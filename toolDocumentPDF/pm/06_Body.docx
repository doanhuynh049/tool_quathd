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3C60" w14:textId="77777777" w:rsidR="009E0F01" w:rsidRDefault="009E0F01" w:rsidP="009E0F01">
      <w:pPr>
        <w:pStyle w:val="Heading1"/>
      </w:pPr>
      <w:bookmarkStart w:id="0" w:name="_Toc348510772"/>
      <w:bookmarkStart w:id="1" w:name="_Toc348511327"/>
      <w:bookmarkStart w:id="2" w:name="_Toc412387847"/>
      <w:bookmarkStart w:id="3" w:name="_Toc412387990"/>
      <w:bookmarkStart w:id="4" w:name="_Toc412388095"/>
      <w:bookmarkStart w:id="5" w:name="_Toc412390618"/>
      <w:bookmarkStart w:id="6" w:name="_Toc412391320"/>
      <w:r>
        <w:t xml:space="preserve">   </w:t>
      </w:r>
      <w:bookmarkStart w:id="7" w:name="_Toc435017164"/>
      <w:r w:rsidR="00E57F1C">
        <w:rPr>
          <w:rFonts w:hint="eastAsia"/>
          <w:lang w:eastAsia="ja-JP"/>
        </w:rPr>
        <w:t>Overview</w:t>
      </w:r>
      <w:bookmarkEnd w:id="7"/>
      <w:r w:rsidR="00EA3FAE">
        <w:t xml:space="preserve"> </w:t>
      </w:r>
    </w:p>
    <w:p w14:paraId="0248F935" w14:textId="77777777" w:rsidR="001E3BC1" w:rsidRDefault="00E57F1C" w:rsidP="00F0438D">
      <w:pPr>
        <w:pStyle w:val="Heading2"/>
      </w:pPr>
      <w:bookmarkStart w:id="8" w:name="_Toc435017165"/>
      <w:r>
        <w:rPr>
          <w:rFonts w:hint="eastAsia"/>
          <w:lang w:eastAsia="ja-JP"/>
        </w:rPr>
        <w:t>Overview</w:t>
      </w:r>
      <w:bookmarkEnd w:id="8"/>
    </w:p>
    <w:p w14:paraId="448D20EC" w14:textId="675E58C8" w:rsidR="006F7C5C" w:rsidRDefault="00E57F1C" w:rsidP="002042E4">
      <w:pPr>
        <w:rPr>
          <w:lang w:eastAsia="ja-JP"/>
        </w:rPr>
      </w:pPr>
      <w:r>
        <w:rPr>
          <w:rFonts w:hint="eastAsia"/>
          <w:lang w:eastAsia="ja-JP"/>
        </w:rPr>
        <w:t xml:space="preserve">This manual explains </w:t>
      </w:r>
      <w:r>
        <w:rPr>
          <w:lang w:eastAsia="ja-JP"/>
        </w:rPr>
        <w:t xml:space="preserve">power management </w:t>
      </w:r>
      <w:r w:rsidR="00C878C1">
        <w:rPr>
          <w:lang w:eastAsia="ja-JP"/>
        </w:rPr>
        <w:t xml:space="preserve">for thermal </w:t>
      </w:r>
      <w:r>
        <w:rPr>
          <w:lang w:eastAsia="ja-JP"/>
        </w:rPr>
        <w:t xml:space="preserve">system </w:t>
      </w:r>
      <w:r w:rsidR="00704E51">
        <w:rPr>
          <w:lang w:eastAsia="ja-JP"/>
        </w:rPr>
        <w:t>for</w:t>
      </w:r>
      <w:r>
        <w:rPr>
          <w:lang w:eastAsia="ja-JP"/>
        </w:rPr>
        <w:t xml:space="preserve"> R-Car</w:t>
      </w:r>
      <w:r w:rsidR="000A4096">
        <w:rPr>
          <w:lang w:eastAsia="ja-JP"/>
        </w:rPr>
        <w:t xml:space="preserve"> </w:t>
      </w:r>
      <w:r w:rsidR="00506D81">
        <w:rPr>
          <w:lang w:eastAsia="ja-JP"/>
        </w:rPr>
        <w:t>H3/M3</w:t>
      </w:r>
      <w:r w:rsidR="0028540A">
        <w:rPr>
          <w:lang w:eastAsia="ja-JP"/>
        </w:rPr>
        <w:t>/M3N/</w:t>
      </w:r>
      <w:r w:rsidR="0009723A" w:rsidRPr="0009723A">
        <w:rPr>
          <w:lang w:eastAsia="ja-JP"/>
        </w:rPr>
        <w:t>E3</w:t>
      </w:r>
      <w:r w:rsidR="0028540A">
        <w:rPr>
          <w:lang w:eastAsia="ja-JP"/>
        </w:rPr>
        <w:t>/</w:t>
      </w:r>
      <w:r w:rsidR="00BD0438">
        <w:rPr>
          <w:lang w:eastAsia="ja-JP"/>
        </w:rPr>
        <w:t>D3/</w:t>
      </w:r>
      <w:r w:rsidR="0028540A">
        <w:rPr>
          <w:lang w:eastAsia="ja-JP"/>
        </w:rPr>
        <w:t>V3U/</w:t>
      </w:r>
      <w:r w:rsidR="009922E2">
        <w:rPr>
          <w:lang w:eastAsia="ja-JP"/>
        </w:rPr>
        <w:t>V3H</w:t>
      </w:r>
      <w:r w:rsidR="0028540A">
        <w:rPr>
          <w:lang w:eastAsia="ja-JP"/>
        </w:rPr>
        <w:t>/V3M</w:t>
      </w:r>
      <w:r w:rsidR="009922E2">
        <w:rPr>
          <w:lang w:eastAsia="ja-JP"/>
        </w:rPr>
        <w:t xml:space="preserve"> System Evaluation Board.</w:t>
      </w:r>
    </w:p>
    <w:p w14:paraId="7534E031" w14:textId="77777777" w:rsidR="004B7077" w:rsidRPr="00FF19A9" w:rsidRDefault="004B7077" w:rsidP="006F7C5C">
      <w:pPr>
        <w:rPr>
          <w:lang w:eastAsia="ja-JP"/>
        </w:rPr>
      </w:pPr>
    </w:p>
    <w:p w14:paraId="08899C35" w14:textId="77777777" w:rsidR="005D2A4D" w:rsidRDefault="00704E51" w:rsidP="00F0438D">
      <w:pPr>
        <w:pStyle w:val="Heading2"/>
        <w:rPr>
          <w:lang w:eastAsia="ja-JP"/>
        </w:rPr>
      </w:pPr>
      <w:bookmarkStart w:id="9" w:name="_Toc435017166"/>
      <w:r>
        <w:rPr>
          <w:rFonts w:hint="eastAsia"/>
          <w:lang w:eastAsia="ja-JP"/>
        </w:rPr>
        <w:t>Function</w:t>
      </w:r>
      <w:bookmarkEnd w:id="9"/>
    </w:p>
    <w:p w14:paraId="223A6004" w14:textId="77777777" w:rsidR="00704E51" w:rsidRDefault="00704E51" w:rsidP="00F0438D">
      <w:pPr>
        <w:rPr>
          <w:lang w:eastAsia="ja-JP"/>
        </w:rPr>
      </w:pPr>
      <w:r>
        <w:rPr>
          <w:rFonts w:hint="eastAsia"/>
          <w:lang w:eastAsia="ja-JP"/>
        </w:rPr>
        <w:t xml:space="preserve">Power </w:t>
      </w:r>
      <w:r>
        <w:rPr>
          <w:lang w:eastAsia="ja-JP"/>
        </w:rPr>
        <w:t>management</w:t>
      </w:r>
      <w:r>
        <w:rPr>
          <w:rFonts w:hint="eastAsia"/>
          <w:lang w:eastAsia="ja-JP"/>
        </w:rPr>
        <w:t xml:space="preserve"> </w:t>
      </w:r>
      <w:r w:rsidR="00C878C1">
        <w:rPr>
          <w:lang w:eastAsia="ja-JP"/>
        </w:rPr>
        <w:t xml:space="preserve">for thermal </w:t>
      </w:r>
      <w:r>
        <w:rPr>
          <w:lang w:eastAsia="ja-JP"/>
        </w:rPr>
        <w:t>system supports the following function</w:t>
      </w:r>
      <w:r w:rsidR="00720E48">
        <w:rPr>
          <w:lang w:eastAsia="ja-JP"/>
        </w:rPr>
        <w:t>s:</w:t>
      </w:r>
    </w:p>
    <w:p w14:paraId="34824D39" w14:textId="09E5EFE8" w:rsidR="00B812E2" w:rsidRPr="00704E51" w:rsidRDefault="00F437C0" w:rsidP="0067510D">
      <w:pPr>
        <w:pStyle w:val="Caption"/>
        <w:rPr>
          <w:vanish/>
          <w:lang w:eastAsia="ja-JP"/>
        </w:rPr>
      </w:pPr>
      <w:r>
        <w:rPr>
          <w:rFonts w:hint="eastAsia"/>
          <w:lang w:eastAsia="ja-JP"/>
        </w:rPr>
        <w:t>Table</w:t>
      </w:r>
      <w:r>
        <w:t xml:space="preserve"> </w:t>
      </w:r>
      <w:r w:rsidR="00FF71C3">
        <w:rPr>
          <w:noProof/>
        </w:rPr>
        <w:fldChar w:fldCharType="begin"/>
      </w:r>
      <w:r w:rsidR="00FF71C3">
        <w:rPr>
          <w:noProof/>
        </w:rPr>
        <w:instrText xml:space="preserve"> STYLEREF 1 \s </w:instrText>
      </w:r>
      <w:r w:rsidR="00FF71C3">
        <w:rPr>
          <w:noProof/>
        </w:rPr>
        <w:fldChar w:fldCharType="separate"/>
      </w:r>
      <w:r w:rsidR="006E676E">
        <w:rPr>
          <w:noProof/>
        </w:rPr>
        <w:t>1</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1</w:t>
      </w:r>
      <w:r w:rsidR="00FF71C3">
        <w:rPr>
          <w:noProof/>
        </w:rPr>
        <w:fldChar w:fldCharType="end"/>
      </w:r>
      <w:r>
        <w:rPr>
          <w:noProof/>
        </w:rPr>
        <w:t xml:space="preserve"> </w:t>
      </w:r>
      <w:r w:rsidR="00A57C0C">
        <w:rPr>
          <w:rFonts w:hint="eastAsia"/>
          <w:noProof/>
          <w:lang w:eastAsia="ja-JP"/>
        </w:rPr>
        <w:t>Power management</w:t>
      </w:r>
      <w:r w:rsidR="00A57C0C">
        <w:rPr>
          <w:noProof/>
          <w:lang w:eastAsia="ja-JP"/>
        </w:rPr>
        <w:t xml:space="preserve"> functions</w:t>
      </w:r>
    </w:p>
    <w:tbl>
      <w:tblPr>
        <w:tblStyle w:val="TableGrid"/>
        <w:tblW w:w="0" w:type="auto"/>
        <w:tblLook w:val="04A0" w:firstRow="1" w:lastRow="0" w:firstColumn="1" w:lastColumn="0" w:noHBand="0" w:noVBand="1"/>
      </w:tblPr>
      <w:tblGrid>
        <w:gridCol w:w="1648"/>
        <w:gridCol w:w="8074"/>
      </w:tblGrid>
      <w:tr w:rsidR="00190A4E" w14:paraId="4D7713A4" w14:textId="77777777" w:rsidTr="002265D3">
        <w:tc>
          <w:tcPr>
            <w:tcW w:w="1668" w:type="dxa"/>
            <w:tcBorders>
              <w:top w:val="single" w:sz="12" w:space="0" w:color="auto"/>
              <w:left w:val="single" w:sz="12" w:space="0" w:color="auto"/>
              <w:bottom w:val="single" w:sz="12" w:space="0" w:color="auto"/>
            </w:tcBorders>
            <w:shd w:val="clear" w:color="auto" w:fill="auto"/>
          </w:tcPr>
          <w:p w14:paraId="05D96066" w14:textId="77777777" w:rsidR="00190A4E" w:rsidRPr="00350DA3" w:rsidRDefault="00190A4E" w:rsidP="00350DA3">
            <w:pPr>
              <w:jc w:val="center"/>
              <w:rPr>
                <w:b/>
                <w:lang w:eastAsia="ja-JP"/>
              </w:rPr>
            </w:pPr>
            <w:r w:rsidRPr="00350DA3">
              <w:rPr>
                <w:b/>
                <w:lang w:eastAsia="ja-JP"/>
              </w:rPr>
              <w:t>Function name</w:t>
            </w:r>
          </w:p>
        </w:tc>
        <w:tc>
          <w:tcPr>
            <w:tcW w:w="8282" w:type="dxa"/>
            <w:tcBorders>
              <w:top w:val="single" w:sz="12" w:space="0" w:color="auto"/>
              <w:bottom w:val="single" w:sz="12" w:space="0" w:color="auto"/>
              <w:right w:val="single" w:sz="12" w:space="0" w:color="auto"/>
            </w:tcBorders>
            <w:shd w:val="clear" w:color="auto" w:fill="auto"/>
          </w:tcPr>
          <w:p w14:paraId="7F53D09D" w14:textId="77777777" w:rsidR="00190A4E" w:rsidRDefault="00190A4E" w:rsidP="00350DA3">
            <w:pPr>
              <w:jc w:val="center"/>
              <w:rPr>
                <w:lang w:eastAsia="ja-JP"/>
              </w:rPr>
            </w:pPr>
            <w:r w:rsidRPr="00190A4E">
              <w:rPr>
                <w:b/>
                <w:bCs/>
                <w:lang w:eastAsia="ja-JP"/>
              </w:rPr>
              <w:t>Overview of software specification</w:t>
            </w:r>
          </w:p>
        </w:tc>
      </w:tr>
      <w:tr w:rsidR="00190A4E" w14:paraId="36E6B81A" w14:textId="77777777" w:rsidTr="002265D3">
        <w:tc>
          <w:tcPr>
            <w:tcW w:w="1668" w:type="dxa"/>
            <w:tcBorders>
              <w:top w:val="single" w:sz="12" w:space="0" w:color="auto"/>
              <w:left w:val="single" w:sz="12" w:space="0" w:color="auto"/>
            </w:tcBorders>
            <w:shd w:val="clear" w:color="auto" w:fill="auto"/>
          </w:tcPr>
          <w:p w14:paraId="6C39571D" w14:textId="77777777" w:rsidR="00190A4E" w:rsidRDefault="00190A4E" w:rsidP="00190A4E">
            <w:pPr>
              <w:rPr>
                <w:lang w:eastAsia="ja-JP"/>
              </w:rPr>
            </w:pPr>
            <w:r>
              <w:rPr>
                <w:rFonts w:hint="eastAsia"/>
                <w:lang w:eastAsia="ja-JP"/>
              </w:rPr>
              <w:t>CPU Ho</w:t>
            </w:r>
            <w:r>
              <w:rPr>
                <w:lang w:eastAsia="ja-JP"/>
              </w:rPr>
              <w:t>tplug</w:t>
            </w:r>
          </w:p>
        </w:tc>
        <w:tc>
          <w:tcPr>
            <w:tcW w:w="8282" w:type="dxa"/>
            <w:tcBorders>
              <w:top w:val="single" w:sz="12" w:space="0" w:color="auto"/>
              <w:right w:val="single" w:sz="12" w:space="0" w:color="auto"/>
            </w:tcBorders>
            <w:shd w:val="clear" w:color="auto" w:fill="auto"/>
          </w:tcPr>
          <w:p w14:paraId="6ECFD9E2" w14:textId="77777777" w:rsidR="00190A4E" w:rsidRPr="00190A4E" w:rsidRDefault="00190A4E" w:rsidP="00190A4E">
            <w:pPr>
              <w:rPr>
                <w:lang w:eastAsia="ja-JP"/>
              </w:rPr>
            </w:pPr>
            <w:r w:rsidRPr="00190A4E">
              <w:rPr>
                <w:lang w:eastAsia="ja-JP"/>
              </w:rPr>
              <w:t>CPU Hotplug is</w:t>
            </w:r>
            <w:r>
              <w:rPr>
                <w:lang w:eastAsia="ja-JP"/>
              </w:rPr>
              <w:t xml:space="preserve"> a function that user controls </w:t>
            </w:r>
            <w:r w:rsidRPr="00190A4E">
              <w:rPr>
                <w:lang w:eastAsia="ja-JP"/>
              </w:rPr>
              <w:t>online and offline for CPU.</w:t>
            </w:r>
          </w:p>
        </w:tc>
      </w:tr>
      <w:tr w:rsidR="00190A4E" w14:paraId="576822FD" w14:textId="77777777" w:rsidTr="002265D3">
        <w:tc>
          <w:tcPr>
            <w:tcW w:w="1668" w:type="dxa"/>
            <w:tcBorders>
              <w:left w:val="single" w:sz="12" w:space="0" w:color="auto"/>
            </w:tcBorders>
            <w:shd w:val="clear" w:color="auto" w:fill="auto"/>
          </w:tcPr>
          <w:p w14:paraId="4C3180CE" w14:textId="77777777" w:rsidR="00190A4E" w:rsidRDefault="00190A4E" w:rsidP="00190A4E">
            <w:pPr>
              <w:rPr>
                <w:lang w:eastAsia="ja-JP"/>
              </w:rPr>
            </w:pPr>
            <w:r>
              <w:rPr>
                <w:rFonts w:hint="eastAsia"/>
                <w:lang w:eastAsia="ja-JP"/>
              </w:rPr>
              <w:t>CPU Idle</w:t>
            </w:r>
          </w:p>
        </w:tc>
        <w:tc>
          <w:tcPr>
            <w:tcW w:w="8282" w:type="dxa"/>
            <w:tcBorders>
              <w:right w:val="single" w:sz="12" w:space="0" w:color="auto"/>
            </w:tcBorders>
            <w:shd w:val="clear" w:color="auto" w:fill="auto"/>
          </w:tcPr>
          <w:p w14:paraId="222743FE" w14:textId="77777777" w:rsidR="00190A4E" w:rsidRPr="00190A4E" w:rsidRDefault="00190A4E" w:rsidP="00190A4E">
            <w:pPr>
              <w:rPr>
                <w:lang w:eastAsia="ja-JP"/>
              </w:rPr>
            </w:pPr>
            <w:r w:rsidRPr="00190A4E">
              <w:rPr>
                <w:lang w:eastAsia="ja-JP"/>
              </w:rPr>
              <w:t>CPU Idle is a function that Kernel dynamically enters CPU to Sleep mode or Core Standby mode based on the time until the next timer interrupt.</w:t>
            </w:r>
            <w:r>
              <w:rPr>
                <w:lang w:eastAsia="ja-JP"/>
              </w:rPr>
              <w:t xml:space="preserve"> </w:t>
            </w:r>
            <w:r w:rsidRPr="00190A4E">
              <w:rPr>
                <w:lang w:eastAsia="ja-JP"/>
              </w:rPr>
              <w:t xml:space="preserve">If time until the next timer interrupt is longer, it </w:t>
            </w:r>
            <w:r w:rsidR="00660D0E">
              <w:rPr>
                <w:lang w:eastAsia="ja-JP"/>
              </w:rPr>
              <w:t>enters</w:t>
            </w:r>
            <w:r w:rsidRPr="00190A4E">
              <w:rPr>
                <w:lang w:eastAsia="ja-JP"/>
              </w:rPr>
              <w:t xml:space="preserve"> to Core Standby mode with higher energy saving effect.</w:t>
            </w:r>
          </w:p>
        </w:tc>
      </w:tr>
      <w:tr w:rsidR="00190A4E" w14:paraId="572637A7" w14:textId="77777777" w:rsidTr="002265D3">
        <w:tc>
          <w:tcPr>
            <w:tcW w:w="1668" w:type="dxa"/>
            <w:tcBorders>
              <w:left w:val="single" w:sz="12" w:space="0" w:color="auto"/>
            </w:tcBorders>
            <w:shd w:val="clear" w:color="auto" w:fill="auto"/>
          </w:tcPr>
          <w:p w14:paraId="51133B32" w14:textId="77777777" w:rsidR="00190A4E" w:rsidRDefault="00190A4E" w:rsidP="00190A4E">
            <w:pPr>
              <w:rPr>
                <w:lang w:eastAsia="ja-JP"/>
              </w:rPr>
            </w:pPr>
            <w:r>
              <w:rPr>
                <w:rFonts w:hint="eastAsia"/>
                <w:lang w:eastAsia="ja-JP"/>
              </w:rPr>
              <w:t>CPU Freq</w:t>
            </w:r>
          </w:p>
        </w:tc>
        <w:tc>
          <w:tcPr>
            <w:tcW w:w="8282" w:type="dxa"/>
            <w:tcBorders>
              <w:right w:val="single" w:sz="12" w:space="0" w:color="auto"/>
            </w:tcBorders>
            <w:shd w:val="clear" w:color="auto" w:fill="auto"/>
          </w:tcPr>
          <w:p w14:paraId="69D2CD98" w14:textId="77777777" w:rsidR="00190A4E" w:rsidRPr="00190A4E" w:rsidRDefault="00190A4E" w:rsidP="00190A4E">
            <w:pPr>
              <w:rPr>
                <w:lang w:eastAsia="ja-JP"/>
              </w:rPr>
            </w:pPr>
            <w:r w:rsidRPr="00190A4E">
              <w:rPr>
                <w:lang w:eastAsia="ja-JP"/>
              </w:rPr>
              <w:t>CPU Freq is to control frequency and voltage for CPU.</w:t>
            </w:r>
          </w:p>
        </w:tc>
      </w:tr>
      <w:tr w:rsidR="00190A4E" w14:paraId="136435FD" w14:textId="77777777" w:rsidTr="002265D3">
        <w:tc>
          <w:tcPr>
            <w:tcW w:w="1668" w:type="dxa"/>
            <w:tcBorders>
              <w:left w:val="single" w:sz="12" w:space="0" w:color="auto"/>
            </w:tcBorders>
            <w:shd w:val="clear" w:color="auto" w:fill="auto"/>
          </w:tcPr>
          <w:p w14:paraId="7031F009" w14:textId="77777777" w:rsidR="00190A4E" w:rsidRDefault="00190A4E" w:rsidP="00190A4E">
            <w:pPr>
              <w:rPr>
                <w:lang w:eastAsia="ja-JP"/>
              </w:rPr>
            </w:pPr>
            <w:r>
              <w:rPr>
                <w:rFonts w:hint="eastAsia"/>
                <w:lang w:eastAsia="ja-JP"/>
              </w:rPr>
              <w:t>Runtime PM</w:t>
            </w:r>
          </w:p>
        </w:tc>
        <w:tc>
          <w:tcPr>
            <w:tcW w:w="8282" w:type="dxa"/>
            <w:tcBorders>
              <w:right w:val="single" w:sz="12" w:space="0" w:color="auto"/>
            </w:tcBorders>
            <w:shd w:val="clear" w:color="auto" w:fill="auto"/>
          </w:tcPr>
          <w:p w14:paraId="46D27877" w14:textId="77777777" w:rsidR="00190A4E" w:rsidRPr="00190A4E" w:rsidRDefault="00190A4E" w:rsidP="00190A4E">
            <w:pPr>
              <w:rPr>
                <w:lang w:eastAsia="ja-JP"/>
              </w:rPr>
            </w:pPr>
            <w:r w:rsidRPr="00190A4E">
              <w:rPr>
                <w:lang w:eastAsia="ja-JP"/>
              </w:rPr>
              <w:t>Runtime PM is a function to manage the clock and power domain of each device, and to control on or off for them according to the usage status of each device.</w:t>
            </w:r>
          </w:p>
        </w:tc>
      </w:tr>
      <w:tr w:rsidR="00190A4E" w14:paraId="0A8740B9" w14:textId="77777777" w:rsidTr="002265D3">
        <w:tc>
          <w:tcPr>
            <w:tcW w:w="1668" w:type="dxa"/>
            <w:tcBorders>
              <w:left w:val="single" w:sz="12" w:space="0" w:color="auto"/>
            </w:tcBorders>
            <w:shd w:val="clear" w:color="auto" w:fill="auto"/>
          </w:tcPr>
          <w:p w14:paraId="0677ECB3" w14:textId="77777777" w:rsidR="00190A4E" w:rsidRDefault="00190A4E" w:rsidP="00190A4E">
            <w:pPr>
              <w:rPr>
                <w:lang w:eastAsia="ja-JP"/>
              </w:rPr>
            </w:pPr>
            <w:r>
              <w:rPr>
                <w:rFonts w:hint="eastAsia"/>
                <w:lang w:eastAsia="ja-JP"/>
              </w:rPr>
              <w:t>System Suspend to RAM</w:t>
            </w:r>
          </w:p>
        </w:tc>
        <w:tc>
          <w:tcPr>
            <w:tcW w:w="8282" w:type="dxa"/>
            <w:tcBorders>
              <w:right w:val="single" w:sz="12" w:space="0" w:color="auto"/>
            </w:tcBorders>
            <w:shd w:val="clear" w:color="auto" w:fill="auto"/>
          </w:tcPr>
          <w:p w14:paraId="41C054F0" w14:textId="77777777" w:rsidR="00190A4E" w:rsidRDefault="00190A4E" w:rsidP="00190A4E">
            <w:pPr>
              <w:rPr>
                <w:lang w:eastAsia="ja-JP"/>
              </w:rPr>
            </w:pPr>
            <w:r w:rsidRPr="00190A4E">
              <w:rPr>
                <w:lang w:eastAsia="ja-JP"/>
              </w:rPr>
              <w:t>System Suspend to RAM is a function to halt all of the power supplies except for the backup power supply by saving the state of system to RAM for backup to reduce power consumption. Also, it’s faster than cold boot because program load and initialization of device driver are skipped.</w:t>
            </w:r>
            <w:r>
              <w:rPr>
                <w:rFonts w:hint="eastAsia"/>
                <w:lang w:eastAsia="ja-JP"/>
              </w:rPr>
              <w:t xml:space="preserve"> </w:t>
            </w:r>
            <w:r w:rsidRPr="00190A4E">
              <w:rPr>
                <w:lang w:eastAsia="ja-JP"/>
              </w:rPr>
              <w:t>In addition, the backup targets are devices of Salvator-X</w:t>
            </w:r>
            <w:r w:rsidR="00AE1C54">
              <w:rPr>
                <w:lang w:eastAsia="ja-JP"/>
              </w:rPr>
              <w:t>/XS</w:t>
            </w:r>
            <w:r w:rsidR="006854B4">
              <w:rPr>
                <w:lang w:eastAsia="ja-JP"/>
              </w:rPr>
              <w:t>, Ebisu</w:t>
            </w:r>
            <w:r w:rsidRPr="00190A4E">
              <w:rPr>
                <w:lang w:eastAsia="ja-JP"/>
              </w:rPr>
              <w:t xml:space="preserve"> standard.</w:t>
            </w:r>
          </w:p>
        </w:tc>
      </w:tr>
      <w:tr w:rsidR="00190A4E" w14:paraId="303B75CA" w14:textId="77777777" w:rsidTr="002265D3">
        <w:tc>
          <w:tcPr>
            <w:tcW w:w="1668" w:type="dxa"/>
            <w:tcBorders>
              <w:left w:val="single" w:sz="12" w:space="0" w:color="auto"/>
            </w:tcBorders>
            <w:shd w:val="clear" w:color="auto" w:fill="auto"/>
          </w:tcPr>
          <w:p w14:paraId="01CAC244" w14:textId="77777777" w:rsidR="00190A4E" w:rsidRDefault="00190A4E" w:rsidP="00190A4E">
            <w:pPr>
              <w:rPr>
                <w:lang w:eastAsia="ja-JP"/>
              </w:rPr>
            </w:pPr>
            <w:r>
              <w:rPr>
                <w:rFonts w:hint="eastAsia"/>
                <w:lang w:eastAsia="ja-JP"/>
              </w:rPr>
              <w:t>IPA</w:t>
            </w:r>
          </w:p>
        </w:tc>
        <w:tc>
          <w:tcPr>
            <w:tcW w:w="8282" w:type="dxa"/>
            <w:tcBorders>
              <w:right w:val="single" w:sz="12" w:space="0" w:color="auto"/>
            </w:tcBorders>
            <w:shd w:val="clear" w:color="auto" w:fill="auto"/>
          </w:tcPr>
          <w:p w14:paraId="5A8B6200" w14:textId="77777777" w:rsidR="00190A4E" w:rsidRDefault="00190A4E" w:rsidP="00190A4E">
            <w:pPr>
              <w:rPr>
                <w:lang w:eastAsia="ja-JP"/>
              </w:rPr>
            </w:pPr>
            <w:r w:rsidRPr="00190A4E">
              <w:rPr>
                <w:lang w:eastAsia="ja-JP"/>
              </w:rPr>
              <w:t xml:space="preserve">IPA is </w:t>
            </w:r>
            <w:r w:rsidR="00A31843">
              <w:rPr>
                <w:lang w:eastAsia="ja-JP"/>
              </w:rPr>
              <w:t xml:space="preserve">a </w:t>
            </w:r>
            <w:r w:rsidRPr="00190A4E">
              <w:rPr>
                <w:lang w:eastAsia="ja-JP"/>
              </w:rPr>
              <w:t>function to control DVFS for CPU when it’s predicting excess than limit temperature.</w:t>
            </w:r>
          </w:p>
        </w:tc>
      </w:tr>
      <w:tr w:rsidR="00190A4E" w14:paraId="5C3C98A7" w14:textId="77777777" w:rsidTr="002265D3">
        <w:tc>
          <w:tcPr>
            <w:tcW w:w="1668" w:type="dxa"/>
            <w:tcBorders>
              <w:left w:val="single" w:sz="12" w:space="0" w:color="auto"/>
              <w:bottom w:val="single" w:sz="12" w:space="0" w:color="auto"/>
            </w:tcBorders>
            <w:shd w:val="clear" w:color="auto" w:fill="auto"/>
          </w:tcPr>
          <w:p w14:paraId="7422A46A" w14:textId="77777777" w:rsidR="00190A4E" w:rsidRDefault="00190A4E" w:rsidP="00190A4E">
            <w:pPr>
              <w:rPr>
                <w:lang w:eastAsia="ja-JP"/>
              </w:rPr>
            </w:pPr>
            <w:r>
              <w:rPr>
                <w:rFonts w:hint="eastAsia"/>
                <w:lang w:eastAsia="ja-JP"/>
              </w:rPr>
              <w:t>EMS</w:t>
            </w:r>
          </w:p>
        </w:tc>
        <w:tc>
          <w:tcPr>
            <w:tcW w:w="8282" w:type="dxa"/>
            <w:tcBorders>
              <w:bottom w:val="single" w:sz="12" w:space="0" w:color="auto"/>
              <w:right w:val="single" w:sz="12" w:space="0" w:color="auto"/>
            </w:tcBorders>
            <w:shd w:val="clear" w:color="auto" w:fill="auto"/>
          </w:tcPr>
          <w:p w14:paraId="700A7522" w14:textId="77777777" w:rsidR="00190A4E" w:rsidRPr="00190A4E" w:rsidRDefault="00190A4E" w:rsidP="00CB481B">
            <w:pPr>
              <w:rPr>
                <w:lang w:eastAsia="ja-JP"/>
              </w:rPr>
            </w:pPr>
            <w:r w:rsidRPr="00190A4E">
              <w:rPr>
                <w:lang w:eastAsia="ja-JP"/>
              </w:rPr>
              <w:t xml:space="preserve">EMS is </w:t>
            </w:r>
            <w:r w:rsidR="00A31843">
              <w:rPr>
                <w:lang w:eastAsia="ja-JP"/>
              </w:rPr>
              <w:t xml:space="preserve">a </w:t>
            </w:r>
            <w:r w:rsidRPr="00190A4E">
              <w:rPr>
                <w:lang w:eastAsia="ja-JP"/>
              </w:rPr>
              <w:t>function to turn off CPU core when it’s predicting excess than limit temperature.</w:t>
            </w:r>
          </w:p>
        </w:tc>
      </w:tr>
    </w:tbl>
    <w:p w14:paraId="7A0FD2D4" w14:textId="0A4BAE97" w:rsidR="005C386F" w:rsidRDefault="00400CC9" w:rsidP="006C04D9">
      <w:pPr>
        <w:rPr>
          <w:lang w:eastAsia="ja-JP"/>
        </w:rPr>
      </w:pPr>
      <w:r>
        <w:rPr>
          <w:lang w:eastAsia="ja-JP"/>
        </w:rPr>
        <w:t xml:space="preserve">Depending on each platform, the support of power management functions are different. Below table show more detail about support of power management functions on each R-Car </w:t>
      </w:r>
      <w:r w:rsidR="00B91E5C">
        <w:rPr>
          <w:rFonts w:hint="eastAsia"/>
          <w:lang w:eastAsia="ja-JP"/>
        </w:rPr>
        <w:t>Series, 3</w:t>
      </w:r>
      <w:r w:rsidR="00B91E5C" w:rsidRPr="00B91E5C">
        <w:rPr>
          <w:rFonts w:hint="eastAsia"/>
          <w:vertAlign w:val="superscript"/>
          <w:lang w:eastAsia="ja-JP"/>
        </w:rPr>
        <w:t>rd</w:t>
      </w:r>
      <w:r w:rsidR="00B91E5C">
        <w:rPr>
          <w:rFonts w:hint="eastAsia"/>
          <w:lang w:eastAsia="ja-JP"/>
        </w:rPr>
        <w:t xml:space="preserve"> </w:t>
      </w:r>
      <w:r w:rsidR="00B91E5C">
        <w:t>Generation</w:t>
      </w:r>
      <w:r>
        <w:rPr>
          <w:lang w:eastAsia="ja-JP"/>
        </w:rPr>
        <w:t xml:space="preserve"> platform: </w:t>
      </w:r>
    </w:p>
    <w:p w14:paraId="4C180567" w14:textId="0E714024" w:rsidR="003422EB" w:rsidRDefault="003422EB" w:rsidP="0067510D">
      <w:pPr>
        <w:pStyle w:val="Caption"/>
        <w:keepNext/>
      </w:pPr>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1</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2</w:t>
      </w:r>
      <w:r w:rsidR="00FF71C3">
        <w:rPr>
          <w:noProof/>
        </w:rPr>
        <w:fldChar w:fldCharType="end"/>
      </w:r>
      <w:r>
        <w:t xml:space="preserve"> </w:t>
      </w:r>
      <w:r w:rsidRPr="003422EB">
        <w:t xml:space="preserve">Detailed support of </w:t>
      </w:r>
      <w:r w:rsidR="00400CC9">
        <w:t>power management</w:t>
      </w:r>
      <w:r w:rsidRPr="003422EB">
        <w:t xml:space="preserve"> functions </w:t>
      </w:r>
      <w:r w:rsidR="00765B4C">
        <w:t>(</w:t>
      </w:r>
      <w:r w:rsidRPr="003422EB">
        <w:t xml:space="preserve">R-Car </w:t>
      </w:r>
      <w:r w:rsidR="00765B4C">
        <w:t>H3/M3/M3N/E3/D3)</w:t>
      </w:r>
    </w:p>
    <w:tbl>
      <w:tblPr>
        <w:tblStyle w:val="TableGrid"/>
        <w:tblW w:w="9885" w:type="dxa"/>
        <w:tblLayout w:type="fixed"/>
        <w:tblLook w:val="04A0" w:firstRow="1" w:lastRow="0" w:firstColumn="1" w:lastColumn="0" w:noHBand="0" w:noVBand="1"/>
      </w:tblPr>
      <w:tblGrid>
        <w:gridCol w:w="1261"/>
        <w:gridCol w:w="1694"/>
        <w:gridCol w:w="1710"/>
        <w:gridCol w:w="1620"/>
        <w:gridCol w:w="1800"/>
        <w:gridCol w:w="1800"/>
      </w:tblGrid>
      <w:tr w:rsidR="00BD0438" w14:paraId="2F963839" w14:textId="671B8D96" w:rsidTr="0010199F">
        <w:tc>
          <w:tcPr>
            <w:tcW w:w="1261" w:type="dxa"/>
            <w:tcBorders>
              <w:top w:val="single" w:sz="12" w:space="0" w:color="auto"/>
              <w:left w:val="single" w:sz="12" w:space="0" w:color="auto"/>
              <w:tl2br w:val="single" w:sz="4" w:space="0" w:color="auto"/>
            </w:tcBorders>
          </w:tcPr>
          <w:p w14:paraId="509419F5" w14:textId="77777777" w:rsidR="00BD0438" w:rsidRPr="00377131" w:rsidRDefault="00BD0438" w:rsidP="00684367">
            <w:pPr>
              <w:jc w:val="right"/>
              <w:rPr>
                <w:b/>
              </w:rPr>
            </w:pPr>
            <w:r w:rsidRPr="00377131">
              <w:rPr>
                <w:b/>
              </w:rPr>
              <w:t>Platform</w:t>
            </w:r>
          </w:p>
          <w:p w14:paraId="5CB4A82A" w14:textId="77777777" w:rsidR="00BD0438" w:rsidRPr="00377131" w:rsidRDefault="00BD0438" w:rsidP="00684367">
            <w:pPr>
              <w:rPr>
                <w:b/>
              </w:rPr>
            </w:pPr>
            <w:r w:rsidRPr="00377131">
              <w:rPr>
                <w:b/>
              </w:rPr>
              <w:t>Functions</w:t>
            </w:r>
          </w:p>
        </w:tc>
        <w:tc>
          <w:tcPr>
            <w:tcW w:w="1694" w:type="dxa"/>
            <w:tcBorders>
              <w:top w:val="single" w:sz="12" w:space="0" w:color="auto"/>
            </w:tcBorders>
          </w:tcPr>
          <w:p w14:paraId="19A43D22" w14:textId="1379F1DA" w:rsidR="00BD0438" w:rsidRPr="00377131" w:rsidRDefault="00BD0438" w:rsidP="00684367">
            <w:pPr>
              <w:jc w:val="center"/>
              <w:rPr>
                <w:b/>
              </w:rPr>
            </w:pPr>
            <w:r>
              <w:rPr>
                <w:b/>
              </w:rPr>
              <w:t xml:space="preserve">R-Car </w:t>
            </w:r>
            <w:r w:rsidRPr="00377131">
              <w:rPr>
                <w:b/>
              </w:rPr>
              <w:t>H3</w:t>
            </w:r>
          </w:p>
        </w:tc>
        <w:tc>
          <w:tcPr>
            <w:tcW w:w="1710" w:type="dxa"/>
            <w:tcBorders>
              <w:top w:val="single" w:sz="12" w:space="0" w:color="auto"/>
            </w:tcBorders>
          </w:tcPr>
          <w:p w14:paraId="4CCA0E14" w14:textId="6B9A8BE5" w:rsidR="00BD0438" w:rsidRPr="00377131" w:rsidRDefault="00BD0438" w:rsidP="00684367">
            <w:pPr>
              <w:jc w:val="center"/>
              <w:rPr>
                <w:b/>
              </w:rPr>
            </w:pPr>
            <w:r>
              <w:rPr>
                <w:b/>
              </w:rPr>
              <w:t xml:space="preserve">R-Car </w:t>
            </w:r>
            <w:r w:rsidRPr="00377131">
              <w:rPr>
                <w:b/>
              </w:rPr>
              <w:t>M3</w:t>
            </w:r>
          </w:p>
        </w:tc>
        <w:tc>
          <w:tcPr>
            <w:tcW w:w="1620" w:type="dxa"/>
            <w:tcBorders>
              <w:top w:val="single" w:sz="12" w:space="0" w:color="auto"/>
            </w:tcBorders>
          </w:tcPr>
          <w:p w14:paraId="7E8AEF1A" w14:textId="4F78ADF3" w:rsidR="00BD0438" w:rsidRPr="00377131" w:rsidRDefault="00BD0438" w:rsidP="00684367">
            <w:pPr>
              <w:jc w:val="center"/>
              <w:rPr>
                <w:b/>
              </w:rPr>
            </w:pPr>
            <w:r>
              <w:rPr>
                <w:b/>
              </w:rPr>
              <w:t xml:space="preserve">R-Car </w:t>
            </w:r>
            <w:r w:rsidRPr="00377131">
              <w:rPr>
                <w:b/>
              </w:rPr>
              <w:t>M3N</w:t>
            </w:r>
          </w:p>
        </w:tc>
        <w:tc>
          <w:tcPr>
            <w:tcW w:w="1800" w:type="dxa"/>
            <w:tcBorders>
              <w:top w:val="single" w:sz="12" w:space="0" w:color="auto"/>
              <w:bottom w:val="single" w:sz="4" w:space="0" w:color="auto"/>
              <w:right w:val="single" w:sz="4" w:space="0" w:color="auto"/>
            </w:tcBorders>
          </w:tcPr>
          <w:p w14:paraId="3303B07B" w14:textId="0F60A5C3" w:rsidR="00BD0438" w:rsidRPr="00377131" w:rsidRDefault="00BD0438" w:rsidP="00684367">
            <w:pPr>
              <w:jc w:val="center"/>
              <w:rPr>
                <w:b/>
              </w:rPr>
            </w:pPr>
            <w:r>
              <w:rPr>
                <w:b/>
              </w:rPr>
              <w:t>R-Car E3</w:t>
            </w:r>
          </w:p>
        </w:tc>
        <w:tc>
          <w:tcPr>
            <w:tcW w:w="1800" w:type="dxa"/>
            <w:tcBorders>
              <w:top w:val="single" w:sz="12" w:space="0" w:color="auto"/>
              <w:bottom w:val="single" w:sz="4" w:space="0" w:color="auto"/>
              <w:right w:val="single" w:sz="4" w:space="0" w:color="auto"/>
            </w:tcBorders>
          </w:tcPr>
          <w:p w14:paraId="2713AF80" w14:textId="2BE1E0FE" w:rsidR="00BD0438" w:rsidRDefault="00BD0438" w:rsidP="00684367">
            <w:pPr>
              <w:jc w:val="center"/>
              <w:rPr>
                <w:b/>
              </w:rPr>
            </w:pPr>
            <w:r>
              <w:rPr>
                <w:b/>
              </w:rPr>
              <w:t>R-Car D3</w:t>
            </w:r>
          </w:p>
        </w:tc>
      </w:tr>
      <w:tr w:rsidR="00BD0438" w14:paraId="7E108AAD" w14:textId="39408C94" w:rsidTr="0010199F">
        <w:tc>
          <w:tcPr>
            <w:tcW w:w="1261" w:type="dxa"/>
            <w:tcBorders>
              <w:left w:val="single" w:sz="12" w:space="0" w:color="auto"/>
            </w:tcBorders>
          </w:tcPr>
          <w:p w14:paraId="30F7BEDF" w14:textId="77777777" w:rsidR="00BD0438" w:rsidRDefault="00BD0438" w:rsidP="00BD0438">
            <w:r>
              <w:t>CPUIdle</w:t>
            </w:r>
          </w:p>
        </w:tc>
        <w:tc>
          <w:tcPr>
            <w:tcW w:w="1694" w:type="dxa"/>
          </w:tcPr>
          <w:p w14:paraId="2B623486" w14:textId="77777777" w:rsidR="00BD0438" w:rsidRDefault="00BD0438" w:rsidP="00BD0438">
            <w:r>
              <w:t>CA57 (0/1/2/3)</w:t>
            </w:r>
          </w:p>
          <w:p w14:paraId="7185C567" w14:textId="77777777" w:rsidR="00BD0438" w:rsidRDefault="00BD0438" w:rsidP="00BD0438">
            <w:r>
              <w:t>CA53 (4/5/6/7)</w:t>
            </w:r>
          </w:p>
        </w:tc>
        <w:tc>
          <w:tcPr>
            <w:tcW w:w="1710" w:type="dxa"/>
          </w:tcPr>
          <w:p w14:paraId="33F3009F" w14:textId="77777777" w:rsidR="00BD0438" w:rsidRDefault="00BD0438" w:rsidP="00BD0438">
            <w:r>
              <w:t>CA57 (0/1)</w:t>
            </w:r>
          </w:p>
          <w:p w14:paraId="0C6BA583" w14:textId="77777777" w:rsidR="00BD0438" w:rsidRDefault="00BD0438" w:rsidP="00BD0438">
            <w:r>
              <w:t>CA53 (2/3/4/5)</w:t>
            </w:r>
          </w:p>
        </w:tc>
        <w:tc>
          <w:tcPr>
            <w:tcW w:w="1620" w:type="dxa"/>
          </w:tcPr>
          <w:p w14:paraId="18B94C96" w14:textId="77777777" w:rsidR="00BD0438" w:rsidRDefault="00BD0438" w:rsidP="00BD0438">
            <w:r>
              <w:t>CA57 (0/1)</w:t>
            </w:r>
          </w:p>
          <w:p w14:paraId="17BBE099" w14:textId="77777777" w:rsidR="00BD0438" w:rsidRDefault="00BD0438" w:rsidP="00BD0438"/>
        </w:tc>
        <w:tc>
          <w:tcPr>
            <w:tcW w:w="1800" w:type="dxa"/>
            <w:tcBorders>
              <w:right w:val="single" w:sz="4" w:space="0" w:color="auto"/>
            </w:tcBorders>
          </w:tcPr>
          <w:p w14:paraId="1DA419B6" w14:textId="77777777" w:rsidR="00BD0438" w:rsidRDefault="00BD0438" w:rsidP="00BD0438">
            <w:r>
              <w:t>CA53 (0/1)</w:t>
            </w:r>
          </w:p>
          <w:p w14:paraId="3B7B2393" w14:textId="77777777" w:rsidR="00BD0438" w:rsidRDefault="00BD0438" w:rsidP="00BD0438"/>
        </w:tc>
        <w:tc>
          <w:tcPr>
            <w:tcW w:w="1800" w:type="dxa"/>
            <w:tcBorders>
              <w:right w:val="single" w:sz="4" w:space="0" w:color="auto"/>
            </w:tcBorders>
          </w:tcPr>
          <w:p w14:paraId="7C5DE3C0" w14:textId="3A5C3BC2" w:rsidR="00BD0438" w:rsidRDefault="00BD0438" w:rsidP="00BD0438">
            <w:r>
              <w:t>-</w:t>
            </w:r>
          </w:p>
        </w:tc>
      </w:tr>
      <w:tr w:rsidR="00BD0438" w14:paraId="53A21079" w14:textId="38F742B9" w:rsidTr="0010199F">
        <w:tc>
          <w:tcPr>
            <w:tcW w:w="1261" w:type="dxa"/>
            <w:tcBorders>
              <w:left w:val="single" w:sz="12" w:space="0" w:color="auto"/>
            </w:tcBorders>
          </w:tcPr>
          <w:p w14:paraId="5BA50B9A" w14:textId="77777777" w:rsidR="00BD0438" w:rsidRDefault="00BD0438" w:rsidP="00BD0438">
            <w:r>
              <w:t>CPUFreq (DFS)</w:t>
            </w:r>
          </w:p>
        </w:tc>
        <w:tc>
          <w:tcPr>
            <w:tcW w:w="1694" w:type="dxa"/>
          </w:tcPr>
          <w:p w14:paraId="65BAFD6B" w14:textId="77777777" w:rsidR="00BD0438" w:rsidRDefault="00BD0438" w:rsidP="00BD0438">
            <w:r>
              <w:t>CA57 (0/1/2/3)</w:t>
            </w:r>
          </w:p>
          <w:p w14:paraId="5198CFFB" w14:textId="77777777" w:rsidR="00BD0438" w:rsidRDefault="00BD0438" w:rsidP="00BD0438">
            <w:r>
              <w:t>CA53 (4/5/6/7)</w:t>
            </w:r>
          </w:p>
        </w:tc>
        <w:tc>
          <w:tcPr>
            <w:tcW w:w="1710" w:type="dxa"/>
          </w:tcPr>
          <w:p w14:paraId="6E6FAF6A" w14:textId="77777777" w:rsidR="00BD0438" w:rsidRDefault="00BD0438" w:rsidP="00BD0438">
            <w:r>
              <w:t>CA57 (0/1)</w:t>
            </w:r>
          </w:p>
          <w:p w14:paraId="4DA9708A" w14:textId="77777777" w:rsidR="00BD0438" w:rsidRDefault="00BD0438" w:rsidP="00BD0438">
            <w:r>
              <w:t>CA53 (2/3/4/5)</w:t>
            </w:r>
          </w:p>
        </w:tc>
        <w:tc>
          <w:tcPr>
            <w:tcW w:w="1620" w:type="dxa"/>
          </w:tcPr>
          <w:p w14:paraId="784F41DC" w14:textId="77777777" w:rsidR="00BD0438" w:rsidRDefault="00BD0438" w:rsidP="00BD0438">
            <w:r>
              <w:t>CA57 (0/1)</w:t>
            </w:r>
          </w:p>
          <w:p w14:paraId="139E8C10" w14:textId="77777777" w:rsidR="00BD0438" w:rsidRDefault="00BD0438" w:rsidP="00BD0438"/>
        </w:tc>
        <w:tc>
          <w:tcPr>
            <w:tcW w:w="1800" w:type="dxa"/>
            <w:tcBorders>
              <w:right w:val="single" w:sz="4" w:space="0" w:color="auto"/>
            </w:tcBorders>
          </w:tcPr>
          <w:p w14:paraId="446FEE18" w14:textId="77777777" w:rsidR="00BD0438" w:rsidRDefault="00BD0438" w:rsidP="00BD0438">
            <w:r>
              <w:t>CA53 (0/1)</w:t>
            </w:r>
          </w:p>
          <w:p w14:paraId="150DF5F9" w14:textId="77777777" w:rsidR="00BD0438" w:rsidRDefault="00BD0438" w:rsidP="00BD0438"/>
        </w:tc>
        <w:tc>
          <w:tcPr>
            <w:tcW w:w="1800" w:type="dxa"/>
            <w:tcBorders>
              <w:right w:val="single" w:sz="4" w:space="0" w:color="auto"/>
            </w:tcBorders>
          </w:tcPr>
          <w:p w14:paraId="00C7845C" w14:textId="7736C60E" w:rsidR="00BD0438" w:rsidRDefault="00BD0438" w:rsidP="00BD0438">
            <w:r>
              <w:t>-</w:t>
            </w:r>
          </w:p>
        </w:tc>
      </w:tr>
      <w:tr w:rsidR="00BD0438" w14:paraId="094E4B60" w14:textId="012D660A" w:rsidTr="0010199F">
        <w:tc>
          <w:tcPr>
            <w:tcW w:w="1261" w:type="dxa"/>
            <w:tcBorders>
              <w:left w:val="single" w:sz="12" w:space="0" w:color="auto"/>
            </w:tcBorders>
          </w:tcPr>
          <w:p w14:paraId="0B5EC295" w14:textId="77777777" w:rsidR="00BD0438" w:rsidRDefault="00BD0438" w:rsidP="00BD0438">
            <w:r>
              <w:t>CPUFreq (ADVFS)</w:t>
            </w:r>
          </w:p>
        </w:tc>
        <w:tc>
          <w:tcPr>
            <w:tcW w:w="1694" w:type="dxa"/>
          </w:tcPr>
          <w:p w14:paraId="4D5B92B0" w14:textId="77777777" w:rsidR="00BD0438" w:rsidRDefault="00BD0438" w:rsidP="00BD0438">
            <w:r>
              <w:t>CA57 (0/1/2/3)</w:t>
            </w:r>
          </w:p>
        </w:tc>
        <w:tc>
          <w:tcPr>
            <w:tcW w:w="1710" w:type="dxa"/>
          </w:tcPr>
          <w:p w14:paraId="4D174B7E" w14:textId="77777777" w:rsidR="00BD0438" w:rsidRDefault="00BD0438" w:rsidP="00BD0438">
            <w:r>
              <w:t>CA57 (0/1)</w:t>
            </w:r>
          </w:p>
        </w:tc>
        <w:tc>
          <w:tcPr>
            <w:tcW w:w="1620" w:type="dxa"/>
          </w:tcPr>
          <w:p w14:paraId="11B80DA6" w14:textId="77777777" w:rsidR="00BD0438" w:rsidRDefault="00BD0438" w:rsidP="00BD0438">
            <w:r>
              <w:t>CA57 (0/1) [*]</w:t>
            </w:r>
          </w:p>
        </w:tc>
        <w:tc>
          <w:tcPr>
            <w:tcW w:w="1800" w:type="dxa"/>
            <w:tcBorders>
              <w:right w:val="single" w:sz="4" w:space="0" w:color="auto"/>
            </w:tcBorders>
          </w:tcPr>
          <w:p w14:paraId="5CF049DB" w14:textId="77777777" w:rsidR="00BD0438" w:rsidRDefault="00BD0438" w:rsidP="00BD0438">
            <w:r>
              <w:t>-</w:t>
            </w:r>
          </w:p>
        </w:tc>
        <w:tc>
          <w:tcPr>
            <w:tcW w:w="1800" w:type="dxa"/>
            <w:tcBorders>
              <w:right w:val="single" w:sz="4" w:space="0" w:color="auto"/>
            </w:tcBorders>
          </w:tcPr>
          <w:p w14:paraId="45B02BFB" w14:textId="70B9EB19" w:rsidR="00BD0438" w:rsidRDefault="00BD0438" w:rsidP="00BD0438">
            <w:r>
              <w:t>-</w:t>
            </w:r>
          </w:p>
        </w:tc>
      </w:tr>
      <w:tr w:rsidR="00BD0438" w14:paraId="4BA50F09" w14:textId="129410D1" w:rsidTr="0010199F">
        <w:tc>
          <w:tcPr>
            <w:tcW w:w="1261" w:type="dxa"/>
            <w:tcBorders>
              <w:left w:val="single" w:sz="12" w:space="0" w:color="auto"/>
            </w:tcBorders>
          </w:tcPr>
          <w:p w14:paraId="1BAE5C2C" w14:textId="77777777" w:rsidR="00BD0438" w:rsidRDefault="00BD0438" w:rsidP="00BD0438">
            <w:r>
              <w:t>CPUHotplug</w:t>
            </w:r>
          </w:p>
        </w:tc>
        <w:tc>
          <w:tcPr>
            <w:tcW w:w="1694" w:type="dxa"/>
          </w:tcPr>
          <w:p w14:paraId="0B12C39A" w14:textId="77777777" w:rsidR="00BD0438" w:rsidRDefault="00BD0438" w:rsidP="00BD0438">
            <w:r>
              <w:t>CA57 (1/2/3)</w:t>
            </w:r>
          </w:p>
          <w:p w14:paraId="69E6A696" w14:textId="77777777" w:rsidR="00BD0438" w:rsidRDefault="00BD0438" w:rsidP="00BD0438">
            <w:r>
              <w:t>CA53 (4/5/6/7)</w:t>
            </w:r>
          </w:p>
        </w:tc>
        <w:tc>
          <w:tcPr>
            <w:tcW w:w="1710" w:type="dxa"/>
          </w:tcPr>
          <w:p w14:paraId="5091B8CF" w14:textId="77777777" w:rsidR="00BD0438" w:rsidRDefault="00BD0438" w:rsidP="00BD0438">
            <w:r>
              <w:t>CA57 (1)</w:t>
            </w:r>
          </w:p>
          <w:p w14:paraId="016BC1C2" w14:textId="77777777" w:rsidR="00BD0438" w:rsidRDefault="00BD0438" w:rsidP="00BD0438">
            <w:r>
              <w:t>CA53 (2/3/4/5)</w:t>
            </w:r>
          </w:p>
        </w:tc>
        <w:tc>
          <w:tcPr>
            <w:tcW w:w="1620" w:type="dxa"/>
          </w:tcPr>
          <w:p w14:paraId="1DF4D9D0" w14:textId="77777777" w:rsidR="00BD0438" w:rsidRDefault="00BD0438" w:rsidP="00BD0438">
            <w:r>
              <w:t>CA57 (1)</w:t>
            </w:r>
          </w:p>
          <w:p w14:paraId="5554CC17" w14:textId="77777777" w:rsidR="00BD0438" w:rsidRDefault="00BD0438" w:rsidP="00BD0438"/>
        </w:tc>
        <w:tc>
          <w:tcPr>
            <w:tcW w:w="1800" w:type="dxa"/>
            <w:tcBorders>
              <w:right w:val="single" w:sz="4" w:space="0" w:color="auto"/>
            </w:tcBorders>
          </w:tcPr>
          <w:p w14:paraId="3126774B" w14:textId="77777777" w:rsidR="00BD0438" w:rsidRDefault="00BD0438" w:rsidP="00BD0438">
            <w:r>
              <w:t>CA53 (1)</w:t>
            </w:r>
          </w:p>
          <w:p w14:paraId="2BBB4DD1" w14:textId="77777777" w:rsidR="00BD0438" w:rsidRDefault="00BD0438" w:rsidP="00BD0438"/>
        </w:tc>
        <w:tc>
          <w:tcPr>
            <w:tcW w:w="1800" w:type="dxa"/>
            <w:tcBorders>
              <w:right w:val="single" w:sz="4" w:space="0" w:color="auto"/>
            </w:tcBorders>
          </w:tcPr>
          <w:p w14:paraId="5555D7E0" w14:textId="46CEC8F3" w:rsidR="00BD0438" w:rsidRDefault="00BD0438" w:rsidP="00BD0438">
            <w:r>
              <w:t>-</w:t>
            </w:r>
          </w:p>
        </w:tc>
      </w:tr>
      <w:tr w:rsidR="00BD0438" w14:paraId="5015A10F" w14:textId="59477DD2" w:rsidTr="0010199F">
        <w:tc>
          <w:tcPr>
            <w:tcW w:w="1261" w:type="dxa"/>
            <w:tcBorders>
              <w:left w:val="single" w:sz="12" w:space="0" w:color="auto"/>
            </w:tcBorders>
          </w:tcPr>
          <w:p w14:paraId="163EAA62" w14:textId="77777777" w:rsidR="00BD0438" w:rsidRDefault="00BD0438" w:rsidP="00BD0438">
            <w:r>
              <w:t>IPA</w:t>
            </w:r>
          </w:p>
        </w:tc>
        <w:tc>
          <w:tcPr>
            <w:tcW w:w="1694" w:type="dxa"/>
          </w:tcPr>
          <w:p w14:paraId="7D1B2A78" w14:textId="77777777" w:rsidR="00BD0438" w:rsidRDefault="00BD0438" w:rsidP="00BD0438">
            <w:r>
              <w:t>CA57 (0/1/2/3)</w:t>
            </w:r>
          </w:p>
          <w:p w14:paraId="163938A1" w14:textId="77777777" w:rsidR="00BD0438" w:rsidRDefault="00BD0438" w:rsidP="00BD0438">
            <w:r>
              <w:t>CA53 (4/5/6/7)</w:t>
            </w:r>
          </w:p>
        </w:tc>
        <w:tc>
          <w:tcPr>
            <w:tcW w:w="1710" w:type="dxa"/>
          </w:tcPr>
          <w:p w14:paraId="2C3E35DB" w14:textId="77777777" w:rsidR="00BD0438" w:rsidRDefault="00BD0438" w:rsidP="00BD0438">
            <w:r>
              <w:t>CA57 (0/1)</w:t>
            </w:r>
          </w:p>
          <w:p w14:paraId="69A4E354" w14:textId="77777777" w:rsidR="00BD0438" w:rsidRDefault="00BD0438" w:rsidP="00BD0438">
            <w:r>
              <w:t>CA53 (2/3/4/5)</w:t>
            </w:r>
          </w:p>
        </w:tc>
        <w:tc>
          <w:tcPr>
            <w:tcW w:w="1620" w:type="dxa"/>
          </w:tcPr>
          <w:p w14:paraId="75B2065F" w14:textId="77777777" w:rsidR="00BD0438" w:rsidRDefault="00BD0438" w:rsidP="00BD0438">
            <w:r>
              <w:t>CA57 (0/1)</w:t>
            </w:r>
          </w:p>
        </w:tc>
        <w:tc>
          <w:tcPr>
            <w:tcW w:w="1800" w:type="dxa"/>
            <w:tcBorders>
              <w:bottom w:val="single" w:sz="4" w:space="0" w:color="auto"/>
              <w:right w:val="single" w:sz="4" w:space="0" w:color="auto"/>
            </w:tcBorders>
          </w:tcPr>
          <w:p w14:paraId="49AB6A30" w14:textId="77777777" w:rsidR="00BD0438" w:rsidRDefault="00BD0438" w:rsidP="00BD0438">
            <w:r>
              <w:t>CA53 (0/1)</w:t>
            </w:r>
          </w:p>
        </w:tc>
        <w:tc>
          <w:tcPr>
            <w:tcW w:w="1800" w:type="dxa"/>
            <w:tcBorders>
              <w:bottom w:val="single" w:sz="4" w:space="0" w:color="auto"/>
              <w:right w:val="single" w:sz="4" w:space="0" w:color="auto"/>
            </w:tcBorders>
          </w:tcPr>
          <w:p w14:paraId="26B2CC24" w14:textId="0CE46104" w:rsidR="00BD0438" w:rsidRDefault="00BD0438" w:rsidP="00BD0438">
            <w:r>
              <w:t>-</w:t>
            </w:r>
          </w:p>
        </w:tc>
      </w:tr>
      <w:tr w:rsidR="00BD0438" w14:paraId="47F4FA30" w14:textId="344E354E" w:rsidTr="0010199F">
        <w:tc>
          <w:tcPr>
            <w:tcW w:w="1261" w:type="dxa"/>
            <w:tcBorders>
              <w:left w:val="single" w:sz="12" w:space="0" w:color="auto"/>
            </w:tcBorders>
          </w:tcPr>
          <w:p w14:paraId="68D08C52" w14:textId="77777777" w:rsidR="00BD0438" w:rsidRDefault="00BD0438" w:rsidP="00BD0438">
            <w:r>
              <w:t>EMS</w:t>
            </w:r>
          </w:p>
        </w:tc>
        <w:tc>
          <w:tcPr>
            <w:tcW w:w="1694" w:type="dxa"/>
          </w:tcPr>
          <w:p w14:paraId="23A417C2" w14:textId="77777777" w:rsidR="00BD0438" w:rsidRDefault="00BD0438" w:rsidP="00BD0438">
            <w:r>
              <w:t>CA57 (0/1/2/3)</w:t>
            </w:r>
          </w:p>
          <w:p w14:paraId="69302B84" w14:textId="77777777" w:rsidR="00BD0438" w:rsidRDefault="00BD0438" w:rsidP="00BD0438">
            <w:r>
              <w:t>CA53 (4/5/6/7)</w:t>
            </w:r>
          </w:p>
        </w:tc>
        <w:tc>
          <w:tcPr>
            <w:tcW w:w="1710" w:type="dxa"/>
          </w:tcPr>
          <w:p w14:paraId="78025013" w14:textId="77777777" w:rsidR="00BD0438" w:rsidRDefault="00BD0438" w:rsidP="00BD0438">
            <w:r>
              <w:t>CA57 (0/1)</w:t>
            </w:r>
          </w:p>
          <w:p w14:paraId="0BC6E30A" w14:textId="77777777" w:rsidR="00BD0438" w:rsidRDefault="00BD0438" w:rsidP="00BD0438">
            <w:r>
              <w:t>CA53 (2/3/4/5)</w:t>
            </w:r>
          </w:p>
        </w:tc>
        <w:tc>
          <w:tcPr>
            <w:tcW w:w="1620" w:type="dxa"/>
          </w:tcPr>
          <w:p w14:paraId="6800AD1B" w14:textId="77777777" w:rsidR="00BD0438" w:rsidRDefault="00BD0438" w:rsidP="00BD0438">
            <w:r>
              <w:t>CA57 (0/1)</w:t>
            </w:r>
          </w:p>
          <w:p w14:paraId="7CFDC0AB" w14:textId="77777777" w:rsidR="00BD0438" w:rsidRDefault="00BD0438" w:rsidP="00BD0438"/>
        </w:tc>
        <w:tc>
          <w:tcPr>
            <w:tcW w:w="1800" w:type="dxa"/>
            <w:tcBorders>
              <w:right w:val="single" w:sz="4" w:space="0" w:color="auto"/>
            </w:tcBorders>
          </w:tcPr>
          <w:p w14:paraId="2DD5547C" w14:textId="77777777" w:rsidR="00BD0438" w:rsidRDefault="00BD0438" w:rsidP="00BD0438">
            <w:r>
              <w:t>CA53 (0/1)</w:t>
            </w:r>
          </w:p>
          <w:p w14:paraId="6C16F655" w14:textId="77777777" w:rsidR="00BD0438" w:rsidRDefault="00BD0438" w:rsidP="00BD0438"/>
        </w:tc>
        <w:tc>
          <w:tcPr>
            <w:tcW w:w="1800" w:type="dxa"/>
            <w:tcBorders>
              <w:right w:val="single" w:sz="4" w:space="0" w:color="auto"/>
            </w:tcBorders>
          </w:tcPr>
          <w:p w14:paraId="375FBBF7" w14:textId="3BDDCA09" w:rsidR="00BD0438" w:rsidRDefault="00BD0438" w:rsidP="00BD0438">
            <w:r>
              <w:t>-</w:t>
            </w:r>
          </w:p>
        </w:tc>
      </w:tr>
      <w:tr w:rsidR="00BD0438" w14:paraId="1617397E" w14:textId="6EBAC945" w:rsidTr="0010199F">
        <w:tc>
          <w:tcPr>
            <w:tcW w:w="1261" w:type="dxa"/>
            <w:tcBorders>
              <w:left w:val="single" w:sz="12" w:space="0" w:color="auto"/>
            </w:tcBorders>
          </w:tcPr>
          <w:p w14:paraId="1C2EDF14" w14:textId="77777777" w:rsidR="00BD0438" w:rsidRDefault="00BD0438" w:rsidP="00BD0438">
            <w:r>
              <w:t>System Suspend to RAM</w:t>
            </w:r>
          </w:p>
        </w:tc>
        <w:tc>
          <w:tcPr>
            <w:tcW w:w="1694" w:type="dxa"/>
          </w:tcPr>
          <w:p w14:paraId="4D30BB5C" w14:textId="77777777" w:rsidR="00BD0438" w:rsidRDefault="00BD0438" w:rsidP="00BD0438">
            <w:r>
              <w:t>Supported</w:t>
            </w:r>
          </w:p>
        </w:tc>
        <w:tc>
          <w:tcPr>
            <w:tcW w:w="1710" w:type="dxa"/>
          </w:tcPr>
          <w:p w14:paraId="6190A1FE" w14:textId="77777777" w:rsidR="00BD0438" w:rsidRDefault="00BD0438" w:rsidP="00BD0438">
            <w:r>
              <w:t>Supported</w:t>
            </w:r>
          </w:p>
        </w:tc>
        <w:tc>
          <w:tcPr>
            <w:tcW w:w="1620" w:type="dxa"/>
          </w:tcPr>
          <w:p w14:paraId="04A38ADB" w14:textId="77777777" w:rsidR="00BD0438" w:rsidRDefault="00BD0438" w:rsidP="00BD0438">
            <w:r>
              <w:t>Supported</w:t>
            </w:r>
          </w:p>
        </w:tc>
        <w:tc>
          <w:tcPr>
            <w:tcW w:w="1800" w:type="dxa"/>
            <w:tcBorders>
              <w:right w:val="single" w:sz="4" w:space="0" w:color="auto"/>
            </w:tcBorders>
          </w:tcPr>
          <w:p w14:paraId="1112B786" w14:textId="77777777" w:rsidR="00BD0438" w:rsidRDefault="00BD0438" w:rsidP="00BD0438">
            <w:r>
              <w:t>Supported</w:t>
            </w:r>
          </w:p>
        </w:tc>
        <w:tc>
          <w:tcPr>
            <w:tcW w:w="1800" w:type="dxa"/>
            <w:tcBorders>
              <w:right w:val="single" w:sz="4" w:space="0" w:color="auto"/>
            </w:tcBorders>
          </w:tcPr>
          <w:p w14:paraId="0EC85468" w14:textId="1047D065" w:rsidR="00BD0438" w:rsidRDefault="00BD0438" w:rsidP="00BD0438">
            <w:r>
              <w:t>-</w:t>
            </w:r>
          </w:p>
        </w:tc>
      </w:tr>
      <w:tr w:rsidR="00BD0438" w14:paraId="78FC4EB0" w14:textId="365AC278" w:rsidTr="0010199F">
        <w:tc>
          <w:tcPr>
            <w:tcW w:w="1261" w:type="dxa"/>
            <w:tcBorders>
              <w:left w:val="single" w:sz="12" w:space="0" w:color="auto"/>
              <w:bottom w:val="single" w:sz="12" w:space="0" w:color="auto"/>
            </w:tcBorders>
          </w:tcPr>
          <w:p w14:paraId="140557E4" w14:textId="77777777" w:rsidR="00BD0438" w:rsidRDefault="00BD0438" w:rsidP="00BD0438">
            <w:r>
              <w:t>Runtime PM</w:t>
            </w:r>
          </w:p>
        </w:tc>
        <w:tc>
          <w:tcPr>
            <w:tcW w:w="1694" w:type="dxa"/>
            <w:tcBorders>
              <w:bottom w:val="single" w:sz="12" w:space="0" w:color="auto"/>
            </w:tcBorders>
          </w:tcPr>
          <w:p w14:paraId="2C097363" w14:textId="77777777" w:rsidR="00BD0438" w:rsidRDefault="00BD0438" w:rsidP="00BD0438">
            <w:r>
              <w:t>Supported</w:t>
            </w:r>
          </w:p>
        </w:tc>
        <w:tc>
          <w:tcPr>
            <w:tcW w:w="1710" w:type="dxa"/>
            <w:tcBorders>
              <w:bottom w:val="single" w:sz="12" w:space="0" w:color="auto"/>
            </w:tcBorders>
          </w:tcPr>
          <w:p w14:paraId="019C613B" w14:textId="77777777" w:rsidR="00BD0438" w:rsidRDefault="00BD0438" w:rsidP="00BD0438">
            <w:r>
              <w:t>Supported</w:t>
            </w:r>
          </w:p>
        </w:tc>
        <w:tc>
          <w:tcPr>
            <w:tcW w:w="1620" w:type="dxa"/>
            <w:tcBorders>
              <w:bottom w:val="single" w:sz="12" w:space="0" w:color="auto"/>
            </w:tcBorders>
          </w:tcPr>
          <w:p w14:paraId="674AB3C0" w14:textId="77777777" w:rsidR="00BD0438" w:rsidRDefault="00BD0438" w:rsidP="00BD0438">
            <w:r>
              <w:t>Supported</w:t>
            </w:r>
          </w:p>
        </w:tc>
        <w:tc>
          <w:tcPr>
            <w:tcW w:w="1800" w:type="dxa"/>
            <w:tcBorders>
              <w:bottom w:val="single" w:sz="12" w:space="0" w:color="auto"/>
              <w:right w:val="single" w:sz="4" w:space="0" w:color="auto"/>
            </w:tcBorders>
          </w:tcPr>
          <w:p w14:paraId="37DECA1B" w14:textId="77777777" w:rsidR="00BD0438" w:rsidRDefault="00BD0438" w:rsidP="00BD0438">
            <w:r>
              <w:t>Supported</w:t>
            </w:r>
          </w:p>
        </w:tc>
        <w:tc>
          <w:tcPr>
            <w:tcW w:w="1800" w:type="dxa"/>
            <w:tcBorders>
              <w:bottom w:val="single" w:sz="12" w:space="0" w:color="auto"/>
              <w:right w:val="single" w:sz="4" w:space="0" w:color="auto"/>
            </w:tcBorders>
          </w:tcPr>
          <w:p w14:paraId="52E34145" w14:textId="386B260E" w:rsidR="00BD0438" w:rsidRDefault="00BD0438" w:rsidP="00BD0438">
            <w:r>
              <w:t>Supported</w:t>
            </w:r>
          </w:p>
        </w:tc>
      </w:tr>
    </w:tbl>
    <w:p w14:paraId="56EBC4E7" w14:textId="3635910A" w:rsidR="006C04D9" w:rsidRDefault="00BF6DDC" w:rsidP="006C04D9">
      <w:pPr>
        <w:rPr>
          <w:lang w:eastAsia="ja-JP"/>
        </w:rPr>
      </w:pPr>
      <w:r w:rsidRPr="00400CC9">
        <w:rPr>
          <w:lang w:eastAsia="ja-JP"/>
        </w:rPr>
        <w:t>Note: [*]</w:t>
      </w:r>
      <w:r>
        <w:rPr>
          <w:rFonts w:hint="eastAsia"/>
          <w:lang w:eastAsia="ja-JP"/>
        </w:rPr>
        <w:t xml:space="preserve"> </w:t>
      </w:r>
      <w:r w:rsidR="0075615A">
        <w:rPr>
          <w:lang w:eastAsia="ja-JP"/>
        </w:rPr>
        <w:t xml:space="preserve">R-Car </w:t>
      </w:r>
      <w:r>
        <w:rPr>
          <w:lang w:eastAsia="ja-JP"/>
        </w:rPr>
        <w:t>M3N just support</w:t>
      </w:r>
      <w:r w:rsidR="005D46B0">
        <w:rPr>
          <w:lang w:eastAsia="ja-JP"/>
        </w:rPr>
        <w:t>s</w:t>
      </w:r>
      <w:r>
        <w:rPr>
          <w:lang w:eastAsia="ja-JP"/>
        </w:rPr>
        <w:t xml:space="preserve"> DVFS, not support AVS.</w:t>
      </w:r>
      <w:r w:rsidR="00575F9D">
        <w:rPr>
          <w:lang w:eastAsia="ja-JP"/>
        </w:rPr>
        <w:t xml:space="preserve"> </w:t>
      </w:r>
    </w:p>
    <w:p w14:paraId="5880D614" w14:textId="526C2521" w:rsidR="00453CCC" w:rsidRDefault="00453CCC" w:rsidP="006C04D9">
      <w:pPr>
        <w:rPr>
          <w:lang w:eastAsia="ja-JP"/>
        </w:rPr>
      </w:pPr>
    </w:p>
    <w:p w14:paraId="19D94B84" w14:textId="2FC76681" w:rsidR="00453CCC" w:rsidRDefault="00453CCC" w:rsidP="006C04D9">
      <w:pPr>
        <w:rPr>
          <w:lang w:eastAsia="ja-JP"/>
        </w:rPr>
      </w:pPr>
    </w:p>
    <w:p w14:paraId="1CBA4ACC" w14:textId="72B2ACB8" w:rsidR="00453CCC" w:rsidRDefault="00453CCC" w:rsidP="00453CCC">
      <w:pPr>
        <w:pStyle w:val="Caption"/>
        <w:keepNext/>
      </w:pPr>
      <w:r>
        <w:lastRenderedPageBreak/>
        <w:t xml:space="preserve">Table </w:t>
      </w:r>
      <w:r>
        <w:rPr>
          <w:noProof/>
        </w:rPr>
        <w:fldChar w:fldCharType="begin"/>
      </w:r>
      <w:r>
        <w:rPr>
          <w:noProof/>
        </w:rPr>
        <w:instrText xml:space="preserve"> STYLEREF 1 \s </w:instrText>
      </w:r>
      <w:r>
        <w:rPr>
          <w:noProof/>
        </w:rPr>
        <w:fldChar w:fldCharType="separate"/>
      </w:r>
      <w:r w:rsidR="006E676E">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6E676E">
        <w:rPr>
          <w:noProof/>
        </w:rPr>
        <w:t>3</w:t>
      </w:r>
      <w:r>
        <w:rPr>
          <w:noProof/>
        </w:rPr>
        <w:fldChar w:fldCharType="end"/>
      </w:r>
      <w:r>
        <w:t xml:space="preserve"> </w:t>
      </w:r>
      <w:r w:rsidRPr="003422EB">
        <w:t xml:space="preserve">Detailed support of </w:t>
      </w:r>
      <w:r>
        <w:t>power management</w:t>
      </w:r>
      <w:r w:rsidRPr="003422EB">
        <w:t xml:space="preserve"> functions </w:t>
      </w:r>
      <w:r>
        <w:t>(</w:t>
      </w:r>
      <w:r w:rsidR="00765B4C">
        <w:t xml:space="preserve">R-Car </w:t>
      </w:r>
      <w:r>
        <w:t>V3U/V3H/V3M)</w:t>
      </w:r>
    </w:p>
    <w:tbl>
      <w:tblPr>
        <w:tblStyle w:val="TableGrid"/>
        <w:tblW w:w="9705" w:type="dxa"/>
        <w:tblLayout w:type="fixed"/>
        <w:tblLook w:val="04A0" w:firstRow="1" w:lastRow="0" w:firstColumn="1" w:lastColumn="0" w:noHBand="0" w:noVBand="1"/>
      </w:tblPr>
      <w:tblGrid>
        <w:gridCol w:w="1261"/>
        <w:gridCol w:w="2594"/>
        <w:gridCol w:w="2790"/>
        <w:gridCol w:w="3060"/>
      </w:tblGrid>
      <w:tr w:rsidR="00453CCC" w14:paraId="1A8691D0" w14:textId="77777777" w:rsidTr="0010199F">
        <w:tc>
          <w:tcPr>
            <w:tcW w:w="1261" w:type="dxa"/>
            <w:tcBorders>
              <w:top w:val="single" w:sz="12" w:space="0" w:color="auto"/>
              <w:left w:val="single" w:sz="12" w:space="0" w:color="auto"/>
              <w:tl2br w:val="single" w:sz="4" w:space="0" w:color="auto"/>
            </w:tcBorders>
          </w:tcPr>
          <w:p w14:paraId="31D4396B" w14:textId="77777777" w:rsidR="00453CCC" w:rsidRPr="00377131" w:rsidRDefault="00453CCC" w:rsidP="00453CCC">
            <w:pPr>
              <w:jc w:val="right"/>
              <w:rPr>
                <w:b/>
              </w:rPr>
            </w:pPr>
            <w:r w:rsidRPr="00377131">
              <w:rPr>
                <w:b/>
              </w:rPr>
              <w:t>Platform</w:t>
            </w:r>
          </w:p>
          <w:p w14:paraId="35AB9863" w14:textId="77777777" w:rsidR="00453CCC" w:rsidRPr="00377131" w:rsidRDefault="00453CCC" w:rsidP="00453CCC">
            <w:pPr>
              <w:rPr>
                <w:b/>
              </w:rPr>
            </w:pPr>
            <w:r w:rsidRPr="00377131">
              <w:rPr>
                <w:b/>
              </w:rPr>
              <w:t>Functions</w:t>
            </w:r>
          </w:p>
        </w:tc>
        <w:tc>
          <w:tcPr>
            <w:tcW w:w="2594" w:type="dxa"/>
            <w:tcBorders>
              <w:top w:val="single" w:sz="12" w:space="0" w:color="auto"/>
              <w:left w:val="single" w:sz="4" w:space="0" w:color="auto"/>
            </w:tcBorders>
          </w:tcPr>
          <w:p w14:paraId="6FED6AA7" w14:textId="77777777" w:rsidR="00453CCC" w:rsidRDefault="00453CCC" w:rsidP="00453CCC">
            <w:pPr>
              <w:jc w:val="center"/>
              <w:rPr>
                <w:b/>
              </w:rPr>
            </w:pPr>
            <w:r>
              <w:rPr>
                <w:b/>
              </w:rPr>
              <w:t>R-Car V3U</w:t>
            </w:r>
          </w:p>
        </w:tc>
        <w:tc>
          <w:tcPr>
            <w:tcW w:w="2790" w:type="dxa"/>
            <w:tcBorders>
              <w:top w:val="single" w:sz="12" w:space="0" w:color="auto"/>
              <w:bottom w:val="single" w:sz="4" w:space="0" w:color="auto"/>
              <w:right w:val="single" w:sz="4" w:space="0" w:color="auto"/>
            </w:tcBorders>
          </w:tcPr>
          <w:p w14:paraId="02217A6A" w14:textId="77777777" w:rsidR="00453CCC" w:rsidRDefault="00453CCC" w:rsidP="00453CCC">
            <w:pPr>
              <w:jc w:val="center"/>
              <w:rPr>
                <w:b/>
              </w:rPr>
            </w:pPr>
            <w:r>
              <w:rPr>
                <w:b/>
              </w:rPr>
              <w:t>R-Car V3H</w:t>
            </w:r>
          </w:p>
        </w:tc>
        <w:tc>
          <w:tcPr>
            <w:tcW w:w="3060" w:type="dxa"/>
            <w:tcBorders>
              <w:top w:val="single" w:sz="12" w:space="0" w:color="auto"/>
              <w:left w:val="single" w:sz="4" w:space="0" w:color="auto"/>
              <w:right w:val="single" w:sz="12" w:space="0" w:color="auto"/>
            </w:tcBorders>
          </w:tcPr>
          <w:p w14:paraId="5961DDCB" w14:textId="77777777" w:rsidR="00453CCC" w:rsidRDefault="00453CCC" w:rsidP="00453CCC">
            <w:pPr>
              <w:jc w:val="center"/>
              <w:rPr>
                <w:b/>
              </w:rPr>
            </w:pPr>
            <w:r>
              <w:rPr>
                <w:b/>
              </w:rPr>
              <w:t>R-Car V3M</w:t>
            </w:r>
          </w:p>
        </w:tc>
      </w:tr>
      <w:tr w:rsidR="00453CCC" w14:paraId="627FACF8" w14:textId="77777777" w:rsidTr="0010199F">
        <w:tc>
          <w:tcPr>
            <w:tcW w:w="1261" w:type="dxa"/>
            <w:tcBorders>
              <w:left w:val="single" w:sz="12" w:space="0" w:color="auto"/>
            </w:tcBorders>
          </w:tcPr>
          <w:p w14:paraId="3794939B" w14:textId="77777777" w:rsidR="00453CCC" w:rsidRDefault="00453CCC" w:rsidP="00453CCC">
            <w:r>
              <w:t>CPUIdle</w:t>
            </w:r>
          </w:p>
        </w:tc>
        <w:tc>
          <w:tcPr>
            <w:tcW w:w="2594" w:type="dxa"/>
            <w:tcBorders>
              <w:left w:val="single" w:sz="4" w:space="0" w:color="auto"/>
            </w:tcBorders>
            <w:shd w:val="clear" w:color="auto" w:fill="auto"/>
          </w:tcPr>
          <w:p w14:paraId="70725193" w14:textId="77777777" w:rsidR="00453CCC" w:rsidRDefault="00453CCC" w:rsidP="00453CCC">
            <w:r>
              <w:t>-</w:t>
            </w:r>
          </w:p>
        </w:tc>
        <w:tc>
          <w:tcPr>
            <w:tcW w:w="2790" w:type="dxa"/>
            <w:tcBorders>
              <w:right w:val="single" w:sz="4" w:space="0" w:color="auto"/>
            </w:tcBorders>
            <w:shd w:val="clear" w:color="auto" w:fill="auto"/>
          </w:tcPr>
          <w:p w14:paraId="6CB0568E"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43F583FD" w14:textId="77777777" w:rsidR="00453CCC" w:rsidRDefault="00453CCC" w:rsidP="00453CCC">
            <w:r>
              <w:t>-</w:t>
            </w:r>
          </w:p>
          <w:p w14:paraId="3CD56B3C" w14:textId="77777777" w:rsidR="00453CCC" w:rsidRDefault="00453CCC" w:rsidP="00453CCC"/>
        </w:tc>
      </w:tr>
      <w:tr w:rsidR="00453CCC" w14:paraId="7E879472" w14:textId="77777777" w:rsidTr="0010199F">
        <w:tc>
          <w:tcPr>
            <w:tcW w:w="1261" w:type="dxa"/>
            <w:tcBorders>
              <w:left w:val="single" w:sz="12" w:space="0" w:color="auto"/>
            </w:tcBorders>
          </w:tcPr>
          <w:p w14:paraId="571B8D92" w14:textId="77777777" w:rsidR="00453CCC" w:rsidRDefault="00453CCC" w:rsidP="00453CCC">
            <w:r>
              <w:t>CPUFreq (DFS)</w:t>
            </w:r>
          </w:p>
        </w:tc>
        <w:tc>
          <w:tcPr>
            <w:tcW w:w="2594" w:type="dxa"/>
            <w:tcBorders>
              <w:left w:val="single" w:sz="4" w:space="0" w:color="auto"/>
            </w:tcBorders>
            <w:shd w:val="clear" w:color="auto" w:fill="auto"/>
          </w:tcPr>
          <w:p w14:paraId="324FD2A4" w14:textId="77777777" w:rsidR="00453CCC" w:rsidRDefault="00453CCC" w:rsidP="00453CCC">
            <w:r>
              <w:t>-</w:t>
            </w:r>
          </w:p>
        </w:tc>
        <w:tc>
          <w:tcPr>
            <w:tcW w:w="2790" w:type="dxa"/>
            <w:tcBorders>
              <w:right w:val="single" w:sz="4" w:space="0" w:color="auto"/>
            </w:tcBorders>
            <w:shd w:val="clear" w:color="auto" w:fill="auto"/>
          </w:tcPr>
          <w:p w14:paraId="3B50BBC3"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23400E0B" w14:textId="77777777" w:rsidR="00453CCC" w:rsidRDefault="00453CCC" w:rsidP="00453CCC">
            <w:r>
              <w:t>-</w:t>
            </w:r>
          </w:p>
          <w:p w14:paraId="6B678C8B" w14:textId="77777777" w:rsidR="00453CCC" w:rsidRDefault="00453CCC" w:rsidP="00453CCC"/>
        </w:tc>
      </w:tr>
      <w:tr w:rsidR="00453CCC" w14:paraId="2D543D5E" w14:textId="77777777" w:rsidTr="0010199F">
        <w:tc>
          <w:tcPr>
            <w:tcW w:w="1261" w:type="dxa"/>
            <w:tcBorders>
              <w:left w:val="single" w:sz="12" w:space="0" w:color="auto"/>
            </w:tcBorders>
          </w:tcPr>
          <w:p w14:paraId="3256E59B" w14:textId="77777777" w:rsidR="00453CCC" w:rsidRDefault="00453CCC" w:rsidP="00453CCC">
            <w:r>
              <w:t>CPUFreq (ADVFS)</w:t>
            </w:r>
          </w:p>
        </w:tc>
        <w:tc>
          <w:tcPr>
            <w:tcW w:w="2594" w:type="dxa"/>
            <w:tcBorders>
              <w:left w:val="single" w:sz="4" w:space="0" w:color="auto"/>
            </w:tcBorders>
            <w:shd w:val="clear" w:color="auto" w:fill="auto"/>
          </w:tcPr>
          <w:p w14:paraId="0D821CAE" w14:textId="77777777" w:rsidR="00453CCC" w:rsidRDefault="00453CCC" w:rsidP="00453CCC">
            <w:r>
              <w:t>-</w:t>
            </w:r>
          </w:p>
        </w:tc>
        <w:tc>
          <w:tcPr>
            <w:tcW w:w="2790" w:type="dxa"/>
            <w:tcBorders>
              <w:right w:val="single" w:sz="4" w:space="0" w:color="auto"/>
            </w:tcBorders>
            <w:shd w:val="clear" w:color="auto" w:fill="auto"/>
          </w:tcPr>
          <w:p w14:paraId="5393044B"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4A189D38" w14:textId="77777777" w:rsidR="00453CCC" w:rsidRDefault="00453CCC" w:rsidP="00453CCC">
            <w:r>
              <w:t>-</w:t>
            </w:r>
          </w:p>
        </w:tc>
      </w:tr>
      <w:tr w:rsidR="00453CCC" w14:paraId="3D243947" w14:textId="77777777" w:rsidTr="0010199F">
        <w:tc>
          <w:tcPr>
            <w:tcW w:w="1261" w:type="dxa"/>
            <w:tcBorders>
              <w:left w:val="single" w:sz="12" w:space="0" w:color="auto"/>
            </w:tcBorders>
          </w:tcPr>
          <w:p w14:paraId="13C318B1" w14:textId="77777777" w:rsidR="00453CCC" w:rsidRDefault="00453CCC" w:rsidP="00453CCC">
            <w:r>
              <w:t>CPUHotplug</w:t>
            </w:r>
          </w:p>
        </w:tc>
        <w:tc>
          <w:tcPr>
            <w:tcW w:w="2594" w:type="dxa"/>
            <w:tcBorders>
              <w:left w:val="single" w:sz="4" w:space="0" w:color="auto"/>
            </w:tcBorders>
            <w:shd w:val="clear" w:color="auto" w:fill="auto"/>
          </w:tcPr>
          <w:p w14:paraId="48002EB7" w14:textId="77777777" w:rsidR="00453CCC" w:rsidRDefault="00453CCC" w:rsidP="00453CCC">
            <w:r>
              <w:t>-</w:t>
            </w:r>
          </w:p>
        </w:tc>
        <w:tc>
          <w:tcPr>
            <w:tcW w:w="2790" w:type="dxa"/>
            <w:tcBorders>
              <w:right w:val="single" w:sz="4" w:space="0" w:color="auto"/>
            </w:tcBorders>
            <w:shd w:val="clear" w:color="auto" w:fill="auto"/>
          </w:tcPr>
          <w:p w14:paraId="4A0CFC52"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6F38A775" w14:textId="77777777" w:rsidR="00453CCC" w:rsidRDefault="00453CCC" w:rsidP="00453CCC">
            <w:r>
              <w:t>-</w:t>
            </w:r>
          </w:p>
          <w:p w14:paraId="6B7D3341" w14:textId="77777777" w:rsidR="00453CCC" w:rsidRDefault="00453CCC" w:rsidP="00453CCC"/>
        </w:tc>
      </w:tr>
      <w:tr w:rsidR="00453CCC" w14:paraId="2BC326B5" w14:textId="77777777" w:rsidTr="0010199F">
        <w:tc>
          <w:tcPr>
            <w:tcW w:w="1261" w:type="dxa"/>
            <w:tcBorders>
              <w:left w:val="single" w:sz="12" w:space="0" w:color="auto"/>
            </w:tcBorders>
          </w:tcPr>
          <w:p w14:paraId="31B62B97" w14:textId="77777777" w:rsidR="00453CCC" w:rsidRDefault="00453CCC" w:rsidP="00453CCC">
            <w:r>
              <w:t>IPA</w:t>
            </w:r>
          </w:p>
        </w:tc>
        <w:tc>
          <w:tcPr>
            <w:tcW w:w="2594" w:type="dxa"/>
            <w:tcBorders>
              <w:left w:val="single" w:sz="4" w:space="0" w:color="auto"/>
            </w:tcBorders>
            <w:shd w:val="clear" w:color="auto" w:fill="auto"/>
          </w:tcPr>
          <w:p w14:paraId="5AC0D3EC" w14:textId="77777777" w:rsidR="00453CCC" w:rsidRDefault="00453CCC" w:rsidP="00453CCC">
            <w:r>
              <w:t>-</w:t>
            </w:r>
          </w:p>
        </w:tc>
        <w:tc>
          <w:tcPr>
            <w:tcW w:w="2790" w:type="dxa"/>
            <w:tcBorders>
              <w:right w:val="single" w:sz="4" w:space="0" w:color="auto"/>
            </w:tcBorders>
            <w:shd w:val="clear" w:color="auto" w:fill="auto"/>
          </w:tcPr>
          <w:p w14:paraId="328EEB50"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2FE62917" w14:textId="77777777" w:rsidR="00453CCC" w:rsidRDefault="00453CCC" w:rsidP="00453CCC">
            <w:r>
              <w:t>-</w:t>
            </w:r>
          </w:p>
        </w:tc>
      </w:tr>
      <w:tr w:rsidR="00453CCC" w14:paraId="23F3AE09" w14:textId="77777777" w:rsidTr="0010199F">
        <w:tc>
          <w:tcPr>
            <w:tcW w:w="1261" w:type="dxa"/>
            <w:tcBorders>
              <w:left w:val="single" w:sz="12" w:space="0" w:color="auto"/>
            </w:tcBorders>
          </w:tcPr>
          <w:p w14:paraId="78B0AEF0" w14:textId="77777777" w:rsidR="00453CCC" w:rsidRDefault="00453CCC" w:rsidP="00453CCC">
            <w:r>
              <w:t>EMS</w:t>
            </w:r>
          </w:p>
        </w:tc>
        <w:tc>
          <w:tcPr>
            <w:tcW w:w="2594" w:type="dxa"/>
            <w:tcBorders>
              <w:left w:val="single" w:sz="4" w:space="0" w:color="auto"/>
            </w:tcBorders>
            <w:shd w:val="clear" w:color="auto" w:fill="auto"/>
          </w:tcPr>
          <w:p w14:paraId="660FEE68" w14:textId="77777777" w:rsidR="00453CCC" w:rsidRDefault="00453CCC" w:rsidP="00453CCC">
            <w:r>
              <w:t>-</w:t>
            </w:r>
          </w:p>
        </w:tc>
        <w:tc>
          <w:tcPr>
            <w:tcW w:w="2790" w:type="dxa"/>
            <w:tcBorders>
              <w:right w:val="single" w:sz="4" w:space="0" w:color="auto"/>
            </w:tcBorders>
            <w:shd w:val="clear" w:color="auto" w:fill="auto"/>
          </w:tcPr>
          <w:p w14:paraId="0C39F31C"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26303F28" w14:textId="77777777" w:rsidR="00453CCC" w:rsidRDefault="00453CCC" w:rsidP="00453CCC">
            <w:r>
              <w:t>-</w:t>
            </w:r>
          </w:p>
        </w:tc>
      </w:tr>
      <w:tr w:rsidR="00453CCC" w14:paraId="574733A8" w14:textId="77777777" w:rsidTr="0010199F">
        <w:tc>
          <w:tcPr>
            <w:tcW w:w="1261" w:type="dxa"/>
            <w:tcBorders>
              <w:left w:val="single" w:sz="12" w:space="0" w:color="auto"/>
            </w:tcBorders>
          </w:tcPr>
          <w:p w14:paraId="56685434" w14:textId="77777777" w:rsidR="00453CCC" w:rsidRDefault="00453CCC" w:rsidP="00453CCC">
            <w:r>
              <w:t>System Suspend to RAM</w:t>
            </w:r>
          </w:p>
        </w:tc>
        <w:tc>
          <w:tcPr>
            <w:tcW w:w="2594" w:type="dxa"/>
            <w:tcBorders>
              <w:left w:val="single" w:sz="4" w:space="0" w:color="auto"/>
            </w:tcBorders>
            <w:shd w:val="clear" w:color="auto" w:fill="auto"/>
          </w:tcPr>
          <w:p w14:paraId="0B57BCF7" w14:textId="77777777" w:rsidR="00453CCC" w:rsidRDefault="00453CCC" w:rsidP="00453CCC">
            <w:r>
              <w:t>-</w:t>
            </w:r>
          </w:p>
        </w:tc>
        <w:tc>
          <w:tcPr>
            <w:tcW w:w="2790" w:type="dxa"/>
            <w:tcBorders>
              <w:right w:val="single" w:sz="4" w:space="0" w:color="auto"/>
            </w:tcBorders>
            <w:shd w:val="clear" w:color="auto" w:fill="auto"/>
          </w:tcPr>
          <w:p w14:paraId="3FF90109" w14:textId="77777777" w:rsidR="00453CCC" w:rsidRDefault="00453CCC" w:rsidP="00453CCC">
            <w:r>
              <w:t>-</w:t>
            </w:r>
          </w:p>
        </w:tc>
        <w:tc>
          <w:tcPr>
            <w:tcW w:w="3060" w:type="dxa"/>
            <w:tcBorders>
              <w:left w:val="single" w:sz="4" w:space="0" w:color="auto"/>
              <w:right w:val="single" w:sz="12" w:space="0" w:color="auto"/>
            </w:tcBorders>
            <w:shd w:val="clear" w:color="auto" w:fill="auto"/>
          </w:tcPr>
          <w:p w14:paraId="4EA97DAD" w14:textId="77777777" w:rsidR="00453CCC" w:rsidRDefault="00453CCC" w:rsidP="00453CCC">
            <w:r>
              <w:t>-</w:t>
            </w:r>
          </w:p>
        </w:tc>
      </w:tr>
      <w:tr w:rsidR="00453CCC" w14:paraId="7D4272CF" w14:textId="77777777" w:rsidTr="0010199F">
        <w:tc>
          <w:tcPr>
            <w:tcW w:w="1261" w:type="dxa"/>
            <w:tcBorders>
              <w:left w:val="single" w:sz="12" w:space="0" w:color="auto"/>
              <w:bottom w:val="single" w:sz="12" w:space="0" w:color="auto"/>
            </w:tcBorders>
          </w:tcPr>
          <w:p w14:paraId="61959DC1" w14:textId="77777777" w:rsidR="00453CCC" w:rsidRDefault="00453CCC" w:rsidP="00453CCC">
            <w:r>
              <w:t>Runtime PM</w:t>
            </w:r>
          </w:p>
        </w:tc>
        <w:tc>
          <w:tcPr>
            <w:tcW w:w="2594" w:type="dxa"/>
            <w:tcBorders>
              <w:left w:val="single" w:sz="4" w:space="0" w:color="auto"/>
              <w:bottom w:val="single" w:sz="12" w:space="0" w:color="auto"/>
            </w:tcBorders>
          </w:tcPr>
          <w:p w14:paraId="0A41789F" w14:textId="77777777" w:rsidR="00453CCC" w:rsidRDefault="00453CCC" w:rsidP="00453CCC">
            <w:r>
              <w:t>Supported</w:t>
            </w:r>
          </w:p>
        </w:tc>
        <w:tc>
          <w:tcPr>
            <w:tcW w:w="2790" w:type="dxa"/>
            <w:tcBorders>
              <w:bottom w:val="single" w:sz="12" w:space="0" w:color="auto"/>
              <w:right w:val="single" w:sz="4" w:space="0" w:color="auto"/>
            </w:tcBorders>
          </w:tcPr>
          <w:p w14:paraId="0CBD33C5" w14:textId="77777777" w:rsidR="00453CCC" w:rsidRDefault="00453CCC" w:rsidP="00453CCC">
            <w:r>
              <w:t>Supported</w:t>
            </w:r>
          </w:p>
        </w:tc>
        <w:tc>
          <w:tcPr>
            <w:tcW w:w="3060" w:type="dxa"/>
            <w:tcBorders>
              <w:left w:val="single" w:sz="4" w:space="0" w:color="auto"/>
              <w:bottom w:val="single" w:sz="12" w:space="0" w:color="auto"/>
              <w:right w:val="single" w:sz="12" w:space="0" w:color="auto"/>
            </w:tcBorders>
          </w:tcPr>
          <w:p w14:paraId="5177D565" w14:textId="77777777" w:rsidR="00453CCC" w:rsidRDefault="00453CCC" w:rsidP="00453CCC">
            <w:r>
              <w:t>Supported</w:t>
            </w:r>
          </w:p>
        </w:tc>
      </w:tr>
    </w:tbl>
    <w:p w14:paraId="0FB43211" w14:textId="77777777" w:rsidR="00453CCC" w:rsidRPr="00B91E5C" w:rsidRDefault="00453CCC" w:rsidP="006C04D9">
      <w:pPr>
        <w:rPr>
          <w:lang w:eastAsia="ja-JP"/>
        </w:rPr>
      </w:pPr>
    </w:p>
    <w:p w14:paraId="2DEDC2E9" w14:textId="77777777" w:rsidR="002F4162" w:rsidRDefault="00704E51" w:rsidP="00081DDE">
      <w:pPr>
        <w:pStyle w:val="Heading2"/>
        <w:rPr>
          <w:lang w:eastAsia="ja-JP"/>
        </w:rPr>
      </w:pPr>
      <w:bookmarkStart w:id="10" w:name="_Toc435017167"/>
      <w:bookmarkEnd w:id="0"/>
      <w:bookmarkEnd w:id="1"/>
      <w:bookmarkEnd w:id="2"/>
      <w:bookmarkEnd w:id="3"/>
      <w:bookmarkEnd w:id="4"/>
      <w:bookmarkEnd w:id="5"/>
      <w:bookmarkEnd w:id="6"/>
      <w:r>
        <w:rPr>
          <w:rFonts w:hint="eastAsia"/>
          <w:lang w:eastAsia="ja-JP"/>
        </w:rPr>
        <w:t>Reference</w:t>
      </w:r>
      <w:bookmarkEnd w:id="10"/>
    </w:p>
    <w:p w14:paraId="155B3B31" w14:textId="77777777" w:rsidR="00510AF5" w:rsidRDefault="00704E51" w:rsidP="00510AF5">
      <w:pPr>
        <w:pStyle w:val="Heading3"/>
      </w:pPr>
      <w:bookmarkStart w:id="11" w:name="_Toc435017168"/>
      <w:r>
        <w:rPr>
          <w:rFonts w:hint="eastAsia"/>
          <w:lang w:eastAsia="ja-JP"/>
        </w:rPr>
        <w:t>Stand</w:t>
      </w:r>
      <w:r>
        <w:rPr>
          <w:lang w:eastAsia="ja-JP"/>
        </w:rPr>
        <w:t>a</w:t>
      </w:r>
      <w:r>
        <w:rPr>
          <w:rFonts w:hint="eastAsia"/>
          <w:lang w:eastAsia="ja-JP"/>
        </w:rPr>
        <w:t>rd</w:t>
      </w:r>
      <w:bookmarkEnd w:id="11"/>
    </w:p>
    <w:p w14:paraId="67FA7268" w14:textId="77777777" w:rsidR="00704E51" w:rsidRDefault="00704E51" w:rsidP="00510AF5">
      <w:pPr>
        <w:rPr>
          <w:lang w:eastAsia="ja-JP"/>
        </w:rPr>
      </w:pPr>
      <w:r>
        <w:rPr>
          <w:rFonts w:hint="eastAsia"/>
          <w:lang w:eastAsia="ja-JP"/>
        </w:rPr>
        <w:t xml:space="preserve">There is no </w:t>
      </w:r>
      <w:r>
        <w:rPr>
          <w:lang w:eastAsia="ja-JP"/>
        </w:rPr>
        <w:t>reference</w:t>
      </w:r>
      <w:r>
        <w:rPr>
          <w:rFonts w:hint="eastAsia"/>
          <w:lang w:eastAsia="ja-JP"/>
        </w:rPr>
        <w:t xml:space="preserve"> </w:t>
      </w:r>
      <w:r>
        <w:rPr>
          <w:lang w:eastAsia="ja-JP"/>
        </w:rPr>
        <w:t>document on standards.</w:t>
      </w:r>
    </w:p>
    <w:p w14:paraId="6D768D9C" w14:textId="0BBDE2F0" w:rsidR="00510AF5" w:rsidRDefault="005D46B0" w:rsidP="0010199F">
      <w:pPr>
        <w:overflowPunct/>
        <w:autoSpaceDE/>
        <w:autoSpaceDN/>
        <w:adjustRightInd/>
        <w:textAlignment w:val="auto"/>
        <w:rPr>
          <w:lang w:eastAsia="ja-JP"/>
        </w:rPr>
      </w:pPr>
      <w:r>
        <w:rPr>
          <w:lang w:eastAsia="ja-JP"/>
        </w:rPr>
        <w:br w:type="page"/>
      </w:r>
    </w:p>
    <w:p w14:paraId="48DC8B1A" w14:textId="77777777" w:rsidR="00510AF5" w:rsidRDefault="00704E51" w:rsidP="00510AF5">
      <w:pPr>
        <w:pStyle w:val="Heading3"/>
      </w:pPr>
      <w:bookmarkStart w:id="12" w:name="_Toc435017169"/>
      <w:r>
        <w:rPr>
          <w:rFonts w:hint="eastAsia"/>
          <w:lang w:eastAsia="ja-JP"/>
        </w:rPr>
        <w:lastRenderedPageBreak/>
        <w:t>Related documents</w:t>
      </w:r>
      <w:bookmarkEnd w:id="12"/>
    </w:p>
    <w:p w14:paraId="4FD131B2" w14:textId="77777777" w:rsidR="004B7077" w:rsidRDefault="00704E51" w:rsidP="00510AF5">
      <w:pPr>
        <w:rPr>
          <w:lang w:eastAsia="ja-JP"/>
        </w:rPr>
      </w:pPr>
      <w:r>
        <w:rPr>
          <w:rFonts w:hint="eastAsia"/>
          <w:lang w:eastAsia="ja-JP"/>
        </w:rPr>
        <w:t>The following table shows the document</w:t>
      </w:r>
      <w:r w:rsidR="00720E48">
        <w:rPr>
          <w:lang w:eastAsia="ja-JP"/>
        </w:rPr>
        <w:t>s</w:t>
      </w:r>
      <w:r>
        <w:rPr>
          <w:rFonts w:hint="eastAsia"/>
          <w:lang w:eastAsia="ja-JP"/>
        </w:rPr>
        <w:t xml:space="preserve"> related to this </w:t>
      </w:r>
      <w:r w:rsidR="00C878C1">
        <w:rPr>
          <w:rFonts w:hint="eastAsia"/>
          <w:lang w:eastAsia="ja-JP"/>
        </w:rPr>
        <w:t>power management for thermal</w:t>
      </w:r>
      <w:r w:rsidR="00D33E1E">
        <w:rPr>
          <w:lang w:eastAsia="ja-JP"/>
        </w:rPr>
        <w:t xml:space="preserve"> system</w:t>
      </w:r>
      <w:r>
        <w:rPr>
          <w:rFonts w:hint="eastAsia"/>
          <w:lang w:eastAsia="ja-JP"/>
        </w:rPr>
        <w:t>.</w:t>
      </w:r>
      <w:r w:rsidR="00EA3FAE">
        <w:rPr>
          <w:lang w:eastAsia="ja-JP"/>
        </w:rPr>
        <w:t xml:space="preserve"> </w:t>
      </w:r>
    </w:p>
    <w:p w14:paraId="276C5DEC" w14:textId="41A1DDBE" w:rsidR="0050769E" w:rsidRPr="0047426B" w:rsidRDefault="00AB6DC7" w:rsidP="0067510D">
      <w:pPr>
        <w:pStyle w:val="Caption"/>
        <w:rPr>
          <w:noProof/>
          <w:vanish/>
          <w:lang w:eastAsia="ja-JP"/>
        </w:rPr>
      </w:pPr>
      <w:bookmarkStart w:id="13" w:name="_Ref515512774"/>
      <w:r>
        <w:rPr>
          <w:rFonts w:hint="eastAsia"/>
          <w:lang w:eastAsia="ja-JP"/>
        </w:rPr>
        <w:t>Table</w:t>
      </w:r>
      <w:r w:rsidR="0050769E">
        <w:t xml:space="preserve"> </w:t>
      </w:r>
      <w:r w:rsidR="00FF71C3">
        <w:rPr>
          <w:noProof/>
        </w:rPr>
        <w:fldChar w:fldCharType="begin"/>
      </w:r>
      <w:r w:rsidR="00FF71C3">
        <w:rPr>
          <w:noProof/>
        </w:rPr>
        <w:instrText xml:space="preserve"> STYLEREF 1 \s </w:instrText>
      </w:r>
      <w:r w:rsidR="00FF71C3">
        <w:rPr>
          <w:noProof/>
        </w:rPr>
        <w:fldChar w:fldCharType="separate"/>
      </w:r>
      <w:r w:rsidR="006E676E">
        <w:rPr>
          <w:noProof/>
        </w:rPr>
        <w:t>1</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4</w:t>
      </w:r>
      <w:r w:rsidR="00FF71C3">
        <w:rPr>
          <w:noProof/>
        </w:rPr>
        <w:fldChar w:fldCharType="end"/>
      </w:r>
      <w:bookmarkEnd w:id="13"/>
      <w:r w:rsidR="0050769E">
        <w:rPr>
          <w:noProof/>
        </w:rPr>
        <w:t xml:space="preserve"> </w:t>
      </w:r>
      <w:r>
        <w:rPr>
          <w:noProof/>
        </w:rPr>
        <w:t>Related document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984"/>
        <w:gridCol w:w="1983"/>
        <w:gridCol w:w="4219"/>
        <w:gridCol w:w="1161"/>
        <w:gridCol w:w="1375"/>
      </w:tblGrid>
      <w:tr w:rsidR="00E052E3" w:rsidRPr="00E052E3" w14:paraId="79CFBF33" w14:textId="77777777" w:rsidTr="000369B5">
        <w:trPr>
          <w:cantSplit/>
          <w:trHeight w:val="260"/>
          <w:tblHeader/>
        </w:trPr>
        <w:tc>
          <w:tcPr>
            <w:tcW w:w="506" w:type="pct"/>
            <w:tcBorders>
              <w:top w:val="single" w:sz="12" w:space="0" w:color="auto"/>
              <w:left w:val="single" w:sz="12" w:space="0" w:color="auto"/>
              <w:bottom w:val="single" w:sz="12" w:space="0" w:color="auto"/>
            </w:tcBorders>
            <w:shd w:val="clear" w:color="auto" w:fill="auto"/>
          </w:tcPr>
          <w:p w14:paraId="035BDB90" w14:textId="77777777" w:rsidR="0050769E" w:rsidRPr="00E052E3" w:rsidRDefault="00AB6DC7" w:rsidP="0092477F">
            <w:pPr>
              <w:keepNext/>
              <w:keepLines/>
              <w:spacing w:before="20" w:line="220" w:lineRule="exact"/>
              <w:ind w:right="57"/>
              <w:rPr>
                <w:rFonts w:ascii="Arial" w:hAnsi="Arial"/>
                <w:b/>
                <w:color w:val="000000" w:themeColor="text1"/>
                <w:sz w:val="18"/>
                <w:lang w:eastAsia="ja-JP"/>
              </w:rPr>
            </w:pPr>
            <w:r>
              <w:rPr>
                <w:rFonts w:ascii="Arial" w:hAnsi="Arial" w:hint="eastAsia"/>
                <w:b/>
                <w:color w:val="000000" w:themeColor="text1"/>
                <w:sz w:val="18"/>
                <w:lang w:eastAsia="ja-JP"/>
              </w:rPr>
              <w:t>N</w:t>
            </w:r>
            <w:r>
              <w:rPr>
                <w:rFonts w:ascii="Arial" w:hAnsi="Arial"/>
                <w:b/>
                <w:color w:val="000000" w:themeColor="text1"/>
                <w:sz w:val="18"/>
                <w:lang w:eastAsia="ja-JP"/>
              </w:rPr>
              <w:t>umber</w:t>
            </w:r>
          </w:p>
        </w:tc>
        <w:tc>
          <w:tcPr>
            <w:tcW w:w="1020" w:type="pct"/>
            <w:tcBorders>
              <w:top w:val="single" w:sz="12" w:space="0" w:color="auto"/>
              <w:bottom w:val="single" w:sz="12" w:space="0" w:color="auto"/>
            </w:tcBorders>
            <w:shd w:val="clear" w:color="auto" w:fill="auto"/>
          </w:tcPr>
          <w:p w14:paraId="7602D8F5" w14:textId="77777777" w:rsidR="0050769E" w:rsidRPr="00E052E3" w:rsidRDefault="00AB6DC7" w:rsidP="008E6211">
            <w:pPr>
              <w:keepNext/>
              <w:keepLines/>
              <w:spacing w:before="20" w:line="220" w:lineRule="exact"/>
              <w:ind w:left="57" w:right="57"/>
              <w:jc w:val="center"/>
              <w:rPr>
                <w:rFonts w:ascii="Arial" w:hAnsi="Arial"/>
                <w:b/>
                <w:color w:val="000000" w:themeColor="text1"/>
                <w:sz w:val="18"/>
                <w:lang w:eastAsia="ja-JP"/>
              </w:rPr>
            </w:pPr>
            <w:r>
              <w:rPr>
                <w:rFonts w:ascii="Arial" w:hAnsi="Arial" w:hint="eastAsia"/>
                <w:b/>
                <w:color w:val="000000" w:themeColor="text1"/>
                <w:sz w:val="18"/>
                <w:lang w:eastAsia="ja-JP"/>
              </w:rPr>
              <w:t>I</w:t>
            </w:r>
            <w:r>
              <w:rPr>
                <w:rFonts w:ascii="Arial" w:hAnsi="Arial"/>
                <w:b/>
                <w:color w:val="000000" w:themeColor="text1"/>
                <w:sz w:val="18"/>
                <w:lang w:eastAsia="ja-JP"/>
              </w:rPr>
              <w:t>ssue</w:t>
            </w:r>
          </w:p>
        </w:tc>
        <w:tc>
          <w:tcPr>
            <w:tcW w:w="2170" w:type="pct"/>
            <w:tcBorders>
              <w:top w:val="single" w:sz="12" w:space="0" w:color="auto"/>
              <w:bottom w:val="single" w:sz="12" w:space="0" w:color="auto"/>
            </w:tcBorders>
            <w:shd w:val="clear" w:color="auto" w:fill="auto"/>
          </w:tcPr>
          <w:p w14:paraId="664A314D" w14:textId="77777777" w:rsidR="0050769E" w:rsidRPr="00E052E3" w:rsidRDefault="00AB6DC7" w:rsidP="00AB6DC7">
            <w:pPr>
              <w:keepNext/>
              <w:keepLines/>
              <w:spacing w:before="20" w:line="220" w:lineRule="exact"/>
              <w:ind w:left="57" w:right="57"/>
              <w:jc w:val="center"/>
              <w:rPr>
                <w:rFonts w:ascii="Arial" w:hAnsi="Arial"/>
                <w:b/>
                <w:color w:val="000000" w:themeColor="text1"/>
                <w:sz w:val="18"/>
                <w:lang w:eastAsia="ja-JP"/>
              </w:rPr>
            </w:pPr>
            <w:r>
              <w:rPr>
                <w:rFonts w:ascii="Arial" w:hAnsi="Arial" w:hint="eastAsia"/>
                <w:b/>
                <w:color w:val="000000" w:themeColor="text1"/>
                <w:sz w:val="18"/>
                <w:lang w:eastAsia="ja-JP"/>
              </w:rPr>
              <w:t>Title</w:t>
            </w:r>
          </w:p>
        </w:tc>
        <w:tc>
          <w:tcPr>
            <w:tcW w:w="597" w:type="pct"/>
            <w:tcBorders>
              <w:top w:val="single" w:sz="12" w:space="0" w:color="auto"/>
              <w:bottom w:val="single" w:sz="12" w:space="0" w:color="auto"/>
            </w:tcBorders>
            <w:shd w:val="clear" w:color="auto" w:fill="auto"/>
          </w:tcPr>
          <w:p w14:paraId="47525261" w14:textId="77777777" w:rsidR="0050769E" w:rsidRPr="00E052E3" w:rsidRDefault="00AB6DC7" w:rsidP="008E6211">
            <w:pPr>
              <w:keepNext/>
              <w:keepLines/>
              <w:spacing w:before="20" w:line="220" w:lineRule="exact"/>
              <w:ind w:left="57" w:right="57"/>
              <w:jc w:val="center"/>
              <w:rPr>
                <w:rFonts w:ascii="Arial" w:hAnsi="Arial"/>
                <w:b/>
                <w:color w:val="000000" w:themeColor="text1"/>
                <w:sz w:val="18"/>
                <w:lang w:eastAsia="ja-JP"/>
              </w:rPr>
            </w:pPr>
            <w:r>
              <w:rPr>
                <w:rFonts w:ascii="Arial" w:hAnsi="Arial" w:hint="eastAsia"/>
                <w:b/>
                <w:color w:val="000000" w:themeColor="text1"/>
                <w:sz w:val="18"/>
                <w:lang w:eastAsia="ja-JP"/>
              </w:rPr>
              <w:t>E</w:t>
            </w:r>
            <w:r>
              <w:rPr>
                <w:rFonts w:ascii="Arial" w:hAnsi="Arial"/>
                <w:b/>
                <w:color w:val="000000" w:themeColor="text1"/>
                <w:sz w:val="18"/>
                <w:lang w:eastAsia="ja-JP"/>
              </w:rPr>
              <w:t>dition</w:t>
            </w:r>
          </w:p>
        </w:tc>
        <w:tc>
          <w:tcPr>
            <w:tcW w:w="707" w:type="pct"/>
            <w:tcBorders>
              <w:top w:val="single" w:sz="12" w:space="0" w:color="auto"/>
              <w:bottom w:val="single" w:sz="12" w:space="0" w:color="auto"/>
              <w:right w:val="single" w:sz="12" w:space="0" w:color="auto"/>
            </w:tcBorders>
            <w:shd w:val="clear" w:color="auto" w:fill="auto"/>
          </w:tcPr>
          <w:p w14:paraId="3C2F334C" w14:textId="77777777" w:rsidR="0050769E" w:rsidRPr="00E052E3" w:rsidRDefault="00AB6DC7" w:rsidP="008E6211">
            <w:pPr>
              <w:keepNext/>
              <w:keepLines/>
              <w:spacing w:before="20" w:line="220" w:lineRule="exact"/>
              <w:ind w:left="57" w:right="57"/>
              <w:jc w:val="center"/>
              <w:rPr>
                <w:rFonts w:ascii="Arial" w:hAnsi="Arial"/>
                <w:b/>
                <w:color w:val="000000" w:themeColor="text1"/>
                <w:sz w:val="18"/>
                <w:lang w:eastAsia="ja-JP"/>
              </w:rPr>
            </w:pPr>
            <w:r>
              <w:rPr>
                <w:rFonts w:ascii="Arial" w:hAnsi="Arial" w:hint="eastAsia"/>
                <w:b/>
                <w:color w:val="000000" w:themeColor="text1"/>
                <w:sz w:val="18"/>
                <w:lang w:eastAsia="ja-JP"/>
              </w:rPr>
              <w:t>D</w:t>
            </w:r>
            <w:r>
              <w:rPr>
                <w:rFonts w:ascii="Arial" w:hAnsi="Arial"/>
                <w:b/>
                <w:color w:val="000000" w:themeColor="text1"/>
                <w:sz w:val="18"/>
                <w:lang w:eastAsia="ja-JP"/>
              </w:rPr>
              <w:t>ate</w:t>
            </w:r>
          </w:p>
        </w:tc>
      </w:tr>
      <w:tr w:rsidR="00892DE0" w:rsidRPr="00E052E3" w14:paraId="6CCFFC9B" w14:textId="77777777" w:rsidTr="000369B5">
        <w:trPr>
          <w:cantSplit/>
          <w:trHeight w:val="53"/>
          <w:tblHeader/>
        </w:trPr>
        <w:tc>
          <w:tcPr>
            <w:tcW w:w="506" w:type="pct"/>
            <w:tcBorders>
              <w:top w:val="single" w:sz="4" w:space="0" w:color="auto"/>
              <w:left w:val="single" w:sz="12" w:space="0" w:color="auto"/>
              <w:bottom w:val="single" w:sz="4" w:space="0" w:color="auto"/>
            </w:tcBorders>
            <w:shd w:val="clear" w:color="auto" w:fill="auto"/>
            <w:vAlign w:val="center"/>
          </w:tcPr>
          <w:p w14:paraId="31E70A81" w14:textId="77777777" w:rsidR="00892DE0" w:rsidRPr="00E052E3" w:rsidRDefault="00191875" w:rsidP="00892DE0">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078ABDD3" w14:textId="77777777" w:rsidR="00892DE0" w:rsidRPr="00E052E3" w:rsidRDefault="00892DE0" w:rsidP="00892DE0">
            <w:pPr>
              <w:keepNext/>
              <w:keepLines/>
              <w:spacing w:before="20" w:line="220" w:lineRule="exact"/>
              <w:ind w:left="57" w:right="57"/>
              <w:jc w:val="both"/>
              <w:rPr>
                <w:rFonts w:ascii="Arial" w:hAnsi="Arial"/>
                <w:color w:val="000000" w:themeColor="text1"/>
                <w:sz w:val="18"/>
                <w:lang w:eastAsia="ja-JP"/>
              </w:rPr>
            </w:pPr>
            <w:r w:rsidRPr="00E052E3">
              <w:rPr>
                <w:rFonts w:ascii="Arial" w:hAnsi="Arial" w:hint="eastAsia"/>
                <w:color w:val="000000" w:themeColor="text1"/>
                <w:sz w:val="18"/>
                <w:lang w:eastAsia="ja-JP"/>
              </w:rPr>
              <w:t>Renesas Electronics</w:t>
            </w:r>
          </w:p>
        </w:tc>
        <w:tc>
          <w:tcPr>
            <w:tcW w:w="2170" w:type="pct"/>
            <w:tcBorders>
              <w:top w:val="single" w:sz="4" w:space="0" w:color="auto"/>
              <w:bottom w:val="single" w:sz="4" w:space="0" w:color="auto"/>
            </w:tcBorders>
            <w:shd w:val="clear" w:color="auto" w:fill="auto"/>
            <w:vAlign w:val="center"/>
          </w:tcPr>
          <w:p w14:paraId="70A0FBA6" w14:textId="77777777" w:rsidR="00892DE0" w:rsidRPr="00E052E3" w:rsidRDefault="00892DE0" w:rsidP="00892DE0">
            <w:pPr>
              <w:keepNext/>
              <w:keepLines/>
              <w:tabs>
                <w:tab w:val="left" w:pos="1761"/>
              </w:tabs>
              <w:spacing w:before="20" w:line="220" w:lineRule="exact"/>
              <w:ind w:left="57" w:right="57"/>
              <w:rPr>
                <w:rFonts w:ascii="Arial" w:hAnsi="Arial"/>
                <w:color w:val="000000" w:themeColor="text1"/>
                <w:sz w:val="18"/>
              </w:rPr>
            </w:pPr>
            <w:r w:rsidRPr="00E052E3">
              <w:rPr>
                <w:rFonts w:ascii="Arial" w:hAnsi="Arial"/>
                <w:color w:val="000000" w:themeColor="text1"/>
                <w:sz w:val="18"/>
              </w:rPr>
              <w:t>R-Car</w:t>
            </w:r>
            <w:r>
              <w:rPr>
                <w:rFonts w:ascii="Arial" w:hAnsi="Arial" w:hint="eastAsia"/>
                <w:color w:val="000000" w:themeColor="text1"/>
                <w:sz w:val="18"/>
                <w:lang w:eastAsia="ja-JP"/>
              </w:rPr>
              <w:t xml:space="preserve"> </w:t>
            </w:r>
            <w:r>
              <w:rPr>
                <w:rFonts w:ascii="Arial" w:hAnsi="Arial"/>
                <w:color w:val="000000" w:themeColor="text1"/>
                <w:sz w:val="18"/>
                <w:lang w:eastAsia="ja-JP"/>
              </w:rPr>
              <w:t>Series, 3</w:t>
            </w:r>
            <w:r w:rsidRPr="00825441">
              <w:rPr>
                <w:rFonts w:ascii="Arial" w:hAnsi="Arial"/>
                <w:color w:val="000000" w:themeColor="text1"/>
                <w:sz w:val="18"/>
                <w:vertAlign w:val="superscript"/>
                <w:lang w:eastAsia="ja-JP"/>
              </w:rPr>
              <w:t>rd</w:t>
            </w:r>
            <w:r>
              <w:rPr>
                <w:rFonts w:ascii="Arial" w:hAnsi="Arial"/>
                <w:color w:val="000000" w:themeColor="text1"/>
                <w:sz w:val="18"/>
                <w:lang w:eastAsia="ja-JP"/>
              </w:rPr>
              <w:t xml:space="preserve"> Generation </w:t>
            </w:r>
            <w:r>
              <w:rPr>
                <w:rFonts w:ascii="Arial" w:hAnsi="Arial"/>
                <w:color w:val="000000" w:themeColor="text1"/>
                <w:sz w:val="18"/>
              </w:rPr>
              <w:t>User’s Manual: Hardware</w:t>
            </w:r>
          </w:p>
        </w:tc>
        <w:tc>
          <w:tcPr>
            <w:tcW w:w="597" w:type="pct"/>
            <w:tcBorders>
              <w:top w:val="single" w:sz="4" w:space="0" w:color="auto"/>
              <w:bottom w:val="single" w:sz="4" w:space="0" w:color="auto"/>
            </w:tcBorders>
            <w:shd w:val="clear" w:color="auto" w:fill="auto"/>
            <w:vAlign w:val="center"/>
          </w:tcPr>
          <w:p w14:paraId="6AE311C1" w14:textId="715E09A3" w:rsidR="00892DE0" w:rsidRPr="00E052E3" w:rsidRDefault="00C8111E" w:rsidP="00405200">
            <w:pPr>
              <w:keepNext/>
              <w:keepLines/>
              <w:tabs>
                <w:tab w:val="left" w:pos="1761"/>
              </w:tabs>
              <w:spacing w:before="20" w:line="220" w:lineRule="exact"/>
              <w:ind w:left="57" w:right="57"/>
              <w:jc w:val="center"/>
              <w:rPr>
                <w:rFonts w:ascii="Arial" w:hAnsi="Arial"/>
                <w:color w:val="000000" w:themeColor="text1"/>
                <w:sz w:val="18"/>
                <w:lang w:eastAsia="ja-JP"/>
              </w:rPr>
            </w:pPr>
            <w:r w:rsidRPr="00C8111E">
              <w:rPr>
                <w:rFonts w:ascii="Arial" w:hAnsi="Arial"/>
                <w:color w:val="000000" w:themeColor="text1"/>
                <w:sz w:val="18"/>
                <w:lang w:eastAsia="ja-JP"/>
              </w:rPr>
              <w:t>Rev.</w:t>
            </w:r>
            <w:r w:rsidR="00405200">
              <w:rPr>
                <w:rFonts w:ascii="Arial" w:hAnsi="Arial"/>
                <w:color w:val="000000" w:themeColor="text1"/>
                <w:sz w:val="18"/>
                <w:lang w:eastAsia="ja-JP"/>
              </w:rPr>
              <w:t>2</w:t>
            </w:r>
            <w:r w:rsidRPr="00C8111E">
              <w:rPr>
                <w:rFonts w:ascii="Arial" w:hAnsi="Arial"/>
                <w:color w:val="000000" w:themeColor="text1"/>
                <w:sz w:val="18"/>
                <w:lang w:eastAsia="ja-JP"/>
              </w:rPr>
              <w:t>.</w:t>
            </w:r>
            <w:r w:rsidR="00405200">
              <w:rPr>
                <w:rFonts w:ascii="Arial" w:hAnsi="Arial"/>
                <w:color w:val="000000" w:themeColor="text1"/>
                <w:sz w:val="18"/>
                <w:lang w:eastAsia="ja-JP"/>
              </w:rPr>
              <w:t>20</w:t>
            </w:r>
          </w:p>
        </w:tc>
        <w:tc>
          <w:tcPr>
            <w:tcW w:w="707" w:type="pct"/>
            <w:tcBorders>
              <w:top w:val="single" w:sz="4" w:space="0" w:color="auto"/>
              <w:bottom w:val="single" w:sz="4" w:space="0" w:color="auto"/>
              <w:right w:val="single" w:sz="12" w:space="0" w:color="auto"/>
            </w:tcBorders>
            <w:shd w:val="clear" w:color="auto" w:fill="auto"/>
            <w:vAlign w:val="center"/>
          </w:tcPr>
          <w:p w14:paraId="242CFC18" w14:textId="2C35466E" w:rsidR="00892DE0" w:rsidRDefault="00405200">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Jun</w:t>
            </w:r>
            <w:r w:rsidR="00C8111E" w:rsidRPr="00C8111E">
              <w:rPr>
                <w:rFonts w:ascii="Arial" w:hAnsi="Arial"/>
                <w:color w:val="000000" w:themeColor="text1"/>
                <w:sz w:val="18"/>
                <w:lang w:eastAsia="ja-JP"/>
              </w:rPr>
              <w:t>. 30, 20</w:t>
            </w:r>
            <w:r>
              <w:rPr>
                <w:rFonts w:ascii="Arial" w:hAnsi="Arial"/>
                <w:color w:val="000000" w:themeColor="text1"/>
                <w:sz w:val="18"/>
                <w:lang w:eastAsia="ja-JP"/>
              </w:rPr>
              <w:t>20</w:t>
            </w:r>
          </w:p>
        </w:tc>
      </w:tr>
      <w:tr w:rsidR="00892DE0" w:rsidRPr="00E052E3" w14:paraId="1412DDCA" w14:textId="77777777" w:rsidTr="000369B5">
        <w:trPr>
          <w:cantSplit/>
          <w:trHeight w:val="868"/>
          <w:tblHeader/>
        </w:trPr>
        <w:tc>
          <w:tcPr>
            <w:tcW w:w="506" w:type="pct"/>
            <w:tcBorders>
              <w:top w:val="single" w:sz="4" w:space="0" w:color="auto"/>
              <w:left w:val="single" w:sz="12" w:space="0" w:color="auto"/>
              <w:bottom w:val="single" w:sz="4" w:space="0" w:color="auto"/>
            </w:tcBorders>
            <w:shd w:val="clear" w:color="auto" w:fill="auto"/>
            <w:vAlign w:val="center"/>
          </w:tcPr>
          <w:p w14:paraId="021AC8FD" w14:textId="77777777" w:rsidR="00892DE0" w:rsidRPr="00E052E3" w:rsidRDefault="00892DE0" w:rsidP="00892DE0">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589D3CFE" w14:textId="77777777" w:rsidR="00892DE0" w:rsidRPr="00E052E3" w:rsidRDefault="00892DE0" w:rsidP="00892DE0">
            <w:pPr>
              <w:keepNext/>
              <w:keepLines/>
              <w:spacing w:before="20" w:line="220" w:lineRule="exact"/>
              <w:ind w:left="57" w:right="57"/>
              <w:jc w:val="both"/>
              <w:rPr>
                <w:rFonts w:ascii="Arial" w:hAnsi="Arial"/>
                <w:color w:val="000000" w:themeColor="text1"/>
                <w:sz w:val="18"/>
                <w:lang w:eastAsia="ja-JP"/>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2339C720" w14:textId="77777777" w:rsidR="00892DE0" w:rsidRDefault="00892DE0" w:rsidP="00892DE0">
            <w:pPr>
              <w:keepNext/>
              <w:keepLines/>
              <w:tabs>
                <w:tab w:val="left" w:pos="1761"/>
              </w:tabs>
              <w:spacing w:before="20" w:line="220" w:lineRule="exact"/>
              <w:ind w:left="57" w:right="57"/>
              <w:jc w:val="both"/>
              <w:rPr>
                <w:rFonts w:ascii="Arial" w:hAnsi="Arial"/>
                <w:color w:val="000000" w:themeColor="text1"/>
                <w:sz w:val="18"/>
              </w:rPr>
            </w:pPr>
            <w:r w:rsidRPr="00836DC4">
              <w:rPr>
                <w:rFonts w:ascii="Arial" w:hAnsi="Arial"/>
                <w:color w:val="000000" w:themeColor="text1"/>
                <w:sz w:val="18"/>
              </w:rPr>
              <w:t>R-Car</w:t>
            </w:r>
            <w:r>
              <w:rPr>
                <w:rFonts w:ascii="Arial" w:hAnsi="Arial"/>
                <w:color w:val="000000" w:themeColor="text1"/>
                <w:sz w:val="18"/>
              </w:rPr>
              <w:t>H3</w:t>
            </w:r>
            <w:r w:rsidRPr="00836DC4">
              <w:rPr>
                <w:rFonts w:ascii="Arial" w:hAnsi="Arial"/>
                <w:color w:val="000000" w:themeColor="text1"/>
                <w:sz w:val="18"/>
              </w:rPr>
              <w:t xml:space="preserve">-SiP System Evaluation Board </w:t>
            </w:r>
          </w:p>
          <w:p w14:paraId="7A98E1DA" w14:textId="77777777" w:rsidR="00892DE0" w:rsidRDefault="00892DE0" w:rsidP="00892DE0">
            <w:pPr>
              <w:keepNext/>
              <w:keepLines/>
              <w:tabs>
                <w:tab w:val="left" w:pos="1761"/>
              </w:tabs>
              <w:spacing w:before="20" w:line="220" w:lineRule="exact"/>
              <w:ind w:left="57" w:right="57"/>
              <w:jc w:val="both"/>
              <w:rPr>
                <w:rFonts w:ascii="Arial" w:hAnsi="Arial"/>
                <w:color w:val="000000" w:themeColor="text1"/>
                <w:sz w:val="18"/>
              </w:rPr>
            </w:pPr>
            <w:r w:rsidRPr="00836DC4">
              <w:rPr>
                <w:rFonts w:ascii="Arial" w:hAnsi="Arial"/>
                <w:color w:val="000000" w:themeColor="text1"/>
                <w:sz w:val="18"/>
              </w:rPr>
              <w:t>Salvator-</w:t>
            </w:r>
            <w:r>
              <w:rPr>
                <w:rFonts w:ascii="Arial" w:hAnsi="Arial"/>
                <w:color w:val="000000" w:themeColor="text1"/>
                <w:sz w:val="18"/>
              </w:rPr>
              <w:t xml:space="preserve">X Hardware </w:t>
            </w:r>
            <w:r w:rsidRPr="00836DC4">
              <w:rPr>
                <w:rFonts w:ascii="Arial" w:hAnsi="Arial"/>
                <w:color w:val="000000" w:themeColor="text1"/>
                <w:sz w:val="18"/>
              </w:rPr>
              <w:t>Manual</w:t>
            </w:r>
          </w:p>
          <w:p w14:paraId="561D501F" w14:textId="77777777" w:rsidR="00892DE0" w:rsidRPr="00E052E3" w:rsidRDefault="00892DE0" w:rsidP="00892DE0">
            <w:pPr>
              <w:keepNext/>
              <w:keepLines/>
              <w:tabs>
                <w:tab w:val="left" w:pos="1761"/>
              </w:tabs>
              <w:spacing w:before="20" w:line="220" w:lineRule="exact"/>
              <w:ind w:left="57" w:right="57"/>
              <w:rPr>
                <w:rFonts w:ascii="Arial" w:hAnsi="Arial"/>
                <w:color w:val="000000" w:themeColor="text1"/>
                <w:sz w:val="18"/>
                <w:lang w:eastAsia="ja-JP"/>
              </w:rPr>
            </w:pPr>
            <w:r w:rsidRPr="00836DC4">
              <w:rPr>
                <w:rFonts w:ascii="Arial" w:hAnsi="Arial"/>
                <w:color w:val="000000" w:themeColor="text1"/>
                <w:sz w:val="18"/>
              </w:rPr>
              <w:t>RTP0RC7795SIPB001</w:t>
            </w:r>
            <w:r>
              <w:rPr>
                <w:rFonts w:ascii="Arial" w:hAnsi="Arial"/>
                <w:color w:val="000000" w:themeColor="text1"/>
                <w:sz w:val="18"/>
              </w:rPr>
              <w:t>1</w:t>
            </w:r>
            <w:r w:rsidRPr="00836DC4">
              <w:rPr>
                <w:rFonts w:ascii="Arial" w:hAnsi="Arial"/>
                <w:color w:val="000000" w:themeColor="text1"/>
                <w:sz w:val="18"/>
              </w:rPr>
              <w:t>S</w:t>
            </w:r>
          </w:p>
        </w:tc>
        <w:tc>
          <w:tcPr>
            <w:tcW w:w="597" w:type="pct"/>
            <w:tcBorders>
              <w:top w:val="single" w:sz="4" w:space="0" w:color="auto"/>
              <w:bottom w:val="single" w:sz="4" w:space="0" w:color="auto"/>
            </w:tcBorders>
            <w:shd w:val="clear" w:color="auto" w:fill="auto"/>
            <w:vAlign w:val="center"/>
          </w:tcPr>
          <w:p w14:paraId="3D978CB4" w14:textId="77777777" w:rsidR="00892DE0" w:rsidRPr="00E052E3" w:rsidRDefault="00892DE0" w:rsidP="00892DE0">
            <w:pPr>
              <w:keepNext/>
              <w:keepLines/>
              <w:tabs>
                <w:tab w:val="left" w:pos="1761"/>
              </w:tabs>
              <w:spacing w:before="20" w:line="220" w:lineRule="exact"/>
              <w:ind w:left="57" w:right="57"/>
              <w:jc w:val="center"/>
              <w:rPr>
                <w:rFonts w:ascii="Arial" w:hAnsi="Arial"/>
                <w:color w:val="000000" w:themeColor="text1"/>
                <w:sz w:val="18"/>
                <w:lang w:eastAsia="ja-JP"/>
              </w:rPr>
            </w:pPr>
            <w:r w:rsidRPr="00836DC4">
              <w:rPr>
                <w:rFonts w:ascii="Arial" w:hAnsi="Arial"/>
                <w:color w:val="000000" w:themeColor="text1"/>
                <w:sz w:val="18"/>
                <w:lang w:eastAsia="ja-JP"/>
              </w:rPr>
              <w:t>Rev.</w:t>
            </w:r>
            <w:r>
              <w:rPr>
                <w:rFonts w:ascii="Arial" w:hAnsi="Arial"/>
                <w:color w:val="000000" w:themeColor="text1"/>
                <w:sz w:val="18"/>
                <w:lang w:eastAsia="ja-JP"/>
              </w:rPr>
              <w:t>1</w:t>
            </w:r>
            <w:r w:rsidRPr="00836DC4">
              <w:rPr>
                <w:rFonts w:ascii="Arial" w:hAnsi="Arial"/>
                <w:color w:val="000000" w:themeColor="text1"/>
                <w:sz w:val="18"/>
                <w:lang w:eastAsia="ja-JP"/>
              </w:rPr>
              <w:t>.</w:t>
            </w:r>
            <w:r w:rsidR="00307921" w:rsidRPr="00836DC4">
              <w:rPr>
                <w:rFonts w:ascii="Arial" w:hAnsi="Arial"/>
                <w:color w:val="000000" w:themeColor="text1"/>
                <w:sz w:val="18"/>
                <w:lang w:eastAsia="ja-JP"/>
              </w:rPr>
              <w:t>0</w:t>
            </w:r>
            <w:r w:rsidR="00307921">
              <w:rPr>
                <w:rFonts w:ascii="Arial" w:hAnsi="Arial"/>
                <w:color w:val="000000" w:themeColor="text1"/>
                <w:sz w:val="18"/>
                <w:lang w:eastAsia="ja-JP"/>
              </w:rPr>
              <w:t>9</w:t>
            </w:r>
          </w:p>
        </w:tc>
        <w:tc>
          <w:tcPr>
            <w:tcW w:w="707" w:type="pct"/>
            <w:tcBorders>
              <w:top w:val="single" w:sz="4" w:space="0" w:color="auto"/>
              <w:bottom w:val="single" w:sz="4" w:space="0" w:color="auto"/>
              <w:right w:val="single" w:sz="12" w:space="0" w:color="auto"/>
            </w:tcBorders>
            <w:shd w:val="clear" w:color="auto" w:fill="auto"/>
            <w:vAlign w:val="center"/>
          </w:tcPr>
          <w:p w14:paraId="79FDAE41" w14:textId="77777777" w:rsidR="00892DE0" w:rsidRPr="00E052E3" w:rsidRDefault="00307921" w:rsidP="00892DE0">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May</w:t>
            </w:r>
            <w:r w:rsidR="00892DE0" w:rsidRPr="00836DC4">
              <w:rPr>
                <w:rFonts w:ascii="Arial" w:hAnsi="Arial"/>
                <w:color w:val="000000" w:themeColor="text1"/>
                <w:sz w:val="18"/>
                <w:lang w:eastAsia="ja-JP"/>
              </w:rPr>
              <w:t xml:space="preserve">. </w:t>
            </w:r>
            <w:r>
              <w:rPr>
                <w:rFonts w:ascii="Arial" w:hAnsi="Arial"/>
                <w:color w:val="000000" w:themeColor="text1"/>
                <w:sz w:val="18"/>
                <w:lang w:eastAsia="ja-JP"/>
              </w:rPr>
              <w:t>11</w:t>
            </w:r>
            <w:r w:rsidR="00892DE0" w:rsidRPr="00836DC4">
              <w:rPr>
                <w:rFonts w:ascii="Arial" w:hAnsi="Arial"/>
                <w:color w:val="000000" w:themeColor="text1"/>
                <w:sz w:val="18"/>
                <w:lang w:eastAsia="ja-JP"/>
              </w:rPr>
              <w:t xml:space="preserve">, </w:t>
            </w:r>
            <w:r w:rsidRPr="00836DC4">
              <w:rPr>
                <w:rFonts w:ascii="Arial" w:hAnsi="Arial"/>
                <w:color w:val="000000" w:themeColor="text1"/>
                <w:sz w:val="18"/>
                <w:lang w:eastAsia="ja-JP"/>
              </w:rPr>
              <w:t>201</w:t>
            </w:r>
            <w:r>
              <w:rPr>
                <w:rFonts w:ascii="Arial" w:hAnsi="Arial"/>
                <w:color w:val="000000" w:themeColor="text1"/>
                <w:sz w:val="18"/>
                <w:lang w:eastAsia="ja-JP"/>
              </w:rPr>
              <w:t>7</w:t>
            </w:r>
          </w:p>
        </w:tc>
      </w:tr>
      <w:tr w:rsidR="00892DE0" w:rsidRPr="00E052E3" w14:paraId="78A45ECC" w14:textId="77777777" w:rsidTr="000369B5">
        <w:trPr>
          <w:cantSplit/>
          <w:trHeight w:val="751"/>
          <w:tblHeader/>
        </w:trPr>
        <w:tc>
          <w:tcPr>
            <w:tcW w:w="506" w:type="pct"/>
            <w:tcBorders>
              <w:top w:val="single" w:sz="4" w:space="0" w:color="auto"/>
              <w:left w:val="single" w:sz="12" w:space="0" w:color="auto"/>
              <w:bottom w:val="single" w:sz="4" w:space="0" w:color="auto"/>
            </w:tcBorders>
            <w:shd w:val="clear" w:color="auto" w:fill="auto"/>
            <w:vAlign w:val="center"/>
          </w:tcPr>
          <w:p w14:paraId="32D350B2" w14:textId="77777777" w:rsidR="00892DE0" w:rsidRPr="00E052E3" w:rsidRDefault="00892DE0" w:rsidP="00892DE0">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6FCB8CFC" w14:textId="77777777" w:rsidR="00892DE0" w:rsidRPr="00E052E3" w:rsidRDefault="00892DE0" w:rsidP="00892DE0">
            <w:pPr>
              <w:keepNext/>
              <w:keepLines/>
              <w:spacing w:before="20" w:line="220" w:lineRule="exact"/>
              <w:ind w:left="57" w:right="57"/>
              <w:jc w:val="both"/>
              <w:rPr>
                <w:rFonts w:ascii="Arial" w:hAnsi="Arial"/>
                <w:color w:val="000000" w:themeColor="text1"/>
                <w:sz w:val="18"/>
                <w:lang w:eastAsia="ja-JP"/>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6EEC94F5" w14:textId="77777777" w:rsidR="00892DE0" w:rsidRDefault="00892DE0" w:rsidP="00892DE0">
            <w:pPr>
              <w:keepNext/>
              <w:keepLines/>
              <w:tabs>
                <w:tab w:val="left" w:pos="1761"/>
              </w:tabs>
              <w:spacing w:before="20" w:line="220" w:lineRule="exact"/>
              <w:ind w:left="57" w:right="57"/>
              <w:jc w:val="both"/>
              <w:rPr>
                <w:rFonts w:ascii="Arial" w:hAnsi="Arial"/>
                <w:color w:val="000000" w:themeColor="text1"/>
                <w:sz w:val="18"/>
              </w:rPr>
            </w:pPr>
            <w:r w:rsidRPr="00AA2E1D">
              <w:rPr>
                <w:rFonts w:ascii="Arial" w:hAnsi="Arial" w:hint="eastAsia"/>
                <w:color w:val="000000" w:themeColor="text1"/>
                <w:sz w:val="18"/>
              </w:rPr>
              <w:t>R-CarM3-SiP System Evaluation Board</w:t>
            </w:r>
          </w:p>
          <w:p w14:paraId="051B6D20" w14:textId="77777777" w:rsidR="00892DE0" w:rsidRDefault="00892DE0" w:rsidP="00892DE0">
            <w:pPr>
              <w:keepNext/>
              <w:keepLines/>
              <w:tabs>
                <w:tab w:val="left" w:pos="1761"/>
              </w:tabs>
              <w:spacing w:before="20" w:line="220" w:lineRule="exact"/>
              <w:ind w:left="57" w:right="57"/>
              <w:jc w:val="both"/>
              <w:rPr>
                <w:rFonts w:ascii="Arial" w:hAnsi="Arial"/>
                <w:color w:val="000000" w:themeColor="text1"/>
                <w:sz w:val="18"/>
              </w:rPr>
            </w:pPr>
            <w:r w:rsidRPr="00AA2E1D">
              <w:rPr>
                <w:rFonts w:ascii="Arial" w:hAnsi="Arial" w:hint="eastAsia"/>
                <w:color w:val="000000" w:themeColor="text1"/>
                <w:sz w:val="18"/>
              </w:rPr>
              <w:t>Salvator-X Hardware Manual</w:t>
            </w:r>
          </w:p>
          <w:p w14:paraId="08360A51" w14:textId="77777777" w:rsidR="00892DE0" w:rsidRPr="00E052E3" w:rsidRDefault="00892DE0" w:rsidP="00892DE0">
            <w:pPr>
              <w:keepNext/>
              <w:keepLines/>
              <w:tabs>
                <w:tab w:val="left" w:pos="1761"/>
              </w:tabs>
              <w:spacing w:before="20" w:line="220" w:lineRule="exact"/>
              <w:ind w:left="57" w:right="57"/>
              <w:rPr>
                <w:rFonts w:ascii="Arial" w:hAnsi="Arial"/>
                <w:color w:val="000000" w:themeColor="text1"/>
                <w:sz w:val="18"/>
              </w:rPr>
            </w:pPr>
            <w:r w:rsidRPr="00AA2E1D">
              <w:rPr>
                <w:rFonts w:ascii="Arial" w:hAnsi="Arial" w:hint="eastAsia"/>
                <w:color w:val="000000" w:themeColor="text1"/>
                <w:sz w:val="18"/>
              </w:rPr>
              <w:t>RTP0RC7796SIPB0011S</w:t>
            </w:r>
          </w:p>
        </w:tc>
        <w:tc>
          <w:tcPr>
            <w:tcW w:w="597" w:type="pct"/>
            <w:tcBorders>
              <w:top w:val="single" w:sz="4" w:space="0" w:color="auto"/>
              <w:bottom w:val="single" w:sz="4" w:space="0" w:color="auto"/>
            </w:tcBorders>
            <w:shd w:val="clear" w:color="auto" w:fill="auto"/>
            <w:vAlign w:val="center"/>
          </w:tcPr>
          <w:p w14:paraId="1C3686EA" w14:textId="77777777" w:rsidR="00892DE0" w:rsidRPr="00E052E3" w:rsidRDefault="00892DE0" w:rsidP="00892DE0">
            <w:pPr>
              <w:keepNext/>
              <w:keepLines/>
              <w:tabs>
                <w:tab w:val="left" w:pos="1761"/>
              </w:tabs>
              <w:spacing w:before="20" w:line="220" w:lineRule="exact"/>
              <w:ind w:left="57" w:right="57"/>
              <w:jc w:val="center"/>
              <w:rPr>
                <w:rFonts w:ascii="Arial" w:hAnsi="Arial"/>
                <w:color w:val="000000" w:themeColor="text1"/>
                <w:sz w:val="18"/>
                <w:lang w:eastAsia="ja-JP"/>
              </w:rPr>
            </w:pPr>
            <w:r w:rsidRPr="00836DC4">
              <w:rPr>
                <w:rFonts w:ascii="Arial" w:hAnsi="Arial"/>
                <w:color w:val="000000" w:themeColor="text1"/>
                <w:sz w:val="18"/>
                <w:lang w:eastAsia="ja-JP"/>
              </w:rPr>
              <w:t>Rev.</w:t>
            </w:r>
            <w:r>
              <w:rPr>
                <w:rFonts w:ascii="Arial" w:hAnsi="Arial" w:hint="eastAsia"/>
                <w:color w:val="000000" w:themeColor="text1"/>
                <w:sz w:val="18"/>
                <w:lang w:eastAsia="ja-JP"/>
              </w:rPr>
              <w:t>0</w:t>
            </w:r>
            <w:r w:rsidRPr="00836DC4">
              <w:rPr>
                <w:rFonts w:ascii="Arial" w:hAnsi="Arial"/>
                <w:color w:val="000000" w:themeColor="text1"/>
                <w:sz w:val="18"/>
                <w:lang w:eastAsia="ja-JP"/>
              </w:rPr>
              <w:t>.</w:t>
            </w:r>
            <w:r w:rsidR="00307921" w:rsidRPr="00836DC4">
              <w:rPr>
                <w:rFonts w:ascii="Arial" w:hAnsi="Arial"/>
                <w:color w:val="000000" w:themeColor="text1"/>
                <w:sz w:val="18"/>
                <w:lang w:eastAsia="ja-JP"/>
              </w:rPr>
              <w:t>0</w:t>
            </w:r>
            <w:r w:rsidR="00307921">
              <w:rPr>
                <w:rFonts w:ascii="Arial" w:hAnsi="Arial"/>
                <w:color w:val="000000" w:themeColor="text1"/>
                <w:sz w:val="18"/>
                <w:lang w:eastAsia="ja-JP"/>
              </w:rPr>
              <w:t>4</w:t>
            </w:r>
          </w:p>
        </w:tc>
        <w:tc>
          <w:tcPr>
            <w:tcW w:w="707" w:type="pct"/>
            <w:tcBorders>
              <w:top w:val="single" w:sz="4" w:space="0" w:color="auto"/>
              <w:bottom w:val="single" w:sz="4" w:space="0" w:color="auto"/>
              <w:right w:val="single" w:sz="12" w:space="0" w:color="auto"/>
            </w:tcBorders>
            <w:shd w:val="clear" w:color="auto" w:fill="auto"/>
            <w:vAlign w:val="center"/>
          </w:tcPr>
          <w:p w14:paraId="72E28F67" w14:textId="77777777" w:rsidR="00892DE0" w:rsidRDefault="00307921" w:rsidP="00892DE0">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Oct</w:t>
            </w:r>
            <w:r w:rsidR="00892DE0" w:rsidRPr="00836DC4">
              <w:rPr>
                <w:rFonts w:ascii="Arial" w:hAnsi="Arial"/>
                <w:color w:val="000000" w:themeColor="text1"/>
                <w:sz w:val="18"/>
                <w:lang w:eastAsia="ja-JP"/>
              </w:rPr>
              <w:t xml:space="preserve">. </w:t>
            </w:r>
            <w:r>
              <w:rPr>
                <w:rFonts w:ascii="Arial" w:hAnsi="Arial"/>
                <w:color w:val="000000" w:themeColor="text1"/>
                <w:sz w:val="18"/>
                <w:lang w:eastAsia="ja-JP"/>
              </w:rPr>
              <w:t>3</w:t>
            </w:r>
            <w:r w:rsidR="00892DE0" w:rsidRPr="00836DC4">
              <w:rPr>
                <w:rFonts w:ascii="Arial" w:hAnsi="Arial"/>
                <w:color w:val="000000" w:themeColor="text1"/>
                <w:sz w:val="18"/>
                <w:lang w:eastAsia="ja-JP"/>
              </w:rPr>
              <w:t>, 201</w:t>
            </w:r>
            <w:r w:rsidR="00892DE0">
              <w:rPr>
                <w:rFonts w:ascii="Arial" w:hAnsi="Arial"/>
                <w:color w:val="000000" w:themeColor="text1"/>
                <w:sz w:val="18"/>
                <w:lang w:eastAsia="ja-JP"/>
              </w:rPr>
              <w:t>6</w:t>
            </w:r>
          </w:p>
        </w:tc>
      </w:tr>
      <w:tr w:rsidR="001F6535" w:rsidRPr="00E052E3" w14:paraId="14A22548" w14:textId="77777777" w:rsidTr="000369B5">
        <w:trPr>
          <w:cantSplit/>
          <w:trHeight w:val="478"/>
          <w:tblHeader/>
        </w:trPr>
        <w:tc>
          <w:tcPr>
            <w:tcW w:w="506" w:type="pct"/>
            <w:tcBorders>
              <w:top w:val="single" w:sz="4" w:space="0" w:color="auto"/>
              <w:left w:val="single" w:sz="12" w:space="0" w:color="auto"/>
              <w:bottom w:val="single" w:sz="4" w:space="0" w:color="auto"/>
            </w:tcBorders>
            <w:shd w:val="clear" w:color="auto" w:fill="auto"/>
            <w:vAlign w:val="center"/>
          </w:tcPr>
          <w:p w14:paraId="54D5A607" w14:textId="77777777" w:rsidR="001F6535" w:rsidRDefault="001F6535" w:rsidP="00892DE0">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234F465E" w14:textId="77777777" w:rsidR="001F6535" w:rsidRPr="00E052E3" w:rsidRDefault="001F6535" w:rsidP="00892DE0">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334B463C" w14:textId="77777777" w:rsidR="00B43F44" w:rsidRDefault="00B43F44" w:rsidP="00B43F44">
            <w:pPr>
              <w:keepNext/>
              <w:keepLines/>
              <w:tabs>
                <w:tab w:val="left" w:pos="1761"/>
              </w:tabs>
              <w:spacing w:before="20" w:line="220" w:lineRule="exact"/>
              <w:ind w:left="57" w:right="57"/>
              <w:jc w:val="both"/>
              <w:rPr>
                <w:rFonts w:ascii="Arial" w:hAnsi="Arial"/>
                <w:color w:val="000000" w:themeColor="text1"/>
                <w:sz w:val="18"/>
              </w:rPr>
            </w:pPr>
            <w:r w:rsidRPr="00AA2E1D">
              <w:rPr>
                <w:rFonts w:ascii="Arial" w:hAnsi="Arial" w:hint="eastAsia"/>
                <w:color w:val="000000" w:themeColor="text1"/>
                <w:sz w:val="18"/>
              </w:rPr>
              <w:t>R-Car</w:t>
            </w:r>
            <w:r>
              <w:rPr>
                <w:rFonts w:ascii="Arial" w:hAnsi="Arial"/>
                <w:color w:val="000000" w:themeColor="text1"/>
                <w:sz w:val="18"/>
              </w:rPr>
              <w:t>H3-SiP/</w:t>
            </w:r>
            <w:r w:rsidRPr="00AA2E1D">
              <w:rPr>
                <w:rFonts w:ascii="Arial" w:hAnsi="Arial" w:hint="eastAsia"/>
                <w:color w:val="000000" w:themeColor="text1"/>
                <w:sz w:val="18"/>
              </w:rPr>
              <w:t>M3-SiP</w:t>
            </w:r>
            <w:r w:rsidR="003C75F2">
              <w:rPr>
                <w:rFonts w:ascii="Arial" w:hAnsi="Arial"/>
                <w:color w:val="000000" w:themeColor="text1"/>
                <w:sz w:val="18"/>
              </w:rPr>
              <w:t>/M3N-SiP</w:t>
            </w:r>
            <w:r w:rsidRPr="00AA2E1D">
              <w:rPr>
                <w:rFonts w:ascii="Arial" w:hAnsi="Arial" w:hint="eastAsia"/>
                <w:color w:val="000000" w:themeColor="text1"/>
                <w:sz w:val="18"/>
              </w:rPr>
              <w:t xml:space="preserve"> System Evaluation Board</w:t>
            </w:r>
          </w:p>
          <w:p w14:paraId="69D24D93" w14:textId="77777777" w:rsidR="001F6535" w:rsidRPr="00AA2E1D" w:rsidRDefault="00B43F44" w:rsidP="003C75F2">
            <w:pPr>
              <w:keepNext/>
              <w:keepLines/>
              <w:tabs>
                <w:tab w:val="left" w:pos="1761"/>
              </w:tabs>
              <w:spacing w:before="20" w:line="220" w:lineRule="exact"/>
              <w:ind w:left="57" w:right="57"/>
              <w:jc w:val="both"/>
              <w:rPr>
                <w:rFonts w:ascii="Arial" w:hAnsi="Arial"/>
                <w:color w:val="000000" w:themeColor="text1"/>
                <w:sz w:val="18"/>
              </w:rPr>
            </w:pPr>
            <w:r w:rsidRPr="00AA2E1D">
              <w:rPr>
                <w:rFonts w:ascii="Arial" w:hAnsi="Arial" w:hint="eastAsia"/>
                <w:color w:val="000000" w:themeColor="text1"/>
                <w:sz w:val="18"/>
              </w:rPr>
              <w:t>Salvator-X</w:t>
            </w:r>
            <w:r>
              <w:rPr>
                <w:rFonts w:ascii="Arial" w:hAnsi="Arial"/>
                <w:color w:val="000000" w:themeColor="text1"/>
                <w:sz w:val="18"/>
              </w:rPr>
              <w:t>S</w:t>
            </w:r>
            <w:r w:rsidRPr="00AA2E1D">
              <w:rPr>
                <w:rFonts w:ascii="Arial" w:hAnsi="Arial" w:hint="eastAsia"/>
                <w:color w:val="000000" w:themeColor="text1"/>
                <w:sz w:val="18"/>
              </w:rPr>
              <w:t xml:space="preserve"> Hardware Manual</w:t>
            </w:r>
          </w:p>
        </w:tc>
        <w:tc>
          <w:tcPr>
            <w:tcW w:w="597" w:type="pct"/>
            <w:tcBorders>
              <w:top w:val="single" w:sz="4" w:space="0" w:color="auto"/>
              <w:bottom w:val="single" w:sz="4" w:space="0" w:color="auto"/>
            </w:tcBorders>
            <w:shd w:val="clear" w:color="auto" w:fill="auto"/>
            <w:vAlign w:val="center"/>
          </w:tcPr>
          <w:p w14:paraId="43F7022E" w14:textId="77777777" w:rsidR="001F6535" w:rsidRPr="00836DC4" w:rsidRDefault="00B43F44" w:rsidP="00892DE0">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Rev.2.0</w:t>
            </w:r>
            <w:r w:rsidR="003C75F2">
              <w:rPr>
                <w:rFonts w:ascii="Arial" w:hAnsi="Arial"/>
                <w:color w:val="000000" w:themeColor="text1"/>
                <w:sz w:val="18"/>
                <w:lang w:eastAsia="ja-JP"/>
              </w:rPr>
              <w:t>4</w:t>
            </w:r>
          </w:p>
        </w:tc>
        <w:tc>
          <w:tcPr>
            <w:tcW w:w="707" w:type="pct"/>
            <w:tcBorders>
              <w:top w:val="single" w:sz="4" w:space="0" w:color="auto"/>
              <w:bottom w:val="single" w:sz="4" w:space="0" w:color="auto"/>
              <w:right w:val="single" w:sz="12" w:space="0" w:color="auto"/>
            </w:tcBorders>
            <w:shd w:val="clear" w:color="auto" w:fill="auto"/>
            <w:vAlign w:val="center"/>
          </w:tcPr>
          <w:p w14:paraId="761B6943" w14:textId="77777777" w:rsidR="001F6535" w:rsidRDefault="003C75F2" w:rsidP="00892DE0">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Jul</w:t>
            </w:r>
            <w:r w:rsidR="00B43F44">
              <w:rPr>
                <w:rFonts w:ascii="Arial" w:hAnsi="Arial"/>
                <w:color w:val="000000" w:themeColor="text1"/>
                <w:sz w:val="18"/>
                <w:lang w:eastAsia="ja-JP"/>
              </w:rPr>
              <w:t xml:space="preserve">. </w:t>
            </w:r>
            <w:r w:rsidR="002934B8">
              <w:rPr>
                <w:rFonts w:ascii="Arial" w:hAnsi="Arial"/>
                <w:color w:val="000000" w:themeColor="text1"/>
                <w:sz w:val="18"/>
                <w:lang w:eastAsia="ja-JP"/>
              </w:rPr>
              <w:t>1</w:t>
            </w:r>
            <w:r>
              <w:rPr>
                <w:rFonts w:ascii="Arial" w:hAnsi="Arial"/>
                <w:color w:val="000000" w:themeColor="text1"/>
                <w:sz w:val="18"/>
                <w:lang w:eastAsia="ja-JP"/>
              </w:rPr>
              <w:t>7</w:t>
            </w:r>
            <w:r w:rsidR="00B43F44">
              <w:rPr>
                <w:rFonts w:ascii="Arial" w:hAnsi="Arial"/>
                <w:color w:val="000000" w:themeColor="text1"/>
                <w:sz w:val="18"/>
                <w:lang w:eastAsia="ja-JP"/>
              </w:rPr>
              <w:t>, 201</w:t>
            </w:r>
            <w:r>
              <w:rPr>
                <w:rFonts w:ascii="Arial" w:hAnsi="Arial"/>
                <w:color w:val="000000" w:themeColor="text1"/>
                <w:sz w:val="18"/>
                <w:lang w:eastAsia="ja-JP"/>
              </w:rPr>
              <w:t>8</w:t>
            </w:r>
          </w:p>
        </w:tc>
      </w:tr>
      <w:tr w:rsidR="001E5148" w:rsidRPr="00E052E3" w14:paraId="0E79B75E" w14:textId="77777777" w:rsidTr="000369B5">
        <w:trPr>
          <w:cantSplit/>
          <w:trHeight w:val="478"/>
          <w:tblHeader/>
        </w:trPr>
        <w:tc>
          <w:tcPr>
            <w:tcW w:w="506" w:type="pct"/>
            <w:tcBorders>
              <w:top w:val="single" w:sz="4" w:space="0" w:color="auto"/>
              <w:left w:val="single" w:sz="12" w:space="0" w:color="auto"/>
              <w:bottom w:val="single" w:sz="4" w:space="0" w:color="auto"/>
            </w:tcBorders>
            <w:shd w:val="clear" w:color="auto" w:fill="auto"/>
            <w:vAlign w:val="center"/>
          </w:tcPr>
          <w:p w14:paraId="2B7CEB09" w14:textId="77777777" w:rsidR="001E5148" w:rsidRDefault="001E5148" w:rsidP="001E5148">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725194BA" w14:textId="77777777" w:rsidR="001E5148" w:rsidRPr="00E052E3" w:rsidRDefault="001E5148" w:rsidP="001E5148">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3EC3A951" w14:textId="77777777" w:rsidR="001E5148" w:rsidRPr="00AA2E1D" w:rsidRDefault="001E5148" w:rsidP="0091700A">
            <w:pPr>
              <w:keepNext/>
              <w:keepLines/>
              <w:tabs>
                <w:tab w:val="left" w:pos="1761"/>
              </w:tabs>
              <w:spacing w:before="20" w:line="220" w:lineRule="exact"/>
              <w:ind w:left="57" w:right="57"/>
              <w:rPr>
                <w:rFonts w:ascii="Arial" w:hAnsi="Arial"/>
                <w:color w:val="000000" w:themeColor="text1"/>
                <w:sz w:val="18"/>
              </w:rPr>
            </w:pPr>
            <w:r w:rsidRPr="00950C9F">
              <w:rPr>
                <w:rFonts w:ascii="Arial" w:hAnsi="Arial"/>
                <w:color w:val="000000" w:themeColor="text1"/>
                <w:sz w:val="18"/>
              </w:rPr>
              <w:t>R-CarE3 System Evaluation Board Ebisu Hardware Manual RTP0RC77990SEB0010S</w:t>
            </w:r>
          </w:p>
        </w:tc>
        <w:tc>
          <w:tcPr>
            <w:tcW w:w="597" w:type="pct"/>
            <w:tcBorders>
              <w:top w:val="single" w:sz="4" w:space="0" w:color="auto"/>
              <w:bottom w:val="single" w:sz="4" w:space="0" w:color="auto"/>
            </w:tcBorders>
            <w:shd w:val="clear" w:color="auto" w:fill="auto"/>
            <w:vAlign w:val="center"/>
          </w:tcPr>
          <w:p w14:paraId="73436B1B" w14:textId="77777777" w:rsidR="001E5148" w:rsidRDefault="001E5148">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Rev.0.</w:t>
            </w:r>
            <w:r w:rsidR="00997940">
              <w:rPr>
                <w:rFonts w:ascii="Arial" w:hAnsi="Arial" w:hint="eastAsia"/>
                <w:color w:val="000000" w:themeColor="text1"/>
                <w:sz w:val="18"/>
                <w:lang w:eastAsia="ja-JP"/>
              </w:rPr>
              <w:t>0</w:t>
            </w:r>
            <w:r w:rsidR="00997940">
              <w:rPr>
                <w:rFonts w:ascii="Arial" w:hAnsi="Arial"/>
                <w:color w:val="000000" w:themeColor="text1"/>
                <w:sz w:val="18"/>
                <w:lang w:eastAsia="ja-JP"/>
              </w:rPr>
              <w:t>3</w:t>
            </w:r>
          </w:p>
        </w:tc>
        <w:tc>
          <w:tcPr>
            <w:tcW w:w="707" w:type="pct"/>
            <w:tcBorders>
              <w:top w:val="single" w:sz="4" w:space="0" w:color="auto"/>
              <w:bottom w:val="single" w:sz="4" w:space="0" w:color="auto"/>
              <w:right w:val="single" w:sz="12" w:space="0" w:color="auto"/>
            </w:tcBorders>
            <w:shd w:val="clear" w:color="auto" w:fill="auto"/>
            <w:vAlign w:val="center"/>
          </w:tcPr>
          <w:p w14:paraId="7C70CD1C" w14:textId="77777777" w:rsidR="003C75F2" w:rsidRDefault="00997940" w:rsidP="003C75F2">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Apr</w:t>
            </w:r>
            <w:r w:rsidR="001E5148">
              <w:rPr>
                <w:rFonts w:ascii="Arial" w:hAnsi="Arial"/>
                <w:color w:val="000000" w:themeColor="text1"/>
                <w:sz w:val="18"/>
                <w:lang w:eastAsia="ja-JP"/>
              </w:rPr>
              <w:t xml:space="preserve">. </w:t>
            </w:r>
            <w:r>
              <w:rPr>
                <w:rFonts w:ascii="Arial" w:hAnsi="Arial"/>
                <w:color w:val="000000" w:themeColor="text1"/>
                <w:sz w:val="18"/>
                <w:lang w:eastAsia="ja-JP"/>
              </w:rPr>
              <w:t>11</w:t>
            </w:r>
            <w:r w:rsidR="003C75F2">
              <w:rPr>
                <w:rFonts w:ascii="Arial" w:hAnsi="Arial"/>
                <w:color w:val="000000" w:themeColor="text1"/>
                <w:sz w:val="18"/>
                <w:lang w:eastAsia="ja-JP"/>
              </w:rPr>
              <w:t xml:space="preserve">, </w:t>
            </w:r>
            <w:r w:rsidR="001E5148">
              <w:rPr>
                <w:rFonts w:ascii="Arial" w:hAnsi="Arial"/>
                <w:color w:val="000000" w:themeColor="text1"/>
                <w:sz w:val="18"/>
                <w:lang w:eastAsia="ja-JP"/>
              </w:rPr>
              <w:t>201</w:t>
            </w:r>
            <w:r w:rsidR="001641A6">
              <w:rPr>
                <w:rFonts w:ascii="Arial" w:hAnsi="Arial"/>
                <w:color w:val="000000" w:themeColor="text1"/>
                <w:sz w:val="18"/>
                <w:lang w:eastAsia="ja-JP"/>
              </w:rPr>
              <w:t>8</w:t>
            </w:r>
          </w:p>
        </w:tc>
      </w:tr>
      <w:tr w:rsidR="003C75F2" w:rsidRPr="00E052E3" w14:paraId="17F05EDF" w14:textId="77777777" w:rsidTr="000369B5">
        <w:trPr>
          <w:cantSplit/>
          <w:trHeight w:val="478"/>
          <w:tblHeader/>
        </w:trPr>
        <w:tc>
          <w:tcPr>
            <w:tcW w:w="506" w:type="pct"/>
            <w:tcBorders>
              <w:top w:val="single" w:sz="4" w:space="0" w:color="auto"/>
              <w:left w:val="single" w:sz="12" w:space="0" w:color="auto"/>
              <w:bottom w:val="single" w:sz="4" w:space="0" w:color="auto"/>
            </w:tcBorders>
            <w:shd w:val="clear" w:color="auto" w:fill="auto"/>
            <w:vAlign w:val="center"/>
          </w:tcPr>
          <w:p w14:paraId="6E7C3EED" w14:textId="77777777" w:rsidR="003C75F2" w:rsidRDefault="003C75F2" w:rsidP="001E5148">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2F8709A0" w14:textId="77777777" w:rsidR="003C75F2" w:rsidRPr="00E052E3" w:rsidRDefault="003C75F2" w:rsidP="001E5148">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6A891EF5" w14:textId="77777777" w:rsidR="003C75F2" w:rsidRPr="003C75F2" w:rsidRDefault="003C75F2" w:rsidP="003C75F2">
            <w:pPr>
              <w:keepNext/>
              <w:keepLines/>
              <w:tabs>
                <w:tab w:val="left" w:pos="1761"/>
              </w:tabs>
              <w:spacing w:before="20" w:line="220" w:lineRule="exact"/>
              <w:ind w:left="57" w:right="57"/>
              <w:rPr>
                <w:rFonts w:ascii="Arial" w:hAnsi="Arial"/>
                <w:color w:val="000000" w:themeColor="text1"/>
                <w:sz w:val="18"/>
              </w:rPr>
            </w:pPr>
            <w:r w:rsidRPr="003C75F2">
              <w:rPr>
                <w:rFonts w:ascii="Arial" w:hAnsi="Arial"/>
                <w:color w:val="000000" w:themeColor="text1"/>
                <w:sz w:val="18"/>
              </w:rPr>
              <w:t>R-CarE3 System Evaluation Board</w:t>
            </w:r>
          </w:p>
          <w:p w14:paraId="2975830F" w14:textId="77777777" w:rsidR="003C75F2" w:rsidRPr="00950C9F" w:rsidRDefault="003C75F2" w:rsidP="003C75F2">
            <w:pPr>
              <w:keepNext/>
              <w:keepLines/>
              <w:tabs>
                <w:tab w:val="left" w:pos="1761"/>
              </w:tabs>
              <w:spacing w:before="20" w:line="220" w:lineRule="exact"/>
              <w:ind w:left="57" w:right="57"/>
              <w:rPr>
                <w:rFonts w:ascii="Arial" w:hAnsi="Arial"/>
                <w:color w:val="000000" w:themeColor="text1"/>
                <w:sz w:val="18"/>
              </w:rPr>
            </w:pPr>
            <w:r w:rsidRPr="003C75F2">
              <w:rPr>
                <w:rFonts w:ascii="Arial" w:hAnsi="Arial"/>
                <w:color w:val="000000" w:themeColor="text1"/>
                <w:sz w:val="18"/>
              </w:rPr>
              <w:t>Ebisu-4D (E3 board 4xDRAM) Hardware Manual</w:t>
            </w:r>
          </w:p>
        </w:tc>
        <w:tc>
          <w:tcPr>
            <w:tcW w:w="597" w:type="pct"/>
            <w:tcBorders>
              <w:top w:val="single" w:sz="4" w:space="0" w:color="auto"/>
              <w:bottom w:val="single" w:sz="4" w:space="0" w:color="auto"/>
            </w:tcBorders>
            <w:shd w:val="clear" w:color="auto" w:fill="auto"/>
            <w:vAlign w:val="center"/>
          </w:tcPr>
          <w:p w14:paraId="1C319910" w14:textId="77777777" w:rsidR="003C75F2" w:rsidRDefault="003C75F2">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Rev.1.01</w:t>
            </w:r>
          </w:p>
        </w:tc>
        <w:tc>
          <w:tcPr>
            <w:tcW w:w="707" w:type="pct"/>
            <w:tcBorders>
              <w:top w:val="single" w:sz="4" w:space="0" w:color="auto"/>
              <w:bottom w:val="single" w:sz="4" w:space="0" w:color="auto"/>
              <w:right w:val="single" w:sz="12" w:space="0" w:color="auto"/>
            </w:tcBorders>
            <w:shd w:val="clear" w:color="auto" w:fill="auto"/>
            <w:vAlign w:val="center"/>
          </w:tcPr>
          <w:p w14:paraId="35C9C0A6" w14:textId="77777777" w:rsidR="003C75F2" w:rsidRDefault="003C75F2" w:rsidP="003C75F2">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Jul. 19, 2018</w:t>
            </w:r>
          </w:p>
        </w:tc>
      </w:tr>
      <w:tr w:rsidR="000369B5" w:rsidRPr="00E052E3" w14:paraId="05B5670F" w14:textId="77777777" w:rsidTr="000369B5">
        <w:trPr>
          <w:cantSplit/>
          <w:trHeight w:val="478"/>
          <w:tblHeader/>
        </w:trPr>
        <w:tc>
          <w:tcPr>
            <w:tcW w:w="506" w:type="pct"/>
            <w:tcBorders>
              <w:top w:val="single" w:sz="4" w:space="0" w:color="auto"/>
              <w:left w:val="single" w:sz="12" w:space="0" w:color="auto"/>
              <w:bottom w:val="single" w:sz="4" w:space="0" w:color="auto"/>
            </w:tcBorders>
            <w:shd w:val="clear" w:color="auto" w:fill="auto"/>
            <w:vAlign w:val="center"/>
          </w:tcPr>
          <w:p w14:paraId="26CF40AD" w14:textId="2832416C"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77F0F35A" w14:textId="2B04815C"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71B4C0F9" w14:textId="66E377F1" w:rsidR="000369B5" w:rsidRDefault="000369B5" w:rsidP="000369B5">
            <w:pPr>
              <w:keepNext/>
              <w:keepLines/>
              <w:tabs>
                <w:tab w:val="left" w:pos="1761"/>
              </w:tabs>
              <w:spacing w:before="20" w:line="220" w:lineRule="exact"/>
              <w:ind w:left="57" w:right="57"/>
              <w:rPr>
                <w:rFonts w:asciiTheme="majorHAnsi" w:hAnsiTheme="majorHAnsi" w:cstheme="majorHAnsi"/>
                <w:sz w:val="18"/>
                <w:szCs w:val="18"/>
                <w:lang w:eastAsia="ja-JP"/>
              </w:rPr>
            </w:pPr>
            <w:r w:rsidRPr="00AF14C4">
              <w:rPr>
                <w:rFonts w:ascii="Arial" w:hAnsi="Arial"/>
                <w:color w:val="000000" w:themeColor="text1"/>
                <w:sz w:val="18"/>
              </w:rPr>
              <w:t>R-CarD3 System Evaluation Board Hardware Manual RTP0RC77995SEB0010S</w:t>
            </w:r>
          </w:p>
        </w:tc>
        <w:tc>
          <w:tcPr>
            <w:tcW w:w="597" w:type="pct"/>
            <w:tcBorders>
              <w:top w:val="single" w:sz="4" w:space="0" w:color="auto"/>
              <w:bottom w:val="single" w:sz="4" w:space="0" w:color="auto"/>
            </w:tcBorders>
            <w:shd w:val="clear" w:color="auto" w:fill="auto"/>
            <w:vAlign w:val="center"/>
          </w:tcPr>
          <w:p w14:paraId="3E5C0545" w14:textId="3F7D4A5E"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AF14C4">
              <w:rPr>
                <w:rFonts w:ascii="Arial" w:hAnsi="Arial"/>
                <w:color w:val="000000" w:themeColor="text1"/>
                <w:sz w:val="18"/>
                <w:lang w:eastAsia="ja-JP"/>
              </w:rPr>
              <w:t>Rev.1.20</w:t>
            </w:r>
          </w:p>
        </w:tc>
        <w:tc>
          <w:tcPr>
            <w:tcW w:w="707" w:type="pct"/>
            <w:tcBorders>
              <w:top w:val="single" w:sz="4" w:space="0" w:color="auto"/>
              <w:bottom w:val="single" w:sz="4" w:space="0" w:color="auto"/>
              <w:right w:val="single" w:sz="12" w:space="0" w:color="auto"/>
            </w:tcBorders>
            <w:shd w:val="clear" w:color="auto" w:fill="auto"/>
            <w:vAlign w:val="center"/>
          </w:tcPr>
          <w:p w14:paraId="6B4308CC" w14:textId="449ACE9E"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AF14C4">
              <w:rPr>
                <w:rFonts w:ascii="Arial" w:hAnsi="Arial"/>
                <w:color w:val="000000" w:themeColor="text1"/>
                <w:sz w:val="18"/>
                <w:lang w:eastAsia="ja-JP"/>
              </w:rPr>
              <w:t>Jul. 25, 2017</w:t>
            </w:r>
          </w:p>
        </w:tc>
      </w:tr>
      <w:tr w:rsidR="000369B5" w:rsidRPr="00E052E3" w14:paraId="2FF8EB8A" w14:textId="77777777" w:rsidTr="000369B5">
        <w:trPr>
          <w:cantSplit/>
          <w:trHeight w:val="478"/>
          <w:tblHeader/>
        </w:trPr>
        <w:tc>
          <w:tcPr>
            <w:tcW w:w="506" w:type="pct"/>
            <w:tcBorders>
              <w:top w:val="single" w:sz="4" w:space="0" w:color="auto"/>
              <w:left w:val="single" w:sz="12" w:space="0" w:color="auto"/>
              <w:bottom w:val="single" w:sz="4" w:space="0" w:color="auto"/>
            </w:tcBorders>
            <w:shd w:val="clear" w:color="auto" w:fill="auto"/>
            <w:vAlign w:val="center"/>
          </w:tcPr>
          <w:p w14:paraId="7B6DA0D6" w14:textId="7DE642C4"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37C03B76" w14:textId="059C5B22"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64B5F24F" w14:textId="5A60D9A1" w:rsidR="000369B5" w:rsidRPr="003C75F2" w:rsidRDefault="000369B5" w:rsidP="000369B5">
            <w:pPr>
              <w:keepNext/>
              <w:keepLines/>
              <w:tabs>
                <w:tab w:val="left" w:pos="1761"/>
              </w:tabs>
              <w:spacing w:before="20" w:line="220" w:lineRule="exact"/>
              <w:ind w:left="57" w:right="57"/>
              <w:rPr>
                <w:rFonts w:ascii="Arial" w:hAnsi="Arial"/>
                <w:color w:val="000000" w:themeColor="text1"/>
                <w:sz w:val="18"/>
              </w:rPr>
            </w:pPr>
            <w:r>
              <w:rPr>
                <w:rFonts w:asciiTheme="majorHAnsi" w:hAnsiTheme="majorHAnsi" w:cstheme="majorHAnsi"/>
                <w:sz w:val="18"/>
                <w:szCs w:val="18"/>
                <w:lang w:eastAsia="ja-JP"/>
              </w:rPr>
              <w:t>Security Board Support Package User’s Manual</w:t>
            </w:r>
          </w:p>
        </w:tc>
        <w:tc>
          <w:tcPr>
            <w:tcW w:w="597" w:type="pct"/>
            <w:tcBorders>
              <w:top w:val="single" w:sz="4" w:space="0" w:color="auto"/>
              <w:bottom w:val="single" w:sz="4" w:space="0" w:color="auto"/>
            </w:tcBorders>
            <w:shd w:val="clear" w:color="auto" w:fill="auto"/>
            <w:vAlign w:val="center"/>
          </w:tcPr>
          <w:p w14:paraId="331DB5BD" w14:textId="5089CAC2"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#0</w:t>
            </w:r>
          </w:p>
        </w:tc>
        <w:tc>
          <w:tcPr>
            <w:tcW w:w="707" w:type="pct"/>
            <w:tcBorders>
              <w:top w:val="single" w:sz="4" w:space="0" w:color="auto"/>
              <w:bottom w:val="single" w:sz="4" w:space="0" w:color="auto"/>
              <w:right w:val="single" w:sz="12" w:space="0" w:color="auto"/>
            </w:tcBorders>
            <w:shd w:val="clear" w:color="auto" w:fill="auto"/>
            <w:vAlign w:val="center"/>
          </w:tcPr>
          <w:p w14:paraId="15D1E2DD" w14:textId="51344313"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r>
      <w:tr w:rsidR="000369B5" w:rsidRPr="00E052E3" w14:paraId="58911DD7"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7B745E2F" w14:textId="1BE4CBE0"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3A4E34B9" w14:textId="1FECA47B"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65497C97" w14:textId="377CE6FD" w:rsidR="000369B5"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1E458B">
              <w:rPr>
                <w:rFonts w:asciiTheme="majorHAnsi" w:hAnsiTheme="majorHAnsi" w:cstheme="majorHAnsi"/>
                <w:sz w:val="18"/>
                <w:szCs w:val="18"/>
                <w:lang w:eastAsia="ja-JP"/>
              </w:rPr>
              <w:t>Initial Program Loader User’s Manual: Software R-Car H3/M3/M3N/E3 Series</w:t>
            </w:r>
          </w:p>
        </w:tc>
        <w:tc>
          <w:tcPr>
            <w:tcW w:w="597" w:type="pct"/>
            <w:tcBorders>
              <w:top w:val="single" w:sz="4" w:space="0" w:color="auto"/>
              <w:bottom w:val="single" w:sz="4" w:space="0" w:color="auto"/>
            </w:tcBorders>
            <w:shd w:val="clear" w:color="auto" w:fill="auto"/>
            <w:vAlign w:val="center"/>
          </w:tcPr>
          <w:p w14:paraId="4F3D8F76" w14:textId="64BEB7B1"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#0</w:t>
            </w:r>
          </w:p>
        </w:tc>
        <w:tc>
          <w:tcPr>
            <w:tcW w:w="707" w:type="pct"/>
            <w:tcBorders>
              <w:top w:val="single" w:sz="4" w:space="0" w:color="auto"/>
              <w:bottom w:val="single" w:sz="4" w:space="0" w:color="auto"/>
              <w:right w:val="single" w:sz="12" w:space="0" w:color="auto"/>
            </w:tcBorders>
            <w:shd w:val="clear" w:color="auto" w:fill="auto"/>
            <w:vAlign w:val="center"/>
          </w:tcPr>
          <w:p w14:paraId="07B57D35" w14:textId="40702623"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r>
      <w:tr w:rsidR="000369B5" w:rsidRPr="00E052E3" w14:paraId="20001AC2"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523294CD" w14:textId="6029B2B1"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79835230" w14:textId="6CFF7C9C"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3DF4F3D9" w14:textId="15003CBE" w:rsidR="000369B5"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92477F">
              <w:rPr>
                <w:rFonts w:asciiTheme="majorHAnsi" w:hAnsiTheme="majorHAnsi" w:cstheme="majorHAnsi"/>
                <w:sz w:val="18"/>
                <w:szCs w:val="18"/>
                <w:lang w:eastAsia="ja-JP"/>
              </w:rPr>
              <w:t>R-Car V3U series User’s Manual</w:t>
            </w:r>
          </w:p>
        </w:tc>
        <w:tc>
          <w:tcPr>
            <w:tcW w:w="597" w:type="pct"/>
            <w:tcBorders>
              <w:top w:val="single" w:sz="4" w:space="0" w:color="auto"/>
              <w:bottom w:val="single" w:sz="4" w:space="0" w:color="auto"/>
            </w:tcBorders>
            <w:shd w:val="clear" w:color="auto" w:fill="auto"/>
            <w:vAlign w:val="center"/>
          </w:tcPr>
          <w:p w14:paraId="793BA1C6" w14:textId="04E1239D"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92477F">
              <w:rPr>
                <w:rFonts w:asciiTheme="majorHAnsi" w:hAnsiTheme="majorHAnsi" w:cstheme="majorHAnsi"/>
                <w:sz w:val="18"/>
                <w:szCs w:val="18"/>
                <w:lang w:eastAsia="ja-JP"/>
              </w:rPr>
              <w:t>Rev.0.5</w:t>
            </w:r>
          </w:p>
        </w:tc>
        <w:tc>
          <w:tcPr>
            <w:tcW w:w="707" w:type="pct"/>
            <w:tcBorders>
              <w:top w:val="single" w:sz="4" w:space="0" w:color="auto"/>
              <w:bottom w:val="single" w:sz="4" w:space="0" w:color="auto"/>
              <w:right w:val="single" w:sz="12" w:space="0" w:color="auto"/>
            </w:tcBorders>
            <w:shd w:val="clear" w:color="auto" w:fill="auto"/>
            <w:vAlign w:val="center"/>
          </w:tcPr>
          <w:p w14:paraId="7FBA0FE1" w14:textId="7FF9E656"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92477F">
              <w:rPr>
                <w:rFonts w:asciiTheme="majorHAnsi" w:hAnsiTheme="majorHAnsi" w:cstheme="majorHAnsi"/>
                <w:sz w:val="18"/>
                <w:szCs w:val="18"/>
                <w:lang w:eastAsia="ja-JP"/>
              </w:rPr>
              <w:t>Jul. 31, 2020</w:t>
            </w:r>
          </w:p>
        </w:tc>
      </w:tr>
      <w:tr w:rsidR="000369B5" w:rsidRPr="00E052E3" w14:paraId="184B9A08"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42C4815F" w14:textId="5F7191C7"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07A3E139" w14:textId="481B4A76"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3503F4AA" w14:textId="75F75980" w:rsidR="000369B5" w:rsidRPr="001E458B"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92477F">
              <w:rPr>
                <w:rFonts w:asciiTheme="majorHAnsi" w:hAnsiTheme="majorHAnsi" w:cstheme="majorHAnsi"/>
                <w:sz w:val="18"/>
                <w:szCs w:val="18"/>
                <w:lang w:eastAsia="ja-JP"/>
              </w:rPr>
              <w:t>R-CarV3U System Evaluation Board Falcon Hardware Manual</w:t>
            </w:r>
          </w:p>
        </w:tc>
        <w:tc>
          <w:tcPr>
            <w:tcW w:w="597" w:type="pct"/>
            <w:tcBorders>
              <w:top w:val="single" w:sz="4" w:space="0" w:color="auto"/>
              <w:bottom w:val="single" w:sz="4" w:space="0" w:color="auto"/>
            </w:tcBorders>
            <w:shd w:val="clear" w:color="auto" w:fill="auto"/>
            <w:vAlign w:val="center"/>
          </w:tcPr>
          <w:p w14:paraId="73CDF6FF" w14:textId="5FCCFFC1" w:rsidR="000369B5" w:rsidRPr="0092477F" w:rsidRDefault="000369B5" w:rsidP="000369B5">
            <w:pPr>
              <w:keepNext/>
              <w:keepLines/>
              <w:tabs>
                <w:tab w:val="left" w:pos="1761"/>
              </w:tabs>
              <w:spacing w:before="20" w:line="220" w:lineRule="exact"/>
              <w:ind w:left="57" w:right="57"/>
              <w:jc w:val="center"/>
              <w:rPr>
                <w:rFonts w:asciiTheme="majorHAnsi" w:hAnsiTheme="majorHAnsi" w:cstheme="majorHAnsi"/>
                <w:sz w:val="18"/>
                <w:szCs w:val="18"/>
                <w:lang w:eastAsia="ja-JP"/>
              </w:rPr>
            </w:pPr>
            <w:r w:rsidRPr="0092477F">
              <w:rPr>
                <w:rFonts w:asciiTheme="majorHAnsi" w:hAnsiTheme="majorHAnsi" w:cstheme="majorHAnsi"/>
                <w:sz w:val="18"/>
                <w:szCs w:val="18"/>
                <w:lang w:eastAsia="ja-JP"/>
              </w:rPr>
              <w:t>Rev.0.01</w:t>
            </w:r>
          </w:p>
        </w:tc>
        <w:tc>
          <w:tcPr>
            <w:tcW w:w="707" w:type="pct"/>
            <w:tcBorders>
              <w:top w:val="single" w:sz="4" w:space="0" w:color="auto"/>
              <w:bottom w:val="single" w:sz="4" w:space="0" w:color="auto"/>
              <w:right w:val="single" w:sz="12" w:space="0" w:color="auto"/>
            </w:tcBorders>
            <w:shd w:val="clear" w:color="auto" w:fill="auto"/>
            <w:vAlign w:val="center"/>
          </w:tcPr>
          <w:p w14:paraId="3F897B4A" w14:textId="7F9C35BF" w:rsidR="000369B5" w:rsidRPr="0092477F" w:rsidRDefault="000369B5" w:rsidP="000369B5">
            <w:pPr>
              <w:keepNext/>
              <w:keepLines/>
              <w:tabs>
                <w:tab w:val="left" w:pos="1761"/>
              </w:tabs>
              <w:spacing w:before="20" w:line="220" w:lineRule="exact"/>
              <w:ind w:left="57" w:right="57"/>
              <w:jc w:val="center"/>
              <w:rPr>
                <w:rFonts w:asciiTheme="majorHAnsi" w:hAnsiTheme="majorHAnsi" w:cstheme="majorHAnsi"/>
                <w:sz w:val="18"/>
                <w:szCs w:val="18"/>
                <w:lang w:eastAsia="ja-JP"/>
              </w:rPr>
            </w:pPr>
            <w:r w:rsidRPr="0092477F">
              <w:rPr>
                <w:rFonts w:asciiTheme="majorHAnsi" w:hAnsiTheme="majorHAnsi" w:cstheme="majorHAnsi"/>
                <w:sz w:val="18"/>
                <w:szCs w:val="18"/>
                <w:lang w:eastAsia="ja-JP"/>
              </w:rPr>
              <w:t>Sep. 11, 2020</w:t>
            </w:r>
          </w:p>
        </w:tc>
      </w:tr>
      <w:tr w:rsidR="000369B5" w:rsidRPr="00E052E3" w14:paraId="1A5562AA"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28120D57" w14:textId="361BB89B"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579687EA" w14:textId="0CF7DD06"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44E8F685" w14:textId="03447C33" w:rsidR="000369B5" w:rsidRPr="001E458B"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405200">
              <w:rPr>
                <w:rFonts w:asciiTheme="majorHAnsi" w:hAnsiTheme="majorHAnsi" w:cstheme="majorHAnsi"/>
                <w:sz w:val="18"/>
                <w:szCs w:val="18"/>
                <w:lang w:eastAsia="ja-JP"/>
              </w:rPr>
              <w:t>R-Car V3H_2 Additional Document for User’s Manual: Hardware</w:t>
            </w:r>
          </w:p>
        </w:tc>
        <w:tc>
          <w:tcPr>
            <w:tcW w:w="597" w:type="pct"/>
            <w:tcBorders>
              <w:top w:val="single" w:sz="4" w:space="0" w:color="auto"/>
              <w:bottom w:val="single" w:sz="4" w:space="0" w:color="auto"/>
            </w:tcBorders>
            <w:shd w:val="clear" w:color="auto" w:fill="auto"/>
            <w:vAlign w:val="center"/>
          </w:tcPr>
          <w:p w14:paraId="38463657" w14:textId="1A2E7369" w:rsidR="000369B5" w:rsidRPr="0092477F" w:rsidRDefault="000369B5" w:rsidP="000369B5">
            <w:pPr>
              <w:keepNext/>
              <w:keepLines/>
              <w:tabs>
                <w:tab w:val="left" w:pos="1761"/>
              </w:tabs>
              <w:spacing w:before="20" w:line="220" w:lineRule="exact"/>
              <w:ind w:left="57" w:right="57"/>
              <w:jc w:val="center"/>
              <w:rPr>
                <w:rFonts w:asciiTheme="majorHAnsi" w:hAnsiTheme="majorHAnsi" w:cstheme="majorHAnsi"/>
                <w:sz w:val="18"/>
                <w:szCs w:val="18"/>
                <w:lang w:eastAsia="ja-JP"/>
              </w:rPr>
            </w:pPr>
            <w:r w:rsidRPr="00405200">
              <w:rPr>
                <w:rFonts w:ascii="Arial" w:hAnsi="Arial"/>
                <w:color w:val="000000" w:themeColor="text1"/>
                <w:sz w:val="18"/>
                <w:lang w:eastAsia="ja-JP"/>
              </w:rPr>
              <w:t>Rev.0.50</w:t>
            </w:r>
          </w:p>
        </w:tc>
        <w:tc>
          <w:tcPr>
            <w:tcW w:w="707" w:type="pct"/>
            <w:tcBorders>
              <w:top w:val="single" w:sz="4" w:space="0" w:color="auto"/>
              <w:bottom w:val="single" w:sz="4" w:space="0" w:color="auto"/>
              <w:right w:val="single" w:sz="12" w:space="0" w:color="auto"/>
            </w:tcBorders>
            <w:shd w:val="clear" w:color="auto" w:fill="auto"/>
            <w:vAlign w:val="center"/>
          </w:tcPr>
          <w:p w14:paraId="789F8244" w14:textId="5768945C" w:rsidR="000369B5" w:rsidRPr="0092477F" w:rsidRDefault="000369B5" w:rsidP="000369B5">
            <w:pPr>
              <w:keepNext/>
              <w:keepLines/>
              <w:tabs>
                <w:tab w:val="left" w:pos="1761"/>
              </w:tabs>
              <w:spacing w:before="20" w:line="220" w:lineRule="exact"/>
              <w:ind w:left="57" w:right="57"/>
              <w:jc w:val="center"/>
              <w:rPr>
                <w:rFonts w:asciiTheme="majorHAnsi" w:hAnsiTheme="majorHAnsi" w:cstheme="majorHAnsi"/>
                <w:sz w:val="18"/>
                <w:szCs w:val="18"/>
                <w:lang w:eastAsia="ja-JP"/>
              </w:rPr>
            </w:pPr>
            <w:r w:rsidRPr="00405200">
              <w:rPr>
                <w:rFonts w:ascii="Arial" w:hAnsi="Arial"/>
                <w:color w:val="000000" w:themeColor="text1"/>
                <w:sz w:val="18"/>
                <w:lang w:eastAsia="ja-JP"/>
              </w:rPr>
              <w:t>Jul. 31. 2020</w:t>
            </w:r>
          </w:p>
        </w:tc>
      </w:tr>
      <w:tr w:rsidR="000369B5" w:rsidRPr="00E052E3" w14:paraId="1AF3DEB5"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336424D3" w14:textId="29AFA584"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23E56EAC" w14:textId="508B6895"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33D382EB" w14:textId="70A1DFBD" w:rsidR="000369B5" w:rsidRPr="001E458B"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405200">
              <w:rPr>
                <w:rFonts w:asciiTheme="majorHAnsi" w:hAnsiTheme="majorHAnsi" w:cstheme="majorHAnsi"/>
                <w:sz w:val="18"/>
                <w:szCs w:val="18"/>
                <w:lang w:eastAsia="ja-JP"/>
              </w:rPr>
              <w:t>R-CarV3H System Evaluation Board Condor-I Hardware Manual</w:t>
            </w:r>
          </w:p>
        </w:tc>
        <w:tc>
          <w:tcPr>
            <w:tcW w:w="597" w:type="pct"/>
            <w:tcBorders>
              <w:top w:val="single" w:sz="4" w:space="0" w:color="auto"/>
              <w:bottom w:val="single" w:sz="4" w:space="0" w:color="auto"/>
            </w:tcBorders>
            <w:shd w:val="clear" w:color="auto" w:fill="auto"/>
            <w:vAlign w:val="center"/>
          </w:tcPr>
          <w:p w14:paraId="54524152" w14:textId="69FB94EE"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405200">
              <w:rPr>
                <w:rFonts w:ascii="Arial" w:hAnsi="Arial"/>
                <w:color w:val="000000" w:themeColor="text1"/>
                <w:sz w:val="18"/>
                <w:lang w:eastAsia="ja-JP"/>
              </w:rPr>
              <w:t>Rev.0.02</w:t>
            </w:r>
          </w:p>
        </w:tc>
        <w:tc>
          <w:tcPr>
            <w:tcW w:w="707" w:type="pct"/>
            <w:tcBorders>
              <w:top w:val="single" w:sz="4" w:space="0" w:color="auto"/>
              <w:bottom w:val="single" w:sz="4" w:space="0" w:color="auto"/>
              <w:right w:val="single" w:sz="12" w:space="0" w:color="auto"/>
            </w:tcBorders>
            <w:shd w:val="clear" w:color="auto" w:fill="auto"/>
            <w:vAlign w:val="center"/>
          </w:tcPr>
          <w:p w14:paraId="72A0B95B" w14:textId="0EB99C89" w:rsidR="000369B5"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405200">
              <w:rPr>
                <w:rFonts w:ascii="Arial" w:hAnsi="Arial"/>
                <w:color w:val="000000" w:themeColor="text1"/>
                <w:sz w:val="18"/>
                <w:lang w:eastAsia="ja-JP"/>
              </w:rPr>
              <w:t>Nov. 11, 2019</w:t>
            </w:r>
          </w:p>
        </w:tc>
      </w:tr>
      <w:tr w:rsidR="000369B5" w:rsidRPr="00E052E3" w14:paraId="5A988A4A" w14:textId="77777777" w:rsidTr="000369B5">
        <w:trPr>
          <w:cantSplit/>
          <w:trHeight w:val="50"/>
          <w:tblHeader/>
        </w:trPr>
        <w:tc>
          <w:tcPr>
            <w:tcW w:w="506" w:type="pct"/>
            <w:tcBorders>
              <w:top w:val="single" w:sz="4" w:space="0" w:color="auto"/>
              <w:left w:val="single" w:sz="12" w:space="0" w:color="auto"/>
              <w:bottom w:val="single" w:sz="4" w:space="0" w:color="auto"/>
            </w:tcBorders>
            <w:shd w:val="clear" w:color="auto" w:fill="auto"/>
            <w:vAlign w:val="center"/>
          </w:tcPr>
          <w:p w14:paraId="521A20F3" w14:textId="614AE820"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4" w:space="0" w:color="auto"/>
            </w:tcBorders>
            <w:shd w:val="clear" w:color="auto" w:fill="auto"/>
            <w:vAlign w:val="center"/>
          </w:tcPr>
          <w:p w14:paraId="4F6EF0C7" w14:textId="5ADB3759"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4" w:space="0" w:color="auto"/>
            </w:tcBorders>
            <w:shd w:val="clear" w:color="auto" w:fill="auto"/>
            <w:vAlign w:val="center"/>
          </w:tcPr>
          <w:p w14:paraId="6E17EEB6" w14:textId="108C44D6" w:rsidR="000369B5" w:rsidRPr="00405200"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8E4B6C">
              <w:rPr>
                <w:rFonts w:asciiTheme="majorHAnsi" w:hAnsiTheme="majorHAnsi" w:cstheme="majorHAnsi"/>
                <w:sz w:val="18"/>
                <w:szCs w:val="18"/>
                <w:lang w:eastAsia="ja-JP"/>
              </w:rPr>
              <w:t>R-Car V3M R-Car Series, 3rd Generation User’s Manual: Hardware</w:t>
            </w:r>
          </w:p>
        </w:tc>
        <w:tc>
          <w:tcPr>
            <w:tcW w:w="597" w:type="pct"/>
            <w:tcBorders>
              <w:top w:val="single" w:sz="4" w:space="0" w:color="auto"/>
              <w:bottom w:val="single" w:sz="4" w:space="0" w:color="auto"/>
            </w:tcBorders>
            <w:shd w:val="clear" w:color="auto" w:fill="auto"/>
            <w:vAlign w:val="center"/>
          </w:tcPr>
          <w:p w14:paraId="272DB5F4" w14:textId="69423BA0" w:rsidR="000369B5" w:rsidRPr="00405200"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8E4B6C">
              <w:rPr>
                <w:rFonts w:ascii="Arial" w:hAnsi="Arial"/>
                <w:color w:val="000000" w:themeColor="text1"/>
                <w:sz w:val="18"/>
                <w:lang w:eastAsia="ja-JP"/>
              </w:rPr>
              <w:t>Rev.3.00</w:t>
            </w:r>
          </w:p>
        </w:tc>
        <w:tc>
          <w:tcPr>
            <w:tcW w:w="707" w:type="pct"/>
            <w:tcBorders>
              <w:top w:val="single" w:sz="4" w:space="0" w:color="auto"/>
              <w:bottom w:val="single" w:sz="4" w:space="0" w:color="auto"/>
              <w:right w:val="single" w:sz="12" w:space="0" w:color="auto"/>
            </w:tcBorders>
            <w:shd w:val="clear" w:color="auto" w:fill="auto"/>
            <w:vAlign w:val="center"/>
          </w:tcPr>
          <w:p w14:paraId="1FAA129B" w14:textId="7FA481B1" w:rsidR="000369B5" w:rsidRPr="00405200"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8E4B6C">
              <w:rPr>
                <w:rFonts w:ascii="Arial" w:hAnsi="Arial"/>
                <w:color w:val="000000" w:themeColor="text1"/>
                <w:sz w:val="18"/>
                <w:lang w:eastAsia="ja-JP"/>
              </w:rPr>
              <w:t>Jun. 30, 2020</w:t>
            </w:r>
          </w:p>
        </w:tc>
      </w:tr>
      <w:tr w:rsidR="000369B5" w:rsidRPr="00E052E3" w14:paraId="720E5162" w14:textId="77777777" w:rsidTr="000369B5">
        <w:trPr>
          <w:cantSplit/>
          <w:trHeight w:val="50"/>
          <w:tblHeader/>
        </w:trPr>
        <w:tc>
          <w:tcPr>
            <w:tcW w:w="506" w:type="pct"/>
            <w:tcBorders>
              <w:top w:val="single" w:sz="4" w:space="0" w:color="auto"/>
              <w:left w:val="single" w:sz="12" w:space="0" w:color="auto"/>
              <w:bottom w:val="single" w:sz="12" w:space="0" w:color="auto"/>
            </w:tcBorders>
            <w:shd w:val="clear" w:color="auto" w:fill="auto"/>
            <w:vAlign w:val="center"/>
          </w:tcPr>
          <w:p w14:paraId="765DD030" w14:textId="3E7BB7FE" w:rsidR="000369B5" w:rsidRDefault="000369B5" w:rsidP="000369B5">
            <w:pPr>
              <w:keepNext/>
              <w:keepLines/>
              <w:spacing w:before="20" w:line="220" w:lineRule="exact"/>
              <w:ind w:left="57" w:right="57"/>
              <w:jc w:val="center"/>
              <w:rPr>
                <w:rFonts w:ascii="Arial" w:hAnsi="Arial"/>
                <w:color w:val="000000" w:themeColor="text1"/>
                <w:sz w:val="18"/>
                <w:lang w:eastAsia="ja-JP"/>
              </w:rPr>
            </w:pPr>
            <w:r>
              <w:rPr>
                <w:rFonts w:ascii="Arial" w:hAnsi="Arial" w:hint="eastAsia"/>
                <w:color w:val="000000" w:themeColor="text1"/>
                <w:sz w:val="18"/>
                <w:lang w:eastAsia="ja-JP"/>
              </w:rPr>
              <w:t>-</w:t>
            </w:r>
          </w:p>
        </w:tc>
        <w:tc>
          <w:tcPr>
            <w:tcW w:w="1020" w:type="pct"/>
            <w:tcBorders>
              <w:top w:val="single" w:sz="4" w:space="0" w:color="auto"/>
              <w:bottom w:val="single" w:sz="12" w:space="0" w:color="auto"/>
            </w:tcBorders>
            <w:shd w:val="clear" w:color="auto" w:fill="auto"/>
            <w:vAlign w:val="center"/>
          </w:tcPr>
          <w:p w14:paraId="0808C29E" w14:textId="7A0575A5" w:rsidR="000369B5" w:rsidRPr="00E052E3" w:rsidRDefault="000369B5" w:rsidP="000369B5">
            <w:pPr>
              <w:keepNext/>
              <w:keepLines/>
              <w:spacing w:before="20" w:line="220" w:lineRule="exact"/>
              <w:ind w:left="57" w:right="57"/>
              <w:jc w:val="both"/>
              <w:rPr>
                <w:rFonts w:ascii="Arial" w:hAnsi="Arial"/>
                <w:color w:val="000000" w:themeColor="text1"/>
                <w:sz w:val="18"/>
              </w:rPr>
            </w:pPr>
            <w:r w:rsidRPr="00E052E3">
              <w:rPr>
                <w:rFonts w:ascii="Arial" w:hAnsi="Arial"/>
                <w:color w:val="000000" w:themeColor="text1"/>
                <w:sz w:val="18"/>
              </w:rPr>
              <w:t>Renesas</w:t>
            </w:r>
            <w:r w:rsidRPr="00E052E3">
              <w:rPr>
                <w:rFonts w:ascii="Arial" w:hAnsi="Arial" w:hint="eastAsia"/>
                <w:color w:val="000000" w:themeColor="text1"/>
                <w:sz w:val="18"/>
                <w:lang w:eastAsia="ja-JP"/>
              </w:rPr>
              <w:t xml:space="preserve"> </w:t>
            </w:r>
            <w:r w:rsidRPr="00E052E3">
              <w:rPr>
                <w:rFonts w:ascii="Arial" w:hAnsi="Arial"/>
                <w:color w:val="000000" w:themeColor="text1"/>
                <w:sz w:val="18"/>
              </w:rPr>
              <w:t>Electronics</w:t>
            </w:r>
          </w:p>
        </w:tc>
        <w:tc>
          <w:tcPr>
            <w:tcW w:w="2170" w:type="pct"/>
            <w:tcBorders>
              <w:top w:val="single" w:sz="4" w:space="0" w:color="auto"/>
              <w:bottom w:val="single" w:sz="12" w:space="0" w:color="auto"/>
            </w:tcBorders>
            <w:shd w:val="clear" w:color="auto" w:fill="auto"/>
            <w:vAlign w:val="center"/>
          </w:tcPr>
          <w:p w14:paraId="531EE091" w14:textId="2E6C55E3" w:rsidR="000369B5" w:rsidRPr="00405200" w:rsidRDefault="000369B5" w:rsidP="000369B5">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8E4B6C">
              <w:rPr>
                <w:rFonts w:asciiTheme="majorHAnsi" w:hAnsiTheme="majorHAnsi" w:cstheme="majorHAnsi"/>
                <w:sz w:val="18"/>
                <w:szCs w:val="18"/>
                <w:lang w:eastAsia="ja-JP"/>
              </w:rPr>
              <w:t>R-CarV3M System Evaluation Board Eagle Hardware Manual</w:t>
            </w:r>
          </w:p>
        </w:tc>
        <w:tc>
          <w:tcPr>
            <w:tcW w:w="597" w:type="pct"/>
            <w:tcBorders>
              <w:top w:val="single" w:sz="4" w:space="0" w:color="auto"/>
              <w:bottom w:val="single" w:sz="12" w:space="0" w:color="auto"/>
            </w:tcBorders>
            <w:shd w:val="clear" w:color="auto" w:fill="auto"/>
            <w:vAlign w:val="center"/>
          </w:tcPr>
          <w:p w14:paraId="629A0B37" w14:textId="471419D4" w:rsidR="000369B5" w:rsidRPr="00405200"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8E4B6C">
              <w:rPr>
                <w:rFonts w:ascii="Arial" w:hAnsi="Arial"/>
                <w:color w:val="000000" w:themeColor="text1"/>
                <w:sz w:val="18"/>
                <w:lang w:eastAsia="ja-JP"/>
              </w:rPr>
              <w:t>Rev.0.09</w:t>
            </w:r>
          </w:p>
        </w:tc>
        <w:tc>
          <w:tcPr>
            <w:tcW w:w="707" w:type="pct"/>
            <w:tcBorders>
              <w:top w:val="single" w:sz="4" w:space="0" w:color="auto"/>
              <w:bottom w:val="single" w:sz="12" w:space="0" w:color="auto"/>
              <w:right w:val="single" w:sz="12" w:space="0" w:color="auto"/>
            </w:tcBorders>
            <w:shd w:val="clear" w:color="auto" w:fill="auto"/>
            <w:vAlign w:val="center"/>
          </w:tcPr>
          <w:p w14:paraId="4AAD3670" w14:textId="67B4777A" w:rsidR="000369B5" w:rsidRPr="00405200" w:rsidRDefault="000369B5" w:rsidP="000369B5">
            <w:pPr>
              <w:keepNext/>
              <w:keepLines/>
              <w:tabs>
                <w:tab w:val="left" w:pos="1761"/>
              </w:tabs>
              <w:spacing w:before="20" w:line="220" w:lineRule="exact"/>
              <w:ind w:left="57" w:right="57"/>
              <w:jc w:val="center"/>
              <w:rPr>
                <w:rFonts w:ascii="Arial" w:hAnsi="Arial"/>
                <w:color w:val="000000" w:themeColor="text1"/>
                <w:sz w:val="18"/>
                <w:lang w:eastAsia="ja-JP"/>
              </w:rPr>
            </w:pPr>
            <w:r w:rsidRPr="008E4B6C">
              <w:rPr>
                <w:rFonts w:ascii="Arial" w:hAnsi="Arial"/>
                <w:color w:val="000000" w:themeColor="text1"/>
                <w:sz w:val="18"/>
                <w:lang w:eastAsia="ja-JP"/>
              </w:rPr>
              <w:t>Nov. 20, 2017</w:t>
            </w:r>
          </w:p>
        </w:tc>
      </w:tr>
    </w:tbl>
    <w:p w14:paraId="3F0F4D3B" w14:textId="77777777" w:rsidR="00C16910" w:rsidRDefault="00C16910" w:rsidP="00350DA3">
      <w:pPr>
        <w:pStyle w:val="BodyText"/>
        <w:ind w:leftChars="0" w:left="0"/>
        <w:rPr>
          <w:rFonts w:ascii="Times New Roman" w:eastAsiaTheme="minorEastAsia" w:hAnsi="Times New Roman"/>
          <w:lang w:eastAsia="ja-JP"/>
        </w:rPr>
      </w:pPr>
    </w:p>
    <w:p w14:paraId="4912B895" w14:textId="66844164" w:rsidR="002F4162" w:rsidRPr="00350DA3" w:rsidRDefault="005B2EB1" w:rsidP="00350DA3">
      <w:pPr>
        <w:pStyle w:val="BodyText"/>
        <w:ind w:leftChars="0" w:left="0"/>
        <w:rPr>
          <w:rFonts w:eastAsiaTheme="minorEastAsia"/>
          <w:lang w:eastAsia="ja-JP"/>
        </w:rPr>
      </w:pPr>
      <w:r>
        <w:rPr>
          <w:rFonts w:ascii="Times New Roman" w:eastAsiaTheme="minorEastAsia" w:hAnsi="Times New Roman"/>
          <w:lang w:eastAsia="ja-JP"/>
        </w:rPr>
        <w:t>#0</w:t>
      </w:r>
      <w:r w:rsidR="0084055A">
        <w:rPr>
          <w:rFonts w:ascii="Times New Roman" w:eastAsiaTheme="minorEastAsia" w:hAnsi="Times New Roman"/>
          <w:lang w:eastAsia="ja-JP"/>
        </w:rPr>
        <w:t>: This manual refers to the latest edition.</w:t>
      </w:r>
    </w:p>
    <w:p w14:paraId="6E401866" w14:textId="77777777" w:rsidR="0084055A" w:rsidRDefault="0084055A" w:rsidP="00651533">
      <w:pPr>
        <w:rPr>
          <w:color w:val="000000" w:themeColor="text1"/>
          <w:lang w:eastAsia="ja-JP"/>
        </w:rPr>
      </w:pPr>
    </w:p>
    <w:p w14:paraId="2BF4ECF4" w14:textId="77777777" w:rsidR="002F4162" w:rsidRDefault="00AB6DC7" w:rsidP="00F0438D">
      <w:pPr>
        <w:pStyle w:val="Heading2"/>
        <w:rPr>
          <w:lang w:eastAsia="ja-JP"/>
        </w:rPr>
      </w:pPr>
      <w:bookmarkStart w:id="14" w:name="_Toc435017170"/>
      <w:r>
        <w:rPr>
          <w:rFonts w:hint="eastAsia"/>
          <w:lang w:eastAsia="ja-JP"/>
        </w:rPr>
        <w:t>Restrictions</w:t>
      </w:r>
      <w:bookmarkEnd w:id="14"/>
      <w:r w:rsidR="00EA3FAE">
        <w:rPr>
          <w:lang w:eastAsia="ja-JP"/>
        </w:rPr>
        <w:t xml:space="preserve"> </w:t>
      </w:r>
    </w:p>
    <w:p w14:paraId="6E3315B1" w14:textId="77777777" w:rsidR="00DE60F6" w:rsidRDefault="005B2D29" w:rsidP="00350DA3">
      <w:pPr>
        <w:pStyle w:val="ListParagraph"/>
        <w:numPr>
          <w:ilvl w:val="0"/>
          <w:numId w:val="7"/>
        </w:numPr>
        <w:ind w:leftChars="0"/>
        <w:rPr>
          <w:lang w:eastAsia="ja-JP"/>
        </w:rPr>
      </w:pPr>
      <w:r>
        <w:rPr>
          <w:lang w:eastAsia="ja-JP"/>
        </w:rPr>
        <w:t>None</w:t>
      </w:r>
    </w:p>
    <w:p w14:paraId="38D42B53" w14:textId="77777777" w:rsidR="00825441" w:rsidRPr="00515B02" w:rsidRDefault="00825441" w:rsidP="00F0438D">
      <w:pPr>
        <w:overflowPunct/>
        <w:autoSpaceDE/>
        <w:autoSpaceDN/>
        <w:adjustRightInd/>
        <w:textAlignment w:val="auto"/>
        <w:rPr>
          <w:lang w:eastAsia="ja-JP"/>
        </w:rPr>
      </w:pPr>
    </w:p>
    <w:p w14:paraId="3E8EEB17" w14:textId="77777777" w:rsidR="002F4162" w:rsidRDefault="002F4162" w:rsidP="00081DDE">
      <w:pPr>
        <w:pStyle w:val="Heading2"/>
        <w:rPr>
          <w:lang w:eastAsia="ja-JP"/>
        </w:rPr>
      </w:pPr>
      <w:bookmarkStart w:id="15" w:name="_Toc435017171"/>
      <w:r>
        <w:rPr>
          <w:rFonts w:hint="eastAsia"/>
          <w:lang w:eastAsia="ja-JP"/>
        </w:rPr>
        <w:t>Notice</w:t>
      </w:r>
      <w:bookmarkEnd w:id="15"/>
    </w:p>
    <w:p w14:paraId="0BDDA654" w14:textId="77777777" w:rsidR="009602A7" w:rsidRDefault="009602A7" w:rsidP="00350DA3">
      <w:pPr>
        <w:pStyle w:val="ListParagraph"/>
        <w:numPr>
          <w:ilvl w:val="0"/>
          <w:numId w:val="7"/>
        </w:numPr>
        <w:overflowPunct/>
        <w:autoSpaceDE/>
        <w:autoSpaceDN/>
        <w:adjustRightInd/>
        <w:ind w:leftChars="0"/>
        <w:textAlignment w:val="auto"/>
        <w:rPr>
          <w:lang w:eastAsia="ja-JP"/>
        </w:rPr>
      </w:pPr>
      <w:r>
        <w:rPr>
          <w:lang w:eastAsia="ja-JP"/>
        </w:rPr>
        <w:t>None</w:t>
      </w:r>
    </w:p>
    <w:p w14:paraId="5142973E" w14:textId="77777777" w:rsidR="005E13C1" w:rsidRDefault="005E13C1" w:rsidP="00350DA3">
      <w:pPr>
        <w:pStyle w:val="ListParagraph"/>
        <w:numPr>
          <w:ilvl w:val="0"/>
          <w:numId w:val="7"/>
        </w:numPr>
        <w:overflowPunct/>
        <w:autoSpaceDE/>
        <w:autoSpaceDN/>
        <w:adjustRightInd/>
        <w:ind w:leftChars="0"/>
        <w:textAlignment w:val="auto"/>
        <w:rPr>
          <w:lang w:eastAsia="ja-JP"/>
        </w:rPr>
      </w:pPr>
      <w:r>
        <w:rPr>
          <w:lang w:eastAsia="ja-JP"/>
        </w:rPr>
        <w:br w:type="page"/>
      </w:r>
    </w:p>
    <w:p w14:paraId="02B0FE3E" w14:textId="77777777" w:rsidR="008E6211" w:rsidRDefault="008E6211" w:rsidP="008E6211">
      <w:pPr>
        <w:pStyle w:val="Heading1"/>
      </w:pPr>
      <w:r>
        <w:lastRenderedPageBreak/>
        <w:t xml:space="preserve">   </w:t>
      </w:r>
      <w:bookmarkStart w:id="16" w:name="_Toc435017172"/>
      <w:r w:rsidR="00AB6DC7">
        <w:t>Terminology</w:t>
      </w:r>
      <w:bookmarkEnd w:id="16"/>
      <w:r w:rsidR="00EA3FAE">
        <w:t xml:space="preserve"> </w:t>
      </w:r>
    </w:p>
    <w:p w14:paraId="5B164665" w14:textId="77777777" w:rsidR="00AB6DC7" w:rsidRDefault="00AB6DC7" w:rsidP="00AB6DC7">
      <w:pPr>
        <w:rPr>
          <w:lang w:eastAsia="ja-JP"/>
        </w:rPr>
      </w:pPr>
      <w:r>
        <w:rPr>
          <w:rFonts w:hint="eastAsia"/>
          <w:lang w:eastAsia="ja-JP"/>
        </w:rPr>
        <w:t xml:space="preserve">The following table shows the </w:t>
      </w:r>
      <w:r>
        <w:rPr>
          <w:lang w:eastAsia="ja-JP"/>
        </w:rPr>
        <w:t xml:space="preserve">terminology </w:t>
      </w:r>
      <w:r>
        <w:rPr>
          <w:rFonts w:hint="eastAsia"/>
          <w:lang w:eastAsia="ja-JP"/>
        </w:rPr>
        <w:t xml:space="preserve">related to this </w:t>
      </w:r>
      <w:r w:rsidR="00C878C1">
        <w:rPr>
          <w:rFonts w:hint="eastAsia"/>
          <w:lang w:eastAsia="ja-JP"/>
        </w:rPr>
        <w:t>power management for thermal</w:t>
      </w:r>
      <w:r w:rsidR="00D33E1E">
        <w:rPr>
          <w:lang w:eastAsia="ja-JP"/>
        </w:rPr>
        <w:t xml:space="preserve"> system</w:t>
      </w:r>
      <w:r>
        <w:rPr>
          <w:rFonts w:hint="eastAsia"/>
          <w:lang w:eastAsia="ja-JP"/>
        </w:rPr>
        <w:t>.</w:t>
      </w:r>
    </w:p>
    <w:p w14:paraId="0097818A" w14:textId="77777777" w:rsidR="00D84B8D" w:rsidRDefault="00D84B8D" w:rsidP="004B7077">
      <w:pPr>
        <w:overflowPunct/>
        <w:autoSpaceDE/>
        <w:autoSpaceDN/>
        <w:adjustRightInd/>
        <w:textAlignment w:val="auto"/>
        <w:rPr>
          <w:lang w:eastAsia="ja-JP"/>
        </w:rPr>
      </w:pPr>
    </w:p>
    <w:p w14:paraId="4F514461" w14:textId="412D6AA4" w:rsidR="00D84B8D" w:rsidRDefault="00AB6DC7" w:rsidP="0067510D">
      <w:pPr>
        <w:pStyle w:val="Caption"/>
        <w:rPr>
          <w:lang w:eastAsia="ja-JP"/>
        </w:rPr>
      </w:pPr>
      <w:r>
        <w:rPr>
          <w:rFonts w:hint="eastAsia"/>
          <w:lang w:eastAsia="ja-JP"/>
        </w:rPr>
        <w:t>Table</w:t>
      </w:r>
      <w:r w:rsidR="00D84B8D">
        <w:t xml:space="preserve"> </w:t>
      </w:r>
      <w:r w:rsidR="00FF71C3">
        <w:rPr>
          <w:noProof/>
        </w:rPr>
        <w:fldChar w:fldCharType="begin"/>
      </w:r>
      <w:r w:rsidR="00FF71C3">
        <w:rPr>
          <w:noProof/>
        </w:rPr>
        <w:instrText xml:space="preserve"> STYLEREF 1 \s </w:instrText>
      </w:r>
      <w:r w:rsidR="00FF71C3">
        <w:rPr>
          <w:noProof/>
        </w:rPr>
        <w:fldChar w:fldCharType="separate"/>
      </w:r>
      <w:r w:rsidR="006E676E">
        <w:rPr>
          <w:noProof/>
        </w:rPr>
        <w:t>2</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1</w:t>
      </w:r>
      <w:r w:rsidR="00FF71C3">
        <w:rPr>
          <w:noProof/>
        </w:rPr>
        <w:fldChar w:fldCharType="end"/>
      </w:r>
      <w:r w:rsidR="00D84B8D">
        <w:rPr>
          <w:noProof/>
        </w:rPr>
        <w:t xml:space="preserve"> </w:t>
      </w:r>
      <w:r>
        <w:rPr>
          <w:noProof/>
        </w:rPr>
        <w:t>Terminology</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3247"/>
        <w:gridCol w:w="6475"/>
      </w:tblGrid>
      <w:tr w:rsidR="00D84B8D" w:rsidRPr="00231BCD" w14:paraId="45ED408C" w14:textId="77777777" w:rsidTr="002265D3">
        <w:trPr>
          <w:cantSplit/>
          <w:trHeight w:val="137"/>
          <w:tblHeader/>
        </w:trPr>
        <w:tc>
          <w:tcPr>
            <w:tcW w:w="1670" w:type="pct"/>
            <w:tcBorders>
              <w:top w:val="single" w:sz="12" w:space="0" w:color="auto"/>
              <w:left w:val="single" w:sz="12" w:space="0" w:color="auto"/>
              <w:bottom w:val="single" w:sz="12" w:space="0" w:color="auto"/>
            </w:tcBorders>
            <w:shd w:val="clear" w:color="auto" w:fill="auto"/>
          </w:tcPr>
          <w:p w14:paraId="7BB90E62" w14:textId="77777777" w:rsidR="00D84B8D" w:rsidRPr="00231BCD" w:rsidRDefault="00CB309A" w:rsidP="00E83DAA">
            <w:pPr>
              <w:keepNext/>
              <w:keepLines/>
              <w:spacing w:before="20" w:line="220" w:lineRule="exact"/>
              <w:ind w:left="57" w:right="57"/>
              <w:jc w:val="center"/>
              <w:rPr>
                <w:rFonts w:asciiTheme="majorHAnsi" w:hAnsiTheme="majorHAnsi" w:cstheme="majorHAnsi"/>
                <w:b/>
                <w:sz w:val="18"/>
                <w:szCs w:val="18"/>
                <w:lang w:eastAsia="ja-JP"/>
              </w:rPr>
            </w:pPr>
            <w:r w:rsidRPr="00231BCD">
              <w:rPr>
                <w:rFonts w:asciiTheme="majorHAnsi" w:hAnsiTheme="majorHAnsi" w:cstheme="majorHAnsi"/>
                <w:b/>
                <w:sz w:val="18"/>
                <w:szCs w:val="18"/>
                <w:lang w:eastAsia="ja-JP"/>
              </w:rPr>
              <w:t>Terms</w:t>
            </w:r>
          </w:p>
        </w:tc>
        <w:tc>
          <w:tcPr>
            <w:tcW w:w="3330" w:type="pct"/>
            <w:tcBorders>
              <w:top w:val="single" w:sz="12" w:space="0" w:color="auto"/>
              <w:bottom w:val="single" w:sz="12" w:space="0" w:color="auto"/>
              <w:right w:val="single" w:sz="12" w:space="0" w:color="auto"/>
            </w:tcBorders>
            <w:shd w:val="clear" w:color="auto" w:fill="auto"/>
          </w:tcPr>
          <w:p w14:paraId="0569C668" w14:textId="77777777" w:rsidR="00D84B8D" w:rsidRPr="00231BCD" w:rsidRDefault="00CB309A" w:rsidP="00CB309A">
            <w:pPr>
              <w:keepNext/>
              <w:keepLines/>
              <w:spacing w:before="20" w:line="220" w:lineRule="exact"/>
              <w:ind w:left="57" w:right="57"/>
              <w:jc w:val="center"/>
              <w:rPr>
                <w:rFonts w:asciiTheme="majorHAnsi" w:hAnsiTheme="majorHAnsi" w:cstheme="majorHAnsi"/>
                <w:b/>
                <w:sz w:val="18"/>
                <w:szCs w:val="18"/>
                <w:lang w:eastAsia="ja-JP"/>
              </w:rPr>
            </w:pPr>
            <w:r w:rsidRPr="00231BCD">
              <w:rPr>
                <w:rFonts w:asciiTheme="majorHAnsi" w:hAnsiTheme="majorHAnsi" w:cstheme="majorHAnsi"/>
                <w:b/>
                <w:sz w:val="18"/>
                <w:szCs w:val="18"/>
                <w:lang w:eastAsia="ja-JP"/>
              </w:rPr>
              <w:t>Explanation</w:t>
            </w:r>
          </w:p>
        </w:tc>
      </w:tr>
      <w:tr w:rsidR="00825441" w:rsidRPr="00231BCD" w14:paraId="4357B908" w14:textId="77777777" w:rsidTr="002265D3">
        <w:trPr>
          <w:cantSplit/>
          <w:trHeight w:val="260"/>
          <w:tblHeader/>
        </w:trPr>
        <w:tc>
          <w:tcPr>
            <w:tcW w:w="1670" w:type="pct"/>
            <w:tcBorders>
              <w:top w:val="single" w:sz="12" w:space="0" w:color="auto"/>
              <w:left w:val="single" w:sz="12" w:space="0" w:color="auto"/>
            </w:tcBorders>
            <w:shd w:val="clear" w:color="auto" w:fill="auto"/>
            <w:vAlign w:val="center"/>
          </w:tcPr>
          <w:p w14:paraId="39D2209D" w14:textId="77777777" w:rsidR="00825441" w:rsidRPr="00231BCD" w:rsidRDefault="00825441" w:rsidP="00825441">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DVFS</w:t>
            </w:r>
          </w:p>
        </w:tc>
        <w:tc>
          <w:tcPr>
            <w:tcW w:w="3330" w:type="pct"/>
            <w:tcBorders>
              <w:top w:val="single" w:sz="12" w:space="0" w:color="auto"/>
              <w:right w:val="single" w:sz="12" w:space="0" w:color="auto"/>
            </w:tcBorders>
            <w:shd w:val="clear" w:color="auto" w:fill="auto"/>
            <w:vAlign w:val="center"/>
          </w:tcPr>
          <w:p w14:paraId="4D39F423" w14:textId="77777777" w:rsidR="00825441" w:rsidRPr="00231BCD" w:rsidRDefault="00825441" w:rsidP="00825441">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D</w:t>
            </w:r>
            <w:r w:rsidRPr="00231BCD">
              <w:rPr>
                <w:rFonts w:asciiTheme="majorHAnsi" w:hAnsiTheme="majorHAnsi" w:cstheme="majorHAnsi"/>
                <w:sz w:val="18"/>
                <w:szCs w:val="18"/>
                <w:lang w:eastAsia="ja-JP"/>
              </w:rPr>
              <w:t xml:space="preserve">ynamic </w:t>
            </w:r>
            <w:r w:rsidRPr="006D482A">
              <w:rPr>
                <w:rFonts w:asciiTheme="majorHAnsi" w:hAnsiTheme="majorHAnsi" w:cstheme="majorHAnsi"/>
                <w:b/>
                <w:sz w:val="18"/>
                <w:szCs w:val="18"/>
                <w:u w:val="single"/>
                <w:lang w:eastAsia="ja-JP"/>
              </w:rPr>
              <w:t>V</w:t>
            </w:r>
            <w:r w:rsidRPr="00231BCD">
              <w:rPr>
                <w:rFonts w:asciiTheme="majorHAnsi" w:hAnsiTheme="majorHAnsi" w:cstheme="majorHAnsi"/>
                <w:sz w:val="18"/>
                <w:szCs w:val="18"/>
                <w:lang w:eastAsia="ja-JP"/>
              </w:rPr>
              <w:t xml:space="preserve">oltage </w:t>
            </w:r>
            <w:r w:rsidR="003005AD">
              <w:rPr>
                <w:rFonts w:asciiTheme="majorHAnsi" w:hAnsiTheme="majorHAnsi" w:cstheme="majorHAnsi"/>
                <w:sz w:val="18"/>
                <w:szCs w:val="18"/>
                <w:lang w:eastAsia="ja-JP"/>
              </w:rPr>
              <w:t xml:space="preserve">and </w:t>
            </w:r>
            <w:r w:rsidRPr="006D482A">
              <w:rPr>
                <w:rFonts w:asciiTheme="majorHAnsi" w:hAnsiTheme="majorHAnsi" w:cstheme="majorHAnsi"/>
                <w:b/>
                <w:sz w:val="18"/>
                <w:szCs w:val="18"/>
                <w:u w:val="single"/>
                <w:lang w:eastAsia="ja-JP"/>
              </w:rPr>
              <w:t>F</w:t>
            </w:r>
            <w:r w:rsidRPr="00231BCD">
              <w:rPr>
                <w:rFonts w:asciiTheme="majorHAnsi" w:hAnsiTheme="majorHAnsi" w:cstheme="majorHAnsi"/>
                <w:sz w:val="18"/>
                <w:szCs w:val="18"/>
                <w:lang w:eastAsia="ja-JP"/>
              </w:rPr>
              <w:t xml:space="preserve">requency </w:t>
            </w:r>
            <w:r w:rsidRPr="006D482A">
              <w:rPr>
                <w:rFonts w:asciiTheme="majorHAnsi" w:hAnsiTheme="majorHAnsi" w:cstheme="majorHAnsi"/>
                <w:b/>
                <w:sz w:val="18"/>
                <w:szCs w:val="18"/>
                <w:u w:val="single"/>
                <w:lang w:eastAsia="ja-JP"/>
              </w:rPr>
              <w:t>S</w:t>
            </w:r>
            <w:r w:rsidRPr="00231BCD">
              <w:rPr>
                <w:rFonts w:asciiTheme="majorHAnsi" w:hAnsiTheme="majorHAnsi" w:cstheme="majorHAnsi"/>
                <w:sz w:val="18"/>
                <w:szCs w:val="18"/>
                <w:lang w:eastAsia="ja-JP"/>
              </w:rPr>
              <w:t>caling</w:t>
            </w:r>
          </w:p>
        </w:tc>
      </w:tr>
      <w:tr w:rsidR="00825441" w:rsidRPr="00231BCD" w14:paraId="283A20D8" w14:textId="77777777" w:rsidTr="002265D3">
        <w:trPr>
          <w:cantSplit/>
          <w:trHeight w:val="260"/>
          <w:tblHeader/>
        </w:trPr>
        <w:tc>
          <w:tcPr>
            <w:tcW w:w="1670" w:type="pct"/>
            <w:tcBorders>
              <w:left w:val="single" w:sz="12" w:space="0" w:color="auto"/>
            </w:tcBorders>
            <w:shd w:val="clear" w:color="auto" w:fill="auto"/>
            <w:vAlign w:val="center"/>
          </w:tcPr>
          <w:p w14:paraId="17624B57" w14:textId="77777777" w:rsidR="00825441" w:rsidRPr="00231BCD" w:rsidRDefault="00825441" w:rsidP="00825441">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AVS</w:t>
            </w:r>
          </w:p>
        </w:tc>
        <w:tc>
          <w:tcPr>
            <w:tcW w:w="3330" w:type="pct"/>
            <w:tcBorders>
              <w:right w:val="single" w:sz="12" w:space="0" w:color="auto"/>
            </w:tcBorders>
            <w:shd w:val="clear" w:color="auto" w:fill="auto"/>
            <w:vAlign w:val="center"/>
          </w:tcPr>
          <w:p w14:paraId="30F0FD82" w14:textId="77777777" w:rsidR="00825441" w:rsidRPr="00231BCD" w:rsidRDefault="00825441" w:rsidP="00825441">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A</w:t>
            </w:r>
            <w:r w:rsidRPr="00231BCD">
              <w:rPr>
                <w:rFonts w:asciiTheme="majorHAnsi" w:hAnsiTheme="majorHAnsi" w:cstheme="majorHAnsi"/>
                <w:sz w:val="18"/>
                <w:szCs w:val="18"/>
                <w:lang w:eastAsia="ja-JP"/>
              </w:rPr>
              <w:t xml:space="preserve">daptive </w:t>
            </w:r>
            <w:r w:rsidRPr="006D482A">
              <w:rPr>
                <w:rFonts w:asciiTheme="majorHAnsi" w:hAnsiTheme="majorHAnsi" w:cstheme="majorHAnsi"/>
                <w:b/>
                <w:sz w:val="18"/>
                <w:szCs w:val="18"/>
                <w:u w:val="single"/>
                <w:lang w:eastAsia="ja-JP"/>
              </w:rPr>
              <w:t>V</w:t>
            </w:r>
            <w:r w:rsidRPr="00231BCD">
              <w:rPr>
                <w:rFonts w:asciiTheme="majorHAnsi" w:hAnsiTheme="majorHAnsi" w:cstheme="majorHAnsi"/>
                <w:sz w:val="18"/>
                <w:szCs w:val="18"/>
                <w:lang w:eastAsia="ja-JP"/>
              </w:rPr>
              <w:t xml:space="preserve">oltage </w:t>
            </w:r>
            <w:r w:rsidRPr="006D482A">
              <w:rPr>
                <w:rFonts w:asciiTheme="majorHAnsi" w:hAnsiTheme="majorHAnsi" w:cstheme="majorHAnsi"/>
                <w:b/>
                <w:sz w:val="18"/>
                <w:szCs w:val="18"/>
                <w:u w:val="single"/>
                <w:lang w:eastAsia="ja-JP"/>
              </w:rPr>
              <w:t>S</w:t>
            </w:r>
            <w:r w:rsidRPr="00231BCD">
              <w:rPr>
                <w:rFonts w:asciiTheme="majorHAnsi" w:hAnsiTheme="majorHAnsi" w:cstheme="majorHAnsi"/>
                <w:sz w:val="18"/>
                <w:szCs w:val="18"/>
                <w:lang w:eastAsia="ja-JP"/>
              </w:rPr>
              <w:t>caling</w:t>
            </w:r>
          </w:p>
        </w:tc>
      </w:tr>
      <w:tr w:rsidR="00CB309A" w:rsidRPr="00231BCD" w14:paraId="0D8E8ADB" w14:textId="77777777" w:rsidTr="002265D3">
        <w:trPr>
          <w:cantSplit/>
          <w:trHeight w:val="260"/>
          <w:tblHeader/>
        </w:trPr>
        <w:tc>
          <w:tcPr>
            <w:tcW w:w="1670" w:type="pct"/>
            <w:tcBorders>
              <w:left w:val="single" w:sz="12" w:space="0" w:color="auto"/>
            </w:tcBorders>
            <w:shd w:val="clear" w:color="auto" w:fill="auto"/>
            <w:vAlign w:val="center"/>
          </w:tcPr>
          <w:p w14:paraId="590AD649"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PMIC</w:t>
            </w:r>
          </w:p>
        </w:tc>
        <w:tc>
          <w:tcPr>
            <w:tcW w:w="3330" w:type="pct"/>
            <w:tcBorders>
              <w:right w:val="single" w:sz="12" w:space="0" w:color="auto"/>
            </w:tcBorders>
            <w:shd w:val="clear" w:color="auto" w:fill="auto"/>
            <w:vAlign w:val="center"/>
          </w:tcPr>
          <w:p w14:paraId="0FCB83DE" w14:textId="77777777" w:rsidR="00CB309A" w:rsidRPr="00231BCD" w:rsidRDefault="002C6701" w:rsidP="002C6701">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P</w:t>
            </w:r>
            <w:r w:rsidRPr="00231BCD">
              <w:rPr>
                <w:rFonts w:asciiTheme="majorHAnsi" w:hAnsiTheme="majorHAnsi" w:cstheme="majorHAnsi"/>
                <w:sz w:val="18"/>
                <w:szCs w:val="18"/>
                <w:lang w:eastAsia="ja-JP"/>
              </w:rPr>
              <w:t xml:space="preserve">ower </w:t>
            </w:r>
            <w:r w:rsidRPr="006D482A">
              <w:rPr>
                <w:rFonts w:asciiTheme="majorHAnsi" w:hAnsiTheme="majorHAnsi" w:cstheme="majorHAnsi"/>
                <w:b/>
                <w:sz w:val="18"/>
                <w:szCs w:val="18"/>
                <w:u w:val="single"/>
                <w:lang w:eastAsia="ja-JP"/>
              </w:rPr>
              <w:t>M</w:t>
            </w:r>
            <w:r w:rsidRPr="00231BCD">
              <w:rPr>
                <w:rFonts w:asciiTheme="majorHAnsi" w:hAnsiTheme="majorHAnsi" w:cstheme="majorHAnsi"/>
                <w:sz w:val="18"/>
                <w:szCs w:val="18"/>
                <w:lang w:eastAsia="ja-JP"/>
              </w:rPr>
              <w:t xml:space="preserve">anagement </w:t>
            </w:r>
            <w:r w:rsidRPr="006D482A">
              <w:rPr>
                <w:rFonts w:asciiTheme="majorHAnsi" w:hAnsiTheme="majorHAnsi" w:cstheme="majorHAnsi"/>
                <w:b/>
                <w:sz w:val="18"/>
                <w:szCs w:val="18"/>
                <w:u w:val="single"/>
                <w:lang w:eastAsia="ja-JP"/>
              </w:rPr>
              <w:t>I</w:t>
            </w:r>
            <w:r w:rsidRPr="00231BCD">
              <w:rPr>
                <w:rFonts w:asciiTheme="majorHAnsi" w:hAnsiTheme="majorHAnsi" w:cstheme="majorHAnsi"/>
                <w:sz w:val="18"/>
                <w:szCs w:val="18"/>
                <w:lang w:eastAsia="ja-JP"/>
              </w:rPr>
              <w:t xml:space="preserve">ntegrated </w:t>
            </w: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ircuit</w:t>
            </w:r>
          </w:p>
        </w:tc>
      </w:tr>
      <w:tr w:rsidR="00CB309A" w:rsidRPr="00231BCD" w14:paraId="35292BAB" w14:textId="77777777" w:rsidTr="002265D3">
        <w:trPr>
          <w:cantSplit/>
          <w:trHeight w:val="260"/>
          <w:tblHeader/>
        </w:trPr>
        <w:tc>
          <w:tcPr>
            <w:tcW w:w="1670" w:type="pct"/>
            <w:tcBorders>
              <w:left w:val="single" w:sz="12" w:space="0" w:color="auto"/>
            </w:tcBorders>
            <w:shd w:val="clear" w:color="auto" w:fill="auto"/>
            <w:vAlign w:val="center"/>
          </w:tcPr>
          <w:p w14:paraId="3071B7AB"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PSCI</w:t>
            </w:r>
          </w:p>
        </w:tc>
        <w:tc>
          <w:tcPr>
            <w:tcW w:w="3330" w:type="pct"/>
            <w:tcBorders>
              <w:right w:val="single" w:sz="12" w:space="0" w:color="auto"/>
            </w:tcBorders>
            <w:shd w:val="clear" w:color="auto" w:fill="auto"/>
            <w:vAlign w:val="center"/>
          </w:tcPr>
          <w:p w14:paraId="159FF93C" w14:textId="77777777" w:rsidR="00CB309A" w:rsidRPr="00231BCD" w:rsidRDefault="00E05FF7"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P</w:t>
            </w:r>
            <w:r w:rsidRPr="00231BCD">
              <w:rPr>
                <w:rFonts w:asciiTheme="majorHAnsi" w:hAnsiTheme="majorHAnsi" w:cstheme="majorHAnsi"/>
                <w:sz w:val="18"/>
                <w:szCs w:val="18"/>
                <w:lang w:eastAsia="ja-JP"/>
              </w:rPr>
              <w:t xml:space="preserve">ower </w:t>
            </w:r>
            <w:r w:rsidRPr="006D482A">
              <w:rPr>
                <w:rFonts w:asciiTheme="majorHAnsi" w:hAnsiTheme="majorHAnsi" w:cstheme="majorHAnsi"/>
                <w:b/>
                <w:sz w:val="18"/>
                <w:szCs w:val="18"/>
                <w:u w:val="single"/>
                <w:lang w:eastAsia="ja-JP"/>
              </w:rPr>
              <w:t>S</w:t>
            </w:r>
            <w:r w:rsidRPr="00231BCD">
              <w:rPr>
                <w:rFonts w:asciiTheme="majorHAnsi" w:hAnsiTheme="majorHAnsi" w:cstheme="majorHAnsi"/>
                <w:sz w:val="18"/>
                <w:szCs w:val="18"/>
                <w:lang w:eastAsia="ja-JP"/>
              </w:rPr>
              <w:t xml:space="preserve">tate </w:t>
            </w: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 xml:space="preserve">oordinate </w:t>
            </w:r>
            <w:r w:rsidRPr="006D482A">
              <w:rPr>
                <w:rFonts w:asciiTheme="majorHAnsi" w:hAnsiTheme="majorHAnsi" w:cstheme="majorHAnsi"/>
                <w:b/>
                <w:sz w:val="18"/>
                <w:szCs w:val="18"/>
                <w:u w:val="single"/>
                <w:lang w:eastAsia="ja-JP"/>
              </w:rPr>
              <w:t>I</w:t>
            </w:r>
            <w:r w:rsidRPr="00231BCD">
              <w:rPr>
                <w:rFonts w:asciiTheme="majorHAnsi" w:hAnsiTheme="majorHAnsi" w:cstheme="majorHAnsi"/>
                <w:sz w:val="18"/>
                <w:szCs w:val="18"/>
                <w:lang w:eastAsia="ja-JP"/>
              </w:rPr>
              <w:t>nterface</w:t>
            </w:r>
          </w:p>
        </w:tc>
      </w:tr>
      <w:tr w:rsidR="00CB309A" w:rsidRPr="00231BCD" w14:paraId="470A3991" w14:textId="77777777" w:rsidTr="002265D3">
        <w:trPr>
          <w:cantSplit/>
          <w:trHeight w:val="260"/>
          <w:tblHeader/>
        </w:trPr>
        <w:tc>
          <w:tcPr>
            <w:tcW w:w="1670" w:type="pct"/>
            <w:tcBorders>
              <w:left w:val="single" w:sz="12" w:space="0" w:color="auto"/>
            </w:tcBorders>
            <w:shd w:val="clear" w:color="auto" w:fill="auto"/>
            <w:vAlign w:val="center"/>
          </w:tcPr>
          <w:p w14:paraId="077D13CB"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CA57</w:t>
            </w:r>
          </w:p>
        </w:tc>
        <w:tc>
          <w:tcPr>
            <w:tcW w:w="3330" w:type="pct"/>
            <w:tcBorders>
              <w:right w:val="single" w:sz="12" w:space="0" w:color="auto"/>
            </w:tcBorders>
            <w:shd w:val="clear" w:color="auto" w:fill="auto"/>
            <w:vAlign w:val="center"/>
          </w:tcPr>
          <w:p w14:paraId="646D0FF6" w14:textId="77777777" w:rsidR="00CB309A" w:rsidRPr="00231BCD" w:rsidRDefault="00E05FF7" w:rsidP="00E05FF7">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 xml:space="preserve">ortex </w:t>
            </w:r>
            <w:r w:rsidRPr="006D482A">
              <w:rPr>
                <w:rFonts w:asciiTheme="majorHAnsi" w:hAnsiTheme="majorHAnsi" w:cstheme="majorHAnsi"/>
                <w:b/>
                <w:sz w:val="18"/>
                <w:szCs w:val="18"/>
                <w:u w:val="single"/>
                <w:lang w:eastAsia="ja-JP"/>
              </w:rPr>
              <w:t>A57</w:t>
            </w:r>
            <w:r w:rsidRPr="00231BCD">
              <w:rPr>
                <w:rFonts w:asciiTheme="majorHAnsi" w:hAnsiTheme="majorHAnsi" w:cstheme="majorHAnsi"/>
                <w:sz w:val="18"/>
                <w:szCs w:val="18"/>
                <w:lang w:eastAsia="ja-JP"/>
              </w:rPr>
              <w:t xml:space="preserve"> for AP-System Core</w:t>
            </w:r>
          </w:p>
        </w:tc>
      </w:tr>
      <w:tr w:rsidR="00CB309A" w:rsidRPr="00231BCD" w14:paraId="1424B05B" w14:textId="77777777" w:rsidTr="002265D3">
        <w:trPr>
          <w:cantSplit/>
          <w:trHeight w:val="260"/>
          <w:tblHeader/>
        </w:trPr>
        <w:tc>
          <w:tcPr>
            <w:tcW w:w="1670" w:type="pct"/>
            <w:tcBorders>
              <w:left w:val="single" w:sz="12" w:space="0" w:color="auto"/>
            </w:tcBorders>
            <w:shd w:val="clear" w:color="auto" w:fill="auto"/>
            <w:vAlign w:val="center"/>
          </w:tcPr>
          <w:p w14:paraId="6E4F4A69"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CA53</w:t>
            </w:r>
          </w:p>
        </w:tc>
        <w:tc>
          <w:tcPr>
            <w:tcW w:w="3330" w:type="pct"/>
            <w:tcBorders>
              <w:right w:val="single" w:sz="12" w:space="0" w:color="auto"/>
            </w:tcBorders>
            <w:shd w:val="clear" w:color="auto" w:fill="auto"/>
            <w:vAlign w:val="center"/>
          </w:tcPr>
          <w:p w14:paraId="72E69D12" w14:textId="77777777" w:rsidR="00CB309A" w:rsidRPr="00231BCD" w:rsidRDefault="00E05FF7"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 xml:space="preserve">ortex </w:t>
            </w:r>
            <w:r w:rsidRPr="006D482A">
              <w:rPr>
                <w:rFonts w:asciiTheme="majorHAnsi" w:hAnsiTheme="majorHAnsi" w:cstheme="majorHAnsi"/>
                <w:b/>
                <w:sz w:val="18"/>
                <w:szCs w:val="18"/>
                <w:u w:val="single"/>
                <w:lang w:eastAsia="ja-JP"/>
              </w:rPr>
              <w:t>A53</w:t>
            </w:r>
            <w:r w:rsidRPr="00231BCD">
              <w:rPr>
                <w:rFonts w:asciiTheme="majorHAnsi" w:hAnsiTheme="majorHAnsi" w:cstheme="majorHAnsi"/>
                <w:sz w:val="18"/>
                <w:szCs w:val="18"/>
                <w:lang w:eastAsia="ja-JP"/>
              </w:rPr>
              <w:t xml:space="preserve"> for AP-System Core</w:t>
            </w:r>
          </w:p>
        </w:tc>
      </w:tr>
      <w:tr w:rsidR="00CB309A" w:rsidRPr="00231BCD" w14:paraId="0C222162" w14:textId="77777777" w:rsidTr="002265D3">
        <w:trPr>
          <w:cantSplit/>
          <w:trHeight w:val="260"/>
          <w:tblHeader/>
        </w:trPr>
        <w:tc>
          <w:tcPr>
            <w:tcW w:w="1670" w:type="pct"/>
            <w:tcBorders>
              <w:left w:val="single" w:sz="12" w:space="0" w:color="auto"/>
            </w:tcBorders>
            <w:shd w:val="clear" w:color="auto" w:fill="auto"/>
            <w:vAlign w:val="center"/>
          </w:tcPr>
          <w:p w14:paraId="5E8E4D6D"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APMU</w:t>
            </w:r>
          </w:p>
        </w:tc>
        <w:tc>
          <w:tcPr>
            <w:tcW w:w="3330" w:type="pct"/>
            <w:tcBorders>
              <w:right w:val="single" w:sz="12" w:space="0" w:color="auto"/>
            </w:tcBorders>
            <w:shd w:val="clear" w:color="auto" w:fill="auto"/>
            <w:vAlign w:val="center"/>
          </w:tcPr>
          <w:p w14:paraId="143D3B8C" w14:textId="77777777" w:rsidR="00CB309A" w:rsidRPr="00231BCD" w:rsidRDefault="00E05FF7" w:rsidP="00E05FF7">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A</w:t>
            </w:r>
            <w:r w:rsidRPr="00231BCD">
              <w:rPr>
                <w:rFonts w:asciiTheme="majorHAnsi" w:hAnsiTheme="majorHAnsi" w:cstheme="majorHAnsi"/>
                <w:sz w:val="18"/>
                <w:szCs w:val="18"/>
                <w:lang w:eastAsia="ja-JP"/>
              </w:rPr>
              <w:t xml:space="preserve">dvanced </w:t>
            </w:r>
            <w:r w:rsidRPr="006D482A">
              <w:rPr>
                <w:rFonts w:asciiTheme="majorHAnsi" w:hAnsiTheme="majorHAnsi" w:cstheme="majorHAnsi"/>
                <w:b/>
                <w:sz w:val="18"/>
                <w:szCs w:val="18"/>
                <w:u w:val="single"/>
                <w:lang w:eastAsia="ja-JP"/>
              </w:rPr>
              <w:t>P</w:t>
            </w:r>
            <w:r w:rsidRPr="00231BCD">
              <w:rPr>
                <w:rFonts w:asciiTheme="majorHAnsi" w:hAnsiTheme="majorHAnsi" w:cstheme="majorHAnsi"/>
                <w:sz w:val="18"/>
                <w:szCs w:val="18"/>
                <w:lang w:eastAsia="ja-JP"/>
              </w:rPr>
              <w:t xml:space="preserve">ower </w:t>
            </w:r>
            <w:r w:rsidRPr="006D482A">
              <w:rPr>
                <w:rFonts w:asciiTheme="majorHAnsi" w:hAnsiTheme="majorHAnsi" w:cstheme="majorHAnsi"/>
                <w:b/>
                <w:sz w:val="18"/>
                <w:szCs w:val="18"/>
                <w:u w:val="single"/>
                <w:lang w:eastAsia="ja-JP"/>
              </w:rPr>
              <w:t>M</w:t>
            </w:r>
            <w:r w:rsidRPr="00231BCD">
              <w:rPr>
                <w:rFonts w:asciiTheme="majorHAnsi" w:hAnsiTheme="majorHAnsi" w:cstheme="majorHAnsi"/>
                <w:sz w:val="18"/>
                <w:szCs w:val="18"/>
                <w:lang w:eastAsia="ja-JP"/>
              </w:rPr>
              <w:t xml:space="preserve">anagement </w:t>
            </w:r>
            <w:r w:rsidRPr="006D482A">
              <w:rPr>
                <w:rFonts w:asciiTheme="majorHAnsi" w:hAnsiTheme="majorHAnsi" w:cstheme="majorHAnsi"/>
                <w:b/>
                <w:sz w:val="18"/>
                <w:szCs w:val="18"/>
                <w:u w:val="single"/>
                <w:lang w:eastAsia="ja-JP"/>
              </w:rPr>
              <w:t>U</w:t>
            </w:r>
            <w:r w:rsidRPr="00231BCD">
              <w:rPr>
                <w:rFonts w:asciiTheme="majorHAnsi" w:hAnsiTheme="majorHAnsi" w:cstheme="majorHAnsi"/>
                <w:sz w:val="18"/>
                <w:szCs w:val="18"/>
                <w:lang w:eastAsia="ja-JP"/>
              </w:rPr>
              <w:t>nit for AP-System Core</w:t>
            </w:r>
          </w:p>
        </w:tc>
      </w:tr>
      <w:tr w:rsidR="00CD4831" w:rsidRPr="00231BCD" w14:paraId="21BDE93B" w14:textId="77777777" w:rsidTr="002265D3">
        <w:trPr>
          <w:cantSplit/>
          <w:trHeight w:val="260"/>
          <w:tblHeader/>
        </w:trPr>
        <w:tc>
          <w:tcPr>
            <w:tcW w:w="1670" w:type="pct"/>
            <w:tcBorders>
              <w:left w:val="single" w:sz="12" w:space="0" w:color="auto"/>
            </w:tcBorders>
            <w:shd w:val="clear" w:color="auto" w:fill="auto"/>
            <w:vAlign w:val="center"/>
          </w:tcPr>
          <w:p w14:paraId="146776EF" w14:textId="77777777" w:rsidR="00CD4831" w:rsidRPr="00231BCD" w:rsidRDefault="00CD4831"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Pr>
                <w:rFonts w:asciiTheme="majorHAnsi" w:hAnsiTheme="majorHAnsi" w:cstheme="majorHAnsi" w:hint="eastAsia"/>
                <w:sz w:val="18"/>
                <w:szCs w:val="18"/>
                <w:lang w:eastAsia="ja-JP"/>
              </w:rPr>
              <w:t>RST</w:t>
            </w:r>
          </w:p>
        </w:tc>
        <w:tc>
          <w:tcPr>
            <w:tcW w:w="3330" w:type="pct"/>
            <w:tcBorders>
              <w:right w:val="single" w:sz="12" w:space="0" w:color="auto"/>
            </w:tcBorders>
            <w:shd w:val="clear" w:color="auto" w:fill="auto"/>
            <w:vAlign w:val="center"/>
          </w:tcPr>
          <w:p w14:paraId="604A697E" w14:textId="77777777" w:rsidR="00CD4831" w:rsidRPr="006D482A" w:rsidRDefault="00CD4831" w:rsidP="00CD4831">
            <w:pPr>
              <w:keepNext/>
              <w:keepLines/>
              <w:tabs>
                <w:tab w:val="left" w:pos="1761"/>
              </w:tabs>
              <w:spacing w:before="20" w:line="220" w:lineRule="exact"/>
              <w:ind w:left="57" w:right="57"/>
              <w:rPr>
                <w:rFonts w:asciiTheme="majorHAnsi" w:hAnsiTheme="majorHAnsi" w:cstheme="majorHAnsi"/>
                <w:b/>
                <w:sz w:val="18"/>
                <w:szCs w:val="18"/>
                <w:u w:val="single"/>
                <w:lang w:eastAsia="ja-JP"/>
              </w:rPr>
            </w:pPr>
            <w:r>
              <w:rPr>
                <w:rFonts w:asciiTheme="majorHAnsi" w:hAnsiTheme="majorHAnsi" w:cstheme="majorHAnsi" w:hint="eastAsia"/>
                <w:b/>
                <w:sz w:val="18"/>
                <w:szCs w:val="18"/>
                <w:u w:val="single"/>
                <w:lang w:eastAsia="ja-JP"/>
              </w:rPr>
              <w:t>R</w:t>
            </w:r>
            <w:r w:rsidRPr="00CD4831">
              <w:rPr>
                <w:rFonts w:asciiTheme="majorHAnsi" w:hAnsiTheme="majorHAnsi" w:cstheme="majorHAnsi" w:hint="eastAsia"/>
                <w:sz w:val="18"/>
                <w:szCs w:val="18"/>
                <w:lang w:eastAsia="ja-JP"/>
              </w:rPr>
              <w:t>e</w:t>
            </w:r>
            <w:r>
              <w:rPr>
                <w:rFonts w:asciiTheme="majorHAnsi" w:hAnsiTheme="majorHAnsi" w:cstheme="majorHAnsi" w:hint="eastAsia"/>
                <w:b/>
                <w:sz w:val="18"/>
                <w:szCs w:val="18"/>
                <w:u w:val="single"/>
                <w:lang w:eastAsia="ja-JP"/>
              </w:rPr>
              <w:t>s</w:t>
            </w:r>
            <w:r w:rsidRPr="00CD4831">
              <w:rPr>
                <w:rFonts w:asciiTheme="majorHAnsi" w:hAnsiTheme="majorHAnsi" w:cstheme="majorHAnsi" w:hint="eastAsia"/>
                <w:sz w:val="18"/>
                <w:szCs w:val="18"/>
                <w:lang w:eastAsia="ja-JP"/>
              </w:rPr>
              <w:t>e</w:t>
            </w:r>
            <w:r>
              <w:rPr>
                <w:rFonts w:asciiTheme="majorHAnsi" w:hAnsiTheme="majorHAnsi" w:cstheme="majorHAnsi" w:hint="eastAsia"/>
                <w:b/>
                <w:sz w:val="18"/>
                <w:szCs w:val="18"/>
                <w:u w:val="single"/>
                <w:lang w:eastAsia="ja-JP"/>
              </w:rPr>
              <w:t>t</w:t>
            </w:r>
          </w:p>
        </w:tc>
      </w:tr>
      <w:tr w:rsidR="00CB309A" w:rsidRPr="00231BCD" w14:paraId="4F0C4DFC" w14:textId="77777777" w:rsidTr="002265D3">
        <w:trPr>
          <w:cantSplit/>
          <w:trHeight w:val="260"/>
          <w:tblHeader/>
        </w:trPr>
        <w:tc>
          <w:tcPr>
            <w:tcW w:w="1670" w:type="pct"/>
            <w:tcBorders>
              <w:left w:val="single" w:sz="12" w:space="0" w:color="auto"/>
            </w:tcBorders>
            <w:shd w:val="clear" w:color="auto" w:fill="auto"/>
            <w:vAlign w:val="center"/>
          </w:tcPr>
          <w:p w14:paraId="0DA949D7"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SYSC</w:t>
            </w:r>
          </w:p>
        </w:tc>
        <w:tc>
          <w:tcPr>
            <w:tcW w:w="3330" w:type="pct"/>
            <w:tcBorders>
              <w:right w:val="single" w:sz="12" w:space="0" w:color="auto"/>
            </w:tcBorders>
            <w:shd w:val="clear" w:color="auto" w:fill="auto"/>
            <w:vAlign w:val="center"/>
          </w:tcPr>
          <w:p w14:paraId="32826292" w14:textId="77777777" w:rsidR="00CB309A" w:rsidRPr="00231BCD" w:rsidRDefault="00E05FF7" w:rsidP="006D482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S</w:t>
            </w:r>
            <w:r w:rsidR="006D482A" w:rsidRPr="006D482A">
              <w:rPr>
                <w:rFonts w:asciiTheme="majorHAnsi" w:hAnsiTheme="majorHAnsi" w:cstheme="majorHAnsi"/>
                <w:b/>
                <w:sz w:val="18"/>
                <w:szCs w:val="18"/>
                <w:u w:val="single"/>
                <w:lang w:eastAsia="ja-JP"/>
              </w:rPr>
              <w:t>ys</w:t>
            </w:r>
            <w:r w:rsidRPr="00231BCD">
              <w:rPr>
                <w:rFonts w:asciiTheme="majorHAnsi" w:hAnsiTheme="majorHAnsi" w:cstheme="majorHAnsi"/>
                <w:sz w:val="18"/>
                <w:szCs w:val="18"/>
                <w:lang w:eastAsia="ja-JP"/>
              </w:rPr>
              <w:t xml:space="preserve">tem </w:t>
            </w: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ontroller</w:t>
            </w:r>
          </w:p>
        </w:tc>
      </w:tr>
      <w:tr w:rsidR="00CB309A" w:rsidRPr="00231BCD" w14:paraId="55C0D957" w14:textId="77777777" w:rsidTr="002265D3">
        <w:trPr>
          <w:cantSplit/>
          <w:trHeight w:val="260"/>
          <w:tblHeader/>
        </w:trPr>
        <w:tc>
          <w:tcPr>
            <w:tcW w:w="1670" w:type="pct"/>
            <w:tcBorders>
              <w:left w:val="single" w:sz="12" w:space="0" w:color="auto"/>
            </w:tcBorders>
            <w:shd w:val="clear" w:color="auto" w:fill="auto"/>
            <w:vAlign w:val="center"/>
          </w:tcPr>
          <w:p w14:paraId="2618994F"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GIC</w:t>
            </w:r>
          </w:p>
        </w:tc>
        <w:tc>
          <w:tcPr>
            <w:tcW w:w="3330" w:type="pct"/>
            <w:tcBorders>
              <w:right w:val="single" w:sz="12" w:space="0" w:color="auto"/>
            </w:tcBorders>
            <w:shd w:val="clear" w:color="auto" w:fill="auto"/>
            <w:vAlign w:val="center"/>
          </w:tcPr>
          <w:p w14:paraId="18BE4098" w14:textId="77777777" w:rsidR="00CB309A" w:rsidRPr="00231BCD" w:rsidRDefault="002C6701"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G</w:t>
            </w:r>
            <w:r w:rsidRPr="00231BCD">
              <w:rPr>
                <w:rFonts w:asciiTheme="majorHAnsi" w:hAnsiTheme="majorHAnsi" w:cstheme="majorHAnsi"/>
                <w:sz w:val="18"/>
                <w:szCs w:val="18"/>
                <w:lang w:eastAsia="ja-JP"/>
              </w:rPr>
              <w:t xml:space="preserve">eneric </w:t>
            </w:r>
            <w:r w:rsidRPr="006D482A">
              <w:rPr>
                <w:rFonts w:asciiTheme="majorHAnsi" w:hAnsiTheme="majorHAnsi" w:cstheme="majorHAnsi"/>
                <w:b/>
                <w:sz w:val="18"/>
                <w:szCs w:val="18"/>
                <w:u w:val="single"/>
                <w:lang w:eastAsia="ja-JP"/>
              </w:rPr>
              <w:t>I</w:t>
            </w:r>
            <w:r w:rsidRPr="00231BCD">
              <w:rPr>
                <w:rFonts w:asciiTheme="majorHAnsi" w:hAnsiTheme="majorHAnsi" w:cstheme="majorHAnsi"/>
                <w:sz w:val="18"/>
                <w:szCs w:val="18"/>
                <w:lang w:eastAsia="ja-JP"/>
              </w:rPr>
              <w:t xml:space="preserve">nterrupt </w:t>
            </w: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ontroller</w:t>
            </w:r>
          </w:p>
        </w:tc>
      </w:tr>
      <w:tr w:rsidR="00CB309A" w:rsidRPr="00231BCD" w14:paraId="126E1403" w14:textId="77777777" w:rsidTr="002265D3">
        <w:trPr>
          <w:cantSplit/>
          <w:trHeight w:val="260"/>
          <w:tblHeader/>
        </w:trPr>
        <w:tc>
          <w:tcPr>
            <w:tcW w:w="1670" w:type="pct"/>
            <w:tcBorders>
              <w:left w:val="single" w:sz="12" w:space="0" w:color="auto"/>
            </w:tcBorders>
            <w:shd w:val="clear" w:color="auto" w:fill="auto"/>
            <w:vAlign w:val="center"/>
          </w:tcPr>
          <w:p w14:paraId="625EBB71"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CPG</w:t>
            </w:r>
          </w:p>
        </w:tc>
        <w:tc>
          <w:tcPr>
            <w:tcW w:w="3330" w:type="pct"/>
            <w:tcBorders>
              <w:right w:val="single" w:sz="12" w:space="0" w:color="auto"/>
            </w:tcBorders>
            <w:shd w:val="clear" w:color="auto" w:fill="auto"/>
            <w:vAlign w:val="center"/>
          </w:tcPr>
          <w:p w14:paraId="6749B9E9" w14:textId="77777777" w:rsidR="00CB309A" w:rsidRPr="00231BCD" w:rsidRDefault="00E05FF7"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C</w:t>
            </w:r>
            <w:r w:rsidRPr="00231BCD">
              <w:rPr>
                <w:rFonts w:asciiTheme="majorHAnsi" w:hAnsiTheme="majorHAnsi" w:cstheme="majorHAnsi"/>
                <w:sz w:val="18"/>
                <w:szCs w:val="18"/>
                <w:lang w:eastAsia="ja-JP"/>
              </w:rPr>
              <w:t xml:space="preserve">lock </w:t>
            </w:r>
            <w:r w:rsidRPr="006D482A">
              <w:rPr>
                <w:rFonts w:asciiTheme="majorHAnsi" w:hAnsiTheme="majorHAnsi" w:cstheme="majorHAnsi"/>
                <w:b/>
                <w:sz w:val="18"/>
                <w:szCs w:val="18"/>
                <w:u w:val="single"/>
                <w:lang w:eastAsia="ja-JP"/>
              </w:rPr>
              <w:t>P</w:t>
            </w:r>
            <w:r w:rsidRPr="00231BCD">
              <w:rPr>
                <w:rFonts w:asciiTheme="majorHAnsi" w:hAnsiTheme="majorHAnsi" w:cstheme="majorHAnsi"/>
                <w:sz w:val="18"/>
                <w:szCs w:val="18"/>
                <w:lang w:eastAsia="ja-JP"/>
              </w:rPr>
              <w:t xml:space="preserve">ulse </w:t>
            </w:r>
            <w:r w:rsidRPr="006D482A">
              <w:rPr>
                <w:rFonts w:asciiTheme="majorHAnsi" w:hAnsiTheme="majorHAnsi" w:cstheme="majorHAnsi"/>
                <w:b/>
                <w:sz w:val="18"/>
                <w:szCs w:val="18"/>
                <w:u w:val="single"/>
                <w:lang w:eastAsia="ja-JP"/>
              </w:rPr>
              <w:t>G</w:t>
            </w:r>
            <w:r w:rsidRPr="00231BCD">
              <w:rPr>
                <w:rFonts w:asciiTheme="majorHAnsi" w:hAnsiTheme="majorHAnsi" w:cstheme="majorHAnsi"/>
                <w:sz w:val="18"/>
                <w:szCs w:val="18"/>
                <w:lang w:eastAsia="ja-JP"/>
              </w:rPr>
              <w:t>enerator</w:t>
            </w:r>
          </w:p>
        </w:tc>
      </w:tr>
      <w:tr w:rsidR="00CB309A" w:rsidRPr="00231BCD" w14:paraId="1DF6E2CE" w14:textId="77777777" w:rsidTr="002265D3">
        <w:trPr>
          <w:cantSplit/>
          <w:trHeight w:val="260"/>
          <w:tblHeader/>
        </w:trPr>
        <w:tc>
          <w:tcPr>
            <w:tcW w:w="1670" w:type="pct"/>
            <w:tcBorders>
              <w:left w:val="single" w:sz="12" w:space="0" w:color="auto"/>
            </w:tcBorders>
            <w:shd w:val="clear" w:color="auto" w:fill="auto"/>
            <w:vAlign w:val="center"/>
          </w:tcPr>
          <w:p w14:paraId="24026DF0"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IIC-DVFS</w:t>
            </w:r>
          </w:p>
        </w:tc>
        <w:tc>
          <w:tcPr>
            <w:tcW w:w="3330" w:type="pct"/>
            <w:tcBorders>
              <w:right w:val="single" w:sz="12" w:space="0" w:color="auto"/>
            </w:tcBorders>
            <w:shd w:val="clear" w:color="auto" w:fill="auto"/>
            <w:vAlign w:val="center"/>
          </w:tcPr>
          <w:p w14:paraId="0C406888" w14:textId="77777777" w:rsidR="00CB309A" w:rsidRPr="00231BCD" w:rsidRDefault="00E05FF7"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IIC</w:t>
            </w:r>
            <w:r w:rsidRPr="00231BCD">
              <w:rPr>
                <w:rFonts w:asciiTheme="majorHAnsi" w:hAnsiTheme="majorHAnsi" w:cstheme="majorHAnsi"/>
                <w:sz w:val="18"/>
                <w:szCs w:val="18"/>
                <w:lang w:eastAsia="ja-JP"/>
              </w:rPr>
              <w:t xml:space="preserve"> bus interface for </w:t>
            </w:r>
            <w:r w:rsidRPr="006D482A">
              <w:rPr>
                <w:rFonts w:asciiTheme="majorHAnsi" w:hAnsiTheme="majorHAnsi" w:cstheme="majorHAnsi"/>
                <w:b/>
                <w:sz w:val="18"/>
                <w:szCs w:val="18"/>
                <w:u w:val="single"/>
                <w:lang w:eastAsia="ja-JP"/>
              </w:rPr>
              <w:t>DVFS</w:t>
            </w:r>
          </w:p>
        </w:tc>
      </w:tr>
      <w:tr w:rsidR="00CB309A" w:rsidRPr="00231BCD" w14:paraId="7362DC08" w14:textId="77777777" w:rsidTr="002265D3">
        <w:trPr>
          <w:cantSplit/>
          <w:trHeight w:val="260"/>
          <w:tblHeader/>
        </w:trPr>
        <w:tc>
          <w:tcPr>
            <w:tcW w:w="1670" w:type="pct"/>
            <w:tcBorders>
              <w:left w:val="single" w:sz="12" w:space="0" w:color="auto"/>
            </w:tcBorders>
            <w:shd w:val="clear" w:color="auto" w:fill="auto"/>
            <w:vAlign w:val="center"/>
          </w:tcPr>
          <w:p w14:paraId="2367B18F" w14:textId="77777777" w:rsidR="00CB309A" w:rsidRPr="00231BCD" w:rsidRDefault="00CB309A"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ADVFS</w:t>
            </w:r>
          </w:p>
        </w:tc>
        <w:tc>
          <w:tcPr>
            <w:tcW w:w="3330" w:type="pct"/>
            <w:tcBorders>
              <w:right w:val="single" w:sz="12" w:space="0" w:color="auto"/>
            </w:tcBorders>
            <w:shd w:val="clear" w:color="auto" w:fill="auto"/>
            <w:vAlign w:val="center"/>
          </w:tcPr>
          <w:p w14:paraId="5C1381AE" w14:textId="77777777" w:rsidR="00CB309A" w:rsidRPr="00231BCD" w:rsidRDefault="00825441" w:rsidP="00CB309A">
            <w:pPr>
              <w:keepNext/>
              <w:keepLines/>
              <w:tabs>
                <w:tab w:val="left" w:pos="1761"/>
              </w:tabs>
              <w:spacing w:before="20" w:line="220" w:lineRule="exact"/>
              <w:ind w:left="57" w:right="57"/>
              <w:rPr>
                <w:rFonts w:asciiTheme="majorHAnsi" w:hAnsiTheme="majorHAnsi" w:cstheme="majorHAnsi"/>
                <w:sz w:val="18"/>
                <w:szCs w:val="18"/>
                <w:lang w:eastAsia="ja-JP"/>
              </w:rPr>
            </w:pPr>
            <w:r w:rsidRPr="006D482A">
              <w:rPr>
                <w:rFonts w:asciiTheme="majorHAnsi" w:hAnsiTheme="majorHAnsi" w:cstheme="majorHAnsi"/>
                <w:b/>
                <w:sz w:val="18"/>
                <w:szCs w:val="18"/>
                <w:u w:val="single"/>
                <w:lang w:eastAsia="ja-JP"/>
              </w:rPr>
              <w:t>A</w:t>
            </w:r>
            <w:r w:rsidRPr="00231BCD">
              <w:rPr>
                <w:rFonts w:asciiTheme="majorHAnsi" w:hAnsiTheme="majorHAnsi" w:cstheme="majorHAnsi"/>
                <w:sz w:val="18"/>
                <w:szCs w:val="18"/>
                <w:lang w:eastAsia="ja-JP"/>
              </w:rPr>
              <w:t xml:space="preserve">daptive </w:t>
            </w:r>
            <w:r w:rsidRPr="006D482A">
              <w:rPr>
                <w:rFonts w:asciiTheme="majorHAnsi" w:hAnsiTheme="majorHAnsi" w:cstheme="majorHAnsi"/>
                <w:b/>
                <w:sz w:val="18"/>
                <w:szCs w:val="18"/>
                <w:u w:val="single"/>
                <w:lang w:eastAsia="ja-JP"/>
              </w:rPr>
              <w:t>D</w:t>
            </w:r>
            <w:r w:rsidRPr="00231BCD">
              <w:rPr>
                <w:rFonts w:asciiTheme="majorHAnsi" w:hAnsiTheme="majorHAnsi" w:cstheme="majorHAnsi"/>
                <w:sz w:val="18"/>
                <w:szCs w:val="18"/>
                <w:lang w:eastAsia="ja-JP"/>
              </w:rPr>
              <w:t xml:space="preserve">ynamic </w:t>
            </w:r>
            <w:r w:rsidRPr="006D482A">
              <w:rPr>
                <w:rFonts w:asciiTheme="majorHAnsi" w:hAnsiTheme="majorHAnsi" w:cstheme="majorHAnsi"/>
                <w:b/>
                <w:sz w:val="18"/>
                <w:szCs w:val="18"/>
                <w:u w:val="single"/>
                <w:lang w:eastAsia="ja-JP"/>
              </w:rPr>
              <w:t>V</w:t>
            </w:r>
            <w:r w:rsidRPr="00231BCD">
              <w:rPr>
                <w:rFonts w:asciiTheme="majorHAnsi" w:hAnsiTheme="majorHAnsi" w:cstheme="majorHAnsi"/>
                <w:sz w:val="18"/>
                <w:szCs w:val="18"/>
                <w:lang w:eastAsia="ja-JP"/>
              </w:rPr>
              <w:t xml:space="preserve">oltage </w:t>
            </w:r>
            <w:r w:rsidR="003005AD">
              <w:rPr>
                <w:rFonts w:asciiTheme="majorHAnsi" w:hAnsiTheme="majorHAnsi" w:cstheme="majorHAnsi"/>
                <w:sz w:val="18"/>
                <w:szCs w:val="18"/>
                <w:lang w:eastAsia="ja-JP"/>
              </w:rPr>
              <w:t xml:space="preserve">and </w:t>
            </w:r>
            <w:r w:rsidRPr="006D482A">
              <w:rPr>
                <w:rFonts w:asciiTheme="majorHAnsi" w:hAnsiTheme="majorHAnsi" w:cstheme="majorHAnsi"/>
                <w:b/>
                <w:sz w:val="18"/>
                <w:szCs w:val="18"/>
                <w:u w:val="single"/>
                <w:lang w:eastAsia="ja-JP"/>
              </w:rPr>
              <w:t>F</w:t>
            </w:r>
            <w:r w:rsidRPr="00231BCD">
              <w:rPr>
                <w:rFonts w:asciiTheme="majorHAnsi" w:hAnsiTheme="majorHAnsi" w:cstheme="majorHAnsi"/>
                <w:sz w:val="18"/>
                <w:szCs w:val="18"/>
                <w:lang w:eastAsia="ja-JP"/>
              </w:rPr>
              <w:t xml:space="preserve">requency </w:t>
            </w:r>
            <w:r w:rsidRPr="006D482A">
              <w:rPr>
                <w:rFonts w:asciiTheme="majorHAnsi" w:hAnsiTheme="majorHAnsi" w:cstheme="majorHAnsi"/>
                <w:b/>
                <w:sz w:val="18"/>
                <w:szCs w:val="18"/>
                <w:u w:val="single"/>
                <w:lang w:eastAsia="ja-JP"/>
              </w:rPr>
              <w:t>S</w:t>
            </w:r>
            <w:r w:rsidRPr="00231BCD">
              <w:rPr>
                <w:rFonts w:asciiTheme="majorHAnsi" w:hAnsiTheme="majorHAnsi" w:cstheme="majorHAnsi"/>
                <w:sz w:val="18"/>
                <w:szCs w:val="18"/>
                <w:lang w:eastAsia="ja-JP"/>
              </w:rPr>
              <w:t>caling</w:t>
            </w:r>
          </w:p>
        </w:tc>
      </w:tr>
      <w:tr w:rsidR="00CB309A" w:rsidRPr="00231BCD" w14:paraId="013D4643" w14:textId="77777777" w:rsidTr="002265D3">
        <w:trPr>
          <w:cantSplit/>
          <w:trHeight w:val="70"/>
          <w:tblHeader/>
        </w:trPr>
        <w:tc>
          <w:tcPr>
            <w:tcW w:w="1670" w:type="pct"/>
            <w:tcBorders>
              <w:left w:val="single" w:sz="12" w:space="0" w:color="auto"/>
            </w:tcBorders>
            <w:shd w:val="clear" w:color="auto" w:fill="auto"/>
            <w:vAlign w:val="center"/>
          </w:tcPr>
          <w:p w14:paraId="32A0075C" w14:textId="77777777" w:rsidR="00CB309A" w:rsidRPr="00231BCD" w:rsidRDefault="00825441"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sidRPr="00231BCD">
              <w:rPr>
                <w:rFonts w:asciiTheme="majorHAnsi" w:hAnsiTheme="majorHAnsi" w:cstheme="majorHAnsi"/>
                <w:sz w:val="18"/>
                <w:szCs w:val="18"/>
                <w:lang w:eastAsia="ja-JP"/>
              </w:rPr>
              <w:t>GPIO</w:t>
            </w:r>
          </w:p>
        </w:tc>
        <w:tc>
          <w:tcPr>
            <w:tcW w:w="3330" w:type="pct"/>
            <w:tcBorders>
              <w:right w:val="single" w:sz="12" w:space="0" w:color="auto"/>
            </w:tcBorders>
            <w:shd w:val="clear" w:color="auto" w:fill="auto"/>
            <w:vAlign w:val="center"/>
          </w:tcPr>
          <w:p w14:paraId="40470FFD" w14:textId="77777777" w:rsidR="00CB309A" w:rsidRPr="00231BCD" w:rsidRDefault="00825441" w:rsidP="001850BF">
            <w:pPr>
              <w:keepNext/>
              <w:keepLines/>
              <w:tabs>
                <w:tab w:val="left" w:pos="1761"/>
              </w:tabs>
              <w:spacing w:before="20" w:line="220" w:lineRule="exact"/>
              <w:ind w:left="57" w:right="57"/>
              <w:rPr>
                <w:rFonts w:ascii="Arial" w:hAnsi="Arial" w:cs="Arial"/>
                <w:sz w:val="18"/>
                <w:szCs w:val="18"/>
                <w:lang w:eastAsia="ja-JP"/>
              </w:rPr>
            </w:pPr>
            <w:r w:rsidRPr="006D482A">
              <w:rPr>
                <w:rFonts w:ascii="Arial" w:hAnsi="Arial" w:cs="Arial"/>
                <w:b/>
                <w:sz w:val="18"/>
                <w:u w:val="single"/>
              </w:rPr>
              <w:t>G</w:t>
            </w:r>
            <w:r w:rsidRPr="00231BCD">
              <w:rPr>
                <w:rFonts w:ascii="Arial" w:hAnsi="Arial" w:cs="Arial"/>
                <w:sz w:val="18"/>
              </w:rPr>
              <w:t xml:space="preserve">eneral </w:t>
            </w:r>
            <w:r w:rsidRPr="006D482A">
              <w:rPr>
                <w:rFonts w:ascii="Arial" w:hAnsi="Arial" w:cs="Arial"/>
                <w:b/>
                <w:sz w:val="18"/>
                <w:u w:val="single"/>
              </w:rPr>
              <w:t>P</w:t>
            </w:r>
            <w:r w:rsidRPr="00231BCD">
              <w:rPr>
                <w:rFonts w:ascii="Arial" w:hAnsi="Arial" w:cs="Arial"/>
                <w:sz w:val="18"/>
              </w:rPr>
              <w:t xml:space="preserve">urpose </w:t>
            </w:r>
            <w:r w:rsidRPr="006D482A">
              <w:rPr>
                <w:rFonts w:ascii="Arial" w:hAnsi="Arial" w:cs="Arial"/>
                <w:b/>
                <w:sz w:val="18"/>
                <w:u w:val="single"/>
              </w:rPr>
              <w:t>I</w:t>
            </w:r>
            <w:r w:rsidRPr="00231BCD">
              <w:rPr>
                <w:rFonts w:ascii="Arial" w:hAnsi="Arial" w:cs="Arial"/>
                <w:sz w:val="18"/>
              </w:rPr>
              <w:t>nput</w:t>
            </w:r>
            <w:r w:rsidR="007A4D41">
              <w:rPr>
                <w:rFonts w:ascii="Arial" w:hAnsi="Arial" w:cs="Arial" w:hint="eastAsia"/>
                <w:sz w:val="18"/>
                <w:lang w:eastAsia="ja-JP"/>
              </w:rPr>
              <w:t xml:space="preserve"> </w:t>
            </w:r>
            <w:r w:rsidRPr="00231BCD">
              <w:rPr>
                <w:rFonts w:ascii="Arial" w:hAnsi="Arial" w:cs="Arial"/>
                <w:sz w:val="18"/>
              </w:rPr>
              <w:t>/</w:t>
            </w:r>
            <w:r w:rsidR="007A4D41">
              <w:rPr>
                <w:rFonts w:ascii="Arial" w:hAnsi="Arial" w:cs="Arial"/>
                <w:sz w:val="18"/>
              </w:rPr>
              <w:t xml:space="preserve"> </w:t>
            </w:r>
            <w:r w:rsidR="001850BF" w:rsidRPr="006D482A">
              <w:rPr>
                <w:rFonts w:ascii="Arial" w:hAnsi="Arial" w:cs="Arial"/>
                <w:b/>
                <w:sz w:val="18"/>
                <w:u w:val="single"/>
              </w:rPr>
              <w:t>O</w:t>
            </w:r>
            <w:r w:rsidRPr="00231BCD">
              <w:rPr>
                <w:rFonts w:ascii="Arial" w:hAnsi="Arial" w:cs="Arial"/>
                <w:sz w:val="18"/>
              </w:rPr>
              <w:t>utput interface</w:t>
            </w:r>
          </w:p>
        </w:tc>
      </w:tr>
      <w:tr w:rsidR="001850BF" w:rsidRPr="00231BCD" w14:paraId="7A1A32D2" w14:textId="77777777" w:rsidTr="002265D3">
        <w:trPr>
          <w:cantSplit/>
          <w:trHeight w:val="70"/>
          <w:tblHeader/>
        </w:trPr>
        <w:tc>
          <w:tcPr>
            <w:tcW w:w="1670" w:type="pct"/>
            <w:tcBorders>
              <w:left w:val="single" w:sz="12" w:space="0" w:color="auto"/>
            </w:tcBorders>
            <w:shd w:val="clear" w:color="auto" w:fill="auto"/>
            <w:vAlign w:val="center"/>
          </w:tcPr>
          <w:p w14:paraId="26BD3AA7" w14:textId="77777777" w:rsidR="001850BF" w:rsidRPr="00231BCD" w:rsidRDefault="001850BF"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Pr>
                <w:rFonts w:asciiTheme="majorHAnsi" w:hAnsiTheme="majorHAnsi" w:cstheme="majorHAnsi" w:hint="eastAsia"/>
                <w:sz w:val="18"/>
                <w:szCs w:val="18"/>
                <w:lang w:eastAsia="ja-JP"/>
              </w:rPr>
              <w:t>SMC</w:t>
            </w:r>
          </w:p>
        </w:tc>
        <w:tc>
          <w:tcPr>
            <w:tcW w:w="3330" w:type="pct"/>
            <w:tcBorders>
              <w:right w:val="single" w:sz="12" w:space="0" w:color="auto"/>
            </w:tcBorders>
            <w:shd w:val="clear" w:color="auto" w:fill="auto"/>
            <w:vAlign w:val="center"/>
          </w:tcPr>
          <w:p w14:paraId="447FE8FE" w14:textId="77777777" w:rsidR="001850BF" w:rsidRPr="00231BCD" w:rsidRDefault="001850BF" w:rsidP="00CB309A">
            <w:pPr>
              <w:keepNext/>
              <w:keepLines/>
              <w:tabs>
                <w:tab w:val="left" w:pos="1761"/>
              </w:tabs>
              <w:spacing w:before="20" w:line="220" w:lineRule="exact"/>
              <w:ind w:left="57" w:right="57"/>
              <w:rPr>
                <w:rFonts w:ascii="Arial" w:hAnsi="Arial" w:cs="Arial"/>
                <w:sz w:val="18"/>
              </w:rPr>
            </w:pPr>
            <w:r w:rsidRPr="006D482A">
              <w:rPr>
                <w:rFonts w:ascii="Arial" w:hAnsi="Arial" w:cs="Arial"/>
                <w:b/>
                <w:sz w:val="18"/>
                <w:u w:val="single"/>
              </w:rPr>
              <w:t>S</w:t>
            </w:r>
            <w:r w:rsidRPr="001850BF">
              <w:rPr>
                <w:rFonts w:ascii="Arial" w:hAnsi="Arial" w:cs="Arial"/>
                <w:sz w:val="18"/>
              </w:rPr>
              <w:t xml:space="preserve">ecure </w:t>
            </w:r>
            <w:r w:rsidRPr="006D482A">
              <w:rPr>
                <w:rFonts w:ascii="Arial" w:hAnsi="Arial" w:cs="Arial"/>
                <w:b/>
                <w:sz w:val="18"/>
                <w:u w:val="single"/>
              </w:rPr>
              <w:t>M</w:t>
            </w:r>
            <w:r w:rsidRPr="001850BF">
              <w:rPr>
                <w:rFonts w:ascii="Arial" w:hAnsi="Arial" w:cs="Arial"/>
                <w:sz w:val="18"/>
              </w:rPr>
              <w:t xml:space="preserve">onitor </w:t>
            </w:r>
            <w:r w:rsidRPr="006D482A">
              <w:rPr>
                <w:rFonts w:ascii="Arial" w:hAnsi="Arial" w:cs="Arial"/>
                <w:b/>
                <w:sz w:val="18"/>
                <w:u w:val="single"/>
              </w:rPr>
              <w:t>C</w:t>
            </w:r>
            <w:r w:rsidRPr="001850BF">
              <w:rPr>
                <w:rFonts w:ascii="Arial" w:hAnsi="Arial" w:cs="Arial"/>
                <w:sz w:val="18"/>
              </w:rPr>
              <w:t>all</w:t>
            </w:r>
          </w:p>
        </w:tc>
      </w:tr>
      <w:tr w:rsidR="001850BF" w:rsidRPr="00231BCD" w14:paraId="703BCCC7" w14:textId="77777777" w:rsidTr="002265D3">
        <w:trPr>
          <w:cantSplit/>
          <w:trHeight w:val="70"/>
          <w:tblHeader/>
        </w:trPr>
        <w:tc>
          <w:tcPr>
            <w:tcW w:w="1670" w:type="pct"/>
            <w:tcBorders>
              <w:left w:val="single" w:sz="12" w:space="0" w:color="auto"/>
            </w:tcBorders>
            <w:shd w:val="clear" w:color="auto" w:fill="auto"/>
            <w:vAlign w:val="center"/>
          </w:tcPr>
          <w:p w14:paraId="5A1CA304" w14:textId="77777777" w:rsidR="001850BF" w:rsidRDefault="001850BF"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Pr>
                <w:rFonts w:asciiTheme="majorHAnsi" w:hAnsiTheme="majorHAnsi" w:cstheme="majorHAnsi"/>
                <w:sz w:val="18"/>
                <w:szCs w:val="18"/>
                <w:lang w:eastAsia="ja-JP"/>
              </w:rPr>
              <w:t>WFI</w:t>
            </w:r>
          </w:p>
        </w:tc>
        <w:tc>
          <w:tcPr>
            <w:tcW w:w="3330" w:type="pct"/>
            <w:tcBorders>
              <w:right w:val="single" w:sz="12" w:space="0" w:color="auto"/>
            </w:tcBorders>
            <w:shd w:val="clear" w:color="auto" w:fill="auto"/>
            <w:vAlign w:val="center"/>
          </w:tcPr>
          <w:p w14:paraId="17A6ACB1" w14:textId="77777777" w:rsidR="001850BF" w:rsidRPr="001850BF" w:rsidRDefault="001850BF" w:rsidP="001850BF">
            <w:pPr>
              <w:keepNext/>
              <w:keepLines/>
              <w:tabs>
                <w:tab w:val="left" w:pos="1761"/>
              </w:tabs>
              <w:spacing w:before="20" w:line="220" w:lineRule="exact"/>
              <w:ind w:left="57" w:right="57"/>
              <w:rPr>
                <w:rFonts w:ascii="Arial" w:hAnsi="Arial" w:cs="Arial"/>
                <w:sz w:val="18"/>
              </w:rPr>
            </w:pPr>
            <w:r w:rsidRPr="006D482A">
              <w:rPr>
                <w:rFonts w:ascii="Arial" w:hAnsi="Arial" w:cs="Arial"/>
                <w:b/>
                <w:sz w:val="18"/>
                <w:u w:val="single"/>
              </w:rPr>
              <w:t>W</w:t>
            </w:r>
            <w:r w:rsidRPr="001850BF">
              <w:rPr>
                <w:rFonts w:ascii="Arial" w:hAnsi="Arial" w:cs="Arial"/>
                <w:sz w:val="18"/>
              </w:rPr>
              <w:t xml:space="preserve">ait </w:t>
            </w:r>
            <w:r w:rsidRPr="006D482A">
              <w:rPr>
                <w:rFonts w:ascii="Arial" w:hAnsi="Arial" w:cs="Arial"/>
                <w:b/>
                <w:sz w:val="18"/>
                <w:u w:val="single"/>
              </w:rPr>
              <w:t>F</w:t>
            </w:r>
            <w:r w:rsidRPr="001850BF">
              <w:rPr>
                <w:rFonts w:ascii="Arial" w:hAnsi="Arial" w:cs="Arial"/>
                <w:sz w:val="18"/>
              </w:rPr>
              <w:t xml:space="preserve">or </w:t>
            </w:r>
            <w:r w:rsidRPr="006D482A">
              <w:rPr>
                <w:rFonts w:ascii="Arial" w:hAnsi="Arial" w:cs="Arial"/>
                <w:b/>
                <w:sz w:val="18"/>
                <w:u w:val="single"/>
              </w:rPr>
              <w:t>I</w:t>
            </w:r>
            <w:r w:rsidRPr="001850BF">
              <w:rPr>
                <w:rFonts w:ascii="Arial" w:hAnsi="Arial" w:cs="Arial"/>
                <w:sz w:val="18"/>
              </w:rPr>
              <w:t>nterrupt</w:t>
            </w:r>
          </w:p>
        </w:tc>
      </w:tr>
      <w:tr w:rsidR="00085E45" w:rsidRPr="00231BCD" w14:paraId="48E74E9B" w14:textId="77777777" w:rsidTr="002265D3">
        <w:trPr>
          <w:cantSplit/>
          <w:trHeight w:val="70"/>
          <w:tblHeader/>
        </w:trPr>
        <w:tc>
          <w:tcPr>
            <w:tcW w:w="1670" w:type="pct"/>
            <w:tcBorders>
              <w:left w:val="single" w:sz="12" w:space="0" w:color="auto"/>
            </w:tcBorders>
            <w:shd w:val="clear" w:color="auto" w:fill="auto"/>
            <w:vAlign w:val="center"/>
          </w:tcPr>
          <w:p w14:paraId="412BDD43" w14:textId="77777777" w:rsidR="00085E45" w:rsidRDefault="00085E45"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Pr>
                <w:rFonts w:asciiTheme="majorHAnsi" w:hAnsiTheme="majorHAnsi" w:cstheme="majorHAnsi" w:hint="eastAsia"/>
                <w:sz w:val="18"/>
                <w:szCs w:val="18"/>
                <w:lang w:eastAsia="ja-JP"/>
              </w:rPr>
              <w:t>IPA</w:t>
            </w:r>
          </w:p>
        </w:tc>
        <w:tc>
          <w:tcPr>
            <w:tcW w:w="3330" w:type="pct"/>
            <w:tcBorders>
              <w:right w:val="single" w:sz="12" w:space="0" w:color="auto"/>
            </w:tcBorders>
            <w:shd w:val="clear" w:color="auto" w:fill="auto"/>
            <w:vAlign w:val="center"/>
          </w:tcPr>
          <w:p w14:paraId="4AD42DA1" w14:textId="77777777" w:rsidR="00085E45" w:rsidRPr="00085E45" w:rsidRDefault="00085E45" w:rsidP="001850BF">
            <w:pPr>
              <w:keepNext/>
              <w:keepLines/>
              <w:tabs>
                <w:tab w:val="left" w:pos="1761"/>
              </w:tabs>
              <w:spacing w:before="20" w:line="220" w:lineRule="exact"/>
              <w:ind w:left="57" w:right="57"/>
              <w:rPr>
                <w:rFonts w:ascii="Arial" w:hAnsi="Arial" w:cs="Arial"/>
                <w:sz w:val="18"/>
              </w:rPr>
            </w:pPr>
            <w:r w:rsidRPr="00085E45">
              <w:rPr>
                <w:rFonts w:ascii="Arial" w:hAnsi="Arial" w:cs="Arial"/>
                <w:b/>
                <w:sz w:val="18"/>
                <w:u w:val="single"/>
              </w:rPr>
              <w:t>I</w:t>
            </w:r>
            <w:r w:rsidRPr="00085E45">
              <w:rPr>
                <w:rFonts w:ascii="Arial" w:hAnsi="Arial" w:cs="Arial"/>
                <w:sz w:val="18"/>
              </w:rPr>
              <w:t xml:space="preserve">ntelligent </w:t>
            </w:r>
            <w:r w:rsidRPr="00085E45">
              <w:rPr>
                <w:rFonts w:ascii="Arial" w:hAnsi="Arial" w:cs="Arial"/>
                <w:b/>
                <w:sz w:val="18"/>
                <w:u w:val="single"/>
              </w:rPr>
              <w:t>P</w:t>
            </w:r>
            <w:r w:rsidRPr="00085E45">
              <w:rPr>
                <w:rFonts w:ascii="Arial" w:hAnsi="Arial" w:cs="Arial"/>
                <w:sz w:val="18"/>
              </w:rPr>
              <w:t xml:space="preserve">ower </w:t>
            </w:r>
            <w:r w:rsidRPr="00085E45">
              <w:rPr>
                <w:rFonts w:ascii="Arial" w:hAnsi="Arial" w:cs="Arial"/>
                <w:b/>
                <w:sz w:val="18"/>
                <w:u w:val="single"/>
              </w:rPr>
              <w:t>A</w:t>
            </w:r>
            <w:r w:rsidRPr="00085E45">
              <w:rPr>
                <w:rFonts w:ascii="Arial" w:hAnsi="Arial" w:cs="Arial"/>
                <w:sz w:val="18"/>
              </w:rPr>
              <w:t>llocation</w:t>
            </w:r>
          </w:p>
        </w:tc>
      </w:tr>
      <w:tr w:rsidR="002A3C24" w:rsidRPr="00231BCD" w14:paraId="4A3FBF9E" w14:textId="77777777" w:rsidTr="002265D3">
        <w:trPr>
          <w:cantSplit/>
          <w:trHeight w:val="70"/>
          <w:tblHeader/>
        </w:trPr>
        <w:tc>
          <w:tcPr>
            <w:tcW w:w="1670" w:type="pct"/>
            <w:tcBorders>
              <w:left w:val="single" w:sz="12" w:space="0" w:color="auto"/>
              <w:bottom w:val="single" w:sz="12" w:space="0" w:color="auto"/>
            </w:tcBorders>
            <w:shd w:val="clear" w:color="auto" w:fill="auto"/>
            <w:vAlign w:val="center"/>
          </w:tcPr>
          <w:p w14:paraId="6CBF7755" w14:textId="77777777" w:rsidR="002A3C24" w:rsidRDefault="002A3C24" w:rsidP="00CB309A">
            <w:pPr>
              <w:keepNext/>
              <w:keepLines/>
              <w:tabs>
                <w:tab w:val="left" w:pos="1761"/>
              </w:tabs>
              <w:spacing w:before="20" w:line="220" w:lineRule="exact"/>
              <w:ind w:left="57" w:right="57"/>
              <w:jc w:val="both"/>
              <w:rPr>
                <w:rFonts w:asciiTheme="majorHAnsi" w:hAnsiTheme="majorHAnsi" w:cstheme="majorHAnsi"/>
                <w:sz w:val="18"/>
                <w:szCs w:val="18"/>
                <w:lang w:eastAsia="ja-JP"/>
              </w:rPr>
            </w:pPr>
            <w:r>
              <w:rPr>
                <w:rFonts w:asciiTheme="majorHAnsi" w:hAnsiTheme="majorHAnsi" w:cstheme="majorHAnsi" w:hint="eastAsia"/>
                <w:sz w:val="18"/>
                <w:szCs w:val="18"/>
                <w:lang w:eastAsia="ja-JP"/>
              </w:rPr>
              <w:t>EMS</w:t>
            </w:r>
          </w:p>
        </w:tc>
        <w:tc>
          <w:tcPr>
            <w:tcW w:w="3330" w:type="pct"/>
            <w:tcBorders>
              <w:bottom w:val="single" w:sz="12" w:space="0" w:color="auto"/>
              <w:right w:val="single" w:sz="12" w:space="0" w:color="auto"/>
            </w:tcBorders>
            <w:shd w:val="clear" w:color="auto" w:fill="auto"/>
            <w:vAlign w:val="center"/>
          </w:tcPr>
          <w:p w14:paraId="0851EEB8" w14:textId="77777777" w:rsidR="002A3C24" w:rsidRPr="002A3C24" w:rsidRDefault="009C1292" w:rsidP="002A3C24">
            <w:pPr>
              <w:keepNext/>
              <w:keepLines/>
              <w:tabs>
                <w:tab w:val="left" w:pos="1761"/>
              </w:tabs>
              <w:spacing w:before="20" w:line="220" w:lineRule="exact"/>
              <w:ind w:left="57" w:right="57"/>
              <w:rPr>
                <w:rFonts w:ascii="Arial" w:hAnsi="Arial" w:cs="Arial"/>
                <w:b/>
                <w:sz w:val="18"/>
                <w:u w:val="single"/>
                <w:lang w:eastAsia="ja-JP"/>
              </w:rPr>
            </w:pPr>
            <w:r w:rsidRPr="002A3C24">
              <w:rPr>
                <w:rFonts w:ascii="Arial" w:hAnsi="Arial" w:cs="Arial"/>
                <w:b/>
                <w:sz w:val="18"/>
                <w:u w:val="single"/>
                <w:lang w:eastAsia="ja-JP"/>
              </w:rPr>
              <w:t>E</w:t>
            </w:r>
            <w:r>
              <w:rPr>
                <w:rFonts w:ascii="Arial" w:hAnsi="Arial" w:cs="Arial"/>
                <w:b/>
                <w:sz w:val="18"/>
                <w:u w:val="single"/>
                <w:lang w:eastAsia="ja-JP"/>
              </w:rPr>
              <w:t>m</w:t>
            </w:r>
            <w:r w:rsidRPr="002A3C24">
              <w:rPr>
                <w:rFonts w:ascii="Arial" w:hAnsi="Arial" w:cs="Arial"/>
                <w:sz w:val="18"/>
                <w:lang w:eastAsia="ja-JP"/>
              </w:rPr>
              <w:t>ergency</w:t>
            </w:r>
            <w:r w:rsidR="002A3C24" w:rsidRPr="002A3C24">
              <w:rPr>
                <w:rFonts w:ascii="Arial" w:hAnsi="Arial" w:cs="Arial" w:hint="eastAsia"/>
                <w:sz w:val="18"/>
                <w:lang w:eastAsia="ja-JP"/>
              </w:rPr>
              <w:t xml:space="preserve"> </w:t>
            </w:r>
            <w:r w:rsidR="002A3C24" w:rsidRPr="002A3C24">
              <w:rPr>
                <w:rFonts w:ascii="Arial" w:hAnsi="Arial" w:cs="Arial"/>
                <w:b/>
                <w:sz w:val="18"/>
                <w:u w:val="single"/>
                <w:lang w:eastAsia="ja-JP"/>
              </w:rPr>
              <w:t>S</w:t>
            </w:r>
            <w:r w:rsidR="002A3C24" w:rsidRPr="002A3C24">
              <w:rPr>
                <w:rFonts w:ascii="Arial" w:hAnsi="Arial" w:cs="Arial" w:hint="eastAsia"/>
                <w:sz w:val="18"/>
                <w:lang w:eastAsia="ja-JP"/>
              </w:rPr>
              <w:t>hutdown</w:t>
            </w:r>
          </w:p>
        </w:tc>
      </w:tr>
    </w:tbl>
    <w:p w14:paraId="0AA6E1C6" w14:textId="77777777" w:rsidR="004541DA" w:rsidRDefault="004541DA" w:rsidP="00651533">
      <w:pPr>
        <w:overflowPunct/>
        <w:autoSpaceDE/>
        <w:autoSpaceDN/>
        <w:adjustRightInd/>
        <w:textAlignment w:val="auto"/>
        <w:rPr>
          <w:lang w:eastAsia="ja-JP"/>
        </w:rPr>
      </w:pPr>
    </w:p>
    <w:p w14:paraId="3F302672" w14:textId="77777777" w:rsidR="004541DA" w:rsidRPr="004541DA" w:rsidRDefault="004541DA" w:rsidP="00425329">
      <w:pPr>
        <w:rPr>
          <w:lang w:eastAsia="ja-JP"/>
        </w:rPr>
      </w:pPr>
    </w:p>
    <w:p w14:paraId="353FC220" w14:textId="77777777" w:rsidR="004541DA" w:rsidRPr="004541DA" w:rsidRDefault="004541DA" w:rsidP="00425329">
      <w:pPr>
        <w:rPr>
          <w:lang w:eastAsia="ja-JP"/>
        </w:rPr>
      </w:pPr>
    </w:p>
    <w:p w14:paraId="6A070FE0" w14:textId="77777777" w:rsidR="004541DA" w:rsidRPr="004541DA" w:rsidRDefault="004541DA" w:rsidP="00425329">
      <w:pPr>
        <w:rPr>
          <w:lang w:eastAsia="ja-JP"/>
        </w:rPr>
      </w:pPr>
    </w:p>
    <w:p w14:paraId="2BF904CE" w14:textId="77777777" w:rsidR="004541DA" w:rsidRPr="004541DA" w:rsidRDefault="004541DA" w:rsidP="00425329">
      <w:pPr>
        <w:rPr>
          <w:lang w:eastAsia="ja-JP"/>
        </w:rPr>
      </w:pPr>
    </w:p>
    <w:p w14:paraId="0B3A130E" w14:textId="77777777" w:rsidR="004541DA" w:rsidRDefault="004541DA" w:rsidP="004541DA">
      <w:pPr>
        <w:rPr>
          <w:lang w:eastAsia="ja-JP"/>
        </w:rPr>
      </w:pPr>
    </w:p>
    <w:p w14:paraId="4DF9A6C0" w14:textId="77777777" w:rsidR="004541DA" w:rsidRDefault="004541DA" w:rsidP="004541DA">
      <w:pPr>
        <w:rPr>
          <w:lang w:eastAsia="ja-JP"/>
        </w:rPr>
      </w:pPr>
    </w:p>
    <w:p w14:paraId="7D7EE318" w14:textId="77777777" w:rsidR="00EF44D1" w:rsidRPr="004541DA" w:rsidRDefault="004541DA" w:rsidP="00425329">
      <w:pPr>
        <w:tabs>
          <w:tab w:val="left" w:pos="3396"/>
        </w:tabs>
        <w:rPr>
          <w:lang w:eastAsia="ja-JP"/>
        </w:rPr>
      </w:pPr>
      <w:r>
        <w:rPr>
          <w:lang w:eastAsia="ja-JP"/>
        </w:rPr>
        <w:tab/>
      </w:r>
    </w:p>
    <w:p w14:paraId="07DB1DA3" w14:textId="77777777" w:rsidR="002F4162" w:rsidRDefault="008E6211" w:rsidP="002042E4">
      <w:pPr>
        <w:pStyle w:val="Heading1"/>
        <w:rPr>
          <w:lang w:eastAsia="ja-JP"/>
        </w:rPr>
      </w:pPr>
      <w:r>
        <w:lastRenderedPageBreak/>
        <w:t xml:space="preserve">   </w:t>
      </w:r>
      <w:bookmarkStart w:id="17" w:name="_Toc435017173"/>
      <w:r w:rsidR="006B6924">
        <w:t xml:space="preserve">System </w:t>
      </w:r>
      <w:r w:rsidR="00B32E7E">
        <w:t>C</w:t>
      </w:r>
      <w:r w:rsidR="006B6924">
        <w:t>onfiguration</w:t>
      </w:r>
      <w:bookmarkEnd w:id="17"/>
      <w:r w:rsidR="00EA3FAE">
        <w:rPr>
          <w:lang w:eastAsia="ja-JP"/>
        </w:rPr>
        <w:t xml:space="preserve"> </w:t>
      </w:r>
    </w:p>
    <w:p w14:paraId="7C0CAAE3" w14:textId="77777777" w:rsidR="00EF44D1" w:rsidRDefault="006B6924" w:rsidP="00F0438D">
      <w:pPr>
        <w:pStyle w:val="Heading2"/>
        <w:rPr>
          <w:lang w:eastAsia="ja-JP"/>
        </w:rPr>
      </w:pPr>
      <w:bookmarkStart w:id="18" w:name="_Toc435017174"/>
      <w:bookmarkStart w:id="19" w:name="_Ref477179902"/>
      <w:bookmarkStart w:id="20" w:name="_Ref477179910"/>
      <w:bookmarkStart w:id="21" w:name="_Ref477179915"/>
      <w:bookmarkStart w:id="22" w:name="_Ref477179945"/>
      <w:bookmarkStart w:id="23" w:name="_Ref477179956"/>
      <w:bookmarkStart w:id="24" w:name="_Ref477179962"/>
      <w:r>
        <w:rPr>
          <w:rFonts w:hint="eastAsia"/>
          <w:lang w:eastAsia="ja-JP"/>
        </w:rPr>
        <w:t>Hardware Environment</w:t>
      </w:r>
      <w:bookmarkEnd w:id="18"/>
      <w:bookmarkEnd w:id="19"/>
      <w:bookmarkEnd w:id="20"/>
      <w:bookmarkEnd w:id="21"/>
      <w:bookmarkEnd w:id="22"/>
      <w:bookmarkEnd w:id="23"/>
      <w:bookmarkEnd w:id="24"/>
      <w:r w:rsidR="00EA3FAE">
        <w:rPr>
          <w:lang w:eastAsia="ja-JP"/>
        </w:rPr>
        <w:t xml:space="preserve"> </w:t>
      </w:r>
    </w:p>
    <w:p w14:paraId="0D04BAE8" w14:textId="77777777" w:rsidR="006B6924" w:rsidRPr="003F573D" w:rsidRDefault="006B6924" w:rsidP="00F0438D">
      <w:pPr>
        <w:rPr>
          <w:lang w:eastAsia="ja-JP"/>
        </w:rPr>
      </w:pPr>
      <w:r>
        <w:rPr>
          <w:rFonts w:hint="eastAsia"/>
          <w:lang w:eastAsia="ja-JP"/>
        </w:rPr>
        <w:t xml:space="preserve">The following table shows the hardware </w:t>
      </w:r>
      <w:r w:rsidR="00231BCD">
        <w:rPr>
          <w:lang w:eastAsia="ja-JP"/>
        </w:rPr>
        <w:t xml:space="preserve">needed </w:t>
      </w:r>
      <w:r>
        <w:rPr>
          <w:rFonts w:hint="eastAsia"/>
          <w:lang w:eastAsia="ja-JP"/>
        </w:rPr>
        <w:t xml:space="preserve">to use this </w:t>
      </w:r>
      <w:r w:rsidR="00C878C1">
        <w:rPr>
          <w:rFonts w:hint="eastAsia"/>
          <w:lang w:eastAsia="ja-JP"/>
        </w:rPr>
        <w:t>power management for thermal</w:t>
      </w:r>
      <w:r w:rsidR="00D33E1E">
        <w:rPr>
          <w:lang w:eastAsia="ja-JP"/>
        </w:rPr>
        <w:t xml:space="preserve"> system</w:t>
      </w:r>
      <w:r>
        <w:rPr>
          <w:rFonts w:hint="eastAsia"/>
          <w:lang w:eastAsia="ja-JP"/>
        </w:rPr>
        <w:t>.</w:t>
      </w:r>
    </w:p>
    <w:p w14:paraId="09831440" w14:textId="77777777" w:rsidR="00BC44C5" w:rsidRDefault="00BC44C5" w:rsidP="00F0438D">
      <w:pPr>
        <w:rPr>
          <w:lang w:eastAsia="ja-JP"/>
        </w:rPr>
      </w:pPr>
    </w:p>
    <w:p w14:paraId="04AC970C" w14:textId="4115750D" w:rsidR="00D84B8D" w:rsidRDefault="006B6924" w:rsidP="0067510D">
      <w:pPr>
        <w:pStyle w:val="Caption"/>
        <w:rPr>
          <w:lang w:eastAsia="ja-JP"/>
        </w:rPr>
      </w:pPr>
      <w:r>
        <w:rPr>
          <w:rFonts w:hint="eastAsia"/>
          <w:lang w:eastAsia="ja-JP"/>
        </w:rPr>
        <w:t>Table</w:t>
      </w:r>
      <w:r w:rsidR="00D84B8D">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3</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1</w:t>
      </w:r>
      <w:r w:rsidR="00AB0703">
        <w:rPr>
          <w:lang w:eastAsia="ja-JP"/>
        </w:rPr>
        <w:fldChar w:fldCharType="end"/>
      </w:r>
      <w:r w:rsidR="00D84B8D">
        <w:rPr>
          <w:noProof/>
          <w:lang w:eastAsia="ja-JP"/>
        </w:rPr>
        <w:t xml:space="preserve"> </w:t>
      </w:r>
      <w:r>
        <w:rPr>
          <w:noProof/>
          <w:lang w:eastAsia="ja-JP"/>
        </w:rPr>
        <w:t>Hardware environment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6071"/>
        <w:gridCol w:w="1287"/>
        <w:gridCol w:w="2364"/>
      </w:tblGrid>
      <w:tr w:rsidR="00D147FC" w:rsidRPr="00D147FC" w14:paraId="629F0C82" w14:textId="77777777" w:rsidTr="00BE189F">
        <w:trPr>
          <w:cantSplit/>
          <w:trHeight w:val="260"/>
          <w:tblHeader/>
        </w:trPr>
        <w:tc>
          <w:tcPr>
            <w:tcW w:w="3122" w:type="pct"/>
            <w:tcBorders>
              <w:top w:val="single" w:sz="12" w:space="0" w:color="auto"/>
              <w:left w:val="single" w:sz="12" w:space="0" w:color="auto"/>
              <w:bottom w:val="single" w:sz="12" w:space="0" w:color="auto"/>
            </w:tcBorders>
            <w:shd w:val="clear" w:color="auto" w:fill="auto"/>
          </w:tcPr>
          <w:p w14:paraId="6C2B58E2" w14:textId="77777777" w:rsidR="00D147FC" w:rsidRPr="00D147FC" w:rsidRDefault="00D147FC" w:rsidP="00651533">
            <w:pPr>
              <w:keepNext/>
              <w:keepLines/>
              <w:spacing w:before="20" w:line="220" w:lineRule="exact"/>
              <w:ind w:left="57" w:right="57"/>
              <w:jc w:val="center"/>
              <w:rPr>
                <w:rFonts w:ascii="Arial" w:hAnsi="Arial"/>
                <w:b/>
                <w:sz w:val="18"/>
                <w:lang w:eastAsia="ja-JP"/>
              </w:rPr>
            </w:pPr>
            <w:r w:rsidRPr="00D147FC">
              <w:rPr>
                <w:rFonts w:ascii="Arial" w:hAnsi="Arial" w:hint="eastAsia"/>
                <w:b/>
                <w:sz w:val="18"/>
                <w:lang w:eastAsia="ja-JP"/>
              </w:rPr>
              <w:t>Name</w:t>
            </w:r>
          </w:p>
        </w:tc>
        <w:tc>
          <w:tcPr>
            <w:tcW w:w="662" w:type="pct"/>
            <w:tcBorders>
              <w:top w:val="single" w:sz="12" w:space="0" w:color="auto"/>
              <w:bottom w:val="single" w:sz="12" w:space="0" w:color="auto"/>
            </w:tcBorders>
            <w:shd w:val="clear" w:color="auto" w:fill="auto"/>
          </w:tcPr>
          <w:p w14:paraId="55FDD8C7" w14:textId="77777777" w:rsidR="00D147FC" w:rsidRPr="00D147FC" w:rsidRDefault="00D147FC" w:rsidP="00651533">
            <w:pPr>
              <w:keepNext/>
              <w:keepLines/>
              <w:spacing w:before="20" w:line="220" w:lineRule="exact"/>
              <w:ind w:left="57" w:right="57"/>
              <w:jc w:val="center"/>
              <w:rPr>
                <w:rFonts w:ascii="Arial" w:hAnsi="Arial"/>
                <w:b/>
                <w:sz w:val="18"/>
                <w:lang w:eastAsia="ja-JP"/>
              </w:rPr>
            </w:pPr>
            <w:r w:rsidRPr="00D147FC">
              <w:rPr>
                <w:rFonts w:ascii="Arial" w:hAnsi="Arial" w:hint="eastAsia"/>
                <w:b/>
                <w:sz w:val="18"/>
                <w:lang w:eastAsia="ja-JP"/>
              </w:rPr>
              <w:t>Version</w:t>
            </w:r>
          </w:p>
        </w:tc>
        <w:tc>
          <w:tcPr>
            <w:tcW w:w="1216" w:type="pct"/>
            <w:tcBorders>
              <w:top w:val="single" w:sz="12" w:space="0" w:color="auto"/>
              <w:bottom w:val="single" w:sz="12" w:space="0" w:color="auto"/>
              <w:right w:val="single" w:sz="12" w:space="0" w:color="auto"/>
            </w:tcBorders>
            <w:shd w:val="clear" w:color="auto" w:fill="auto"/>
          </w:tcPr>
          <w:p w14:paraId="06721BBE" w14:textId="77777777" w:rsidR="00D147FC" w:rsidRPr="00D147FC" w:rsidRDefault="00D147FC" w:rsidP="00651533">
            <w:pPr>
              <w:keepNext/>
              <w:keepLines/>
              <w:spacing w:before="20" w:line="220" w:lineRule="exact"/>
              <w:ind w:left="57" w:right="57"/>
              <w:jc w:val="center"/>
              <w:rPr>
                <w:rFonts w:ascii="Arial" w:hAnsi="Arial"/>
                <w:b/>
                <w:sz w:val="18"/>
                <w:lang w:eastAsia="ja-JP"/>
              </w:rPr>
            </w:pPr>
            <w:r w:rsidRPr="00D147FC">
              <w:rPr>
                <w:rFonts w:ascii="Arial" w:hAnsi="Arial" w:hint="eastAsia"/>
                <w:b/>
                <w:sz w:val="18"/>
                <w:lang w:eastAsia="ja-JP"/>
              </w:rPr>
              <w:t>Manufacture</w:t>
            </w:r>
          </w:p>
        </w:tc>
      </w:tr>
      <w:tr w:rsidR="00D147FC" w:rsidRPr="00D147FC" w14:paraId="2BEF1AF6" w14:textId="77777777" w:rsidTr="00BE189F">
        <w:trPr>
          <w:cantSplit/>
          <w:trHeight w:val="230"/>
          <w:tblHeader/>
        </w:trPr>
        <w:tc>
          <w:tcPr>
            <w:tcW w:w="3122" w:type="pct"/>
            <w:tcBorders>
              <w:top w:val="single" w:sz="12" w:space="0" w:color="auto"/>
              <w:left w:val="single" w:sz="12" w:space="0" w:color="auto"/>
              <w:bottom w:val="single" w:sz="4" w:space="0" w:color="auto"/>
            </w:tcBorders>
            <w:shd w:val="clear" w:color="auto" w:fill="auto"/>
            <w:vAlign w:val="center"/>
          </w:tcPr>
          <w:p w14:paraId="0AAFB1D2" w14:textId="77777777" w:rsidR="00D147FC" w:rsidRPr="0047426B" w:rsidRDefault="00231BCD" w:rsidP="002F0E70">
            <w:pPr>
              <w:keepNext/>
              <w:keepLines/>
              <w:tabs>
                <w:tab w:val="left" w:pos="1761"/>
              </w:tabs>
              <w:spacing w:before="20" w:line="220" w:lineRule="exact"/>
              <w:ind w:left="57" w:right="57"/>
              <w:jc w:val="both"/>
              <w:rPr>
                <w:rFonts w:ascii="Arial" w:hAnsi="Arial"/>
                <w:sz w:val="18"/>
                <w:lang w:eastAsia="ja-JP"/>
              </w:rPr>
            </w:pPr>
            <w:r>
              <w:rPr>
                <w:rFonts w:ascii="Arial" w:hAnsi="Arial" w:hint="eastAsia"/>
                <w:sz w:val="18"/>
                <w:lang w:eastAsia="ja-JP"/>
              </w:rPr>
              <w:t>R-Car</w:t>
            </w:r>
            <w:r w:rsidR="00506D81">
              <w:rPr>
                <w:rFonts w:ascii="Arial" w:hAnsi="Arial" w:hint="eastAsia"/>
                <w:sz w:val="18"/>
                <w:lang w:eastAsia="ja-JP"/>
              </w:rPr>
              <w:t>H3</w:t>
            </w:r>
            <w:r>
              <w:rPr>
                <w:rFonts w:ascii="Arial" w:hAnsi="Arial"/>
                <w:sz w:val="18"/>
                <w:lang w:eastAsia="ja-JP"/>
              </w:rPr>
              <w:t>-Si</w:t>
            </w:r>
            <w:r w:rsidR="0047426B">
              <w:rPr>
                <w:rFonts w:ascii="Arial" w:hAnsi="Arial"/>
                <w:sz w:val="18"/>
                <w:lang w:eastAsia="ja-JP"/>
              </w:rPr>
              <w:t>P</w:t>
            </w:r>
            <w:r>
              <w:rPr>
                <w:rFonts w:ascii="Arial" w:hAnsi="Arial"/>
                <w:sz w:val="18"/>
                <w:lang w:eastAsia="ja-JP"/>
              </w:rPr>
              <w:t xml:space="preserve"> System Evaluation Board</w:t>
            </w:r>
            <w:r w:rsidR="0047426B">
              <w:rPr>
                <w:rFonts w:ascii="Arial" w:hAnsi="Arial"/>
                <w:sz w:val="18"/>
                <w:lang w:eastAsia="ja-JP"/>
              </w:rPr>
              <w:t xml:space="preserve"> </w:t>
            </w:r>
            <w:r>
              <w:rPr>
                <w:rFonts w:ascii="Arial" w:hAnsi="Arial"/>
                <w:sz w:val="18"/>
                <w:lang w:eastAsia="ja-JP"/>
              </w:rPr>
              <w:t>Salvator-X</w:t>
            </w:r>
          </w:p>
        </w:tc>
        <w:tc>
          <w:tcPr>
            <w:tcW w:w="662" w:type="pct"/>
            <w:tcBorders>
              <w:top w:val="single" w:sz="12" w:space="0" w:color="auto"/>
              <w:bottom w:val="single" w:sz="4" w:space="0" w:color="auto"/>
            </w:tcBorders>
            <w:shd w:val="clear" w:color="auto" w:fill="auto"/>
            <w:vAlign w:val="center"/>
          </w:tcPr>
          <w:p w14:paraId="1145698F" w14:textId="77777777" w:rsidR="00D147FC" w:rsidRPr="00D147FC" w:rsidRDefault="00D147FC" w:rsidP="0065153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12" w:space="0" w:color="auto"/>
              <w:bottom w:val="single" w:sz="4" w:space="0" w:color="auto"/>
              <w:right w:val="single" w:sz="12" w:space="0" w:color="auto"/>
            </w:tcBorders>
            <w:shd w:val="clear" w:color="auto" w:fill="auto"/>
            <w:vAlign w:val="center"/>
          </w:tcPr>
          <w:p w14:paraId="2EEF4321" w14:textId="77777777" w:rsidR="00D147FC" w:rsidRPr="00D147FC" w:rsidRDefault="00D147FC" w:rsidP="0065153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6B2893" w:rsidRPr="00D147FC" w14:paraId="221AB409"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0EEA1E45" w14:textId="77777777" w:rsidR="006B2893" w:rsidRDefault="006B2893">
            <w:pPr>
              <w:keepNext/>
              <w:keepLines/>
              <w:tabs>
                <w:tab w:val="left" w:pos="1761"/>
              </w:tabs>
              <w:spacing w:before="20" w:line="220" w:lineRule="exact"/>
              <w:ind w:left="57" w:right="57"/>
              <w:jc w:val="both"/>
              <w:rPr>
                <w:rFonts w:ascii="Arial" w:hAnsi="Arial"/>
                <w:sz w:val="18"/>
                <w:lang w:eastAsia="ja-JP"/>
              </w:rPr>
            </w:pPr>
            <w:r>
              <w:rPr>
                <w:rFonts w:ascii="Arial" w:hAnsi="Arial" w:hint="eastAsia"/>
                <w:sz w:val="18"/>
                <w:lang w:eastAsia="ja-JP"/>
              </w:rPr>
              <w:t>R-Car</w:t>
            </w:r>
            <w:r>
              <w:rPr>
                <w:rFonts w:ascii="Arial" w:hAnsi="Arial"/>
                <w:sz w:val="18"/>
                <w:lang w:eastAsia="ja-JP"/>
              </w:rPr>
              <w:t>M</w:t>
            </w:r>
            <w:r>
              <w:rPr>
                <w:rFonts w:ascii="Arial" w:hAnsi="Arial" w:hint="eastAsia"/>
                <w:sz w:val="18"/>
                <w:lang w:eastAsia="ja-JP"/>
              </w:rPr>
              <w:t>3</w:t>
            </w:r>
            <w:r>
              <w:rPr>
                <w:rFonts w:ascii="Arial" w:hAnsi="Arial"/>
                <w:sz w:val="18"/>
                <w:lang w:eastAsia="ja-JP"/>
              </w:rPr>
              <w:t>-SiP System Evaluation Board Salvator-X</w:t>
            </w:r>
          </w:p>
        </w:tc>
        <w:tc>
          <w:tcPr>
            <w:tcW w:w="662" w:type="pct"/>
            <w:tcBorders>
              <w:top w:val="single" w:sz="4" w:space="0" w:color="auto"/>
              <w:bottom w:val="single" w:sz="4" w:space="0" w:color="auto"/>
            </w:tcBorders>
            <w:shd w:val="clear" w:color="auto" w:fill="auto"/>
            <w:vAlign w:val="center"/>
          </w:tcPr>
          <w:p w14:paraId="4697FACF" w14:textId="77777777" w:rsidR="006B2893" w:rsidRPr="00D147FC" w:rsidRDefault="006B2893" w:rsidP="006B289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4F7DA473" w14:textId="77777777" w:rsidR="006B2893" w:rsidRPr="00D147FC" w:rsidRDefault="006B2893" w:rsidP="006B289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AE7873" w:rsidRPr="00D147FC" w14:paraId="1E6C4AFC"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75797217" w14:textId="77777777" w:rsidR="00AE7873" w:rsidRDefault="00AE7873" w:rsidP="00AE7873">
            <w:pPr>
              <w:keepNext/>
              <w:keepLines/>
              <w:tabs>
                <w:tab w:val="left" w:pos="1761"/>
              </w:tabs>
              <w:spacing w:before="20" w:line="220" w:lineRule="exact"/>
              <w:ind w:left="57" w:right="57"/>
              <w:jc w:val="both"/>
              <w:rPr>
                <w:rFonts w:ascii="Arial" w:hAnsi="Arial"/>
                <w:sz w:val="18"/>
                <w:lang w:eastAsia="ja-JP"/>
              </w:rPr>
            </w:pPr>
            <w:r>
              <w:rPr>
                <w:rFonts w:ascii="Arial" w:hAnsi="Arial" w:hint="eastAsia"/>
                <w:sz w:val="18"/>
                <w:lang w:eastAsia="ja-JP"/>
              </w:rPr>
              <w:t>R-Car</w:t>
            </w:r>
            <w:r w:rsidR="009F24E1">
              <w:rPr>
                <w:rFonts w:ascii="Arial" w:hAnsi="Arial"/>
                <w:sz w:val="18"/>
                <w:lang w:eastAsia="ja-JP"/>
              </w:rPr>
              <w:t>H3-SiP/</w:t>
            </w:r>
            <w:r>
              <w:rPr>
                <w:rFonts w:ascii="Arial" w:hAnsi="Arial"/>
                <w:sz w:val="18"/>
                <w:lang w:eastAsia="ja-JP"/>
              </w:rPr>
              <w:t>M</w:t>
            </w:r>
            <w:r>
              <w:rPr>
                <w:rFonts w:ascii="Arial" w:hAnsi="Arial" w:hint="eastAsia"/>
                <w:sz w:val="18"/>
                <w:lang w:eastAsia="ja-JP"/>
              </w:rPr>
              <w:t>3</w:t>
            </w:r>
            <w:r>
              <w:rPr>
                <w:rFonts w:ascii="Arial" w:hAnsi="Arial"/>
                <w:sz w:val="18"/>
                <w:lang w:eastAsia="ja-JP"/>
              </w:rPr>
              <w:t>-SiP</w:t>
            </w:r>
            <w:r w:rsidR="003C75F2">
              <w:rPr>
                <w:rFonts w:ascii="Arial" w:hAnsi="Arial"/>
                <w:sz w:val="18"/>
                <w:lang w:eastAsia="ja-JP"/>
              </w:rPr>
              <w:t>/M3N-SiP</w:t>
            </w:r>
            <w:r>
              <w:rPr>
                <w:rFonts w:ascii="Arial" w:hAnsi="Arial"/>
                <w:sz w:val="18"/>
                <w:lang w:eastAsia="ja-JP"/>
              </w:rPr>
              <w:t xml:space="preserve"> System Evaluation Board Salvator-XS</w:t>
            </w:r>
          </w:p>
        </w:tc>
        <w:tc>
          <w:tcPr>
            <w:tcW w:w="662" w:type="pct"/>
            <w:tcBorders>
              <w:top w:val="single" w:sz="4" w:space="0" w:color="auto"/>
              <w:bottom w:val="single" w:sz="4" w:space="0" w:color="auto"/>
            </w:tcBorders>
            <w:shd w:val="clear" w:color="auto" w:fill="auto"/>
            <w:vAlign w:val="center"/>
          </w:tcPr>
          <w:p w14:paraId="4F1ADEBB" w14:textId="77777777" w:rsidR="00AE7873" w:rsidRPr="00D147FC" w:rsidRDefault="00AE7873" w:rsidP="00AE787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54DF87DF" w14:textId="77777777" w:rsidR="00AE7873" w:rsidRPr="00D147FC" w:rsidRDefault="00AE7873" w:rsidP="00AE787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3D59D2" w:rsidRPr="00D147FC" w14:paraId="507AFCE8"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3B855846" w14:textId="77777777" w:rsidR="003D59D2" w:rsidRDefault="003D59D2" w:rsidP="00AE7873">
            <w:pPr>
              <w:keepNext/>
              <w:keepLines/>
              <w:tabs>
                <w:tab w:val="left" w:pos="1761"/>
              </w:tabs>
              <w:spacing w:before="20" w:line="220" w:lineRule="exact"/>
              <w:ind w:left="57" w:right="57"/>
              <w:jc w:val="both"/>
              <w:rPr>
                <w:rFonts w:ascii="Arial" w:hAnsi="Arial"/>
                <w:sz w:val="18"/>
                <w:lang w:eastAsia="ja-JP"/>
              </w:rPr>
            </w:pPr>
            <w:r w:rsidRPr="003D59D2">
              <w:rPr>
                <w:rFonts w:ascii="Arial" w:hAnsi="Arial"/>
                <w:sz w:val="18"/>
                <w:lang w:eastAsia="ja-JP"/>
              </w:rPr>
              <w:t>R-CarE3 System Evaluation Board Ebisu</w:t>
            </w:r>
          </w:p>
          <w:p w14:paraId="05984E26" w14:textId="77777777" w:rsidR="003C75F2" w:rsidRDefault="003C75F2" w:rsidP="00AE7873">
            <w:pPr>
              <w:keepNext/>
              <w:keepLines/>
              <w:tabs>
                <w:tab w:val="left" w:pos="1761"/>
              </w:tabs>
              <w:spacing w:before="20" w:line="220" w:lineRule="exact"/>
              <w:ind w:left="57" w:right="57"/>
              <w:jc w:val="both"/>
              <w:rPr>
                <w:rFonts w:ascii="Arial" w:hAnsi="Arial"/>
                <w:sz w:val="18"/>
                <w:lang w:eastAsia="ja-JP"/>
              </w:rPr>
            </w:pPr>
            <w:r w:rsidRPr="003C75F2">
              <w:rPr>
                <w:rFonts w:ascii="Arial" w:hAnsi="Arial"/>
                <w:sz w:val="18"/>
                <w:lang w:eastAsia="ja-JP"/>
              </w:rPr>
              <w:t>R-CarE3 System Evaluation Board Ebisu-4D</w:t>
            </w:r>
          </w:p>
        </w:tc>
        <w:tc>
          <w:tcPr>
            <w:tcW w:w="662" w:type="pct"/>
            <w:tcBorders>
              <w:top w:val="single" w:sz="4" w:space="0" w:color="auto"/>
              <w:bottom w:val="single" w:sz="4" w:space="0" w:color="auto"/>
            </w:tcBorders>
            <w:shd w:val="clear" w:color="auto" w:fill="auto"/>
            <w:vAlign w:val="center"/>
          </w:tcPr>
          <w:p w14:paraId="3EFABDAE" w14:textId="77777777" w:rsidR="003D59D2" w:rsidRPr="00D147FC" w:rsidRDefault="003D59D2" w:rsidP="00AE7873">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344B86B1" w14:textId="77777777" w:rsidR="003D59D2" w:rsidRPr="00D147FC" w:rsidRDefault="003D59D2" w:rsidP="00AE7873">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BE189F" w:rsidRPr="00D147FC" w14:paraId="2A771FDB"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50E3779E" w14:textId="6F1BC5F2" w:rsidR="00BE189F" w:rsidRPr="00AE1F28" w:rsidRDefault="00BE189F" w:rsidP="00BE189F">
            <w:pPr>
              <w:keepNext/>
              <w:keepLines/>
              <w:tabs>
                <w:tab w:val="left" w:pos="1761"/>
              </w:tabs>
              <w:spacing w:before="20" w:line="220" w:lineRule="exact"/>
              <w:ind w:left="57" w:right="57"/>
              <w:jc w:val="both"/>
              <w:rPr>
                <w:rFonts w:ascii="Arial" w:hAnsi="Arial"/>
                <w:sz w:val="18"/>
                <w:lang w:eastAsia="ja-JP"/>
              </w:rPr>
            </w:pPr>
            <w:r w:rsidRPr="00B336A9">
              <w:rPr>
                <w:rFonts w:ascii="Arial" w:hAnsi="Arial"/>
                <w:sz w:val="18"/>
                <w:lang w:eastAsia="ja-JP"/>
              </w:rPr>
              <w:t>R-CarD3 System Evaluation Board Draak</w:t>
            </w:r>
          </w:p>
        </w:tc>
        <w:tc>
          <w:tcPr>
            <w:tcW w:w="662" w:type="pct"/>
            <w:tcBorders>
              <w:top w:val="single" w:sz="4" w:space="0" w:color="auto"/>
              <w:bottom w:val="single" w:sz="4" w:space="0" w:color="auto"/>
            </w:tcBorders>
            <w:shd w:val="clear" w:color="auto" w:fill="auto"/>
            <w:vAlign w:val="center"/>
          </w:tcPr>
          <w:p w14:paraId="4170D3FF" w14:textId="1785C336" w:rsidR="00BE189F" w:rsidRDefault="00BE189F" w:rsidP="00BE189F">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2081B12F" w14:textId="019EB07C" w:rsidR="00BE189F" w:rsidRPr="00D147FC" w:rsidRDefault="00BE189F" w:rsidP="00BE189F">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BE189F" w:rsidRPr="00D147FC" w14:paraId="1ADABDEC"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04422D3C" w14:textId="6F9E1118" w:rsidR="00BE189F" w:rsidRPr="00AE1F28" w:rsidRDefault="00BE189F" w:rsidP="00BE189F">
            <w:pPr>
              <w:keepNext/>
              <w:keepLines/>
              <w:tabs>
                <w:tab w:val="left" w:pos="1761"/>
              </w:tabs>
              <w:spacing w:before="20" w:line="220" w:lineRule="exact"/>
              <w:ind w:left="57" w:right="57"/>
              <w:jc w:val="both"/>
              <w:rPr>
                <w:rFonts w:ascii="Arial" w:hAnsi="Arial"/>
                <w:sz w:val="18"/>
                <w:lang w:eastAsia="ja-JP"/>
              </w:rPr>
            </w:pPr>
            <w:r w:rsidRPr="00AE1F28">
              <w:rPr>
                <w:rFonts w:ascii="Arial" w:hAnsi="Arial" w:hint="eastAsia"/>
                <w:sz w:val="18"/>
                <w:lang w:eastAsia="ja-JP"/>
              </w:rPr>
              <w:t>R-Car</w:t>
            </w:r>
            <w:r w:rsidRPr="00AE1F28">
              <w:rPr>
                <w:rFonts w:ascii="Arial" w:hAnsi="Arial"/>
                <w:sz w:val="18"/>
                <w:lang w:eastAsia="ja-JP"/>
              </w:rPr>
              <w:t>V</w:t>
            </w:r>
            <w:r w:rsidRPr="00AE1F28">
              <w:rPr>
                <w:rFonts w:ascii="Arial" w:hAnsi="Arial" w:hint="eastAsia"/>
                <w:sz w:val="18"/>
                <w:lang w:eastAsia="ja-JP"/>
              </w:rPr>
              <w:t>3</w:t>
            </w:r>
            <w:r w:rsidRPr="00AE1F28">
              <w:rPr>
                <w:rFonts w:ascii="Arial" w:hAnsi="Arial"/>
                <w:sz w:val="18"/>
                <w:lang w:eastAsia="ja-JP"/>
              </w:rPr>
              <w:t xml:space="preserve">U System Evaluation Board </w:t>
            </w:r>
            <w:r>
              <w:rPr>
                <w:rFonts w:ascii="Arial" w:hAnsi="Arial"/>
                <w:sz w:val="18"/>
                <w:lang w:eastAsia="ja-JP"/>
              </w:rPr>
              <w:t>Falcon</w:t>
            </w:r>
          </w:p>
        </w:tc>
        <w:tc>
          <w:tcPr>
            <w:tcW w:w="662" w:type="pct"/>
            <w:tcBorders>
              <w:top w:val="single" w:sz="4" w:space="0" w:color="auto"/>
              <w:bottom w:val="single" w:sz="4" w:space="0" w:color="auto"/>
            </w:tcBorders>
            <w:shd w:val="clear" w:color="auto" w:fill="auto"/>
            <w:vAlign w:val="center"/>
          </w:tcPr>
          <w:p w14:paraId="79CDFB22" w14:textId="1E02B0F2" w:rsidR="00BE189F" w:rsidRDefault="00BE189F" w:rsidP="00BE189F">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6E284B39" w14:textId="684AE4B1" w:rsidR="00BE189F" w:rsidRPr="00D147FC" w:rsidRDefault="00BE189F" w:rsidP="00BE189F">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BE189F" w:rsidRPr="00D147FC" w14:paraId="7201C793"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3C77F560" w14:textId="1B2E2A54" w:rsidR="00BE189F" w:rsidRPr="004D2276" w:rsidRDefault="00BE189F" w:rsidP="00BE189F">
            <w:pPr>
              <w:keepNext/>
              <w:keepLines/>
              <w:tabs>
                <w:tab w:val="left" w:pos="1761"/>
              </w:tabs>
              <w:spacing w:before="20" w:line="220" w:lineRule="exact"/>
              <w:ind w:left="57" w:right="57"/>
              <w:jc w:val="both"/>
              <w:rPr>
                <w:rFonts w:ascii="Arial" w:hAnsi="Arial"/>
                <w:sz w:val="18"/>
                <w:lang w:eastAsia="ja-JP"/>
              </w:rPr>
            </w:pPr>
            <w:r w:rsidRPr="004D2276">
              <w:rPr>
                <w:rFonts w:ascii="Arial" w:hAnsi="Arial"/>
                <w:sz w:val="18"/>
                <w:lang w:eastAsia="ja-JP"/>
              </w:rPr>
              <w:t>R-CarV3H System Evaluation Board Condor-I</w:t>
            </w:r>
          </w:p>
        </w:tc>
        <w:tc>
          <w:tcPr>
            <w:tcW w:w="662" w:type="pct"/>
            <w:tcBorders>
              <w:top w:val="single" w:sz="4" w:space="0" w:color="auto"/>
              <w:bottom w:val="single" w:sz="4" w:space="0" w:color="auto"/>
            </w:tcBorders>
            <w:shd w:val="clear" w:color="auto" w:fill="auto"/>
            <w:vAlign w:val="center"/>
          </w:tcPr>
          <w:p w14:paraId="610D47FA" w14:textId="78762A0D" w:rsidR="00BE189F" w:rsidRDefault="00BE189F" w:rsidP="00BE189F">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558F356F" w14:textId="4F2DDB9A" w:rsidR="00BE189F" w:rsidRPr="00D147FC" w:rsidRDefault="00BE189F" w:rsidP="00BE189F">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BE189F" w:rsidRPr="00D147FC" w14:paraId="210B178A" w14:textId="77777777" w:rsidTr="00BE189F">
        <w:trPr>
          <w:cantSplit/>
          <w:trHeight w:val="302"/>
          <w:tblHeader/>
        </w:trPr>
        <w:tc>
          <w:tcPr>
            <w:tcW w:w="3122" w:type="pct"/>
            <w:tcBorders>
              <w:top w:val="single" w:sz="4" w:space="0" w:color="auto"/>
              <w:left w:val="single" w:sz="12" w:space="0" w:color="auto"/>
              <w:bottom w:val="single" w:sz="4" w:space="0" w:color="auto"/>
            </w:tcBorders>
            <w:shd w:val="clear" w:color="auto" w:fill="auto"/>
            <w:vAlign w:val="center"/>
          </w:tcPr>
          <w:p w14:paraId="2A38C2E3" w14:textId="35A32D60" w:rsidR="00BE189F" w:rsidRPr="003D59D2" w:rsidRDefault="00BE189F" w:rsidP="00BE189F">
            <w:pPr>
              <w:keepNext/>
              <w:keepLines/>
              <w:tabs>
                <w:tab w:val="left" w:pos="1761"/>
              </w:tabs>
              <w:spacing w:before="20" w:line="220" w:lineRule="exact"/>
              <w:ind w:left="57" w:right="57"/>
              <w:jc w:val="both"/>
              <w:rPr>
                <w:rFonts w:ascii="Arial" w:hAnsi="Arial"/>
                <w:sz w:val="18"/>
                <w:lang w:eastAsia="ja-JP"/>
              </w:rPr>
            </w:pPr>
            <w:r w:rsidRPr="00C50938">
              <w:rPr>
                <w:rFonts w:ascii="Arial" w:hAnsi="Arial"/>
                <w:sz w:val="18"/>
                <w:lang w:eastAsia="ja-JP"/>
              </w:rPr>
              <w:t>R-CarV3M System Evaluation Board Eagle</w:t>
            </w:r>
          </w:p>
        </w:tc>
        <w:tc>
          <w:tcPr>
            <w:tcW w:w="662" w:type="pct"/>
            <w:tcBorders>
              <w:top w:val="single" w:sz="4" w:space="0" w:color="auto"/>
              <w:bottom w:val="single" w:sz="4" w:space="0" w:color="auto"/>
            </w:tcBorders>
            <w:shd w:val="clear" w:color="auto" w:fill="auto"/>
            <w:vAlign w:val="center"/>
          </w:tcPr>
          <w:p w14:paraId="5E995754" w14:textId="2669495F" w:rsidR="00BE189F" w:rsidRDefault="00BE189F" w:rsidP="00BE189F">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4" w:space="0" w:color="auto"/>
              <w:right w:val="single" w:sz="12" w:space="0" w:color="auto"/>
            </w:tcBorders>
            <w:shd w:val="clear" w:color="auto" w:fill="auto"/>
            <w:vAlign w:val="center"/>
          </w:tcPr>
          <w:p w14:paraId="3BB81BB1" w14:textId="50BF6028" w:rsidR="00BE189F" w:rsidRPr="00D147FC" w:rsidRDefault="00BE189F" w:rsidP="00BE189F">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BE189F" w:rsidRPr="00D147FC" w14:paraId="4EFCA1C6" w14:textId="77777777" w:rsidTr="00BE189F">
        <w:trPr>
          <w:cantSplit/>
          <w:trHeight w:val="302"/>
          <w:tblHeader/>
        </w:trPr>
        <w:tc>
          <w:tcPr>
            <w:tcW w:w="3122" w:type="pct"/>
            <w:tcBorders>
              <w:top w:val="single" w:sz="4" w:space="0" w:color="auto"/>
              <w:left w:val="single" w:sz="12" w:space="0" w:color="auto"/>
              <w:bottom w:val="single" w:sz="12" w:space="0" w:color="auto"/>
            </w:tcBorders>
            <w:shd w:val="clear" w:color="auto" w:fill="auto"/>
            <w:vAlign w:val="center"/>
          </w:tcPr>
          <w:p w14:paraId="51DBA5CD" w14:textId="0C7C4DD1" w:rsidR="00BE189F" w:rsidRPr="004D2276" w:rsidRDefault="00BE189F" w:rsidP="00BE189F">
            <w:pPr>
              <w:keepNext/>
              <w:keepLines/>
              <w:tabs>
                <w:tab w:val="left" w:pos="1761"/>
              </w:tabs>
              <w:spacing w:before="20" w:line="220" w:lineRule="exact"/>
              <w:ind w:left="57" w:right="57"/>
              <w:jc w:val="both"/>
              <w:rPr>
                <w:rFonts w:ascii="Arial" w:hAnsi="Arial"/>
                <w:sz w:val="18"/>
                <w:lang w:eastAsia="ja-JP"/>
              </w:rPr>
            </w:pPr>
            <w:r w:rsidRPr="00C50938">
              <w:rPr>
                <w:rFonts w:ascii="Arial" w:hAnsi="Arial"/>
                <w:sz w:val="18"/>
                <w:lang w:eastAsia="ja-JP"/>
              </w:rPr>
              <w:t>R-CarV3M Function Expansion Board</w:t>
            </w:r>
          </w:p>
        </w:tc>
        <w:tc>
          <w:tcPr>
            <w:tcW w:w="662" w:type="pct"/>
            <w:tcBorders>
              <w:top w:val="single" w:sz="4" w:space="0" w:color="auto"/>
              <w:bottom w:val="single" w:sz="12" w:space="0" w:color="auto"/>
            </w:tcBorders>
            <w:shd w:val="clear" w:color="auto" w:fill="auto"/>
            <w:vAlign w:val="center"/>
          </w:tcPr>
          <w:p w14:paraId="727478F8" w14:textId="0A29917F" w:rsidR="00BE189F" w:rsidRDefault="00BE189F" w:rsidP="00BE189F">
            <w:pPr>
              <w:keepNext/>
              <w:keepLines/>
              <w:tabs>
                <w:tab w:val="left" w:pos="1761"/>
              </w:tabs>
              <w:spacing w:before="2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4" w:space="0" w:color="auto"/>
              <w:bottom w:val="single" w:sz="12" w:space="0" w:color="auto"/>
              <w:right w:val="single" w:sz="12" w:space="0" w:color="auto"/>
            </w:tcBorders>
            <w:shd w:val="clear" w:color="auto" w:fill="auto"/>
            <w:vAlign w:val="center"/>
          </w:tcPr>
          <w:p w14:paraId="7951B794" w14:textId="0564FD7A" w:rsidR="00BE189F" w:rsidRPr="00D147FC" w:rsidRDefault="00BE189F" w:rsidP="00BE189F">
            <w:pPr>
              <w:keepNext/>
              <w:keepLines/>
              <w:tabs>
                <w:tab w:val="left" w:pos="1761"/>
              </w:tabs>
              <w:spacing w:before="2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bl>
    <w:p w14:paraId="19452A7F" w14:textId="77777777" w:rsidR="00F7121D" w:rsidRDefault="00F7121D" w:rsidP="0056348D">
      <w:pPr>
        <w:overflowPunct/>
        <w:autoSpaceDE/>
        <w:autoSpaceDN/>
        <w:adjustRightInd/>
        <w:textAlignment w:val="auto"/>
        <w:rPr>
          <w:lang w:eastAsia="ja-JP"/>
        </w:rPr>
      </w:pPr>
    </w:p>
    <w:p w14:paraId="0D7C184A" w14:textId="77777777" w:rsidR="00F7121D" w:rsidRDefault="00F7121D" w:rsidP="00F7121D">
      <w:pPr>
        <w:rPr>
          <w:lang w:eastAsia="ja-JP"/>
        </w:rPr>
      </w:pPr>
      <w:r>
        <w:rPr>
          <w:lang w:eastAsia="ja-JP"/>
        </w:rPr>
        <w:br w:type="page"/>
      </w:r>
    </w:p>
    <w:p w14:paraId="6CBC93AA" w14:textId="77777777" w:rsidR="002F4162" w:rsidRDefault="00E4563C" w:rsidP="00875FD2">
      <w:pPr>
        <w:pStyle w:val="Heading2"/>
        <w:rPr>
          <w:lang w:eastAsia="ja-JP"/>
        </w:rPr>
      </w:pPr>
      <w:bookmarkStart w:id="25" w:name="_Toc435017175"/>
      <w:r>
        <w:rPr>
          <w:rFonts w:hint="eastAsia"/>
          <w:lang w:eastAsia="ja-JP"/>
        </w:rPr>
        <w:lastRenderedPageBreak/>
        <w:t xml:space="preserve">Software </w:t>
      </w:r>
      <w:r w:rsidR="00B32E7E">
        <w:rPr>
          <w:lang w:eastAsia="ja-JP"/>
        </w:rPr>
        <w:t>C</w:t>
      </w:r>
      <w:r>
        <w:rPr>
          <w:lang w:eastAsia="ja-JP"/>
        </w:rPr>
        <w:t>onfiguration</w:t>
      </w:r>
      <w:bookmarkEnd w:id="25"/>
    </w:p>
    <w:p w14:paraId="1979D739" w14:textId="77777777" w:rsidR="002F4162" w:rsidRDefault="00E4563C" w:rsidP="00F0438D">
      <w:pPr>
        <w:rPr>
          <w:lang w:eastAsia="ja-JP"/>
        </w:rPr>
      </w:pPr>
      <w:r>
        <w:rPr>
          <w:rFonts w:hint="eastAsia"/>
          <w:lang w:eastAsia="ja-JP"/>
        </w:rPr>
        <w:t xml:space="preserve">The following figure shows the </w:t>
      </w:r>
      <w:r w:rsidR="00231BCD">
        <w:rPr>
          <w:lang w:eastAsia="ja-JP"/>
        </w:rPr>
        <w:t xml:space="preserve">software </w:t>
      </w:r>
      <w:r>
        <w:rPr>
          <w:rFonts w:hint="eastAsia"/>
          <w:lang w:eastAsia="ja-JP"/>
        </w:rPr>
        <w:t xml:space="preserve">configuration of </w:t>
      </w:r>
      <w:r w:rsidR="0072055E" w:rsidRPr="0072055E">
        <w:rPr>
          <w:rFonts w:hint="eastAsia"/>
          <w:lang w:eastAsia="ja-JP"/>
        </w:rPr>
        <w:t>power management for thermal system</w:t>
      </w:r>
      <w:r>
        <w:rPr>
          <w:rFonts w:hint="eastAsia"/>
          <w:lang w:eastAsia="ja-JP"/>
        </w:rPr>
        <w:t>.</w:t>
      </w:r>
    </w:p>
    <w:p w14:paraId="72425FEC" w14:textId="77777777" w:rsidR="00C412F6" w:rsidRDefault="007025C7" w:rsidP="0045181C">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pPr>
      <w:r>
        <w:rPr>
          <w:noProof/>
        </w:rPr>
        <w:t xml:space="preserve"> </w:t>
      </w:r>
      <w:r w:rsidR="00104877">
        <w:rPr>
          <w:noProof/>
        </w:rPr>
        <mc:AlternateContent>
          <mc:Choice Requires="wpc">
            <w:drawing>
              <wp:inline distT="0" distB="0" distL="0" distR="0" wp14:anchorId="6356DA3E" wp14:editId="15FF7ADB">
                <wp:extent cx="6086475" cy="5791200"/>
                <wp:effectExtent l="0" t="0" r="28575" b="0"/>
                <wp:docPr id="1046"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19" name="Rectangle 60"/>
                        <wps:cNvSpPr>
                          <a:spLocks noChangeArrowheads="1"/>
                        </wps:cNvSpPr>
                        <wps:spPr bwMode="auto">
                          <a:xfrm>
                            <a:off x="31805" y="1220947"/>
                            <a:ext cx="4870395" cy="2595403"/>
                          </a:xfrm>
                          <a:prstGeom prst="rect">
                            <a:avLst/>
                          </a:prstGeom>
                          <a:noFill/>
                          <a:ln w="9525">
                            <a:solidFill>
                              <a:srgbClr val="000000"/>
                            </a:solidFill>
                            <a:miter lim="800000"/>
                            <a:headEnd/>
                            <a:tailEnd/>
                          </a:ln>
                        </wps:spPr>
                        <wps:txbx>
                          <w:txbxContent>
                            <w:p w14:paraId="56686B26" w14:textId="77777777" w:rsidR="00DA6107" w:rsidRPr="00897FA0" w:rsidRDefault="00DA6107" w:rsidP="00104877">
                              <w:pPr>
                                <w:rPr>
                                  <w:rFonts w:ascii="Arial" w:hAnsi="Arial" w:cs="Arial"/>
                                  <w:lang w:eastAsia="ja-JP"/>
                                </w:rPr>
                              </w:pPr>
                              <w:r w:rsidRPr="00897FA0">
                                <w:rPr>
                                  <w:rFonts w:ascii="Arial" w:hAnsi="Arial" w:cs="Arial"/>
                                  <w:lang w:eastAsia="ja-JP"/>
                                </w:rPr>
                                <w:t>Linux</w:t>
                              </w:r>
                            </w:p>
                          </w:txbxContent>
                        </wps:txbx>
                        <wps:bodyPr rot="0" vert="horz" wrap="square" lIns="74295" tIns="36000" rIns="74295" bIns="8890" anchor="t" anchorCtr="0" upright="1">
                          <a:noAutofit/>
                        </wps:bodyPr>
                      </wps:wsp>
                      <wps:wsp>
                        <wps:cNvPr id="672" name="Rectangle 61"/>
                        <wps:cNvSpPr>
                          <a:spLocks noChangeArrowheads="1"/>
                        </wps:cNvSpPr>
                        <wps:spPr bwMode="auto">
                          <a:xfrm flipH="1">
                            <a:off x="1700456" y="1914663"/>
                            <a:ext cx="3137304" cy="1787387"/>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77A6F4C8" w14:textId="77777777" w:rsidR="00DA6107" w:rsidRDefault="00DA6107" w:rsidP="00104877">
                              <w:pPr>
                                <w:ind w:firstLineChars="50" w:firstLine="100"/>
                                <w:rPr>
                                  <w:rFonts w:ascii="Arial" w:hAnsi="Arial" w:cs="Arial"/>
                                </w:rPr>
                              </w:pPr>
                              <w:r>
                                <w:rPr>
                                  <w:rFonts w:ascii="Arial" w:hAnsi="Arial" w:cs="Arial"/>
                                </w:rPr>
                                <w:t xml:space="preserve">Power management </w:t>
                              </w:r>
                            </w:p>
                            <w:p w14:paraId="5B098495" w14:textId="77777777" w:rsidR="00DA6107" w:rsidRPr="00A2263E" w:rsidRDefault="00DA6107" w:rsidP="00104877">
                              <w:pPr>
                                <w:ind w:firstLineChars="50" w:firstLine="100"/>
                                <w:rPr>
                                  <w:rFonts w:ascii="Arial" w:hAnsi="Arial" w:cs="Arial"/>
                                </w:rPr>
                              </w:pPr>
                              <w:r>
                                <w:rPr>
                                  <w:rFonts w:ascii="Arial" w:hAnsi="Arial" w:cs="Arial"/>
                                </w:rPr>
                                <w:t>Framework</w:t>
                              </w:r>
                            </w:p>
                          </w:txbxContent>
                        </wps:txbx>
                        <wps:bodyPr rot="0" vert="horz" wrap="square" lIns="0" tIns="36000" rIns="0" bIns="0" anchor="t" anchorCtr="0" upright="1">
                          <a:noAutofit/>
                        </wps:bodyPr>
                      </wps:wsp>
                      <wps:wsp>
                        <wps:cNvPr id="1024" name="AutoShape 65"/>
                        <wps:cNvCnPr>
                          <a:cxnSpLocks noChangeShapeType="1"/>
                        </wps:cNvCnPr>
                        <wps:spPr bwMode="auto">
                          <a:xfrm>
                            <a:off x="142504" y="5184209"/>
                            <a:ext cx="586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Rectangle 67"/>
                        <wps:cNvSpPr>
                          <a:spLocks noChangeArrowheads="1"/>
                        </wps:cNvSpPr>
                        <wps:spPr bwMode="auto">
                          <a:xfrm>
                            <a:off x="4864608" y="5436932"/>
                            <a:ext cx="1219345" cy="283039"/>
                          </a:xfrm>
                          <a:prstGeom prst="rect">
                            <a:avLst/>
                          </a:prstGeom>
                          <a:noFill/>
                          <a:ln w="9525">
                            <a:solidFill>
                              <a:srgbClr val="000000"/>
                            </a:solidFill>
                            <a:miter lim="800000"/>
                            <a:headEnd/>
                            <a:tailEnd/>
                          </a:ln>
                        </wps:spPr>
                        <wps:txbx>
                          <w:txbxContent>
                            <w:p w14:paraId="2C37FCE8" w14:textId="77777777" w:rsidR="00DA6107" w:rsidRPr="00A2263E" w:rsidRDefault="00DA6107" w:rsidP="00104877">
                              <w:pPr>
                                <w:jc w:val="center"/>
                                <w:rPr>
                                  <w:rFonts w:ascii="Arial" w:hAnsi="Arial" w:cs="Arial"/>
                                </w:rPr>
                              </w:pPr>
                              <w:r>
                                <w:rPr>
                                  <w:rFonts w:ascii="Arial" w:hAnsi="Arial" w:cs="Arial"/>
                                </w:rPr>
                                <w:t>APMU/RST/SYSC</w:t>
                              </w:r>
                            </w:p>
                          </w:txbxContent>
                        </wps:txbx>
                        <wps:bodyPr rot="0" vert="horz" wrap="square" lIns="74295" tIns="72000" rIns="74295" bIns="8890" anchor="ctr" anchorCtr="0" upright="1">
                          <a:noAutofit/>
                        </wps:bodyPr>
                      </wps:wsp>
                      <wps:wsp>
                        <wps:cNvPr id="1027" name="Rectangle 68"/>
                        <wps:cNvSpPr>
                          <a:spLocks noChangeArrowheads="1"/>
                        </wps:cNvSpPr>
                        <wps:spPr bwMode="auto">
                          <a:xfrm>
                            <a:off x="3848434" y="5436932"/>
                            <a:ext cx="989326" cy="282794"/>
                          </a:xfrm>
                          <a:prstGeom prst="rect">
                            <a:avLst/>
                          </a:prstGeom>
                          <a:noFill/>
                          <a:ln w="9525">
                            <a:solidFill>
                              <a:srgbClr val="000000"/>
                            </a:solidFill>
                            <a:miter lim="800000"/>
                            <a:headEnd/>
                            <a:tailEnd/>
                          </a:ln>
                        </wps:spPr>
                        <wps:txbx>
                          <w:txbxContent>
                            <w:p w14:paraId="1A859EF5" w14:textId="77777777" w:rsidR="00DA6107" w:rsidRPr="00A2263E" w:rsidRDefault="00DA6107" w:rsidP="00104877">
                              <w:pPr>
                                <w:jc w:val="center"/>
                                <w:rPr>
                                  <w:rFonts w:ascii="Arial" w:hAnsi="Arial" w:cs="Arial"/>
                                </w:rPr>
                              </w:pPr>
                              <w:r>
                                <w:rPr>
                                  <w:rFonts w:ascii="Arial" w:hAnsi="Arial" w:cs="Arial"/>
                                </w:rPr>
                                <w:t>CA57/CA53(*)</w:t>
                              </w:r>
                            </w:p>
                          </w:txbxContent>
                        </wps:txbx>
                        <wps:bodyPr rot="0" vert="horz" wrap="square" lIns="74295" tIns="72000" rIns="74295" bIns="8890" anchor="ctr" anchorCtr="0" upright="1">
                          <a:noAutofit/>
                        </wps:bodyPr>
                      </wps:wsp>
                      <wps:wsp>
                        <wps:cNvPr id="1030" name="Rectangle 71"/>
                        <wps:cNvSpPr>
                          <a:spLocks noChangeArrowheads="1"/>
                        </wps:cNvSpPr>
                        <wps:spPr bwMode="auto">
                          <a:xfrm>
                            <a:off x="90538" y="5220969"/>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52A98" w14:textId="77777777" w:rsidR="00DA6107" w:rsidRPr="00A2263E" w:rsidRDefault="00DA6107" w:rsidP="00104877">
                              <w:pPr>
                                <w:rPr>
                                  <w:rFonts w:ascii="Arial" w:hAnsi="Arial" w:cs="Arial"/>
                                </w:rPr>
                              </w:pPr>
                              <w:r w:rsidRPr="00A2263E">
                                <w:rPr>
                                  <w:rFonts w:ascii="Arial" w:hAnsi="Arial" w:cs="Arial"/>
                                </w:rPr>
                                <w:t>H</w:t>
                              </w:r>
                              <w:r>
                                <w:rPr>
                                  <w:rFonts w:ascii="Arial" w:hAnsi="Arial" w:cs="Arial"/>
                                  <w:lang w:eastAsia="ja-JP"/>
                                </w:rPr>
                                <w:t>ardware</w:t>
                              </w:r>
                            </w:p>
                          </w:txbxContent>
                        </wps:txbx>
                        <wps:bodyPr rot="0" vert="horz" wrap="square" lIns="74295" tIns="8890" rIns="74295" bIns="8890" anchor="t" anchorCtr="0" upright="1">
                          <a:noAutofit/>
                        </wps:bodyPr>
                      </wps:wsp>
                      <wps:wsp>
                        <wps:cNvPr id="1034" name="Rectangle 75"/>
                        <wps:cNvSpPr>
                          <a:spLocks noChangeArrowheads="1"/>
                        </wps:cNvSpPr>
                        <wps:spPr bwMode="auto">
                          <a:xfrm>
                            <a:off x="1700459" y="206518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035" name="Rectangle 76"/>
                        <wps:cNvSpPr>
                          <a:spLocks noChangeArrowheads="1"/>
                        </wps:cNvSpPr>
                        <wps:spPr bwMode="auto">
                          <a:xfrm>
                            <a:off x="2826970" y="206518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037" name="Rectangle 78"/>
                        <wps:cNvSpPr>
                          <a:spLocks noChangeArrowheads="1"/>
                        </wps:cNvSpPr>
                        <wps:spPr bwMode="auto">
                          <a:xfrm>
                            <a:off x="90538" y="960534"/>
                            <a:ext cx="1048056"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8E135" w14:textId="77777777" w:rsidR="00DA6107" w:rsidRPr="00A2263E" w:rsidRDefault="00DA6107" w:rsidP="00104877">
                              <w:pPr>
                                <w:rPr>
                                  <w:rFonts w:ascii="Arial" w:hAnsi="Arial" w:cs="Arial"/>
                                </w:rPr>
                              </w:pPr>
                              <w:r>
                                <w:rPr>
                                  <w:rFonts w:ascii="Arial" w:hAnsi="Arial" w:cs="Arial"/>
                                </w:rPr>
                                <w:t>OS/Driver</w:t>
                              </w:r>
                            </w:p>
                          </w:txbxContent>
                        </wps:txbx>
                        <wps:bodyPr rot="0" vert="horz" wrap="square" lIns="74295" tIns="8890" rIns="74295" bIns="8890" anchor="t" anchorCtr="0" upright="1">
                          <a:noAutofit/>
                        </wps:bodyPr>
                      </wps:wsp>
                      <wps:wsp>
                        <wps:cNvPr id="1043" name="AutoShape 84"/>
                        <wps:cNvCnPr>
                          <a:cxnSpLocks noChangeShapeType="1"/>
                          <a:stCxn id="684" idx="2"/>
                        </wps:cNvCnPr>
                        <wps:spPr bwMode="auto">
                          <a:xfrm>
                            <a:off x="5538758" y="4219576"/>
                            <a:ext cx="0" cy="32866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84" name="Rectangle 60"/>
                        <wps:cNvSpPr>
                          <a:spLocks noChangeArrowheads="1"/>
                        </wps:cNvSpPr>
                        <wps:spPr bwMode="auto">
                          <a:xfrm>
                            <a:off x="5077753" y="1176497"/>
                            <a:ext cx="922009" cy="3043079"/>
                          </a:xfrm>
                          <a:prstGeom prst="rect">
                            <a:avLst/>
                          </a:prstGeom>
                          <a:noFill/>
                          <a:ln w="9525">
                            <a:solidFill>
                              <a:srgbClr val="000000"/>
                            </a:solidFill>
                            <a:miter lim="800000"/>
                            <a:headEnd/>
                            <a:tailEnd/>
                          </a:ln>
                        </wps:spPr>
                        <wps:txbx>
                          <w:txbxContent>
                            <w:p w14:paraId="40F89BA2" w14:textId="77777777" w:rsidR="00DA6107" w:rsidRPr="00EA6B18" w:rsidRDefault="00DA6107" w:rsidP="00104877">
                              <w:pPr>
                                <w:ind w:firstLineChars="50" w:firstLine="100"/>
                                <w:rPr>
                                  <w:rFonts w:ascii="Arial" w:hAnsi="Arial" w:cs="Arial"/>
                                </w:rPr>
                              </w:pPr>
                              <w:r w:rsidRPr="00EA6B18">
                                <w:rPr>
                                  <w:rFonts w:ascii="Arial" w:hAnsi="Arial" w:cs="Arial"/>
                                </w:rPr>
                                <w:t>Secure OS</w:t>
                              </w:r>
                            </w:p>
                          </w:txbxContent>
                        </wps:txbx>
                        <wps:bodyPr rot="0" vert="horz" wrap="square" lIns="74295" tIns="36000" rIns="74295" bIns="8890" anchor="t" anchorCtr="0" upright="1">
                          <a:noAutofit/>
                        </wps:bodyPr>
                      </wps:wsp>
                      <wps:wsp>
                        <wps:cNvPr id="695" name="Rectangle 60"/>
                        <wps:cNvSpPr>
                          <a:spLocks noChangeArrowheads="1"/>
                        </wps:cNvSpPr>
                        <wps:spPr bwMode="auto">
                          <a:xfrm>
                            <a:off x="4155743" y="4548244"/>
                            <a:ext cx="1844019" cy="572029"/>
                          </a:xfrm>
                          <a:prstGeom prst="rect">
                            <a:avLst/>
                          </a:prstGeom>
                          <a:noFill/>
                          <a:ln w="9525">
                            <a:solidFill>
                              <a:srgbClr val="000000"/>
                            </a:solidFill>
                            <a:miter lim="800000"/>
                            <a:headEnd/>
                            <a:tailEnd/>
                          </a:ln>
                        </wps:spPr>
                        <wps:txbx>
                          <w:txbxContent>
                            <w:p w14:paraId="2ADCC3CE" w14:textId="77777777" w:rsidR="00DA6107" w:rsidRPr="00A2263E" w:rsidRDefault="00DA6107" w:rsidP="00104877">
                              <w:pPr>
                                <w:ind w:firstLineChars="50" w:firstLine="100"/>
                                <w:rPr>
                                  <w:rFonts w:ascii="Arial" w:hAnsi="Arial" w:cs="Arial"/>
                                </w:rPr>
                              </w:pPr>
                              <w:r>
                                <w:rPr>
                                  <w:rFonts w:ascii="Arial" w:hAnsi="Arial" w:cs="Arial"/>
                                </w:rPr>
                                <w:t>Arm Trusted Firmware</w:t>
                              </w:r>
                            </w:p>
                          </w:txbxContent>
                        </wps:txbx>
                        <wps:bodyPr rot="0" vert="horz" wrap="square" lIns="74295" tIns="36000" rIns="74295" bIns="8890" anchor="t" anchorCtr="0" upright="1">
                          <a:noAutofit/>
                        </wps:bodyPr>
                      </wps:wsp>
                      <wps:wsp>
                        <wps:cNvPr id="704" name="Rectangle 61"/>
                        <wps:cNvSpPr>
                          <a:spLocks noChangeArrowheads="1"/>
                        </wps:cNvSpPr>
                        <wps:spPr bwMode="auto">
                          <a:xfrm>
                            <a:off x="4330890" y="4780473"/>
                            <a:ext cx="1517176" cy="209338"/>
                          </a:xfrm>
                          <a:prstGeom prst="rect">
                            <a:avLst/>
                          </a:prstGeom>
                          <a:noFill/>
                          <a:ln w="9525">
                            <a:solidFill>
                              <a:srgbClr val="000000"/>
                            </a:solidFill>
                            <a:miter lim="800000"/>
                            <a:headEnd/>
                            <a:tailEnd/>
                          </a:ln>
                        </wps:spPr>
                        <wps:txbx>
                          <w:txbxContent>
                            <w:p w14:paraId="156B8B21" w14:textId="77777777" w:rsidR="00DA6107" w:rsidRPr="00A2263E" w:rsidRDefault="00DA6107" w:rsidP="00104877">
                              <w:pPr>
                                <w:jc w:val="center"/>
                                <w:rPr>
                                  <w:rFonts w:ascii="Arial" w:hAnsi="Arial" w:cs="Arial"/>
                                </w:rPr>
                              </w:pPr>
                              <w:r>
                                <w:rPr>
                                  <w:rFonts w:ascii="Arial" w:hAnsi="Arial" w:cs="Arial"/>
                                </w:rPr>
                                <w:t>PSCI</w:t>
                              </w:r>
                            </w:p>
                          </w:txbxContent>
                        </wps:txbx>
                        <wps:bodyPr rot="0" vert="horz" wrap="square" lIns="0" tIns="36000" rIns="0" bIns="0" anchor="ctr" anchorCtr="0" upright="1">
                          <a:noAutofit/>
                        </wps:bodyPr>
                      </wps:wsp>
                      <wps:wsp>
                        <wps:cNvPr id="720" name="AutoShape 70"/>
                        <wps:cNvCnPr>
                          <a:cxnSpLocks noChangeShapeType="1"/>
                        </wps:cNvCnPr>
                        <wps:spPr bwMode="auto">
                          <a:xfrm flipH="1" flipV="1">
                            <a:off x="4487380" y="4989596"/>
                            <a:ext cx="468" cy="4493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9" name="AutoShape 70"/>
                        <wps:cNvCnPr>
                          <a:cxnSpLocks noChangeShapeType="1"/>
                        </wps:cNvCnPr>
                        <wps:spPr bwMode="auto">
                          <a:xfrm flipV="1">
                            <a:off x="5610518" y="4990056"/>
                            <a:ext cx="0" cy="44687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22" name="AutoShape 74"/>
                        <wps:cNvCnPr>
                          <a:cxnSpLocks noChangeShapeType="1"/>
                        </wps:cNvCnPr>
                        <wps:spPr bwMode="auto">
                          <a:xfrm>
                            <a:off x="90538" y="905345"/>
                            <a:ext cx="59934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3" name="AutoShape 74"/>
                        <wps:cNvCnPr>
                          <a:cxnSpLocks noChangeShapeType="1"/>
                        </wps:cNvCnPr>
                        <wps:spPr bwMode="auto">
                          <a:xfrm rot="5400000" flipH="1" flipV="1">
                            <a:off x="2080555" y="2304722"/>
                            <a:ext cx="4879073" cy="879230"/>
                          </a:xfrm>
                          <a:prstGeom prst="bentConnector3">
                            <a:avLst>
                              <a:gd name="adj1" fmla="val 15966"/>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724" name="Rectangle 78"/>
                        <wps:cNvSpPr>
                          <a:spLocks noChangeArrowheads="1"/>
                        </wps:cNvSpPr>
                        <wps:spPr bwMode="auto">
                          <a:xfrm>
                            <a:off x="4969663" y="316992"/>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029D4" w14:textId="77777777" w:rsidR="00DA6107" w:rsidRPr="00A2263E" w:rsidRDefault="00DA6107" w:rsidP="00104877">
                              <w:pPr>
                                <w:rPr>
                                  <w:rFonts w:ascii="Arial" w:hAnsi="Arial" w:cs="Arial"/>
                                </w:rPr>
                              </w:pPr>
                              <w:r>
                                <w:rPr>
                                  <w:rFonts w:ascii="Arial" w:hAnsi="Arial" w:cs="Arial"/>
                                </w:rPr>
                                <w:t>Secure World</w:t>
                              </w:r>
                            </w:p>
                          </w:txbxContent>
                        </wps:txbx>
                        <wps:bodyPr rot="0" vert="horz" wrap="square" lIns="74295" tIns="8890" rIns="74295" bIns="8890" anchor="t" anchorCtr="0" upright="1">
                          <a:noAutofit/>
                        </wps:bodyPr>
                      </wps:wsp>
                      <wps:wsp>
                        <wps:cNvPr id="735" name="Rectangle 78"/>
                        <wps:cNvSpPr>
                          <a:spLocks noChangeArrowheads="1"/>
                        </wps:cNvSpPr>
                        <wps:spPr bwMode="auto">
                          <a:xfrm>
                            <a:off x="3718744" y="321869"/>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244C3" w14:textId="77777777" w:rsidR="00DA6107" w:rsidRPr="00A2263E" w:rsidRDefault="00DA6107" w:rsidP="00104877">
                              <w:pPr>
                                <w:rPr>
                                  <w:rFonts w:ascii="Arial" w:hAnsi="Arial" w:cs="Arial"/>
                                </w:rPr>
                              </w:pPr>
                              <w:r>
                                <w:rPr>
                                  <w:rFonts w:ascii="Arial" w:hAnsi="Arial" w:cs="Arial"/>
                                </w:rPr>
                                <w:t>Normal World</w:t>
                              </w:r>
                            </w:p>
                          </w:txbxContent>
                        </wps:txbx>
                        <wps:bodyPr rot="0" vert="horz" wrap="square" lIns="74295" tIns="8890" rIns="74295" bIns="8890" anchor="t" anchorCtr="0" upright="1">
                          <a:noAutofit/>
                        </wps:bodyPr>
                      </wps:wsp>
                      <wps:wsp>
                        <wps:cNvPr id="673" name="Rectangle 60"/>
                        <wps:cNvSpPr>
                          <a:spLocks noChangeArrowheads="1"/>
                        </wps:cNvSpPr>
                        <wps:spPr bwMode="auto">
                          <a:xfrm>
                            <a:off x="99696" y="565785"/>
                            <a:ext cx="4764912" cy="235880"/>
                          </a:xfrm>
                          <a:prstGeom prst="rect">
                            <a:avLst/>
                          </a:prstGeom>
                          <a:noFill/>
                          <a:ln w="9525">
                            <a:solidFill>
                              <a:srgbClr val="000000"/>
                            </a:solidFill>
                            <a:miter lim="800000"/>
                            <a:headEnd/>
                            <a:tailEnd/>
                          </a:ln>
                        </wps:spPr>
                        <wps:txbx>
                          <w:txbxContent>
                            <w:p w14:paraId="028904B8" w14:textId="77777777" w:rsidR="00DA6107" w:rsidRPr="00A2263E" w:rsidRDefault="00DA6107" w:rsidP="00104877">
                              <w:pPr>
                                <w:ind w:firstLineChars="100" w:firstLine="200"/>
                                <w:rPr>
                                  <w:rFonts w:ascii="Arial" w:hAnsi="Arial" w:cs="Arial"/>
                                </w:rPr>
                              </w:pPr>
                              <w:r>
                                <w:rPr>
                                  <w:rFonts w:ascii="Arial" w:hAnsi="Arial" w:cs="Arial"/>
                                </w:rPr>
                                <w:t>User Applications</w:t>
                              </w:r>
                            </w:p>
                          </w:txbxContent>
                        </wps:txbx>
                        <wps:bodyPr rot="0" vert="horz" wrap="square" lIns="74295" tIns="36000" rIns="74295" bIns="8890" anchor="t" anchorCtr="0" upright="1">
                          <a:noAutofit/>
                        </wps:bodyPr>
                      </wps:wsp>
                      <wps:wsp>
                        <wps:cNvPr id="674" name="AutoShape 84"/>
                        <wps:cNvCnPr>
                          <a:cxnSpLocks noChangeShapeType="1"/>
                        </wps:cNvCnPr>
                        <wps:spPr bwMode="auto">
                          <a:xfrm>
                            <a:off x="3448728" y="801664"/>
                            <a:ext cx="0" cy="154778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75" name="Rectangle 78"/>
                        <wps:cNvSpPr>
                          <a:spLocks noChangeArrowheads="1"/>
                        </wps:cNvSpPr>
                        <wps:spPr bwMode="auto">
                          <a:xfrm>
                            <a:off x="99695" y="391795"/>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2E564" w14:textId="77777777" w:rsidR="00DA6107" w:rsidRPr="00A2263E" w:rsidRDefault="00DA6107" w:rsidP="00104877">
                              <w:pPr>
                                <w:rPr>
                                  <w:rFonts w:ascii="Arial" w:hAnsi="Arial" w:cs="Arial"/>
                                </w:rPr>
                              </w:pPr>
                              <w:r>
                                <w:rPr>
                                  <w:rFonts w:ascii="Arial" w:hAnsi="Arial" w:cs="Arial"/>
                                </w:rPr>
                                <w:t>Application</w:t>
                              </w:r>
                            </w:p>
                          </w:txbxContent>
                        </wps:txbx>
                        <wps:bodyPr rot="0" vert="horz" wrap="square" lIns="74295" tIns="8890" rIns="74295" bIns="8890" anchor="t" anchorCtr="0" upright="1">
                          <a:noAutofit/>
                        </wps:bodyPr>
                      </wps:wsp>
                      <wps:wsp>
                        <wps:cNvPr id="676" name="Rectangle 61"/>
                        <wps:cNvSpPr>
                          <a:spLocks noChangeArrowheads="1"/>
                        </wps:cNvSpPr>
                        <wps:spPr bwMode="auto">
                          <a:xfrm>
                            <a:off x="2843093" y="2846074"/>
                            <a:ext cx="816539" cy="209336"/>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764171FC" w14:textId="77777777" w:rsidR="00DA6107" w:rsidRPr="00A2263E" w:rsidRDefault="00DA6107" w:rsidP="00104877">
                              <w:pPr>
                                <w:jc w:val="center"/>
                                <w:rPr>
                                  <w:rFonts w:ascii="Arial" w:hAnsi="Arial" w:cs="Arial"/>
                                </w:rPr>
                              </w:pPr>
                              <w:r>
                                <w:rPr>
                                  <w:rFonts w:ascii="Arial" w:hAnsi="Arial" w:cs="Arial"/>
                                </w:rPr>
                                <w:t>CPU Hotplug</w:t>
                              </w:r>
                            </w:p>
                          </w:txbxContent>
                        </wps:txbx>
                        <wps:bodyPr rot="0" vert="horz" wrap="square" lIns="0" tIns="36000" rIns="0" bIns="0" anchor="ctr" anchorCtr="0" upright="1">
                          <a:noAutofit/>
                        </wps:bodyPr>
                      </wps:wsp>
                      <wps:wsp>
                        <wps:cNvPr id="683" name="Rectangle 61"/>
                        <wps:cNvSpPr>
                          <a:spLocks noChangeArrowheads="1"/>
                        </wps:cNvSpPr>
                        <wps:spPr bwMode="auto">
                          <a:xfrm>
                            <a:off x="2827349" y="2349450"/>
                            <a:ext cx="1393646" cy="209338"/>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7C447F8C" w14:textId="77777777" w:rsidR="00DA6107" w:rsidRPr="00F8491C" w:rsidRDefault="00DA6107" w:rsidP="00104877">
                              <w:pPr>
                                <w:jc w:val="center"/>
                                <w:rPr>
                                  <w:rFonts w:ascii="Arial" w:hAnsi="Arial" w:cs="Arial"/>
                                  <w:sz w:val="18"/>
                                  <w:szCs w:val="18"/>
                                </w:rPr>
                              </w:pPr>
                              <w:r w:rsidRPr="00F8491C">
                                <w:rPr>
                                  <w:rFonts w:ascii="Arial" w:hAnsi="Arial" w:cs="Arial"/>
                                  <w:sz w:val="18"/>
                                  <w:szCs w:val="18"/>
                                </w:rPr>
                                <w:t xml:space="preserve">System Suspend </w:t>
                              </w:r>
                              <w:r>
                                <w:rPr>
                                  <w:rFonts w:ascii="Arial" w:hAnsi="Arial" w:cs="Arial"/>
                                  <w:sz w:val="18"/>
                                  <w:szCs w:val="18"/>
                                </w:rPr>
                                <w:t>t</w:t>
                              </w:r>
                              <w:r w:rsidRPr="00F8491C">
                                <w:rPr>
                                  <w:rFonts w:ascii="Arial" w:hAnsi="Arial" w:cs="Arial"/>
                                  <w:sz w:val="18"/>
                                  <w:szCs w:val="18"/>
                                </w:rPr>
                                <w:t>o RAM</w:t>
                              </w:r>
                            </w:p>
                          </w:txbxContent>
                        </wps:txbx>
                        <wps:bodyPr rot="0" vert="horz" wrap="square" lIns="0" tIns="36000" rIns="0" bIns="0" anchor="ctr" anchorCtr="0" upright="1">
                          <a:noAutofit/>
                        </wps:bodyPr>
                      </wps:wsp>
                      <wps:wsp>
                        <wps:cNvPr id="708" name="Rectangle 61"/>
                        <wps:cNvSpPr>
                          <a:spLocks noChangeArrowheads="1"/>
                        </wps:cNvSpPr>
                        <wps:spPr bwMode="auto">
                          <a:xfrm>
                            <a:off x="3718744" y="2846074"/>
                            <a:ext cx="816370" cy="209334"/>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67117386" w14:textId="77777777" w:rsidR="00DA6107" w:rsidRPr="00A2263E" w:rsidRDefault="00DA6107" w:rsidP="00104877">
                              <w:pPr>
                                <w:jc w:val="center"/>
                                <w:rPr>
                                  <w:rFonts w:ascii="Arial" w:hAnsi="Arial" w:cs="Arial"/>
                                </w:rPr>
                              </w:pPr>
                              <w:r>
                                <w:rPr>
                                  <w:rFonts w:ascii="Arial" w:hAnsi="Arial" w:cs="Arial"/>
                                </w:rPr>
                                <w:t>Runtime PM</w:t>
                              </w:r>
                            </w:p>
                          </w:txbxContent>
                        </wps:txbx>
                        <wps:bodyPr rot="0" vert="horz" wrap="square" lIns="0" tIns="36000" rIns="0" bIns="0" anchor="ctr" anchorCtr="0" upright="1">
                          <a:noAutofit/>
                        </wps:bodyPr>
                      </wps:wsp>
                      <wps:wsp>
                        <wps:cNvPr id="679" name="カギ線コネクタ 679"/>
                        <wps:cNvCnPr>
                          <a:stCxn id="719" idx="2"/>
                          <a:endCxn id="704" idx="1"/>
                        </wps:cNvCnPr>
                        <wps:spPr>
                          <a:xfrm rot="16200000" flipH="1">
                            <a:off x="3135733" y="3689985"/>
                            <a:ext cx="1328686" cy="1061628"/>
                          </a:xfrm>
                          <a:prstGeom prst="bentConnector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1" name="Rectangle 61"/>
                        <wps:cNvSpPr>
                          <a:spLocks noChangeArrowheads="1"/>
                        </wps:cNvSpPr>
                        <wps:spPr bwMode="auto">
                          <a:xfrm>
                            <a:off x="1700459" y="3883317"/>
                            <a:ext cx="816539" cy="209338"/>
                          </a:xfrm>
                          <a:prstGeom prst="rect">
                            <a:avLst/>
                          </a:prstGeom>
                          <a:noFill/>
                          <a:ln w="9525">
                            <a:solidFill>
                              <a:srgbClr val="000000"/>
                            </a:solidFill>
                            <a:miter lim="800000"/>
                            <a:headEnd/>
                            <a:tailEnd/>
                          </a:ln>
                        </wps:spPr>
                        <wps:txbx>
                          <w:txbxContent>
                            <w:p w14:paraId="79275165" w14:textId="77777777" w:rsidR="00DA6107" w:rsidRPr="00A2263E" w:rsidRDefault="00DA6107" w:rsidP="00104877">
                              <w:pPr>
                                <w:jc w:val="center"/>
                                <w:rPr>
                                  <w:rFonts w:ascii="Arial" w:hAnsi="Arial" w:cs="Arial"/>
                                </w:rPr>
                              </w:pPr>
                              <w:r>
                                <w:rPr>
                                  <w:rFonts w:ascii="Arial" w:hAnsi="Arial" w:cs="Arial"/>
                                </w:rPr>
                                <w:t>PMIC Driver</w:t>
                              </w:r>
                            </w:p>
                          </w:txbxContent>
                        </wps:txbx>
                        <wps:bodyPr rot="0" vert="horz" wrap="square" lIns="0" tIns="36000" rIns="0" bIns="0" anchor="ctr" anchorCtr="0" upright="1">
                          <a:noAutofit/>
                        </wps:bodyPr>
                      </wps:wsp>
                      <wps:wsp>
                        <wps:cNvPr id="691" name="Rectangle 67"/>
                        <wps:cNvSpPr>
                          <a:spLocks noChangeArrowheads="1"/>
                        </wps:cNvSpPr>
                        <wps:spPr bwMode="auto">
                          <a:xfrm>
                            <a:off x="1723552" y="5438915"/>
                            <a:ext cx="816539" cy="282794"/>
                          </a:xfrm>
                          <a:prstGeom prst="rect">
                            <a:avLst/>
                          </a:prstGeom>
                          <a:noFill/>
                          <a:ln w="9525">
                            <a:solidFill>
                              <a:srgbClr val="000000"/>
                            </a:solidFill>
                            <a:miter lim="800000"/>
                            <a:headEnd/>
                            <a:tailEnd/>
                          </a:ln>
                        </wps:spPr>
                        <wps:txbx>
                          <w:txbxContent>
                            <w:p w14:paraId="33FFF9E4" w14:textId="77777777" w:rsidR="00DA6107" w:rsidRPr="00A2263E" w:rsidRDefault="00DA6107" w:rsidP="00104877">
                              <w:pPr>
                                <w:jc w:val="center"/>
                                <w:rPr>
                                  <w:rFonts w:ascii="Arial" w:hAnsi="Arial" w:cs="Arial"/>
                                </w:rPr>
                              </w:pPr>
                              <w:r>
                                <w:rPr>
                                  <w:rFonts w:ascii="Arial" w:hAnsi="Arial" w:cs="Arial"/>
                                </w:rPr>
                                <w:t>PMIC</w:t>
                              </w:r>
                            </w:p>
                          </w:txbxContent>
                        </wps:txbx>
                        <wps:bodyPr rot="0" vert="horz" wrap="square" lIns="74295" tIns="72000" rIns="74295" bIns="8890" anchor="ctr" anchorCtr="0" upright="1">
                          <a:noAutofit/>
                        </wps:bodyPr>
                      </wps:wsp>
                      <wps:wsp>
                        <wps:cNvPr id="705" name="AutoShape 70"/>
                        <wps:cNvCnPr>
                          <a:cxnSpLocks noChangeShapeType="1"/>
                          <a:endCxn id="681" idx="2"/>
                        </wps:cNvCnPr>
                        <wps:spPr bwMode="auto">
                          <a:xfrm flipV="1">
                            <a:off x="2108729" y="4092655"/>
                            <a:ext cx="0" cy="1344277"/>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706" name="AutoShape 70"/>
                        <wps:cNvCnPr>
                          <a:cxnSpLocks noChangeShapeType="1"/>
                        </wps:cNvCnPr>
                        <wps:spPr bwMode="auto">
                          <a:xfrm flipH="1" flipV="1">
                            <a:off x="2120560" y="2564834"/>
                            <a:ext cx="880" cy="1318483"/>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736" name="AutoShape 70"/>
                        <wps:cNvCnPr>
                          <a:cxnSpLocks noChangeShapeType="1"/>
                        </wps:cNvCnPr>
                        <wps:spPr bwMode="auto">
                          <a:xfrm flipV="1">
                            <a:off x="3000759" y="2564834"/>
                            <a:ext cx="0" cy="28124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719" name="Rectangle 61"/>
                        <wps:cNvSpPr>
                          <a:spLocks noChangeArrowheads="1"/>
                        </wps:cNvSpPr>
                        <wps:spPr bwMode="auto">
                          <a:xfrm>
                            <a:off x="2860992" y="3347122"/>
                            <a:ext cx="816539" cy="209334"/>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0BD62478" w14:textId="77777777" w:rsidR="00DA6107" w:rsidRPr="00A2263E" w:rsidRDefault="00DA6107" w:rsidP="00104877">
                              <w:pPr>
                                <w:jc w:val="center"/>
                                <w:rPr>
                                  <w:rFonts w:ascii="Arial" w:hAnsi="Arial" w:cs="Arial"/>
                                </w:rPr>
                              </w:pPr>
                              <w:r>
                                <w:rPr>
                                  <w:rFonts w:ascii="Arial" w:hAnsi="Arial" w:cs="Arial"/>
                                </w:rPr>
                                <w:t>CPU Idle</w:t>
                              </w:r>
                            </w:p>
                          </w:txbxContent>
                        </wps:txbx>
                        <wps:bodyPr rot="0" vert="horz" wrap="square" lIns="0" tIns="36000" rIns="0" bIns="0" anchor="ctr" anchorCtr="0" upright="1">
                          <a:noAutofit/>
                        </wps:bodyPr>
                      </wps:wsp>
                      <wps:wsp>
                        <wps:cNvPr id="738" name="カギ線コネクタ 738"/>
                        <wps:cNvCnPr>
                          <a:stCxn id="676" idx="1"/>
                          <a:endCxn id="704" idx="1"/>
                        </wps:cNvCnPr>
                        <wps:spPr>
                          <a:xfrm rot="10800000" flipH="1" flipV="1">
                            <a:off x="2843092" y="2950742"/>
                            <a:ext cx="1487797" cy="1934400"/>
                          </a:xfrm>
                          <a:prstGeom prst="bentConnector3">
                            <a:avLst>
                              <a:gd name="adj1" fmla="val -848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96" name="Rectangle 61"/>
                        <wps:cNvSpPr>
                          <a:spLocks noChangeArrowheads="1"/>
                        </wps:cNvSpPr>
                        <wps:spPr bwMode="auto">
                          <a:xfrm>
                            <a:off x="1821484" y="2355496"/>
                            <a:ext cx="725923" cy="209338"/>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4335D797" w14:textId="77777777" w:rsidR="00DA6107" w:rsidRPr="00A2263E" w:rsidRDefault="00DA6107" w:rsidP="00104877">
                              <w:pPr>
                                <w:jc w:val="center"/>
                                <w:rPr>
                                  <w:rFonts w:ascii="Arial" w:hAnsi="Arial" w:cs="Arial"/>
                                </w:rPr>
                              </w:pPr>
                              <w:r>
                                <w:rPr>
                                  <w:rFonts w:ascii="Arial" w:hAnsi="Arial" w:cs="Arial"/>
                                </w:rPr>
                                <w:t>CPU Freq</w:t>
                              </w:r>
                            </w:p>
                          </w:txbxContent>
                        </wps:txbx>
                        <wps:bodyPr rot="0" vert="horz" wrap="square" lIns="0" tIns="36000" rIns="0" bIns="0" anchor="ctr" anchorCtr="0" upright="1">
                          <a:noAutofit/>
                        </wps:bodyPr>
                      </wps:wsp>
                      <wps:wsp>
                        <wps:cNvPr id="741" name="カギ線コネクタ 741"/>
                        <wps:cNvCnPr>
                          <a:stCxn id="683" idx="3"/>
                        </wps:cNvCnPr>
                        <wps:spPr>
                          <a:xfrm>
                            <a:off x="4220995" y="2454119"/>
                            <a:ext cx="202822" cy="391954"/>
                          </a:xfrm>
                          <a:prstGeom prst="bentConnector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2" name="AutoShape 70"/>
                        <wps:cNvCnPr>
                          <a:cxnSpLocks noChangeShapeType="1"/>
                        </wps:cNvCnPr>
                        <wps:spPr bwMode="auto">
                          <a:xfrm flipV="1">
                            <a:off x="3827185" y="3055408"/>
                            <a:ext cx="0" cy="8279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44" name="Rectangle 61"/>
                        <wps:cNvSpPr>
                          <a:spLocks noChangeArrowheads="1"/>
                        </wps:cNvSpPr>
                        <wps:spPr bwMode="auto">
                          <a:xfrm>
                            <a:off x="3795824" y="3883317"/>
                            <a:ext cx="1041936" cy="207429"/>
                          </a:xfrm>
                          <a:prstGeom prst="rect">
                            <a:avLst/>
                          </a:prstGeom>
                          <a:noFill/>
                          <a:ln w="9525">
                            <a:solidFill>
                              <a:srgbClr val="000000"/>
                            </a:solidFill>
                            <a:miter lim="800000"/>
                            <a:headEnd/>
                            <a:tailEnd/>
                          </a:ln>
                        </wps:spPr>
                        <wps:txbx>
                          <w:txbxContent>
                            <w:p w14:paraId="290AE0A2" w14:textId="77777777" w:rsidR="00DA6107" w:rsidRPr="00A2263E" w:rsidRDefault="00DA6107" w:rsidP="00104877">
                              <w:pPr>
                                <w:jc w:val="center"/>
                                <w:rPr>
                                  <w:rFonts w:ascii="Arial" w:hAnsi="Arial" w:cs="Arial"/>
                                </w:rPr>
                              </w:pPr>
                              <w:r>
                                <w:rPr>
                                  <w:rFonts w:ascii="Arial" w:hAnsi="Arial" w:cs="Arial"/>
                                </w:rPr>
                                <w:t>On Chip</w:t>
                              </w:r>
                              <w:r>
                                <w:rPr>
                                  <w:rFonts w:ascii="Arial" w:hAnsi="Arial" w:cs="Arial" w:hint="eastAsia"/>
                                  <w:lang w:eastAsia="ja-JP"/>
                                </w:rPr>
                                <w:t xml:space="preserve"> </w:t>
                              </w:r>
                              <w:r>
                                <w:rPr>
                                  <w:rFonts w:ascii="Arial" w:hAnsi="Arial" w:cs="Arial"/>
                                </w:rPr>
                                <w:t>Drivers</w:t>
                              </w:r>
                            </w:p>
                          </w:txbxContent>
                        </wps:txbx>
                        <wps:bodyPr rot="0" vert="horz" wrap="square" lIns="0" tIns="36000" rIns="0" bIns="0" anchor="ctr" anchorCtr="0" upright="1">
                          <a:noAutofit/>
                        </wps:bodyPr>
                      </wps:wsp>
                      <wps:wsp>
                        <wps:cNvPr id="686" name="Rectangle 61"/>
                        <wps:cNvSpPr>
                          <a:spLocks noChangeArrowheads="1"/>
                        </wps:cNvSpPr>
                        <wps:spPr bwMode="auto">
                          <a:xfrm>
                            <a:off x="99697" y="43815"/>
                            <a:ext cx="888997" cy="209334"/>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55EA160C" w14:textId="77777777" w:rsidR="00DA6107" w:rsidRPr="00A2263E" w:rsidRDefault="00DA6107" w:rsidP="00104877">
                              <w:pPr>
                                <w:jc w:val="center"/>
                                <w:rPr>
                                  <w:rFonts w:ascii="Arial" w:hAnsi="Arial" w:cs="Arial"/>
                                </w:rPr>
                              </w:pPr>
                            </w:p>
                          </w:txbxContent>
                        </wps:txbx>
                        <wps:bodyPr rot="0" vert="horz" wrap="square" lIns="0" tIns="36000" rIns="0" bIns="0" anchor="ctr" anchorCtr="0" upright="1">
                          <a:noAutofit/>
                        </wps:bodyPr>
                      </wps:wsp>
                      <wps:wsp>
                        <wps:cNvPr id="750" name="Rectangle 78"/>
                        <wps:cNvSpPr>
                          <a:spLocks noChangeArrowheads="1"/>
                        </wps:cNvSpPr>
                        <wps:spPr bwMode="auto">
                          <a:xfrm>
                            <a:off x="988694" y="43815"/>
                            <a:ext cx="37103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EA5BB" w14:textId="77777777" w:rsidR="00DA6107" w:rsidRPr="00D33E1E" w:rsidRDefault="00DA6107" w:rsidP="00104877">
                              <w:pPr>
                                <w:rPr>
                                  <w:rFonts w:ascii="Arial" w:hAnsi="Arial" w:cs="Arial"/>
                                  <w:vanish/>
                                  <w:lang w:eastAsia="ja-JP"/>
                                </w:rPr>
                              </w:pPr>
                              <w:r>
                                <w:rPr>
                                  <w:rFonts w:ascii="Arial" w:hAnsi="Arial" w:cs="Arial" w:hint="eastAsia"/>
                                  <w:lang w:eastAsia="ja-JP"/>
                                </w:rPr>
                                <w:t>Target of this manual</w:t>
                              </w:r>
                            </w:p>
                          </w:txbxContent>
                        </wps:txbx>
                        <wps:bodyPr rot="0" vert="horz" wrap="square" lIns="74295" tIns="8890" rIns="74295" bIns="8890" anchor="t" anchorCtr="0" upright="1">
                          <a:noAutofit/>
                        </wps:bodyPr>
                      </wps:wsp>
                      <wps:wsp>
                        <wps:cNvPr id="2673" name="Rectangle 60"/>
                        <wps:cNvSpPr>
                          <a:spLocks noChangeArrowheads="1"/>
                        </wps:cNvSpPr>
                        <wps:spPr bwMode="auto">
                          <a:xfrm>
                            <a:off x="3795824" y="1307749"/>
                            <a:ext cx="812752" cy="235880"/>
                          </a:xfrm>
                          <a:prstGeom prst="rect">
                            <a:avLst/>
                          </a:prstGeom>
                          <a:solidFill>
                            <a:schemeClr val="bg1"/>
                          </a:solidFill>
                          <a:ln w="9525">
                            <a:solidFill>
                              <a:srgbClr val="000000"/>
                            </a:solidFill>
                            <a:miter lim="800000"/>
                            <a:headEnd/>
                            <a:tailEnd/>
                          </a:ln>
                        </wps:spPr>
                        <wps:txbx>
                          <w:txbxContent>
                            <w:p w14:paraId="645DA1C6" w14:textId="77777777" w:rsidR="00DA6107" w:rsidRPr="00A2263E" w:rsidRDefault="00DA6107" w:rsidP="00104877">
                              <w:pPr>
                                <w:jc w:val="center"/>
                                <w:rPr>
                                  <w:rFonts w:ascii="Arial" w:hAnsi="Arial" w:cs="Arial"/>
                                </w:rPr>
                              </w:pPr>
                              <w:r>
                                <w:rPr>
                                  <w:rFonts w:ascii="Arial" w:hAnsi="Arial" w:cs="Arial"/>
                                </w:rPr>
                                <w:t>Scheduler</w:t>
                              </w:r>
                            </w:p>
                          </w:txbxContent>
                        </wps:txbx>
                        <wps:bodyPr rot="0" vert="horz" wrap="square" lIns="74295" tIns="36000" rIns="74295" bIns="8890" anchor="t" anchorCtr="0" upright="1">
                          <a:noAutofit/>
                        </wps:bodyPr>
                      </wps:wsp>
                      <wps:wsp>
                        <wps:cNvPr id="2694" name="AutoShape 84"/>
                        <wps:cNvCnPr>
                          <a:cxnSpLocks noChangeShapeType="1"/>
                        </wps:cNvCnPr>
                        <wps:spPr bwMode="auto">
                          <a:xfrm flipH="1">
                            <a:off x="2779207" y="801664"/>
                            <a:ext cx="6613" cy="1023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39" name="Rectangle 60"/>
                        <wps:cNvSpPr>
                          <a:spLocks noChangeArrowheads="1"/>
                        </wps:cNvSpPr>
                        <wps:spPr bwMode="auto">
                          <a:xfrm>
                            <a:off x="2311603" y="1303718"/>
                            <a:ext cx="1306696" cy="235880"/>
                          </a:xfrm>
                          <a:prstGeom prst="rect">
                            <a:avLst/>
                          </a:prstGeom>
                          <a:solidFill>
                            <a:schemeClr val="bg1"/>
                          </a:solidFill>
                          <a:ln w="9525">
                            <a:solidFill>
                              <a:srgbClr val="000000"/>
                            </a:solidFill>
                            <a:miter lim="800000"/>
                            <a:headEnd/>
                            <a:tailEnd/>
                          </a:ln>
                        </wps:spPr>
                        <wps:txbx>
                          <w:txbxContent>
                            <w:p w14:paraId="5A051FD6" w14:textId="77777777" w:rsidR="00DA6107" w:rsidRPr="00A2263E" w:rsidRDefault="00DA6107" w:rsidP="00104877">
                              <w:pPr>
                                <w:jc w:val="center"/>
                                <w:rPr>
                                  <w:rFonts w:ascii="Arial" w:hAnsi="Arial" w:cs="Arial"/>
                                </w:rPr>
                              </w:pPr>
                              <w:r>
                                <w:rPr>
                                  <w:rFonts w:ascii="Arial" w:hAnsi="Arial" w:cs="Arial"/>
                                </w:rPr>
                                <w:t>sysfs</w:t>
                              </w:r>
                            </w:p>
                          </w:txbxContent>
                        </wps:txbx>
                        <wps:bodyPr rot="0" vert="horz" wrap="square" lIns="74295" tIns="36000" rIns="74295" bIns="8890" anchor="t" anchorCtr="0" upright="1">
                          <a:noAutofit/>
                        </wps:bodyPr>
                      </wps:wsp>
                      <wps:wsp>
                        <wps:cNvPr id="2695" name="Rectangle 78"/>
                        <wps:cNvSpPr>
                          <a:spLocks noChangeArrowheads="1"/>
                        </wps:cNvSpPr>
                        <wps:spPr bwMode="auto">
                          <a:xfrm>
                            <a:off x="2779207" y="1608786"/>
                            <a:ext cx="3321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DEE8" w14:textId="77777777" w:rsidR="00DA6107" w:rsidRPr="00A2263E" w:rsidRDefault="00DA6107" w:rsidP="00104877">
                              <w:pPr>
                                <w:rPr>
                                  <w:rFonts w:ascii="Arial" w:hAnsi="Arial" w:cs="Arial"/>
                                </w:rPr>
                              </w:pPr>
                              <w:r>
                                <w:rPr>
                                  <w:rFonts w:ascii="Arial" w:hAnsi="Arial" w:cs="Arial"/>
                                </w:rPr>
                                <w:t>(a)</w:t>
                              </w:r>
                            </w:p>
                          </w:txbxContent>
                        </wps:txbx>
                        <wps:bodyPr rot="0" vert="horz" wrap="square" lIns="74295" tIns="8890" rIns="74295" bIns="8890" anchor="t" anchorCtr="0" upright="1">
                          <a:noAutofit/>
                        </wps:bodyPr>
                      </wps:wsp>
                      <wps:wsp>
                        <wps:cNvPr id="2706" name="Rectangle 78"/>
                        <wps:cNvSpPr>
                          <a:spLocks noChangeArrowheads="1"/>
                        </wps:cNvSpPr>
                        <wps:spPr bwMode="auto">
                          <a:xfrm>
                            <a:off x="3338773" y="2642022"/>
                            <a:ext cx="80560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907A5" w14:textId="77777777" w:rsidR="00DA6107" w:rsidRPr="00A2263E" w:rsidRDefault="00DA6107" w:rsidP="00104877">
                              <w:pPr>
                                <w:rPr>
                                  <w:rFonts w:ascii="Arial" w:hAnsi="Arial" w:cs="Arial"/>
                                </w:rPr>
                              </w:pPr>
                              <w:r>
                                <w:rPr>
                                  <w:rFonts w:ascii="Arial" w:hAnsi="Arial" w:cs="Arial"/>
                                </w:rPr>
                                <w:t>From (a)</w:t>
                              </w:r>
                            </w:p>
                          </w:txbxContent>
                        </wps:txbx>
                        <wps:bodyPr rot="0" vert="horz" wrap="square" lIns="74295" tIns="8890" rIns="74295" bIns="8890" anchor="t" anchorCtr="0" upright="1">
                          <a:noAutofit/>
                        </wps:bodyPr>
                      </wps:wsp>
                      <wps:wsp>
                        <wps:cNvPr id="2718" name="カギ線コネクタ 2718"/>
                        <wps:cNvCnPr/>
                        <wps:spPr>
                          <a:xfrm rot="10800000" flipV="1">
                            <a:off x="3290569" y="2635461"/>
                            <a:ext cx="264888" cy="21958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9" name="Rectangle 78"/>
                        <wps:cNvSpPr>
                          <a:spLocks noChangeArrowheads="1"/>
                        </wps:cNvSpPr>
                        <wps:spPr bwMode="auto">
                          <a:xfrm>
                            <a:off x="4220995" y="1608786"/>
                            <a:ext cx="3321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33B31" w14:textId="77777777" w:rsidR="00DA6107" w:rsidRPr="00A2263E" w:rsidRDefault="00DA6107" w:rsidP="00104877">
                              <w:pPr>
                                <w:rPr>
                                  <w:rFonts w:ascii="Arial" w:hAnsi="Arial" w:cs="Arial"/>
                                </w:rPr>
                              </w:pPr>
                              <w:r>
                                <w:rPr>
                                  <w:rFonts w:ascii="Arial" w:hAnsi="Arial" w:cs="Arial"/>
                                </w:rPr>
                                <w:t>(b)</w:t>
                              </w:r>
                            </w:p>
                          </w:txbxContent>
                        </wps:txbx>
                        <wps:bodyPr rot="0" vert="horz" wrap="square" lIns="74295" tIns="8890" rIns="74295" bIns="8890" anchor="t" anchorCtr="0" upright="1">
                          <a:noAutofit/>
                        </wps:bodyPr>
                      </wps:wsp>
                      <wps:wsp>
                        <wps:cNvPr id="2730" name="AutoShape 84"/>
                        <wps:cNvCnPr>
                          <a:cxnSpLocks noChangeShapeType="1"/>
                          <a:stCxn id="2673" idx="2"/>
                        </wps:cNvCnPr>
                        <wps:spPr bwMode="auto">
                          <a:xfrm>
                            <a:off x="4202200" y="1543629"/>
                            <a:ext cx="0" cy="24106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31" name="Rectangle 78"/>
                        <wps:cNvSpPr>
                          <a:spLocks noChangeArrowheads="1"/>
                        </wps:cNvSpPr>
                        <wps:spPr bwMode="auto">
                          <a:xfrm>
                            <a:off x="3196851" y="3131160"/>
                            <a:ext cx="80560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AC479" w14:textId="77777777" w:rsidR="00DA6107" w:rsidRPr="00A2263E" w:rsidRDefault="00DA6107" w:rsidP="00104877">
                              <w:pPr>
                                <w:rPr>
                                  <w:rFonts w:ascii="Arial" w:hAnsi="Arial" w:cs="Arial"/>
                                </w:rPr>
                              </w:pPr>
                              <w:r>
                                <w:rPr>
                                  <w:rFonts w:ascii="Arial" w:hAnsi="Arial" w:cs="Arial"/>
                                </w:rPr>
                                <w:t>From (b)</w:t>
                              </w:r>
                            </w:p>
                          </w:txbxContent>
                        </wps:txbx>
                        <wps:bodyPr rot="0" vert="horz" wrap="square" lIns="74295" tIns="8890" rIns="74295" bIns="8890" anchor="t" anchorCtr="0" upright="1">
                          <a:noAutofit/>
                        </wps:bodyPr>
                      </wps:wsp>
                      <wps:wsp>
                        <wps:cNvPr id="2742" name="カギ線コネクタ 2742"/>
                        <wps:cNvCnPr/>
                        <wps:spPr>
                          <a:xfrm rot="10800000" flipV="1">
                            <a:off x="3259360" y="3137204"/>
                            <a:ext cx="312456" cy="2099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Rectangle 67"/>
                        <wps:cNvSpPr>
                          <a:spLocks noChangeArrowheads="1"/>
                        </wps:cNvSpPr>
                        <wps:spPr bwMode="auto">
                          <a:xfrm>
                            <a:off x="2611610" y="5436932"/>
                            <a:ext cx="513494" cy="282794"/>
                          </a:xfrm>
                          <a:prstGeom prst="rect">
                            <a:avLst/>
                          </a:prstGeom>
                          <a:noFill/>
                          <a:ln w="9525">
                            <a:solidFill>
                              <a:srgbClr val="000000"/>
                            </a:solidFill>
                            <a:miter lim="800000"/>
                            <a:headEnd/>
                            <a:tailEnd/>
                          </a:ln>
                        </wps:spPr>
                        <wps:txbx>
                          <w:txbxContent>
                            <w:p w14:paraId="6F006004" w14:textId="77777777" w:rsidR="00DA6107" w:rsidRPr="00A2263E" w:rsidRDefault="00DA6107" w:rsidP="00104877">
                              <w:pPr>
                                <w:jc w:val="center"/>
                                <w:rPr>
                                  <w:rFonts w:ascii="Arial" w:hAnsi="Arial" w:cs="Arial"/>
                                </w:rPr>
                              </w:pPr>
                              <w:r>
                                <w:rPr>
                                  <w:rFonts w:ascii="Arial" w:hAnsi="Arial" w:cs="Arial"/>
                                </w:rPr>
                                <w:t>CPG</w:t>
                              </w:r>
                            </w:p>
                          </w:txbxContent>
                        </wps:txbx>
                        <wps:bodyPr rot="0" vert="horz" wrap="square" lIns="74295" tIns="72000" rIns="74295" bIns="8890" anchor="ctr" anchorCtr="0" upright="1">
                          <a:noAutofit/>
                        </wps:bodyPr>
                      </wps:wsp>
                      <wps:wsp>
                        <wps:cNvPr id="818" name="AutoShape 84"/>
                        <wps:cNvCnPr>
                          <a:cxnSpLocks noChangeShapeType="1"/>
                        </wps:cNvCnPr>
                        <wps:spPr bwMode="auto">
                          <a:xfrm>
                            <a:off x="2367752" y="2564834"/>
                            <a:ext cx="0" cy="24106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19" name="Rectangle 78"/>
                        <wps:cNvSpPr>
                          <a:spLocks noChangeArrowheads="1"/>
                        </wps:cNvSpPr>
                        <wps:spPr bwMode="auto">
                          <a:xfrm>
                            <a:off x="2319380" y="2587534"/>
                            <a:ext cx="3321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0AE5A" w14:textId="77777777" w:rsidR="00DA6107" w:rsidRPr="00A2263E" w:rsidRDefault="00DA6107" w:rsidP="00104877">
                              <w:pPr>
                                <w:rPr>
                                  <w:rFonts w:ascii="Arial" w:hAnsi="Arial" w:cs="Arial"/>
                                </w:rPr>
                              </w:pPr>
                              <w:r>
                                <w:rPr>
                                  <w:rFonts w:ascii="Arial" w:hAnsi="Arial" w:cs="Arial"/>
                                </w:rPr>
                                <w:t>(c)</w:t>
                              </w:r>
                            </w:p>
                          </w:txbxContent>
                        </wps:txbx>
                        <wps:bodyPr rot="0" vert="horz" wrap="square" lIns="74295" tIns="8890" rIns="74295" bIns="8890" anchor="t" anchorCtr="0" upright="1">
                          <a:noAutofit/>
                        </wps:bodyPr>
                      </wps:wsp>
                      <wps:wsp>
                        <wps:cNvPr id="820" name="Rectangle 78"/>
                        <wps:cNvSpPr>
                          <a:spLocks noChangeArrowheads="1"/>
                        </wps:cNvSpPr>
                        <wps:spPr bwMode="auto">
                          <a:xfrm>
                            <a:off x="2412316" y="4968246"/>
                            <a:ext cx="9656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14E29" w14:textId="77777777" w:rsidR="00DA6107" w:rsidRPr="00A2263E" w:rsidRDefault="00DA6107" w:rsidP="00104877">
                              <w:pPr>
                                <w:rPr>
                                  <w:rFonts w:ascii="Arial" w:hAnsi="Arial" w:cs="Arial"/>
                                </w:rPr>
                              </w:pPr>
                              <w:r>
                                <w:rPr>
                                  <w:rFonts w:ascii="Arial" w:hAnsi="Arial" w:cs="Arial"/>
                                </w:rPr>
                                <w:t>From (c)</w:t>
                              </w:r>
                            </w:p>
                          </w:txbxContent>
                        </wps:txbx>
                        <wps:bodyPr rot="0" vert="horz" wrap="square" lIns="74295" tIns="8890" rIns="74295" bIns="8890" anchor="t" anchorCtr="0" upright="1">
                          <a:noAutofit/>
                        </wps:bodyPr>
                      </wps:wsp>
                      <wps:wsp>
                        <wps:cNvPr id="821" name="AutoShape 84"/>
                        <wps:cNvCnPr>
                          <a:cxnSpLocks noChangeShapeType="1"/>
                        </wps:cNvCnPr>
                        <wps:spPr bwMode="auto">
                          <a:xfrm>
                            <a:off x="2798600" y="5120273"/>
                            <a:ext cx="0" cy="31665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2" name="カギ線コネクタ 822"/>
                        <wps:cNvCnPr>
                          <a:stCxn id="683" idx="1"/>
                          <a:endCxn id="704" idx="1"/>
                        </wps:cNvCnPr>
                        <wps:spPr>
                          <a:xfrm rot="10800000" flipH="1" flipV="1">
                            <a:off x="2827348" y="2454118"/>
                            <a:ext cx="1503541" cy="2431023"/>
                          </a:xfrm>
                          <a:prstGeom prst="bentConnector3">
                            <a:avLst>
                              <a:gd name="adj1" fmla="val -15204"/>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823" name="カギ線コネクタ 823"/>
                        <wps:cNvCnPr>
                          <a:stCxn id="683" idx="3"/>
                        </wps:cNvCnPr>
                        <wps:spPr>
                          <a:xfrm>
                            <a:off x="4220995" y="2454119"/>
                            <a:ext cx="544126" cy="1429198"/>
                          </a:xfrm>
                          <a:prstGeom prst="bentConnector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824" name="AutoShape 84"/>
                        <wps:cNvCnPr>
                          <a:cxnSpLocks noChangeShapeType="1"/>
                        </wps:cNvCnPr>
                        <wps:spPr bwMode="auto">
                          <a:xfrm>
                            <a:off x="4316551" y="3040853"/>
                            <a:ext cx="0" cy="1992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5" name="Rectangle 78"/>
                        <wps:cNvSpPr>
                          <a:spLocks noChangeArrowheads="1"/>
                        </wps:cNvSpPr>
                        <wps:spPr bwMode="auto">
                          <a:xfrm>
                            <a:off x="4327727" y="3124012"/>
                            <a:ext cx="3321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8F79" w14:textId="77777777" w:rsidR="00DA6107" w:rsidRPr="00A2263E" w:rsidRDefault="00DA6107" w:rsidP="00104877">
                              <w:pPr>
                                <w:rPr>
                                  <w:rFonts w:ascii="Arial" w:hAnsi="Arial" w:cs="Arial"/>
                                </w:rPr>
                              </w:pPr>
                              <w:r>
                                <w:rPr>
                                  <w:rFonts w:ascii="Arial" w:hAnsi="Arial" w:cs="Arial"/>
                                </w:rPr>
                                <w:t>(d)</w:t>
                              </w:r>
                            </w:p>
                          </w:txbxContent>
                        </wps:txbx>
                        <wps:bodyPr rot="0" vert="horz" wrap="square" lIns="74295" tIns="8890" rIns="74295" bIns="8890" anchor="t" anchorCtr="0" upright="1">
                          <a:noAutofit/>
                        </wps:bodyPr>
                      </wps:wsp>
                      <wps:wsp>
                        <wps:cNvPr id="826" name="AutoShape 84"/>
                        <wps:cNvCnPr>
                          <a:cxnSpLocks noChangeShapeType="1"/>
                        </wps:cNvCnPr>
                        <wps:spPr bwMode="auto">
                          <a:xfrm>
                            <a:off x="3411219" y="5120273"/>
                            <a:ext cx="0" cy="31665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Rectangle 78"/>
                        <wps:cNvSpPr>
                          <a:spLocks noChangeArrowheads="1"/>
                        </wps:cNvSpPr>
                        <wps:spPr bwMode="auto">
                          <a:xfrm>
                            <a:off x="3037802" y="4967911"/>
                            <a:ext cx="96560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69045" w14:textId="77777777" w:rsidR="00DA6107" w:rsidRPr="00A2263E" w:rsidRDefault="00DA6107" w:rsidP="00104877">
                              <w:pPr>
                                <w:rPr>
                                  <w:rFonts w:ascii="Arial" w:hAnsi="Arial" w:cs="Arial"/>
                                </w:rPr>
                              </w:pPr>
                              <w:r>
                                <w:rPr>
                                  <w:rFonts w:ascii="Arial" w:hAnsi="Arial" w:cs="Arial"/>
                                </w:rPr>
                                <w:t>From (d)</w:t>
                              </w:r>
                            </w:p>
                          </w:txbxContent>
                        </wps:txbx>
                        <wps:bodyPr rot="0" vert="horz" wrap="square" lIns="74295" tIns="8890" rIns="74295" bIns="8890" anchor="t" anchorCtr="0" upright="1">
                          <a:noAutofit/>
                        </wps:bodyPr>
                      </wps:wsp>
                      <wps:wsp>
                        <wps:cNvPr id="828" name="Rectangle 61"/>
                        <wps:cNvSpPr>
                          <a:spLocks noChangeArrowheads="1"/>
                        </wps:cNvSpPr>
                        <wps:spPr bwMode="auto">
                          <a:xfrm flipH="1">
                            <a:off x="142499" y="1908313"/>
                            <a:ext cx="1453275" cy="812941"/>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319BD6AC" w14:textId="77777777" w:rsidR="00DA6107" w:rsidRPr="00A2263E" w:rsidRDefault="00DA6107" w:rsidP="00104877">
                              <w:pPr>
                                <w:ind w:firstLineChars="50" w:firstLine="100"/>
                                <w:rPr>
                                  <w:rFonts w:ascii="Arial" w:hAnsi="Arial" w:cs="Arial"/>
                                </w:rPr>
                              </w:pPr>
                              <w:r>
                                <w:rPr>
                                  <w:rFonts w:ascii="Arial" w:hAnsi="Arial" w:cs="Arial"/>
                                </w:rPr>
                                <w:t>Thermal Framework</w:t>
                              </w:r>
                            </w:p>
                          </w:txbxContent>
                        </wps:txbx>
                        <wps:bodyPr rot="0" vert="horz" wrap="square" lIns="0" tIns="36000" rIns="0" bIns="0" anchor="t" anchorCtr="0" upright="1">
                          <a:noAutofit/>
                        </wps:bodyPr>
                      </wps:wsp>
                      <wps:wsp>
                        <wps:cNvPr id="829" name="Rectangle 67"/>
                        <wps:cNvSpPr>
                          <a:spLocks noChangeArrowheads="1"/>
                        </wps:cNvSpPr>
                        <wps:spPr bwMode="auto">
                          <a:xfrm>
                            <a:off x="448087" y="5451568"/>
                            <a:ext cx="816539" cy="282794"/>
                          </a:xfrm>
                          <a:prstGeom prst="rect">
                            <a:avLst/>
                          </a:prstGeom>
                          <a:noFill/>
                          <a:ln w="9525">
                            <a:solidFill>
                              <a:srgbClr val="000000"/>
                            </a:solidFill>
                            <a:miter lim="800000"/>
                            <a:headEnd/>
                            <a:tailEnd/>
                          </a:ln>
                        </wps:spPr>
                        <wps:txbx>
                          <w:txbxContent>
                            <w:p w14:paraId="5F319CB3" w14:textId="77777777" w:rsidR="00DA6107" w:rsidRPr="00A2263E" w:rsidRDefault="00DA6107" w:rsidP="00104877">
                              <w:pPr>
                                <w:jc w:val="center"/>
                                <w:rPr>
                                  <w:rFonts w:ascii="Arial" w:hAnsi="Arial" w:cs="Arial"/>
                                </w:rPr>
                              </w:pPr>
                              <w:r>
                                <w:rPr>
                                  <w:rFonts w:ascii="Arial" w:hAnsi="Arial" w:cs="Arial"/>
                                </w:rPr>
                                <w:t>THS</w:t>
                              </w:r>
                            </w:p>
                          </w:txbxContent>
                        </wps:txbx>
                        <wps:bodyPr rot="0" vert="horz" wrap="square" lIns="74295" tIns="72000" rIns="74295" bIns="8890" anchor="ctr" anchorCtr="0" upright="1">
                          <a:noAutofit/>
                        </wps:bodyPr>
                      </wps:wsp>
                      <wps:wsp>
                        <wps:cNvPr id="830" name="Rectangle 61"/>
                        <wps:cNvSpPr>
                          <a:spLocks noChangeArrowheads="1"/>
                        </wps:cNvSpPr>
                        <wps:spPr bwMode="auto">
                          <a:xfrm>
                            <a:off x="397565" y="3889512"/>
                            <a:ext cx="914399" cy="209338"/>
                          </a:xfrm>
                          <a:prstGeom prst="rect">
                            <a:avLst/>
                          </a:prstGeom>
                          <a:noFill/>
                          <a:ln w="9525">
                            <a:solidFill>
                              <a:srgbClr val="000000"/>
                            </a:solidFill>
                            <a:miter lim="800000"/>
                            <a:headEnd/>
                            <a:tailEnd/>
                          </a:ln>
                        </wps:spPr>
                        <wps:txbx>
                          <w:txbxContent>
                            <w:p w14:paraId="228EDCA9" w14:textId="77777777" w:rsidR="00DA6107" w:rsidRPr="00A2263E" w:rsidRDefault="00DA6107" w:rsidP="00104877">
                              <w:pPr>
                                <w:jc w:val="center"/>
                                <w:rPr>
                                  <w:rFonts w:ascii="Arial" w:hAnsi="Arial" w:cs="Arial"/>
                                </w:rPr>
                              </w:pPr>
                              <w:r>
                                <w:rPr>
                                  <w:rFonts w:ascii="Arial" w:hAnsi="Arial" w:cs="Arial"/>
                                </w:rPr>
                                <w:t>THS Driver</w:t>
                              </w:r>
                            </w:p>
                          </w:txbxContent>
                        </wps:txbx>
                        <wps:bodyPr rot="0" vert="horz" wrap="square" lIns="0" tIns="36000" rIns="0" bIns="0" anchor="ctr" anchorCtr="0" upright="1">
                          <a:noAutofit/>
                        </wps:bodyPr>
                      </wps:wsp>
                      <wps:wsp>
                        <wps:cNvPr id="831" name="AutoShape 70"/>
                        <wps:cNvCnPr>
                          <a:cxnSpLocks noChangeShapeType="1"/>
                          <a:stCxn id="830" idx="2"/>
                          <a:endCxn id="829" idx="0"/>
                        </wps:cNvCnPr>
                        <wps:spPr bwMode="auto">
                          <a:xfrm>
                            <a:off x="854765" y="4098850"/>
                            <a:ext cx="1592" cy="1352718"/>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836" name="Rectangle 61"/>
                        <wps:cNvSpPr>
                          <a:spLocks noChangeArrowheads="1"/>
                        </wps:cNvSpPr>
                        <wps:spPr bwMode="auto">
                          <a:xfrm>
                            <a:off x="308853" y="2355496"/>
                            <a:ext cx="443683" cy="209338"/>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5FB7B5CC" w14:textId="77777777" w:rsidR="00DA6107" w:rsidRPr="00A2263E" w:rsidRDefault="00DA6107" w:rsidP="00104877">
                              <w:pPr>
                                <w:jc w:val="center"/>
                                <w:rPr>
                                  <w:rFonts w:ascii="Arial" w:hAnsi="Arial" w:cs="Arial"/>
                                </w:rPr>
                              </w:pPr>
                              <w:r>
                                <w:rPr>
                                  <w:rFonts w:ascii="Arial" w:hAnsi="Arial" w:cs="Arial"/>
                                </w:rPr>
                                <w:t>IPA</w:t>
                              </w:r>
                            </w:p>
                          </w:txbxContent>
                        </wps:txbx>
                        <wps:bodyPr rot="0" vert="horz" wrap="square" lIns="0" tIns="36000" rIns="0" bIns="0" anchor="ctr" anchorCtr="0" upright="1">
                          <a:noAutofit/>
                        </wps:bodyPr>
                      </wps:wsp>
                      <wps:wsp>
                        <wps:cNvPr id="852" name="AutoShape 84"/>
                        <wps:cNvCnPr>
                          <a:cxnSpLocks noChangeShapeType="1"/>
                          <a:stCxn id="836" idx="3"/>
                          <a:endCxn id="696" idx="1"/>
                        </wps:cNvCnPr>
                        <wps:spPr bwMode="auto">
                          <a:xfrm>
                            <a:off x="752536" y="2460165"/>
                            <a:ext cx="1068948"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53" name="AutoShape 70"/>
                        <wps:cNvCnPr>
                          <a:cxnSpLocks noChangeShapeType="1"/>
                        </wps:cNvCnPr>
                        <wps:spPr bwMode="auto">
                          <a:xfrm>
                            <a:off x="523871" y="2564834"/>
                            <a:ext cx="0" cy="1324678"/>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874" name="Rectangle 874"/>
                        <wps:cNvSpPr>
                          <a:spLocks noChangeArrowheads="1"/>
                        </wps:cNvSpPr>
                        <wps:spPr bwMode="auto">
                          <a:xfrm>
                            <a:off x="3203107" y="5437396"/>
                            <a:ext cx="577979" cy="282575"/>
                          </a:xfrm>
                          <a:prstGeom prst="rect">
                            <a:avLst/>
                          </a:prstGeom>
                          <a:noFill/>
                          <a:ln w="9525">
                            <a:solidFill>
                              <a:srgbClr val="000000"/>
                            </a:solidFill>
                            <a:miter lim="800000"/>
                            <a:headEnd/>
                            <a:tailEnd/>
                          </a:ln>
                        </wps:spPr>
                        <wps:txbx>
                          <w:txbxContent>
                            <w:p w14:paraId="40EA9E9A" w14:textId="77777777" w:rsidR="00DA6107" w:rsidRDefault="00DA6107" w:rsidP="00104877">
                              <w:pPr>
                                <w:jc w:val="center"/>
                              </w:pPr>
                              <w:r>
                                <w:rPr>
                                  <w:rFonts w:ascii="Arial" w:hAnsi="Arial" w:cs="Arial"/>
                                </w:rPr>
                                <w:t>SYSC</w:t>
                              </w:r>
                            </w:p>
                          </w:txbxContent>
                        </wps:txbx>
                        <wps:bodyPr rot="0" vert="horz" wrap="square" lIns="74295" tIns="72000" rIns="74295" bIns="8890" anchor="ctr" anchorCtr="0" upright="1">
                          <a:noAutofit/>
                        </wps:bodyPr>
                      </wps:wsp>
                      <wps:wsp>
                        <wps:cNvPr id="38" name="Elbow Connector 38"/>
                        <wps:cNvCnPr>
                          <a:endCxn id="729" idx="0"/>
                        </wps:cNvCnPr>
                        <wps:spPr>
                          <a:xfrm rot="10800000" flipV="1">
                            <a:off x="2868357" y="5257800"/>
                            <a:ext cx="542862" cy="17913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6" name="AutoShape 70"/>
                        <wps:cNvCnPr>
                          <a:cxnSpLocks noChangeShapeType="1"/>
                        </wps:cNvCnPr>
                        <wps:spPr bwMode="auto">
                          <a:xfrm>
                            <a:off x="1138594" y="3007642"/>
                            <a:ext cx="0" cy="884309"/>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882" name="Elbow Connector 882"/>
                        <wps:cNvCnPr>
                          <a:endCxn id="696" idx="1"/>
                        </wps:cNvCnPr>
                        <wps:spPr>
                          <a:xfrm rot="5400000" flipH="1" flipV="1">
                            <a:off x="1318037" y="2280723"/>
                            <a:ext cx="324005" cy="6828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3" name="AutoShape 84"/>
                        <wps:cNvCnPr>
                          <a:cxnSpLocks noChangeShapeType="1"/>
                        </wps:cNvCnPr>
                        <wps:spPr bwMode="auto">
                          <a:xfrm>
                            <a:off x="1373857" y="2895906"/>
                            <a:ext cx="147358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02" name="Rectangle 61"/>
                        <wps:cNvSpPr>
                          <a:spLocks noChangeArrowheads="1"/>
                        </wps:cNvSpPr>
                        <wps:spPr bwMode="auto">
                          <a:xfrm>
                            <a:off x="930174" y="2803497"/>
                            <a:ext cx="443683" cy="209338"/>
                          </a:xfrm>
                          <a:prstGeom prst="rect">
                            <a:avLst/>
                          </a:prstGeom>
                          <a:gradFill flip="none" rotWithShape="1">
                            <a:gsLst>
                              <a:gs pos="0">
                                <a:schemeClr val="bg1"/>
                              </a:gs>
                              <a:gs pos="100000">
                                <a:schemeClr val="accent5">
                                  <a:lumMod val="60000"/>
                                  <a:lumOff val="40000"/>
                                </a:schemeClr>
                              </a:gs>
                            </a:gsLst>
                            <a:path path="circle">
                              <a:fillToRect l="50000" t="50000" r="50000" b="50000"/>
                            </a:path>
                            <a:tileRect/>
                          </a:gradFill>
                          <a:ln w="9525">
                            <a:solidFill>
                              <a:srgbClr val="000000"/>
                            </a:solidFill>
                            <a:miter lim="800000"/>
                            <a:headEnd/>
                            <a:tailEnd/>
                          </a:ln>
                        </wps:spPr>
                        <wps:txbx>
                          <w:txbxContent>
                            <w:p w14:paraId="5CE05C16" w14:textId="77777777" w:rsidR="00DA6107" w:rsidRPr="00A2263E" w:rsidRDefault="00DA6107" w:rsidP="00104877">
                              <w:pPr>
                                <w:jc w:val="center"/>
                                <w:rPr>
                                  <w:rFonts w:ascii="Arial" w:hAnsi="Arial" w:cs="Arial"/>
                                </w:rPr>
                              </w:pPr>
                              <w:r>
                                <w:rPr>
                                  <w:rFonts w:ascii="Arial" w:hAnsi="Arial" w:cs="Arial"/>
                                </w:rPr>
                                <w:t>EMS</w:t>
                              </w:r>
                            </w:p>
                          </w:txbxContent>
                        </wps:txbx>
                        <wps:bodyPr rot="0" vert="horz" wrap="square" lIns="0" tIns="36000" rIns="0" bIns="0" anchor="ctr" anchorCtr="0" upright="1">
                          <a:noAutofit/>
                        </wps:bodyPr>
                      </wps:wsp>
                    </wpc:wpc>
                  </a:graphicData>
                </a:graphic>
              </wp:inline>
            </w:drawing>
          </mc:Choice>
          <mc:Fallback>
            <w:pict>
              <v:group w14:anchorId="6356DA3E" id="キャンバス 458" o:spid="_x0000_s1026" editas="canvas" style="width:479.25pt;height:456pt;mso-position-horizontal-relative:char;mso-position-vertical-relative:line" coordsize="60864,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">
                <v:shape id="_x0000_s1027" type="#_x0000_t75" style="position:absolute;width:60864;height:57912;visibility:visible;mso-wrap-style:square">
                  <v:fill o:detectmouseclick="t"/>
                  <v:path o:connecttype="none"/>
                </v:shape>
                <v:rect id="Rectangle 60" o:spid="_x0000_s1028" style="position:absolute;left:318;top:12209;width:48704;height:25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" filled="f">
                  <v:textbox inset="5.85pt,1mm,5.85pt,.7pt">
                    <w:txbxContent>
                      <w:p w14:paraId="56686B26" w14:textId="77777777" w:rsidR="00DA6107" w:rsidRPr="00897FA0" w:rsidRDefault="00DA6107" w:rsidP="00104877">
                        <w:pPr>
                          <w:rPr>
                            <w:rFonts w:ascii="Arial" w:hAnsi="Arial" w:cs="Arial"/>
                            <w:lang w:eastAsia="ja-JP"/>
                          </w:rPr>
                        </w:pPr>
                        <w:r w:rsidRPr="00897FA0">
                          <w:rPr>
                            <w:rFonts w:ascii="Arial" w:hAnsi="Arial" w:cs="Arial"/>
                            <w:lang w:eastAsia="ja-JP"/>
                          </w:rPr>
                          <w:t>Linux</w:t>
                        </w:r>
                      </w:p>
                    </w:txbxContent>
                  </v:textbox>
                </v:rect>
                <v:rect id="Rectangle 61" o:spid="_x0000_s1029" style="position:absolute;left:17004;top:19146;width:31373;height:178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" fillcolor="white [3212]">
                  <v:fill color2="#92cddc [1944]" rotate="t" focusposition=".5,.5" focussize="" focus="100%" type="gradientRadial"/>
                  <v:textbox inset="0,1mm,0,0">
                    <w:txbxContent>
                      <w:p w14:paraId="77A6F4C8" w14:textId="77777777" w:rsidR="00DA6107" w:rsidRDefault="00DA6107" w:rsidP="00104877">
                        <w:pPr>
                          <w:ind w:firstLineChars="50" w:firstLine="100"/>
                          <w:rPr>
                            <w:rFonts w:ascii="Arial" w:hAnsi="Arial" w:cs="Arial"/>
                          </w:rPr>
                        </w:pPr>
                        <w:r>
                          <w:rPr>
                            <w:rFonts w:ascii="Arial" w:hAnsi="Arial" w:cs="Arial"/>
                          </w:rPr>
                          <w:t xml:space="preserve">Power management </w:t>
                        </w:r>
                      </w:p>
                      <w:p w14:paraId="5B098495" w14:textId="77777777" w:rsidR="00DA6107" w:rsidRPr="00A2263E" w:rsidRDefault="00DA6107" w:rsidP="00104877">
                        <w:pPr>
                          <w:ind w:firstLineChars="50" w:firstLine="100"/>
                          <w:rPr>
                            <w:rFonts w:ascii="Arial" w:hAnsi="Arial" w:cs="Arial"/>
                          </w:rPr>
                        </w:pPr>
                        <w:r>
                          <w:rPr>
                            <w:rFonts w:ascii="Arial" w:hAnsi="Arial" w:cs="Arial"/>
                          </w:rPr>
                          <w:t>Framework</w:t>
                        </w:r>
                      </w:p>
                    </w:txbxContent>
                  </v:textbox>
                </v:rect>
                <v:shapetype id="_x0000_t32" coordsize="21600,21600" o:spt="32" o:oned="t" path="m,l21600,21600e" filled="f">
                  <v:path arrowok="t" fillok="f" o:connecttype="none"/>
                  <o:lock v:ext="edit" shapetype="t"/>
                </v:shapetype>
                <v:shape id="AutoShape 65" o:spid="_x0000_s1030" type="#_x0000_t32" style="position:absolute;left:1425;top:51842;width:58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"/>
                <v:rect id="Rectangle 67" o:spid="_x0000_s1031" style="position:absolute;left:48646;top:54369;width:12193;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" filled="f">
                  <v:textbox inset="5.85pt,2mm,5.85pt,.7pt">
                    <w:txbxContent>
                      <w:p w14:paraId="2C37FCE8" w14:textId="77777777" w:rsidR="00DA6107" w:rsidRPr="00A2263E" w:rsidRDefault="00DA6107" w:rsidP="00104877">
                        <w:pPr>
                          <w:jc w:val="center"/>
                          <w:rPr>
                            <w:rFonts w:ascii="Arial" w:hAnsi="Arial" w:cs="Arial"/>
                          </w:rPr>
                        </w:pPr>
                        <w:r>
                          <w:rPr>
                            <w:rFonts w:ascii="Arial" w:hAnsi="Arial" w:cs="Arial"/>
                          </w:rPr>
                          <w:t>APMU/RST/SYSC</w:t>
                        </w:r>
                      </w:p>
                    </w:txbxContent>
                  </v:textbox>
                </v:rect>
                <v:rect id="Rectangle 68" o:spid="_x0000_s1032" style="position:absolute;left:38484;top:54369;width:9893;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" filled="f">
                  <v:textbox inset="5.85pt,2mm,5.85pt,.7pt">
                    <w:txbxContent>
                      <w:p w14:paraId="1A859EF5" w14:textId="77777777" w:rsidR="00DA6107" w:rsidRPr="00A2263E" w:rsidRDefault="00DA6107" w:rsidP="00104877">
                        <w:pPr>
                          <w:jc w:val="center"/>
                          <w:rPr>
                            <w:rFonts w:ascii="Arial" w:hAnsi="Arial" w:cs="Arial"/>
                          </w:rPr>
                        </w:pPr>
                        <w:r>
                          <w:rPr>
                            <w:rFonts w:ascii="Arial" w:hAnsi="Arial" w:cs="Arial"/>
                          </w:rPr>
                          <w:t>CA57/CA53(*)</w:t>
                        </w:r>
                      </w:p>
                    </w:txbxContent>
                  </v:textbox>
                </v:rect>
                <v:rect id="Rectangle 71" o:spid="_x0000_s1033" style="position:absolute;left:905;top:52209;width:750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" filled="f" fillcolor="#cff" stroked="f">
                  <v:fill rotate="t" angle="45" focus="100%" type="gradient"/>
                  <v:textbox inset="5.85pt,.7pt,5.85pt,.7pt">
                    <w:txbxContent>
                      <w:p w14:paraId="2FA52A98" w14:textId="77777777" w:rsidR="00DA6107" w:rsidRPr="00A2263E" w:rsidRDefault="00DA6107" w:rsidP="00104877">
                        <w:pPr>
                          <w:rPr>
                            <w:rFonts w:ascii="Arial" w:hAnsi="Arial" w:cs="Arial"/>
                          </w:rPr>
                        </w:pPr>
                        <w:r w:rsidRPr="00A2263E">
                          <w:rPr>
                            <w:rFonts w:ascii="Arial" w:hAnsi="Arial" w:cs="Arial"/>
                          </w:rPr>
                          <w:t>H</w:t>
                        </w:r>
                        <w:r>
                          <w:rPr>
                            <w:rFonts w:ascii="Arial" w:hAnsi="Arial" w:cs="Arial"/>
                            <w:lang w:eastAsia="ja-JP"/>
                          </w:rPr>
                          <w:t>ardware</w:t>
                        </w:r>
                      </w:p>
                    </w:txbxContent>
                  </v:textbox>
                </v:rect>
                <v:rect id="Rectangle 75" o:spid="_x0000_s1034" style="position:absolute;left:17004;top:20651;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" filled="f" stroked="f">
                  <v:textbox inset="5.85pt,.7pt,5.85pt,.7pt"/>
                </v:rect>
                <v:rect id="Rectangle 76" o:spid="_x0000_s1035" style="position:absolute;left:28269;top:20651;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" filled="f" stroked="f">
                  <v:textbox inset="5.85pt,.7pt,5.85pt,.7pt"/>
                </v:rect>
                <v:rect id="Rectangle 78" o:spid="_x0000_s1036" style="position:absolute;left:905;top:9605;width:104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" filled="f" fillcolor="#cff" stroked="f">
                  <v:fill rotate="t" angle="45" focus="100%" type="gradient"/>
                  <v:textbox inset="5.85pt,.7pt,5.85pt,.7pt">
                    <w:txbxContent>
                      <w:p w14:paraId="6D68E135" w14:textId="77777777" w:rsidR="00DA6107" w:rsidRPr="00A2263E" w:rsidRDefault="00DA6107" w:rsidP="00104877">
                        <w:pPr>
                          <w:rPr>
                            <w:rFonts w:ascii="Arial" w:hAnsi="Arial" w:cs="Arial"/>
                          </w:rPr>
                        </w:pPr>
                        <w:r>
                          <w:rPr>
                            <w:rFonts w:ascii="Arial" w:hAnsi="Arial" w:cs="Arial"/>
                          </w:rPr>
                          <w:t>OS/Driver</w:t>
                        </w:r>
                      </w:p>
                    </w:txbxContent>
                  </v:textbox>
                </v:rect>
                <v:shape id="AutoShape 84" o:spid="_x0000_s1037" type="#_x0000_t32" style="position:absolute;left:55387;top:42195;width:0;height:3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">
                  <v:stroke startarrow="block" endarrow="block"/>
                </v:shape>
                <v:rect id="Rectangle 60" o:spid="_x0000_s1038" style="position:absolute;left:50777;top:11764;width:9220;height:30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" filled="f">
                  <v:textbox inset="5.85pt,1mm,5.85pt,.7pt">
                    <w:txbxContent>
                      <w:p w14:paraId="40F89BA2" w14:textId="77777777" w:rsidR="00DA6107" w:rsidRPr="00EA6B18" w:rsidRDefault="00DA6107" w:rsidP="00104877">
                        <w:pPr>
                          <w:ind w:firstLineChars="50" w:firstLine="100"/>
                          <w:rPr>
                            <w:rFonts w:ascii="Arial" w:hAnsi="Arial" w:cs="Arial"/>
                          </w:rPr>
                        </w:pPr>
                        <w:r w:rsidRPr="00EA6B18">
                          <w:rPr>
                            <w:rFonts w:ascii="Arial" w:hAnsi="Arial" w:cs="Arial"/>
                          </w:rPr>
                          <w:t>Secure OS</w:t>
                        </w:r>
                      </w:p>
                    </w:txbxContent>
                  </v:textbox>
                </v:rect>
                <v:rect id="Rectangle 60" o:spid="_x0000_s1039" style="position:absolute;left:41557;top:45482;width:18440;height: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" filled="f">
                  <v:textbox inset="5.85pt,1mm,5.85pt,.7pt">
                    <w:txbxContent>
                      <w:p w14:paraId="2ADCC3CE" w14:textId="77777777" w:rsidR="00DA6107" w:rsidRPr="00A2263E" w:rsidRDefault="00DA6107" w:rsidP="00104877">
                        <w:pPr>
                          <w:ind w:firstLineChars="50" w:firstLine="100"/>
                          <w:rPr>
                            <w:rFonts w:ascii="Arial" w:hAnsi="Arial" w:cs="Arial"/>
                          </w:rPr>
                        </w:pPr>
                        <w:r>
                          <w:rPr>
                            <w:rFonts w:ascii="Arial" w:hAnsi="Arial" w:cs="Arial"/>
                          </w:rPr>
                          <w:t>Arm Trusted Firmware</w:t>
                        </w:r>
                      </w:p>
                    </w:txbxContent>
                  </v:textbox>
                </v:rect>
                <v:rect id="Rectangle 61" o:spid="_x0000_s1040" style="position:absolute;left:43308;top:47804;width:15172;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" filled="f">
                  <v:textbox inset="0,1mm,0,0">
                    <w:txbxContent>
                      <w:p w14:paraId="156B8B21" w14:textId="77777777" w:rsidR="00DA6107" w:rsidRPr="00A2263E" w:rsidRDefault="00DA6107" w:rsidP="00104877">
                        <w:pPr>
                          <w:jc w:val="center"/>
                          <w:rPr>
                            <w:rFonts w:ascii="Arial" w:hAnsi="Arial" w:cs="Arial"/>
                          </w:rPr>
                        </w:pPr>
                        <w:r>
                          <w:rPr>
                            <w:rFonts w:ascii="Arial" w:hAnsi="Arial" w:cs="Arial"/>
                          </w:rPr>
                          <w:t>PSCI</w:t>
                        </w:r>
                      </w:p>
                    </w:txbxContent>
                  </v:textbox>
                </v:rect>
                <v:shape id="AutoShape 70" o:spid="_x0000_s1041" type="#_x0000_t32" style="position:absolute;left:44873;top:49895;width:5;height: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">
                  <v:stroke startarrow="block" endarrow="block"/>
                </v:shape>
                <v:shape id="AutoShape 70" o:spid="_x0000_s1042" type="#_x0000_t32" style="position:absolute;left:56105;top:49900;width:0;height:4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">
                  <v:stroke startarrow="block" endarrow="block"/>
                </v:shape>
                <v:shape id="AutoShape 74" o:spid="_x0000_s1043" type="#_x0000_t32" style="position:absolute;left:905;top:9053;width:59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">
                  <v:stroke dashstyle="dash"/>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4" o:spid="_x0000_s1044" type="#_x0000_t34" style="position:absolute;left:20806;top:23046;width:48790;height:879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" adj="3449">
                  <v:stroke dashstyle="longDash" joinstyle="round"/>
                </v:shape>
                <v:rect id="Rectangle 78" o:spid="_x0000_s1045" style="position:absolute;left:49696;top:3169;width:9289;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" filled="f" fillcolor="#cff" stroked="f">
                  <v:fill rotate="t" angle="45" focus="100%" type="gradient"/>
                  <v:textbox inset="5.85pt,.7pt,5.85pt,.7pt">
                    <w:txbxContent>
                      <w:p w14:paraId="7C9029D4" w14:textId="77777777" w:rsidR="00DA6107" w:rsidRPr="00A2263E" w:rsidRDefault="00DA6107" w:rsidP="00104877">
                        <w:pPr>
                          <w:rPr>
                            <w:rFonts w:ascii="Arial" w:hAnsi="Arial" w:cs="Arial"/>
                          </w:rPr>
                        </w:pPr>
                        <w:r>
                          <w:rPr>
                            <w:rFonts w:ascii="Arial" w:hAnsi="Arial" w:cs="Arial"/>
                          </w:rPr>
                          <w:t>Secure World</w:t>
                        </w:r>
                      </w:p>
                    </w:txbxContent>
                  </v:textbox>
                </v:rect>
                <v:rect id="Rectangle 78" o:spid="_x0000_s1046" style="position:absolute;left:37187;top:3218;width:1238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" filled="f" fillcolor="#cff" stroked="f">
                  <v:fill rotate="t" angle="45" focus="100%" type="gradient"/>
                  <v:textbox inset="5.85pt,.7pt,5.85pt,.7pt">
                    <w:txbxContent>
                      <w:p w14:paraId="70F244C3" w14:textId="77777777" w:rsidR="00DA6107" w:rsidRPr="00A2263E" w:rsidRDefault="00DA6107" w:rsidP="00104877">
                        <w:pPr>
                          <w:rPr>
                            <w:rFonts w:ascii="Arial" w:hAnsi="Arial" w:cs="Arial"/>
                          </w:rPr>
                        </w:pPr>
                        <w:r>
                          <w:rPr>
                            <w:rFonts w:ascii="Arial" w:hAnsi="Arial" w:cs="Arial"/>
                          </w:rPr>
                          <w:t>Normal World</w:t>
                        </w:r>
                      </w:p>
                    </w:txbxContent>
                  </v:textbox>
                </v:rect>
                <v:rect id="Rectangle 60" o:spid="_x0000_s1047" style="position:absolute;left:996;top:5657;width:4765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" filled="f">
                  <v:textbox inset="5.85pt,1mm,5.85pt,.7pt">
                    <w:txbxContent>
                      <w:p w14:paraId="028904B8" w14:textId="77777777" w:rsidR="00DA6107" w:rsidRPr="00A2263E" w:rsidRDefault="00DA6107" w:rsidP="00104877">
                        <w:pPr>
                          <w:ind w:firstLineChars="100" w:firstLine="200"/>
                          <w:rPr>
                            <w:rFonts w:ascii="Arial" w:hAnsi="Arial" w:cs="Arial"/>
                          </w:rPr>
                        </w:pPr>
                        <w:r>
                          <w:rPr>
                            <w:rFonts w:ascii="Arial" w:hAnsi="Arial" w:cs="Arial"/>
                          </w:rPr>
                          <w:t>User Applications</w:t>
                        </w:r>
                      </w:p>
                    </w:txbxContent>
                  </v:textbox>
                </v:rect>
                <v:shape id="AutoShape 84" o:spid="_x0000_s1048" type="#_x0000_t32" style="position:absolute;left:34487;top:8016;width:0;height:15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">
                  <v:stroke endarrow="block"/>
                </v:shape>
                <v:rect id="Rectangle 78" o:spid="_x0000_s1049" style="position:absolute;left:996;top:3917;width:929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" filled="f" fillcolor="#cff" stroked="f">
                  <v:fill rotate="t" angle="45" focus="100%" type="gradient"/>
                  <v:textbox inset="5.85pt,.7pt,5.85pt,.7pt">
                    <w:txbxContent>
                      <w:p w14:paraId="1292E564" w14:textId="77777777" w:rsidR="00DA6107" w:rsidRPr="00A2263E" w:rsidRDefault="00DA6107" w:rsidP="00104877">
                        <w:pPr>
                          <w:rPr>
                            <w:rFonts w:ascii="Arial" w:hAnsi="Arial" w:cs="Arial"/>
                          </w:rPr>
                        </w:pPr>
                        <w:r>
                          <w:rPr>
                            <w:rFonts w:ascii="Arial" w:hAnsi="Arial" w:cs="Arial"/>
                          </w:rPr>
                          <w:t>Application</w:t>
                        </w:r>
                      </w:p>
                    </w:txbxContent>
                  </v:textbox>
                </v:rect>
                <v:rect id="Rectangle 61" o:spid="_x0000_s1050" style="position:absolute;left:28430;top:28460;width:8166;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" fillcolor="white [3212]">
                  <v:fill color2="#92cddc [1944]" rotate="t" focusposition=".5,.5" focussize="" focus="100%" type="gradientRadial"/>
                  <v:textbox inset="0,1mm,0,0">
                    <w:txbxContent>
                      <w:p w14:paraId="764171FC" w14:textId="77777777" w:rsidR="00DA6107" w:rsidRPr="00A2263E" w:rsidRDefault="00DA6107" w:rsidP="00104877">
                        <w:pPr>
                          <w:jc w:val="center"/>
                          <w:rPr>
                            <w:rFonts w:ascii="Arial" w:hAnsi="Arial" w:cs="Arial"/>
                          </w:rPr>
                        </w:pPr>
                        <w:r>
                          <w:rPr>
                            <w:rFonts w:ascii="Arial" w:hAnsi="Arial" w:cs="Arial"/>
                          </w:rPr>
                          <w:t>CPU Hotplug</w:t>
                        </w:r>
                      </w:p>
                    </w:txbxContent>
                  </v:textbox>
                </v:rect>
                <v:rect id="Rectangle 61" o:spid="_x0000_s1051" style="position:absolute;left:28273;top:23494;width:13936;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" fillcolor="white [3212]">
                  <v:fill color2="#92cddc [1944]" rotate="t" focusposition=".5,.5" focussize="" focus="100%" type="gradientRadial"/>
                  <v:textbox inset="0,1mm,0,0">
                    <w:txbxContent>
                      <w:p w14:paraId="7C447F8C" w14:textId="77777777" w:rsidR="00DA6107" w:rsidRPr="00F8491C" w:rsidRDefault="00DA6107" w:rsidP="00104877">
                        <w:pPr>
                          <w:jc w:val="center"/>
                          <w:rPr>
                            <w:rFonts w:ascii="Arial" w:hAnsi="Arial" w:cs="Arial"/>
                            <w:sz w:val="18"/>
                            <w:szCs w:val="18"/>
                          </w:rPr>
                        </w:pPr>
                        <w:r w:rsidRPr="00F8491C">
                          <w:rPr>
                            <w:rFonts w:ascii="Arial" w:hAnsi="Arial" w:cs="Arial"/>
                            <w:sz w:val="18"/>
                            <w:szCs w:val="18"/>
                          </w:rPr>
                          <w:t xml:space="preserve">System Suspend </w:t>
                        </w:r>
                        <w:r>
                          <w:rPr>
                            <w:rFonts w:ascii="Arial" w:hAnsi="Arial" w:cs="Arial"/>
                            <w:sz w:val="18"/>
                            <w:szCs w:val="18"/>
                          </w:rPr>
                          <w:t>t</w:t>
                        </w:r>
                        <w:r w:rsidRPr="00F8491C">
                          <w:rPr>
                            <w:rFonts w:ascii="Arial" w:hAnsi="Arial" w:cs="Arial"/>
                            <w:sz w:val="18"/>
                            <w:szCs w:val="18"/>
                          </w:rPr>
                          <w:t>o RAM</w:t>
                        </w:r>
                      </w:p>
                    </w:txbxContent>
                  </v:textbox>
                </v:rect>
                <v:rect id="Rectangle 61" o:spid="_x0000_s1052" style="position:absolute;left:37187;top:28460;width:81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" fillcolor="white [3212]">
                  <v:fill color2="#92cddc [1944]" rotate="t" focusposition=".5,.5" focussize="" focus="100%" type="gradientRadial"/>
                  <v:textbox inset="0,1mm,0,0">
                    <w:txbxContent>
                      <w:p w14:paraId="67117386" w14:textId="77777777" w:rsidR="00DA6107" w:rsidRPr="00A2263E" w:rsidRDefault="00DA6107" w:rsidP="00104877">
                        <w:pPr>
                          <w:jc w:val="center"/>
                          <w:rPr>
                            <w:rFonts w:ascii="Arial" w:hAnsi="Arial" w:cs="Arial"/>
                          </w:rPr>
                        </w:pPr>
                        <w:r>
                          <w:rPr>
                            <w:rFonts w:ascii="Arial" w:hAnsi="Arial" w:cs="Arial"/>
                          </w:rPr>
                          <w:t>Runtime PM</w:t>
                        </w:r>
                      </w:p>
                    </w:txbxContent>
                  </v:textbox>
                </v:rect>
                <v:shapetype id="_x0000_t33" coordsize="21600,21600" o:spt="33" o:oned="t" path="m,l21600,r,21600e" filled="f">
                  <v:stroke joinstyle="miter"/>
                  <v:path arrowok="t" fillok="f" o:connecttype="none"/>
                  <o:lock v:ext="edit" shapetype="t"/>
                </v:shapetype>
                <v:shape id="カギ線コネクタ 679" o:spid="_x0000_s1053" type="#_x0000_t33" style="position:absolute;left:31356;top:36900;width:13287;height:106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" strokecolor="black [3213]">
                  <v:stroke endarrow="block"/>
                </v:shape>
                <v:rect id="Rectangle 61" o:spid="_x0000_s1054" style="position:absolute;left:17004;top:38833;width:8165;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" filled="f">
                  <v:textbox inset="0,1mm,0,0">
                    <w:txbxContent>
                      <w:p w14:paraId="79275165" w14:textId="77777777" w:rsidR="00DA6107" w:rsidRPr="00A2263E" w:rsidRDefault="00DA6107" w:rsidP="00104877">
                        <w:pPr>
                          <w:jc w:val="center"/>
                          <w:rPr>
                            <w:rFonts w:ascii="Arial" w:hAnsi="Arial" w:cs="Arial"/>
                          </w:rPr>
                        </w:pPr>
                        <w:r>
                          <w:rPr>
                            <w:rFonts w:ascii="Arial" w:hAnsi="Arial" w:cs="Arial"/>
                          </w:rPr>
                          <w:t>PMIC Driver</w:t>
                        </w:r>
                      </w:p>
                    </w:txbxContent>
                  </v:textbox>
                </v:rect>
                <v:rect id="Rectangle 67" o:spid="_x0000_s1055" style="position:absolute;left:17235;top:54389;width:8165;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" filled="f">
                  <v:textbox inset="5.85pt,2mm,5.85pt,.7pt">
                    <w:txbxContent>
                      <w:p w14:paraId="33FFF9E4" w14:textId="77777777" w:rsidR="00DA6107" w:rsidRPr="00A2263E" w:rsidRDefault="00DA6107" w:rsidP="00104877">
                        <w:pPr>
                          <w:jc w:val="center"/>
                          <w:rPr>
                            <w:rFonts w:ascii="Arial" w:hAnsi="Arial" w:cs="Arial"/>
                          </w:rPr>
                        </w:pPr>
                        <w:r>
                          <w:rPr>
                            <w:rFonts w:ascii="Arial" w:hAnsi="Arial" w:cs="Arial"/>
                          </w:rPr>
                          <w:t>PMIC</w:t>
                        </w:r>
                      </w:p>
                    </w:txbxContent>
                  </v:textbox>
                </v:rect>
                <v:shape id="AutoShape 70" o:spid="_x0000_s1056" type="#_x0000_t32" style="position:absolute;left:21087;top:40926;width:0;height:13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">
                  <v:stroke startarrow="block"/>
                </v:shape>
                <v:shape id="AutoShape 70" o:spid="_x0000_s1057" type="#_x0000_t32" style="position:absolute;left:21205;top:25648;width:9;height:131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">
                  <v:stroke startarrow="block"/>
                </v:shape>
                <v:shape id="AutoShape 70" o:spid="_x0000_s1058" type="#_x0000_t32" style="position:absolute;left:30007;top:25648;width:0;height:28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">
                  <v:stroke startarrow="block"/>
                </v:shape>
                <v:rect id="Rectangle 61" o:spid="_x0000_s1059" style="position:absolute;left:28609;top:33471;width:8166;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" fillcolor="white [3212]">
                  <v:fill color2="#92cddc [1944]" rotate="t" focusposition=".5,.5" focussize="" focus="100%" type="gradientRadial"/>
                  <v:textbox inset="0,1mm,0,0">
                    <w:txbxContent>
                      <w:p w14:paraId="0BD62478" w14:textId="77777777" w:rsidR="00DA6107" w:rsidRPr="00A2263E" w:rsidRDefault="00DA6107" w:rsidP="00104877">
                        <w:pPr>
                          <w:jc w:val="center"/>
                          <w:rPr>
                            <w:rFonts w:ascii="Arial" w:hAnsi="Arial" w:cs="Arial"/>
                          </w:rPr>
                        </w:pPr>
                        <w:r>
                          <w:rPr>
                            <w:rFonts w:ascii="Arial" w:hAnsi="Arial" w:cs="Arial"/>
                          </w:rPr>
                          <w:t>CPU Idle</w:t>
                        </w:r>
                      </w:p>
                    </w:txbxContent>
                  </v:textbox>
                </v:rect>
                <v:shape id="カギ線コネクタ 738" o:spid="_x0000_s1060" type="#_x0000_t34" style="position:absolute;left:28430;top:29507;width:14878;height:1934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" adj="-1832" strokecolor="black [3213]">
                  <v:stroke endarrow="block"/>
                </v:shape>
                <v:rect id="Rectangle 61" o:spid="_x0000_s1061" style="position:absolute;left:18214;top:23554;width:7260;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" fillcolor="white [3212]">
                  <v:fill color2="#92cddc [1944]" rotate="t" focusposition=".5,.5" focussize="" focus="100%" type="gradientRadial"/>
                  <v:textbox inset="0,1mm,0,0">
                    <w:txbxContent>
                      <w:p w14:paraId="4335D797" w14:textId="77777777" w:rsidR="00DA6107" w:rsidRPr="00A2263E" w:rsidRDefault="00DA6107" w:rsidP="00104877">
                        <w:pPr>
                          <w:jc w:val="center"/>
                          <w:rPr>
                            <w:rFonts w:ascii="Arial" w:hAnsi="Arial" w:cs="Arial"/>
                          </w:rPr>
                        </w:pPr>
                        <w:r>
                          <w:rPr>
                            <w:rFonts w:ascii="Arial" w:hAnsi="Arial" w:cs="Arial"/>
                          </w:rPr>
                          <w:t>CPU Freq</w:t>
                        </w:r>
                      </w:p>
                    </w:txbxContent>
                  </v:textbox>
                </v:rect>
                <v:shape id="カギ線コネクタ 741" o:spid="_x0000_s1062" type="#_x0000_t33" style="position:absolute;left:42209;top:24541;width:2029;height: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" strokecolor="black [3213]">
                  <v:stroke endarrow="block"/>
                </v:shape>
                <v:shape id="AutoShape 70" o:spid="_x0000_s1063" type="#_x0000_t32" style="position:absolute;left:38271;top:30554;width:0;height:8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">
                  <v:stroke endarrow="block"/>
                </v:shape>
                <v:rect id="Rectangle 61" o:spid="_x0000_s1064" style="position:absolute;left:37958;top:38833;width:10419;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" filled="f">
                  <v:textbox inset="0,1mm,0,0">
                    <w:txbxContent>
                      <w:p w14:paraId="290AE0A2" w14:textId="77777777" w:rsidR="00DA6107" w:rsidRPr="00A2263E" w:rsidRDefault="00DA6107" w:rsidP="00104877">
                        <w:pPr>
                          <w:jc w:val="center"/>
                          <w:rPr>
                            <w:rFonts w:ascii="Arial" w:hAnsi="Arial" w:cs="Arial"/>
                          </w:rPr>
                        </w:pPr>
                        <w:r>
                          <w:rPr>
                            <w:rFonts w:ascii="Arial" w:hAnsi="Arial" w:cs="Arial"/>
                          </w:rPr>
                          <w:t>On Chip</w:t>
                        </w:r>
                        <w:r>
                          <w:rPr>
                            <w:rFonts w:ascii="Arial" w:hAnsi="Arial" w:cs="Arial" w:hint="eastAsia"/>
                            <w:lang w:eastAsia="ja-JP"/>
                          </w:rPr>
                          <w:t xml:space="preserve"> </w:t>
                        </w:r>
                        <w:r>
                          <w:rPr>
                            <w:rFonts w:ascii="Arial" w:hAnsi="Arial" w:cs="Arial"/>
                          </w:rPr>
                          <w:t>Drivers</w:t>
                        </w:r>
                      </w:p>
                    </w:txbxContent>
                  </v:textbox>
                </v:rect>
                <v:rect id="Rectangle 61" o:spid="_x0000_s1065" style="position:absolute;left:996;top:438;width:8890;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" fillcolor="white [3212]">
                  <v:fill color2="#92cddc [1944]" rotate="t" focusposition=".5,.5" focussize="" focus="100%" type="gradientRadial"/>
                  <v:textbox inset="0,1mm,0,0">
                    <w:txbxContent>
                      <w:p w14:paraId="55EA160C" w14:textId="77777777" w:rsidR="00DA6107" w:rsidRPr="00A2263E" w:rsidRDefault="00DA6107" w:rsidP="00104877">
                        <w:pPr>
                          <w:jc w:val="center"/>
                          <w:rPr>
                            <w:rFonts w:ascii="Arial" w:hAnsi="Arial" w:cs="Arial"/>
                          </w:rPr>
                        </w:pPr>
                      </w:p>
                    </w:txbxContent>
                  </v:textbox>
                </v:rect>
                <v:rect id="Rectangle 78" o:spid="_x0000_s1066" style="position:absolute;left:9886;top:438;width:3710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" filled="f" fillcolor="#cff" stroked="f">
                  <v:fill rotate="t" angle="45" focus="100%" type="gradient"/>
                  <v:textbox inset="5.85pt,.7pt,5.85pt,.7pt">
                    <w:txbxContent>
                      <w:p w14:paraId="503EA5BB" w14:textId="77777777" w:rsidR="00DA6107" w:rsidRPr="00D33E1E" w:rsidRDefault="00DA6107" w:rsidP="00104877">
                        <w:pPr>
                          <w:rPr>
                            <w:rFonts w:ascii="Arial" w:hAnsi="Arial" w:cs="Arial"/>
                            <w:vanish/>
                            <w:lang w:eastAsia="ja-JP"/>
                          </w:rPr>
                        </w:pPr>
                        <w:r>
                          <w:rPr>
                            <w:rFonts w:ascii="Arial" w:hAnsi="Arial" w:cs="Arial" w:hint="eastAsia"/>
                            <w:lang w:eastAsia="ja-JP"/>
                          </w:rPr>
                          <w:t>Target of this manual</w:t>
                        </w:r>
                      </w:p>
                    </w:txbxContent>
                  </v:textbox>
                </v:rect>
                <v:rect id="Rectangle 60" o:spid="_x0000_s1067" style="position:absolute;left:37958;top:13077;width:8127;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" fillcolor="white [3212]">
                  <v:textbox inset="5.85pt,1mm,5.85pt,.7pt">
                    <w:txbxContent>
                      <w:p w14:paraId="645DA1C6" w14:textId="77777777" w:rsidR="00DA6107" w:rsidRPr="00A2263E" w:rsidRDefault="00DA6107" w:rsidP="00104877">
                        <w:pPr>
                          <w:jc w:val="center"/>
                          <w:rPr>
                            <w:rFonts w:ascii="Arial" w:hAnsi="Arial" w:cs="Arial"/>
                          </w:rPr>
                        </w:pPr>
                        <w:r>
                          <w:rPr>
                            <w:rFonts w:ascii="Arial" w:hAnsi="Arial" w:cs="Arial"/>
                          </w:rPr>
                          <w:t>Scheduler</w:t>
                        </w:r>
                      </w:p>
                    </w:txbxContent>
                  </v:textbox>
                </v:rect>
                <v:shape id="AutoShape 84" o:spid="_x0000_s1068" type="#_x0000_t32" style="position:absolute;left:27792;top:8016;width:66;height:10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">
                  <v:stroke endarrow="block"/>
                </v:shape>
                <v:rect id="Rectangle 60" o:spid="_x0000_s1069" style="position:absolute;left:23116;top:13037;width:13066;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" fillcolor="white [3212]">
                  <v:textbox inset="5.85pt,1mm,5.85pt,.7pt">
                    <w:txbxContent>
                      <w:p w14:paraId="5A051FD6" w14:textId="77777777" w:rsidR="00DA6107" w:rsidRPr="00A2263E" w:rsidRDefault="00DA6107" w:rsidP="00104877">
                        <w:pPr>
                          <w:jc w:val="center"/>
                          <w:rPr>
                            <w:rFonts w:ascii="Arial" w:hAnsi="Arial" w:cs="Arial"/>
                          </w:rPr>
                        </w:pPr>
                        <w:r>
                          <w:rPr>
                            <w:rFonts w:ascii="Arial" w:hAnsi="Arial" w:cs="Arial"/>
                          </w:rPr>
                          <w:t>sysfs</w:t>
                        </w:r>
                      </w:p>
                    </w:txbxContent>
                  </v:textbox>
                </v:rect>
                <v:rect id="Rectangle 78" o:spid="_x0000_s1070" style="position:absolute;left:27792;top:16087;width:332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" filled="f" fillcolor="#cff" stroked="f">
                  <v:fill rotate="t" angle="45" focus="100%" type="gradient"/>
                  <v:textbox inset="5.85pt,.7pt,5.85pt,.7pt">
                    <w:txbxContent>
                      <w:p w14:paraId="3BF9DEE8" w14:textId="77777777" w:rsidR="00DA6107" w:rsidRPr="00A2263E" w:rsidRDefault="00DA6107" w:rsidP="00104877">
                        <w:pPr>
                          <w:rPr>
                            <w:rFonts w:ascii="Arial" w:hAnsi="Arial" w:cs="Arial"/>
                          </w:rPr>
                        </w:pPr>
                        <w:r>
                          <w:rPr>
                            <w:rFonts w:ascii="Arial" w:hAnsi="Arial" w:cs="Arial"/>
                          </w:rPr>
                          <w:t>(a)</w:t>
                        </w:r>
                      </w:p>
                    </w:txbxContent>
                  </v:textbox>
                </v:rect>
                <v:rect id="Rectangle 78" o:spid="_x0000_s1071" style="position:absolute;left:33387;top:26420;width:805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" filled="f" fillcolor="#cff" stroked="f">
                  <v:fill rotate="t" angle="45" focus="100%" type="gradient"/>
                  <v:textbox inset="5.85pt,.7pt,5.85pt,.7pt">
                    <w:txbxContent>
                      <w:p w14:paraId="3C6907A5" w14:textId="77777777" w:rsidR="00DA6107" w:rsidRPr="00A2263E" w:rsidRDefault="00DA6107" w:rsidP="00104877">
                        <w:pPr>
                          <w:rPr>
                            <w:rFonts w:ascii="Arial" w:hAnsi="Arial" w:cs="Arial"/>
                          </w:rPr>
                        </w:pPr>
                        <w:r>
                          <w:rPr>
                            <w:rFonts w:ascii="Arial" w:hAnsi="Arial" w:cs="Arial"/>
                          </w:rPr>
                          <w:t>From (a)</w:t>
                        </w:r>
                      </w:p>
                    </w:txbxContent>
                  </v:textbox>
                </v:rect>
                <v:shape id="カギ線コネクタ 2718" o:spid="_x0000_s1072" type="#_x0000_t33" style="position:absolute;left:32905;top:26354;width:2649;height:21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" strokecolor="black [3213]">
                  <v:stroke endarrow="block"/>
                </v:shape>
                <v:rect id="Rectangle 78" o:spid="_x0000_s1073" style="position:absolute;left:42209;top:16087;width:332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" filled="f" fillcolor="#cff" stroked="f">
                  <v:fill rotate="t" angle="45" focus="100%" type="gradient"/>
                  <v:textbox inset="5.85pt,.7pt,5.85pt,.7pt">
                    <w:txbxContent>
                      <w:p w14:paraId="3C533B31" w14:textId="77777777" w:rsidR="00DA6107" w:rsidRPr="00A2263E" w:rsidRDefault="00DA6107" w:rsidP="00104877">
                        <w:pPr>
                          <w:rPr>
                            <w:rFonts w:ascii="Arial" w:hAnsi="Arial" w:cs="Arial"/>
                          </w:rPr>
                        </w:pPr>
                        <w:r>
                          <w:rPr>
                            <w:rFonts w:ascii="Arial" w:hAnsi="Arial" w:cs="Arial"/>
                          </w:rPr>
                          <w:t>(b)</w:t>
                        </w:r>
                      </w:p>
                    </w:txbxContent>
                  </v:textbox>
                </v:rect>
                <v:shape id="AutoShape 84" o:spid="_x0000_s1074" type="#_x0000_t32" style="position:absolute;left:42022;top:15436;width:0;height:2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">
                  <v:stroke endarrow="block"/>
                </v:shape>
                <v:rect id="Rectangle 78" o:spid="_x0000_s1075" style="position:absolute;left:31968;top:31311;width:8056;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" filled="f" fillcolor="#cff" stroked="f">
                  <v:fill rotate="t" angle="45" focus="100%" type="gradient"/>
                  <v:textbox inset="5.85pt,.7pt,5.85pt,.7pt">
                    <w:txbxContent>
                      <w:p w14:paraId="45BAC479" w14:textId="77777777" w:rsidR="00DA6107" w:rsidRPr="00A2263E" w:rsidRDefault="00DA6107" w:rsidP="00104877">
                        <w:pPr>
                          <w:rPr>
                            <w:rFonts w:ascii="Arial" w:hAnsi="Arial" w:cs="Arial"/>
                          </w:rPr>
                        </w:pPr>
                        <w:r>
                          <w:rPr>
                            <w:rFonts w:ascii="Arial" w:hAnsi="Arial" w:cs="Arial"/>
                          </w:rPr>
                          <w:t>From (b)</w:t>
                        </w:r>
                      </w:p>
                    </w:txbxContent>
                  </v:textbox>
                </v:rect>
                <v:shape id="カギ線コネクタ 2742" o:spid="_x0000_s1076" type="#_x0000_t33" style="position:absolute;left:32593;top:31372;width:3125;height:20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" strokecolor="black [3213]">
                  <v:stroke endarrow="block"/>
                </v:shape>
                <v:rect id="Rectangle 67" o:spid="_x0000_s1077" style="position:absolute;left:26116;top:54369;width:5135;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" filled="f">
                  <v:textbox inset="5.85pt,2mm,5.85pt,.7pt">
                    <w:txbxContent>
                      <w:p w14:paraId="6F006004" w14:textId="77777777" w:rsidR="00DA6107" w:rsidRPr="00A2263E" w:rsidRDefault="00DA6107" w:rsidP="00104877">
                        <w:pPr>
                          <w:jc w:val="center"/>
                          <w:rPr>
                            <w:rFonts w:ascii="Arial" w:hAnsi="Arial" w:cs="Arial"/>
                          </w:rPr>
                        </w:pPr>
                        <w:r>
                          <w:rPr>
                            <w:rFonts w:ascii="Arial" w:hAnsi="Arial" w:cs="Arial"/>
                          </w:rPr>
                          <w:t>CPG</w:t>
                        </w:r>
                      </w:p>
                    </w:txbxContent>
                  </v:textbox>
                </v:rect>
                <v:shape id="AutoShape 84" o:spid="_x0000_s1078" type="#_x0000_t32" style="position:absolute;left:23677;top:25648;width:0;height:2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">
                  <v:stroke endarrow="block"/>
                </v:shape>
                <v:rect id="Rectangle 78" o:spid="_x0000_s1079" style="position:absolute;left:23193;top:25875;width:332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" filled="f" fillcolor="#cff" stroked="f">
                  <v:fill rotate="t" angle="45" focus="100%" type="gradient"/>
                  <v:textbox inset="5.85pt,.7pt,5.85pt,.7pt">
                    <w:txbxContent>
                      <w:p w14:paraId="0270AE5A" w14:textId="77777777" w:rsidR="00DA6107" w:rsidRPr="00A2263E" w:rsidRDefault="00DA6107" w:rsidP="00104877">
                        <w:pPr>
                          <w:rPr>
                            <w:rFonts w:ascii="Arial" w:hAnsi="Arial" w:cs="Arial"/>
                          </w:rPr>
                        </w:pPr>
                        <w:r>
                          <w:rPr>
                            <w:rFonts w:ascii="Arial" w:hAnsi="Arial" w:cs="Arial"/>
                          </w:rPr>
                          <w:t>(c)</w:t>
                        </w:r>
                      </w:p>
                    </w:txbxContent>
                  </v:textbox>
                </v:rect>
                <v:rect id="Rectangle 78" o:spid="_x0000_s1080" style="position:absolute;left:24123;top:49682;width:9656;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" filled="f" fillcolor="#cff" stroked="f">
                  <v:fill rotate="t" angle="45" focus="100%" type="gradient"/>
                  <v:textbox inset="5.85pt,.7pt,5.85pt,.7pt">
                    <w:txbxContent>
                      <w:p w14:paraId="41B14E29" w14:textId="77777777" w:rsidR="00DA6107" w:rsidRPr="00A2263E" w:rsidRDefault="00DA6107" w:rsidP="00104877">
                        <w:pPr>
                          <w:rPr>
                            <w:rFonts w:ascii="Arial" w:hAnsi="Arial" w:cs="Arial"/>
                          </w:rPr>
                        </w:pPr>
                        <w:r>
                          <w:rPr>
                            <w:rFonts w:ascii="Arial" w:hAnsi="Arial" w:cs="Arial"/>
                          </w:rPr>
                          <w:t>From (c)</w:t>
                        </w:r>
                      </w:p>
                    </w:txbxContent>
                  </v:textbox>
                </v:rect>
                <v:shape id="AutoShape 84" o:spid="_x0000_s1081" type="#_x0000_t32" style="position:absolute;left:27986;top:51202;width:0;height:3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">
                  <v:stroke endarrow="block"/>
                </v:shape>
                <v:shape id="カギ線コネクタ 822" o:spid="_x0000_s1082" type="#_x0000_t34" style="position:absolute;left:28273;top:24541;width:15035;height:2431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" adj="-3284" strokecolor="black [3213]">
                  <v:stroke endarrow="block"/>
                </v:shape>
                <v:shape id="カギ線コネクタ 823" o:spid="_x0000_s1083" type="#_x0000_t33" style="position:absolute;left:42209;top:24541;width:5442;height:142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" strokecolor="black [3213]">
                  <v:stroke endarrow="block"/>
                </v:shape>
                <v:shape id="AutoShape 84" o:spid="_x0000_s1084" type="#_x0000_t32" style="position:absolute;left:43165;top:30408;width:0;height:1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">
                  <v:stroke endarrow="block"/>
                </v:shape>
                <v:rect id="Rectangle 78" o:spid="_x0000_s1085" style="position:absolute;left:43277;top:31240;width:332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" filled="f" fillcolor="#cff" stroked="f">
                  <v:fill rotate="t" angle="45" focus="100%" type="gradient"/>
                  <v:textbox inset="5.85pt,.7pt,5.85pt,.7pt">
                    <w:txbxContent>
                      <w:p w14:paraId="712A8F79" w14:textId="77777777" w:rsidR="00DA6107" w:rsidRPr="00A2263E" w:rsidRDefault="00DA6107" w:rsidP="00104877">
                        <w:pPr>
                          <w:rPr>
                            <w:rFonts w:ascii="Arial" w:hAnsi="Arial" w:cs="Arial"/>
                          </w:rPr>
                        </w:pPr>
                        <w:r>
                          <w:rPr>
                            <w:rFonts w:ascii="Arial" w:hAnsi="Arial" w:cs="Arial"/>
                          </w:rPr>
                          <w:t>(d)</w:t>
                        </w:r>
                      </w:p>
                    </w:txbxContent>
                  </v:textbox>
                </v:rect>
                <v:shape id="AutoShape 84" o:spid="_x0000_s1086" type="#_x0000_t32" style="position:absolute;left:34112;top:51202;width:0;height:3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">
                  <v:stroke endarrow="block"/>
                </v:shape>
                <v:rect id="Rectangle 78" o:spid="_x0000_s1087" style="position:absolute;left:30378;top:49679;width:965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" filled="f" fillcolor="#cff" stroked="f">
                  <v:fill rotate="t" angle="45" focus="100%" type="gradient"/>
                  <v:textbox inset="5.85pt,.7pt,5.85pt,.7pt">
                    <w:txbxContent>
                      <w:p w14:paraId="09469045" w14:textId="77777777" w:rsidR="00DA6107" w:rsidRPr="00A2263E" w:rsidRDefault="00DA6107" w:rsidP="00104877">
                        <w:pPr>
                          <w:rPr>
                            <w:rFonts w:ascii="Arial" w:hAnsi="Arial" w:cs="Arial"/>
                          </w:rPr>
                        </w:pPr>
                        <w:r>
                          <w:rPr>
                            <w:rFonts w:ascii="Arial" w:hAnsi="Arial" w:cs="Arial"/>
                          </w:rPr>
                          <w:t>From (d)</w:t>
                        </w:r>
                      </w:p>
                    </w:txbxContent>
                  </v:textbox>
                </v:rect>
                <v:rect id="Rectangle 61" o:spid="_x0000_s1088" style="position:absolute;left:1424;top:19083;width:14533;height:812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" fillcolor="white [3212]">
                  <v:fill color2="#92cddc [1944]" rotate="t" focusposition=".5,.5" focussize="" focus="100%" type="gradientRadial"/>
                  <v:textbox inset="0,1mm,0,0">
                    <w:txbxContent>
                      <w:p w14:paraId="319BD6AC" w14:textId="77777777" w:rsidR="00DA6107" w:rsidRPr="00A2263E" w:rsidRDefault="00DA6107" w:rsidP="00104877">
                        <w:pPr>
                          <w:ind w:firstLineChars="50" w:firstLine="100"/>
                          <w:rPr>
                            <w:rFonts w:ascii="Arial" w:hAnsi="Arial" w:cs="Arial"/>
                          </w:rPr>
                        </w:pPr>
                        <w:r>
                          <w:rPr>
                            <w:rFonts w:ascii="Arial" w:hAnsi="Arial" w:cs="Arial"/>
                          </w:rPr>
                          <w:t>Thermal Framework</w:t>
                        </w:r>
                      </w:p>
                    </w:txbxContent>
                  </v:textbox>
                </v:rect>
                <v:rect id="Rectangle 67" o:spid="_x0000_s1089" style="position:absolute;left:4480;top:54515;width:816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" filled="f">
                  <v:textbox inset="5.85pt,2mm,5.85pt,.7pt">
                    <w:txbxContent>
                      <w:p w14:paraId="5F319CB3" w14:textId="77777777" w:rsidR="00DA6107" w:rsidRPr="00A2263E" w:rsidRDefault="00DA6107" w:rsidP="00104877">
                        <w:pPr>
                          <w:jc w:val="center"/>
                          <w:rPr>
                            <w:rFonts w:ascii="Arial" w:hAnsi="Arial" w:cs="Arial"/>
                          </w:rPr>
                        </w:pPr>
                        <w:r>
                          <w:rPr>
                            <w:rFonts w:ascii="Arial" w:hAnsi="Arial" w:cs="Arial"/>
                          </w:rPr>
                          <w:t>THS</w:t>
                        </w:r>
                      </w:p>
                    </w:txbxContent>
                  </v:textbox>
                </v:rect>
                <v:rect id="Rectangle 61" o:spid="_x0000_s1090" style="position:absolute;left:3975;top:38895;width:914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" filled="f">
                  <v:textbox inset="0,1mm,0,0">
                    <w:txbxContent>
                      <w:p w14:paraId="228EDCA9" w14:textId="77777777" w:rsidR="00DA6107" w:rsidRPr="00A2263E" w:rsidRDefault="00DA6107" w:rsidP="00104877">
                        <w:pPr>
                          <w:jc w:val="center"/>
                          <w:rPr>
                            <w:rFonts w:ascii="Arial" w:hAnsi="Arial" w:cs="Arial"/>
                          </w:rPr>
                        </w:pPr>
                        <w:r>
                          <w:rPr>
                            <w:rFonts w:ascii="Arial" w:hAnsi="Arial" w:cs="Arial"/>
                          </w:rPr>
                          <w:t>THS Driver</w:t>
                        </w:r>
                      </w:p>
                    </w:txbxContent>
                  </v:textbox>
                </v:rect>
                <v:shape id="AutoShape 70" o:spid="_x0000_s1091" type="#_x0000_t32" style="position:absolute;left:8547;top:40988;width:16;height:13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">
                  <v:stroke startarrow="block"/>
                </v:shape>
                <v:rect id="Rectangle 61" o:spid="_x0000_s1092" style="position:absolute;left:3088;top:23554;width:4437;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" fillcolor="white [3212]">
                  <v:fill color2="#92cddc [1944]" rotate="t" focusposition=".5,.5" focussize="" focus="100%" type="gradientRadial"/>
                  <v:textbox inset="0,1mm,0,0">
                    <w:txbxContent>
                      <w:p w14:paraId="5FB7B5CC" w14:textId="77777777" w:rsidR="00DA6107" w:rsidRPr="00A2263E" w:rsidRDefault="00DA6107" w:rsidP="00104877">
                        <w:pPr>
                          <w:jc w:val="center"/>
                          <w:rPr>
                            <w:rFonts w:ascii="Arial" w:hAnsi="Arial" w:cs="Arial"/>
                          </w:rPr>
                        </w:pPr>
                        <w:r>
                          <w:rPr>
                            <w:rFonts w:ascii="Arial" w:hAnsi="Arial" w:cs="Arial"/>
                          </w:rPr>
                          <w:t>IPA</w:t>
                        </w:r>
                      </w:p>
                    </w:txbxContent>
                  </v:textbox>
                </v:rect>
                <v:shape id="AutoShape 84" o:spid="_x0000_s1093" type="#_x0000_t32" style="position:absolute;left:7525;top:24601;width:10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">
                  <v:stroke endarrow="block"/>
                </v:shape>
                <v:shape id="AutoShape 70" o:spid="_x0000_s1094" type="#_x0000_t32" style="position:absolute;left:5238;top:25648;width:0;height:13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">
                  <v:stroke startarrow="block"/>
                </v:shape>
                <v:rect id="Rectangle 874" o:spid="_x0000_s1095" style="position:absolute;left:32031;top:54373;width:5779;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" filled="f">
                  <v:textbox inset="5.85pt,2mm,5.85pt,.7pt">
                    <w:txbxContent>
                      <w:p w14:paraId="40EA9E9A" w14:textId="77777777" w:rsidR="00DA6107" w:rsidRDefault="00DA6107" w:rsidP="00104877">
                        <w:pPr>
                          <w:jc w:val="center"/>
                        </w:pPr>
                        <w:r>
                          <w:rPr>
                            <w:rFonts w:ascii="Arial" w:hAnsi="Arial" w:cs="Arial"/>
                          </w:rPr>
                          <w:t>SYSC</w:t>
                        </w:r>
                      </w:p>
                    </w:txbxContent>
                  </v:textbox>
                </v:rect>
                <v:shape id="Elbow Connector 38" o:spid="_x0000_s1096" type="#_x0000_t33" style="position:absolute;left:28683;top:52578;width:5429;height:17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" strokecolor="black [3213]">
                  <v:stroke endarrow="block"/>
                </v:shape>
                <v:shape id="AutoShape 70" o:spid="_x0000_s1097" type="#_x0000_t32" style="position:absolute;left:11385;top:30076;width:0;height:8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">
                  <v:stroke startarrow="block"/>
                </v:shape>
                <v:shape id="Elbow Connector 882" o:spid="_x0000_s1098" type="#_x0000_t33" style="position:absolute;left:13180;top:22806;width:3240;height:68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" strokecolor="black [3213]">
                  <v:stroke endarrow="block"/>
                </v:shape>
                <v:shape id="AutoShape 84" o:spid="_x0000_s1099" type="#_x0000_t32" style="position:absolute;left:13738;top:28959;width:14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">
                  <v:stroke endarrow="block"/>
                </v:shape>
                <v:rect id="Rectangle 61" o:spid="_x0000_s1100" style="position:absolute;left:9301;top:28034;width:4437;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" fillcolor="white [3212]">
                  <v:fill color2="#92cddc [1944]" rotate="t" focusposition=".5,.5" focussize="" focus="100%" type="gradientRadial"/>
                  <v:textbox inset="0,1mm,0,0">
                    <w:txbxContent>
                      <w:p w14:paraId="5CE05C16" w14:textId="77777777" w:rsidR="00DA6107" w:rsidRPr="00A2263E" w:rsidRDefault="00DA6107" w:rsidP="00104877">
                        <w:pPr>
                          <w:jc w:val="center"/>
                          <w:rPr>
                            <w:rFonts w:ascii="Arial" w:hAnsi="Arial" w:cs="Arial"/>
                          </w:rPr>
                        </w:pPr>
                        <w:r>
                          <w:rPr>
                            <w:rFonts w:ascii="Arial" w:hAnsi="Arial" w:cs="Arial"/>
                          </w:rPr>
                          <w:t>EMS</w:t>
                        </w:r>
                      </w:p>
                    </w:txbxContent>
                  </v:textbox>
                </v:rect>
                <w10:anchorlock/>
              </v:group>
            </w:pict>
          </mc:Fallback>
        </mc:AlternateContent>
      </w:r>
    </w:p>
    <w:p w14:paraId="7766E61B" w14:textId="714D5A82" w:rsidR="00F0581E" w:rsidRDefault="00D33E1E" w:rsidP="00F0581E">
      <w:pPr>
        <w:pStyle w:val="Caption"/>
        <w:jc w:val="center"/>
        <w:rPr>
          <w:lang w:eastAsia="ja-JP"/>
        </w:rPr>
      </w:pPr>
      <w:r>
        <w:rPr>
          <w:rFonts w:hint="eastAsia"/>
          <w:lang w:eastAsia="ja-JP"/>
        </w:rPr>
        <w:t>Figure</w:t>
      </w:r>
      <w:r w:rsidR="00C412F6">
        <w:rPr>
          <w:lang w:eastAsia="ja-JP"/>
        </w:rPr>
        <w:t xml:space="preserve"> </w:t>
      </w:r>
      <w:r w:rsidR="00100171">
        <w:fldChar w:fldCharType="begin"/>
      </w:r>
      <w:r w:rsidR="00100171">
        <w:rPr>
          <w:lang w:eastAsia="ja-JP"/>
        </w:rPr>
        <w:instrText xml:space="preserve"> STYLEREF 1 \s </w:instrText>
      </w:r>
      <w:r w:rsidR="00100171">
        <w:fldChar w:fldCharType="separate"/>
      </w:r>
      <w:r w:rsidR="006E676E">
        <w:rPr>
          <w:noProof/>
          <w:lang w:eastAsia="ja-JP"/>
        </w:rPr>
        <w:t>3</w:t>
      </w:r>
      <w:r w:rsidR="00100171">
        <w:rPr>
          <w:noProof/>
        </w:rPr>
        <w:fldChar w:fldCharType="end"/>
      </w:r>
      <w:r w:rsidR="00CF6FE8">
        <w:rPr>
          <w:lang w:eastAsia="ja-JP"/>
        </w:rPr>
        <w:noBreakHyphen/>
      </w:r>
      <w:r w:rsidR="00100171">
        <w:fldChar w:fldCharType="begin"/>
      </w:r>
      <w:r w:rsidR="00100171">
        <w:rPr>
          <w:lang w:eastAsia="ja-JP"/>
        </w:rPr>
        <w:instrText xml:space="preserve"> SEQ Figure \* ARABIC \s 1 </w:instrText>
      </w:r>
      <w:r w:rsidR="00100171">
        <w:fldChar w:fldCharType="separate"/>
      </w:r>
      <w:r w:rsidR="006E676E">
        <w:rPr>
          <w:noProof/>
          <w:lang w:eastAsia="ja-JP"/>
        </w:rPr>
        <w:t>1</w:t>
      </w:r>
      <w:r w:rsidR="00100171">
        <w:rPr>
          <w:noProof/>
        </w:rPr>
        <w:fldChar w:fldCharType="end"/>
      </w:r>
      <w:r w:rsidR="00C412F6">
        <w:rPr>
          <w:rFonts w:hint="eastAsia"/>
          <w:lang w:eastAsia="ja-JP"/>
        </w:rPr>
        <w:t xml:space="preserve"> </w:t>
      </w:r>
      <w:r>
        <w:rPr>
          <w:lang w:eastAsia="ja-JP"/>
        </w:rPr>
        <w:t xml:space="preserve">Block diagram of </w:t>
      </w:r>
      <w:r w:rsidR="00C878C1">
        <w:rPr>
          <w:lang w:eastAsia="ja-JP"/>
        </w:rPr>
        <w:t>power management for thermal</w:t>
      </w:r>
      <w:r>
        <w:rPr>
          <w:lang w:eastAsia="ja-JP"/>
        </w:rPr>
        <w:t xml:space="preserve"> system</w:t>
      </w:r>
      <w:r w:rsidR="005E1087">
        <w:rPr>
          <w:lang w:eastAsia="ja-JP"/>
        </w:rPr>
        <w:t xml:space="preserve"> (</w:t>
      </w:r>
      <w:r w:rsidR="00355544">
        <w:rPr>
          <w:lang w:eastAsia="ja-JP"/>
        </w:rPr>
        <w:t xml:space="preserve">R-Car </w:t>
      </w:r>
      <w:r w:rsidR="005E1087">
        <w:rPr>
          <w:lang w:eastAsia="ja-JP"/>
        </w:rPr>
        <w:t>H3/M3/M3N/E3)</w:t>
      </w:r>
    </w:p>
    <w:p w14:paraId="41967FF0" w14:textId="77777777" w:rsidR="00F0581E" w:rsidRDefault="00F0581E" w:rsidP="00F0581E">
      <w:pPr>
        <w:rPr>
          <w:lang w:eastAsia="ja-JP"/>
        </w:rPr>
      </w:pPr>
    </w:p>
    <w:p w14:paraId="45B6E3D8" w14:textId="77777777" w:rsidR="006F7C5C" w:rsidRDefault="006E0DC4" w:rsidP="006F7C5C">
      <w:pPr>
        <w:rPr>
          <w:lang w:eastAsia="ja-JP"/>
        </w:rPr>
      </w:pPr>
      <w:r>
        <w:rPr>
          <w:rFonts w:hint="eastAsia"/>
          <w:lang w:eastAsia="ja-JP"/>
        </w:rPr>
        <w:t>P</w:t>
      </w:r>
      <w:r>
        <w:rPr>
          <w:lang w:eastAsia="ja-JP"/>
        </w:rPr>
        <w:t xml:space="preserve">SCI </w:t>
      </w:r>
      <w:r w:rsidR="0001707D">
        <w:rPr>
          <w:lang w:eastAsia="ja-JP"/>
        </w:rPr>
        <w:t xml:space="preserve">defines an </w:t>
      </w:r>
      <w:r w:rsidR="00775962">
        <w:rPr>
          <w:lang w:eastAsia="ja-JP"/>
        </w:rPr>
        <w:t>Arm</w:t>
      </w:r>
      <w:r w:rsidR="0001707D">
        <w:rPr>
          <w:lang w:eastAsia="ja-JP"/>
        </w:rPr>
        <w:t xml:space="preserve"> standard interface. It </w:t>
      </w:r>
      <w:r>
        <w:rPr>
          <w:lang w:eastAsia="ja-JP"/>
        </w:rPr>
        <w:t xml:space="preserve">supports communication </w:t>
      </w:r>
      <w:r w:rsidR="003428F4">
        <w:rPr>
          <w:lang w:eastAsia="ja-JP"/>
        </w:rPr>
        <w:t xml:space="preserve">between </w:t>
      </w:r>
      <w:r w:rsidR="00A42319">
        <w:rPr>
          <w:lang w:eastAsia="ja-JP"/>
        </w:rPr>
        <w:t>Normal</w:t>
      </w:r>
      <w:r>
        <w:rPr>
          <w:lang w:eastAsia="ja-JP"/>
        </w:rPr>
        <w:t xml:space="preserve"> world and </w:t>
      </w:r>
      <w:r w:rsidR="00A42319">
        <w:rPr>
          <w:lang w:eastAsia="ja-JP"/>
        </w:rPr>
        <w:t xml:space="preserve">Secure </w:t>
      </w:r>
      <w:r w:rsidR="003428F4">
        <w:rPr>
          <w:lang w:eastAsia="ja-JP"/>
        </w:rPr>
        <w:t>world. Then</w:t>
      </w:r>
      <w:r w:rsidR="0001707D">
        <w:rPr>
          <w:lang w:eastAsia="ja-JP"/>
        </w:rPr>
        <w:t>,</w:t>
      </w:r>
      <w:r w:rsidR="003428F4">
        <w:rPr>
          <w:lang w:eastAsia="ja-JP"/>
        </w:rPr>
        <w:t xml:space="preserve"> it allows </w:t>
      </w:r>
      <w:r w:rsidR="00775962">
        <w:rPr>
          <w:lang w:eastAsia="ja-JP"/>
        </w:rPr>
        <w:t>Arm</w:t>
      </w:r>
      <w:r w:rsidR="00304BC6">
        <w:rPr>
          <w:lang w:eastAsia="ja-JP"/>
        </w:rPr>
        <w:t xml:space="preserve"> Trusted Firmware</w:t>
      </w:r>
      <w:r w:rsidR="003428F4">
        <w:rPr>
          <w:lang w:eastAsia="ja-JP"/>
        </w:rPr>
        <w:t xml:space="preserve"> to arbi</w:t>
      </w:r>
      <w:r w:rsidR="0001707D">
        <w:rPr>
          <w:lang w:eastAsia="ja-JP"/>
        </w:rPr>
        <w:t xml:space="preserve">trate power management requests from secure software and </w:t>
      </w:r>
      <w:r w:rsidR="00A42319">
        <w:rPr>
          <w:lang w:eastAsia="ja-JP"/>
        </w:rPr>
        <w:t>Linux</w:t>
      </w:r>
      <w:r w:rsidR="0001707D">
        <w:rPr>
          <w:lang w:eastAsia="ja-JP"/>
        </w:rPr>
        <w:t>.</w:t>
      </w:r>
    </w:p>
    <w:p w14:paraId="144F9E27" w14:textId="77777777" w:rsidR="006E0DC4" w:rsidRDefault="006F7C5C" w:rsidP="00F0581E">
      <w:pPr>
        <w:rPr>
          <w:lang w:eastAsia="ja-JP"/>
        </w:rPr>
      </w:pPr>
      <w:r>
        <w:rPr>
          <w:rFonts w:hint="eastAsia"/>
          <w:lang w:eastAsia="ja-JP"/>
        </w:rPr>
        <w:t xml:space="preserve">The following table shows the PSCI </w:t>
      </w:r>
      <w:r>
        <w:rPr>
          <w:lang w:eastAsia="ja-JP"/>
        </w:rPr>
        <w:t xml:space="preserve">function that </w:t>
      </w:r>
      <w:r>
        <w:rPr>
          <w:rFonts w:hint="eastAsia"/>
          <w:lang w:eastAsia="ja-JP"/>
        </w:rPr>
        <w:t>power management use</w:t>
      </w:r>
      <w:r>
        <w:rPr>
          <w:lang w:eastAsia="ja-JP"/>
        </w:rPr>
        <w:t>s.</w:t>
      </w:r>
    </w:p>
    <w:p w14:paraId="4D72F8FC" w14:textId="298950AC" w:rsidR="002D5FB1" w:rsidRPr="00BF7138" w:rsidRDefault="003D4353" w:rsidP="00BF7138">
      <w:pPr>
        <w:overflowPunct/>
        <w:autoSpaceDE/>
        <w:autoSpaceDN/>
        <w:adjustRightInd/>
        <w:textAlignment w:val="auto"/>
        <w:rPr>
          <w:lang w:eastAsia="ja-JP"/>
        </w:rPr>
      </w:pPr>
      <w:r>
        <w:rPr>
          <w:lang w:eastAsia="ja-JP"/>
        </w:rPr>
        <w:t xml:space="preserve">(*) Note: </w:t>
      </w:r>
      <w:r w:rsidR="00FC5286">
        <w:rPr>
          <w:lang w:eastAsia="ja-JP"/>
        </w:rPr>
        <w:t xml:space="preserve">Support for CA57 only on </w:t>
      </w:r>
      <w:r w:rsidR="00355544">
        <w:rPr>
          <w:lang w:eastAsia="ja-JP"/>
        </w:rPr>
        <w:t xml:space="preserve">R-Car </w:t>
      </w:r>
      <w:r w:rsidR="00FC5286">
        <w:rPr>
          <w:lang w:eastAsia="ja-JP"/>
        </w:rPr>
        <w:t>H3/M3/M3N, s</w:t>
      </w:r>
      <w:r>
        <w:rPr>
          <w:lang w:eastAsia="ja-JP"/>
        </w:rPr>
        <w:t xml:space="preserve">upport for CA53 only on </w:t>
      </w:r>
      <w:r w:rsidR="00355544">
        <w:rPr>
          <w:lang w:eastAsia="ja-JP"/>
        </w:rPr>
        <w:t xml:space="preserve">R-Car </w:t>
      </w:r>
      <w:r>
        <w:rPr>
          <w:lang w:eastAsia="ja-JP"/>
        </w:rPr>
        <w:t>H3/M3</w:t>
      </w:r>
      <w:r w:rsidR="00143510">
        <w:rPr>
          <w:lang w:eastAsia="ja-JP"/>
        </w:rPr>
        <w:t>/E3</w:t>
      </w:r>
      <w:r>
        <w:rPr>
          <w:lang w:eastAsia="ja-JP"/>
        </w:rPr>
        <w:t>.</w:t>
      </w:r>
      <w:r w:rsidR="00EA3FAE" w:rsidRPr="00BF7138">
        <w:rPr>
          <w:lang w:eastAsia="ja-JP"/>
        </w:rPr>
        <w:t xml:space="preserve"> </w:t>
      </w:r>
    </w:p>
    <w:p w14:paraId="4EC6CBF0" w14:textId="77777777" w:rsidR="00BF7138" w:rsidRDefault="00BF7138">
      <w:pPr>
        <w:overflowPunct/>
        <w:autoSpaceDE/>
        <w:autoSpaceDN/>
        <w:adjustRightInd/>
        <w:textAlignment w:val="auto"/>
        <w:rPr>
          <w:b/>
          <w:bCs/>
          <w:sz w:val="21"/>
          <w:szCs w:val="21"/>
          <w:lang w:eastAsia="ja-JP"/>
        </w:rPr>
      </w:pPr>
      <w:r>
        <w:rPr>
          <w:lang w:eastAsia="ja-JP"/>
        </w:rPr>
        <w:br w:type="page"/>
      </w:r>
    </w:p>
    <w:p w14:paraId="3B8AA1B6" w14:textId="4ECB6BD5" w:rsidR="002D5FB1" w:rsidRPr="00F0581E" w:rsidRDefault="009B43CE" w:rsidP="002D5FB1">
      <w:pPr>
        <w:pStyle w:val="Caption"/>
        <w:jc w:val="center"/>
        <w:rPr>
          <w:lang w:eastAsia="ja-JP"/>
        </w:rPr>
      </w:pPr>
      <w:r>
        <w:rPr>
          <w:rFonts w:hint="eastAsia"/>
          <w:lang w:eastAsia="ja-JP"/>
        </w:rPr>
        <w:lastRenderedPageBreak/>
        <w:t>Table</w:t>
      </w:r>
      <w:r w:rsidR="002D5FB1">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3</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2</w:t>
      </w:r>
      <w:r w:rsidR="00AB0703">
        <w:rPr>
          <w:lang w:eastAsia="ja-JP"/>
        </w:rPr>
        <w:fldChar w:fldCharType="end"/>
      </w:r>
      <w:r w:rsidR="002D5FB1">
        <w:rPr>
          <w:noProof/>
          <w:lang w:eastAsia="ja-JP"/>
        </w:rPr>
        <w:t xml:space="preserve"> </w:t>
      </w:r>
      <w:r>
        <w:rPr>
          <w:noProof/>
          <w:lang w:eastAsia="ja-JP"/>
        </w:rPr>
        <w:t xml:space="preserve">PSCI </w:t>
      </w:r>
      <w:r w:rsidR="008E258E">
        <w:rPr>
          <w:rFonts w:hint="eastAsia"/>
          <w:noProof/>
          <w:lang w:eastAsia="ja-JP"/>
        </w:rPr>
        <w:t>Function</w:t>
      </w:r>
      <w:r w:rsidR="00EA3FAE" w:rsidRPr="00F0581E">
        <w:rPr>
          <w:lang w:eastAsia="ja-JP"/>
        </w:rPr>
        <w:t xml:space="preserve"> </w:t>
      </w:r>
    </w:p>
    <w:tbl>
      <w:tblPr>
        <w:tblStyle w:val="TableGrid"/>
        <w:tblW w:w="0" w:type="auto"/>
        <w:tblLook w:val="04A0" w:firstRow="1" w:lastRow="0" w:firstColumn="1" w:lastColumn="0" w:noHBand="0" w:noVBand="1"/>
      </w:tblPr>
      <w:tblGrid>
        <w:gridCol w:w="2122"/>
        <w:gridCol w:w="7600"/>
      </w:tblGrid>
      <w:tr w:rsidR="002D5FB1" w14:paraId="54867397" w14:textId="77777777" w:rsidTr="002265D3">
        <w:trPr>
          <w:trHeight w:val="56"/>
        </w:trPr>
        <w:tc>
          <w:tcPr>
            <w:tcW w:w="2122" w:type="dxa"/>
            <w:tcBorders>
              <w:top w:val="single" w:sz="12" w:space="0" w:color="auto"/>
              <w:left w:val="single" w:sz="12" w:space="0" w:color="auto"/>
              <w:bottom w:val="single" w:sz="12" w:space="0" w:color="auto"/>
            </w:tcBorders>
            <w:vAlign w:val="center"/>
          </w:tcPr>
          <w:p w14:paraId="506A8FB1" w14:textId="77777777" w:rsidR="002D5FB1" w:rsidRDefault="008E258E" w:rsidP="00516668">
            <w:pPr>
              <w:jc w:val="center"/>
              <w:rPr>
                <w:lang w:eastAsia="ja-JP"/>
              </w:rPr>
            </w:pPr>
            <w:r>
              <w:rPr>
                <w:rFonts w:hint="eastAsia"/>
                <w:lang w:eastAsia="ja-JP"/>
              </w:rPr>
              <w:t>Function</w:t>
            </w:r>
          </w:p>
        </w:tc>
        <w:tc>
          <w:tcPr>
            <w:tcW w:w="7620" w:type="dxa"/>
            <w:tcBorders>
              <w:top w:val="single" w:sz="12" w:space="0" w:color="auto"/>
              <w:bottom w:val="single" w:sz="12" w:space="0" w:color="auto"/>
              <w:right w:val="single" w:sz="12" w:space="0" w:color="auto"/>
            </w:tcBorders>
            <w:vAlign w:val="center"/>
          </w:tcPr>
          <w:p w14:paraId="23176B92" w14:textId="77777777" w:rsidR="002D5FB1" w:rsidRDefault="006F09A7" w:rsidP="00516668">
            <w:pPr>
              <w:jc w:val="center"/>
              <w:rPr>
                <w:lang w:eastAsia="ja-JP"/>
              </w:rPr>
            </w:pPr>
            <w:r w:rsidRPr="006F09A7">
              <w:rPr>
                <w:lang w:eastAsia="ja-JP"/>
              </w:rPr>
              <w:t>Description</w:t>
            </w:r>
            <w:r w:rsidR="00EA3FAE">
              <w:rPr>
                <w:lang w:eastAsia="ja-JP"/>
              </w:rPr>
              <w:t xml:space="preserve"> </w:t>
            </w:r>
          </w:p>
        </w:tc>
      </w:tr>
      <w:tr w:rsidR="002D5FB1" w14:paraId="7024ED61" w14:textId="77777777" w:rsidTr="002265D3">
        <w:trPr>
          <w:trHeight w:val="169"/>
        </w:trPr>
        <w:tc>
          <w:tcPr>
            <w:tcW w:w="2122" w:type="dxa"/>
            <w:tcBorders>
              <w:top w:val="single" w:sz="12" w:space="0" w:color="auto"/>
              <w:left w:val="single" w:sz="12" w:space="0" w:color="auto"/>
            </w:tcBorders>
          </w:tcPr>
          <w:p w14:paraId="450D407F" w14:textId="77777777" w:rsidR="002D5FB1" w:rsidRDefault="002D5FB1" w:rsidP="00516668">
            <w:pPr>
              <w:rPr>
                <w:lang w:eastAsia="ja-JP"/>
              </w:rPr>
            </w:pPr>
            <w:r>
              <w:rPr>
                <w:rFonts w:hint="eastAsia"/>
                <w:lang w:eastAsia="ja-JP"/>
              </w:rPr>
              <w:t>CPU_OFF</w:t>
            </w:r>
          </w:p>
        </w:tc>
        <w:tc>
          <w:tcPr>
            <w:tcW w:w="7620" w:type="dxa"/>
            <w:tcBorders>
              <w:top w:val="single" w:sz="12" w:space="0" w:color="auto"/>
              <w:right w:val="single" w:sz="12" w:space="0" w:color="auto"/>
            </w:tcBorders>
          </w:tcPr>
          <w:p w14:paraId="28701D68" w14:textId="77777777" w:rsidR="002D5FB1" w:rsidRDefault="00485BFE" w:rsidP="00485BFE">
            <w:pPr>
              <w:rPr>
                <w:lang w:eastAsia="ja-JP"/>
              </w:rPr>
            </w:pPr>
            <w:r>
              <w:rPr>
                <w:lang w:eastAsia="ja-JP"/>
              </w:rPr>
              <w:t xml:space="preserve">Power down the calling core. This call is intended for use in hotplug. </w:t>
            </w:r>
            <w:r w:rsidR="004D78DB">
              <w:rPr>
                <w:lang w:eastAsia="ja-JP"/>
              </w:rPr>
              <w:t>The</w:t>
            </w:r>
            <w:r>
              <w:rPr>
                <w:lang w:eastAsia="ja-JP"/>
              </w:rPr>
              <w:t xml:space="preserve"> core that is powered down by CPU_OFF can only be po</w:t>
            </w:r>
            <w:r w:rsidR="009B43CE">
              <w:rPr>
                <w:lang w:eastAsia="ja-JP"/>
              </w:rPr>
              <w:t xml:space="preserve">wered up again in response </w:t>
            </w:r>
            <w:r w:rsidR="004D78DB">
              <w:rPr>
                <w:lang w:eastAsia="ja-JP"/>
              </w:rPr>
              <w:t>by</w:t>
            </w:r>
            <w:r w:rsidR="009B43CE">
              <w:rPr>
                <w:lang w:eastAsia="ja-JP"/>
              </w:rPr>
              <w:t xml:space="preserve"> </w:t>
            </w:r>
            <w:r>
              <w:rPr>
                <w:lang w:eastAsia="ja-JP"/>
              </w:rPr>
              <w:t>CPU_ON.</w:t>
            </w:r>
            <w:r w:rsidR="00EA3FAE">
              <w:rPr>
                <w:lang w:eastAsia="ja-JP"/>
              </w:rPr>
              <w:t xml:space="preserve"> </w:t>
            </w:r>
          </w:p>
        </w:tc>
      </w:tr>
      <w:tr w:rsidR="002D5FB1" w14:paraId="5978504A" w14:textId="77777777" w:rsidTr="002265D3">
        <w:tc>
          <w:tcPr>
            <w:tcW w:w="2122" w:type="dxa"/>
            <w:tcBorders>
              <w:left w:val="single" w:sz="12" w:space="0" w:color="auto"/>
            </w:tcBorders>
          </w:tcPr>
          <w:p w14:paraId="53B390D5" w14:textId="77777777" w:rsidR="002D5FB1" w:rsidRDefault="002D5FB1" w:rsidP="00516668">
            <w:pPr>
              <w:rPr>
                <w:lang w:eastAsia="ja-JP"/>
              </w:rPr>
            </w:pPr>
            <w:r>
              <w:rPr>
                <w:rFonts w:hint="eastAsia"/>
                <w:lang w:eastAsia="ja-JP"/>
              </w:rPr>
              <w:t>CPU_ON</w:t>
            </w:r>
          </w:p>
        </w:tc>
        <w:tc>
          <w:tcPr>
            <w:tcW w:w="7620" w:type="dxa"/>
            <w:tcBorders>
              <w:right w:val="single" w:sz="12" w:space="0" w:color="auto"/>
            </w:tcBorders>
          </w:tcPr>
          <w:p w14:paraId="2AC8191E" w14:textId="77777777" w:rsidR="002D5FB1" w:rsidRPr="00BC44C5" w:rsidRDefault="00BF2AAF" w:rsidP="00516668">
            <w:pPr>
              <w:rPr>
                <w:lang w:eastAsia="ja-JP"/>
              </w:rPr>
            </w:pPr>
            <w:r w:rsidRPr="00BF2AAF">
              <w:rPr>
                <w:lang w:eastAsia="ja-JP"/>
              </w:rPr>
              <w:t xml:space="preserve">Power up a core. This call is </w:t>
            </w:r>
            <w:r>
              <w:rPr>
                <w:lang w:eastAsia="ja-JP"/>
              </w:rPr>
              <w:t>intended for dynamic addition of cores, for use in secondary boot, hotplug, or big.LITTLE migration.</w:t>
            </w:r>
          </w:p>
        </w:tc>
      </w:tr>
      <w:tr w:rsidR="0001707D" w14:paraId="69E2E89A" w14:textId="77777777" w:rsidTr="002265D3">
        <w:tc>
          <w:tcPr>
            <w:tcW w:w="2122" w:type="dxa"/>
            <w:tcBorders>
              <w:left w:val="single" w:sz="12" w:space="0" w:color="auto"/>
            </w:tcBorders>
          </w:tcPr>
          <w:p w14:paraId="77AD1027" w14:textId="77777777" w:rsidR="0001707D" w:rsidRDefault="0001707D" w:rsidP="0001707D">
            <w:pPr>
              <w:rPr>
                <w:lang w:eastAsia="ja-JP"/>
              </w:rPr>
            </w:pPr>
            <w:r>
              <w:rPr>
                <w:rFonts w:hint="eastAsia"/>
                <w:lang w:eastAsia="ja-JP"/>
              </w:rPr>
              <w:t>CPU_SUSPEND</w:t>
            </w:r>
          </w:p>
        </w:tc>
        <w:tc>
          <w:tcPr>
            <w:tcW w:w="7620" w:type="dxa"/>
            <w:tcBorders>
              <w:right w:val="single" w:sz="12" w:space="0" w:color="auto"/>
            </w:tcBorders>
          </w:tcPr>
          <w:p w14:paraId="4551B03D" w14:textId="77777777" w:rsidR="0001707D" w:rsidRPr="00BC44C5" w:rsidRDefault="00BF2AAF" w:rsidP="0001707D">
            <w:pPr>
              <w:rPr>
                <w:lang w:eastAsia="ja-JP"/>
              </w:rPr>
            </w:pPr>
            <w:r>
              <w:rPr>
                <w:lang w:eastAsia="ja-JP"/>
              </w:rPr>
              <w:t>Suspend execution on a core or higher level topology node. This call is intended for use in idle subsystems where the core is expected to return to execution through a wakeup event.</w:t>
            </w:r>
            <w:r w:rsidR="00EA3FAE" w:rsidRPr="00BC44C5">
              <w:rPr>
                <w:lang w:eastAsia="ja-JP"/>
              </w:rPr>
              <w:t xml:space="preserve"> </w:t>
            </w:r>
          </w:p>
        </w:tc>
      </w:tr>
      <w:tr w:rsidR="0001707D" w14:paraId="6E155300" w14:textId="77777777" w:rsidTr="002265D3">
        <w:tc>
          <w:tcPr>
            <w:tcW w:w="2122" w:type="dxa"/>
            <w:tcBorders>
              <w:left w:val="single" w:sz="12" w:space="0" w:color="auto"/>
              <w:bottom w:val="single" w:sz="12" w:space="0" w:color="auto"/>
            </w:tcBorders>
          </w:tcPr>
          <w:p w14:paraId="410250FC" w14:textId="77777777" w:rsidR="0001707D" w:rsidRDefault="0001707D" w:rsidP="0001707D">
            <w:pPr>
              <w:rPr>
                <w:lang w:eastAsia="ja-JP"/>
              </w:rPr>
            </w:pPr>
            <w:r>
              <w:rPr>
                <w:rFonts w:hint="eastAsia"/>
                <w:lang w:eastAsia="ja-JP"/>
              </w:rPr>
              <w:t>SYSTEM_SUSPEND</w:t>
            </w:r>
          </w:p>
        </w:tc>
        <w:tc>
          <w:tcPr>
            <w:tcW w:w="7620" w:type="dxa"/>
            <w:tcBorders>
              <w:bottom w:val="single" w:sz="12" w:space="0" w:color="auto"/>
              <w:right w:val="single" w:sz="12" w:space="0" w:color="auto"/>
            </w:tcBorders>
          </w:tcPr>
          <w:p w14:paraId="10E9A2C0" w14:textId="77777777" w:rsidR="0001707D" w:rsidRPr="00BC44C5" w:rsidRDefault="00EC5AA4">
            <w:pPr>
              <w:rPr>
                <w:lang w:eastAsia="ja-JP"/>
              </w:rPr>
            </w:pPr>
            <w:r>
              <w:rPr>
                <w:lang w:eastAsia="ja-JP"/>
              </w:rPr>
              <w:t>Enable</w:t>
            </w:r>
            <w:r w:rsidR="009B43CE">
              <w:rPr>
                <w:lang w:eastAsia="ja-JP"/>
              </w:rPr>
              <w:t xml:space="preserve"> </w:t>
            </w:r>
            <w:r w:rsidR="002E548A">
              <w:rPr>
                <w:lang w:eastAsia="ja-JP"/>
              </w:rPr>
              <w:t>System Suspend to RAM</w:t>
            </w:r>
            <w:r>
              <w:rPr>
                <w:lang w:eastAsia="ja-JP"/>
              </w:rPr>
              <w:t xml:space="preserve"> support</w:t>
            </w:r>
            <w:r w:rsidR="009B43CE">
              <w:rPr>
                <w:lang w:eastAsia="ja-JP"/>
              </w:rPr>
              <w:t>. The semantics are equivalent to CPU_SUSPEND to the deepest low-power state.</w:t>
            </w:r>
          </w:p>
        </w:tc>
      </w:tr>
    </w:tbl>
    <w:p w14:paraId="7515F461" w14:textId="70EF8BA1" w:rsidR="00EB094F" w:rsidRDefault="00BE189F" w:rsidP="00EB094F">
      <w:pPr>
        <w:rPr>
          <w:lang w:eastAsia="ja-JP"/>
        </w:rPr>
      </w:pPr>
      <w:r>
        <w:rPr>
          <w:noProof/>
          <w:lang w:eastAsia="ja-JP"/>
        </w:rPr>
        <w:drawing>
          <wp:inline distT="0" distB="0" distL="0" distR="0" wp14:anchorId="30CC8E9C" wp14:editId="19E76495">
            <wp:extent cx="6190615" cy="6603365"/>
            <wp:effectExtent l="0" t="0" r="635" b="6985"/>
            <wp:docPr id="3396" name="Picture 339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Picture 3396" descr="Dia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0615" cy="6603365"/>
                    </a:xfrm>
                    <a:prstGeom prst="rect">
                      <a:avLst/>
                    </a:prstGeom>
                    <a:noFill/>
                    <a:ln>
                      <a:noFill/>
                    </a:ln>
                  </pic:spPr>
                </pic:pic>
              </a:graphicData>
            </a:graphic>
          </wp:inline>
        </w:drawing>
      </w:r>
    </w:p>
    <w:p w14:paraId="19A132D8" w14:textId="7F97B229" w:rsidR="00EB094F" w:rsidRDefault="00EB094F" w:rsidP="00EB094F">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3</w:t>
      </w:r>
      <w:r>
        <w:rPr>
          <w:noProof/>
        </w:rPr>
        <w:fldChar w:fldCharType="end"/>
      </w:r>
      <w:r>
        <w:rPr>
          <w:lang w:eastAsia="ja-JP"/>
        </w:rPr>
        <w:noBreakHyphen/>
      </w:r>
      <w:r w:rsidR="00311076">
        <w:t>2</w:t>
      </w:r>
      <w:r>
        <w:rPr>
          <w:rFonts w:hint="eastAsia"/>
          <w:lang w:eastAsia="ja-JP"/>
        </w:rPr>
        <w:t xml:space="preserve"> </w:t>
      </w:r>
      <w:r>
        <w:rPr>
          <w:lang w:eastAsia="ja-JP"/>
        </w:rPr>
        <w:t>Block diagram of power management for thermal system (R-Car D3)</w:t>
      </w:r>
    </w:p>
    <w:p w14:paraId="6D75BA57" w14:textId="3CB123FD" w:rsidR="00E33DFB" w:rsidRPr="002820B6" w:rsidRDefault="00E33DFB" w:rsidP="002820B6">
      <w:pPr>
        <w:rPr>
          <w:lang w:eastAsia="ja-JP"/>
        </w:rPr>
      </w:pPr>
      <w:r>
        <w:rPr>
          <w:lang w:eastAsia="ja-JP"/>
        </w:rPr>
        <w:t>Note: R-Car D3</w:t>
      </w:r>
      <w:r w:rsidR="009C130F">
        <w:rPr>
          <w:lang w:eastAsia="ja-JP"/>
        </w:rPr>
        <w:t xml:space="preserve"> </w:t>
      </w:r>
      <w:r w:rsidR="009C130F" w:rsidRPr="00B336A9">
        <w:rPr>
          <w:rFonts w:ascii="Arial" w:hAnsi="Arial"/>
          <w:sz w:val="18"/>
          <w:lang w:eastAsia="ja-JP"/>
        </w:rPr>
        <w:t>Draak</w:t>
      </w:r>
      <w:r w:rsidR="009C130F">
        <w:rPr>
          <w:rFonts w:ascii="Arial" w:hAnsi="Arial"/>
          <w:sz w:val="18"/>
          <w:lang w:eastAsia="ja-JP"/>
        </w:rPr>
        <w:t xml:space="preserve"> board does not have PMIC</w:t>
      </w:r>
      <w:r w:rsidR="002820B6">
        <w:rPr>
          <w:rFonts w:ascii="Arial" w:hAnsi="Arial"/>
          <w:sz w:val="18"/>
          <w:lang w:eastAsia="ja-JP"/>
        </w:rPr>
        <w:t>.</w:t>
      </w:r>
    </w:p>
    <w:p w14:paraId="7819D687" w14:textId="0B460E59" w:rsidR="005E1087" w:rsidRDefault="00644A02" w:rsidP="00F0581E">
      <w:pPr>
        <w:rPr>
          <w:lang w:eastAsia="ja-JP"/>
        </w:rPr>
      </w:pPr>
      <w:r>
        <w:rPr>
          <w:noProof/>
        </w:rPr>
        <w:lastRenderedPageBreak/>
        <w:drawing>
          <wp:inline distT="0" distB="0" distL="0" distR="0" wp14:anchorId="49C6BF0D" wp14:editId="6FD28E1D">
            <wp:extent cx="6189345" cy="6223635"/>
            <wp:effectExtent l="0" t="0" r="190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6223635"/>
                    </a:xfrm>
                    <a:prstGeom prst="rect">
                      <a:avLst/>
                    </a:prstGeom>
                    <a:noFill/>
                    <a:ln>
                      <a:noFill/>
                    </a:ln>
                  </pic:spPr>
                </pic:pic>
              </a:graphicData>
            </a:graphic>
          </wp:inline>
        </w:drawing>
      </w:r>
    </w:p>
    <w:p w14:paraId="1EA97085" w14:textId="41A353DE" w:rsidR="00644A02" w:rsidRDefault="00644A02" w:rsidP="00644A02">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3</w:t>
      </w:r>
      <w:r>
        <w:rPr>
          <w:noProof/>
        </w:rPr>
        <w:fldChar w:fldCharType="end"/>
      </w:r>
      <w:r>
        <w:rPr>
          <w:lang w:eastAsia="ja-JP"/>
        </w:rPr>
        <w:noBreakHyphen/>
      </w:r>
      <w:r w:rsidR="00311076">
        <w:t>3</w:t>
      </w:r>
      <w:r w:rsidR="00311076">
        <w:rPr>
          <w:rFonts w:hint="eastAsia"/>
          <w:lang w:eastAsia="ja-JP"/>
        </w:rPr>
        <w:t xml:space="preserve"> </w:t>
      </w:r>
      <w:r>
        <w:rPr>
          <w:lang w:eastAsia="ja-JP"/>
        </w:rPr>
        <w:t>Block diagram of power management (</w:t>
      </w:r>
      <w:r w:rsidR="00F65281">
        <w:rPr>
          <w:lang w:eastAsia="ja-JP"/>
        </w:rPr>
        <w:t xml:space="preserve">R-Car </w:t>
      </w:r>
      <w:r w:rsidR="0021242E">
        <w:rPr>
          <w:lang w:eastAsia="ja-JP"/>
        </w:rPr>
        <w:t>V3U/</w:t>
      </w:r>
      <w:r>
        <w:rPr>
          <w:lang w:eastAsia="ja-JP"/>
        </w:rPr>
        <w:t>V3H</w:t>
      </w:r>
      <w:r w:rsidR="0021242E">
        <w:rPr>
          <w:lang w:eastAsia="ja-JP"/>
        </w:rPr>
        <w:t>/V3M</w:t>
      </w:r>
      <w:r>
        <w:rPr>
          <w:lang w:eastAsia="ja-JP"/>
        </w:rPr>
        <w:t>)</w:t>
      </w:r>
    </w:p>
    <w:p w14:paraId="71066DA6" w14:textId="77777777" w:rsidR="00644A02" w:rsidRPr="00F0581E" w:rsidRDefault="00644A02" w:rsidP="00F0581E">
      <w:pPr>
        <w:rPr>
          <w:lang w:eastAsia="ja-JP"/>
        </w:rPr>
      </w:pPr>
    </w:p>
    <w:p w14:paraId="727779D0" w14:textId="77777777" w:rsidR="00EE1C1E" w:rsidRPr="00EE1C1E" w:rsidRDefault="00DE3EC0" w:rsidP="005260CD">
      <w:pPr>
        <w:pStyle w:val="Heading1"/>
        <w:spacing w:line="360" w:lineRule="exact"/>
        <w:rPr>
          <w:lang w:eastAsia="ja-JP"/>
        </w:rPr>
      </w:pPr>
      <w:r>
        <w:rPr>
          <w:lang w:eastAsia="ja-JP"/>
        </w:rPr>
        <w:lastRenderedPageBreak/>
        <w:t xml:space="preserve">   </w:t>
      </w:r>
      <w:bookmarkStart w:id="26" w:name="_Toc435017176"/>
      <w:r w:rsidR="009B43CE">
        <w:rPr>
          <w:lang w:eastAsia="ja-JP"/>
        </w:rPr>
        <w:t>Function</w:t>
      </w:r>
      <w:bookmarkEnd w:id="26"/>
      <w:r w:rsidR="00EA3FAE" w:rsidRPr="00EE1C1E">
        <w:rPr>
          <w:lang w:eastAsia="ja-JP"/>
        </w:rPr>
        <w:t xml:space="preserve"> </w:t>
      </w:r>
    </w:p>
    <w:p w14:paraId="6C891AFE" w14:textId="77777777" w:rsidR="00272049" w:rsidRDefault="00DE3EC0" w:rsidP="00886DC6">
      <w:pPr>
        <w:pStyle w:val="Heading2"/>
        <w:rPr>
          <w:lang w:eastAsia="ja-JP"/>
        </w:rPr>
      </w:pPr>
      <w:bookmarkStart w:id="27" w:name="_Toc435017177"/>
      <w:r>
        <w:rPr>
          <w:rFonts w:hint="eastAsia"/>
          <w:lang w:eastAsia="ja-JP"/>
        </w:rPr>
        <w:t>CPU Hot</w:t>
      </w:r>
      <w:r w:rsidR="00032414">
        <w:rPr>
          <w:lang w:eastAsia="ja-JP"/>
        </w:rPr>
        <w:t>p</w:t>
      </w:r>
      <w:r>
        <w:rPr>
          <w:rFonts w:hint="eastAsia"/>
          <w:lang w:eastAsia="ja-JP"/>
        </w:rPr>
        <w:t>lug</w:t>
      </w:r>
      <w:bookmarkEnd w:id="27"/>
    </w:p>
    <w:p w14:paraId="62DD7AFB" w14:textId="77777777" w:rsidR="009B43CE" w:rsidRDefault="009B43CE" w:rsidP="00F0438D">
      <w:pPr>
        <w:rPr>
          <w:lang w:eastAsia="ja-JP"/>
        </w:rPr>
      </w:pPr>
      <w:r>
        <w:rPr>
          <w:rFonts w:hint="eastAsia"/>
          <w:lang w:eastAsia="ja-JP"/>
        </w:rPr>
        <w:t>CPU Hot</w:t>
      </w:r>
      <w:r w:rsidR="003C03ED">
        <w:rPr>
          <w:lang w:eastAsia="ja-JP"/>
        </w:rPr>
        <w:t>p</w:t>
      </w:r>
      <w:r>
        <w:rPr>
          <w:rFonts w:hint="eastAsia"/>
          <w:lang w:eastAsia="ja-JP"/>
        </w:rPr>
        <w:t xml:space="preserve">lug is Linux function to perform </w:t>
      </w:r>
      <w:r w:rsidR="002C1BDE">
        <w:rPr>
          <w:lang w:eastAsia="ja-JP"/>
        </w:rPr>
        <w:t>online</w:t>
      </w:r>
      <w:r>
        <w:rPr>
          <w:lang w:eastAsia="ja-JP"/>
        </w:rPr>
        <w:t xml:space="preserve"> and </w:t>
      </w:r>
      <w:r w:rsidR="002C1BDE">
        <w:rPr>
          <w:lang w:eastAsia="ja-JP"/>
        </w:rPr>
        <w:t>offline</w:t>
      </w:r>
      <w:r>
        <w:rPr>
          <w:lang w:eastAsia="ja-JP"/>
        </w:rPr>
        <w:t xml:space="preserve"> on </w:t>
      </w:r>
      <w:r w:rsidR="00B7087F">
        <w:rPr>
          <w:lang w:eastAsia="ja-JP"/>
        </w:rPr>
        <w:t>m</w:t>
      </w:r>
      <w:r w:rsidR="00A85103">
        <w:rPr>
          <w:rFonts w:hint="eastAsia"/>
          <w:lang w:eastAsia="ja-JP"/>
        </w:rPr>
        <w:t>ulti</w:t>
      </w:r>
      <w:r w:rsidR="00720E48">
        <w:rPr>
          <w:lang w:eastAsia="ja-JP"/>
        </w:rPr>
        <w:t>-</w:t>
      </w:r>
      <w:r w:rsidR="00A85103">
        <w:rPr>
          <w:rFonts w:hint="eastAsia"/>
          <w:lang w:eastAsia="ja-JP"/>
        </w:rPr>
        <w:t>core</w:t>
      </w:r>
      <w:r>
        <w:rPr>
          <w:lang w:eastAsia="ja-JP"/>
        </w:rPr>
        <w:t xml:space="preserve"> system</w:t>
      </w:r>
      <w:r w:rsidR="00656B6A">
        <w:rPr>
          <w:lang w:eastAsia="ja-JP"/>
        </w:rPr>
        <w:t>.</w:t>
      </w:r>
    </w:p>
    <w:p w14:paraId="65C3E0FF" w14:textId="77777777" w:rsidR="00656B6A" w:rsidRDefault="002C1BDE" w:rsidP="00F0438D">
      <w:pPr>
        <w:rPr>
          <w:lang w:eastAsia="ja-JP"/>
        </w:rPr>
      </w:pPr>
      <w:r>
        <w:rPr>
          <w:lang w:eastAsia="ja-JP"/>
        </w:rPr>
        <w:t>CPU Online</w:t>
      </w:r>
      <w:r w:rsidR="00656B6A">
        <w:rPr>
          <w:lang w:eastAsia="ja-JP"/>
        </w:rPr>
        <w:t>: plug each CPU into the system</w:t>
      </w:r>
    </w:p>
    <w:p w14:paraId="269B9378" w14:textId="77777777" w:rsidR="00656B6A" w:rsidRDefault="002C1BDE" w:rsidP="00F0438D">
      <w:pPr>
        <w:rPr>
          <w:lang w:eastAsia="ja-JP"/>
        </w:rPr>
      </w:pPr>
      <w:r>
        <w:rPr>
          <w:lang w:eastAsia="ja-JP"/>
        </w:rPr>
        <w:t>CPU Offline</w:t>
      </w:r>
      <w:r w:rsidR="00656B6A">
        <w:rPr>
          <w:lang w:eastAsia="ja-JP"/>
        </w:rPr>
        <w:t>: unplug each CPU from the system</w:t>
      </w:r>
    </w:p>
    <w:p w14:paraId="39752D99" w14:textId="77777777" w:rsidR="00EF0728" w:rsidRDefault="00EF0728" w:rsidP="00F0438D">
      <w:pPr>
        <w:rPr>
          <w:lang w:eastAsia="ja-JP"/>
        </w:rPr>
      </w:pPr>
    </w:p>
    <w:p w14:paraId="5F63199A" w14:textId="77777777" w:rsidR="00EF0728" w:rsidRDefault="00EF0728" w:rsidP="00EF0728">
      <w:pPr>
        <w:pStyle w:val="Heading3"/>
        <w:rPr>
          <w:lang w:eastAsia="ja-JP"/>
        </w:rPr>
      </w:pPr>
      <w:bookmarkStart w:id="28" w:name="_Toc435017178"/>
      <w:r>
        <w:rPr>
          <w:rFonts w:hint="eastAsia"/>
          <w:lang w:eastAsia="ja-JP"/>
        </w:rPr>
        <w:t xml:space="preserve">CPU </w:t>
      </w:r>
      <w:r w:rsidR="005E6D51">
        <w:rPr>
          <w:lang w:eastAsia="ja-JP"/>
        </w:rPr>
        <w:t>Off</w:t>
      </w:r>
      <w:r w:rsidR="002C1BDE">
        <w:rPr>
          <w:lang w:eastAsia="ja-JP"/>
        </w:rPr>
        <w:t>line</w:t>
      </w:r>
      <w:bookmarkEnd w:id="28"/>
    </w:p>
    <w:p w14:paraId="77DA0CAC" w14:textId="77777777" w:rsidR="00656B6A" w:rsidRPr="00656B6A" w:rsidRDefault="00656B6A" w:rsidP="00F0438D">
      <w:pPr>
        <w:rPr>
          <w:lang w:eastAsia="ja-JP"/>
        </w:rPr>
      </w:pPr>
      <w:r>
        <w:rPr>
          <w:rFonts w:hint="eastAsia"/>
          <w:lang w:eastAsia="ja-JP"/>
        </w:rPr>
        <w:t xml:space="preserve">The following figure shows the </w:t>
      </w:r>
      <w:r>
        <w:rPr>
          <w:lang w:eastAsia="ja-JP"/>
        </w:rPr>
        <w:t xml:space="preserve">processing flow </w:t>
      </w:r>
      <w:r>
        <w:rPr>
          <w:rFonts w:hint="eastAsia"/>
          <w:lang w:eastAsia="ja-JP"/>
        </w:rPr>
        <w:t xml:space="preserve">of </w:t>
      </w:r>
      <w:r>
        <w:rPr>
          <w:lang w:eastAsia="ja-JP"/>
        </w:rPr>
        <w:t xml:space="preserve">CPU </w:t>
      </w:r>
      <w:r w:rsidR="002C1BDE">
        <w:rPr>
          <w:lang w:eastAsia="ja-JP"/>
        </w:rPr>
        <w:t>Offline</w:t>
      </w:r>
      <w:r>
        <w:rPr>
          <w:rFonts w:hint="eastAsia"/>
          <w:lang w:eastAsia="ja-JP"/>
        </w:rPr>
        <w:t>.</w:t>
      </w:r>
    </w:p>
    <w:p w14:paraId="032519A0" w14:textId="77777777" w:rsidR="00E138EA" w:rsidRDefault="00E138EA" w:rsidP="00F8491C">
      <w:pPr>
        <w:keepNext/>
        <w:widowControl w:val="0"/>
        <w:pBdr>
          <w:top w:val="single" w:sz="4" w:space="8" w:color="auto"/>
          <w:left w:val="single" w:sz="4" w:space="8" w:color="auto"/>
          <w:bottom w:val="single" w:sz="4" w:space="0"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0518E07B" wp14:editId="266875A6">
                <wp:extent cx="6086901" cy="5104263"/>
                <wp:effectExtent l="0" t="0" r="9525" b="0"/>
                <wp:docPr id="787"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0" name="Rectangle 60"/>
                        <wps:cNvSpPr>
                          <a:spLocks noChangeArrowheads="1"/>
                        </wps:cNvSpPr>
                        <wps:spPr bwMode="auto">
                          <a:xfrm>
                            <a:off x="1623694" y="1555750"/>
                            <a:ext cx="3873501" cy="1868774"/>
                          </a:xfrm>
                          <a:prstGeom prst="rect">
                            <a:avLst/>
                          </a:prstGeom>
                          <a:noFill/>
                          <a:ln w="9525">
                            <a:solidFill>
                              <a:srgbClr val="000000"/>
                            </a:solidFill>
                            <a:miter lim="800000"/>
                            <a:headEnd/>
                            <a:tailEnd/>
                          </a:ln>
                        </wps:spPr>
                        <wps:txbx>
                          <w:txbxContent>
                            <w:p w14:paraId="0D4B3FA3" w14:textId="77777777" w:rsidR="00DA6107" w:rsidRPr="006744AB" w:rsidRDefault="00DA6107" w:rsidP="00E138EA">
                              <w:pPr>
                                <w:rPr>
                                  <w:rFonts w:asciiTheme="majorHAnsi" w:hAnsiTheme="majorHAnsi" w:cstheme="majorHAnsi"/>
                                  <w:lang w:eastAsia="ja-JP"/>
                                </w:rPr>
                              </w:pPr>
                              <w:r w:rsidRPr="006744AB">
                                <w:rPr>
                                  <w:rFonts w:asciiTheme="majorHAnsi" w:hAnsiTheme="majorHAnsi" w:cstheme="majorHAnsi"/>
                                  <w:lang w:eastAsia="ja-JP"/>
                                </w:rPr>
                                <w:t>Linux</w:t>
                              </w:r>
                            </w:p>
                          </w:txbxContent>
                        </wps:txbx>
                        <wps:bodyPr rot="0" vert="horz" wrap="square" lIns="74295" tIns="36000" rIns="74295" bIns="8890" anchor="t" anchorCtr="0" upright="1">
                          <a:noAutofit/>
                        </wps:bodyPr>
                      </wps:wsp>
                      <wps:wsp>
                        <wps:cNvPr id="682" name="Rectangle 61"/>
                        <wps:cNvSpPr>
                          <a:spLocks noChangeArrowheads="1"/>
                        </wps:cNvSpPr>
                        <wps:spPr bwMode="auto">
                          <a:xfrm>
                            <a:off x="2009762" y="2356825"/>
                            <a:ext cx="3067992" cy="257468"/>
                          </a:xfrm>
                          <a:prstGeom prst="rect">
                            <a:avLst/>
                          </a:prstGeom>
                          <a:noFill/>
                          <a:ln w="9525">
                            <a:solidFill>
                              <a:srgbClr val="000000"/>
                            </a:solidFill>
                            <a:miter lim="800000"/>
                            <a:headEnd/>
                            <a:tailEnd/>
                          </a:ln>
                        </wps:spPr>
                        <wps:txbx>
                          <w:txbxContent>
                            <w:p w14:paraId="77913F44"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Hotplug Framework</w:t>
                              </w:r>
                            </w:p>
                          </w:txbxContent>
                        </wps:txbx>
                        <wps:bodyPr rot="0" vert="horz" wrap="square" lIns="0" tIns="36000" rIns="0" bIns="0" anchor="t" anchorCtr="0" upright="1">
                          <a:noAutofit/>
                        </wps:bodyPr>
                      </wps:wsp>
                      <wps:wsp>
                        <wps:cNvPr id="687" name="Rectangle 67"/>
                        <wps:cNvSpPr>
                          <a:spLocks noChangeArrowheads="1"/>
                        </wps:cNvSpPr>
                        <wps:spPr bwMode="auto">
                          <a:xfrm>
                            <a:off x="3148462" y="4752792"/>
                            <a:ext cx="850911" cy="283039"/>
                          </a:xfrm>
                          <a:prstGeom prst="rect">
                            <a:avLst/>
                          </a:prstGeom>
                          <a:noFill/>
                          <a:ln w="9525">
                            <a:solidFill>
                              <a:srgbClr val="000000"/>
                            </a:solidFill>
                            <a:miter lim="800000"/>
                            <a:headEnd/>
                            <a:tailEnd/>
                          </a:ln>
                        </wps:spPr>
                        <wps:txbx>
                          <w:txbxContent>
                            <w:p w14:paraId="7E8C1C94"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APMU</w:t>
                              </w:r>
                              <w:r>
                                <w:rPr>
                                  <w:rFonts w:asciiTheme="majorHAnsi" w:hAnsiTheme="majorHAnsi" w:cstheme="majorHAnsi"/>
                                </w:rPr>
                                <w:t>/RST</w:t>
                              </w:r>
                            </w:p>
                          </w:txbxContent>
                        </wps:txbx>
                        <wps:bodyPr rot="0" vert="horz" wrap="square" lIns="74295" tIns="72000" rIns="74295" bIns="8890" anchor="ctr" anchorCtr="0" upright="1">
                          <a:noAutofit/>
                        </wps:bodyPr>
                      </wps:wsp>
                      <wps:wsp>
                        <wps:cNvPr id="690" name="AutoShape 74"/>
                        <wps:cNvCnPr>
                          <a:cxnSpLocks noChangeShapeType="1"/>
                        </wps:cNvCnPr>
                        <wps:spPr bwMode="auto">
                          <a:xfrm>
                            <a:off x="108018" y="3713093"/>
                            <a:ext cx="5942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2" name="Rectangle 75"/>
                        <wps:cNvSpPr>
                          <a:spLocks noChangeArrowheads="1"/>
                        </wps:cNvSpPr>
                        <wps:spPr bwMode="auto">
                          <a:xfrm>
                            <a:off x="1700459" y="252876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693" name="Rectangle 76"/>
                        <wps:cNvSpPr>
                          <a:spLocks noChangeArrowheads="1"/>
                        </wps:cNvSpPr>
                        <wps:spPr bwMode="auto">
                          <a:xfrm>
                            <a:off x="2826970" y="252876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701" name="Rectangle 60"/>
                        <wps:cNvSpPr>
                          <a:spLocks noChangeArrowheads="1"/>
                        </wps:cNvSpPr>
                        <wps:spPr bwMode="auto">
                          <a:xfrm>
                            <a:off x="1603889" y="3877142"/>
                            <a:ext cx="3889262" cy="551557"/>
                          </a:xfrm>
                          <a:prstGeom prst="rect">
                            <a:avLst/>
                          </a:prstGeom>
                          <a:noFill/>
                          <a:ln w="9525">
                            <a:solidFill>
                              <a:srgbClr val="000000"/>
                            </a:solidFill>
                            <a:miter lim="800000"/>
                            <a:headEnd/>
                            <a:tailEnd/>
                          </a:ln>
                        </wps:spPr>
                        <wps:txbx>
                          <w:txbxContent>
                            <w:p w14:paraId="6285D7B2"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wps:txbx>
                        <wps:bodyPr rot="0" vert="horz" wrap="square" lIns="74295" tIns="36000" rIns="74295" bIns="8890" anchor="t" anchorCtr="0" upright="1">
                          <a:noAutofit/>
                        </wps:bodyPr>
                      </wps:wsp>
                      <wps:wsp>
                        <wps:cNvPr id="702" name="Rectangle 61"/>
                        <wps:cNvSpPr>
                          <a:spLocks noChangeArrowheads="1"/>
                        </wps:cNvSpPr>
                        <wps:spPr bwMode="auto">
                          <a:xfrm>
                            <a:off x="2009762" y="4096696"/>
                            <a:ext cx="3067992" cy="271429"/>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6C83A8C3"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PSCI</w:t>
                              </w:r>
                            </w:p>
                          </w:txbxContent>
                        </wps:txbx>
                        <wps:bodyPr rot="0" vert="horz" wrap="square" lIns="0" tIns="36000" rIns="0" bIns="0" anchor="ctr" anchorCtr="0" upright="1">
                          <a:noAutofit/>
                        </wps:bodyPr>
                      </wps:wsp>
                      <wps:wsp>
                        <wps:cNvPr id="745" name="AutoShape 70"/>
                        <wps:cNvCnPr>
                          <a:cxnSpLocks noChangeShapeType="1"/>
                          <a:endCxn id="701" idx="2"/>
                        </wps:cNvCnPr>
                        <wps:spPr bwMode="auto">
                          <a:xfrm flipV="1">
                            <a:off x="3548520" y="4428699"/>
                            <a:ext cx="0" cy="302138"/>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749" name="Rectangle 78"/>
                        <wps:cNvSpPr>
                          <a:spLocks noChangeArrowheads="1"/>
                        </wps:cNvSpPr>
                        <wps:spPr bwMode="auto">
                          <a:xfrm>
                            <a:off x="64185" y="3920949"/>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0517" w14:textId="77777777" w:rsidR="00DA6107" w:rsidRPr="006744AB" w:rsidRDefault="00DA6107" w:rsidP="00E138EA">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752" name="Rectangle 78"/>
                        <wps:cNvSpPr>
                          <a:spLocks noChangeArrowheads="1"/>
                        </wps:cNvSpPr>
                        <wps:spPr bwMode="auto">
                          <a:xfrm>
                            <a:off x="99695" y="92646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A4F36" w14:textId="77777777" w:rsidR="00DA6107" w:rsidRPr="006744AB" w:rsidRDefault="00DA6107" w:rsidP="00E138EA">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753" name="Rectangle 60"/>
                        <wps:cNvSpPr>
                          <a:spLocks noChangeArrowheads="1"/>
                        </wps:cNvSpPr>
                        <wps:spPr bwMode="auto">
                          <a:xfrm>
                            <a:off x="1623695" y="1013460"/>
                            <a:ext cx="3873500" cy="260984"/>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60FDE2DA"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r w:rsidRPr="006744AB">
                                <w:rPr>
                                  <w:rFonts w:asciiTheme="majorHAnsi" w:hAnsiTheme="majorHAnsi" w:cstheme="majorHAnsi"/>
                                </w:rPr>
                                <w:t xml:space="preserve"> </w:t>
                              </w:r>
                              <w:r w:rsidRPr="006744AB">
                                <w:rPr>
                                  <w:rFonts w:asciiTheme="majorHAnsi" w:hAnsiTheme="majorHAnsi" w:cstheme="majorHAnsi"/>
                                  <w:lang w:eastAsia="ja-JP"/>
                                </w:rPr>
                                <w:t>(</w:t>
                              </w:r>
                              <w:r>
                                <w:rPr>
                                  <w:rFonts w:asciiTheme="majorHAnsi" w:hAnsiTheme="majorHAnsi" w:cstheme="majorHAnsi"/>
                                  <w:lang w:eastAsia="ja-JP"/>
                                </w:rPr>
                                <w:t>request to CPU Offline</w:t>
                              </w:r>
                              <w:r w:rsidRPr="006744AB">
                                <w:rPr>
                                  <w:rFonts w:asciiTheme="majorHAnsi" w:hAnsiTheme="majorHAnsi" w:cstheme="majorHAnsi"/>
                                  <w:lang w:eastAsia="ja-JP"/>
                                </w:rPr>
                                <w:t>)</w:t>
                              </w:r>
                            </w:p>
                          </w:txbxContent>
                        </wps:txbx>
                        <wps:bodyPr rot="0" vert="horz" wrap="square" lIns="74295" tIns="36000" rIns="74295" bIns="8890" anchor="t" anchorCtr="0" upright="1">
                          <a:noAutofit/>
                        </wps:bodyPr>
                      </wps:wsp>
                      <wps:wsp>
                        <wps:cNvPr id="754" name="AutoShape 84"/>
                        <wps:cNvCnPr>
                          <a:cxnSpLocks noChangeShapeType="1"/>
                        </wps:cNvCnPr>
                        <wps:spPr bwMode="auto">
                          <a:xfrm>
                            <a:off x="2893695" y="1274445"/>
                            <a:ext cx="1" cy="106426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5" name="AutoShape 84"/>
                        <wps:cNvCnPr>
                          <a:cxnSpLocks noChangeShapeType="1"/>
                        </wps:cNvCnPr>
                        <wps:spPr bwMode="auto">
                          <a:xfrm>
                            <a:off x="2897756" y="2621897"/>
                            <a:ext cx="0" cy="1255245"/>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7" name="Rectangle 61"/>
                        <wps:cNvSpPr>
                          <a:spLocks noChangeArrowheads="1"/>
                        </wps:cNvSpPr>
                        <wps:spPr bwMode="auto">
                          <a:xfrm>
                            <a:off x="1343139" y="3456764"/>
                            <a:ext cx="1830435" cy="416393"/>
                          </a:xfrm>
                          <a:prstGeom prst="rect">
                            <a:avLst/>
                          </a:prstGeom>
                          <a:noFill/>
                          <a:ln w="9525">
                            <a:noFill/>
                            <a:miter lim="800000"/>
                            <a:headEnd/>
                            <a:tailEnd/>
                          </a:ln>
                        </wps:spPr>
                        <wps:txbx>
                          <w:txbxContent>
                            <w:p w14:paraId="7188CDCF" w14:textId="77777777" w:rsidR="00DA6107" w:rsidRPr="006744AB" w:rsidRDefault="00DA6107" w:rsidP="00350B58">
                              <w:pPr>
                                <w:rPr>
                                  <w:rFonts w:asciiTheme="majorHAnsi" w:hAnsiTheme="majorHAnsi" w:cstheme="majorHAnsi"/>
                                  <w:lang w:eastAsia="ja-JP"/>
                                </w:rPr>
                              </w:pPr>
                              <w:r w:rsidRPr="006744AB">
                                <w:rPr>
                                  <w:rFonts w:asciiTheme="majorHAnsi" w:hAnsiTheme="majorHAnsi" w:cstheme="majorHAnsi"/>
                                  <w:lang w:eastAsia="ja-JP"/>
                                </w:rPr>
                                <w:t>Execute SMC (CPU_OFF)</w:t>
                              </w:r>
                            </w:p>
                            <w:p w14:paraId="284C79D5" w14:textId="77777777" w:rsidR="00DA6107" w:rsidRPr="006744AB" w:rsidRDefault="00DA6107" w:rsidP="00E138EA">
                              <w:pPr>
                                <w:jc w:val="center"/>
                                <w:rPr>
                                  <w:rFonts w:asciiTheme="majorHAnsi" w:hAnsiTheme="majorHAnsi" w:cstheme="majorHAnsi"/>
                                </w:rPr>
                              </w:pPr>
                            </w:p>
                          </w:txbxContent>
                        </wps:txbx>
                        <wps:bodyPr rot="0" vert="horz" wrap="square" lIns="0" tIns="36000" rIns="0" bIns="0" anchor="ctr" anchorCtr="0" upright="1">
                          <a:noAutofit/>
                        </wps:bodyPr>
                      </wps:wsp>
                      <wps:wsp>
                        <wps:cNvPr id="773" name="Rectangle 61"/>
                        <wps:cNvSpPr>
                          <a:spLocks noChangeArrowheads="1"/>
                        </wps:cNvSpPr>
                        <wps:spPr bwMode="auto">
                          <a:xfrm>
                            <a:off x="2275722" y="4458695"/>
                            <a:ext cx="1210093" cy="209338"/>
                          </a:xfrm>
                          <a:prstGeom prst="rect">
                            <a:avLst/>
                          </a:prstGeom>
                          <a:noFill/>
                          <a:ln w="9525">
                            <a:noFill/>
                            <a:miter lim="800000"/>
                            <a:headEnd/>
                            <a:tailEnd/>
                          </a:ln>
                        </wps:spPr>
                        <wps:txbx>
                          <w:txbxContent>
                            <w:p w14:paraId="7E4D5B27" w14:textId="77777777" w:rsidR="00DA6107" w:rsidRPr="006744AB" w:rsidRDefault="00DA6107" w:rsidP="00E138EA">
                              <w:pPr>
                                <w:jc w:val="center"/>
                                <w:rPr>
                                  <w:rFonts w:asciiTheme="majorHAnsi" w:hAnsiTheme="majorHAnsi" w:cstheme="majorHAnsi"/>
                                </w:rPr>
                              </w:pPr>
                              <w:r>
                                <w:rPr>
                                  <w:rFonts w:asciiTheme="majorHAnsi" w:hAnsiTheme="majorHAnsi" w:cstheme="majorHAnsi"/>
                                  <w:lang w:eastAsia="ja-JP"/>
                                </w:rPr>
                                <w:t xml:space="preserve">Request </w:t>
                              </w:r>
                              <w:r w:rsidRPr="006744AB">
                                <w:rPr>
                                  <w:rFonts w:asciiTheme="majorHAnsi" w:hAnsiTheme="majorHAnsi" w:cstheme="majorHAnsi"/>
                                  <w:lang w:eastAsia="ja-JP"/>
                                </w:rPr>
                                <w:t>Power OFF</w:t>
                              </w:r>
                            </w:p>
                          </w:txbxContent>
                        </wps:txbx>
                        <wps:bodyPr rot="0" vert="horz" wrap="square" lIns="0" tIns="36000" rIns="0" bIns="0" anchor="ctr" anchorCtr="0" upright="1">
                          <a:noAutofit/>
                        </wps:bodyPr>
                      </wps:wsp>
                      <wps:wsp>
                        <wps:cNvPr id="775" name="Rectangle 60"/>
                        <wps:cNvSpPr>
                          <a:spLocks noChangeArrowheads="1"/>
                        </wps:cNvSpPr>
                        <wps:spPr bwMode="auto">
                          <a:xfrm>
                            <a:off x="99695" y="56515"/>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684840C2"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777" name="Rectangle 78"/>
                        <wps:cNvSpPr>
                          <a:spLocks noChangeArrowheads="1"/>
                        </wps:cNvSpPr>
                        <wps:spPr bwMode="auto">
                          <a:xfrm>
                            <a:off x="1115617" y="56514"/>
                            <a:ext cx="16056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61675" w14:textId="77777777" w:rsidR="00DA6107" w:rsidRPr="006744AB" w:rsidRDefault="00DA6107" w:rsidP="00E138EA">
                              <w:pPr>
                                <w:rPr>
                                  <w:rFonts w:asciiTheme="majorHAnsi" w:hAnsiTheme="majorHAnsi" w:cstheme="majorHAnsi"/>
                                </w:rPr>
                              </w:pPr>
                              <w:r>
                                <w:rPr>
                                  <w:rFonts w:asciiTheme="majorHAnsi" w:hAnsiTheme="majorHAnsi" w:cstheme="majorHAnsi"/>
                                </w:rPr>
                                <w:t>Applications</w:t>
                              </w:r>
                              <w:r w:rsidRPr="006744AB">
                                <w:rPr>
                                  <w:rFonts w:asciiTheme="majorHAnsi" w:hAnsiTheme="majorHAnsi" w:cstheme="majorHAnsi"/>
                                </w:rPr>
                                <w:t>/Daemon</w:t>
                              </w:r>
                            </w:p>
                          </w:txbxContent>
                        </wps:txbx>
                        <wps:bodyPr rot="0" vert="horz" wrap="square" lIns="74295" tIns="8890" rIns="74295" bIns="8890" anchor="t" anchorCtr="0" upright="1">
                          <a:noAutofit/>
                        </wps:bodyPr>
                      </wps:wsp>
                      <wps:wsp>
                        <wps:cNvPr id="778" name="Rectangle 60"/>
                        <wps:cNvSpPr>
                          <a:spLocks noChangeArrowheads="1"/>
                        </wps:cNvSpPr>
                        <wps:spPr bwMode="auto">
                          <a:xfrm>
                            <a:off x="99695" y="317500"/>
                            <a:ext cx="999427" cy="188497"/>
                          </a:xfrm>
                          <a:prstGeom prst="rect">
                            <a:avLst/>
                          </a:prstGeom>
                          <a:noFill/>
                          <a:ln w="9525">
                            <a:solidFill>
                              <a:srgbClr val="000000"/>
                            </a:solidFill>
                            <a:miter lim="800000"/>
                            <a:headEnd/>
                            <a:tailEnd/>
                          </a:ln>
                        </wps:spPr>
                        <wps:txbx>
                          <w:txbxContent>
                            <w:p w14:paraId="0D85EAF5"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780" name="Rectangle 78"/>
                        <wps:cNvSpPr>
                          <a:spLocks noChangeArrowheads="1"/>
                        </wps:cNvSpPr>
                        <wps:spPr bwMode="auto">
                          <a:xfrm>
                            <a:off x="1115695" y="31750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30E76" w14:textId="77777777" w:rsidR="00DA6107" w:rsidRPr="006744AB" w:rsidRDefault="00DA6107" w:rsidP="00E138EA">
                              <w:pPr>
                                <w:rPr>
                                  <w:rFonts w:asciiTheme="majorHAnsi" w:hAnsiTheme="majorHAnsi" w:cstheme="majorHAnsi"/>
                                </w:rPr>
                              </w:pPr>
                              <w:r w:rsidRPr="006744AB">
                                <w:rPr>
                                  <w:rFonts w:asciiTheme="majorHAnsi" w:hAnsiTheme="majorHAnsi" w:cstheme="majorHAnsi"/>
                                </w:rPr>
                                <w:t>OSS</w:t>
                              </w:r>
                            </w:p>
                          </w:txbxContent>
                        </wps:txbx>
                        <wps:bodyPr rot="0" vert="horz" wrap="square" lIns="74295" tIns="8890" rIns="74295" bIns="8890" anchor="t" anchorCtr="0" upright="1">
                          <a:noAutofit/>
                        </wps:bodyPr>
                      </wps:wsp>
                      <wps:wsp>
                        <wps:cNvPr id="781" name="Rectangle 60"/>
                        <wps:cNvSpPr>
                          <a:spLocks noChangeArrowheads="1"/>
                        </wps:cNvSpPr>
                        <wps:spPr bwMode="auto">
                          <a:xfrm>
                            <a:off x="99695" y="578485"/>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5E73959D"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782" name="Rectangle 78"/>
                        <wps:cNvSpPr>
                          <a:spLocks noChangeArrowheads="1"/>
                        </wps:cNvSpPr>
                        <wps:spPr bwMode="auto">
                          <a:xfrm>
                            <a:off x="1115695" y="57848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F1FFA" w14:textId="77777777" w:rsidR="00DA6107" w:rsidRPr="006744AB" w:rsidRDefault="00DA6107" w:rsidP="00E138EA">
                              <w:pPr>
                                <w:rPr>
                                  <w:rFonts w:asciiTheme="majorHAnsi" w:hAnsiTheme="majorHAnsi" w:cstheme="majorHAnsi"/>
                                </w:rPr>
                              </w:pPr>
                              <w:r>
                                <w:rPr>
                                  <w:rFonts w:asciiTheme="majorHAnsi" w:hAnsiTheme="majorHAnsi" w:cstheme="majorHAnsi"/>
                                  <w:lang w:eastAsia="ja-JP"/>
                                </w:rPr>
                                <w:t>C</w:t>
                              </w:r>
                              <w:r w:rsidRPr="006744AB">
                                <w:rPr>
                                  <w:rFonts w:asciiTheme="majorHAnsi" w:hAnsiTheme="majorHAnsi" w:cstheme="majorHAnsi"/>
                                </w:rPr>
                                <w:t>ustomized O</w:t>
                              </w:r>
                              <w:r>
                                <w:rPr>
                                  <w:rFonts w:asciiTheme="majorHAnsi" w:hAnsiTheme="majorHAnsi" w:cstheme="majorHAnsi"/>
                                </w:rPr>
                                <w:t>SS</w:t>
                              </w:r>
                            </w:p>
                          </w:txbxContent>
                        </wps:txbx>
                        <wps:bodyPr rot="0" vert="horz" wrap="square" lIns="74295" tIns="8890" rIns="74295" bIns="8890" anchor="t" anchorCtr="0" upright="1">
                          <a:noAutofit/>
                        </wps:bodyPr>
                      </wps:wsp>
                      <wps:wsp>
                        <wps:cNvPr id="1016" name="Rectangle 61"/>
                        <wps:cNvSpPr>
                          <a:spLocks noChangeArrowheads="1"/>
                        </wps:cNvSpPr>
                        <wps:spPr bwMode="auto">
                          <a:xfrm>
                            <a:off x="2703195" y="1274445"/>
                            <a:ext cx="340623" cy="209338"/>
                          </a:xfrm>
                          <a:prstGeom prst="rect">
                            <a:avLst/>
                          </a:prstGeom>
                          <a:noFill/>
                          <a:ln w="9525">
                            <a:noFill/>
                            <a:miter lim="800000"/>
                            <a:headEnd/>
                            <a:tailEnd/>
                          </a:ln>
                        </wps:spPr>
                        <wps:txbx>
                          <w:txbxContent>
                            <w:p w14:paraId="116F7744" w14:textId="77777777" w:rsidR="00DA6107" w:rsidRPr="00A705CD" w:rsidRDefault="00DA6107" w:rsidP="009B006D">
                              <w:pPr>
                                <w:pStyle w:val="ListParagraph"/>
                                <w:numPr>
                                  <w:ilvl w:val="0"/>
                                  <w:numId w:val="28"/>
                                </w:numPr>
                                <w:ind w:leftChars="0"/>
                                <w:rPr>
                                  <w:rFonts w:asciiTheme="majorEastAsia" w:eastAsiaTheme="majorEastAsia" w:hAnsiTheme="majorEastAsia" w:cs="Arial"/>
                                  <w:lang w:eastAsia="ja-JP"/>
                                </w:rPr>
                              </w:pPr>
                            </w:p>
                          </w:txbxContent>
                        </wps:txbx>
                        <wps:bodyPr rot="0" vert="horz" wrap="square" lIns="0" tIns="36000" rIns="0" bIns="0" anchor="ctr" anchorCtr="0" upright="1">
                          <a:noAutofit/>
                        </wps:bodyPr>
                      </wps:wsp>
                      <wps:wsp>
                        <wps:cNvPr id="1157" name="Rectangle 61"/>
                        <wps:cNvSpPr>
                          <a:spLocks noChangeArrowheads="1"/>
                        </wps:cNvSpPr>
                        <wps:spPr bwMode="auto">
                          <a:xfrm>
                            <a:off x="2681105" y="2622093"/>
                            <a:ext cx="506410" cy="209338"/>
                          </a:xfrm>
                          <a:prstGeom prst="rect">
                            <a:avLst/>
                          </a:prstGeom>
                          <a:noFill/>
                          <a:ln w="9525">
                            <a:noFill/>
                            <a:miter lim="800000"/>
                            <a:headEnd/>
                            <a:tailEnd/>
                          </a:ln>
                        </wps:spPr>
                        <wps:txbx>
                          <w:txbxContent>
                            <w:p w14:paraId="1BD8822E" w14:textId="77777777" w:rsidR="00DA6107" w:rsidRPr="006744AB" w:rsidRDefault="00DA6107" w:rsidP="00350B58">
                              <w:pPr>
                                <w:rPr>
                                  <w:rFonts w:asciiTheme="majorHAnsi" w:hAnsiTheme="majorHAnsi" w:cstheme="majorHAnsi"/>
                                  <w:lang w:eastAsia="ja-JP"/>
                                </w:rPr>
                              </w:pPr>
                              <w:r w:rsidRPr="006744AB">
                                <w:rPr>
                                  <w:rFonts w:ascii="MS Gothic" w:eastAsia="MS Gothic" w:hAnsi="MS Gothic" w:cs="MS Gothic" w:hint="eastAsia"/>
                                  <w:lang w:eastAsia="ja-JP"/>
                                </w:rPr>
                                <w:t>②</w:t>
                              </w:r>
                            </w:p>
                          </w:txbxContent>
                        </wps:txbx>
                        <wps:bodyPr rot="0" vert="horz" wrap="square" lIns="0" tIns="36000" rIns="0" bIns="0" anchor="ctr" anchorCtr="0" upright="1">
                          <a:noAutofit/>
                        </wps:bodyPr>
                      </wps:wsp>
                      <wps:wsp>
                        <wps:cNvPr id="763" name="Rectangle 61"/>
                        <wps:cNvSpPr>
                          <a:spLocks noChangeArrowheads="1"/>
                        </wps:cNvSpPr>
                        <wps:spPr bwMode="auto">
                          <a:xfrm>
                            <a:off x="2009763" y="2903750"/>
                            <a:ext cx="3067991" cy="257330"/>
                          </a:xfrm>
                          <a:prstGeom prst="rect">
                            <a:avLst/>
                          </a:prstGeom>
                          <a:solidFill>
                            <a:schemeClr val="bg1"/>
                          </a:solidFill>
                          <a:ln w="9525">
                            <a:solidFill>
                              <a:srgbClr val="000000"/>
                            </a:solidFill>
                            <a:miter lim="800000"/>
                            <a:headEnd/>
                            <a:tailEnd/>
                          </a:ln>
                        </wps:spPr>
                        <wps:txbx>
                          <w:txbxContent>
                            <w:p w14:paraId="0E6F3975"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PSCI handler</w:t>
                              </w:r>
                            </w:p>
                          </w:txbxContent>
                        </wps:txbx>
                        <wps:bodyPr rot="0" vert="horz" wrap="square" lIns="0" tIns="36000" rIns="0" bIns="0" anchor="ctr" anchorCtr="0" upright="1">
                          <a:noAutofit/>
                        </wps:bodyPr>
                      </wps:wsp>
                      <wps:wsp>
                        <wps:cNvPr id="1182" name="Rectangle 61"/>
                        <wps:cNvSpPr>
                          <a:spLocks noChangeArrowheads="1"/>
                        </wps:cNvSpPr>
                        <wps:spPr bwMode="auto">
                          <a:xfrm>
                            <a:off x="3600393" y="4423934"/>
                            <a:ext cx="506410" cy="209338"/>
                          </a:xfrm>
                          <a:prstGeom prst="rect">
                            <a:avLst/>
                          </a:prstGeom>
                          <a:noFill/>
                          <a:ln w="9525">
                            <a:noFill/>
                            <a:miter lim="800000"/>
                            <a:headEnd/>
                            <a:tailEnd/>
                          </a:ln>
                        </wps:spPr>
                        <wps:txbx>
                          <w:txbxContent>
                            <w:p w14:paraId="6964755B" w14:textId="77777777" w:rsidR="00DA6107" w:rsidRPr="006744AB" w:rsidRDefault="00DA6107" w:rsidP="00350B58">
                              <w:pPr>
                                <w:rPr>
                                  <w:rFonts w:asciiTheme="majorHAnsi" w:hAnsiTheme="majorHAnsi" w:cstheme="majorHAnsi"/>
                                  <w:lang w:eastAsia="ja-JP"/>
                                </w:rPr>
                              </w:pPr>
                              <w:r w:rsidRPr="006744AB">
                                <w:rPr>
                                  <w:rFonts w:ascii="MS Gothic" w:eastAsia="MS Gothic" w:hAnsi="MS Gothic" w:cs="MS Gothic" w:hint="eastAsia"/>
                                  <w:lang w:eastAsia="ja-JP"/>
                                </w:rPr>
                                <w:t>③</w:t>
                              </w:r>
                            </w:p>
                          </w:txbxContent>
                        </wps:txbx>
                        <wps:bodyPr rot="0" vert="horz" wrap="square" lIns="0" tIns="36000" rIns="0" bIns="0" anchor="ctr" anchorCtr="0" upright="1">
                          <a:noAutofit/>
                        </wps:bodyPr>
                      </wps:wsp>
                      <wps:wsp>
                        <wps:cNvPr id="2764" name="Rectangle 61"/>
                        <wps:cNvSpPr>
                          <a:spLocks noChangeArrowheads="1"/>
                        </wps:cNvSpPr>
                        <wps:spPr bwMode="auto">
                          <a:xfrm>
                            <a:off x="2004695" y="1816891"/>
                            <a:ext cx="3067992" cy="257468"/>
                          </a:xfrm>
                          <a:prstGeom prst="rect">
                            <a:avLst/>
                          </a:prstGeom>
                          <a:solidFill>
                            <a:schemeClr val="bg1"/>
                          </a:solidFill>
                          <a:ln w="9525">
                            <a:solidFill>
                              <a:srgbClr val="000000"/>
                            </a:solidFill>
                            <a:miter lim="800000"/>
                            <a:headEnd/>
                            <a:tailEnd/>
                          </a:ln>
                        </wps:spPr>
                        <wps:txbx>
                          <w:txbxContent>
                            <w:p w14:paraId="1B5F8539"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wps:txbx>
                        <wps:bodyPr rot="0" vert="horz" wrap="square" lIns="0" tIns="36000" rIns="0" bIns="0" anchor="t" anchorCtr="0" upright="1">
                          <a:noAutofit/>
                        </wps:bodyPr>
                      </wps:wsp>
                    </wpc:wpc>
                  </a:graphicData>
                </a:graphic>
              </wp:inline>
            </w:drawing>
          </mc:Choice>
          <mc:Fallback>
            <w:pict>
              <v:group w14:anchorId="0518E07B" id="_x0000_s1101" editas="canvas" style="width:479.3pt;height:401.9pt;mso-position-horizontal-relative:char;mso-position-vertical-relative:line" coordsize="60864,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">
                <v:shape id="_x0000_s1102" type="#_x0000_t75" style="position:absolute;width:60864;height:51041;visibility:visible;mso-wrap-style:square">
                  <v:fill o:detectmouseclick="t"/>
                  <v:path o:connecttype="none"/>
                </v:shape>
                <v:rect id="Rectangle 60" o:spid="_x0000_s1103" style="position:absolute;left:16236;top:15557;width:38735;height:18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" filled="f">
                  <v:textbox inset="5.85pt,1mm,5.85pt,.7pt">
                    <w:txbxContent>
                      <w:p w14:paraId="0D4B3FA3" w14:textId="77777777" w:rsidR="00DA6107" w:rsidRPr="006744AB" w:rsidRDefault="00DA6107" w:rsidP="00E138EA">
                        <w:pPr>
                          <w:rPr>
                            <w:rFonts w:asciiTheme="majorHAnsi" w:hAnsiTheme="majorHAnsi" w:cstheme="majorHAnsi"/>
                            <w:lang w:eastAsia="ja-JP"/>
                          </w:rPr>
                        </w:pPr>
                        <w:r w:rsidRPr="006744AB">
                          <w:rPr>
                            <w:rFonts w:asciiTheme="majorHAnsi" w:hAnsiTheme="majorHAnsi" w:cstheme="majorHAnsi"/>
                            <w:lang w:eastAsia="ja-JP"/>
                          </w:rPr>
                          <w:t>Linux</w:t>
                        </w:r>
                      </w:p>
                    </w:txbxContent>
                  </v:textbox>
                </v:rect>
                <v:rect id="Rectangle 61" o:spid="_x0000_s1104" style="position:absolute;left:20097;top:23568;width:3068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" filled="f">
                  <v:textbox inset="0,1mm,0,0">
                    <w:txbxContent>
                      <w:p w14:paraId="77913F44"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Hotplug Framework</w:t>
                        </w:r>
                      </w:p>
                    </w:txbxContent>
                  </v:textbox>
                </v:rect>
                <v:rect id="Rectangle 67" o:spid="_x0000_s1105" style="position:absolute;left:31484;top:47527;width:8509;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" filled="f">
                  <v:textbox inset="5.85pt,2mm,5.85pt,.7pt">
                    <w:txbxContent>
                      <w:p w14:paraId="7E8C1C94"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APMU</w:t>
                        </w:r>
                        <w:r>
                          <w:rPr>
                            <w:rFonts w:asciiTheme="majorHAnsi" w:hAnsiTheme="majorHAnsi" w:cstheme="majorHAnsi"/>
                          </w:rPr>
                          <w:t>/RST</w:t>
                        </w:r>
                      </w:p>
                    </w:txbxContent>
                  </v:textbox>
                </v:rect>
                <v:shape id="AutoShape 74" o:spid="_x0000_s1106" type="#_x0000_t32" style="position:absolute;left:1080;top:37130;width:59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">
                  <v:stroke dashstyle="dash"/>
                </v:shape>
                <v:rect id="Rectangle 75" o:spid="_x0000_s1107" style="position:absolute;left:17004;top:25287;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" filled="f" stroked="f">
                  <v:textbox inset="5.85pt,.7pt,5.85pt,.7pt"/>
                </v:rect>
                <v:rect id="Rectangle 76" o:spid="_x0000_s1108" style="position:absolute;left:28269;top:25287;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" filled="f" stroked="f">
                  <v:textbox inset="5.85pt,.7pt,5.85pt,.7pt"/>
                </v:rect>
                <v:rect id="Rectangle 60" o:spid="_x0000_s1109" style="position:absolute;left:16038;top:38771;width:38893;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" filled="f">
                  <v:textbox inset="5.85pt,1mm,5.85pt,.7pt">
                    <w:txbxContent>
                      <w:p w14:paraId="6285D7B2"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v:textbox>
                </v:rect>
                <v:rect id="Rectangle 61" o:spid="_x0000_s1110" style="position:absolute;left:20097;top:40966;width:30680;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" fillcolor="windowText">
                  <v:fill r:id="rId13" o:title="" color2="white [3212]" type="pattern"/>
                  <v:textbox inset="0,1mm,0,0">
                    <w:txbxContent>
                      <w:p w14:paraId="6C83A8C3"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PSCI</w:t>
                        </w:r>
                      </w:p>
                    </w:txbxContent>
                  </v:textbox>
                </v:rect>
                <v:shape id="AutoShape 70" o:spid="_x0000_s1111" type="#_x0000_t32" style="position:absolute;left:35485;top:44286;width:0;height:30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" strokeweight="2pt">
                  <v:stroke startarrow="block"/>
                </v:shape>
                <v:rect id="Rectangle 78" o:spid="_x0000_s1112" style="position:absolute;left:641;top:39209;width:929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" filled="f" fillcolor="#cff" stroked="f">
                  <v:fill rotate="t" angle="45" focus="100%" type="gradient"/>
                  <v:textbox inset="5.85pt,.7pt,5.85pt,.7pt">
                    <w:txbxContent>
                      <w:p w14:paraId="7AD50517" w14:textId="77777777" w:rsidR="00DA6107" w:rsidRPr="006744AB" w:rsidRDefault="00DA6107" w:rsidP="00E138EA">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v:textbox>
                </v:rect>
                <v:rect id="Rectangle 78" o:spid="_x0000_s1113" style="position:absolute;left:996;top:9264;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" filled="f" fillcolor="#cff" stroked="f">
                  <v:fill rotate="t" angle="45" focus="100%" type="gradient"/>
                  <v:textbox inset="5.85pt,.7pt,5.85pt,.7pt">
                    <w:txbxContent>
                      <w:p w14:paraId="4FDA4F36" w14:textId="77777777" w:rsidR="00DA6107" w:rsidRPr="006744AB" w:rsidRDefault="00DA6107" w:rsidP="00E138EA">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v:textbox>
                </v:rect>
                <v:rect id="Rectangle 60" o:spid="_x0000_s1114" style="position:absolute;left:16236;top:10134;width:387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" fillcolor="windowText">
                  <v:fill r:id="rId14" o:title="" color2="white [3212]" type="pattern"/>
                  <v:textbox inset="5.85pt,1mm,5.85pt,.7pt">
                    <w:txbxContent>
                      <w:p w14:paraId="60FDE2DA"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r w:rsidRPr="006744AB">
                          <w:rPr>
                            <w:rFonts w:asciiTheme="majorHAnsi" w:hAnsiTheme="majorHAnsi" w:cstheme="majorHAnsi"/>
                          </w:rPr>
                          <w:t xml:space="preserve"> </w:t>
                        </w:r>
                        <w:r w:rsidRPr="006744AB">
                          <w:rPr>
                            <w:rFonts w:asciiTheme="majorHAnsi" w:hAnsiTheme="majorHAnsi" w:cstheme="majorHAnsi"/>
                            <w:lang w:eastAsia="ja-JP"/>
                          </w:rPr>
                          <w:t>(</w:t>
                        </w:r>
                        <w:r>
                          <w:rPr>
                            <w:rFonts w:asciiTheme="majorHAnsi" w:hAnsiTheme="majorHAnsi" w:cstheme="majorHAnsi"/>
                            <w:lang w:eastAsia="ja-JP"/>
                          </w:rPr>
                          <w:t>request to CPU Offline</w:t>
                        </w:r>
                        <w:r w:rsidRPr="006744AB">
                          <w:rPr>
                            <w:rFonts w:asciiTheme="majorHAnsi" w:hAnsiTheme="majorHAnsi" w:cstheme="majorHAnsi"/>
                            <w:lang w:eastAsia="ja-JP"/>
                          </w:rPr>
                          <w:t>)</w:t>
                        </w:r>
                      </w:p>
                    </w:txbxContent>
                  </v:textbox>
                </v:rect>
                <v:shape id="AutoShape 84" o:spid="_x0000_s1115" type="#_x0000_t32" style="position:absolute;left:28936;top:12744;width:0;height:10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" strokeweight="2pt">
                  <v:stroke endarrow="block"/>
                </v:shape>
                <v:shape id="AutoShape 84" o:spid="_x0000_s1116" type="#_x0000_t32" style="position:absolute;left:28977;top:26218;width:0;height:12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" strokeweight="2pt">
                  <v:stroke endarrow="block"/>
                </v:shape>
                <v:rect id="Rectangle 61" o:spid="_x0000_s1117" style="position:absolute;left:13431;top:34567;width:18304;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" filled="f" stroked="f">
                  <v:textbox inset="0,1mm,0,0">
                    <w:txbxContent>
                      <w:p w14:paraId="7188CDCF" w14:textId="77777777" w:rsidR="00DA6107" w:rsidRPr="006744AB" w:rsidRDefault="00DA6107" w:rsidP="00350B58">
                        <w:pPr>
                          <w:rPr>
                            <w:rFonts w:asciiTheme="majorHAnsi" w:hAnsiTheme="majorHAnsi" w:cstheme="majorHAnsi"/>
                            <w:lang w:eastAsia="ja-JP"/>
                          </w:rPr>
                        </w:pPr>
                        <w:r w:rsidRPr="006744AB">
                          <w:rPr>
                            <w:rFonts w:asciiTheme="majorHAnsi" w:hAnsiTheme="majorHAnsi" w:cstheme="majorHAnsi"/>
                            <w:lang w:eastAsia="ja-JP"/>
                          </w:rPr>
                          <w:t>Execute SMC (CPU_OFF)</w:t>
                        </w:r>
                      </w:p>
                      <w:p w14:paraId="284C79D5" w14:textId="77777777" w:rsidR="00DA6107" w:rsidRPr="006744AB" w:rsidRDefault="00DA6107" w:rsidP="00E138EA">
                        <w:pPr>
                          <w:jc w:val="center"/>
                          <w:rPr>
                            <w:rFonts w:asciiTheme="majorHAnsi" w:hAnsiTheme="majorHAnsi" w:cstheme="majorHAnsi"/>
                          </w:rPr>
                        </w:pPr>
                      </w:p>
                    </w:txbxContent>
                  </v:textbox>
                </v:rect>
                <v:rect id="Rectangle 61" o:spid="_x0000_s1118" style="position:absolute;left:22757;top:44586;width:12101;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" filled="f" stroked="f">
                  <v:textbox inset="0,1mm,0,0">
                    <w:txbxContent>
                      <w:p w14:paraId="7E4D5B27" w14:textId="77777777" w:rsidR="00DA6107" w:rsidRPr="006744AB" w:rsidRDefault="00DA6107" w:rsidP="00E138EA">
                        <w:pPr>
                          <w:jc w:val="center"/>
                          <w:rPr>
                            <w:rFonts w:asciiTheme="majorHAnsi" w:hAnsiTheme="majorHAnsi" w:cstheme="majorHAnsi"/>
                          </w:rPr>
                        </w:pPr>
                        <w:r>
                          <w:rPr>
                            <w:rFonts w:asciiTheme="majorHAnsi" w:hAnsiTheme="majorHAnsi" w:cstheme="majorHAnsi"/>
                            <w:lang w:eastAsia="ja-JP"/>
                          </w:rPr>
                          <w:t xml:space="preserve">Request </w:t>
                        </w:r>
                        <w:r w:rsidRPr="006744AB">
                          <w:rPr>
                            <w:rFonts w:asciiTheme="majorHAnsi" w:hAnsiTheme="majorHAnsi" w:cstheme="majorHAnsi"/>
                            <w:lang w:eastAsia="ja-JP"/>
                          </w:rPr>
                          <w:t>Power OFF</w:t>
                        </w:r>
                      </w:p>
                    </w:txbxContent>
                  </v:textbox>
                </v:rect>
                <v:rect id="Rectangle 60" o:spid="_x0000_s1119" style="position:absolute;left:996;top:565;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" fillcolor="windowText">
                  <v:fill r:id="rId14" o:title="" color2="white [3212]" type="pattern"/>
                  <v:textbox inset="5.85pt,1mm,5.85pt,.7pt">
                    <w:txbxContent>
                      <w:p w14:paraId="684840C2"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120" style="position:absolute;left:11156;top:565;width:1605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" filled="f" fillcolor="#cff" stroked="f">
                  <v:fill rotate="t" angle="45" focus="100%" type="gradient"/>
                  <v:textbox inset="5.85pt,.7pt,5.85pt,.7pt">
                    <w:txbxContent>
                      <w:p w14:paraId="2CA61675" w14:textId="77777777" w:rsidR="00DA6107" w:rsidRPr="006744AB" w:rsidRDefault="00DA6107" w:rsidP="00E138EA">
                        <w:pPr>
                          <w:rPr>
                            <w:rFonts w:asciiTheme="majorHAnsi" w:hAnsiTheme="majorHAnsi" w:cstheme="majorHAnsi"/>
                          </w:rPr>
                        </w:pPr>
                        <w:r>
                          <w:rPr>
                            <w:rFonts w:asciiTheme="majorHAnsi" w:hAnsiTheme="majorHAnsi" w:cstheme="majorHAnsi"/>
                          </w:rPr>
                          <w:t>Applications</w:t>
                        </w:r>
                        <w:r w:rsidRPr="006744AB">
                          <w:rPr>
                            <w:rFonts w:asciiTheme="majorHAnsi" w:hAnsiTheme="majorHAnsi" w:cstheme="majorHAnsi"/>
                          </w:rPr>
                          <w:t>/Daemon</w:t>
                        </w:r>
                      </w:p>
                    </w:txbxContent>
                  </v:textbox>
                </v:rect>
                <v:rect id="Rectangle 60" o:spid="_x0000_s1121" style="position:absolute;left:996;top:3175;width:999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" filled="f">
                  <v:textbox inset="5.85pt,1mm,5.85pt,.7pt">
                    <w:txbxContent>
                      <w:p w14:paraId="0D85EAF5"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122" style="position:absolute;left:11156;top:3175;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" filled="f" fillcolor="#cff" stroked="f">
                  <v:fill rotate="t" angle="45" focus="100%" type="gradient"/>
                  <v:textbox inset="5.85pt,.7pt,5.85pt,.7pt">
                    <w:txbxContent>
                      <w:p w14:paraId="62230E76" w14:textId="77777777" w:rsidR="00DA6107" w:rsidRPr="006744AB" w:rsidRDefault="00DA6107" w:rsidP="00E138EA">
                        <w:pPr>
                          <w:rPr>
                            <w:rFonts w:asciiTheme="majorHAnsi" w:hAnsiTheme="majorHAnsi" w:cstheme="majorHAnsi"/>
                          </w:rPr>
                        </w:pPr>
                        <w:r w:rsidRPr="006744AB">
                          <w:rPr>
                            <w:rFonts w:asciiTheme="majorHAnsi" w:hAnsiTheme="majorHAnsi" w:cstheme="majorHAnsi"/>
                          </w:rPr>
                          <w:t>OSS</w:t>
                        </w:r>
                      </w:p>
                    </w:txbxContent>
                  </v:textbox>
                </v:rect>
                <v:rect id="Rectangle 60" o:spid="_x0000_s1123" style="position:absolute;left:996;top:5784;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" fillcolor="windowText">
                  <v:fill r:id="rId13" o:title="" color2="white [3212]" type="pattern"/>
                  <v:textbox inset="5.85pt,1mm,5.85pt,.7pt">
                    <w:txbxContent>
                      <w:p w14:paraId="5E73959D"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124" style="position:absolute;left:11156;top:5784;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" filled="f" fillcolor="#cff" stroked="f">
                  <v:fill rotate="t" angle="45" focus="100%" type="gradient"/>
                  <v:textbox inset="5.85pt,.7pt,5.85pt,.7pt">
                    <w:txbxContent>
                      <w:p w14:paraId="092F1FFA" w14:textId="77777777" w:rsidR="00DA6107" w:rsidRPr="006744AB" w:rsidRDefault="00DA6107" w:rsidP="00E138EA">
                        <w:pPr>
                          <w:rPr>
                            <w:rFonts w:asciiTheme="majorHAnsi" w:hAnsiTheme="majorHAnsi" w:cstheme="majorHAnsi"/>
                          </w:rPr>
                        </w:pPr>
                        <w:r>
                          <w:rPr>
                            <w:rFonts w:asciiTheme="majorHAnsi" w:hAnsiTheme="majorHAnsi" w:cstheme="majorHAnsi"/>
                            <w:lang w:eastAsia="ja-JP"/>
                          </w:rPr>
                          <w:t>C</w:t>
                        </w:r>
                        <w:r w:rsidRPr="006744AB">
                          <w:rPr>
                            <w:rFonts w:asciiTheme="majorHAnsi" w:hAnsiTheme="majorHAnsi" w:cstheme="majorHAnsi"/>
                          </w:rPr>
                          <w:t>ustomized O</w:t>
                        </w:r>
                        <w:r>
                          <w:rPr>
                            <w:rFonts w:asciiTheme="majorHAnsi" w:hAnsiTheme="majorHAnsi" w:cstheme="majorHAnsi"/>
                          </w:rPr>
                          <w:t>SS</w:t>
                        </w:r>
                      </w:p>
                    </w:txbxContent>
                  </v:textbox>
                </v:rect>
                <v:rect id="Rectangle 61" o:spid="_x0000_s1125" style="position:absolute;left:27031;top:12744;width:3407;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" filled="f" stroked="f">
                  <v:textbox inset="0,1mm,0,0">
                    <w:txbxContent>
                      <w:p w14:paraId="116F7744" w14:textId="77777777" w:rsidR="00DA6107" w:rsidRPr="00A705CD" w:rsidRDefault="00DA6107" w:rsidP="009B006D">
                        <w:pPr>
                          <w:pStyle w:val="ListParagraph"/>
                          <w:numPr>
                            <w:ilvl w:val="0"/>
                            <w:numId w:val="28"/>
                          </w:numPr>
                          <w:ind w:leftChars="0"/>
                          <w:rPr>
                            <w:rFonts w:asciiTheme="majorEastAsia" w:eastAsiaTheme="majorEastAsia" w:hAnsiTheme="majorEastAsia" w:cs="Arial"/>
                            <w:lang w:eastAsia="ja-JP"/>
                          </w:rPr>
                        </w:pPr>
                      </w:p>
                    </w:txbxContent>
                  </v:textbox>
                </v:rect>
                <v:rect id="Rectangle 61" o:spid="_x0000_s1126" style="position:absolute;left:26811;top:26220;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" filled="f" stroked="f">
                  <v:textbox inset="0,1mm,0,0">
                    <w:txbxContent>
                      <w:p w14:paraId="1BD8822E" w14:textId="77777777" w:rsidR="00DA6107" w:rsidRPr="006744AB" w:rsidRDefault="00DA6107" w:rsidP="00350B58">
                        <w:pPr>
                          <w:rPr>
                            <w:rFonts w:asciiTheme="majorHAnsi" w:hAnsiTheme="majorHAnsi" w:cstheme="majorHAnsi"/>
                            <w:lang w:eastAsia="ja-JP"/>
                          </w:rPr>
                        </w:pPr>
                        <w:r w:rsidRPr="006744AB">
                          <w:rPr>
                            <w:rFonts w:ascii="MS Gothic" w:eastAsia="MS Gothic" w:hAnsi="MS Gothic" w:cs="MS Gothic" w:hint="eastAsia"/>
                            <w:lang w:eastAsia="ja-JP"/>
                          </w:rPr>
                          <w:t>②</w:t>
                        </w:r>
                      </w:p>
                    </w:txbxContent>
                  </v:textbox>
                </v:rect>
                <v:rect id="Rectangle 61" o:spid="_x0000_s1127" style="position:absolute;left:20097;top:29037;width:30680;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" fillcolor="white [3212]">
                  <v:textbox inset="0,1mm,0,0">
                    <w:txbxContent>
                      <w:p w14:paraId="0E6F3975" w14:textId="77777777" w:rsidR="00DA6107" w:rsidRPr="006744AB" w:rsidRDefault="00DA6107" w:rsidP="00E138EA">
                        <w:pPr>
                          <w:jc w:val="center"/>
                          <w:rPr>
                            <w:rFonts w:asciiTheme="majorHAnsi" w:hAnsiTheme="majorHAnsi" w:cstheme="majorHAnsi"/>
                          </w:rPr>
                        </w:pPr>
                        <w:r w:rsidRPr="006744AB">
                          <w:rPr>
                            <w:rFonts w:asciiTheme="majorHAnsi" w:hAnsiTheme="majorHAnsi" w:cstheme="majorHAnsi"/>
                          </w:rPr>
                          <w:t>PSCI handler</w:t>
                        </w:r>
                      </w:p>
                    </w:txbxContent>
                  </v:textbox>
                </v:rect>
                <v:rect id="Rectangle 61" o:spid="_x0000_s1128" style="position:absolute;left:36003;top:44239;width:5065;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" filled="f" stroked="f">
                  <v:textbox inset="0,1mm,0,0">
                    <w:txbxContent>
                      <w:p w14:paraId="6964755B" w14:textId="77777777" w:rsidR="00DA6107" w:rsidRPr="006744AB" w:rsidRDefault="00DA6107" w:rsidP="00350B58">
                        <w:pPr>
                          <w:rPr>
                            <w:rFonts w:asciiTheme="majorHAnsi" w:hAnsiTheme="majorHAnsi" w:cstheme="majorHAnsi"/>
                            <w:lang w:eastAsia="ja-JP"/>
                          </w:rPr>
                        </w:pPr>
                        <w:r w:rsidRPr="006744AB">
                          <w:rPr>
                            <w:rFonts w:ascii="MS Gothic" w:eastAsia="MS Gothic" w:hAnsi="MS Gothic" w:cs="MS Gothic" w:hint="eastAsia"/>
                            <w:lang w:eastAsia="ja-JP"/>
                          </w:rPr>
                          <w:t>③</w:t>
                        </w:r>
                      </w:p>
                    </w:txbxContent>
                  </v:textbox>
                </v:rect>
                <v:rect id="Rectangle 61" o:spid="_x0000_s1129" style="position:absolute;left:20046;top:18168;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" fillcolor="white [3212]">
                  <v:textbox inset="0,1mm,0,0">
                    <w:txbxContent>
                      <w:p w14:paraId="1B5F8539"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v:textbox>
                </v:rect>
                <w10:anchorlock/>
              </v:group>
            </w:pict>
          </mc:Fallback>
        </mc:AlternateContent>
      </w:r>
    </w:p>
    <w:p w14:paraId="4154BB68" w14:textId="0EEF220E" w:rsidR="00EF0728" w:rsidRDefault="0034517B" w:rsidP="00D35ED2">
      <w:pPr>
        <w:pStyle w:val="Caption"/>
        <w:jc w:val="center"/>
        <w:rPr>
          <w:lang w:eastAsia="ja-JP"/>
        </w:rPr>
      </w:pPr>
      <w:bookmarkStart w:id="29" w:name="_Ref431413800"/>
      <w:r>
        <w:rPr>
          <w:rFonts w:hint="eastAsia"/>
          <w:lang w:eastAsia="ja-JP"/>
        </w:rPr>
        <w:t>Figure</w:t>
      </w:r>
      <w:r w:rsidR="00E138EA">
        <w:rPr>
          <w:lang w:eastAsia="ja-JP"/>
        </w:rPr>
        <w:t xml:space="preserve"> </w:t>
      </w:r>
      <w:r w:rsidR="00E138EA">
        <w:fldChar w:fldCharType="begin"/>
      </w:r>
      <w:r w:rsidR="00E138EA">
        <w:rPr>
          <w:lang w:eastAsia="ja-JP"/>
        </w:rPr>
        <w:instrText xml:space="preserve"> STYLEREF 1 \s </w:instrText>
      </w:r>
      <w:r w:rsidR="00E138EA">
        <w:fldChar w:fldCharType="separate"/>
      </w:r>
      <w:r w:rsidR="006E676E">
        <w:rPr>
          <w:noProof/>
          <w:lang w:eastAsia="ja-JP"/>
        </w:rPr>
        <w:t>4</w:t>
      </w:r>
      <w:r w:rsidR="00E138EA">
        <w:rPr>
          <w:noProof/>
        </w:rPr>
        <w:fldChar w:fldCharType="end"/>
      </w:r>
      <w:r w:rsidR="00E138EA">
        <w:rPr>
          <w:lang w:eastAsia="ja-JP"/>
        </w:rPr>
        <w:noBreakHyphen/>
      </w:r>
      <w:r w:rsidR="00E138EA">
        <w:fldChar w:fldCharType="begin"/>
      </w:r>
      <w:r w:rsidR="00E138EA">
        <w:rPr>
          <w:lang w:eastAsia="ja-JP"/>
        </w:rPr>
        <w:instrText xml:space="preserve"> SEQ Figure \* ARABIC \s 1 </w:instrText>
      </w:r>
      <w:r w:rsidR="00E138EA">
        <w:fldChar w:fldCharType="separate"/>
      </w:r>
      <w:r w:rsidR="006E676E">
        <w:rPr>
          <w:noProof/>
          <w:lang w:eastAsia="ja-JP"/>
        </w:rPr>
        <w:t>1</w:t>
      </w:r>
      <w:r w:rsidR="00E138EA">
        <w:rPr>
          <w:noProof/>
        </w:rPr>
        <w:fldChar w:fldCharType="end"/>
      </w:r>
      <w:bookmarkEnd w:id="29"/>
      <w:r w:rsidR="00E138EA">
        <w:rPr>
          <w:rFonts w:hint="eastAsia"/>
          <w:lang w:eastAsia="ja-JP"/>
        </w:rPr>
        <w:t xml:space="preserve"> </w:t>
      </w:r>
      <w:r w:rsidR="00086D84">
        <w:rPr>
          <w:lang w:eastAsia="ja-JP"/>
        </w:rPr>
        <w:t>P</w:t>
      </w:r>
      <w:r>
        <w:rPr>
          <w:lang w:eastAsia="ja-JP"/>
        </w:rPr>
        <w:t>rocessing flow</w:t>
      </w:r>
      <w:r w:rsidR="00086D84">
        <w:rPr>
          <w:lang w:eastAsia="ja-JP"/>
        </w:rPr>
        <w:t xml:space="preserve"> of CPU </w:t>
      </w:r>
      <w:r w:rsidR="002C1BDE">
        <w:rPr>
          <w:lang w:eastAsia="ja-JP"/>
        </w:rPr>
        <w:t>Offline</w:t>
      </w:r>
    </w:p>
    <w:p w14:paraId="6AA66C08" w14:textId="77777777" w:rsidR="005E1EF0" w:rsidRDefault="00DB63BB" w:rsidP="009B006D">
      <w:pPr>
        <w:pStyle w:val="ListParagraph"/>
        <w:numPr>
          <w:ilvl w:val="0"/>
          <w:numId w:val="8"/>
        </w:numPr>
        <w:ind w:leftChars="0"/>
        <w:rPr>
          <w:lang w:eastAsia="ja-JP"/>
        </w:rPr>
      </w:pPr>
      <w:r>
        <w:rPr>
          <w:lang w:eastAsia="ja-JP"/>
        </w:rPr>
        <w:t>Applications</w:t>
      </w:r>
      <w:r w:rsidR="00CC7629">
        <w:rPr>
          <w:lang w:eastAsia="ja-JP"/>
        </w:rPr>
        <w:t xml:space="preserve"> r</w:t>
      </w:r>
      <w:r w:rsidR="005E1EF0">
        <w:rPr>
          <w:rFonts w:hint="eastAsia"/>
          <w:lang w:eastAsia="ja-JP"/>
        </w:rPr>
        <w:t xml:space="preserve">equest </w:t>
      </w:r>
      <w:r w:rsidR="002C1BDE">
        <w:rPr>
          <w:lang w:eastAsia="ja-JP"/>
        </w:rPr>
        <w:t>CPU Offline</w:t>
      </w:r>
      <w:r w:rsidR="005E1EF0">
        <w:rPr>
          <w:lang w:eastAsia="ja-JP"/>
        </w:rPr>
        <w:t xml:space="preserve"> via </w:t>
      </w:r>
      <w:r w:rsidR="007E020C">
        <w:rPr>
          <w:lang w:eastAsia="ja-JP"/>
        </w:rPr>
        <w:t>sysfs</w:t>
      </w:r>
      <w:r w:rsidR="00CC7629">
        <w:rPr>
          <w:lang w:eastAsia="ja-JP"/>
        </w:rPr>
        <w:t>.</w:t>
      </w:r>
    </w:p>
    <w:p w14:paraId="0D8B6B4A" w14:textId="1BF283B6" w:rsidR="000632F1" w:rsidRPr="000632F1" w:rsidRDefault="000632F1" w:rsidP="000632F1">
      <w:pPr>
        <w:ind w:firstLine="360"/>
        <w:rPr>
          <w:lang w:eastAsia="ja-JP"/>
        </w:rPr>
      </w:pPr>
      <w:r w:rsidRPr="000632F1">
        <w:rPr>
          <w:lang w:eastAsia="ja-JP"/>
        </w:rPr>
        <w:t>echo 0 &gt; /sys/devices/system/cpu/cpu</w:t>
      </w:r>
      <w:r w:rsidR="00316CD2">
        <w:rPr>
          <w:lang w:eastAsia="ja-JP"/>
        </w:rPr>
        <w:t>Y</w:t>
      </w:r>
      <w:r w:rsidRPr="000632F1">
        <w:rPr>
          <w:lang w:eastAsia="ja-JP"/>
        </w:rPr>
        <w:t>/online</w:t>
      </w:r>
      <w:r w:rsidR="000D70B8">
        <w:rPr>
          <w:rFonts w:hint="eastAsia"/>
          <w:lang w:eastAsia="ja-JP"/>
        </w:rPr>
        <w:t xml:space="preserve"> </w:t>
      </w:r>
      <w:r w:rsidR="00A26B7C">
        <w:rPr>
          <w:rFonts w:hint="eastAsia"/>
          <w:lang w:eastAsia="ja-JP"/>
        </w:rPr>
        <w:t>(</w:t>
      </w:r>
      <w:r w:rsidR="00A906A8">
        <w:rPr>
          <w:lang w:eastAsia="ja-JP"/>
        </w:rPr>
        <w:t xml:space="preserve">R-Car </w:t>
      </w:r>
      <w:r w:rsidR="00FE6491">
        <w:rPr>
          <w:lang w:eastAsia="ja-JP"/>
        </w:rPr>
        <w:t>H3:</w:t>
      </w:r>
      <w:r w:rsidR="00442B5A">
        <w:rPr>
          <w:lang w:eastAsia="ja-JP"/>
        </w:rPr>
        <w:t xml:space="preserve"> </w:t>
      </w:r>
      <w:r w:rsidR="00316CD2">
        <w:rPr>
          <w:lang w:eastAsia="ja-JP"/>
        </w:rPr>
        <w:t>Y</w:t>
      </w:r>
      <w:r w:rsidR="00A26B7C">
        <w:rPr>
          <w:lang w:eastAsia="ja-JP"/>
        </w:rPr>
        <w:t xml:space="preserve"> </w:t>
      </w:r>
      <w:r w:rsidR="009C5FD4">
        <w:rPr>
          <w:lang w:eastAsia="ja-JP"/>
        </w:rPr>
        <w:t>=</w:t>
      </w:r>
      <w:r w:rsidR="00A26B7C">
        <w:rPr>
          <w:lang w:eastAsia="ja-JP"/>
        </w:rPr>
        <w:t xml:space="preserve"> </w:t>
      </w:r>
      <w:r>
        <w:rPr>
          <w:lang w:eastAsia="ja-JP"/>
        </w:rPr>
        <w:t>1</w:t>
      </w:r>
      <w:r w:rsidR="00A26B7C">
        <w:rPr>
          <w:lang w:eastAsia="ja-JP"/>
        </w:rPr>
        <w:t>/</w:t>
      </w:r>
      <w:r>
        <w:rPr>
          <w:lang w:eastAsia="ja-JP"/>
        </w:rPr>
        <w:t>2</w:t>
      </w:r>
      <w:r w:rsidR="00A26B7C">
        <w:rPr>
          <w:lang w:eastAsia="ja-JP"/>
        </w:rPr>
        <w:t>/</w:t>
      </w:r>
      <w:r>
        <w:rPr>
          <w:lang w:eastAsia="ja-JP"/>
        </w:rPr>
        <w:t>3</w:t>
      </w:r>
      <w:r w:rsidR="000D70B8">
        <w:rPr>
          <w:lang w:eastAsia="ja-JP"/>
        </w:rPr>
        <w:t>/4/5/6/7</w:t>
      </w:r>
      <w:r w:rsidR="00442B5A">
        <w:rPr>
          <w:lang w:eastAsia="ja-JP"/>
        </w:rPr>
        <w:t xml:space="preserve">; </w:t>
      </w:r>
      <w:r w:rsidR="00A906A8">
        <w:rPr>
          <w:lang w:eastAsia="ja-JP"/>
        </w:rPr>
        <w:t xml:space="preserve">R-Car </w:t>
      </w:r>
      <w:r w:rsidR="001564E5">
        <w:rPr>
          <w:lang w:eastAsia="ja-JP"/>
        </w:rPr>
        <w:t>M3</w:t>
      </w:r>
      <w:r w:rsidR="000D70B8">
        <w:rPr>
          <w:lang w:eastAsia="ja-JP"/>
        </w:rPr>
        <w:t>: Y=1/2/3/4/5</w:t>
      </w:r>
      <w:r w:rsidR="00EF1744">
        <w:rPr>
          <w:lang w:eastAsia="ja-JP"/>
        </w:rPr>
        <w:t xml:space="preserve">; </w:t>
      </w:r>
      <w:r w:rsidR="00A906A8">
        <w:rPr>
          <w:lang w:eastAsia="ja-JP"/>
        </w:rPr>
        <w:t xml:space="preserve">R-Car </w:t>
      </w:r>
      <w:r w:rsidR="001564E5">
        <w:rPr>
          <w:lang w:eastAsia="ja-JP"/>
        </w:rPr>
        <w:t>M3N</w:t>
      </w:r>
      <w:r w:rsidR="00FE6491">
        <w:rPr>
          <w:lang w:eastAsia="ja-JP"/>
        </w:rPr>
        <w:t>:</w:t>
      </w:r>
      <w:r w:rsidR="00442B5A">
        <w:rPr>
          <w:lang w:eastAsia="ja-JP"/>
        </w:rPr>
        <w:t xml:space="preserve"> Y = 1</w:t>
      </w:r>
      <w:r w:rsidR="00EF1744">
        <w:rPr>
          <w:lang w:eastAsia="ja-JP"/>
        </w:rPr>
        <w:t xml:space="preserve">; </w:t>
      </w:r>
      <w:r w:rsidR="00A906A8">
        <w:rPr>
          <w:lang w:eastAsia="ja-JP"/>
        </w:rPr>
        <w:t xml:space="preserve">R-Car </w:t>
      </w:r>
      <w:r w:rsidR="00EF1744">
        <w:rPr>
          <w:lang w:eastAsia="ja-JP"/>
        </w:rPr>
        <w:t>E3: Y=1</w:t>
      </w:r>
      <w:r>
        <w:rPr>
          <w:lang w:eastAsia="ja-JP"/>
        </w:rPr>
        <w:t>)</w:t>
      </w:r>
    </w:p>
    <w:p w14:paraId="389FBD71" w14:textId="77777777" w:rsidR="005E1EF0" w:rsidRDefault="001850BF" w:rsidP="009B006D">
      <w:pPr>
        <w:pStyle w:val="ListParagraph"/>
        <w:numPr>
          <w:ilvl w:val="0"/>
          <w:numId w:val="8"/>
        </w:numPr>
        <w:ind w:leftChars="0"/>
        <w:rPr>
          <w:lang w:eastAsia="ja-JP"/>
        </w:rPr>
      </w:pPr>
      <w:r w:rsidRPr="001850BF">
        <w:rPr>
          <w:lang w:eastAsia="ja-JP"/>
        </w:rPr>
        <w:t xml:space="preserve">CPU Hotplug Framework requests to take CPU down to PSCI handler. Then, the PSCI handler issues CPU_OFF request to </w:t>
      </w:r>
      <w:r w:rsidR="00775962">
        <w:rPr>
          <w:lang w:eastAsia="ja-JP"/>
        </w:rPr>
        <w:t>Arm</w:t>
      </w:r>
      <w:r w:rsidRPr="001850BF">
        <w:rPr>
          <w:lang w:eastAsia="ja-JP"/>
        </w:rPr>
        <w:t xml:space="preserve"> Trust</w:t>
      </w:r>
      <w:r>
        <w:rPr>
          <w:lang w:eastAsia="ja-JP"/>
        </w:rPr>
        <w:t>ed Firmware via SMC instruction</w:t>
      </w:r>
      <w:r w:rsidR="005E1EF0">
        <w:rPr>
          <w:lang w:eastAsia="ja-JP"/>
        </w:rPr>
        <w:t>.</w:t>
      </w:r>
    </w:p>
    <w:p w14:paraId="63335D6F" w14:textId="77777777" w:rsidR="00B7087F" w:rsidRDefault="009C5FD4" w:rsidP="00392A4E">
      <w:pPr>
        <w:pStyle w:val="ListParagraph"/>
        <w:numPr>
          <w:ilvl w:val="0"/>
          <w:numId w:val="8"/>
        </w:numPr>
        <w:ind w:leftChars="0"/>
        <w:rPr>
          <w:lang w:eastAsia="ja-JP"/>
        </w:rPr>
      </w:pPr>
      <w:r w:rsidRPr="009C5FD4">
        <w:rPr>
          <w:lang w:eastAsia="ja-JP"/>
        </w:rPr>
        <w:t>CPU which requested CP</w:t>
      </w:r>
      <w:r>
        <w:rPr>
          <w:lang w:eastAsia="ja-JP"/>
        </w:rPr>
        <w:t>U_OFF is turned off in s</w:t>
      </w:r>
      <w:r w:rsidRPr="009C5FD4">
        <w:rPr>
          <w:lang w:eastAsia="ja-JP"/>
        </w:rPr>
        <w:t>ecure world</w:t>
      </w:r>
      <w:r w:rsidR="00F27852">
        <w:rPr>
          <w:lang w:eastAsia="ja-JP"/>
        </w:rPr>
        <w:t>.</w:t>
      </w:r>
      <w:r w:rsidR="00EA3FAE">
        <w:rPr>
          <w:lang w:eastAsia="ja-JP"/>
        </w:rPr>
        <w:t xml:space="preserve"> </w:t>
      </w:r>
      <w:r w:rsidR="00B7087F">
        <w:rPr>
          <w:lang w:eastAsia="ja-JP"/>
        </w:rPr>
        <w:br w:type="page"/>
      </w:r>
    </w:p>
    <w:p w14:paraId="44944CCE" w14:textId="77777777" w:rsidR="00EF0728" w:rsidRDefault="00970295" w:rsidP="00EF0728">
      <w:pPr>
        <w:pStyle w:val="Heading3"/>
        <w:rPr>
          <w:lang w:eastAsia="ja-JP"/>
        </w:rPr>
      </w:pPr>
      <w:bookmarkStart w:id="30" w:name="_Toc435017179"/>
      <w:r>
        <w:rPr>
          <w:rFonts w:hint="eastAsia"/>
          <w:lang w:eastAsia="ja-JP"/>
        </w:rPr>
        <w:lastRenderedPageBreak/>
        <w:t xml:space="preserve">CPU </w:t>
      </w:r>
      <w:r w:rsidR="00887BE9">
        <w:rPr>
          <w:lang w:eastAsia="ja-JP"/>
        </w:rPr>
        <w:t>Online</w:t>
      </w:r>
      <w:bookmarkEnd w:id="30"/>
    </w:p>
    <w:p w14:paraId="085360BE" w14:textId="77777777" w:rsidR="0034517B" w:rsidRPr="0034517B" w:rsidRDefault="0034517B" w:rsidP="00970295">
      <w:pPr>
        <w:rPr>
          <w:lang w:eastAsia="ja-JP"/>
        </w:rPr>
      </w:pPr>
      <w:r>
        <w:rPr>
          <w:rFonts w:hint="eastAsia"/>
          <w:lang w:eastAsia="ja-JP"/>
        </w:rPr>
        <w:t xml:space="preserve">The following figure shows the </w:t>
      </w:r>
      <w:r>
        <w:rPr>
          <w:lang w:eastAsia="ja-JP"/>
        </w:rPr>
        <w:t xml:space="preserve">processing flow </w:t>
      </w:r>
      <w:r>
        <w:rPr>
          <w:rFonts w:hint="eastAsia"/>
          <w:lang w:eastAsia="ja-JP"/>
        </w:rPr>
        <w:t xml:space="preserve">of </w:t>
      </w:r>
      <w:r>
        <w:rPr>
          <w:lang w:eastAsia="ja-JP"/>
        </w:rPr>
        <w:t xml:space="preserve">CPU </w:t>
      </w:r>
      <w:r w:rsidR="00887BE9">
        <w:rPr>
          <w:lang w:eastAsia="ja-JP"/>
        </w:rPr>
        <w:t>Online</w:t>
      </w:r>
      <w:r>
        <w:rPr>
          <w:rFonts w:hint="eastAsia"/>
          <w:lang w:eastAsia="ja-JP"/>
        </w:rPr>
        <w:t>.</w:t>
      </w:r>
    </w:p>
    <w:p w14:paraId="01B30DB4" w14:textId="77777777" w:rsidR="00970295" w:rsidRDefault="00970295" w:rsidP="00970295">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1076262B" wp14:editId="150170B2">
                <wp:extent cx="6086475" cy="5237683"/>
                <wp:effectExtent l="0" t="0" r="9525" b="0"/>
                <wp:docPr id="1246"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14" name="Rectangle 60"/>
                        <wps:cNvSpPr>
                          <a:spLocks noChangeArrowheads="1"/>
                        </wps:cNvSpPr>
                        <wps:spPr bwMode="auto">
                          <a:xfrm>
                            <a:off x="1560196" y="1383665"/>
                            <a:ext cx="3873500" cy="1863777"/>
                          </a:xfrm>
                          <a:prstGeom prst="rect">
                            <a:avLst/>
                          </a:prstGeom>
                          <a:noFill/>
                          <a:ln w="9525">
                            <a:solidFill>
                              <a:srgbClr val="000000"/>
                            </a:solidFill>
                            <a:miter lim="800000"/>
                            <a:headEnd/>
                            <a:tailEnd/>
                          </a:ln>
                        </wps:spPr>
                        <wps:txbx>
                          <w:txbxContent>
                            <w:p w14:paraId="5AAAE7A7" w14:textId="77777777" w:rsidR="00DA6107" w:rsidRPr="00897FA0" w:rsidRDefault="00DA6107" w:rsidP="00970295">
                              <w:pPr>
                                <w:rPr>
                                  <w:rFonts w:ascii="Arial" w:hAnsi="Arial" w:cs="Arial"/>
                                  <w:lang w:eastAsia="ja-JP"/>
                                </w:rPr>
                              </w:pPr>
                              <w:r w:rsidRPr="00897FA0">
                                <w:rPr>
                                  <w:rFonts w:ascii="Arial" w:hAnsi="Arial" w:cs="Arial"/>
                                  <w:lang w:eastAsia="ja-JP"/>
                                </w:rPr>
                                <w:t>Linux</w:t>
                              </w:r>
                            </w:p>
                          </w:txbxContent>
                        </wps:txbx>
                        <wps:bodyPr rot="0" vert="horz" wrap="square" lIns="74295" tIns="36000" rIns="74295" bIns="8890" anchor="t" anchorCtr="0" upright="1">
                          <a:noAutofit/>
                        </wps:bodyPr>
                      </wps:wsp>
                      <wps:wsp>
                        <wps:cNvPr id="1216" name="Rectangle 67"/>
                        <wps:cNvSpPr>
                          <a:spLocks noChangeArrowheads="1"/>
                        </wps:cNvSpPr>
                        <wps:spPr bwMode="auto">
                          <a:xfrm>
                            <a:off x="3148462" y="4841128"/>
                            <a:ext cx="850911" cy="283039"/>
                          </a:xfrm>
                          <a:prstGeom prst="rect">
                            <a:avLst/>
                          </a:prstGeom>
                          <a:noFill/>
                          <a:ln w="9525">
                            <a:solidFill>
                              <a:srgbClr val="000000"/>
                            </a:solidFill>
                            <a:miter lim="800000"/>
                            <a:headEnd/>
                            <a:tailEnd/>
                          </a:ln>
                        </wps:spPr>
                        <wps:txbx>
                          <w:txbxContent>
                            <w:p w14:paraId="50D0DE60" w14:textId="77777777" w:rsidR="00DA6107" w:rsidRPr="00A2263E" w:rsidRDefault="00DA6107" w:rsidP="00970295">
                              <w:pPr>
                                <w:jc w:val="center"/>
                                <w:rPr>
                                  <w:rFonts w:ascii="Arial" w:hAnsi="Arial" w:cs="Arial"/>
                                </w:rPr>
                              </w:pPr>
                              <w:r>
                                <w:rPr>
                                  <w:rFonts w:ascii="Arial" w:hAnsi="Arial" w:cs="Arial"/>
                                </w:rPr>
                                <w:t>APMU/RST</w:t>
                              </w:r>
                            </w:p>
                          </w:txbxContent>
                        </wps:txbx>
                        <wps:bodyPr rot="0" vert="horz" wrap="square" lIns="74295" tIns="72000" rIns="74295" bIns="8890" anchor="ctr" anchorCtr="0" upright="1">
                          <a:noAutofit/>
                        </wps:bodyPr>
                      </wps:wsp>
                      <wps:wsp>
                        <wps:cNvPr id="1217" name="AutoShape 74"/>
                        <wps:cNvCnPr>
                          <a:cxnSpLocks noChangeShapeType="1"/>
                        </wps:cNvCnPr>
                        <wps:spPr bwMode="auto">
                          <a:xfrm>
                            <a:off x="108018" y="3671773"/>
                            <a:ext cx="5942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8" name="Rectangle 75"/>
                        <wps:cNvSpPr>
                          <a:spLocks noChangeArrowheads="1"/>
                        </wps:cNvSpPr>
                        <wps:spPr bwMode="auto">
                          <a:xfrm>
                            <a:off x="1700459" y="235096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219" name="Rectangle 76"/>
                        <wps:cNvSpPr>
                          <a:spLocks noChangeArrowheads="1"/>
                        </wps:cNvSpPr>
                        <wps:spPr bwMode="auto">
                          <a:xfrm>
                            <a:off x="2826970" y="235096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221" name="Rectangle 60"/>
                        <wps:cNvSpPr>
                          <a:spLocks noChangeArrowheads="1"/>
                        </wps:cNvSpPr>
                        <wps:spPr bwMode="auto">
                          <a:xfrm>
                            <a:off x="1603889" y="3856439"/>
                            <a:ext cx="3889262" cy="691319"/>
                          </a:xfrm>
                          <a:prstGeom prst="rect">
                            <a:avLst/>
                          </a:prstGeom>
                          <a:noFill/>
                          <a:ln w="9525">
                            <a:solidFill>
                              <a:srgbClr val="000000"/>
                            </a:solidFill>
                            <a:miter lim="800000"/>
                            <a:headEnd/>
                            <a:tailEnd/>
                          </a:ln>
                        </wps:spPr>
                        <wps:txbx>
                          <w:txbxContent>
                            <w:p w14:paraId="49DC0C83" w14:textId="77777777" w:rsidR="00DA6107" w:rsidRPr="00A2263E" w:rsidRDefault="00DA6107" w:rsidP="00FE6491">
                              <w:pPr>
                                <w:ind w:firstLineChars="50" w:firstLine="100"/>
                                <w:rPr>
                                  <w:rFonts w:ascii="Arial" w:hAnsi="Arial" w:cs="Arial"/>
                                </w:rPr>
                              </w:pPr>
                              <w:r>
                                <w:rPr>
                                  <w:rFonts w:ascii="Arial" w:hAnsi="Arial" w:cs="Arial"/>
                                </w:rPr>
                                <w:t>Arm Trusted Firmware</w:t>
                              </w:r>
                            </w:p>
                          </w:txbxContent>
                        </wps:txbx>
                        <wps:bodyPr rot="0" vert="horz" wrap="square" lIns="74295" tIns="36000" rIns="74295" bIns="8890" anchor="t" anchorCtr="0" upright="1">
                          <a:noAutofit/>
                        </wps:bodyPr>
                      </wps:wsp>
                      <wps:wsp>
                        <wps:cNvPr id="1222" name="Rectangle 61"/>
                        <wps:cNvSpPr>
                          <a:spLocks noChangeArrowheads="1"/>
                        </wps:cNvSpPr>
                        <wps:spPr bwMode="auto">
                          <a:xfrm>
                            <a:off x="2009762" y="4102282"/>
                            <a:ext cx="3067992" cy="271429"/>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30A4D36D" w14:textId="77777777" w:rsidR="00DA6107" w:rsidRPr="00A2263E" w:rsidRDefault="00DA6107" w:rsidP="00970295">
                              <w:pPr>
                                <w:jc w:val="center"/>
                                <w:rPr>
                                  <w:rFonts w:ascii="Arial" w:hAnsi="Arial" w:cs="Arial"/>
                                </w:rPr>
                              </w:pPr>
                              <w:r>
                                <w:rPr>
                                  <w:rFonts w:ascii="Arial" w:hAnsi="Arial" w:cs="Arial"/>
                                </w:rPr>
                                <w:t>PSCI</w:t>
                              </w:r>
                            </w:p>
                          </w:txbxContent>
                        </wps:txbx>
                        <wps:bodyPr rot="0" vert="horz" wrap="square" lIns="0" tIns="36000" rIns="0" bIns="0" anchor="ctr" anchorCtr="0" upright="1">
                          <a:noAutofit/>
                        </wps:bodyPr>
                      </wps:wsp>
                      <wps:wsp>
                        <wps:cNvPr id="1223" name="AutoShape 70"/>
                        <wps:cNvCnPr>
                          <a:cxnSpLocks noChangeShapeType="1"/>
                          <a:endCxn id="1221" idx="2"/>
                        </wps:cNvCnPr>
                        <wps:spPr bwMode="auto">
                          <a:xfrm flipV="1">
                            <a:off x="3548520" y="4547355"/>
                            <a:ext cx="0" cy="293773"/>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224" name="Rectangle 78"/>
                        <wps:cNvSpPr>
                          <a:spLocks noChangeArrowheads="1"/>
                        </wps:cNvSpPr>
                        <wps:spPr bwMode="auto">
                          <a:xfrm>
                            <a:off x="64185" y="3743149"/>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4C201" w14:textId="77777777" w:rsidR="00DA6107" w:rsidRPr="00A2263E" w:rsidRDefault="00DA6107" w:rsidP="00970295">
                              <w:pPr>
                                <w:rPr>
                                  <w:rFonts w:ascii="Arial" w:hAnsi="Arial" w:cs="Arial"/>
                                </w:rPr>
                              </w:pPr>
                              <w:r>
                                <w:rPr>
                                  <w:rFonts w:ascii="Arial" w:hAnsi="Arial" w:cs="Arial"/>
                                </w:rPr>
                                <w:t>Secure world</w:t>
                              </w:r>
                            </w:p>
                          </w:txbxContent>
                        </wps:txbx>
                        <wps:bodyPr rot="0" vert="horz" wrap="square" lIns="74295" tIns="8890" rIns="74295" bIns="8890" anchor="t" anchorCtr="0" upright="1">
                          <a:noAutofit/>
                        </wps:bodyPr>
                      </wps:wsp>
                      <wps:wsp>
                        <wps:cNvPr id="1225" name="Rectangle 78"/>
                        <wps:cNvSpPr>
                          <a:spLocks noChangeArrowheads="1"/>
                        </wps:cNvSpPr>
                        <wps:spPr bwMode="auto">
                          <a:xfrm>
                            <a:off x="99695" y="86169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70A7F" w14:textId="77777777" w:rsidR="00DA6107" w:rsidRPr="00A2263E" w:rsidRDefault="00DA6107" w:rsidP="00970295">
                              <w:pPr>
                                <w:rPr>
                                  <w:rFonts w:ascii="Arial" w:hAnsi="Arial" w:cs="Arial"/>
                                </w:rPr>
                              </w:pPr>
                              <w:r>
                                <w:rPr>
                                  <w:rFonts w:ascii="Arial" w:hAnsi="Arial" w:cs="Arial"/>
                                </w:rPr>
                                <w:t>Normal world</w:t>
                              </w:r>
                            </w:p>
                          </w:txbxContent>
                        </wps:txbx>
                        <wps:bodyPr rot="0" vert="horz" wrap="square" lIns="74295" tIns="8890" rIns="74295" bIns="8890" anchor="t" anchorCtr="0" upright="1">
                          <a:noAutofit/>
                        </wps:bodyPr>
                      </wps:wsp>
                      <wps:wsp>
                        <wps:cNvPr id="1226" name="Rectangle 60"/>
                        <wps:cNvSpPr>
                          <a:spLocks noChangeArrowheads="1"/>
                        </wps:cNvSpPr>
                        <wps:spPr bwMode="auto">
                          <a:xfrm>
                            <a:off x="1560195" y="861695"/>
                            <a:ext cx="3889262" cy="260890"/>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4E3F92D1" w14:textId="77777777" w:rsidR="00DA6107" w:rsidRPr="00A2263E" w:rsidRDefault="00DA6107" w:rsidP="00FE6491">
                              <w:pPr>
                                <w:ind w:firstLineChars="100" w:firstLine="200"/>
                                <w:jc w:val="center"/>
                                <w:rPr>
                                  <w:rFonts w:ascii="Arial" w:hAnsi="Arial" w:cs="Arial"/>
                                  <w:lang w:eastAsia="ja-JP"/>
                                </w:rPr>
                              </w:pPr>
                              <w:r>
                                <w:rPr>
                                  <w:rFonts w:ascii="Arial" w:hAnsi="Arial" w:cs="Arial"/>
                                </w:rPr>
                                <w:t>Applications (request to CPU Online)</w:t>
                              </w:r>
                            </w:p>
                          </w:txbxContent>
                        </wps:txbx>
                        <wps:bodyPr rot="0" vert="horz" wrap="square" lIns="74295" tIns="36000" rIns="74295" bIns="8890" anchor="t" anchorCtr="0" upright="1">
                          <a:noAutofit/>
                        </wps:bodyPr>
                      </wps:wsp>
                      <wps:wsp>
                        <wps:cNvPr id="1227" name="AutoShape 84"/>
                        <wps:cNvCnPr>
                          <a:cxnSpLocks noChangeShapeType="1"/>
                        </wps:cNvCnPr>
                        <wps:spPr bwMode="auto">
                          <a:xfrm>
                            <a:off x="2893695" y="1122680"/>
                            <a:ext cx="0" cy="1060294"/>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28" name="AutoShape 84"/>
                        <wps:cNvCnPr>
                          <a:cxnSpLocks noChangeShapeType="1"/>
                        </wps:cNvCnPr>
                        <wps:spPr bwMode="auto">
                          <a:xfrm>
                            <a:off x="2906825" y="2440659"/>
                            <a:ext cx="0" cy="141533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29" name="Rectangle 61"/>
                        <wps:cNvSpPr>
                          <a:spLocks noChangeArrowheads="1"/>
                        </wps:cNvSpPr>
                        <wps:spPr bwMode="auto">
                          <a:xfrm>
                            <a:off x="1343139" y="3326732"/>
                            <a:ext cx="1830435" cy="416393"/>
                          </a:xfrm>
                          <a:prstGeom prst="rect">
                            <a:avLst/>
                          </a:prstGeom>
                          <a:noFill/>
                          <a:ln w="9525">
                            <a:noFill/>
                            <a:miter lim="800000"/>
                            <a:headEnd/>
                            <a:tailEnd/>
                          </a:ln>
                        </wps:spPr>
                        <wps:txbx>
                          <w:txbxContent>
                            <w:p w14:paraId="57F1D35A" w14:textId="77777777" w:rsidR="00DA6107" w:rsidRDefault="00DA6107" w:rsidP="00970295">
                              <w:pPr>
                                <w:rPr>
                                  <w:rFonts w:ascii="Arial" w:hAnsi="Arial" w:cs="Arial"/>
                                  <w:lang w:eastAsia="ja-JP"/>
                                </w:rPr>
                              </w:pPr>
                              <w:r>
                                <w:rPr>
                                  <w:rFonts w:ascii="Arial" w:hAnsi="Arial" w:cs="Arial"/>
                                  <w:lang w:eastAsia="ja-JP"/>
                                </w:rPr>
                                <w:t>Execute SMC</w:t>
                              </w:r>
                              <w:r>
                                <w:rPr>
                                  <w:rFonts w:ascii="Arial" w:hAnsi="Arial" w:cs="Arial" w:hint="eastAsia"/>
                                  <w:lang w:eastAsia="ja-JP"/>
                                </w:rPr>
                                <w:t xml:space="preserve"> (CPU</w:t>
                              </w:r>
                              <w:r>
                                <w:rPr>
                                  <w:rFonts w:ascii="Arial" w:hAnsi="Arial" w:cs="Arial"/>
                                  <w:lang w:eastAsia="ja-JP"/>
                                </w:rPr>
                                <w:t>_ON)</w:t>
                              </w:r>
                            </w:p>
                            <w:p w14:paraId="7346161C" w14:textId="77777777" w:rsidR="00DA6107" w:rsidRPr="00A2263E" w:rsidRDefault="00DA6107" w:rsidP="00970295">
                              <w:pPr>
                                <w:jc w:val="center"/>
                                <w:rPr>
                                  <w:rFonts w:ascii="Arial" w:hAnsi="Arial" w:cs="Arial"/>
                                </w:rPr>
                              </w:pPr>
                            </w:p>
                          </w:txbxContent>
                        </wps:txbx>
                        <wps:bodyPr rot="0" vert="horz" wrap="square" lIns="0" tIns="36000" rIns="0" bIns="0" anchor="ctr" anchorCtr="0" upright="1">
                          <a:noAutofit/>
                        </wps:bodyPr>
                      </wps:wsp>
                      <wps:wsp>
                        <wps:cNvPr id="1230" name="Rectangle 61"/>
                        <wps:cNvSpPr>
                          <a:spLocks noChangeArrowheads="1"/>
                        </wps:cNvSpPr>
                        <wps:spPr bwMode="auto">
                          <a:xfrm>
                            <a:off x="2290433" y="4605043"/>
                            <a:ext cx="1187372" cy="209338"/>
                          </a:xfrm>
                          <a:prstGeom prst="rect">
                            <a:avLst/>
                          </a:prstGeom>
                          <a:noFill/>
                          <a:ln w="9525">
                            <a:noFill/>
                            <a:miter lim="800000"/>
                            <a:headEnd/>
                            <a:tailEnd/>
                          </a:ln>
                        </wps:spPr>
                        <wps:txbx>
                          <w:txbxContent>
                            <w:p w14:paraId="24656EBB" w14:textId="77777777" w:rsidR="00DA6107" w:rsidRPr="00A2263E" w:rsidRDefault="00DA6107" w:rsidP="00970295">
                              <w:pPr>
                                <w:jc w:val="center"/>
                                <w:rPr>
                                  <w:rFonts w:ascii="Arial" w:hAnsi="Arial" w:cs="Arial"/>
                                </w:rPr>
                              </w:pPr>
                              <w:r>
                                <w:rPr>
                                  <w:rFonts w:ascii="Arial" w:hAnsi="Arial" w:cs="Arial"/>
                                  <w:lang w:eastAsia="ja-JP"/>
                                </w:rPr>
                                <w:t>Request Power ON</w:t>
                              </w:r>
                            </w:p>
                          </w:txbxContent>
                        </wps:txbx>
                        <wps:bodyPr rot="0" vert="horz" wrap="square" lIns="0" tIns="36000" rIns="0" bIns="0" anchor="ctr" anchorCtr="0" upright="1">
                          <a:noAutofit/>
                        </wps:bodyPr>
                      </wps:wsp>
                      <wps:wsp>
                        <wps:cNvPr id="1231" name="Rectangle 60"/>
                        <wps:cNvSpPr>
                          <a:spLocks noChangeArrowheads="1"/>
                        </wps:cNvSpPr>
                        <wps:spPr bwMode="auto">
                          <a:xfrm>
                            <a:off x="36195" y="0"/>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0DBB2F5C" w14:textId="77777777" w:rsidR="00DA6107" w:rsidRPr="00A2263E" w:rsidRDefault="00DA6107" w:rsidP="00FE6491">
                              <w:pPr>
                                <w:ind w:firstLineChars="100" w:firstLine="200"/>
                                <w:rPr>
                                  <w:rFonts w:ascii="Arial" w:hAnsi="Arial" w:cs="Arial"/>
                                  <w:lang w:eastAsia="ja-JP"/>
                                </w:rPr>
                              </w:pPr>
                            </w:p>
                          </w:txbxContent>
                        </wps:txbx>
                        <wps:bodyPr rot="0" vert="horz" wrap="square" lIns="74295" tIns="36000" rIns="74295" bIns="8890" anchor="t" anchorCtr="0" upright="1">
                          <a:noAutofit/>
                        </wps:bodyPr>
                      </wps:wsp>
                      <wps:wsp>
                        <wps:cNvPr id="1232" name="Rectangle 78"/>
                        <wps:cNvSpPr>
                          <a:spLocks noChangeArrowheads="1"/>
                        </wps:cNvSpPr>
                        <wps:spPr bwMode="auto">
                          <a:xfrm>
                            <a:off x="1052195" y="0"/>
                            <a:ext cx="161499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CFC06" w14:textId="77777777" w:rsidR="00DA6107" w:rsidRPr="00A2263E" w:rsidRDefault="00DA6107" w:rsidP="00970295">
                              <w:pPr>
                                <w:rPr>
                                  <w:rFonts w:ascii="Arial" w:hAnsi="Arial" w:cs="Arial"/>
                                </w:rPr>
                              </w:pPr>
                              <w:r>
                                <w:rPr>
                                  <w:rFonts w:ascii="Arial" w:hAnsi="Arial" w:cs="Arial"/>
                                </w:rPr>
                                <w:t>Applications/Daemon</w:t>
                              </w:r>
                            </w:p>
                          </w:txbxContent>
                        </wps:txbx>
                        <wps:bodyPr rot="0" vert="horz" wrap="square" lIns="74295" tIns="8890" rIns="74295" bIns="8890" anchor="t" anchorCtr="0" upright="1">
                          <a:noAutofit/>
                        </wps:bodyPr>
                      </wps:wsp>
                      <wps:wsp>
                        <wps:cNvPr id="1233" name="Rectangle 60"/>
                        <wps:cNvSpPr>
                          <a:spLocks noChangeArrowheads="1"/>
                        </wps:cNvSpPr>
                        <wps:spPr bwMode="auto">
                          <a:xfrm>
                            <a:off x="36195" y="252730"/>
                            <a:ext cx="999427" cy="188497"/>
                          </a:xfrm>
                          <a:prstGeom prst="rect">
                            <a:avLst/>
                          </a:prstGeom>
                          <a:noFill/>
                          <a:ln w="9525">
                            <a:solidFill>
                              <a:srgbClr val="000000"/>
                            </a:solidFill>
                            <a:miter lim="800000"/>
                            <a:headEnd/>
                            <a:tailEnd/>
                          </a:ln>
                        </wps:spPr>
                        <wps:txbx>
                          <w:txbxContent>
                            <w:p w14:paraId="63CBBDBB" w14:textId="77777777" w:rsidR="00DA6107" w:rsidRPr="00A2263E" w:rsidRDefault="00DA6107" w:rsidP="00FE6491">
                              <w:pPr>
                                <w:ind w:firstLineChars="100" w:firstLine="200"/>
                                <w:rPr>
                                  <w:rFonts w:ascii="Arial" w:hAnsi="Arial" w:cs="Arial"/>
                                  <w:lang w:eastAsia="ja-JP"/>
                                </w:rPr>
                              </w:pPr>
                            </w:p>
                          </w:txbxContent>
                        </wps:txbx>
                        <wps:bodyPr rot="0" vert="horz" wrap="square" lIns="74295" tIns="36000" rIns="74295" bIns="8890" anchor="t" anchorCtr="0" upright="1">
                          <a:noAutofit/>
                        </wps:bodyPr>
                      </wps:wsp>
                      <wps:wsp>
                        <wps:cNvPr id="1234" name="Rectangle 78"/>
                        <wps:cNvSpPr>
                          <a:spLocks noChangeArrowheads="1"/>
                        </wps:cNvSpPr>
                        <wps:spPr bwMode="auto">
                          <a:xfrm>
                            <a:off x="1052195" y="25273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FC6B" w14:textId="77777777" w:rsidR="00DA6107" w:rsidRPr="00A2263E" w:rsidRDefault="00DA6107" w:rsidP="00970295">
                              <w:pPr>
                                <w:rPr>
                                  <w:rFonts w:ascii="Arial" w:hAnsi="Arial" w:cs="Arial"/>
                                </w:rPr>
                              </w:pPr>
                              <w:r>
                                <w:rPr>
                                  <w:rFonts w:ascii="Arial" w:hAnsi="Arial" w:cs="Arial"/>
                                </w:rPr>
                                <w:t>OSS</w:t>
                              </w:r>
                            </w:p>
                          </w:txbxContent>
                        </wps:txbx>
                        <wps:bodyPr rot="0" vert="horz" wrap="square" lIns="74295" tIns="8890" rIns="74295" bIns="8890" anchor="t" anchorCtr="0" upright="1">
                          <a:noAutofit/>
                        </wps:bodyPr>
                      </wps:wsp>
                      <wps:wsp>
                        <wps:cNvPr id="1235" name="Rectangle 60"/>
                        <wps:cNvSpPr>
                          <a:spLocks noChangeArrowheads="1"/>
                        </wps:cNvSpPr>
                        <wps:spPr bwMode="auto">
                          <a:xfrm>
                            <a:off x="36195" y="513715"/>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0188D5DE" w14:textId="77777777" w:rsidR="00DA6107" w:rsidRPr="00A2263E" w:rsidRDefault="00DA6107" w:rsidP="00FE6491">
                              <w:pPr>
                                <w:ind w:firstLineChars="100" w:firstLine="200"/>
                                <w:rPr>
                                  <w:rFonts w:ascii="Arial" w:hAnsi="Arial" w:cs="Arial"/>
                                  <w:lang w:eastAsia="ja-JP"/>
                                </w:rPr>
                              </w:pPr>
                            </w:p>
                          </w:txbxContent>
                        </wps:txbx>
                        <wps:bodyPr rot="0" vert="horz" wrap="square" lIns="74295" tIns="36000" rIns="74295" bIns="8890" anchor="t" anchorCtr="0" upright="1">
                          <a:noAutofit/>
                        </wps:bodyPr>
                      </wps:wsp>
                      <wps:wsp>
                        <wps:cNvPr id="1236" name="Rectangle 78"/>
                        <wps:cNvSpPr>
                          <a:spLocks noChangeArrowheads="1"/>
                        </wps:cNvSpPr>
                        <wps:spPr bwMode="auto">
                          <a:xfrm>
                            <a:off x="1052195" y="51371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E8AAA" w14:textId="77777777" w:rsidR="00DA6107" w:rsidRPr="00A2263E" w:rsidRDefault="00DA6107" w:rsidP="00970295">
                              <w:pPr>
                                <w:rPr>
                                  <w:rFonts w:ascii="Arial" w:hAnsi="Arial" w:cs="Arial"/>
                                </w:rPr>
                              </w:pPr>
                              <w:r>
                                <w:rPr>
                                  <w:rFonts w:ascii="Arial" w:hAnsi="Arial" w:cs="Arial"/>
                                </w:rPr>
                                <w:t>Customized OSS</w:t>
                              </w:r>
                            </w:p>
                          </w:txbxContent>
                        </wps:txbx>
                        <wps:bodyPr rot="0" vert="horz" wrap="square" lIns="74295" tIns="8890" rIns="74295" bIns="8890" anchor="t" anchorCtr="0" upright="1">
                          <a:noAutofit/>
                        </wps:bodyPr>
                      </wps:wsp>
                      <wps:wsp>
                        <wps:cNvPr id="1238" name="Rectangle 61"/>
                        <wps:cNvSpPr>
                          <a:spLocks noChangeArrowheads="1"/>
                        </wps:cNvSpPr>
                        <wps:spPr bwMode="auto">
                          <a:xfrm>
                            <a:off x="2703195" y="1122680"/>
                            <a:ext cx="340623" cy="209338"/>
                          </a:xfrm>
                          <a:prstGeom prst="rect">
                            <a:avLst/>
                          </a:prstGeom>
                          <a:noFill/>
                          <a:ln w="9525">
                            <a:noFill/>
                            <a:miter lim="800000"/>
                            <a:headEnd/>
                            <a:tailEnd/>
                          </a:ln>
                        </wps:spPr>
                        <wps:txbx>
                          <w:txbxContent>
                            <w:p w14:paraId="7D090137" w14:textId="5038CFCA"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①</w:t>
                              </w:r>
                            </w:p>
                          </w:txbxContent>
                        </wps:txbx>
                        <wps:bodyPr rot="0" vert="horz" wrap="square" lIns="0" tIns="36000" rIns="0" bIns="0" anchor="ctr" anchorCtr="0" upright="1">
                          <a:noAutofit/>
                        </wps:bodyPr>
                      </wps:wsp>
                      <wps:wsp>
                        <wps:cNvPr id="1239" name="Rectangle 61"/>
                        <wps:cNvSpPr>
                          <a:spLocks noChangeArrowheads="1"/>
                        </wps:cNvSpPr>
                        <wps:spPr bwMode="auto">
                          <a:xfrm>
                            <a:off x="2667185" y="2451644"/>
                            <a:ext cx="506410" cy="209338"/>
                          </a:xfrm>
                          <a:prstGeom prst="rect">
                            <a:avLst/>
                          </a:prstGeom>
                          <a:noFill/>
                          <a:ln w="9525">
                            <a:noFill/>
                            <a:miter lim="800000"/>
                            <a:headEnd/>
                            <a:tailEnd/>
                          </a:ln>
                        </wps:spPr>
                        <wps:txbx>
                          <w:txbxContent>
                            <w:p w14:paraId="285B5C95" w14:textId="77777777" w:rsidR="00DA6107" w:rsidRPr="00350B58" w:rsidRDefault="00DA6107" w:rsidP="00970295">
                              <w:pPr>
                                <w:rPr>
                                  <w:rFonts w:ascii="Arial" w:hAnsi="Arial" w:cs="Arial"/>
                                  <w:lang w:eastAsia="ja-JP"/>
                                </w:rPr>
                              </w:pPr>
                              <w:r>
                                <w:rPr>
                                  <w:rFonts w:ascii="Arial" w:hAnsi="Arial" w:cs="Arial" w:hint="eastAsia"/>
                                  <w:lang w:eastAsia="ja-JP"/>
                                </w:rPr>
                                <w:t>②</w:t>
                              </w:r>
                            </w:p>
                          </w:txbxContent>
                        </wps:txbx>
                        <wps:bodyPr rot="0" vert="horz" wrap="square" lIns="0" tIns="36000" rIns="0" bIns="0" anchor="ctr" anchorCtr="0" upright="1">
                          <a:noAutofit/>
                        </wps:bodyPr>
                      </wps:wsp>
                      <wps:wsp>
                        <wps:cNvPr id="1245" name="Rectangle 61"/>
                        <wps:cNvSpPr>
                          <a:spLocks noChangeArrowheads="1"/>
                        </wps:cNvSpPr>
                        <wps:spPr bwMode="auto">
                          <a:xfrm>
                            <a:off x="3674821" y="4597728"/>
                            <a:ext cx="506410" cy="209338"/>
                          </a:xfrm>
                          <a:prstGeom prst="rect">
                            <a:avLst/>
                          </a:prstGeom>
                          <a:noFill/>
                          <a:ln w="9525">
                            <a:noFill/>
                            <a:miter lim="800000"/>
                            <a:headEnd/>
                            <a:tailEnd/>
                          </a:ln>
                        </wps:spPr>
                        <wps:txbx>
                          <w:txbxContent>
                            <w:p w14:paraId="71C26524" w14:textId="77777777" w:rsidR="00DA6107" w:rsidRPr="00350B58" w:rsidRDefault="00DA6107" w:rsidP="00970295">
                              <w:pPr>
                                <w:rPr>
                                  <w:rFonts w:ascii="Arial" w:hAnsi="Arial" w:cs="Arial"/>
                                  <w:lang w:eastAsia="ja-JP"/>
                                </w:rPr>
                              </w:pPr>
                              <w:r>
                                <w:rPr>
                                  <w:rFonts w:ascii="Arial" w:hAnsi="Arial" w:cs="Arial" w:hint="eastAsia"/>
                                  <w:lang w:eastAsia="ja-JP"/>
                                </w:rPr>
                                <w:t>③</w:t>
                              </w:r>
                            </w:p>
                          </w:txbxContent>
                        </wps:txbx>
                        <wps:bodyPr rot="0" vert="horz" wrap="square" lIns="0" tIns="36000" rIns="0" bIns="0" anchor="ctr" anchorCtr="0" upright="1">
                          <a:noAutofit/>
                        </wps:bodyPr>
                      </wps:wsp>
                      <wps:wsp>
                        <wps:cNvPr id="1251" name="AutoShape 84"/>
                        <wps:cNvCnPr>
                          <a:cxnSpLocks noChangeShapeType="1"/>
                        </wps:cNvCnPr>
                        <wps:spPr bwMode="auto">
                          <a:xfrm>
                            <a:off x="4327116" y="3247316"/>
                            <a:ext cx="0" cy="608823"/>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252" name="Rectangle 61"/>
                        <wps:cNvSpPr>
                          <a:spLocks noChangeArrowheads="1"/>
                        </wps:cNvSpPr>
                        <wps:spPr bwMode="auto">
                          <a:xfrm>
                            <a:off x="4427010" y="3462435"/>
                            <a:ext cx="506410" cy="209338"/>
                          </a:xfrm>
                          <a:prstGeom prst="rect">
                            <a:avLst/>
                          </a:prstGeom>
                          <a:noFill/>
                          <a:ln w="9525">
                            <a:noFill/>
                            <a:miter lim="800000"/>
                            <a:headEnd/>
                            <a:tailEnd/>
                          </a:ln>
                        </wps:spPr>
                        <wps:txbx>
                          <w:txbxContent>
                            <w:p w14:paraId="5A0E1B52" w14:textId="77777777" w:rsidR="00DA6107" w:rsidRPr="00350B58" w:rsidRDefault="00DA6107" w:rsidP="00970295">
                              <w:pPr>
                                <w:rPr>
                                  <w:rFonts w:ascii="Arial" w:hAnsi="Arial" w:cs="Arial"/>
                                  <w:lang w:eastAsia="ja-JP"/>
                                </w:rPr>
                              </w:pPr>
                              <w:r>
                                <w:rPr>
                                  <w:rFonts w:ascii="Arial" w:hAnsi="Arial" w:cs="Arial" w:hint="eastAsia"/>
                                  <w:lang w:eastAsia="ja-JP"/>
                                </w:rPr>
                                <w:t>④</w:t>
                              </w:r>
                            </w:p>
                          </w:txbxContent>
                        </wps:txbx>
                        <wps:bodyPr rot="0" vert="horz" wrap="square" lIns="0" tIns="36000" rIns="0" bIns="0" anchor="ctr" anchorCtr="0" upright="1">
                          <a:noAutofit/>
                        </wps:bodyPr>
                      </wps:wsp>
                      <wps:wsp>
                        <wps:cNvPr id="2748" name="Rectangle 61"/>
                        <wps:cNvSpPr>
                          <a:spLocks noChangeArrowheads="1"/>
                        </wps:cNvSpPr>
                        <wps:spPr bwMode="auto">
                          <a:xfrm>
                            <a:off x="2004695" y="1644650"/>
                            <a:ext cx="3067992" cy="257468"/>
                          </a:xfrm>
                          <a:prstGeom prst="rect">
                            <a:avLst/>
                          </a:prstGeom>
                          <a:solidFill>
                            <a:schemeClr val="bg1"/>
                          </a:solidFill>
                          <a:ln w="9525">
                            <a:solidFill>
                              <a:srgbClr val="000000"/>
                            </a:solidFill>
                            <a:miter lim="800000"/>
                            <a:headEnd/>
                            <a:tailEnd/>
                          </a:ln>
                        </wps:spPr>
                        <wps:txbx>
                          <w:txbxContent>
                            <w:p w14:paraId="7723C67D" w14:textId="77777777" w:rsidR="00DA6107" w:rsidRPr="00A2263E" w:rsidRDefault="00DA6107" w:rsidP="00FE6491">
                              <w:pPr>
                                <w:ind w:firstLineChars="50" w:firstLine="100"/>
                                <w:jc w:val="center"/>
                                <w:rPr>
                                  <w:rFonts w:ascii="Arial" w:hAnsi="Arial" w:cs="Arial"/>
                                </w:rPr>
                              </w:pPr>
                              <w:r>
                                <w:rPr>
                                  <w:rFonts w:ascii="Arial" w:hAnsi="Arial" w:cs="Arial"/>
                                </w:rPr>
                                <w:t>sysfs</w:t>
                              </w:r>
                            </w:p>
                          </w:txbxContent>
                        </wps:txbx>
                        <wps:bodyPr rot="0" vert="horz" wrap="square" lIns="0" tIns="36000" rIns="0" bIns="0" anchor="t" anchorCtr="0" upright="1">
                          <a:noAutofit/>
                        </wps:bodyPr>
                      </wps:wsp>
                      <wps:wsp>
                        <wps:cNvPr id="1215" name="Rectangle 61"/>
                        <wps:cNvSpPr>
                          <a:spLocks noChangeArrowheads="1"/>
                        </wps:cNvSpPr>
                        <wps:spPr bwMode="auto">
                          <a:xfrm>
                            <a:off x="2004695" y="2183286"/>
                            <a:ext cx="3067992" cy="257468"/>
                          </a:xfrm>
                          <a:prstGeom prst="rect">
                            <a:avLst/>
                          </a:prstGeom>
                          <a:solidFill>
                            <a:schemeClr val="bg1"/>
                          </a:solidFill>
                          <a:ln w="9525">
                            <a:solidFill>
                              <a:srgbClr val="000000"/>
                            </a:solidFill>
                            <a:miter lim="800000"/>
                            <a:headEnd/>
                            <a:tailEnd/>
                          </a:ln>
                        </wps:spPr>
                        <wps:txbx>
                          <w:txbxContent>
                            <w:p w14:paraId="564AC4E4" w14:textId="77777777" w:rsidR="00DA6107" w:rsidRPr="00A2263E" w:rsidRDefault="00DA6107" w:rsidP="00FE6491">
                              <w:pPr>
                                <w:ind w:firstLineChars="50" w:firstLine="100"/>
                                <w:jc w:val="center"/>
                                <w:rPr>
                                  <w:rFonts w:ascii="Arial" w:hAnsi="Arial" w:cs="Arial"/>
                                </w:rPr>
                              </w:pPr>
                              <w:r>
                                <w:rPr>
                                  <w:rFonts w:ascii="Arial" w:hAnsi="Arial" w:cs="Arial"/>
                                </w:rPr>
                                <w:t>CPU Hotplug Framework</w:t>
                              </w:r>
                            </w:p>
                          </w:txbxContent>
                        </wps:txbx>
                        <wps:bodyPr rot="0" vert="horz" wrap="square" lIns="0" tIns="36000" rIns="0" bIns="0" anchor="t" anchorCtr="0" upright="1">
                          <a:noAutofit/>
                        </wps:bodyPr>
                      </wps:wsp>
                      <wps:wsp>
                        <wps:cNvPr id="1242" name="Rectangle 61"/>
                        <wps:cNvSpPr>
                          <a:spLocks noChangeArrowheads="1"/>
                        </wps:cNvSpPr>
                        <wps:spPr bwMode="auto">
                          <a:xfrm>
                            <a:off x="2009763" y="2725950"/>
                            <a:ext cx="3067991" cy="257330"/>
                          </a:xfrm>
                          <a:prstGeom prst="rect">
                            <a:avLst/>
                          </a:prstGeom>
                          <a:solidFill>
                            <a:schemeClr val="bg1"/>
                          </a:solidFill>
                          <a:ln w="9525">
                            <a:solidFill>
                              <a:srgbClr val="000000"/>
                            </a:solidFill>
                            <a:miter lim="800000"/>
                            <a:headEnd/>
                            <a:tailEnd/>
                          </a:ln>
                        </wps:spPr>
                        <wps:txbx>
                          <w:txbxContent>
                            <w:p w14:paraId="2851463B" w14:textId="77777777" w:rsidR="00DA6107" w:rsidRPr="00A2263E" w:rsidRDefault="00DA6107" w:rsidP="00970295">
                              <w:pPr>
                                <w:jc w:val="center"/>
                                <w:rPr>
                                  <w:rFonts w:ascii="Arial" w:hAnsi="Arial" w:cs="Arial"/>
                                </w:rPr>
                              </w:pPr>
                              <w:r>
                                <w:rPr>
                                  <w:rFonts w:ascii="Arial" w:hAnsi="Arial" w:cs="Arial"/>
                                </w:rPr>
                                <w:t>PSCI handler</w:t>
                              </w:r>
                            </w:p>
                          </w:txbxContent>
                        </wps:txbx>
                        <wps:bodyPr rot="0" vert="horz" wrap="square" lIns="0" tIns="36000" rIns="0" bIns="0" anchor="ctr" anchorCtr="0" upright="1">
                          <a:noAutofit/>
                        </wps:bodyPr>
                      </wps:wsp>
                    </wpc:wpc>
                  </a:graphicData>
                </a:graphic>
              </wp:inline>
            </w:drawing>
          </mc:Choice>
          <mc:Fallback>
            <w:pict>
              <v:group w14:anchorId="1076262B" id="_x0000_s1130" editas="canvas" style="width:479.25pt;height:412.4pt;mso-position-horizontal-relative:char;mso-position-vertical-relative:line" coordsize="60864,5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">
                <v:shape id="_x0000_s1131" type="#_x0000_t75" style="position:absolute;width:60864;height:52374;visibility:visible;mso-wrap-style:square">
                  <v:fill o:detectmouseclick="t"/>
                  <v:path o:connecttype="none"/>
                </v:shape>
                <v:rect id="Rectangle 60" o:spid="_x0000_s1132" style="position:absolute;left:15601;top:13836;width:38735;height:18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" filled="f">
                  <v:textbox inset="5.85pt,1mm,5.85pt,.7pt">
                    <w:txbxContent>
                      <w:p w14:paraId="5AAAE7A7" w14:textId="77777777" w:rsidR="00DA6107" w:rsidRPr="00897FA0" w:rsidRDefault="00DA6107" w:rsidP="00970295">
                        <w:pPr>
                          <w:rPr>
                            <w:rFonts w:ascii="Arial" w:hAnsi="Arial" w:cs="Arial"/>
                            <w:lang w:eastAsia="ja-JP"/>
                          </w:rPr>
                        </w:pPr>
                        <w:r w:rsidRPr="00897FA0">
                          <w:rPr>
                            <w:rFonts w:ascii="Arial" w:hAnsi="Arial" w:cs="Arial"/>
                            <w:lang w:eastAsia="ja-JP"/>
                          </w:rPr>
                          <w:t>Linux</w:t>
                        </w:r>
                      </w:p>
                    </w:txbxContent>
                  </v:textbox>
                </v:rect>
                <v:rect id="Rectangle 67" o:spid="_x0000_s1133" style="position:absolute;left:31484;top:48411;width:8509;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" filled="f">
                  <v:textbox inset="5.85pt,2mm,5.85pt,.7pt">
                    <w:txbxContent>
                      <w:p w14:paraId="50D0DE60" w14:textId="77777777" w:rsidR="00DA6107" w:rsidRPr="00A2263E" w:rsidRDefault="00DA6107" w:rsidP="00970295">
                        <w:pPr>
                          <w:jc w:val="center"/>
                          <w:rPr>
                            <w:rFonts w:ascii="Arial" w:hAnsi="Arial" w:cs="Arial"/>
                          </w:rPr>
                        </w:pPr>
                        <w:r>
                          <w:rPr>
                            <w:rFonts w:ascii="Arial" w:hAnsi="Arial" w:cs="Arial"/>
                          </w:rPr>
                          <w:t>APMU/RST</w:t>
                        </w:r>
                      </w:p>
                    </w:txbxContent>
                  </v:textbox>
                </v:rect>
                <v:shape id="AutoShape 74" o:spid="_x0000_s1134" type="#_x0000_t32" style="position:absolute;left:1080;top:36717;width:59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">
                  <v:stroke dashstyle="dash"/>
                </v:shape>
                <v:rect id="Rectangle 75" o:spid="_x0000_s1135" style="position:absolute;left:17004;top:23509;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" filled="f" stroked="f">
                  <v:textbox inset="5.85pt,.7pt,5.85pt,.7pt"/>
                </v:rect>
                <v:rect id="Rectangle 76" o:spid="_x0000_s1136" style="position:absolute;left:28269;top:23509;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" filled="f" stroked="f">
                  <v:textbox inset="5.85pt,.7pt,5.85pt,.7pt"/>
                </v:rect>
                <v:rect id="Rectangle 60" o:spid="_x0000_s1137" style="position:absolute;left:16038;top:38564;width:38893;height:6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" filled="f">
                  <v:textbox inset="5.85pt,1mm,5.85pt,.7pt">
                    <w:txbxContent>
                      <w:p w14:paraId="49DC0C83" w14:textId="77777777" w:rsidR="00DA6107" w:rsidRPr="00A2263E" w:rsidRDefault="00DA6107" w:rsidP="00FE6491">
                        <w:pPr>
                          <w:ind w:firstLineChars="50" w:firstLine="100"/>
                          <w:rPr>
                            <w:rFonts w:ascii="Arial" w:hAnsi="Arial" w:cs="Arial"/>
                          </w:rPr>
                        </w:pPr>
                        <w:r>
                          <w:rPr>
                            <w:rFonts w:ascii="Arial" w:hAnsi="Arial" w:cs="Arial"/>
                          </w:rPr>
                          <w:t>Arm Trusted Firmware</w:t>
                        </w:r>
                      </w:p>
                    </w:txbxContent>
                  </v:textbox>
                </v:rect>
                <v:rect id="Rectangle 61" o:spid="_x0000_s1138" style="position:absolute;left:20097;top:41022;width:30680;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" fillcolor="windowText">
                  <v:fill r:id="rId13" o:title="" color2="white [3212]" type="pattern"/>
                  <v:textbox inset="0,1mm,0,0">
                    <w:txbxContent>
                      <w:p w14:paraId="30A4D36D" w14:textId="77777777" w:rsidR="00DA6107" w:rsidRPr="00A2263E" w:rsidRDefault="00DA6107" w:rsidP="00970295">
                        <w:pPr>
                          <w:jc w:val="center"/>
                          <w:rPr>
                            <w:rFonts w:ascii="Arial" w:hAnsi="Arial" w:cs="Arial"/>
                          </w:rPr>
                        </w:pPr>
                        <w:r>
                          <w:rPr>
                            <w:rFonts w:ascii="Arial" w:hAnsi="Arial" w:cs="Arial"/>
                          </w:rPr>
                          <w:t>PSCI</w:t>
                        </w:r>
                      </w:p>
                    </w:txbxContent>
                  </v:textbox>
                </v:rect>
                <v:shape id="AutoShape 70" o:spid="_x0000_s1139" type="#_x0000_t32" style="position:absolute;left:35485;top:45473;width:0;height:2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" strokeweight="2pt">
                  <v:stroke startarrow="block"/>
                </v:shape>
                <v:rect id="Rectangle 78" o:spid="_x0000_s1140" style="position:absolute;left:641;top:37431;width:929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" filled="f" fillcolor="#cff" stroked="f">
                  <v:fill rotate="t" angle="45" focus="100%" type="gradient"/>
                  <v:textbox inset="5.85pt,.7pt,5.85pt,.7pt">
                    <w:txbxContent>
                      <w:p w14:paraId="1444C201" w14:textId="77777777" w:rsidR="00DA6107" w:rsidRPr="00A2263E" w:rsidRDefault="00DA6107" w:rsidP="00970295">
                        <w:pPr>
                          <w:rPr>
                            <w:rFonts w:ascii="Arial" w:hAnsi="Arial" w:cs="Arial"/>
                          </w:rPr>
                        </w:pPr>
                        <w:r>
                          <w:rPr>
                            <w:rFonts w:ascii="Arial" w:hAnsi="Arial" w:cs="Arial"/>
                          </w:rPr>
                          <w:t>Secure world</w:t>
                        </w:r>
                      </w:p>
                    </w:txbxContent>
                  </v:textbox>
                </v:rect>
                <v:rect id="Rectangle 78" o:spid="_x0000_s1141" style="position:absolute;left:996;top:8616;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" filled="f" fillcolor="#cff" stroked="f">
                  <v:fill rotate="t" angle="45" focus="100%" type="gradient"/>
                  <v:textbox inset="5.85pt,.7pt,5.85pt,.7pt">
                    <w:txbxContent>
                      <w:p w14:paraId="45970A7F" w14:textId="77777777" w:rsidR="00DA6107" w:rsidRPr="00A2263E" w:rsidRDefault="00DA6107" w:rsidP="00970295">
                        <w:pPr>
                          <w:rPr>
                            <w:rFonts w:ascii="Arial" w:hAnsi="Arial" w:cs="Arial"/>
                          </w:rPr>
                        </w:pPr>
                        <w:r>
                          <w:rPr>
                            <w:rFonts w:ascii="Arial" w:hAnsi="Arial" w:cs="Arial"/>
                          </w:rPr>
                          <w:t>Normal world</w:t>
                        </w:r>
                      </w:p>
                    </w:txbxContent>
                  </v:textbox>
                </v:rect>
                <v:rect id="Rectangle 60" o:spid="_x0000_s1142" style="position:absolute;left:15601;top:8616;width:38893;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" fillcolor="windowText">
                  <v:fill r:id="rId14" o:title="" color2="white [3212]" type="pattern"/>
                  <v:textbox inset="5.85pt,1mm,5.85pt,.7pt">
                    <w:txbxContent>
                      <w:p w14:paraId="4E3F92D1" w14:textId="77777777" w:rsidR="00DA6107" w:rsidRPr="00A2263E" w:rsidRDefault="00DA6107" w:rsidP="00FE6491">
                        <w:pPr>
                          <w:ind w:firstLineChars="100" w:firstLine="200"/>
                          <w:jc w:val="center"/>
                          <w:rPr>
                            <w:rFonts w:ascii="Arial" w:hAnsi="Arial" w:cs="Arial"/>
                            <w:lang w:eastAsia="ja-JP"/>
                          </w:rPr>
                        </w:pPr>
                        <w:r>
                          <w:rPr>
                            <w:rFonts w:ascii="Arial" w:hAnsi="Arial" w:cs="Arial"/>
                          </w:rPr>
                          <w:t>Applications (request to CPU Online)</w:t>
                        </w:r>
                      </w:p>
                    </w:txbxContent>
                  </v:textbox>
                </v:rect>
                <v:shape id="AutoShape 84" o:spid="_x0000_s1143" type="#_x0000_t32" style="position:absolute;left:28936;top:11226;width:0;height:10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" strokeweight="2pt">
                  <v:stroke endarrow="block"/>
                </v:shape>
                <v:shape id="AutoShape 84" o:spid="_x0000_s1144" type="#_x0000_t32" style="position:absolute;left:29068;top:24406;width:0;height:1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" strokeweight="2pt">
                  <v:stroke endarrow="block"/>
                </v:shape>
                <v:rect id="Rectangle 61" o:spid="_x0000_s1145" style="position:absolute;left:13431;top:33267;width:18304;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" filled="f" stroked="f">
                  <v:textbox inset="0,1mm,0,0">
                    <w:txbxContent>
                      <w:p w14:paraId="57F1D35A" w14:textId="77777777" w:rsidR="00DA6107" w:rsidRDefault="00DA6107" w:rsidP="00970295">
                        <w:pPr>
                          <w:rPr>
                            <w:rFonts w:ascii="Arial" w:hAnsi="Arial" w:cs="Arial"/>
                            <w:lang w:eastAsia="ja-JP"/>
                          </w:rPr>
                        </w:pPr>
                        <w:r>
                          <w:rPr>
                            <w:rFonts w:ascii="Arial" w:hAnsi="Arial" w:cs="Arial"/>
                            <w:lang w:eastAsia="ja-JP"/>
                          </w:rPr>
                          <w:t>Execute SMC</w:t>
                        </w:r>
                        <w:r>
                          <w:rPr>
                            <w:rFonts w:ascii="Arial" w:hAnsi="Arial" w:cs="Arial" w:hint="eastAsia"/>
                            <w:lang w:eastAsia="ja-JP"/>
                          </w:rPr>
                          <w:t xml:space="preserve"> (CPU</w:t>
                        </w:r>
                        <w:r>
                          <w:rPr>
                            <w:rFonts w:ascii="Arial" w:hAnsi="Arial" w:cs="Arial"/>
                            <w:lang w:eastAsia="ja-JP"/>
                          </w:rPr>
                          <w:t>_ON)</w:t>
                        </w:r>
                      </w:p>
                      <w:p w14:paraId="7346161C" w14:textId="77777777" w:rsidR="00DA6107" w:rsidRPr="00A2263E" w:rsidRDefault="00DA6107" w:rsidP="00970295">
                        <w:pPr>
                          <w:jc w:val="center"/>
                          <w:rPr>
                            <w:rFonts w:ascii="Arial" w:hAnsi="Arial" w:cs="Arial"/>
                          </w:rPr>
                        </w:pPr>
                      </w:p>
                    </w:txbxContent>
                  </v:textbox>
                </v:rect>
                <v:rect id="Rectangle 61" o:spid="_x0000_s1146" style="position:absolute;left:22904;top:46050;width:1187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" filled="f" stroked="f">
                  <v:textbox inset="0,1mm,0,0">
                    <w:txbxContent>
                      <w:p w14:paraId="24656EBB" w14:textId="77777777" w:rsidR="00DA6107" w:rsidRPr="00A2263E" w:rsidRDefault="00DA6107" w:rsidP="00970295">
                        <w:pPr>
                          <w:jc w:val="center"/>
                          <w:rPr>
                            <w:rFonts w:ascii="Arial" w:hAnsi="Arial" w:cs="Arial"/>
                          </w:rPr>
                        </w:pPr>
                        <w:r>
                          <w:rPr>
                            <w:rFonts w:ascii="Arial" w:hAnsi="Arial" w:cs="Arial"/>
                            <w:lang w:eastAsia="ja-JP"/>
                          </w:rPr>
                          <w:t>Request Power ON</w:t>
                        </w:r>
                      </w:p>
                    </w:txbxContent>
                  </v:textbox>
                </v:rect>
                <v:rect id="Rectangle 60" o:spid="_x0000_s1147" style="position:absolute;left:361;width:999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" fillcolor="windowText">
                  <v:fill r:id="rId14" o:title="" color2="white [3212]" type="pattern"/>
                  <v:textbox inset="5.85pt,1mm,5.85pt,.7pt">
                    <w:txbxContent>
                      <w:p w14:paraId="0DBB2F5C" w14:textId="77777777" w:rsidR="00DA6107" w:rsidRPr="00A2263E" w:rsidRDefault="00DA6107" w:rsidP="00FE6491">
                        <w:pPr>
                          <w:ind w:firstLineChars="100" w:firstLine="200"/>
                          <w:rPr>
                            <w:rFonts w:ascii="Arial" w:hAnsi="Arial" w:cs="Arial"/>
                            <w:lang w:eastAsia="ja-JP"/>
                          </w:rPr>
                        </w:pPr>
                      </w:p>
                    </w:txbxContent>
                  </v:textbox>
                </v:rect>
                <v:rect id="Rectangle 78" o:spid="_x0000_s1148" style="position:absolute;left:10521;width:1615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" filled="f" fillcolor="#cff" stroked="f">
                  <v:fill rotate="t" angle="45" focus="100%" type="gradient"/>
                  <v:textbox inset="5.85pt,.7pt,5.85pt,.7pt">
                    <w:txbxContent>
                      <w:p w14:paraId="6FACFC06" w14:textId="77777777" w:rsidR="00DA6107" w:rsidRPr="00A2263E" w:rsidRDefault="00DA6107" w:rsidP="00970295">
                        <w:pPr>
                          <w:rPr>
                            <w:rFonts w:ascii="Arial" w:hAnsi="Arial" w:cs="Arial"/>
                          </w:rPr>
                        </w:pPr>
                        <w:r>
                          <w:rPr>
                            <w:rFonts w:ascii="Arial" w:hAnsi="Arial" w:cs="Arial"/>
                          </w:rPr>
                          <w:t>Applications/Daemon</w:t>
                        </w:r>
                      </w:p>
                    </w:txbxContent>
                  </v:textbox>
                </v:rect>
                <v:rect id="Rectangle 60" o:spid="_x0000_s1149" style="position:absolute;left:361;top:2527;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" filled="f">
                  <v:textbox inset="5.85pt,1mm,5.85pt,.7pt">
                    <w:txbxContent>
                      <w:p w14:paraId="63CBBDBB" w14:textId="77777777" w:rsidR="00DA6107" w:rsidRPr="00A2263E" w:rsidRDefault="00DA6107" w:rsidP="00FE6491">
                        <w:pPr>
                          <w:ind w:firstLineChars="100" w:firstLine="200"/>
                          <w:rPr>
                            <w:rFonts w:ascii="Arial" w:hAnsi="Arial" w:cs="Arial"/>
                            <w:lang w:eastAsia="ja-JP"/>
                          </w:rPr>
                        </w:pPr>
                      </w:p>
                    </w:txbxContent>
                  </v:textbox>
                </v:rect>
                <v:rect id="Rectangle 78" o:spid="_x0000_s1150" style="position:absolute;left:10521;top:2527;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" filled="f" fillcolor="#cff" stroked="f">
                  <v:fill rotate="t" angle="45" focus="100%" type="gradient"/>
                  <v:textbox inset="5.85pt,.7pt,5.85pt,.7pt">
                    <w:txbxContent>
                      <w:p w14:paraId="5369FC6B" w14:textId="77777777" w:rsidR="00DA6107" w:rsidRPr="00A2263E" w:rsidRDefault="00DA6107" w:rsidP="00970295">
                        <w:pPr>
                          <w:rPr>
                            <w:rFonts w:ascii="Arial" w:hAnsi="Arial" w:cs="Arial"/>
                          </w:rPr>
                        </w:pPr>
                        <w:r>
                          <w:rPr>
                            <w:rFonts w:ascii="Arial" w:hAnsi="Arial" w:cs="Arial"/>
                          </w:rPr>
                          <w:t>OSS</w:t>
                        </w:r>
                      </w:p>
                    </w:txbxContent>
                  </v:textbox>
                </v:rect>
                <v:rect id="Rectangle 60" o:spid="_x0000_s1151" style="position:absolute;left:361;top:5137;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" fillcolor="windowText">
                  <v:fill r:id="rId13" o:title="" color2="white [3212]" type="pattern"/>
                  <v:textbox inset="5.85pt,1mm,5.85pt,.7pt">
                    <w:txbxContent>
                      <w:p w14:paraId="0188D5DE" w14:textId="77777777" w:rsidR="00DA6107" w:rsidRPr="00A2263E" w:rsidRDefault="00DA6107" w:rsidP="00FE6491">
                        <w:pPr>
                          <w:ind w:firstLineChars="100" w:firstLine="200"/>
                          <w:rPr>
                            <w:rFonts w:ascii="Arial" w:hAnsi="Arial" w:cs="Arial"/>
                            <w:lang w:eastAsia="ja-JP"/>
                          </w:rPr>
                        </w:pPr>
                      </w:p>
                    </w:txbxContent>
                  </v:textbox>
                </v:rect>
                <v:rect id="Rectangle 78" o:spid="_x0000_s1152" style="position:absolute;left:10521;top:5137;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" filled="f" fillcolor="#cff" stroked="f">
                  <v:fill rotate="t" angle="45" focus="100%" type="gradient"/>
                  <v:textbox inset="5.85pt,.7pt,5.85pt,.7pt">
                    <w:txbxContent>
                      <w:p w14:paraId="72EE8AAA" w14:textId="77777777" w:rsidR="00DA6107" w:rsidRPr="00A2263E" w:rsidRDefault="00DA6107" w:rsidP="00970295">
                        <w:pPr>
                          <w:rPr>
                            <w:rFonts w:ascii="Arial" w:hAnsi="Arial" w:cs="Arial"/>
                          </w:rPr>
                        </w:pPr>
                        <w:r>
                          <w:rPr>
                            <w:rFonts w:ascii="Arial" w:hAnsi="Arial" w:cs="Arial"/>
                          </w:rPr>
                          <w:t>Customized OSS</w:t>
                        </w:r>
                      </w:p>
                    </w:txbxContent>
                  </v:textbox>
                </v:rect>
                <v:rect id="Rectangle 61" o:spid="_x0000_s1153" style="position:absolute;left:27031;top:11226;width:3407;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" filled="f" stroked="f">
                  <v:textbox inset="0,1mm,0,0">
                    <w:txbxContent>
                      <w:p w14:paraId="7D090137" w14:textId="5038CFCA"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①</w:t>
                        </w:r>
                      </w:p>
                    </w:txbxContent>
                  </v:textbox>
                </v:rect>
                <v:rect id="Rectangle 61" o:spid="_x0000_s1154" style="position:absolute;left:26671;top:24516;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" filled="f" stroked="f">
                  <v:textbox inset="0,1mm,0,0">
                    <w:txbxContent>
                      <w:p w14:paraId="285B5C95" w14:textId="77777777" w:rsidR="00DA6107" w:rsidRPr="00350B58" w:rsidRDefault="00DA6107" w:rsidP="00970295">
                        <w:pPr>
                          <w:rPr>
                            <w:rFonts w:ascii="Arial" w:hAnsi="Arial" w:cs="Arial"/>
                            <w:lang w:eastAsia="ja-JP"/>
                          </w:rPr>
                        </w:pPr>
                        <w:r>
                          <w:rPr>
                            <w:rFonts w:ascii="Arial" w:hAnsi="Arial" w:cs="Arial" w:hint="eastAsia"/>
                            <w:lang w:eastAsia="ja-JP"/>
                          </w:rPr>
                          <w:t>②</w:t>
                        </w:r>
                      </w:p>
                    </w:txbxContent>
                  </v:textbox>
                </v:rect>
                <v:rect id="Rectangle 61" o:spid="_x0000_s1155" style="position:absolute;left:36748;top:45977;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" filled="f" stroked="f">
                  <v:textbox inset="0,1mm,0,0">
                    <w:txbxContent>
                      <w:p w14:paraId="71C26524" w14:textId="77777777" w:rsidR="00DA6107" w:rsidRPr="00350B58" w:rsidRDefault="00DA6107" w:rsidP="00970295">
                        <w:pPr>
                          <w:rPr>
                            <w:rFonts w:ascii="Arial" w:hAnsi="Arial" w:cs="Arial"/>
                            <w:lang w:eastAsia="ja-JP"/>
                          </w:rPr>
                        </w:pPr>
                        <w:r>
                          <w:rPr>
                            <w:rFonts w:ascii="Arial" w:hAnsi="Arial" w:cs="Arial" w:hint="eastAsia"/>
                            <w:lang w:eastAsia="ja-JP"/>
                          </w:rPr>
                          <w:t>③</w:t>
                        </w:r>
                      </w:p>
                    </w:txbxContent>
                  </v:textbox>
                </v:rect>
                <v:shape id="AutoShape 84" o:spid="_x0000_s1156" type="#_x0000_t32" style="position:absolute;left:43271;top:32473;width:0;height:6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" strokeweight="2pt">
                  <v:stroke startarrow="block"/>
                </v:shape>
                <v:rect id="Rectangle 61" o:spid="_x0000_s1157" style="position:absolute;left:44270;top:34624;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" filled="f" stroked="f">
                  <v:textbox inset="0,1mm,0,0">
                    <w:txbxContent>
                      <w:p w14:paraId="5A0E1B52" w14:textId="77777777" w:rsidR="00DA6107" w:rsidRPr="00350B58" w:rsidRDefault="00DA6107" w:rsidP="00970295">
                        <w:pPr>
                          <w:rPr>
                            <w:rFonts w:ascii="Arial" w:hAnsi="Arial" w:cs="Arial"/>
                            <w:lang w:eastAsia="ja-JP"/>
                          </w:rPr>
                        </w:pPr>
                        <w:r>
                          <w:rPr>
                            <w:rFonts w:ascii="Arial" w:hAnsi="Arial" w:cs="Arial" w:hint="eastAsia"/>
                            <w:lang w:eastAsia="ja-JP"/>
                          </w:rPr>
                          <w:t>④</w:t>
                        </w:r>
                      </w:p>
                    </w:txbxContent>
                  </v:textbox>
                </v:rect>
                <v:rect id="Rectangle 61" o:spid="_x0000_s1158" style="position:absolute;left:20046;top:16446;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" fillcolor="white [3212]">
                  <v:textbox inset="0,1mm,0,0">
                    <w:txbxContent>
                      <w:p w14:paraId="7723C67D" w14:textId="77777777" w:rsidR="00DA6107" w:rsidRPr="00A2263E" w:rsidRDefault="00DA6107" w:rsidP="00FE6491">
                        <w:pPr>
                          <w:ind w:firstLineChars="50" w:firstLine="100"/>
                          <w:jc w:val="center"/>
                          <w:rPr>
                            <w:rFonts w:ascii="Arial" w:hAnsi="Arial" w:cs="Arial"/>
                          </w:rPr>
                        </w:pPr>
                        <w:r>
                          <w:rPr>
                            <w:rFonts w:ascii="Arial" w:hAnsi="Arial" w:cs="Arial"/>
                          </w:rPr>
                          <w:t>sysfs</w:t>
                        </w:r>
                      </w:p>
                    </w:txbxContent>
                  </v:textbox>
                </v:rect>
                <v:rect id="Rectangle 61" o:spid="_x0000_s1159" style="position:absolute;left:20046;top:21832;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" fillcolor="white [3212]">
                  <v:textbox inset="0,1mm,0,0">
                    <w:txbxContent>
                      <w:p w14:paraId="564AC4E4" w14:textId="77777777" w:rsidR="00DA6107" w:rsidRPr="00A2263E" w:rsidRDefault="00DA6107" w:rsidP="00FE6491">
                        <w:pPr>
                          <w:ind w:firstLineChars="50" w:firstLine="100"/>
                          <w:jc w:val="center"/>
                          <w:rPr>
                            <w:rFonts w:ascii="Arial" w:hAnsi="Arial" w:cs="Arial"/>
                          </w:rPr>
                        </w:pPr>
                        <w:r>
                          <w:rPr>
                            <w:rFonts w:ascii="Arial" w:hAnsi="Arial" w:cs="Arial"/>
                          </w:rPr>
                          <w:t>CPU Hotplug Framework</w:t>
                        </w:r>
                      </w:p>
                    </w:txbxContent>
                  </v:textbox>
                </v:rect>
                <v:rect id="Rectangle 61" o:spid="_x0000_s1160" style="position:absolute;left:20097;top:27259;width:30680;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" fillcolor="white [3212]">
                  <v:textbox inset="0,1mm,0,0">
                    <w:txbxContent>
                      <w:p w14:paraId="2851463B" w14:textId="77777777" w:rsidR="00DA6107" w:rsidRPr="00A2263E" w:rsidRDefault="00DA6107" w:rsidP="00970295">
                        <w:pPr>
                          <w:jc w:val="center"/>
                          <w:rPr>
                            <w:rFonts w:ascii="Arial" w:hAnsi="Arial" w:cs="Arial"/>
                          </w:rPr>
                        </w:pPr>
                        <w:r>
                          <w:rPr>
                            <w:rFonts w:ascii="Arial" w:hAnsi="Arial" w:cs="Arial"/>
                          </w:rPr>
                          <w:t>PSCI handler</w:t>
                        </w:r>
                      </w:p>
                    </w:txbxContent>
                  </v:textbox>
                </v:rect>
                <w10:anchorlock/>
              </v:group>
            </w:pict>
          </mc:Fallback>
        </mc:AlternateContent>
      </w:r>
    </w:p>
    <w:p w14:paraId="4D215A1A" w14:textId="47B79407" w:rsidR="00970295" w:rsidRPr="00970295" w:rsidRDefault="0034517B" w:rsidP="0045181C">
      <w:pPr>
        <w:pStyle w:val="Caption"/>
        <w:jc w:val="center"/>
        <w:rPr>
          <w:lang w:eastAsia="ja-JP"/>
        </w:rPr>
      </w:pPr>
      <w:bookmarkStart w:id="31" w:name="_Ref431413839"/>
      <w:r>
        <w:rPr>
          <w:rFonts w:hint="eastAsia"/>
          <w:lang w:eastAsia="ja-JP"/>
        </w:rPr>
        <w:t>Figure</w:t>
      </w:r>
      <w:r w:rsidR="00970295">
        <w:rPr>
          <w:lang w:eastAsia="ja-JP"/>
        </w:rPr>
        <w:t xml:space="preserve"> </w:t>
      </w:r>
      <w:r w:rsidR="00970295">
        <w:fldChar w:fldCharType="begin"/>
      </w:r>
      <w:r w:rsidR="00970295">
        <w:rPr>
          <w:lang w:eastAsia="ja-JP"/>
        </w:rPr>
        <w:instrText xml:space="preserve"> STYLEREF 1 \s </w:instrText>
      </w:r>
      <w:r w:rsidR="00970295">
        <w:fldChar w:fldCharType="separate"/>
      </w:r>
      <w:r w:rsidR="006E676E">
        <w:rPr>
          <w:noProof/>
          <w:lang w:eastAsia="ja-JP"/>
        </w:rPr>
        <w:t>4</w:t>
      </w:r>
      <w:r w:rsidR="00970295">
        <w:rPr>
          <w:noProof/>
        </w:rPr>
        <w:fldChar w:fldCharType="end"/>
      </w:r>
      <w:r w:rsidR="00970295">
        <w:rPr>
          <w:lang w:eastAsia="ja-JP"/>
        </w:rPr>
        <w:noBreakHyphen/>
      </w:r>
      <w:r w:rsidR="00970295">
        <w:fldChar w:fldCharType="begin"/>
      </w:r>
      <w:r w:rsidR="00970295">
        <w:rPr>
          <w:lang w:eastAsia="ja-JP"/>
        </w:rPr>
        <w:instrText xml:space="preserve"> SEQ Figure \* ARABIC \s 1 </w:instrText>
      </w:r>
      <w:r w:rsidR="00970295">
        <w:fldChar w:fldCharType="separate"/>
      </w:r>
      <w:r w:rsidR="006E676E">
        <w:rPr>
          <w:noProof/>
          <w:lang w:eastAsia="ja-JP"/>
        </w:rPr>
        <w:t>2</w:t>
      </w:r>
      <w:r w:rsidR="00970295">
        <w:rPr>
          <w:noProof/>
        </w:rPr>
        <w:fldChar w:fldCharType="end"/>
      </w:r>
      <w:bookmarkEnd w:id="31"/>
      <w:r w:rsidR="00970295">
        <w:rPr>
          <w:rFonts w:hint="eastAsia"/>
          <w:lang w:eastAsia="ja-JP"/>
        </w:rPr>
        <w:t xml:space="preserve"> </w:t>
      </w:r>
      <w:r w:rsidR="00086D84">
        <w:rPr>
          <w:lang w:eastAsia="ja-JP"/>
        </w:rPr>
        <w:t>P</w:t>
      </w:r>
      <w:r>
        <w:rPr>
          <w:lang w:eastAsia="ja-JP"/>
        </w:rPr>
        <w:t>rocessing flow</w:t>
      </w:r>
      <w:r w:rsidR="00086D84">
        <w:rPr>
          <w:lang w:eastAsia="ja-JP"/>
        </w:rPr>
        <w:t xml:space="preserve"> of CPU </w:t>
      </w:r>
      <w:r w:rsidR="007F16D6">
        <w:rPr>
          <w:lang w:eastAsia="ja-JP"/>
        </w:rPr>
        <w:t>Online</w:t>
      </w:r>
    </w:p>
    <w:p w14:paraId="138A7BA1" w14:textId="77777777" w:rsidR="00DF7897" w:rsidRDefault="00DB63BB" w:rsidP="009B006D">
      <w:pPr>
        <w:pStyle w:val="ListParagraph"/>
        <w:numPr>
          <w:ilvl w:val="0"/>
          <w:numId w:val="10"/>
        </w:numPr>
        <w:ind w:leftChars="0"/>
        <w:rPr>
          <w:lang w:eastAsia="ja-JP"/>
        </w:rPr>
      </w:pPr>
      <w:r>
        <w:rPr>
          <w:lang w:eastAsia="ja-JP"/>
        </w:rPr>
        <w:t>Applications</w:t>
      </w:r>
      <w:r w:rsidR="00CC7629" w:rsidRPr="00CC7629">
        <w:rPr>
          <w:lang w:eastAsia="ja-JP"/>
        </w:rPr>
        <w:t xml:space="preserve"> to work on Mast</w:t>
      </w:r>
      <w:r w:rsidR="00720E48">
        <w:rPr>
          <w:lang w:eastAsia="ja-JP"/>
        </w:rPr>
        <w:t>er CPU request</w:t>
      </w:r>
      <w:r w:rsidR="00CC7629" w:rsidRPr="00CC7629">
        <w:rPr>
          <w:lang w:eastAsia="ja-JP"/>
        </w:rPr>
        <w:t xml:space="preserve"> </w:t>
      </w:r>
      <w:r w:rsidR="002C11D9">
        <w:rPr>
          <w:lang w:eastAsia="ja-JP"/>
        </w:rPr>
        <w:t>CPU Online</w:t>
      </w:r>
      <w:r w:rsidR="00CC7629" w:rsidRPr="00CC7629">
        <w:rPr>
          <w:lang w:eastAsia="ja-JP"/>
        </w:rPr>
        <w:t xml:space="preserve"> via </w:t>
      </w:r>
      <w:r w:rsidR="007E020C">
        <w:rPr>
          <w:lang w:eastAsia="ja-JP"/>
        </w:rPr>
        <w:t>sysfs</w:t>
      </w:r>
      <w:r w:rsidR="00CC7629" w:rsidRPr="00CC7629">
        <w:rPr>
          <w:lang w:eastAsia="ja-JP"/>
        </w:rPr>
        <w:t>.</w:t>
      </w:r>
      <w:r w:rsidR="00EA3FAE">
        <w:rPr>
          <w:lang w:eastAsia="ja-JP"/>
        </w:rPr>
        <w:t xml:space="preserve"> </w:t>
      </w:r>
    </w:p>
    <w:p w14:paraId="42B59459" w14:textId="37D265A9" w:rsidR="00DF7897" w:rsidRDefault="00DF7897" w:rsidP="00DF7897">
      <w:pPr>
        <w:pStyle w:val="ListParagraph"/>
        <w:ind w:leftChars="0" w:left="360"/>
        <w:rPr>
          <w:lang w:eastAsia="ja-JP"/>
        </w:rPr>
      </w:pPr>
      <w:r w:rsidRPr="000632F1">
        <w:rPr>
          <w:lang w:eastAsia="ja-JP"/>
        </w:rPr>
        <w:t xml:space="preserve">echo </w:t>
      </w:r>
      <w:r>
        <w:rPr>
          <w:rFonts w:hint="eastAsia"/>
          <w:lang w:eastAsia="ja-JP"/>
        </w:rPr>
        <w:t>1</w:t>
      </w:r>
      <w:r w:rsidRPr="000632F1">
        <w:rPr>
          <w:lang w:eastAsia="ja-JP"/>
        </w:rPr>
        <w:t xml:space="preserve"> &gt; /sys/devices/system/cpu/cpu</w:t>
      </w:r>
      <w:r w:rsidR="00316CD2">
        <w:rPr>
          <w:lang w:eastAsia="ja-JP"/>
        </w:rPr>
        <w:t>Y</w:t>
      </w:r>
      <w:r w:rsidRPr="000632F1">
        <w:rPr>
          <w:lang w:eastAsia="ja-JP"/>
        </w:rPr>
        <w:t>/online</w:t>
      </w:r>
      <w:r w:rsidR="00BD47AE">
        <w:rPr>
          <w:rFonts w:hint="eastAsia"/>
          <w:lang w:eastAsia="ja-JP"/>
        </w:rPr>
        <w:t xml:space="preserve"> </w:t>
      </w:r>
      <w:r>
        <w:rPr>
          <w:rFonts w:hint="eastAsia"/>
          <w:lang w:eastAsia="ja-JP"/>
        </w:rPr>
        <w:t>(</w:t>
      </w:r>
      <w:r w:rsidR="00355544">
        <w:rPr>
          <w:lang w:eastAsia="ja-JP"/>
        </w:rPr>
        <w:t xml:space="preserve">R-Car </w:t>
      </w:r>
      <w:r w:rsidR="00FE6491">
        <w:rPr>
          <w:lang w:eastAsia="ja-JP"/>
        </w:rPr>
        <w:t>H3:</w:t>
      </w:r>
      <w:r w:rsidR="00390BD5">
        <w:rPr>
          <w:lang w:eastAsia="ja-JP"/>
        </w:rPr>
        <w:t xml:space="preserve"> </w:t>
      </w:r>
      <w:r w:rsidR="00316CD2">
        <w:rPr>
          <w:lang w:eastAsia="ja-JP"/>
        </w:rPr>
        <w:t>Y</w:t>
      </w:r>
      <w:r w:rsidR="00A26B7C">
        <w:rPr>
          <w:lang w:eastAsia="ja-JP"/>
        </w:rPr>
        <w:t xml:space="preserve"> </w:t>
      </w:r>
      <w:r>
        <w:rPr>
          <w:lang w:eastAsia="ja-JP"/>
        </w:rPr>
        <w:t>=</w:t>
      </w:r>
      <w:r w:rsidR="00A26B7C">
        <w:rPr>
          <w:lang w:eastAsia="ja-JP"/>
        </w:rPr>
        <w:t xml:space="preserve"> </w:t>
      </w:r>
      <w:r>
        <w:rPr>
          <w:lang w:eastAsia="ja-JP"/>
        </w:rPr>
        <w:t>1</w:t>
      </w:r>
      <w:r w:rsidR="00A26B7C">
        <w:rPr>
          <w:lang w:eastAsia="ja-JP"/>
        </w:rPr>
        <w:t>/</w:t>
      </w:r>
      <w:r>
        <w:rPr>
          <w:lang w:eastAsia="ja-JP"/>
        </w:rPr>
        <w:t>2</w:t>
      </w:r>
      <w:r w:rsidR="00A26B7C">
        <w:rPr>
          <w:lang w:eastAsia="ja-JP"/>
        </w:rPr>
        <w:t>/</w:t>
      </w:r>
      <w:r>
        <w:rPr>
          <w:lang w:eastAsia="ja-JP"/>
        </w:rPr>
        <w:t>3</w:t>
      </w:r>
      <w:r w:rsidR="00BD47AE">
        <w:rPr>
          <w:lang w:eastAsia="ja-JP"/>
        </w:rPr>
        <w:t>/4/5/6/7</w:t>
      </w:r>
      <w:r w:rsidR="00390BD5">
        <w:rPr>
          <w:lang w:eastAsia="ja-JP"/>
        </w:rPr>
        <w:t xml:space="preserve">; </w:t>
      </w:r>
      <w:r w:rsidR="00355544">
        <w:rPr>
          <w:lang w:eastAsia="ja-JP"/>
        </w:rPr>
        <w:t xml:space="preserve">R-Car </w:t>
      </w:r>
      <w:r w:rsidR="001564E5">
        <w:rPr>
          <w:lang w:eastAsia="ja-JP"/>
        </w:rPr>
        <w:t>M3</w:t>
      </w:r>
      <w:r w:rsidR="00BD47AE">
        <w:rPr>
          <w:lang w:eastAsia="ja-JP"/>
        </w:rPr>
        <w:t>: Y = 1/2/3/4/5</w:t>
      </w:r>
      <w:r w:rsidR="00DD160E">
        <w:rPr>
          <w:lang w:eastAsia="ja-JP"/>
        </w:rPr>
        <w:t xml:space="preserve">; </w:t>
      </w:r>
      <w:r w:rsidR="00355544">
        <w:rPr>
          <w:lang w:eastAsia="ja-JP"/>
        </w:rPr>
        <w:t xml:space="preserve">R-Car </w:t>
      </w:r>
      <w:r w:rsidR="001564E5">
        <w:rPr>
          <w:lang w:eastAsia="ja-JP"/>
        </w:rPr>
        <w:t>M3N</w:t>
      </w:r>
      <w:r w:rsidR="00FE6491">
        <w:rPr>
          <w:lang w:eastAsia="ja-JP"/>
        </w:rPr>
        <w:t>:</w:t>
      </w:r>
      <w:r w:rsidR="00390BD5">
        <w:rPr>
          <w:lang w:eastAsia="ja-JP"/>
        </w:rPr>
        <w:t xml:space="preserve"> Y = 1</w:t>
      </w:r>
      <w:r w:rsidR="00DD160E">
        <w:rPr>
          <w:lang w:eastAsia="ja-JP"/>
        </w:rPr>
        <w:t xml:space="preserve">; </w:t>
      </w:r>
      <w:r w:rsidR="00355544">
        <w:rPr>
          <w:lang w:eastAsia="ja-JP"/>
        </w:rPr>
        <w:t xml:space="preserve">R-Car </w:t>
      </w:r>
      <w:r w:rsidR="00DD160E">
        <w:rPr>
          <w:lang w:eastAsia="ja-JP"/>
        </w:rPr>
        <w:t>E3: Y=1</w:t>
      </w:r>
      <w:r>
        <w:rPr>
          <w:lang w:eastAsia="ja-JP"/>
        </w:rPr>
        <w:t>)</w:t>
      </w:r>
    </w:p>
    <w:p w14:paraId="4B08F166" w14:textId="77777777" w:rsidR="00DF7897" w:rsidRDefault="005D1C80" w:rsidP="009B006D">
      <w:pPr>
        <w:pStyle w:val="ListParagraph"/>
        <w:numPr>
          <w:ilvl w:val="0"/>
          <w:numId w:val="10"/>
        </w:numPr>
        <w:ind w:leftChars="0"/>
        <w:rPr>
          <w:lang w:eastAsia="ja-JP"/>
        </w:rPr>
      </w:pPr>
      <w:r w:rsidRPr="005D1C80">
        <w:rPr>
          <w:lang w:eastAsia="ja-JP"/>
        </w:rPr>
        <w:t xml:space="preserve">CPU Hotplug Framework requests to take CPU up to PSCI handler. Then, the PSCI handler issues CPU_ON request to </w:t>
      </w:r>
      <w:r w:rsidR="00775962">
        <w:rPr>
          <w:lang w:eastAsia="ja-JP"/>
        </w:rPr>
        <w:t>Arm</w:t>
      </w:r>
      <w:r w:rsidRPr="005D1C80">
        <w:rPr>
          <w:lang w:eastAsia="ja-JP"/>
        </w:rPr>
        <w:t xml:space="preserve"> Trusted Firmware via SMC instruction.</w:t>
      </w:r>
    </w:p>
    <w:p w14:paraId="3121B271" w14:textId="77777777" w:rsidR="00DF7897" w:rsidRDefault="00F27852" w:rsidP="009B006D">
      <w:pPr>
        <w:pStyle w:val="ListParagraph"/>
        <w:numPr>
          <w:ilvl w:val="0"/>
          <w:numId w:val="10"/>
        </w:numPr>
        <w:ind w:leftChars="0"/>
        <w:rPr>
          <w:lang w:eastAsia="ja-JP"/>
        </w:rPr>
      </w:pPr>
      <w:r w:rsidRPr="00F27852">
        <w:rPr>
          <w:lang w:eastAsia="ja-JP"/>
        </w:rPr>
        <w:t>Slave CPU is turned on in secure world.</w:t>
      </w:r>
    </w:p>
    <w:p w14:paraId="74C77177" w14:textId="77777777" w:rsidR="00A57B75" w:rsidRDefault="00CC7629" w:rsidP="009B006D">
      <w:pPr>
        <w:pStyle w:val="ListParagraph"/>
        <w:numPr>
          <w:ilvl w:val="0"/>
          <w:numId w:val="10"/>
        </w:numPr>
        <w:ind w:leftChars="0"/>
        <w:rPr>
          <w:lang w:eastAsia="ja-JP"/>
        </w:rPr>
      </w:pPr>
      <w:r>
        <w:rPr>
          <w:lang w:eastAsia="ja-JP"/>
        </w:rPr>
        <w:t>Slave CPU j</w:t>
      </w:r>
      <w:r w:rsidR="007F3E8A">
        <w:rPr>
          <w:rFonts w:hint="eastAsia"/>
          <w:lang w:eastAsia="ja-JP"/>
        </w:rPr>
        <w:t>ump</w:t>
      </w:r>
      <w:r>
        <w:rPr>
          <w:lang w:eastAsia="ja-JP"/>
        </w:rPr>
        <w:t>s</w:t>
      </w:r>
      <w:r w:rsidR="007F3E8A">
        <w:rPr>
          <w:rFonts w:hint="eastAsia"/>
          <w:lang w:eastAsia="ja-JP"/>
        </w:rPr>
        <w:t xml:space="preserve"> </w:t>
      </w:r>
      <w:r w:rsidR="007F3E8A">
        <w:rPr>
          <w:lang w:eastAsia="ja-JP"/>
        </w:rPr>
        <w:t xml:space="preserve">to </w:t>
      </w:r>
      <w:r w:rsidR="00374792">
        <w:rPr>
          <w:rFonts w:hint="eastAsia"/>
          <w:lang w:eastAsia="ja-JP"/>
        </w:rPr>
        <w:t>e</w:t>
      </w:r>
      <w:r w:rsidR="007F3E8A">
        <w:rPr>
          <w:rFonts w:hint="eastAsia"/>
          <w:lang w:eastAsia="ja-JP"/>
        </w:rPr>
        <w:t>ntry point</w:t>
      </w:r>
      <w:r w:rsidR="00972F61">
        <w:rPr>
          <w:lang w:eastAsia="ja-JP"/>
        </w:rPr>
        <w:t xml:space="preserve"> and </w:t>
      </w:r>
      <w:r w:rsidR="007F3E8A">
        <w:rPr>
          <w:lang w:eastAsia="ja-JP"/>
        </w:rPr>
        <w:t>return</w:t>
      </w:r>
      <w:r w:rsidR="009F675F">
        <w:rPr>
          <w:lang w:eastAsia="ja-JP"/>
        </w:rPr>
        <w:t>s</w:t>
      </w:r>
      <w:r w:rsidR="007F3E8A">
        <w:rPr>
          <w:lang w:eastAsia="ja-JP"/>
        </w:rPr>
        <w:t xml:space="preserve"> Linux.</w:t>
      </w:r>
      <w:r w:rsidR="00EA3FAE">
        <w:rPr>
          <w:lang w:eastAsia="ja-JP"/>
        </w:rPr>
        <w:t xml:space="preserve"> </w:t>
      </w:r>
    </w:p>
    <w:p w14:paraId="2258C8F6" w14:textId="77777777" w:rsidR="00631412" w:rsidRDefault="00631412" w:rsidP="00631412">
      <w:pPr>
        <w:overflowPunct/>
        <w:autoSpaceDE/>
        <w:autoSpaceDN/>
        <w:adjustRightInd/>
        <w:textAlignment w:val="auto"/>
        <w:rPr>
          <w:lang w:eastAsia="ja-JP"/>
        </w:rPr>
      </w:pPr>
      <w:r>
        <w:rPr>
          <w:lang w:eastAsia="ja-JP"/>
        </w:rPr>
        <w:br w:type="page"/>
      </w:r>
    </w:p>
    <w:p w14:paraId="43223A0B" w14:textId="77777777" w:rsidR="004E1FA6" w:rsidRDefault="004E1FA6" w:rsidP="004E1FA6">
      <w:pPr>
        <w:pStyle w:val="Heading2"/>
        <w:rPr>
          <w:lang w:eastAsia="ja-JP"/>
        </w:rPr>
      </w:pPr>
      <w:bookmarkStart w:id="32" w:name="_Toc435017180"/>
      <w:r>
        <w:rPr>
          <w:rFonts w:hint="eastAsia"/>
          <w:lang w:eastAsia="ja-JP"/>
        </w:rPr>
        <w:lastRenderedPageBreak/>
        <w:t xml:space="preserve">CPU </w:t>
      </w:r>
      <w:r>
        <w:rPr>
          <w:lang w:eastAsia="ja-JP"/>
        </w:rPr>
        <w:t>Idle</w:t>
      </w:r>
      <w:bookmarkEnd w:id="32"/>
    </w:p>
    <w:p w14:paraId="13198613" w14:textId="77777777" w:rsidR="00380E60" w:rsidRDefault="00B44867" w:rsidP="00380E60">
      <w:pPr>
        <w:rPr>
          <w:lang w:eastAsia="ja-JP"/>
        </w:rPr>
      </w:pPr>
      <w:r>
        <w:rPr>
          <w:rFonts w:hint="eastAsia"/>
          <w:lang w:eastAsia="ja-JP"/>
        </w:rPr>
        <w:t xml:space="preserve">CPU </w:t>
      </w:r>
      <w:r>
        <w:rPr>
          <w:lang w:eastAsia="ja-JP"/>
        </w:rPr>
        <w:t>Idle</w:t>
      </w:r>
      <w:r>
        <w:rPr>
          <w:rFonts w:hint="eastAsia"/>
          <w:lang w:eastAsia="ja-JP"/>
        </w:rPr>
        <w:t xml:space="preserve"> is Linux function to perform </w:t>
      </w:r>
      <w:r>
        <w:rPr>
          <w:lang w:eastAsia="ja-JP"/>
        </w:rPr>
        <w:t>Core Standby</w:t>
      </w:r>
      <w:r w:rsidR="00C754A2">
        <w:rPr>
          <w:lang w:eastAsia="ja-JP"/>
        </w:rPr>
        <w:t xml:space="preserve"> in accordance with time until next process.</w:t>
      </w:r>
      <w:r w:rsidR="00380E60" w:rsidRPr="00380E60">
        <w:rPr>
          <w:rFonts w:hint="eastAsia"/>
          <w:lang w:eastAsia="ja-JP"/>
        </w:rPr>
        <w:t xml:space="preserve"> </w:t>
      </w:r>
    </w:p>
    <w:p w14:paraId="553944B8" w14:textId="77777777" w:rsidR="00BF20D1" w:rsidRDefault="00BF20D1" w:rsidP="00BF20D1">
      <w:pPr>
        <w:rPr>
          <w:lang w:eastAsia="ja-JP"/>
        </w:rPr>
      </w:pPr>
      <w:r>
        <w:rPr>
          <w:rFonts w:hint="eastAsia"/>
          <w:lang w:eastAsia="ja-JP"/>
        </w:rPr>
        <w:t xml:space="preserve">The </w:t>
      </w:r>
      <w:r>
        <w:rPr>
          <w:lang w:eastAsia="ja-JP"/>
        </w:rPr>
        <w:t>following</w:t>
      </w:r>
      <w:r>
        <w:rPr>
          <w:rFonts w:hint="eastAsia"/>
          <w:lang w:eastAsia="ja-JP"/>
        </w:rPr>
        <w:t xml:space="preserve"> </w:t>
      </w:r>
      <w:r>
        <w:rPr>
          <w:lang w:eastAsia="ja-JP"/>
        </w:rPr>
        <w:t>table shows CPU Idle configuration.</w:t>
      </w:r>
    </w:p>
    <w:p w14:paraId="110E1B11" w14:textId="3B3C982D" w:rsidR="00BF20D1" w:rsidRDefault="00BF20D1" w:rsidP="0067510D">
      <w:pPr>
        <w:pStyle w:val="Caption"/>
        <w:rPr>
          <w:lang w:eastAsia="ja-JP"/>
        </w:rPr>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1</w:t>
      </w:r>
      <w:r w:rsidR="00AB0703">
        <w:rPr>
          <w:lang w:eastAsia="ja-JP"/>
        </w:rPr>
        <w:fldChar w:fldCharType="end"/>
      </w:r>
      <w:r>
        <w:rPr>
          <w:noProof/>
          <w:lang w:eastAsia="ja-JP"/>
        </w:rPr>
        <w:t xml:space="preserve"> CPU Idle</w:t>
      </w:r>
      <w:r>
        <w:rPr>
          <w:rFonts w:hint="eastAsia"/>
          <w:noProof/>
          <w:lang w:eastAsia="ja-JP"/>
        </w:rPr>
        <w:t xml:space="preserve"> configuration</w:t>
      </w:r>
    </w:p>
    <w:tbl>
      <w:tblPr>
        <w:tblStyle w:val="TableGrid"/>
        <w:tblW w:w="0" w:type="auto"/>
        <w:tblLook w:val="04A0" w:firstRow="1" w:lastRow="0" w:firstColumn="1" w:lastColumn="0" w:noHBand="0" w:noVBand="1"/>
      </w:tblPr>
      <w:tblGrid>
        <w:gridCol w:w="1781"/>
        <w:gridCol w:w="1986"/>
        <w:gridCol w:w="1985"/>
        <w:gridCol w:w="1985"/>
        <w:gridCol w:w="1985"/>
      </w:tblGrid>
      <w:tr w:rsidR="00BF20D1" w14:paraId="20444DE6" w14:textId="77777777" w:rsidTr="002265D3">
        <w:trPr>
          <w:trHeight w:val="196"/>
        </w:trPr>
        <w:tc>
          <w:tcPr>
            <w:tcW w:w="1783" w:type="dxa"/>
            <w:vMerge w:val="restart"/>
            <w:tcBorders>
              <w:top w:val="single" w:sz="12" w:space="0" w:color="auto"/>
              <w:left w:val="single" w:sz="12" w:space="0" w:color="auto"/>
            </w:tcBorders>
            <w:vAlign w:val="center"/>
          </w:tcPr>
          <w:p w14:paraId="653114F2" w14:textId="77777777" w:rsidR="00BF20D1" w:rsidRDefault="00BF20D1" w:rsidP="00AE1C54">
            <w:pPr>
              <w:jc w:val="center"/>
              <w:rPr>
                <w:lang w:eastAsia="ja-JP"/>
              </w:rPr>
            </w:pPr>
            <w:r>
              <w:rPr>
                <w:lang w:eastAsia="ja-JP"/>
              </w:rPr>
              <w:t>CPU Idle</w:t>
            </w:r>
            <w:r>
              <w:rPr>
                <w:rFonts w:hint="eastAsia"/>
                <w:lang w:eastAsia="ja-JP"/>
              </w:rPr>
              <w:t xml:space="preserve"> configuration</w:t>
            </w:r>
          </w:p>
        </w:tc>
        <w:tc>
          <w:tcPr>
            <w:tcW w:w="3982" w:type="dxa"/>
            <w:gridSpan w:val="2"/>
            <w:tcBorders>
              <w:top w:val="single" w:sz="12" w:space="0" w:color="auto"/>
            </w:tcBorders>
            <w:vAlign w:val="center"/>
          </w:tcPr>
          <w:p w14:paraId="26FD637A" w14:textId="77777777" w:rsidR="00BF20D1" w:rsidRDefault="00BF20D1" w:rsidP="00AE1C54">
            <w:pPr>
              <w:jc w:val="center"/>
              <w:rPr>
                <w:lang w:eastAsia="ja-JP"/>
              </w:rPr>
            </w:pPr>
            <w:r>
              <w:rPr>
                <w:rFonts w:hint="eastAsia"/>
                <w:lang w:eastAsia="ja-JP"/>
              </w:rPr>
              <w:t>CA57</w:t>
            </w:r>
          </w:p>
        </w:tc>
        <w:tc>
          <w:tcPr>
            <w:tcW w:w="3982" w:type="dxa"/>
            <w:gridSpan w:val="2"/>
            <w:tcBorders>
              <w:top w:val="single" w:sz="12" w:space="0" w:color="auto"/>
              <w:right w:val="single" w:sz="12" w:space="0" w:color="auto"/>
            </w:tcBorders>
          </w:tcPr>
          <w:p w14:paraId="61DE17CF" w14:textId="77777777" w:rsidR="00BF20D1" w:rsidRDefault="00BF20D1" w:rsidP="00AE1C54">
            <w:pPr>
              <w:jc w:val="center"/>
              <w:rPr>
                <w:lang w:eastAsia="ja-JP"/>
              </w:rPr>
            </w:pPr>
            <w:r>
              <w:rPr>
                <w:rFonts w:hint="eastAsia"/>
                <w:lang w:eastAsia="ja-JP"/>
              </w:rPr>
              <w:t>CA53</w:t>
            </w:r>
          </w:p>
        </w:tc>
      </w:tr>
      <w:tr w:rsidR="00BF20D1" w14:paraId="4FF01C60" w14:textId="77777777" w:rsidTr="002265D3">
        <w:trPr>
          <w:trHeight w:val="65"/>
        </w:trPr>
        <w:tc>
          <w:tcPr>
            <w:tcW w:w="1783" w:type="dxa"/>
            <w:vMerge/>
            <w:tcBorders>
              <w:left w:val="single" w:sz="12" w:space="0" w:color="auto"/>
              <w:bottom w:val="single" w:sz="12" w:space="0" w:color="auto"/>
            </w:tcBorders>
          </w:tcPr>
          <w:p w14:paraId="776D2108" w14:textId="77777777" w:rsidR="00BF20D1" w:rsidRDefault="00BF20D1" w:rsidP="00AE1C54">
            <w:pPr>
              <w:rPr>
                <w:lang w:eastAsia="ja-JP"/>
              </w:rPr>
            </w:pPr>
          </w:p>
        </w:tc>
        <w:tc>
          <w:tcPr>
            <w:tcW w:w="1991" w:type="dxa"/>
            <w:tcBorders>
              <w:bottom w:val="single" w:sz="12" w:space="0" w:color="auto"/>
            </w:tcBorders>
            <w:vAlign w:val="center"/>
          </w:tcPr>
          <w:p w14:paraId="30991DC1" w14:textId="77777777" w:rsidR="00BF20D1" w:rsidRDefault="00BF20D1" w:rsidP="00AE1C54">
            <w:pPr>
              <w:jc w:val="center"/>
              <w:rPr>
                <w:lang w:eastAsia="ja-JP"/>
              </w:rPr>
            </w:pPr>
            <w:r>
              <w:rPr>
                <w:rFonts w:hint="eastAsia"/>
                <w:lang w:eastAsia="ja-JP"/>
              </w:rPr>
              <w:t>Sleep mode</w:t>
            </w:r>
          </w:p>
        </w:tc>
        <w:tc>
          <w:tcPr>
            <w:tcW w:w="1991" w:type="dxa"/>
            <w:tcBorders>
              <w:bottom w:val="single" w:sz="12" w:space="0" w:color="auto"/>
            </w:tcBorders>
            <w:vAlign w:val="center"/>
          </w:tcPr>
          <w:p w14:paraId="7D1733AD" w14:textId="77777777" w:rsidR="00BF20D1" w:rsidRDefault="00BF20D1" w:rsidP="00AE1C54">
            <w:pPr>
              <w:jc w:val="center"/>
              <w:rPr>
                <w:lang w:eastAsia="ja-JP"/>
              </w:rPr>
            </w:pPr>
            <w:r>
              <w:rPr>
                <w:lang w:eastAsia="ja-JP"/>
              </w:rPr>
              <w:t>Core Standby mode</w:t>
            </w:r>
          </w:p>
        </w:tc>
        <w:tc>
          <w:tcPr>
            <w:tcW w:w="1991" w:type="dxa"/>
            <w:tcBorders>
              <w:bottom w:val="single" w:sz="12" w:space="0" w:color="auto"/>
            </w:tcBorders>
          </w:tcPr>
          <w:p w14:paraId="7E266762" w14:textId="77777777" w:rsidR="00BF20D1" w:rsidRDefault="00BF20D1" w:rsidP="00AE1C54">
            <w:pPr>
              <w:jc w:val="center"/>
              <w:rPr>
                <w:lang w:eastAsia="ja-JP"/>
              </w:rPr>
            </w:pPr>
            <w:r>
              <w:rPr>
                <w:rFonts w:hint="eastAsia"/>
                <w:lang w:eastAsia="ja-JP"/>
              </w:rPr>
              <w:t>Sleep mode</w:t>
            </w:r>
          </w:p>
        </w:tc>
        <w:tc>
          <w:tcPr>
            <w:tcW w:w="1991" w:type="dxa"/>
            <w:tcBorders>
              <w:bottom w:val="single" w:sz="12" w:space="0" w:color="auto"/>
              <w:right w:val="single" w:sz="12" w:space="0" w:color="auto"/>
            </w:tcBorders>
          </w:tcPr>
          <w:p w14:paraId="22591E67" w14:textId="77777777" w:rsidR="00BF20D1" w:rsidRDefault="00BF20D1" w:rsidP="00AE1C54">
            <w:pPr>
              <w:jc w:val="center"/>
              <w:rPr>
                <w:lang w:eastAsia="ja-JP"/>
              </w:rPr>
            </w:pPr>
            <w:r>
              <w:rPr>
                <w:lang w:eastAsia="ja-JP"/>
              </w:rPr>
              <w:t>Core Standby mode</w:t>
            </w:r>
          </w:p>
        </w:tc>
      </w:tr>
      <w:tr w:rsidR="00BF20D1" w14:paraId="1D8A1EC5" w14:textId="77777777" w:rsidTr="002265D3">
        <w:trPr>
          <w:trHeight w:val="169"/>
        </w:trPr>
        <w:tc>
          <w:tcPr>
            <w:tcW w:w="1783" w:type="dxa"/>
            <w:tcBorders>
              <w:top w:val="single" w:sz="12" w:space="0" w:color="auto"/>
              <w:left w:val="single" w:sz="12" w:space="0" w:color="auto"/>
            </w:tcBorders>
          </w:tcPr>
          <w:p w14:paraId="497D693D" w14:textId="77777777" w:rsidR="00BF20D1" w:rsidRDefault="00BF20D1" w:rsidP="00AE1C54">
            <w:pPr>
              <w:rPr>
                <w:lang w:eastAsia="ja-JP"/>
              </w:rPr>
            </w:pPr>
            <w:r>
              <w:rPr>
                <w:lang w:eastAsia="ja-JP"/>
              </w:rPr>
              <w:t>Enable</w:t>
            </w:r>
          </w:p>
        </w:tc>
        <w:tc>
          <w:tcPr>
            <w:tcW w:w="1991" w:type="dxa"/>
            <w:tcBorders>
              <w:top w:val="single" w:sz="12" w:space="0" w:color="auto"/>
            </w:tcBorders>
            <w:vAlign w:val="center"/>
          </w:tcPr>
          <w:p w14:paraId="6B3B253F" w14:textId="77777777" w:rsidR="00BF20D1" w:rsidRDefault="00BF20D1" w:rsidP="00AE1C54">
            <w:pPr>
              <w:jc w:val="center"/>
              <w:rPr>
                <w:lang w:eastAsia="ja-JP"/>
              </w:rPr>
            </w:pPr>
            <w:r>
              <w:rPr>
                <w:rFonts w:hint="eastAsia"/>
                <w:lang w:eastAsia="ja-JP"/>
              </w:rPr>
              <w:t>Supported</w:t>
            </w:r>
          </w:p>
        </w:tc>
        <w:tc>
          <w:tcPr>
            <w:tcW w:w="1991" w:type="dxa"/>
            <w:tcBorders>
              <w:top w:val="single" w:sz="12" w:space="0" w:color="auto"/>
            </w:tcBorders>
            <w:vAlign w:val="center"/>
          </w:tcPr>
          <w:p w14:paraId="5710C4CA" w14:textId="77777777" w:rsidR="00BF20D1" w:rsidRDefault="00BF20D1" w:rsidP="00AE1C54">
            <w:pPr>
              <w:jc w:val="center"/>
              <w:rPr>
                <w:lang w:eastAsia="ja-JP"/>
              </w:rPr>
            </w:pPr>
            <w:r>
              <w:rPr>
                <w:rFonts w:hint="eastAsia"/>
                <w:lang w:eastAsia="ja-JP"/>
              </w:rPr>
              <w:t>Supported</w:t>
            </w:r>
          </w:p>
        </w:tc>
        <w:tc>
          <w:tcPr>
            <w:tcW w:w="1991" w:type="dxa"/>
            <w:tcBorders>
              <w:top w:val="single" w:sz="12" w:space="0" w:color="auto"/>
            </w:tcBorders>
          </w:tcPr>
          <w:p w14:paraId="395A7098" w14:textId="77777777" w:rsidR="00BF20D1" w:rsidRDefault="00BF20D1" w:rsidP="00AE1C54">
            <w:pPr>
              <w:jc w:val="center"/>
              <w:rPr>
                <w:lang w:eastAsia="ja-JP"/>
              </w:rPr>
            </w:pPr>
            <w:r>
              <w:rPr>
                <w:rFonts w:hint="eastAsia"/>
                <w:lang w:eastAsia="ja-JP"/>
              </w:rPr>
              <w:t>Supported</w:t>
            </w:r>
          </w:p>
        </w:tc>
        <w:tc>
          <w:tcPr>
            <w:tcW w:w="1991" w:type="dxa"/>
            <w:tcBorders>
              <w:top w:val="single" w:sz="12" w:space="0" w:color="auto"/>
              <w:right w:val="single" w:sz="12" w:space="0" w:color="auto"/>
            </w:tcBorders>
          </w:tcPr>
          <w:p w14:paraId="5D9E50AF" w14:textId="77777777" w:rsidR="00BF20D1" w:rsidRDefault="00FD0FC2" w:rsidP="00AE1C54">
            <w:pPr>
              <w:jc w:val="center"/>
              <w:rPr>
                <w:lang w:eastAsia="ja-JP"/>
              </w:rPr>
            </w:pPr>
            <w:r>
              <w:rPr>
                <w:rFonts w:hint="eastAsia"/>
                <w:lang w:eastAsia="ja-JP"/>
              </w:rPr>
              <w:t>Supported</w:t>
            </w:r>
          </w:p>
        </w:tc>
      </w:tr>
      <w:tr w:rsidR="00BF20D1" w14:paraId="5A221405" w14:textId="77777777" w:rsidTr="002265D3">
        <w:tc>
          <w:tcPr>
            <w:tcW w:w="1783" w:type="dxa"/>
            <w:tcBorders>
              <w:left w:val="single" w:sz="12" w:space="0" w:color="auto"/>
              <w:bottom w:val="single" w:sz="12" w:space="0" w:color="auto"/>
            </w:tcBorders>
          </w:tcPr>
          <w:p w14:paraId="56CB3332" w14:textId="77777777" w:rsidR="00BF20D1" w:rsidRDefault="00BF20D1" w:rsidP="00AE1C54">
            <w:pPr>
              <w:rPr>
                <w:lang w:eastAsia="ja-JP"/>
              </w:rPr>
            </w:pPr>
            <w:r>
              <w:rPr>
                <w:rFonts w:hint="eastAsia"/>
                <w:lang w:eastAsia="ja-JP"/>
              </w:rPr>
              <w:t>Disable</w:t>
            </w:r>
          </w:p>
        </w:tc>
        <w:tc>
          <w:tcPr>
            <w:tcW w:w="1991" w:type="dxa"/>
            <w:tcBorders>
              <w:bottom w:val="single" w:sz="12" w:space="0" w:color="auto"/>
            </w:tcBorders>
            <w:vAlign w:val="center"/>
          </w:tcPr>
          <w:p w14:paraId="4C77F7E1" w14:textId="77777777" w:rsidR="00BF20D1" w:rsidRDefault="00BF20D1" w:rsidP="00AE1C54">
            <w:pPr>
              <w:jc w:val="center"/>
              <w:rPr>
                <w:lang w:eastAsia="ja-JP"/>
              </w:rPr>
            </w:pPr>
            <w:r>
              <w:rPr>
                <w:rFonts w:hint="eastAsia"/>
                <w:lang w:eastAsia="ja-JP"/>
              </w:rPr>
              <w:t>Supported</w:t>
            </w:r>
          </w:p>
        </w:tc>
        <w:tc>
          <w:tcPr>
            <w:tcW w:w="1991" w:type="dxa"/>
            <w:tcBorders>
              <w:bottom w:val="single" w:sz="12" w:space="0" w:color="auto"/>
            </w:tcBorders>
            <w:vAlign w:val="center"/>
          </w:tcPr>
          <w:p w14:paraId="316D501A" w14:textId="77777777" w:rsidR="00BF20D1" w:rsidRDefault="00CF0837" w:rsidP="00CF0837">
            <w:pPr>
              <w:jc w:val="center"/>
              <w:rPr>
                <w:lang w:eastAsia="ja-JP"/>
              </w:rPr>
            </w:pPr>
            <w:r>
              <w:rPr>
                <w:lang w:eastAsia="ja-JP"/>
              </w:rPr>
              <w:t>Not s</w:t>
            </w:r>
            <w:r w:rsidR="00FD0FC2">
              <w:rPr>
                <w:rFonts w:hint="eastAsia"/>
                <w:lang w:eastAsia="ja-JP"/>
              </w:rPr>
              <w:t>upported</w:t>
            </w:r>
          </w:p>
        </w:tc>
        <w:tc>
          <w:tcPr>
            <w:tcW w:w="1991" w:type="dxa"/>
            <w:tcBorders>
              <w:bottom w:val="single" w:sz="12" w:space="0" w:color="auto"/>
            </w:tcBorders>
          </w:tcPr>
          <w:p w14:paraId="49A6B55C" w14:textId="77777777" w:rsidR="00BF20D1" w:rsidRDefault="00BF20D1" w:rsidP="00AE1C54">
            <w:pPr>
              <w:jc w:val="center"/>
              <w:rPr>
                <w:lang w:eastAsia="ja-JP"/>
              </w:rPr>
            </w:pPr>
            <w:r>
              <w:rPr>
                <w:rFonts w:hint="eastAsia"/>
                <w:lang w:eastAsia="ja-JP"/>
              </w:rPr>
              <w:t>Supported</w:t>
            </w:r>
          </w:p>
        </w:tc>
        <w:tc>
          <w:tcPr>
            <w:tcW w:w="1991" w:type="dxa"/>
            <w:tcBorders>
              <w:bottom w:val="single" w:sz="12" w:space="0" w:color="auto"/>
              <w:right w:val="single" w:sz="12" w:space="0" w:color="auto"/>
            </w:tcBorders>
          </w:tcPr>
          <w:p w14:paraId="1B8861F1" w14:textId="77777777" w:rsidR="00BF20D1" w:rsidRDefault="00CF0837" w:rsidP="00CF0837">
            <w:pPr>
              <w:jc w:val="center"/>
              <w:rPr>
                <w:lang w:eastAsia="ja-JP"/>
              </w:rPr>
            </w:pPr>
            <w:r>
              <w:rPr>
                <w:lang w:eastAsia="ja-JP"/>
              </w:rPr>
              <w:t>Not s</w:t>
            </w:r>
            <w:r w:rsidR="00FD0FC2">
              <w:rPr>
                <w:rFonts w:hint="eastAsia"/>
                <w:lang w:eastAsia="ja-JP"/>
              </w:rPr>
              <w:t>upported</w:t>
            </w:r>
          </w:p>
        </w:tc>
      </w:tr>
    </w:tbl>
    <w:p w14:paraId="6866E9DE" w14:textId="77777777" w:rsidR="009C479A" w:rsidRDefault="009C479A" w:rsidP="00380E60">
      <w:pPr>
        <w:rPr>
          <w:lang w:eastAsia="ja-JP"/>
        </w:rPr>
      </w:pPr>
    </w:p>
    <w:p w14:paraId="4F26D29F" w14:textId="77777777" w:rsidR="00380E60" w:rsidRDefault="00380E60" w:rsidP="00380E60">
      <w:pPr>
        <w:rPr>
          <w:lang w:eastAsia="ja-JP"/>
        </w:rPr>
      </w:pPr>
      <w:r>
        <w:rPr>
          <w:rFonts w:hint="eastAsia"/>
          <w:lang w:eastAsia="ja-JP"/>
        </w:rPr>
        <w:t xml:space="preserve">The following table shows CPU Idle </w:t>
      </w:r>
      <w:r>
        <w:rPr>
          <w:lang w:eastAsia="ja-JP"/>
        </w:rPr>
        <w:t>state</w:t>
      </w:r>
      <w:r>
        <w:rPr>
          <w:rFonts w:hint="eastAsia"/>
          <w:lang w:eastAsia="ja-JP"/>
        </w:rPr>
        <w:t>.</w:t>
      </w:r>
      <w:r>
        <w:rPr>
          <w:lang w:eastAsia="ja-JP"/>
        </w:rPr>
        <w:t xml:space="preserve"> </w:t>
      </w:r>
    </w:p>
    <w:p w14:paraId="1F6B09F6" w14:textId="7DCF8A98" w:rsidR="001403A9" w:rsidRDefault="00A57C0C" w:rsidP="0067510D">
      <w:pPr>
        <w:pStyle w:val="Caption"/>
        <w:rPr>
          <w:lang w:eastAsia="ja-JP"/>
        </w:rPr>
      </w:pPr>
      <w:bookmarkStart w:id="33" w:name="_Ref431413896"/>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2</w:t>
      </w:r>
      <w:r w:rsidR="00AB0703">
        <w:rPr>
          <w:lang w:eastAsia="ja-JP"/>
        </w:rPr>
        <w:fldChar w:fldCharType="end"/>
      </w:r>
      <w:r>
        <w:rPr>
          <w:noProof/>
          <w:lang w:eastAsia="ja-JP"/>
        </w:rPr>
        <w:t xml:space="preserve"> CPU Idle</w:t>
      </w:r>
      <w:r>
        <w:rPr>
          <w:rFonts w:hint="eastAsia"/>
          <w:noProof/>
          <w:lang w:eastAsia="ja-JP"/>
        </w:rPr>
        <w:t xml:space="preserve"> </w:t>
      </w:r>
      <w:r>
        <w:rPr>
          <w:noProof/>
          <w:lang w:eastAsia="ja-JP"/>
        </w:rPr>
        <w:t>state</w:t>
      </w:r>
      <w:bookmarkEnd w:id="33"/>
    </w:p>
    <w:tbl>
      <w:tblPr>
        <w:tblStyle w:val="TableGrid"/>
        <w:tblW w:w="0" w:type="auto"/>
        <w:tblLook w:val="04A0" w:firstRow="1" w:lastRow="0" w:firstColumn="1" w:lastColumn="0" w:noHBand="0" w:noVBand="1"/>
      </w:tblPr>
      <w:tblGrid>
        <w:gridCol w:w="1805"/>
        <w:gridCol w:w="5087"/>
        <w:gridCol w:w="1416"/>
        <w:gridCol w:w="1414"/>
      </w:tblGrid>
      <w:tr w:rsidR="00124388" w14:paraId="587586D4" w14:textId="77777777" w:rsidTr="002265D3">
        <w:trPr>
          <w:trHeight w:val="196"/>
        </w:trPr>
        <w:tc>
          <w:tcPr>
            <w:tcW w:w="1809" w:type="dxa"/>
            <w:vMerge w:val="restart"/>
            <w:tcBorders>
              <w:top w:val="single" w:sz="12" w:space="0" w:color="auto"/>
              <w:left w:val="single" w:sz="12" w:space="0" w:color="auto"/>
            </w:tcBorders>
            <w:vAlign w:val="center"/>
          </w:tcPr>
          <w:p w14:paraId="6869E0EE" w14:textId="77777777" w:rsidR="00124388" w:rsidRDefault="00124388" w:rsidP="001403A9">
            <w:pPr>
              <w:jc w:val="center"/>
              <w:rPr>
                <w:lang w:eastAsia="ja-JP"/>
              </w:rPr>
            </w:pPr>
            <w:r>
              <w:rPr>
                <w:lang w:eastAsia="ja-JP"/>
              </w:rPr>
              <w:t>State</w:t>
            </w:r>
          </w:p>
        </w:tc>
        <w:tc>
          <w:tcPr>
            <w:tcW w:w="5103" w:type="dxa"/>
            <w:vMerge w:val="restart"/>
            <w:tcBorders>
              <w:top w:val="single" w:sz="12" w:space="0" w:color="auto"/>
            </w:tcBorders>
            <w:vAlign w:val="center"/>
          </w:tcPr>
          <w:p w14:paraId="40E6FE00" w14:textId="77777777" w:rsidR="00124388" w:rsidRDefault="00124388" w:rsidP="000C5AC2">
            <w:pPr>
              <w:jc w:val="center"/>
              <w:rPr>
                <w:lang w:eastAsia="ja-JP"/>
              </w:rPr>
            </w:pPr>
            <w:r>
              <w:rPr>
                <w:rFonts w:hint="eastAsia"/>
                <w:lang w:eastAsia="ja-JP"/>
              </w:rPr>
              <w:t>Description</w:t>
            </w:r>
          </w:p>
        </w:tc>
        <w:tc>
          <w:tcPr>
            <w:tcW w:w="2835" w:type="dxa"/>
            <w:gridSpan w:val="2"/>
            <w:tcBorders>
              <w:top w:val="single" w:sz="12" w:space="0" w:color="auto"/>
              <w:right w:val="single" w:sz="12" w:space="0" w:color="auto"/>
            </w:tcBorders>
            <w:vAlign w:val="center"/>
          </w:tcPr>
          <w:p w14:paraId="78AB2348" w14:textId="77777777" w:rsidR="00124388" w:rsidRDefault="00124388" w:rsidP="001403A9">
            <w:pPr>
              <w:jc w:val="center"/>
              <w:rPr>
                <w:lang w:eastAsia="ja-JP"/>
              </w:rPr>
            </w:pPr>
            <w:r>
              <w:rPr>
                <w:lang w:eastAsia="ja-JP"/>
              </w:rPr>
              <w:t>S</w:t>
            </w:r>
            <w:r>
              <w:rPr>
                <w:rFonts w:hint="eastAsia"/>
                <w:lang w:eastAsia="ja-JP"/>
              </w:rPr>
              <w:t>tate</w:t>
            </w:r>
          </w:p>
        </w:tc>
      </w:tr>
      <w:tr w:rsidR="00124388" w14:paraId="7AD55B58" w14:textId="77777777" w:rsidTr="002265D3">
        <w:trPr>
          <w:trHeight w:val="65"/>
        </w:trPr>
        <w:tc>
          <w:tcPr>
            <w:tcW w:w="1809" w:type="dxa"/>
            <w:vMerge/>
            <w:tcBorders>
              <w:left w:val="single" w:sz="12" w:space="0" w:color="auto"/>
              <w:bottom w:val="single" w:sz="12" w:space="0" w:color="auto"/>
            </w:tcBorders>
          </w:tcPr>
          <w:p w14:paraId="2FC24EA7" w14:textId="77777777" w:rsidR="00124388" w:rsidRDefault="00124388" w:rsidP="004E1FA6">
            <w:pPr>
              <w:rPr>
                <w:lang w:eastAsia="ja-JP"/>
              </w:rPr>
            </w:pPr>
          </w:p>
        </w:tc>
        <w:tc>
          <w:tcPr>
            <w:tcW w:w="5103" w:type="dxa"/>
            <w:vMerge/>
            <w:tcBorders>
              <w:bottom w:val="single" w:sz="12" w:space="0" w:color="auto"/>
            </w:tcBorders>
          </w:tcPr>
          <w:p w14:paraId="4C503C20" w14:textId="77777777" w:rsidR="00124388" w:rsidRDefault="00124388" w:rsidP="004E1FA6">
            <w:pPr>
              <w:rPr>
                <w:lang w:eastAsia="ja-JP"/>
              </w:rPr>
            </w:pPr>
          </w:p>
        </w:tc>
        <w:tc>
          <w:tcPr>
            <w:tcW w:w="1418" w:type="dxa"/>
            <w:tcBorders>
              <w:bottom w:val="single" w:sz="12" w:space="0" w:color="auto"/>
            </w:tcBorders>
            <w:vAlign w:val="center"/>
          </w:tcPr>
          <w:p w14:paraId="3D1F8133" w14:textId="77777777" w:rsidR="00124388" w:rsidRDefault="00124388" w:rsidP="005D5966">
            <w:pPr>
              <w:jc w:val="center"/>
              <w:rPr>
                <w:lang w:eastAsia="ja-JP"/>
              </w:rPr>
            </w:pPr>
            <w:r>
              <w:rPr>
                <w:lang w:eastAsia="ja-JP"/>
              </w:rPr>
              <w:t>Power</w:t>
            </w:r>
            <w:r>
              <w:rPr>
                <w:rFonts w:hint="eastAsia"/>
                <w:lang w:eastAsia="ja-JP"/>
              </w:rPr>
              <w:t xml:space="preserve"> </w:t>
            </w:r>
            <w:r>
              <w:rPr>
                <w:lang w:eastAsia="ja-JP"/>
              </w:rPr>
              <w:t>domain</w:t>
            </w:r>
          </w:p>
        </w:tc>
        <w:tc>
          <w:tcPr>
            <w:tcW w:w="1417" w:type="dxa"/>
            <w:tcBorders>
              <w:bottom w:val="single" w:sz="12" w:space="0" w:color="auto"/>
              <w:right w:val="single" w:sz="12" w:space="0" w:color="auto"/>
            </w:tcBorders>
            <w:vAlign w:val="center"/>
          </w:tcPr>
          <w:p w14:paraId="7CAC58BE" w14:textId="77777777" w:rsidR="00124388" w:rsidRDefault="00124388" w:rsidP="001403A9">
            <w:pPr>
              <w:jc w:val="center"/>
              <w:rPr>
                <w:lang w:eastAsia="ja-JP"/>
              </w:rPr>
            </w:pPr>
            <w:r>
              <w:rPr>
                <w:lang w:eastAsia="ja-JP"/>
              </w:rPr>
              <w:t>Clock</w:t>
            </w:r>
          </w:p>
        </w:tc>
      </w:tr>
      <w:tr w:rsidR="00124388" w14:paraId="78D13696" w14:textId="77777777" w:rsidTr="002265D3">
        <w:trPr>
          <w:trHeight w:val="169"/>
        </w:trPr>
        <w:tc>
          <w:tcPr>
            <w:tcW w:w="1809" w:type="dxa"/>
            <w:tcBorders>
              <w:top w:val="single" w:sz="12" w:space="0" w:color="auto"/>
              <w:left w:val="single" w:sz="12" w:space="0" w:color="auto"/>
            </w:tcBorders>
          </w:tcPr>
          <w:p w14:paraId="661E3594" w14:textId="77777777" w:rsidR="00124388" w:rsidRDefault="00124388" w:rsidP="004E1FA6">
            <w:pPr>
              <w:rPr>
                <w:lang w:eastAsia="ja-JP"/>
              </w:rPr>
            </w:pPr>
            <w:r>
              <w:rPr>
                <w:lang w:eastAsia="ja-JP"/>
              </w:rPr>
              <w:t>Sleep mode</w:t>
            </w:r>
          </w:p>
        </w:tc>
        <w:tc>
          <w:tcPr>
            <w:tcW w:w="5103" w:type="dxa"/>
            <w:tcBorders>
              <w:top w:val="single" w:sz="12" w:space="0" w:color="auto"/>
            </w:tcBorders>
          </w:tcPr>
          <w:p w14:paraId="2FFA5D49" w14:textId="77777777" w:rsidR="00124388" w:rsidRPr="00EA3FAE" w:rsidRDefault="00124388" w:rsidP="004E1FA6">
            <w:pPr>
              <w:rPr>
                <w:vanish/>
                <w:lang w:eastAsia="ja-JP"/>
              </w:rPr>
            </w:pPr>
            <w:r>
              <w:rPr>
                <w:rFonts w:hint="eastAsia"/>
                <w:lang w:eastAsia="ja-JP"/>
              </w:rPr>
              <w:t xml:space="preserve">CPU </w:t>
            </w:r>
            <w:r>
              <w:rPr>
                <w:lang w:eastAsia="ja-JP"/>
              </w:rPr>
              <w:t xml:space="preserve">is put in sleep </w:t>
            </w:r>
            <w:r>
              <w:rPr>
                <w:rFonts w:hint="eastAsia"/>
                <w:lang w:eastAsia="ja-JP"/>
              </w:rPr>
              <w:t>state</w:t>
            </w:r>
            <w:r>
              <w:rPr>
                <w:lang w:eastAsia="ja-JP"/>
              </w:rPr>
              <w:t>.</w:t>
            </w:r>
          </w:p>
        </w:tc>
        <w:tc>
          <w:tcPr>
            <w:tcW w:w="1418" w:type="dxa"/>
            <w:tcBorders>
              <w:top w:val="single" w:sz="12" w:space="0" w:color="auto"/>
            </w:tcBorders>
            <w:vAlign w:val="center"/>
          </w:tcPr>
          <w:p w14:paraId="32D9904A" w14:textId="77777777" w:rsidR="00124388" w:rsidRDefault="00124388" w:rsidP="001403A9">
            <w:pPr>
              <w:jc w:val="center"/>
              <w:rPr>
                <w:lang w:eastAsia="ja-JP"/>
              </w:rPr>
            </w:pPr>
            <w:r>
              <w:rPr>
                <w:lang w:eastAsia="ja-JP"/>
              </w:rPr>
              <w:t>ON</w:t>
            </w:r>
          </w:p>
        </w:tc>
        <w:tc>
          <w:tcPr>
            <w:tcW w:w="1417" w:type="dxa"/>
            <w:tcBorders>
              <w:top w:val="single" w:sz="12" w:space="0" w:color="auto"/>
              <w:right w:val="single" w:sz="12" w:space="0" w:color="auto"/>
            </w:tcBorders>
            <w:vAlign w:val="center"/>
          </w:tcPr>
          <w:p w14:paraId="5F812765" w14:textId="77777777" w:rsidR="00124388" w:rsidRDefault="00124388" w:rsidP="001403A9">
            <w:pPr>
              <w:jc w:val="center"/>
              <w:rPr>
                <w:lang w:eastAsia="ja-JP"/>
              </w:rPr>
            </w:pPr>
            <w:r>
              <w:rPr>
                <w:lang w:eastAsia="ja-JP"/>
              </w:rPr>
              <w:t>OFF</w:t>
            </w:r>
          </w:p>
        </w:tc>
      </w:tr>
      <w:tr w:rsidR="00124388" w14:paraId="120C4650" w14:textId="77777777" w:rsidTr="002265D3">
        <w:tc>
          <w:tcPr>
            <w:tcW w:w="1809" w:type="dxa"/>
            <w:tcBorders>
              <w:left w:val="single" w:sz="12" w:space="0" w:color="auto"/>
              <w:bottom w:val="single" w:sz="12" w:space="0" w:color="auto"/>
            </w:tcBorders>
          </w:tcPr>
          <w:p w14:paraId="0D282416" w14:textId="77777777" w:rsidR="00124388" w:rsidRDefault="00124388" w:rsidP="004E1FA6">
            <w:pPr>
              <w:rPr>
                <w:lang w:eastAsia="ja-JP"/>
              </w:rPr>
            </w:pPr>
            <w:r>
              <w:rPr>
                <w:rFonts w:hint="eastAsia"/>
                <w:lang w:eastAsia="ja-JP"/>
              </w:rPr>
              <w:t>Core Standby</w:t>
            </w:r>
            <w:r>
              <w:rPr>
                <w:lang w:eastAsia="ja-JP"/>
              </w:rPr>
              <w:t xml:space="preserve"> mode</w:t>
            </w:r>
          </w:p>
        </w:tc>
        <w:tc>
          <w:tcPr>
            <w:tcW w:w="5103" w:type="dxa"/>
            <w:tcBorders>
              <w:bottom w:val="single" w:sz="12" w:space="0" w:color="auto"/>
            </w:tcBorders>
          </w:tcPr>
          <w:p w14:paraId="57FD22C1" w14:textId="77777777" w:rsidR="00124388" w:rsidRPr="00C754A2" w:rsidRDefault="00124388" w:rsidP="004E1FA6">
            <w:pPr>
              <w:rPr>
                <w:lang w:eastAsia="ja-JP"/>
              </w:rPr>
            </w:pPr>
            <w:r>
              <w:rPr>
                <w:lang w:eastAsia="ja-JP"/>
              </w:rPr>
              <w:t>CPU is put in shutdown state.</w:t>
            </w:r>
            <w:r w:rsidR="00EA3FAE" w:rsidRPr="00C754A2">
              <w:rPr>
                <w:lang w:eastAsia="ja-JP"/>
              </w:rPr>
              <w:t xml:space="preserve"> </w:t>
            </w:r>
          </w:p>
        </w:tc>
        <w:tc>
          <w:tcPr>
            <w:tcW w:w="1418" w:type="dxa"/>
            <w:tcBorders>
              <w:bottom w:val="single" w:sz="12" w:space="0" w:color="auto"/>
            </w:tcBorders>
            <w:vAlign w:val="center"/>
          </w:tcPr>
          <w:p w14:paraId="252B19E3" w14:textId="77777777" w:rsidR="00124388" w:rsidRDefault="00124388" w:rsidP="001403A9">
            <w:pPr>
              <w:jc w:val="center"/>
              <w:rPr>
                <w:lang w:eastAsia="ja-JP"/>
              </w:rPr>
            </w:pPr>
            <w:r>
              <w:rPr>
                <w:rFonts w:hint="eastAsia"/>
                <w:lang w:eastAsia="ja-JP"/>
              </w:rPr>
              <w:t>OFF</w:t>
            </w:r>
          </w:p>
        </w:tc>
        <w:tc>
          <w:tcPr>
            <w:tcW w:w="1417" w:type="dxa"/>
            <w:tcBorders>
              <w:bottom w:val="single" w:sz="12" w:space="0" w:color="auto"/>
              <w:right w:val="single" w:sz="12" w:space="0" w:color="auto"/>
            </w:tcBorders>
            <w:vAlign w:val="center"/>
          </w:tcPr>
          <w:p w14:paraId="018CCFCB" w14:textId="77777777" w:rsidR="00124388" w:rsidRDefault="00124388" w:rsidP="001403A9">
            <w:pPr>
              <w:jc w:val="center"/>
              <w:rPr>
                <w:lang w:eastAsia="ja-JP"/>
              </w:rPr>
            </w:pPr>
            <w:r>
              <w:rPr>
                <w:rFonts w:hint="eastAsia"/>
                <w:lang w:eastAsia="ja-JP"/>
              </w:rPr>
              <w:t>OFF</w:t>
            </w:r>
          </w:p>
        </w:tc>
      </w:tr>
    </w:tbl>
    <w:p w14:paraId="7BF21AF1" w14:textId="77777777" w:rsidR="00490032" w:rsidRDefault="00490032" w:rsidP="007F3E8A">
      <w:pPr>
        <w:rPr>
          <w:lang w:eastAsia="ja-JP"/>
        </w:rPr>
      </w:pPr>
    </w:p>
    <w:p w14:paraId="12007784" w14:textId="409F2EE9" w:rsidR="007F3E8A" w:rsidRDefault="007F3E8A" w:rsidP="007F3E8A">
      <w:pPr>
        <w:rPr>
          <w:lang w:eastAsia="ja-JP"/>
        </w:rPr>
      </w:pPr>
      <w:r>
        <w:rPr>
          <w:lang w:eastAsia="ja-JP"/>
        </w:rPr>
        <w:t xml:space="preserve">In CPU Idle </w:t>
      </w:r>
      <w:r w:rsidR="00515476">
        <w:rPr>
          <w:lang w:eastAsia="ja-JP"/>
        </w:rPr>
        <w:t>state</w:t>
      </w:r>
      <w:r>
        <w:rPr>
          <w:rFonts w:hint="eastAsia"/>
          <w:lang w:eastAsia="ja-JP"/>
        </w:rPr>
        <w:t xml:space="preserve">, </w:t>
      </w:r>
      <w:r>
        <w:rPr>
          <w:lang w:eastAsia="ja-JP"/>
        </w:rPr>
        <w:t>it has trade-off between Wake-up time and power consumption a</w:t>
      </w:r>
      <w:r>
        <w:rPr>
          <w:rFonts w:hint="eastAsia"/>
          <w:lang w:eastAsia="ja-JP"/>
        </w:rPr>
        <w:t>s showed it in</w:t>
      </w:r>
      <w:r w:rsidR="00490032">
        <w:rPr>
          <w:lang w:eastAsia="ja-JP"/>
        </w:rPr>
        <w:t xml:space="preserve"> </w:t>
      </w:r>
      <w:r w:rsidR="00490032">
        <w:rPr>
          <w:lang w:eastAsia="ja-JP"/>
        </w:rPr>
        <w:fldChar w:fldCharType="begin"/>
      </w:r>
      <w:r w:rsidR="00490032">
        <w:rPr>
          <w:lang w:eastAsia="ja-JP"/>
        </w:rPr>
        <w:instrText xml:space="preserve"> REF _Ref476915619 \h </w:instrText>
      </w:r>
      <w:r w:rsidR="00490032">
        <w:rPr>
          <w:lang w:eastAsia="ja-JP"/>
        </w:rPr>
      </w:r>
      <w:r w:rsidR="00490032">
        <w:rPr>
          <w:lang w:eastAsia="ja-JP"/>
        </w:rPr>
        <w:fldChar w:fldCharType="separate"/>
      </w:r>
      <w:ins w:id="34" w:author="Quat Doan Huynh" w:date="2023-12-14T12:29:00Z">
        <w:r w:rsidR="006E676E">
          <w:rPr>
            <w:rFonts w:hint="eastAsia"/>
            <w:lang w:eastAsia="ja-JP"/>
          </w:rPr>
          <w:t>Table</w:t>
        </w:r>
        <w:r w:rsidR="006E676E">
          <w:rPr>
            <w:lang w:eastAsia="ja-JP"/>
          </w:rPr>
          <w:t xml:space="preserve"> </w:t>
        </w:r>
        <w:r w:rsidR="006E676E">
          <w:rPr>
            <w:noProof/>
            <w:lang w:eastAsia="ja-JP"/>
          </w:rPr>
          <w:t>4</w:t>
        </w:r>
        <w:r w:rsidR="006E676E">
          <w:rPr>
            <w:lang w:eastAsia="ja-JP"/>
          </w:rPr>
          <w:noBreakHyphen/>
        </w:r>
        <w:r w:rsidR="006E676E">
          <w:rPr>
            <w:noProof/>
            <w:lang w:eastAsia="ja-JP"/>
          </w:rPr>
          <w:t>3</w:t>
        </w:r>
      </w:ins>
      <w:del w:id="35"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3</w:delText>
        </w:r>
      </w:del>
      <w:r w:rsidR="00490032">
        <w:rPr>
          <w:lang w:eastAsia="ja-JP"/>
        </w:rPr>
        <w:fldChar w:fldCharType="end"/>
      </w:r>
      <w:r>
        <w:rPr>
          <w:lang w:eastAsia="ja-JP"/>
        </w:rPr>
        <w:t>.</w:t>
      </w:r>
    </w:p>
    <w:p w14:paraId="36F5CAA9" w14:textId="77777777" w:rsidR="00681E0C" w:rsidRDefault="009218B2" w:rsidP="004E1FA6">
      <w:pPr>
        <w:rPr>
          <w:lang w:eastAsia="ja-JP"/>
        </w:rPr>
      </w:pPr>
      <w:r w:rsidRPr="009218B2">
        <w:rPr>
          <w:lang w:eastAsia="ja-JP"/>
        </w:rPr>
        <w:t>For example, Core</w:t>
      </w:r>
      <w:r>
        <w:rPr>
          <w:lang w:eastAsia="ja-JP"/>
        </w:rPr>
        <w:t xml:space="preserve"> Standby</w:t>
      </w:r>
      <w:r w:rsidRPr="009218B2">
        <w:rPr>
          <w:lang w:eastAsia="ja-JP"/>
        </w:rPr>
        <w:t xml:space="preserve"> state </w:t>
      </w:r>
      <w:r w:rsidR="00996CDB">
        <w:rPr>
          <w:lang w:eastAsia="ja-JP"/>
        </w:rPr>
        <w:t xml:space="preserve">could reduce more </w:t>
      </w:r>
      <w:r w:rsidRPr="009218B2">
        <w:rPr>
          <w:lang w:eastAsia="ja-JP"/>
        </w:rPr>
        <w:t xml:space="preserve">power consumption, but it </w:t>
      </w:r>
      <w:r>
        <w:rPr>
          <w:lang w:eastAsia="ja-JP"/>
        </w:rPr>
        <w:t xml:space="preserve">increases </w:t>
      </w:r>
      <w:r w:rsidRPr="009218B2">
        <w:rPr>
          <w:lang w:eastAsia="ja-JP"/>
        </w:rPr>
        <w:t>wake-up time</w:t>
      </w:r>
    </w:p>
    <w:p w14:paraId="0E6C88B8" w14:textId="77777777" w:rsidR="00EA3FAE" w:rsidRPr="00EA3FAE" w:rsidRDefault="00EA3FAE" w:rsidP="004E1FA6">
      <w:pPr>
        <w:rPr>
          <w:lang w:eastAsia="ja-JP"/>
        </w:rPr>
      </w:pPr>
    </w:p>
    <w:p w14:paraId="74C5ADB8" w14:textId="09A26179" w:rsidR="00681E0C" w:rsidRPr="006975CB" w:rsidRDefault="00490032" w:rsidP="0067510D">
      <w:pPr>
        <w:pStyle w:val="Caption"/>
        <w:rPr>
          <w:lang w:eastAsia="ja-JP"/>
        </w:rPr>
      </w:pPr>
      <w:bookmarkStart w:id="36" w:name="_Ref476915619"/>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3</w:t>
      </w:r>
      <w:r w:rsidR="00AB0703">
        <w:rPr>
          <w:lang w:eastAsia="ja-JP"/>
        </w:rPr>
        <w:fldChar w:fldCharType="end"/>
      </w:r>
      <w:bookmarkEnd w:id="36"/>
      <w:r>
        <w:rPr>
          <w:noProof/>
          <w:lang w:eastAsia="ja-JP"/>
        </w:rPr>
        <w:t xml:space="preserve"> </w:t>
      </w:r>
      <w:r>
        <w:rPr>
          <w:lang w:eastAsia="ja-JP"/>
        </w:rPr>
        <w:t>Trade-off between Wake-up time and power consumption</w:t>
      </w:r>
    </w:p>
    <w:tbl>
      <w:tblPr>
        <w:tblStyle w:val="TableGrid"/>
        <w:tblW w:w="0" w:type="auto"/>
        <w:tblLook w:val="04A0" w:firstRow="1" w:lastRow="0" w:firstColumn="1" w:lastColumn="0" w:noHBand="0" w:noVBand="1"/>
      </w:tblPr>
      <w:tblGrid>
        <w:gridCol w:w="1836"/>
        <w:gridCol w:w="3801"/>
        <w:gridCol w:w="4085"/>
      </w:tblGrid>
      <w:tr w:rsidR="00317B5A" w14:paraId="7972F151" w14:textId="77777777" w:rsidTr="002265D3">
        <w:trPr>
          <w:trHeight w:val="196"/>
        </w:trPr>
        <w:tc>
          <w:tcPr>
            <w:tcW w:w="1838" w:type="dxa"/>
            <w:vMerge w:val="restart"/>
            <w:tcBorders>
              <w:top w:val="single" w:sz="12" w:space="0" w:color="auto"/>
              <w:left w:val="single" w:sz="12" w:space="0" w:color="auto"/>
            </w:tcBorders>
            <w:vAlign w:val="center"/>
          </w:tcPr>
          <w:p w14:paraId="5EA6527E" w14:textId="77777777" w:rsidR="00317B5A" w:rsidRDefault="00317B5A" w:rsidP="00D47BC6">
            <w:pPr>
              <w:jc w:val="center"/>
              <w:rPr>
                <w:lang w:eastAsia="ja-JP"/>
              </w:rPr>
            </w:pPr>
          </w:p>
        </w:tc>
        <w:tc>
          <w:tcPr>
            <w:tcW w:w="7904" w:type="dxa"/>
            <w:gridSpan w:val="2"/>
            <w:tcBorders>
              <w:top w:val="single" w:sz="12" w:space="0" w:color="auto"/>
              <w:right w:val="single" w:sz="12" w:space="0" w:color="auto"/>
            </w:tcBorders>
            <w:vAlign w:val="center"/>
          </w:tcPr>
          <w:p w14:paraId="2DB7A648" w14:textId="77777777" w:rsidR="00317B5A" w:rsidRDefault="00D04BC2" w:rsidP="00D47BC6">
            <w:pPr>
              <w:jc w:val="center"/>
              <w:rPr>
                <w:lang w:eastAsia="ja-JP"/>
              </w:rPr>
            </w:pPr>
            <w:r>
              <w:rPr>
                <w:rFonts w:hint="eastAsia"/>
                <w:lang w:eastAsia="ja-JP"/>
              </w:rPr>
              <w:t>State</w:t>
            </w:r>
          </w:p>
        </w:tc>
      </w:tr>
      <w:tr w:rsidR="00317B5A" w14:paraId="60885073" w14:textId="77777777" w:rsidTr="002265D3">
        <w:trPr>
          <w:trHeight w:val="65"/>
        </w:trPr>
        <w:tc>
          <w:tcPr>
            <w:tcW w:w="1838" w:type="dxa"/>
            <w:vMerge/>
            <w:tcBorders>
              <w:left w:val="single" w:sz="12" w:space="0" w:color="auto"/>
              <w:bottom w:val="single" w:sz="12" w:space="0" w:color="auto"/>
            </w:tcBorders>
          </w:tcPr>
          <w:p w14:paraId="49A0B679" w14:textId="77777777" w:rsidR="00317B5A" w:rsidRDefault="00317B5A" w:rsidP="00D47BC6">
            <w:pPr>
              <w:rPr>
                <w:lang w:eastAsia="ja-JP"/>
              </w:rPr>
            </w:pPr>
          </w:p>
        </w:tc>
        <w:tc>
          <w:tcPr>
            <w:tcW w:w="3810" w:type="dxa"/>
            <w:tcBorders>
              <w:bottom w:val="single" w:sz="12" w:space="0" w:color="auto"/>
            </w:tcBorders>
            <w:vAlign w:val="center"/>
          </w:tcPr>
          <w:p w14:paraId="35851826" w14:textId="77777777" w:rsidR="00317B5A" w:rsidRDefault="00083060" w:rsidP="00D47BC6">
            <w:pPr>
              <w:jc w:val="center"/>
              <w:rPr>
                <w:lang w:eastAsia="ja-JP"/>
              </w:rPr>
            </w:pPr>
            <w:r>
              <w:rPr>
                <w:lang w:eastAsia="ja-JP"/>
              </w:rPr>
              <w:t>Sleep mode</w:t>
            </w:r>
          </w:p>
        </w:tc>
        <w:tc>
          <w:tcPr>
            <w:tcW w:w="4094" w:type="dxa"/>
            <w:tcBorders>
              <w:bottom w:val="single" w:sz="12" w:space="0" w:color="auto"/>
              <w:right w:val="single" w:sz="12" w:space="0" w:color="auto"/>
            </w:tcBorders>
            <w:vAlign w:val="center"/>
          </w:tcPr>
          <w:p w14:paraId="4DFC3BA0" w14:textId="77777777" w:rsidR="00317B5A" w:rsidRDefault="00317B5A" w:rsidP="00317B5A">
            <w:pPr>
              <w:jc w:val="center"/>
              <w:rPr>
                <w:lang w:eastAsia="ja-JP"/>
              </w:rPr>
            </w:pPr>
            <w:r>
              <w:rPr>
                <w:rFonts w:hint="eastAsia"/>
                <w:lang w:eastAsia="ja-JP"/>
              </w:rPr>
              <w:t>Core Standby</w:t>
            </w:r>
            <w:r w:rsidR="00083060">
              <w:rPr>
                <w:lang w:eastAsia="ja-JP"/>
              </w:rPr>
              <w:t xml:space="preserve"> mode</w:t>
            </w:r>
          </w:p>
        </w:tc>
      </w:tr>
      <w:tr w:rsidR="00317B5A" w14:paraId="6DFBC9C4" w14:textId="77777777" w:rsidTr="002265D3">
        <w:trPr>
          <w:trHeight w:val="169"/>
        </w:trPr>
        <w:tc>
          <w:tcPr>
            <w:tcW w:w="1838" w:type="dxa"/>
            <w:tcBorders>
              <w:top w:val="single" w:sz="12" w:space="0" w:color="auto"/>
              <w:left w:val="single" w:sz="12" w:space="0" w:color="auto"/>
            </w:tcBorders>
          </w:tcPr>
          <w:p w14:paraId="6883381F" w14:textId="77777777" w:rsidR="00317B5A" w:rsidRDefault="0034517B" w:rsidP="007F3E8A">
            <w:pPr>
              <w:rPr>
                <w:lang w:eastAsia="ja-JP"/>
              </w:rPr>
            </w:pPr>
            <w:r>
              <w:rPr>
                <w:rFonts w:hint="eastAsia"/>
                <w:lang w:eastAsia="ja-JP"/>
              </w:rPr>
              <w:t>Wake-up</w:t>
            </w:r>
            <w:r w:rsidR="00086D84">
              <w:rPr>
                <w:lang w:eastAsia="ja-JP"/>
              </w:rPr>
              <w:t xml:space="preserve"> time</w:t>
            </w:r>
            <w:r w:rsidR="007F3E8A">
              <w:rPr>
                <w:lang w:eastAsia="ja-JP"/>
              </w:rPr>
              <w:t xml:space="preserve"> </w:t>
            </w:r>
          </w:p>
        </w:tc>
        <w:tc>
          <w:tcPr>
            <w:tcW w:w="3810" w:type="dxa"/>
            <w:tcBorders>
              <w:top w:val="single" w:sz="12" w:space="0" w:color="auto"/>
            </w:tcBorders>
            <w:vAlign w:val="center"/>
          </w:tcPr>
          <w:p w14:paraId="0D0CF021" w14:textId="77777777" w:rsidR="00317B5A" w:rsidRDefault="00086D84" w:rsidP="007F3E8A">
            <w:pPr>
              <w:ind w:firstLineChars="50" w:firstLine="100"/>
              <w:rPr>
                <w:lang w:eastAsia="ja-JP"/>
              </w:rPr>
            </w:pPr>
            <w:r>
              <w:rPr>
                <w:rFonts w:hint="eastAsia"/>
                <w:lang w:eastAsia="ja-JP"/>
              </w:rPr>
              <w:t>Low</w:t>
            </w:r>
          </w:p>
        </w:tc>
        <w:tc>
          <w:tcPr>
            <w:tcW w:w="4094" w:type="dxa"/>
            <w:tcBorders>
              <w:top w:val="single" w:sz="12" w:space="0" w:color="auto"/>
              <w:right w:val="single" w:sz="12" w:space="0" w:color="auto"/>
            </w:tcBorders>
            <w:vAlign w:val="center"/>
          </w:tcPr>
          <w:p w14:paraId="4464E6EC" w14:textId="77777777" w:rsidR="00317B5A" w:rsidRDefault="00086D84" w:rsidP="007F3E8A">
            <w:pPr>
              <w:wordWrap w:val="0"/>
              <w:jc w:val="right"/>
              <w:rPr>
                <w:lang w:eastAsia="ja-JP"/>
              </w:rPr>
            </w:pPr>
            <w:r>
              <w:rPr>
                <w:noProof/>
              </w:rPr>
              <mc:AlternateContent>
                <mc:Choice Requires="wps">
                  <w:drawing>
                    <wp:anchor distT="0" distB="0" distL="114300" distR="114300" simplePos="0" relativeHeight="251632640" behindDoc="0" locked="0" layoutInCell="1" allowOverlap="1" wp14:anchorId="48EA7C8A" wp14:editId="66B8928C">
                      <wp:simplePos x="0" y="0"/>
                      <wp:positionH relativeFrom="column">
                        <wp:posOffset>-2076450</wp:posOffset>
                      </wp:positionH>
                      <wp:positionV relativeFrom="paragraph">
                        <wp:posOffset>-20320</wp:posOffset>
                      </wp:positionV>
                      <wp:extent cx="4144645" cy="209550"/>
                      <wp:effectExtent l="19050" t="19050" r="27305" b="38100"/>
                      <wp:wrapNone/>
                      <wp:docPr id="1492" name="右矢印 1492"/>
                      <wp:cNvGraphicFramePr/>
                      <a:graphic xmlns:a="http://schemas.openxmlformats.org/drawingml/2006/main">
                        <a:graphicData uri="http://schemas.microsoft.com/office/word/2010/wordprocessingShape">
                          <wps:wsp>
                            <wps:cNvSpPr/>
                            <wps:spPr>
                              <a:xfrm flipH="1">
                                <a:off x="0" y="0"/>
                                <a:ext cx="4144645" cy="209550"/>
                              </a:xfrm>
                              <a:prstGeom prst="rightArrow">
                                <a:avLst>
                                  <a:gd name="adj1" fmla="val 42267"/>
                                  <a:gd name="adj2" fmla="val 50000"/>
                                </a:avLst>
                              </a:prstGeom>
                              <a:gradFill flip="none" rotWithShape="1">
                                <a:gsLst>
                                  <a:gs pos="20000">
                                    <a:schemeClr val="accent2">
                                      <a:lumMod val="60000"/>
                                      <a:lumOff val="40000"/>
                                    </a:schemeClr>
                                  </a:gs>
                                  <a:gs pos="35000">
                                    <a:schemeClr val="accent2">
                                      <a:lumMod val="20000"/>
                                      <a:lumOff val="80000"/>
                                    </a:schemeClr>
                                  </a:gs>
                                  <a:gs pos="0">
                                    <a:srgbClr val="FF0000"/>
                                  </a:gs>
                                  <a:gs pos="65000">
                                    <a:schemeClr val="accent1">
                                      <a:lumMod val="60000"/>
                                      <a:lumOff val="40000"/>
                                    </a:schemeClr>
                                  </a:gs>
                                  <a:gs pos="80000">
                                    <a:schemeClr val="accent1">
                                      <a:lumMod val="75000"/>
                                    </a:schemeClr>
                                  </a:gs>
                                  <a:gs pos="100000">
                                    <a:schemeClr val="accent1">
                                      <a:lumMod val="75000"/>
                                    </a:schemeClr>
                                  </a:gs>
                                </a:gsLst>
                                <a:lin ang="0" scaled="1"/>
                                <a:tileRect/>
                              </a:gra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CA9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92" o:spid="_x0000_s1026" type="#_x0000_t13" style="position:absolute;margin-left:-163.5pt;margin-top:-1.6pt;width:326.35pt;height:16.5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" adj="21054,6235" fillcolor="red" strokecolor="#a5a5a5 [2092]" strokeweight=".5pt">
                      <v:fill color2="#365f91 [2404]" rotate="t" angle="90" colors="0 red;13107f #d99694;22938f #f2dcdb;42598f #95b3d7;52429f #376092;1 #376092" focus="100%" type="gradient"/>
                    </v:shape>
                  </w:pict>
                </mc:Fallback>
              </mc:AlternateContent>
            </w:r>
            <w:r>
              <w:rPr>
                <w:rFonts w:hint="eastAsia"/>
                <w:lang w:eastAsia="ja-JP"/>
              </w:rPr>
              <w:t>High</w:t>
            </w:r>
            <w:r w:rsidR="00317B5A">
              <w:rPr>
                <w:rFonts w:hint="eastAsia"/>
                <w:lang w:eastAsia="ja-JP"/>
              </w:rPr>
              <w:t xml:space="preserve"> </w:t>
            </w:r>
          </w:p>
        </w:tc>
      </w:tr>
      <w:tr w:rsidR="00317B5A" w14:paraId="4AFD911A" w14:textId="77777777" w:rsidTr="002265D3">
        <w:tc>
          <w:tcPr>
            <w:tcW w:w="1838" w:type="dxa"/>
            <w:tcBorders>
              <w:left w:val="single" w:sz="12" w:space="0" w:color="auto"/>
              <w:bottom w:val="single" w:sz="12" w:space="0" w:color="auto"/>
            </w:tcBorders>
          </w:tcPr>
          <w:p w14:paraId="6F7862D4" w14:textId="77777777" w:rsidR="00317B5A" w:rsidRDefault="00086D84" w:rsidP="00D47BC6">
            <w:pPr>
              <w:rPr>
                <w:lang w:eastAsia="ja-JP"/>
              </w:rPr>
            </w:pPr>
            <w:r>
              <w:rPr>
                <w:rFonts w:hint="eastAsia"/>
                <w:lang w:eastAsia="ja-JP"/>
              </w:rPr>
              <w:t>Power consumption</w:t>
            </w:r>
          </w:p>
        </w:tc>
        <w:tc>
          <w:tcPr>
            <w:tcW w:w="3810" w:type="dxa"/>
            <w:tcBorders>
              <w:bottom w:val="single" w:sz="12" w:space="0" w:color="auto"/>
            </w:tcBorders>
            <w:vAlign w:val="center"/>
          </w:tcPr>
          <w:p w14:paraId="78745E51" w14:textId="77777777" w:rsidR="00317B5A" w:rsidRDefault="00086D84" w:rsidP="007F3E8A">
            <w:pPr>
              <w:ind w:firstLineChars="50" w:firstLine="100"/>
              <w:rPr>
                <w:lang w:eastAsia="ja-JP"/>
              </w:rPr>
            </w:pPr>
            <w:r>
              <w:rPr>
                <w:rFonts w:hint="eastAsia"/>
                <w:lang w:eastAsia="ja-JP"/>
              </w:rPr>
              <w:t>H</w:t>
            </w:r>
            <w:r>
              <w:rPr>
                <w:lang w:eastAsia="ja-JP"/>
              </w:rPr>
              <w:t>igh</w:t>
            </w:r>
          </w:p>
        </w:tc>
        <w:tc>
          <w:tcPr>
            <w:tcW w:w="4094" w:type="dxa"/>
            <w:tcBorders>
              <w:bottom w:val="single" w:sz="12" w:space="0" w:color="auto"/>
              <w:right w:val="single" w:sz="12" w:space="0" w:color="auto"/>
            </w:tcBorders>
            <w:vAlign w:val="center"/>
          </w:tcPr>
          <w:p w14:paraId="23533AA5" w14:textId="77777777" w:rsidR="00317B5A" w:rsidRDefault="00086D84" w:rsidP="00EA2384">
            <w:pPr>
              <w:wordWrap w:val="0"/>
              <w:ind w:right="100"/>
              <w:jc w:val="right"/>
              <w:rPr>
                <w:lang w:eastAsia="ja-JP"/>
              </w:rPr>
            </w:pPr>
            <w:r>
              <w:rPr>
                <w:noProof/>
              </w:rPr>
              <mc:AlternateContent>
                <mc:Choice Requires="wps">
                  <w:drawing>
                    <wp:anchor distT="0" distB="0" distL="114300" distR="114300" simplePos="0" relativeHeight="251631616" behindDoc="0" locked="0" layoutInCell="1" allowOverlap="1" wp14:anchorId="51DAEB96" wp14:editId="568CB474">
                      <wp:simplePos x="0" y="0"/>
                      <wp:positionH relativeFrom="column">
                        <wp:posOffset>-2038350</wp:posOffset>
                      </wp:positionH>
                      <wp:positionV relativeFrom="paragraph">
                        <wp:posOffset>-13970</wp:posOffset>
                      </wp:positionV>
                      <wp:extent cx="4144645" cy="209550"/>
                      <wp:effectExtent l="0" t="19050" r="46355" b="38100"/>
                      <wp:wrapNone/>
                      <wp:docPr id="1490" name="右矢印 1490"/>
                      <wp:cNvGraphicFramePr/>
                      <a:graphic xmlns:a="http://schemas.openxmlformats.org/drawingml/2006/main">
                        <a:graphicData uri="http://schemas.microsoft.com/office/word/2010/wordprocessingShape">
                          <wps:wsp>
                            <wps:cNvSpPr/>
                            <wps:spPr>
                              <a:xfrm>
                                <a:off x="0" y="0"/>
                                <a:ext cx="4144645" cy="209550"/>
                              </a:xfrm>
                              <a:prstGeom prst="rightArrow">
                                <a:avLst>
                                  <a:gd name="adj1" fmla="val 42267"/>
                                  <a:gd name="adj2" fmla="val 50000"/>
                                </a:avLst>
                              </a:prstGeom>
                              <a:gradFill flip="none" rotWithShape="1">
                                <a:gsLst>
                                  <a:gs pos="20000">
                                    <a:schemeClr val="accent2">
                                      <a:lumMod val="60000"/>
                                      <a:lumOff val="40000"/>
                                    </a:schemeClr>
                                  </a:gs>
                                  <a:gs pos="35000">
                                    <a:schemeClr val="accent2">
                                      <a:lumMod val="20000"/>
                                      <a:lumOff val="80000"/>
                                    </a:schemeClr>
                                  </a:gs>
                                  <a:gs pos="0">
                                    <a:srgbClr val="FF0000"/>
                                  </a:gs>
                                  <a:gs pos="65000">
                                    <a:schemeClr val="accent1">
                                      <a:lumMod val="60000"/>
                                      <a:lumOff val="40000"/>
                                    </a:schemeClr>
                                  </a:gs>
                                  <a:gs pos="80000">
                                    <a:schemeClr val="accent1">
                                      <a:lumMod val="75000"/>
                                    </a:schemeClr>
                                  </a:gs>
                                  <a:gs pos="100000">
                                    <a:schemeClr val="accent1">
                                      <a:lumMod val="75000"/>
                                    </a:schemeClr>
                                  </a:gs>
                                </a:gsLst>
                                <a:lin ang="0" scaled="1"/>
                                <a:tileRect/>
                              </a:gra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6106" id="右矢印 1490" o:spid="_x0000_s1026" type="#_x0000_t13" style="position:absolute;margin-left:-160.5pt;margin-top:-1.1pt;width:326.35pt;height:1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" adj="21054,6235" fillcolor="red" strokecolor="#a5a5a5 [2092]" strokeweight=".5pt">
                      <v:fill color2="#365f91 [2404]" rotate="t" angle="90" colors="0 red;13107f #d99694;22938f #f2dcdb;42598f #95b3d7;52429f #376092;1 #376092" focus="100%" type="gradient"/>
                    </v:shape>
                  </w:pict>
                </mc:Fallback>
              </mc:AlternateContent>
            </w:r>
            <w:r>
              <w:rPr>
                <w:rFonts w:hint="eastAsia"/>
                <w:lang w:eastAsia="ja-JP"/>
              </w:rPr>
              <w:t>L</w:t>
            </w:r>
            <w:r>
              <w:rPr>
                <w:lang w:eastAsia="ja-JP"/>
              </w:rPr>
              <w:t>ow</w:t>
            </w:r>
          </w:p>
        </w:tc>
      </w:tr>
    </w:tbl>
    <w:p w14:paraId="7CB45F05" w14:textId="77777777" w:rsidR="00515476" w:rsidRDefault="00515476" w:rsidP="004E1FA6">
      <w:pPr>
        <w:rPr>
          <w:lang w:eastAsia="ja-JP"/>
        </w:rPr>
      </w:pPr>
      <w:r>
        <w:rPr>
          <w:lang w:eastAsia="ja-JP"/>
        </w:rPr>
        <w:t>These s</w:t>
      </w:r>
      <w:r w:rsidRPr="00515476">
        <w:rPr>
          <w:lang w:eastAsia="ja-JP"/>
        </w:rPr>
        <w:t>tates are chosen suitably according to current situation of System.</w:t>
      </w:r>
    </w:p>
    <w:p w14:paraId="2EAE3515" w14:textId="77777777" w:rsidR="00515476" w:rsidRPr="00F02C17" w:rsidRDefault="00957C4C" w:rsidP="004E1FA6">
      <w:pPr>
        <w:rPr>
          <w:lang w:eastAsia="ja-JP"/>
        </w:rPr>
      </w:pPr>
      <w:r w:rsidRPr="00957C4C">
        <w:rPr>
          <w:rFonts w:hint="eastAsia"/>
          <w:lang w:eastAsia="ja-JP"/>
        </w:rPr>
        <w:t>“</w:t>
      </w:r>
      <w:r w:rsidRPr="00957C4C">
        <w:rPr>
          <w:lang w:eastAsia="ja-JP"/>
        </w:rPr>
        <w:t>Menu” governor is provided</w:t>
      </w:r>
      <w:r>
        <w:rPr>
          <w:lang w:eastAsia="ja-JP"/>
        </w:rPr>
        <w:t xml:space="preserve"> by Linux to choose the states.</w:t>
      </w:r>
      <w:r w:rsidR="00923F79">
        <w:rPr>
          <w:lang w:eastAsia="ja-JP"/>
        </w:rPr>
        <w:t xml:space="preserve"> </w:t>
      </w:r>
      <w:r w:rsidR="00923F79" w:rsidRPr="00923F79">
        <w:rPr>
          <w:lang w:eastAsia="ja-JP"/>
        </w:rPr>
        <w:t>"Menu" takes predictive algorithm and calculate</w:t>
      </w:r>
      <w:r>
        <w:rPr>
          <w:lang w:eastAsia="ja-JP"/>
        </w:rPr>
        <w:t>s</w:t>
      </w:r>
      <w:r w:rsidR="00923F79" w:rsidRPr="00923F79">
        <w:rPr>
          <w:lang w:eastAsia="ja-JP"/>
        </w:rPr>
        <w:t xml:space="preserve"> predicted latency time until next process.</w:t>
      </w:r>
      <w:r w:rsidR="00923F79">
        <w:rPr>
          <w:lang w:eastAsia="ja-JP"/>
        </w:rPr>
        <w:t xml:space="preserve"> </w:t>
      </w:r>
      <w:r w:rsidR="00923F79" w:rsidRPr="00923F79">
        <w:rPr>
          <w:lang w:eastAsia="ja-JP"/>
        </w:rPr>
        <w:t>The suitable State is chosen according to calculated predicted idle time and the following parameters.</w:t>
      </w:r>
      <w:r w:rsidR="00F02C17">
        <w:rPr>
          <w:lang w:eastAsia="ja-JP"/>
        </w:rPr>
        <w:t xml:space="preserve"> </w:t>
      </w:r>
      <w:r w:rsidR="00904D6F">
        <w:rPr>
          <w:lang w:eastAsia="ja-JP"/>
        </w:rPr>
        <w:t>“Menu” governor is default governor in current BSP, also</w:t>
      </w:r>
      <w:r w:rsidR="00527315">
        <w:rPr>
          <w:lang w:eastAsia="ja-JP"/>
        </w:rPr>
        <w:t xml:space="preserve"> </w:t>
      </w:r>
      <w:r w:rsidR="008329A6">
        <w:rPr>
          <w:lang w:eastAsia="ja-JP"/>
        </w:rPr>
        <w:t>BSP is</w:t>
      </w:r>
      <w:r w:rsidR="00904D6F">
        <w:rPr>
          <w:lang w:eastAsia="ja-JP"/>
        </w:rPr>
        <w:t xml:space="preserve"> only evaluate</w:t>
      </w:r>
      <w:r w:rsidR="008329A6">
        <w:rPr>
          <w:lang w:eastAsia="ja-JP"/>
        </w:rPr>
        <w:t>d</w:t>
      </w:r>
      <w:r w:rsidR="00904D6F">
        <w:rPr>
          <w:lang w:eastAsia="ja-JP"/>
        </w:rPr>
        <w:t xml:space="preserve"> on this governor.</w:t>
      </w:r>
    </w:p>
    <w:p w14:paraId="6C37409E" w14:textId="77777777" w:rsidR="007F63E1" w:rsidRDefault="007F63E1" w:rsidP="004E1FA6">
      <w:pPr>
        <w:rPr>
          <w:lang w:eastAsia="ja-JP"/>
        </w:rPr>
      </w:pPr>
    </w:p>
    <w:p w14:paraId="1EB6CD02" w14:textId="0E07CBA3" w:rsidR="001463F2" w:rsidRDefault="00490032" w:rsidP="0067510D">
      <w:pPr>
        <w:pStyle w:val="Caption"/>
        <w:rPr>
          <w:lang w:eastAsia="ja-JP"/>
        </w:rPr>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4</w:t>
      </w:r>
      <w:r w:rsidR="00AB0703">
        <w:rPr>
          <w:lang w:eastAsia="ja-JP"/>
        </w:rPr>
        <w:fldChar w:fldCharType="end"/>
      </w:r>
      <w:r>
        <w:rPr>
          <w:noProof/>
          <w:lang w:eastAsia="ja-JP"/>
        </w:rPr>
        <w:t xml:space="preserve"> </w:t>
      </w:r>
      <w:r w:rsidR="00D04BC2">
        <w:rPr>
          <w:rFonts w:hint="eastAsia"/>
          <w:noProof/>
          <w:lang w:eastAsia="ja-JP"/>
        </w:rPr>
        <w:t>Parameter</w:t>
      </w:r>
      <w:r w:rsidR="00D04BC2">
        <w:rPr>
          <w:noProof/>
          <w:lang w:eastAsia="ja-JP"/>
        </w:rPr>
        <w:t>s to choose CPU Idle states</w:t>
      </w:r>
    </w:p>
    <w:tbl>
      <w:tblPr>
        <w:tblStyle w:val="TableGrid"/>
        <w:tblW w:w="0" w:type="auto"/>
        <w:tblLook w:val="04A0" w:firstRow="1" w:lastRow="0" w:firstColumn="1" w:lastColumn="0" w:noHBand="0" w:noVBand="1"/>
      </w:tblPr>
      <w:tblGrid>
        <w:gridCol w:w="1554"/>
        <w:gridCol w:w="8168"/>
      </w:tblGrid>
      <w:tr w:rsidR="001463F2" w14:paraId="4CA1E767" w14:textId="77777777" w:rsidTr="002265D3">
        <w:trPr>
          <w:trHeight w:val="50"/>
        </w:trPr>
        <w:tc>
          <w:tcPr>
            <w:tcW w:w="1555" w:type="dxa"/>
            <w:tcBorders>
              <w:top w:val="single" w:sz="12" w:space="0" w:color="auto"/>
              <w:left w:val="single" w:sz="12" w:space="0" w:color="auto"/>
              <w:bottom w:val="single" w:sz="12" w:space="0" w:color="auto"/>
            </w:tcBorders>
            <w:vAlign w:val="center"/>
          </w:tcPr>
          <w:p w14:paraId="65E396DF" w14:textId="77777777" w:rsidR="001463F2" w:rsidRDefault="00086D84" w:rsidP="009218B2">
            <w:pPr>
              <w:jc w:val="center"/>
              <w:rPr>
                <w:lang w:eastAsia="ja-JP"/>
              </w:rPr>
            </w:pPr>
            <w:r>
              <w:rPr>
                <w:rFonts w:hint="eastAsia"/>
                <w:lang w:eastAsia="ja-JP"/>
              </w:rPr>
              <w:t>Parameter</w:t>
            </w:r>
            <w:r>
              <w:rPr>
                <w:lang w:eastAsia="ja-JP"/>
              </w:rPr>
              <w:t>s</w:t>
            </w:r>
          </w:p>
        </w:tc>
        <w:tc>
          <w:tcPr>
            <w:tcW w:w="8187" w:type="dxa"/>
            <w:tcBorders>
              <w:top w:val="single" w:sz="12" w:space="0" w:color="auto"/>
              <w:bottom w:val="single" w:sz="12" w:space="0" w:color="auto"/>
              <w:right w:val="single" w:sz="12" w:space="0" w:color="auto"/>
            </w:tcBorders>
            <w:vAlign w:val="center"/>
          </w:tcPr>
          <w:p w14:paraId="671FDE59" w14:textId="77777777" w:rsidR="001463F2" w:rsidRDefault="00086D84" w:rsidP="00D47BC6">
            <w:pPr>
              <w:jc w:val="center"/>
              <w:rPr>
                <w:lang w:eastAsia="ja-JP"/>
              </w:rPr>
            </w:pPr>
            <w:r>
              <w:rPr>
                <w:lang w:eastAsia="ja-JP"/>
              </w:rPr>
              <w:t>Description</w:t>
            </w:r>
          </w:p>
        </w:tc>
      </w:tr>
      <w:tr w:rsidR="001463F2" w14:paraId="6086121C" w14:textId="77777777" w:rsidTr="002265D3">
        <w:trPr>
          <w:trHeight w:val="169"/>
        </w:trPr>
        <w:tc>
          <w:tcPr>
            <w:tcW w:w="1555" w:type="dxa"/>
            <w:tcBorders>
              <w:top w:val="single" w:sz="12" w:space="0" w:color="auto"/>
              <w:left w:val="single" w:sz="12" w:space="0" w:color="auto"/>
            </w:tcBorders>
          </w:tcPr>
          <w:p w14:paraId="7A3749E8" w14:textId="77777777" w:rsidR="001463F2" w:rsidRDefault="009D2B14" w:rsidP="00D47BC6">
            <w:pPr>
              <w:rPr>
                <w:lang w:eastAsia="ja-JP"/>
              </w:rPr>
            </w:pPr>
            <w:r>
              <w:rPr>
                <w:lang w:eastAsia="ja-JP"/>
              </w:rPr>
              <w:t>exit-</w:t>
            </w:r>
            <w:r w:rsidR="001463F2">
              <w:rPr>
                <w:lang w:eastAsia="ja-JP"/>
              </w:rPr>
              <w:t>latency</w:t>
            </w:r>
          </w:p>
        </w:tc>
        <w:tc>
          <w:tcPr>
            <w:tcW w:w="8187" w:type="dxa"/>
            <w:tcBorders>
              <w:top w:val="single" w:sz="12" w:space="0" w:color="auto"/>
              <w:right w:val="single" w:sz="12" w:space="0" w:color="auto"/>
            </w:tcBorders>
          </w:tcPr>
          <w:p w14:paraId="361B5446" w14:textId="77777777" w:rsidR="00923F79" w:rsidRDefault="00923F79" w:rsidP="001463F2">
            <w:pPr>
              <w:rPr>
                <w:lang w:eastAsia="ja-JP"/>
              </w:rPr>
            </w:pPr>
            <w:r w:rsidRPr="00923F79">
              <w:rPr>
                <w:lang w:eastAsia="ja-JP"/>
              </w:rPr>
              <w:t>The latency time for moving from Idle state to Working state</w:t>
            </w:r>
            <w:r>
              <w:rPr>
                <w:lang w:eastAsia="ja-JP"/>
              </w:rPr>
              <w:t xml:space="preserve">. </w:t>
            </w:r>
          </w:p>
          <w:p w14:paraId="517CD92C" w14:textId="77777777" w:rsidR="00923F79" w:rsidRDefault="00923F79" w:rsidP="001463F2">
            <w:pPr>
              <w:rPr>
                <w:lang w:eastAsia="ja-JP"/>
              </w:rPr>
            </w:pPr>
            <w:r w:rsidRPr="00923F79">
              <w:rPr>
                <w:lang w:eastAsia="ja-JP"/>
              </w:rPr>
              <w:t>Therefore, there is possibility to become less performance in case pred</w:t>
            </w:r>
            <w:r w:rsidR="00957C4C">
              <w:rPr>
                <w:lang w:eastAsia="ja-JP"/>
              </w:rPr>
              <w:t>icted idle time is less than exi</w:t>
            </w:r>
            <w:r w:rsidR="009D2B14">
              <w:rPr>
                <w:lang w:eastAsia="ja-JP"/>
              </w:rPr>
              <w:t>t-</w:t>
            </w:r>
            <w:r w:rsidRPr="00923F79">
              <w:rPr>
                <w:lang w:eastAsia="ja-JP"/>
              </w:rPr>
              <w:t>latency.</w:t>
            </w:r>
            <w:r>
              <w:rPr>
                <w:lang w:eastAsia="ja-JP"/>
              </w:rPr>
              <w:t xml:space="preserve"> </w:t>
            </w:r>
            <w:r w:rsidRPr="00923F79">
              <w:rPr>
                <w:lang w:eastAsia="ja-JP"/>
              </w:rPr>
              <w:t>Thus, the following formula must meet for Menu algorithm.</w:t>
            </w:r>
          </w:p>
          <w:p w14:paraId="3DA43B5C" w14:textId="77777777" w:rsidR="001463F2" w:rsidRPr="0045181C" w:rsidRDefault="009D2B14" w:rsidP="009D2B14">
            <w:pPr>
              <w:jc w:val="center"/>
              <w:rPr>
                <w:i/>
                <w:lang w:eastAsia="ja-JP"/>
              </w:rPr>
            </w:pPr>
            <w:r w:rsidRPr="009D2B14">
              <w:rPr>
                <w:i/>
                <w:lang w:eastAsia="ja-JP"/>
              </w:rPr>
              <w:t>e</w:t>
            </w:r>
            <w:r w:rsidRPr="009D2B14">
              <w:rPr>
                <w:rFonts w:hint="eastAsia"/>
                <w:i/>
                <w:lang w:eastAsia="ja-JP"/>
              </w:rPr>
              <w:t>xit-latency</w:t>
            </w:r>
            <w:r>
              <w:rPr>
                <w:rFonts w:hint="eastAsia"/>
                <w:i/>
                <w:lang w:eastAsia="ja-JP"/>
              </w:rPr>
              <w:t xml:space="preserve"> </w:t>
            </w:r>
            <m:oMath>
              <m:r>
                <w:rPr>
                  <w:rFonts w:ascii="Cambria Math" w:hAnsi="Cambria Math"/>
                  <w:lang w:eastAsia="ja-JP"/>
                </w:rPr>
                <m:t>× multiplier ≤ predicted ilde time</m:t>
              </m:r>
            </m:oMath>
          </w:p>
        </w:tc>
      </w:tr>
      <w:tr w:rsidR="001B2F74" w14:paraId="21B04E81" w14:textId="77777777" w:rsidTr="002265D3">
        <w:trPr>
          <w:trHeight w:val="169"/>
        </w:trPr>
        <w:tc>
          <w:tcPr>
            <w:tcW w:w="1555" w:type="dxa"/>
            <w:tcBorders>
              <w:left w:val="single" w:sz="12" w:space="0" w:color="auto"/>
            </w:tcBorders>
          </w:tcPr>
          <w:p w14:paraId="1271A646" w14:textId="77777777" w:rsidR="001B2F74" w:rsidRDefault="00E01584" w:rsidP="00D47BC6">
            <w:pPr>
              <w:rPr>
                <w:lang w:eastAsia="ja-JP"/>
              </w:rPr>
            </w:pPr>
            <w:r>
              <w:rPr>
                <w:lang w:eastAsia="ja-JP"/>
              </w:rPr>
              <w:t>e</w:t>
            </w:r>
            <w:r w:rsidR="001B2F74">
              <w:rPr>
                <w:rFonts w:hint="eastAsia"/>
                <w:lang w:eastAsia="ja-JP"/>
              </w:rPr>
              <w:t>ntry</w:t>
            </w:r>
            <w:r w:rsidR="009D2B14">
              <w:rPr>
                <w:rFonts w:hint="eastAsia"/>
                <w:lang w:eastAsia="ja-JP"/>
              </w:rPr>
              <w:t>-</w:t>
            </w:r>
            <w:r w:rsidR="001B2F74">
              <w:rPr>
                <w:lang w:eastAsia="ja-JP"/>
              </w:rPr>
              <w:t>latency</w:t>
            </w:r>
          </w:p>
        </w:tc>
        <w:tc>
          <w:tcPr>
            <w:tcW w:w="8187" w:type="dxa"/>
            <w:tcBorders>
              <w:right w:val="single" w:sz="12" w:space="0" w:color="auto"/>
            </w:tcBorders>
          </w:tcPr>
          <w:p w14:paraId="2D0486B3" w14:textId="77777777" w:rsidR="001B2F74" w:rsidRPr="00923F79" w:rsidRDefault="009D2B14" w:rsidP="009D2B14">
            <w:pPr>
              <w:rPr>
                <w:lang w:eastAsia="ja-JP"/>
              </w:rPr>
            </w:pPr>
            <w:r>
              <w:rPr>
                <w:lang w:eastAsia="ja-JP"/>
              </w:rPr>
              <w:t xml:space="preserve">The </w:t>
            </w:r>
            <w:r w:rsidR="00E01584" w:rsidRPr="00E01584">
              <w:rPr>
                <w:lang w:eastAsia="ja-JP"/>
              </w:rPr>
              <w:t>latency required to enter the idle state. Preparation phase before committing the hardware to idle mode like cache flushing.</w:t>
            </w:r>
          </w:p>
        </w:tc>
      </w:tr>
      <w:tr w:rsidR="001463F2" w14:paraId="0755FD1E" w14:textId="77777777" w:rsidTr="002265D3">
        <w:trPr>
          <w:trHeight w:val="1233"/>
        </w:trPr>
        <w:tc>
          <w:tcPr>
            <w:tcW w:w="1555" w:type="dxa"/>
            <w:tcBorders>
              <w:left w:val="single" w:sz="12" w:space="0" w:color="auto"/>
              <w:bottom w:val="single" w:sz="12" w:space="0" w:color="auto"/>
            </w:tcBorders>
          </w:tcPr>
          <w:p w14:paraId="03C07DAA" w14:textId="77777777" w:rsidR="001463F2" w:rsidRDefault="00E01584" w:rsidP="00E01584">
            <w:pPr>
              <w:rPr>
                <w:lang w:eastAsia="ja-JP"/>
              </w:rPr>
            </w:pPr>
            <w:r>
              <w:rPr>
                <w:lang w:eastAsia="ja-JP"/>
              </w:rPr>
              <w:t>min-residency</w:t>
            </w:r>
          </w:p>
        </w:tc>
        <w:tc>
          <w:tcPr>
            <w:tcW w:w="8187" w:type="dxa"/>
            <w:tcBorders>
              <w:bottom w:val="single" w:sz="12" w:space="0" w:color="auto"/>
              <w:right w:val="single" w:sz="12" w:space="0" w:color="auto"/>
            </w:tcBorders>
          </w:tcPr>
          <w:p w14:paraId="0AA18B39" w14:textId="77777777" w:rsidR="003616C4" w:rsidRDefault="003616C4" w:rsidP="007F63E1">
            <w:pPr>
              <w:rPr>
                <w:lang w:eastAsia="ja-JP"/>
              </w:rPr>
            </w:pPr>
            <w:r w:rsidRPr="003616C4">
              <w:rPr>
                <w:lang w:eastAsia="ja-JP"/>
              </w:rPr>
              <w:t xml:space="preserve">The minimal </w:t>
            </w:r>
            <w:r w:rsidR="00957C4C" w:rsidRPr="003616C4">
              <w:rPr>
                <w:lang w:eastAsia="ja-JP"/>
              </w:rPr>
              <w:t xml:space="preserve">residency </w:t>
            </w:r>
            <w:r w:rsidRPr="003616C4">
              <w:rPr>
                <w:lang w:eastAsia="ja-JP"/>
              </w:rPr>
              <w:t>time which should be stayed in Idle state</w:t>
            </w:r>
            <w:r>
              <w:rPr>
                <w:lang w:eastAsia="ja-JP"/>
              </w:rPr>
              <w:t>.</w:t>
            </w:r>
          </w:p>
          <w:p w14:paraId="7266C07A" w14:textId="77777777" w:rsidR="003616C4" w:rsidRDefault="003616C4" w:rsidP="007F63E1">
            <w:pPr>
              <w:rPr>
                <w:lang w:eastAsia="ja-JP"/>
              </w:rPr>
            </w:pPr>
            <w:r w:rsidRPr="003616C4">
              <w:rPr>
                <w:lang w:eastAsia="ja-JP"/>
              </w:rPr>
              <w:t>The process moving from Idle state to Working waste</w:t>
            </w:r>
            <w:r w:rsidR="00DD1472">
              <w:rPr>
                <w:lang w:eastAsia="ja-JP"/>
              </w:rPr>
              <w:t>s</w:t>
            </w:r>
            <w:r w:rsidRPr="003616C4">
              <w:rPr>
                <w:lang w:eastAsia="ja-JP"/>
              </w:rPr>
              <w:t xml:space="preserve"> a certain power consumption.</w:t>
            </w:r>
            <w:r>
              <w:rPr>
                <w:lang w:eastAsia="ja-JP"/>
              </w:rPr>
              <w:t xml:space="preserve"> </w:t>
            </w:r>
            <w:r w:rsidRPr="003616C4">
              <w:rPr>
                <w:lang w:eastAsia="ja-JP"/>
              </w:rPr>
              <w:t xml:space="preserve">If predicted idle </w:t>
            </w:r>
            <w:r w:rsidR="00957C4C">
              <w:rPr>
                <w:lang w:eastAsia="ja-JP"/>
              </w:rPr>
              <w:t>time</w:t>
            </w:r>
            <w:r w:rsidR="00957C4C" w:rsidRPr="003616C4">
              <w:rPr>
                <w:lang w:eastAsia="ja-JP"/>
              </w:rPr>
              <w:t xml:space="preserve"> </w:t>
            </w:r>
            <w:r w:rsidRPr="003616C4">
              <w:rPr>
                <w:lang w:eastAsia="ja-JP"/>
              </w:rPr>
              <w:t xml:space="preserve">is less than </w:t>
            </w:r>
            <w:r w:rsidR="009D2B14">
              <w:rPr>
                <w:lang w:eastAsia="ja-JP"/>
              </w:rPr>
              <w:t>min-</w:t>
            </w:r>
            <w:r w:rsidRPr="003616C4">
              <w:rPr>
                <w:lang w:eastAsia="ja-JP"/>
              </w:rPr>
              <w:t>residency, power consumption become</w:t>
            </w:r>
            <w:r w:rsidR="00957C4C">
              <w:rPr>
                <w:lang w:eastAsia="ja-JP"/>
              </w:rPr>
              <w:t>s</w:t>
            </w:r>
            <w:r w:rsidRPr="003616C4">
              <w:rPr>
                <w:lang w:eastAsia="ja-JP"/>
              </w:rPr>
              <w:t xml:space="preserve"> bigger.</w:t>
            </w:r>
            <w:r>
              <w:rPr>
                <w:lang w:eastAsia="ja-JP"/>
              </w:rPr>
              <w:t xml:space="preserve"> </w:t>
            </w:r>
            <w:r w:rsidRPr="003616C4">
              <w:rPr>
                <w:lang w:eastAsia="ja-JP"/>
              </w:rPr>
              <w:t>Thus, the following formula must meet for Menu algorithm.</w:t>
            </w:r>
          </w:p>
          <w:p w14:paraId="6AF3000E" w14:textId="77777777" w:rsidR="007F63E1" w:rsidRPr="0045181C" w:rsidRDefault="009D2B14" w:rsidP="009D2B14">
            <w:pPr>
              <w:jc w:val="center"/>
              <w:rPr>
                <w:i/>
                <w:lang w:eastAsia="ja-JP"/>
              </w:rPr>
            </w:pPr>
            <w:r>
              <w:rPr>
                <w:i/>
                <w:lang w:eastAsia="ja-JP"/>
              </w:rPr>
              <w:t>min-</w:t>
            </w:r>
            <w:r w:rsidR="00957C4C">
              <w:rPr>
                <w:i/>
                <w:lang w:eastAsia="ja-JP"/>
              </w:rPr>
              <w:t>res</w:t>
            </w:r>
            <w:r w:rsidR="007C7F61" w:rsidRPr="007C7F61">
              <w:rPr>
                <w:i/>
                <w:lang w:eastAsia="ja-JP"/>
              </w:rPr>
              <w:t>idency</w:t>
            </w:r>
            <w:r>
              <w:rPr>
                <w:rFonts w:hint="eastAsia"/>
                <w:i/>
                <w:lang w:eastAsia="ja-JP"/>
              </w:rPr>
              <w:t xml:space="preserve"> </w:t>
            </w:r>
            <m:oMath>
              <m:r>
                <w:rPr>
                  <w:rFonts w:ascii="Cambria Math" w:hAnsi="Cambria Math"/>
                  <w:lang w:eastAsia="ja-JP"/>
                </w:rPr>
                <m:t>≤ predicted idle time</m:t>
              </m:r>
            </m:oMath>
            <w:r w:rsidR="00EA3FAE" w:rsidRPr="0045181C">
              <w:rPr>
                <w:i/>
                <w:lang w:eastAsia="ja-JP"/>
              </w:rPr>
              <w:t xml:space="preserve"> </w:t>
            </w:r>
          </w:p>
        </w:tc>
      </w:tr>
    </w:tbl>
    <w:p w14:paraId="08DC2E43" w14:textId="77777777" w:rsidR="00037684" w:rsidRDefault="007F63E1" w:rsidP="003A4D6E">
      <w:pPr>
        <w:keepNext/>
        <w:widowControl w:val="0"/>
        <w:pBdr>
          <w:top w:val="single" w:sz="4" w:space="0" w:color="auto"/>
          <w:left w:val="single" w:sz="4" w:space="8" w:color="auto"/>
          <w:bottom w:val="single" w:sz="4" w:space="26" w:color="auto"/>
          <w:right w:val="single" w:sz="4" w:space="8" w:color="auto"/>
        </w:pBdr>
        <w:kinsoku w:val="0"/>
        <w:autoSpaceDE/>
        <w:autoSpaceDN/>
        <w:spacing w:before="240" w:line="240" w:lineRule="atLeast"/>
        <w:ind w:left="142" w:right="142"/>
        <w:jc w:val="center"/>
      </w:pPr>
      <w:r>
        <w:rPr>
          <w:noProof/>
        </w:rPr>
        <w:lastRenderedPageBreak/>
        <mc:AlternateContent>
          <mc:Choice Requires="wpc">
            <w:drawing>
              <wp:inline distT="0" distB="0" distL="0" distR="0" wp14:anchorId="6EF3B39C" wp14:editId="163E4FFA">
                <wp:extent cx="6108700" cy="1885950"/>
                <wp:effectExtent l="0" t="0" r="0" b="0"/>
                <wp:docPr id="1526"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52" name="AutoShape 74"/>
                        <wps:cNvCnPr>
                          <a:cxnSpLocks noChangeShapeType="1"/>
                        </wps:cNvCnPr>
                        <wps:spPr bwMode="auto">
                          <a:xfrm>
                            <a:off x="889000" y="149293"/>
                            <a:ext cx="4291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96" name="AutoShape 74"/>
                        <wps:cNvCnPr>
                          <a:cxnSpLocks noChangeShapeType="1"/>
                        </wps:cNvCnPr>
                        <wps:spPr bwMode="auto">
                          <a:xfrm>
                            <a:off x="889000" y="562043"/>
                            <a:ext cx="4291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97" name="Rectangle 75"/>
                        <wps:cNvSpPr>
                          <a:spLocks noChangeArrowheads="1"/>
                        </wps:cNvSpPr>
                        <wps:spPr bwMode="auto">
                          <a:xfrm>
                            <a:off x="1700459" y="1279379"/>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498" name="Rectangle 76"/>
                        <wps:cNvSpPr>
                          <a:spLocks noChangeArrowheads="1"/>
                        </wps:cNvSpPr>
                        <wps:spPr bwMode="auto">
                          <a:xfrm>
                            <a:off x="2826970" y="1279379"/>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510" name="Rectangle 78"/>
                        <wps:cNvSpPr>
                          <a:spLocks noChangeArrowheads="1"/>
                        </wps:cNvSpPr>
                        <wps:spPr bwMode="auto">
                          <a:xfrm>
                            <a:off x="330383" y="36598"/>
                            <a:ext cx="564967"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F16B4" w14:textId="77777777" w:rsidR="00DA6107" w:rsidRPr="00A2263E" w:rsidRDefault="00DA6107" w:rsidP="007F63E1">
                              <w:pPr>
                                <w:rPr>
                                  <w:rFonts w:ascii="Arial" w:hAnsi="Arial" w:cs="Arial"/>
                                </w:rPr>
                              </w:pPr>
                              <w:r>
                                <w:rPr>
                                  <w:rFonts w:ascii="Arial" w:hAnsi="Arial" w:cs="Arial"/>
                                </w:rPr>
                                <w:t>Active</w:t>
                              </w:r>
                            </w:p>
                          </w:txbxContent>
                        </wps:txbx>
                        <wps:bodyPr rot="0" vert="horz" wrap="square" lIns="74295" tIns="8890" rIns="74295" bIns="8890" anchor="t" anchorCtr="0" upright="1">
                          <a:noAutofit/>
                        </wps:bodyPr>
                      </wps:wsp>
                      <wps:wsp>
                        <wps:cNvPr id="1512" name="Rectangle 78"/>
                        <wps:cNvSpPr>
                          <a:spLocks noChangeArrowheads="1"/>
                        </wps:cNvSpPr>
                        <wps:spPr bwMode="auto">
                          <a:xfrm>
                            <a:off x="455871" y="483669"/>
                            <a:ext cx="433129"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DE95" w14:textId="77777777" w:rsidR="00DA6107" w:rsidRPr="00A2263E" w:rsidRDefault="00DA6107" w:rsidP="007F63E1">
                              <w:pPr>
                                <w:rPr>
                                  <w:rFonts w:ascii="Arial" w:hAnsi="Arial" w:cs="Arial"/>
                                </w:rPr>
                              </w:pPr>
                              <w:r>
                                <w:rPr>
                                  <w:rFonts w:ascii="Arial" w:hAnsi="Arial" w:cs="Arial"/>
                                </w:rPr>
                                <w:t>Idle</w:t>
                              </w:r>
                            </w:p>
                          </w:txbxContent>
                        </wps:txbx>
                        <wps:bodyPr rot="0" vert="horz" wrap="square" lIns="74295" tIns="8890" rIns="74295" bIns="8890" anchor="t" anchorCtr="0" upright="1">
                          <a:noAutofit/>
                        </wps:bodyPr>
                      </wps:wsp>
                      <wps:wsp>
                        <wps:cNvPr id="1519" name="AutoShape 84"/>
                        <wps:cNvCnPr>
                          <a:cxnSpLocks noChangeShapeType="1"/>
                        </wps:cNvCnPr>
                        <wps:spPr bwMode="auto">
                          <a:xfrm flipV="1">
                            <a:off x="889000" y="149253"/>
                            <a:ext cx="666750" cy="1"/>
                          </a:xfrm>
                          <a:prstGeom prst="straightConnector1">
                            <a:avLst/>
                          </a:prstGeom>
                          <a:noFill/>
                          <a:ln w="25400">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53" name="AutoShape 84"/>
                        <wps:cNvCnPr>
                          <a:cxnSpLocks noChangeShapeType="1"/>
                        </wps:cNvCnPr>
                        <wps:spPr bwMode="auto">
                          <a:xfrm>
                            <a:off x="1555750" y="149245"/>
                            <a:ext cx="412750" cy="412672"/>
                          </a:xfrm>
                          <a:prstGeom prst="straightConnector1">
                            <a:avLst/>
                          </a:prstGeom>
                          <a:noFill/>
                          <a:ln w="25400">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54" name="AutoShape 84"/>
                        <wps:cNvCnPr>
                          <a:cxnSpLocks noChangeShapeType="1"/>
                        </wps:cNvCnPr>
                        <wps:spPr bwMode="auto">
                          <a:xfrm flipV="1">
                            <a:off x="1968500" y="561918"/>
                            <a:ext cx="1865253" cy="68"/>
                          </a:xfrm>
                          <a:prstGeom prst="straightConnector1">
                            <a:avLst/>
                          </a:prstGeom>
                          <a:noFill/>
                          <a:ln w="25400">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55" name="AutoShape 84"/>
                        <wps:cNvCnPr>
                          <a:cxnSpLocks noChangeShapeType="1"/>
                        </wps:cNvCnPr>
                        <wps:spPr bwMode="auto">
                          <a:xfrm flipH="1">
                            <a:off x="3833754" y="149197"/>
                            <a:ext cx="458846" cy="412608"/>
                          </a:xfrm>
                          <a:prstGeom prst="straightConnector1">
                            <a:avLst/>
                          </a:prstGeom>
                          <a:noFill/>
                          <a:ln w="25400">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56" name="AutoShape 84"/>
                        <wps:cNvCnPr>
                          <a:cxnSpLocks noChangeShapeType="1"/>
                        </wps:cNvCnPr>
                        <wps:spPr bwMode="auto">
                          <a:xfrm flipV="1">
                            <a:off x="4284345" y="150050"/>
                            <a:ext cx="888137" cy="1"/>
                          </a:xfrm>
                          <a:prstGeom prst="straightConnector1">
                            <a:avLst/>
                          </a:prstGeom>
                          <a:noFill/>
                          <a:ln w="25400">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62" name="AutoShape 74"/>
                        <wps:cNvCnPr>
                          <a:cxnSpLocks noChangeShapeType="1"/>
                        </wps:cNvCnPr>
                        <wps:spPr bwMode="auto">
                          <a:xfrm flipH="1" flipV="1">
                            <a:off x="1555751" y="149151"/>
                            <a:ext cx="3186" cy="103194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3" name="AutoShape 74"/>
                        <wps:cNvCnPr>
                          <a:cxnSpLocks noChangeShapeType="1"/>
                        </wps:cNvCnPr>
                        <wps:spPr bwMode="auto">
                          <a:xfrm flipV="1">
                            <a:off x="1992168" y="133471"/>
                            <a:ext cx="0" cy="59777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4" name="AutoShape 74"/>
                        <wps:cNvCnPr>
                          <a:cxnSpLocks noChangeShapeType="1"/>
                        </wps:cNvCnPr>
                        <wps:spPr bwMode="auto">
                          <a:xfrm flipV="1">
                            <a:off x="3833754" y="146238"/>
                            <a:ext cx="0" cy="104438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5" name="AutoShape 74"/>
                        <wps:cNvCnPr>
                          <a:cxnSpLocks noChangeShapeType="1"/>
                        </wps:cNvCnPr>
                        <wps:spPr bwMode="auto">
                          <a:xfrm flipV="1">
                            <a:off x="4284345" y="154042"/>
                            <a:ext cx="0" cy="59777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6" name="Rectangle 78"/>
                        <wps:cNvSpPr>
                          <a:spLocks noChangeArrowheads="1"/>
                        </wps:cNvSpPr>
                        <wps:spPr bwMode="auto">
                          <a:xfrm>
                            <a:off x="1425746" y="716994"/>
                            <a:ext cx="1258194"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5A49" w14:textId="77777777" w:rsidR="00DA6107" w:rsidRPr="00A2263E" w:rsidRDefault="00DA6107" w:rsidP="00481D56">
                              <w:pPr>
                                <w:jc w:val="center"/>
                                <w:rPr>
                                  <w:rFonts w:ascii="Arial" w:hAnsi="Arial" w:cs="Arial"/>
                                </w:rPr>
                              </w:pPr>
                              <w:r>
                                <w:rPr>
                                  <w:rFonts w:ascii="Arial" w:hAnsi="Arial" w:cs="Arial"/>
                                </w:rPr>
                                <w:t>entry-latency</w:t>
                              </w:r>
                            </w:p>
                          </w:txbxContent>
                        </wps:txbx>
                        <wps:bodyPr rot="0" vert="horz" wrap="square" lIns="74295" tIns="8890" rIns="74295" bIns="8890" anchor="t" anchorCtr="0" upright="1">
                          <a:noAutofit/>
                        </wps:bodyPr>
                      </wps:wsp>
                      <wps:wsp>
                        <wps:cNvPr id="1579" name="Rectangle 78"/>
                        <wps:cNvSpPr>
                          <a:spLocks noChangeArrowheads="1"/>
                        </wps:cNvSpPr>
                        <wps:spPr bwMode="auto">
                          <a:xfrm>
                            <a:off x="3560598" y="716512"/>
                            <a:ext cx="1258194"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2F0F" w14:textId="77777777" w:rsidR="00DA6107" w:rsidRPr="00A2263E" w:rsidRDefault="00DA6107" w:rsidP="00481D56">
                              <w:pPr>
                                <w:jc w:val="center"/>
                                <w:rPr>
                                  <w:rFonts w:ascii="Arial" w:hAnsi="Arial" w:cs="Arial"/>
                                </w:rPr>
                              </w:pPr>
                              <w:r>
                                <w:rPr>
                                  <w:rFonts w:ascii="Arial" w:hAnsi="Arial" w:cs="Arial"/>
                                </w:rPr>
                                <w:t>exit-latency</w:t>
                              </w:r>
                            </w:p>
                          </w:txbxContent>
                        </wps:txbx>
                        <wps:bodyPr rot="0" vert="horz" wrap="square" lIns="74295" tIns="8890" rIns="74295" bIns="8890" anchor="t" anchorCtr="0" upright="1">
                          <a:noAutofit/>
                        </wps:bodyPr>
                      </wps:wsp>
                      <wps:wsp>
                        <wps:cNvPr id="1670" name="角丸四角形吹き出し 1670"/>
                        <wps:cNvSpPr/>
                        <wps:spPr>
                          <a:xfrm>
                            <a:off x="169340" y="1237042"/>
                            <a:ext cx="2514600" cy="424753"/>
                          </a:xfrm>
                          <a:prstGeom prst="wedgeRoundRectCallout">
                            <a:avLst>
                              <a:gd name="adj1" fmla="val 22077"/>
                              <a:gd name="adj2" fmla="val -111115"/>
                              <a:gd name="adj3" fmla="val 16667"/>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F318" w14:textId="77777777" w:rsidR="00DA6107" w:rsidRPr="00413A73" w:rsidRDefault="00DA6107" w:rsidP="00413A73">
                              <w:pPr>
                                <w:rPr>
                                  <w:rFonts w:ascii="Arial" w:eastAsia="MS PGothic" w:hAnsi="Arial" w:cs="Arial"/>
                                  <w:color w:val="000000" w:themeColor="text1"/>
                                  <w:lang w:eastAsia="ja-JP"/>
                                </w:rPr>
                              </w:pPr>
                              <w:r w:rsidRPr="00413A73">
                                <w:rPr>
                                  <w:rFonts w:ascii="Arial" w:eastAsia="MS PGothic" w:hAnsi="Arial" w:cs="Arial"/>
                                  <w:color w:val="000000" w:themeColor="text1"/>
                                  <w:lang w:eastAsia="ja-JP"/>
                                </w:rPr>
                                <w:t>If wake-up during this duration,</w:t>
                              </w:r>
                              <w:r>
                                <w:rPr>
                                  <w:rFonts w:ascii="Arial" w:eastAsia="MS PGothic" w:hAnsi="Arial" w:cs="Arial"/>
                                  <w:color w:val="000000" w:themeColor="text1"/>
                                  <w:lang w:eastAsia="ja-JP"/>
                                </w:rPr>
                                <w:t xml:space="preserve"> </w:t>
                              </w:r>
                              <w:r w:rsidRPr="00413A73">
                                <w:rPr>
                                  <w:rFonts w:ascii="Arial" w:eastAsia="MS PGothic" w:hAnsi="Arial" w:cs="Arial"/>
                                  <w:color w:val="000000" w:themeColor="text1"/>
                                  <w:lang w:eastAsia="ja-JP"/>
                                </w:rPr>
                                <w:t>power consumption become</w:t>
                              </w:r>
                              <w:r>
                                <w:rPr>
                                  <w:rFonts w:ascii="Arial" w:eastAsia="MS PGothic" w:hAnsi="Arial" w:cs="Arial"/>
                                  <w:color w:val="000000" w:themeColor="text1"/>
                                  <w:lang w:eastAsia="ja-JP"/>
                                </w:rPr>
                                <w:t>s</w:t>
                              </w:r>
                              <w:r w:rsidRPr="00413A73">
                                <w:rPr>
                                  <w:rFonts w:ascii="Arial" w:eastAsia="MS PGothic" w:hAnsi="Arial" w:cs="Arial"/>
                                  <w:color w:val="000000" w:themeColor="text1"/>
                                  <w:lang w:eastAsia="ja-JP"/>
                                </w:rPr>
                                <w:t xml:space="preserve"> bigger.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1" name="角丸四角形吹き出し 1671"/>
                        <wps:cNvSpPr/>
                        <wps:spPr>
                          <a:xfrm>
                            <a:off x="3086193" y="1218139"/>
                            <a:ext cx="2825750" cy="424317"/>
                          </a:xfrm>
                          <a:prstGeom prst="wedgeRoundRectCallout">
                            <a:avLst>
                              <a:gd name="adj1" fmla="val -4719"/>
                              <a:gd name="adj2" fmla="val -134443"/>
                              <a:gd name="adj3" fmla="val 16667"/>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B346B" w14:textId="77777777" w:rsidR="00DA6107" w:rsidRPr="00413A73" w:rsidRDefault="00DA6107" w:rsidP="00413A73">
                              <w:pPr>
                                <w:rPr>
                                  <w:rFonts w:ascii="Arial" w:eastAsia="MS PGothic" w:hAnsi="Arial" w:cs="Arial"/>
                                  <w:lang w:eastAsia="ja-JP"/>
                                </w:rPr>
                              </w:pPr>
                              <w:r w:rsidRPr="00413A73">
                                <w:rPr>
                                  <w:rFonts w:ascii="Arial" w:eastAsia="MS PGothic" w:hAnsi="Arial" w:cs="Arial"/>
                                  <w:color w:val="000000" w:themeColor="text1"/>
                                  <w:lang w:eastAsia="ja-JP"/>
                                </w:rPr>
                                <w:t xml:space="preserve">This duration </w:t>
                              </w:r>
                              <w:r>
                                <w:rPr>
                                  <w:rFonts w:ascii="Arial" w:eastAsia="MS PGothic" w:hAnsi="Arial" w:cs="Arial"/>
                                  <w:color w:val="000000" w:themeColor="text1"/>
                                  <w:lang w:eastAsia="ja-JP"/>
                                </w:rPr>
                                <w:t xml:space="preserve">is </w:t>
                              </w:r>
                              <w:r w:rsidRPr="00413A73">
                                <w:rPr>
                                  <w:rFonts w:ascii="Arial" w:eastAsia="MS PGothic" w:hAnsi="Arial" w:cs="Arial"/>
                                  <w:color w:val="000000" w:themeColor="text1"/>
                                  <w:lang w:eastAsia="ja-JP"/>
                                </w:rPr>
                                <w:t>wake-up processing time</w:t>
                              </w:r>
                              <w:r>
                                <w:rPr>
                                  <w:rFonts w:ascii="Arial" w:eastAsia="MS PGothic" w:hAnsi="Arial" w:cs="Arial"/>
                                  <w:color w:val="000000" w:themeColor="text1"/>
                                  <w:lang w:eastAsia="ja-JP"/>
                                </w:rPr>
                                <w:t xml:space="preserve"> affect performance </w:t>
                              </w:r>
                              <w:r w:rsidRPr="00413A73">
                                <w:rPr>
                                  <w:rFonts w:ascii="Arial" w:eastAsia="MS PGothic" w:hAnsi="Arial" w:cs="Arial"/>
                                  <w:color w:val="000000" w:themeColor="text1"/>
                                  <w:lang w:eastAsia="ja-JP"/>
                                </w:rPr>
                                <w:t>and power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線矢印コネクタ 7"/>
                        <wps:cNvCnPr/>
                        <wps:spPr>
                          <a:xfrm>
                            <a:off x="1558937" y="676275"/>
                            <a:ext cx="44205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01" name="直線矢印コネクタ 801"/>
                        <wps:cNvCnPr/>
                        <wps:spPr>
                          <a:xfrm>
                            <a:off x="3833753" y="676275"/>
                            <a:ext cx="47154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02" name="直線矢印コネクタ 802"/>
                        <wps:cNvCnPr/>
                        <wps:spPr>
                          <a:xfrm>
                            <a:off x="1558937" y="967040"/>
                            <a:ext cx="226058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03" name="Rectangle 78"/>
                        <wps:cNvSpPr>
                          <a:spLocks noChangeArrowheads="1"/>
                        </wps:cNvSpPr>
                        <wps:spPr bwMode="auto">
                          <a:xfrm>
                            <a:off x="2170725" y="932475"/>
                            <a:ext cx="125793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75C0" w14:textId="77777777" w:rsidR="00DA6107" w:rsidRDefault="00DA6107" w:rsidP="00D774A8">
                              <w:pPr>
                                <w:pStyle w:val="NormalWeb"/>
                                <w:spacing w:after="80"/>
                                <w:jc w:val="center"/>
                              </w:pPr>
                              <w:r>
                                <w:rPr>
                                  <w:rFonts w:ascii="Arial" w:hAnsi="Arial" w:cs="Arial"/>
                                  <w:sz w:val="20"/>
                                  <w:szCs w:val="20"/>
                                </w:rPr>
                                <w:t>min</w:t>
                              </w:r>
                              <w:r>
                                <w:rPr>
                                  <w:rFonts w:ascii="Arial" w:hAnsi="Arial" w:cs="Arial" w:hint="eastAsia"/>
                                  <w:sz w:val="20"/>
                                  <w:szCs w:val="20"/>
                                </w:rPr>
                                <w:t>-</w:t>
                              </w:r>
                              <w:r>
                                <w:rPr>
                                  <w:rFonts w:ascii="Arial" w:hAnsi="Arial" w:cs="Arial"/>
                                  <w:sz w:val="20"/>
                                  <w:szCs w:val="20"/>
                                </w:rPr>
                                <w:t>residency</w:t>
                              </w:r>
                            </w:p>
                          </w:txbxContent>
                        </wps:txbx>
                        <wps:bodyPr rot="0" vert="horz" wrap="square" lIns="74295" tIns="8890" rIns="74295" bIns="8890" anchor="t" anchorCtr="0" upright="1">
                          <a:noAutofit/>
                        </wps:bodyPr>
                      </wps:wsp>
                      <wps:wsp>
                        <wps:cNvPr id="804" name="角丸四角形吹き出し 804"/>
                        <wps:cNvSpPr/>
                        <wps:spPr>
                          <a:xfrm>
                            <a:off x="234056" y="716994"/>
                            <a:ext cx="1191690" cy="424753"/>
                          </a:xfrm>
                          <a:prstGeom prst="wedgeRoundRectCallout">
                            <a:avLst>
                              <a:gd name="adj1" fmla="val 63838"/>
                              <a:gd name="adj2" fmla="val -55801"/>
                              <a:gd name="adj3" fmla="val 16667"/>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6264B" w14:textId="77777777" w:rsidR="00DA6107" w:rsidRPr="00413A73" w:rsidRDefault="00DA6107" w:rsidP="00413A73">
                              <w:pPr>
                                <w:rPr>
                                  <w:rFonts w:ascii="Arial" w:eastAsia="MS PGothic" w:hAnsi="Arial" w:cs="Arial"/>
                                  <w:color w:val="000000" w:themeColor="text1"/>
                                  <w:lang w:eastAsia="ja-JP"/>
                                </w:rPr>
                              </w:pPr>
                              <w:r>
                                <w:rPr>
                                  <w:rFonts w:ascii="Arial" w:eastAsia="MS PGothic" w:hAnsi="Arial" w:cs="Arial"/>
                                  <w:color w:val="000000" w:themeColor="text1"/>
                                  <w:lang w:eastAsia="ja-JP"/>
                                </w:rPr>
                                <w:t>This duration is preparation phase.</w:t>
                              </w:r>
                            </w:p>
                          </w:txbxContent>
                        </wps:txbx>
                        <wps:bodyPr rot="0" spcFirstLastPara="0" vertOverflow="overflow" horzOverflow="overflow" vert="horz" wrap="square" lIns="0" tIns="36000" rIns="0" bIns="45720" numCol="1" spcCol="0" rtlCol="0" fromWordArt="0" anchor="t" anchorCtr="0" forceAA="0" compatLnSpc="1">
                          <a:prstTxWarp prst="textNoShape">
                            <a:avLst/>
                          </a:prstTxWarp>
                          <a:noAutofit/>
                        </wps:bodyPr>
                      </wps:wsp>
                    </wpc:wpc>
                  </a:graphicData>
                </a:graphic>
              </wp:inline>
            </w:drawing>
          </mc:Choice>
          <mc:Fallback>
            <w:pict>
              <v:group w14:anchorId="6EF3B39C" id="_x0000_s1161" editas="canvas" style="width:481pt;height:148.5pt;mso-position-horizontal-relative:char;mso-position-vertical-relative:line" coordsize="61087,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">
                <v:shape id="_x0000_s1162" type="#_x0000_t75" style="position:absolute;width:61087;height:18859;visibility:visible;mso-wrap-style:square">
                  <v:fill o:detectmouseclick="t"/>
                  <v:path o:connecttype="none"/>
                </v:shape>
                <v:shape id="AutoShape 74" o:spid="_x0000_s1163" type="#_x0000_t32" style="position:absolute;left:8890;top:1492;width:42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">
                  <v:stroke dashstyle="dash"/>
                </v:shape>
                <v:shape id="AutoShape 74" o:spid="_x0000_s1164" type="#_x0000_t32" style="position:absolute;left:8890;top:5620;width:42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">
                  <v:stroke dashstyle="dash"/>
                </v:shape>
                <v:rect id="Rectangle 75" o:spid="_x0000_s1165" style="position:absolute;left:17004;top:12793;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" filled="f" stroked="f">
                  <v:textbox inset="5.85pt,.7pt,5.85pt,.7pt"/>
                </v:rect>
                <v:rect id="Rectangle 76" o:spid="_x0000_s1166" style="position:absolute;left:28269;top:12793;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" filled="f" stroked="f">
                  <v:textbox inset="5.85pt,.7pt,5.85pt,.7pt"/>
                </v:rect>
                <v:rect id="Rectangle 78" o:spid="_x0000_s1167" style="position:absolute;left:3303;top:365;width:565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" filled="f" fillcolor="#cff" stroked="f">
                  <v:fill rotate="t" angle="45" focus="100%" type="gradient"/>
                  <v:textbox inset="5.85pt,.7pt,5.85pt,.7pt">
                    <w:txbxContent>
                      <w:p w14:paraId="098F16B4" w14:textId="77777777" w:rsidR="00DA6107" w:rsidRPr="00A2263E" w:rsidRDefault="00DA6107" w:rsidP="007F63E1">
                        <w:pPr>
                          <w:rPr>
                            <w:rFonts w:ascii="Arial" w:hAnsi="Arial" w:cs="Arial"/>
                          </w:rPr>
                        </w:pPr>
                        <w:r>
                          <w:rPr>
                            <w:rFonts w:ascii="Arial" w:hAnsi="Arial" w:cs="Arial"/>
                          </w:rPr>
                          <w:t>Active</w:t>
                        </w:r>
                      </w:p>
                    </w:txbxContent>
                  </v:textbox>
                </v:rect>
                <v:rect id="Rectangle 78" o:spid="_x0000_s1168" style="position:absolute;left:4558;top:4836;width:433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" filled="f" fillcolor="#cff" stroked="f">
                  <v:fill rotate="t" angle="45" focus="100%" type="gradient"/>
                  <v:textbox inset="5.85pt,.7pt,5.85pt,.7pt">
                    <w:txbxContent>
                      <w:p w14:paraId="6CF1DE95" w14:textId="77777777" w:rsidR="00DA6107" w:rsidRPr="00A2263E" w:rsidRDefault="00DA6107" w:rsidP="007F63E1">
                        <w:pPr>
                          <w:rPr>
                            <w:rFonts w:ascii="Arial" w:hAnsi="Arial" w:cs="Arial"/>
                          </w:rPr>
                        </w:pPr>
                        <w:r>
                          <w:rPr>
                            <w:rFonts w:ascii="Arial" w:hAnsi="Arial" w:cs="Arial"/>
                          </w:rPr>
                          <w:t>Idle</w:t>
                        </w:r>
                      </w:p>
                    </w:txbxContent>
                  </v:textbox>
                </v:rect>
                <v:shape id="AutoShape 84" o:spid="_x0000_s1169" type="#_x0000_t32" style="position:absolute;left:8890;top:1492;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" strokecolor="red" strokeweight="2pt"/>
                <v:shape id="AutoShape 84" o:spid="_x0000_s1170" type="#_x0000_t32" style="position:absolute;left:15557;top:1492;width:4128;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" strokecolor="red" strokeweight="2pt"/>
                <v:shape id="AutoShape 84" o:spid="_x0000_s1171" type="#_x0000_t32" style="position:absolute;left:19685;top:5619;width:1865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" strokecolor="red" strokeweight="2pt"/>
                <v:shape id="AutoShape 84" o:spid="_x0000_s1172" type="#_x0000_t32" style="position:absolute;left:38337;top:1491;width:4589;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" strokecolor="red" strokeweight="2pt"/>
                <v:shape id="AutoShape 84" o:spid="_x0000_s1173" type="#_x0000_t32" style="position:absolute;left:42843;top:1500;width:88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" strokecolor="red" strokeweight="2pt"/>
                <v:shape id="AutoShape 74" o:spid="_x0000_s1174" type="#_x0000_t32" style="position:absolute;left:15557;top:1491;width:32;height:103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">
                  <v:stroke dashstyle="1 1"/>
                </v:shape>
                <v:shape id="AutoShape 74" o:spid="_x0000_s1175" type="#_x0000_t32" style="position:absolute;left:19921;top:1334;width:0;height:59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">
                  <v:stroke dashstyle="1 1"/>
                </v:shape>
                <v:shape id="AutoShape 74" o:spid="_x0000_s1176" type="#_x0000_t32" style="position:absolute;left:38337;top:1462;width:0;height:10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">
                  <v:stroke dashstyle="1 1"/>
                </v:shape>
                <v:shape id="AutoShape 74" o:spid="_x0000_s1177" type="#_x0000_t32" style="position:absolute;left:42843;top:1540;width:0;height:59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">
                  <v:stroke dashstyle="1 1"/>
                </v:shape>
                <v:rect id="Rectangle 78" o:spid="_x0000_s1178" style="position:absolute;left:14257;top:7169;width:1258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" filled="f" fillcolor="#cff" stroked="f">
                  <v:fill rotate="t" angle="45" focus="100%" type="gradient"/>
                  <v:textbox inset="5.85pt,.7pt,5.85pt,.7pt">
                    <w:txbxContent>
                      <w:p w14:paraId="6FF85A49" w14:textId="77777777" w:rsidR="00DA6107" w:rsidRPr="00A2263E" w:rsidRDefault="00DA6107" w:rsidP="00481D56">
                        <w:pPr>
                          <w:jc w:val="center"/>
                          <w:rPr>
                            <w:rFonts w:ascii="Arial" w:hAnsi="Arial" w:cs="Arial"/>
                          </w:rPr>
                        </w:pPr>
                        <w:r>
                          <w:rPr>
                            <w:rFonts w:ascii="Arial" w:hAnsi="Arial" w:cs="Arial"/>
                          </w:rPr>
                          <w:t>entry-latency</w:t>
                        </w:r>
                      </w:p>
                    </w:txbxContent>
                  </v:textbox>
                </v:rect>
                <v:rect id="Rectangle 78" o:spid="_x0000_s1179" style="position:absolute;left:35605;top:7165;width:1258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" filled="f" fillcolor="#cff" stroked="f">
                  <v:fill rotate="t" angle="45" focus="100%" type="gradient"/>
                  <v:textbox inset="5.85pt,.7pt,5.85pt,.7pt">
                    <w:txbxContent>
                      <w:p w14:paraId="67452F0F" w14:textId="77777777" w:rsidR="00DA6107" w:rsidRPr="00A2263E" w:rsidRDefault="00DA6107" w:rsidP="00481D56">
                        <w:pPr>
                          <w:jc w:val="center"/>
                          <w:rPr>
                            <w:rFonts w:ascii="Arial" w:hAnsi="Arial" w:cs="Arial"/>
                          </w:rPr>
                        </w:pPr>
                        <w:r>
                          <w:rPr>
                            <w:rFonts w:ascii="Arial" w:hAnsi="Arial" w:cs="Arial"/>
                          </w:rPr>
                          <w:t>exit-latency</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670" o:spid="_x0000_s1180" type="#_x0000_t62" style="position:absolute;left:1693;top:12370;width:25146;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" adj="15569,-13201" filled="f" strokecolor="black [3213]" strokeweight=".5pt">
                  <v:textbox>
                    <w:txbxContent>
                      <w:p w14:paraId="68D2F318" w14:textId="77777777" w:rsidR="00DA6107" w:rsidRPr="00413A73" w:rsidRDefault="00DA6107" w:rsidP="00413A73">
                        <w:pPr>
                          <w:rPr>
                            <w:rFonts w:ascii="Arial" w:eastAsia="MS PGothic" w:hAnsi="Arial" w:cs="Arial"/>
                            <w:color w:val="000000" w:themeColor="text1"/>
                            <w:lang w:eastAsia="ja-JP"/>
                          </w:rPr>
                        </w:pPr>
                        <w:r w:rsidRPr="00413A73">
                          <w:rPr>
                            <w:rFonts w:ascii="Arial" w:eastAsia="MS PGothic" w:hAnsi="Arial" w:cs="Arial"/>
                            <w:color w:val="000000" w:themeColor="text1"/>
                            <w:lang w:eastAsia="ja-JP"/>
                          </w:rPr>
                          <w:t>If wake-up during this duration,</w:t>
                        </w:r>
                        <w:r>
                          <w:rPr>
                            <w:rFonts w:ascii="Arial" w:eastAsia="MS PGothic" w:hAnsi="Arial" w:cs="Arial"/>
                            <w:color w:val="000000" w:themeColor="text1"/>
                            <w:lang w:eastAsia="ja-JP"/>
                          </w:rPr>
                          <w:t xml:space="preserve"> </w:t>
                        </w:r>
                        <w:r w:rsidRPr="00413A73">
                          <w:rPr>
                            <w:rFonts w:ascii="Arial" w:eastAsia="MS PGothic" w:hAnsi="Arial" w:cs="Arial"/>
                            <w:color w:val="000000" w:themeColor="text1"/>
                            <w:lang w:eastAsia="ja-JP"/>
                          </w:rPr>
                          <w:t>power consumption become</w:t>
                        </w:r>
                        <w:r>
                          <w:rPr>
                            <w:rFonts w:ascii="Arial" w:eastAsia="MS PGothic" w:hAnsi="Arial" w:cs="Arial"/>
                            <w:color w:val="000000" w:themeColor="text1"/>
                            <w:lang w:eastAsia="ja-JP"/>
                          </w:rPr>
                          <w:t>s</w:t>
                        </w:r>
                        <w:r w:rsidRPr="00413A73">
                          <w:rPr>
                            <w:rFonts w:ascii="Arial" w:eastAsia="MS PGothic" w:hAnsi="Arial" w:cs="Arial"/>
                            <w:color w:val="000000" w:themeColor="text1"/>
                            <w:lang w:eastAsia="ja-JP"/>
                          </w:rPr>
                          <w:t xml:space="preserve"> bigger.</w:t>
                        </w:r>
                      </w:p>
                    </w:txbxContent>
                  </v:textbox>
                </v:shape>
                <v:shape id="角丸四角形吹き出し 1671" o:spid="_x0000_s1181" type="#_x0000_t62" style="position:absolute;left:30861;top:12181;width:28258;height:4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" adj="9781,-18240" filled="f" strokecolor="black [3213]" strokeweight=".5pt">
                  <v:textbox>
                    <w:txbxContent>
                      <w:p w14:paraId="3BDB346B" w14:textId="77777777" w:rsidR="00DA6107" w:rsidRPr="00413A73" w:rsidRDefault="00DA6107" w:rsidP="00413A73">
                        <w:pPr>
                          <w:rPr>
                            <w:rFonts w:ascii="Arial" w:eastAsia="MS PGothic" w:hAnsi="Arial" w:cs="Arial"/>
                            <w:lang w:eastAsia="ja-JP"/>
                          </w:rPr>
                        </w:pPr>
                        <w:r w:rsidRPr="00413A73">
                          <w:rPr>
                            <w:rFonts w:ascii="Arial" w:eastAsia="MS PGothic" w:hAnsi="Arial" w:cs="Arial"/>
                            <w:color w:val="000000" w:themeColor="text1"/>
                            <w:lang w:eastAsia="ja-JP"/>
                          </w:rPr>
                          <w:t xml:space="preserve">This duration </w:t>
                        </w:r>
                        <w:r>
                          <w:rPr>
                            <w:rFonts w:ascii="Arial" w:eastAsia="MS PGothic" w:hAnsi="Arial" w:cs="Arial"/>
                            <w:color w:val="000000" w:themeColor="text1"/>
                            <w:lang w:eastAsia="ja-JP"/>
                          </w:rPr>
                          <w:t xml:space="preserve">is </w:t>
                        </w:r>
                        <w:r w:rsidRPr="00413A73">
                          <w:rPr>
                            <w:rFonts w:ascii="Arial" w:eastAsia="MS PGothic" w:hAnsi="Arial" w:cs="Arial"/>
                            <w:color w:val="000000" w:themeColor="text1"/>
                            <w:lang w:eastAsia="ja-JP"/>
                          </w:rPr>
                          <w:t>wake-up processing time</w:t>
                        </w:r>
                        <w:r>
                          <w:rPr>
                            <w:rFonts w:ascii="Arial" w:eastAsia="MS PGothic" w:hAnsi="Arial" w:cs="Arial"/>
                            <w:color w:val="000000" w:themeColor="text1"/>
                            <w:lang w:eastAsia="ja-JP"/>
                          </w:rPr>
                          <w:t xml:space="preserve"> affect performance </w:t>
                        </w:r>
                        <w:r w:rsidRPr="00413A73">
                          <w:rPr>
                            <w:rFonts w:ascii="Arial" w:eastAsia="MS PGothic" w:hAnsi="Arial" w:cs="Arial"/>
                            <w:color w:val="000000" w:themeColor="text1"/>
                            <w:lang w:eastAsia="ja-JP"/>
                          </w:rPr>
                          <w:t>and power consumption.</w:t>
                        </w:r>
                      </w:p>
                    </w:txbxContent>
                  </v:textbox>
                </v:shape>
                <v:shape id="直線矢印コネクタ 7" o:spid="_x0000_s1182" type="#_x0000_t32" style="position:absolute;left:15589;top:6762;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" strokecolor="black [3040]">
                  <v:stroke startarrow="block" endarrow="block"/>
                </v:shape>
                <v:shape id="直線矢印コネクタ 801" o:spid="_x0000_s1183" type="#_x0000_t32" style="position:absolute;left:38337;top:6762;width:4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" strokecolor="black [3040]">
                  <v:stroke startarrow="block" endarrow="block"/>
                </v:shape>
                <v:shape id="直線矢印コネクタ 802" o:spid="_x0000_s1184" type="#_x0000_t32" style="position:absolute;left:15589;top:9670;width:22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" strokecolor="black [3040]">
                  <v:stroke startarrow="block" endarrow="block"/>
                </v:shape>
                <v:rect id="Rectangle 78" o:spid="_x0000_s1185" style="position:absolute;left:21707;top:9324;width:1257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" filled="f" fillcolor="#cff" stroked="f">
                  <v:fill rotate="t" angle="45" focus="100%" type="gradient"/>
                  <v:textbox inset="5.85pt,.7pt,5.85pt,.7pt">
                    <w:txbxContent>
                      <w:p w14:paraId="601675C0" w14:textId="77777777" w:rsidR="00DA6107" w:rsidRDefault="00DA6107" w:rsidP="00D774A8">
                        <w:pPr>
                          <w:pStyle w:val="NormalWeb"/>
                          <w:spacing w:after="80"/>
                          <w:jc w:val="center"/>
                        </w:pPr>
                        <w:r>
                          <w:rPr>
                            <w:rFonts w:ascii="Arial" w:hAnsi="Arial" w:cs="Arial"/>
                            <w:sz w:val="20"/>
                            <w:szCs w:val="20"/>
                          </w:rPr>
                          <w:t>min</w:t>
                        </w:r>
                        <w:r>
                          <w:rPr>
                            <w:rFonts w:ascii="Arial" w:hAnsi="Arial" w:cs="Arial" w:hint="eastAsia"/>
                            <w:sz w:val="20"/>
                            <w:szCs w:val="20"/>
                          </w:rPr>
                          <w:t>-</w:t>
                        </w:r>
                        <w:r>
                          <w:rPr>
                            <w:rFonts w:ascii="Arial" w:hAnsi="Arial" w:cs="Arial"/>
                            <w:sz w:val="20"/>
                            <w:szCs w:val="20"/>
                          </w:rPr>
                          <w:t>residency</w:t>
                        </w:r>
                      </w:p>
                    </w:txbxContent>
                  </v:textbox>
                </v:rect>
                <v:shape id="角丸四角形吹き出し 804" o:spid="_x0000_s1186" type="#_x0000_t62" style="position:absolute;left:2340;top:7169;width:11917;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" adj="24589,-1253" filled="f" strokecolor="black [3213]" strokeweight=".5pt">
                  <v:textbox inset="0,1mm,0">
                    <w:txbxContent>
                      <w:p w14:paraId="7BB6264B" w14:textId="77777777" w:rsidR="00DA6107" w:rsidRPr="00413A73" w:rsidRDefault="00DA6107" w:rsidP="00413A73">
                        <w:pPr>
                          <w:rPr>
                            <w:rFonts w:ascii="Arial" w:eastAsia="MS PGothic" w:hAnsi="Arial" w:cs="Arial"/>
                            <w:color w:val="000000" w:themeColor="text1"/>
                            <w:lang w:eastAsia="ja-JP"/>
                          </w:rPr>
                        </w:pPr>
                        <w:r>
                          <w:rPr>
                            <w:rFonts w:ascii="Arial" w:eastAsia="MS PGothic" w:hAnsi="Arial" w:cs="Arial"/>
                            <w:color w:val="000000" w:themeColor="text1"/>
                            <w:lang w:eastAsia="ja-JP"/>
                          </w:rPr>
                          <w:t>This duration is preparation phase.</w:t>
                        </w:r>
                      </w:p>
                    </w:txbxContent>
                  </v:textbox>
                </v:shape>
                <w10:anchorlock/>
              </v:group>
            </w:pict>
          </mc:Fallback>
        </mc:AlternateContent>
      </w:r>
    </w:p>
    <w:p w14:paraId="01E762F6" w14:textId="5B2301E9" w:rsidR="007F63E1" w:rsidRDefault="00086D84" w:rsidP="007F63E1">
      <w:pPr>
        <w:pStyle w:val="Caption"/>
        <w:jc w:val="center"/>
        <w:rPr>
          <w:lang w:eastAsia="ja-JP"/>
        </w:rPr>
      </w:pPr>
      <w:r>
        <w:rPr>
          <w:rFonts w:hint="eastAsia"/>
          <w:lang w:eastAsia="ja-JP"/>
        </w:rPr>
        <w:t>Figure</w:t>
      </w:r>
      <w:r w:rsidR="007F63E1">
        <w:rPr>
          <w:lang w:eastAsia="ja-JP"/>
        </w:rPr>
        <w:t xml:space="preserve"> </w:t>
      </w:r>
      <w:r w:rsidR="007F63E1">
        <w:fldChar w:fldCharType="begin"/>
      </w:r>
      <w:r w:rsidR="007F63E1">
        <w:rPr>
          <w:lang w:eastAsia="ja-JP"/>
        </w:rPr>
        <w:instrText xml:space="preserve"> STYLEREF 1 \s </w:instrText>
      </w:r>
      <w:r w:rsidR="007F63E1">
        <w:fldChar w:fldCharType="separate"/>
      </w:r>
      <w:r w:rsidR="006E676E">
        <w:rPr>
          <w:noProof/>
          <w:lang w:eastAsia="ja-JP"/>
        </w:rPr>
        <w:t>4</w:t>
      </w:r>
      <w:r w:rsidR="007F63E1">
        <w:rPr>
          <w:noProof/>
        </w:rPr>
        <w:fldChar w:fldCharType="end"/>
      </w:r>
      <w:r w:rsidR="007F63E1">
        <w:rPr>
          <w:lang w:eastAsia="ja-JP"/>
        </w:rPr>
        <w:noBreakHyphen/>
      </w:r>
      <w:r w:rsidR="007F63E1">
        <w:fldChar w:fldCharType="begin"/>
      </w:r>
      <w:r w:rsidR="007F63E1">
        <w:rPr>
          <w:lang w:eastAsia="ja-JP"/>
        </w:rPr>
        <w:instrText xml:space="preserve"> SEQ Figure \* ARABIC \s 1 </w:instrText>
      </w:r>
      <w:r w:rsidR="007F63E1">
        <w:fldChar w:fldCharType="separate"/>
      </w:r>
      <w:r w:rsidR="006E676E">
        <w:rPr>
          <w:noProof/>
          <w:lang w:eastAsia="ja-JP"/>
        </w:rPr>
        <w:t>3</w:t>
      </w:r>
      <w:r w:rsidR="007F63E1">
        <w:rPr>
          <w:noProof/>
        </w:rPr>
        <w:fldChar w:fldCharType="end"/>
      </w:r>
      <w:r w:rsidR="007F63E1">
        <w:rPr>
          <w:rFonts w:hint="eastAsia"/>
          <w:lang w:eastAsia="ja-JP"/>
        </w:rPr>
        <w:t xml:space="preserve"> </w:t>
      </w:r>
      <w:r w:rsidR="00CC7629">
        <w:rPr>
          <w:rFonts w:hint="eastAsia"/>
          <w:noProof/>
          <w:lang w:eastAsia="ja-JP"/>
        </w:rPr>
        <w:t>Parameter</w:t>
      </w:r>
      <w:r w:rsidR="00CC7629">
        <w:rPr>
          <w:noProof/>
          <w:lang w:eastAsia="ja-JP"/>
        </w:rPr>
        <w:t>s to choose CPU Idle states</w:t>
      </w:r>
    </w:p>
    <w:p w14:paraId="24CC27B3" w14:textId="77777777" w:rsidR="007F63E1" w:rsidRPr="008342F2" w:rsidRDefault="007F63E1" w:rsidP="007F63E1">
      <w:pPr>
        <w:rPr>
          <w:lang w:eastAsia="ja-JP"/>
        </w:rPr>
      </w:pPr>
    </w:p>
    <w:p w14:paraId="471BB793" w14:textId="77777777" w:rsidR="00F57147" w:rsidRDefault="0034517B" w:rsidP="00494C6F">
      <w:pPr>
        <w:rPr>
          <w:lang w:eastAsia="ja-JP"/>
        </w:rPr>
      </w:pPr>
      <w:r>
        <w:rPr>
          <w:rFonts w:hint="eastAsia"/>
          <w:lang w:eastAsia="ja-JP"/>
        </w:rPr>
        <w:t xml:space="preserve">The following figure shows the </w:t>
      </w:r>
      <w:r>
        <w:rPr>
          <w:lang w:eastAsia="ja-JP"/>
        </w:rPr>
        <w:t xml:space="preserve">processing flow </w:t>
      </w:r>
      <w:r>
        <w:rPr>
          <w:rFonts w:hint="eastAsia"/>
          <w:lang w:eastAsia="ja-JP"/>
        </w:rPr>
        <w:t xml:space="preserve">of </w:t>
      </w:r>
      <w:r>
        <w:rPr>
          <w:lang w:eastAsia="ja-JP"/>
        </w:rPr>
        <w:t>CPU Idle</w:t>
      </w:r>
      <w:r w:rsidR="00374792">
        <w:rPr>
          <w:lang w:eastAsia="ja-JP"/>
        </w:rPr>
        <w:t>.</w:t>
      </w:r>
    </w:p>
    <w:p w14:paraId="0D5E6011" w14:textId="77777777" w:rsidR="008342F2" w:rsidRPr="00F8491C" w:rsidRDefault="008342F2" w:rsidP="008342F2">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rPr>
          <w:b/>
        </w:rPr>
      </w:pPr>
      <w:r w:rsidRPr="00F8491C">
        <w:rPr>
          <w:b/>
          <w:noProof/>
        </w:rPr>
        <mc:AlternateContent>
          <mc:Choice Requires="wpc">
            <w:drawing>
              <wp:inline distT="0" distB="0" distL="0" distR="0" wp14:anchorId="6F8ED74D" wp14:editId="017CBB89">
                <wp:extent cx="6086475" cy="5559552"/>
                <wp:effectExtent l="0" t="0" r="9525" b="0"/>
                <wp:docPr id="1299"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63" name="Rectangle 60"/>
                        <wps:cNvSpPr>
                          <a:spLocks noChangeArrowheads="1"/>
                        </wps:cNvSpPr>
                        <wps:spPr bwMode="auto">
                          <a:xfrm>
                            <a:off x="1623695" y="1376137"/>
                            <a:ext cx="3876304" cy="2118240"/>
                          </a:xfrm>
                          <a:prstGeom prst="rect">
                            <a:avLst/>
                          </a:prstGeom>
                          <a:noFill/>
                          <a:ln w="9525">
                            <a:solidFill>
                              <a:srgbClr val="000000"/>
                            </a:solidFill>
                            <a:miter lim="800000"/>
                            <a:headEnd/>
                            <a:tailEnd/>
                          </a:ln>
                        </wps:spPr>
                        <wps:txbx>
                          <w:txbxContent>
                            <w:p w14:paraId="037BFBF9" w14:textId="77777777" w:rsidR="00DA6107" w:rsidRPr="006744AB" w:rsidRDefault="00DA6107" w:rsidP="008342F2">
                              <w:pPr>
                                <w:rPr>
                                  <w:rFonts w:asciiTheme="majorHAnsi" w:hAnsiTheme="majorHAnsi" w:cstheme="majorHAnsi"/>
                                  <w:lang w:eastAsia="ja-JP"/>
                                </w:rPr>
                              </w:pPr>
                              <w:r w:rsidRPr="006744AB">
                                <w:rPr>
                                  <w:rFonts w:asciiTheme="majorHAnsi" w:hAnsiTheme="majorHAnsi" w:cstheme="majorHAnsi"/>
                                  <w:lang w:eastAsia="ja-JP"/>
                                </w:rPr>
                                <w:t>Linux</w:t>
                              </w:r>
                            </w:p>
                          </w:txbxContent>
                        </wps:txbx>
                        <wps:bodyPr rot="0" vert="horz" wrap="square" lIns="74295" tIns="36000" rIns="74295" bIns="8890" anchor="t" anchorCtr="0" upright="1">
                          <a:noAutofit/>
                        </wps:bodyPr>
                      </wps:wsp>
                      <wps:wsp>
                        <wps:cNvPr id="1264" name="Rectangle 61"/>
                        <wps:cNvSpPr>
                          <a:spLocks noChangeArrowheads="1"/>
                        </wps:cNvSpPr>
                        <wps:spPr bwMode="auto">
                          <a:xfrm>
                            <a:off x="2009763" y="2603659"/>
                            <a:ext cx="1590629" cy="257468"/>
                          </a:xfrm>
                          <a:prstGeom prst="rect">
                            <a:avLst/>
                          </a:prstGeom>
                          <a:noFill/>
                          <a:ln w="9525">
                            <a:solidFill>
                              <a:srgbClr val="000000"/>
                            </a:solidFill>
                            <a:miter lim="800000"/>
                            <a:headEnd/>
                            <a:tailEnd/>
                          </a:ln>
                        </wps:spPr>
                        <wps:txbx>
                          <w:txbxContent>
                            <w:p w14:paraId="74DED0B0"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Idle Driver</w:t>
                              </w:r>
                            </w:p>
                          </w:txbxContent>
                        </wps:txbx>
                        <wps:bodyPr rot="0" vert="horz" wrap="square" lIns="0" tIns="36000" rIns="0" bIns="0" anchor="t" anchorCtr="0" upright="1">
                          <a:noAutofit/>
                        </wps:bodyPr>
                      </wps:wsp>
                      <wps:wsp>
                        <wps:cNvPr id="1265" name="Rectangle 67"/>
                        <wps:cNvSpPr>
                          <a:spLocks noChangeArrowheads="1"/>
                        </wps:cNvSpPr>
                        <wps:spPr bwMode="auto">
                          <a:xfrm>
                            <a:off x="2198796" y="5071264"/>
                            <a:ext cx="1325600" cy="283039"/>
                          </a:xfrm>
                          <a:prstGeom prst="rect">
                            <a:avLst/>
                          </a:prstGeom>
                          <a:noFill/>
                          <a:ln w="9525">
                            <a:solidFill>
                              <a:srgbClr val="000000"/>
                            </a:solidFill>
                            <a:miter lim="800000"/>
                            <a:headEnd/>
                            <a:tailEnd/>
                          </a:ln>
                        </wps:spPr>
                        <wps:txbx>
                          <w:txbxContent>
                            <w:p w14:paraId="42834DDD"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APMU</w:t>
                              </w:r>
                              <w:r>
                                <w:rPr>
                                  <w:rFonts w:asciiTheme="majorHAnsi" w:hAnsiTheme="majorHAnsi" w:cstheme="majorHAnsi"/>
                                </w:rPr>
                                <w:t>/RST/SYSC</w:t>
                              </w:r>
                            </w:p>
                          </w:txbxContent>
                        </wps:txbx>
                        <wps:bodyPr rot="0" vert="horz" wrap="square" lIns="74295" tIns="72000" rIns="74295" bIns="8890" anchor="ctr" anchorCtr="0" upright="1">
                          <a:noAutofit/>
                        </wps:bodyPr>
                      </wps:wsp>
                      <wps:wsp>
                        <wps:cNvPr id="1266" name="AutoShape 74"/>
                        <wps:cNvCnPr>
                          <a:cxnSpLocks noChangeShapeType="1"/>
                        </wps:cNvCnPr>
                        <wps:spPr bwMode="auto">
                          <a:xfrm>
                            <a:off x="108018" y="3919423"/>
                            <a:ext cx="5942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67" name="Rectangle 75"/>
                        <wps:cNvSpPr>
                          <a:spLocks noChangeArrowheads="1"/>
                        </wps:cNvSpPr>
                        <wps:spPr bwMode="auto">
                          <a:xfrm>
                            <a:off x="1700459" y="259861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268" name="Rectangle 76"/>
                        <wps:cNvSpPr>
                          <a:spLocks noChangeArrowheads="1"/>
                        </wps:cNvSpPr>
                        <wps:spPr bwMode="auto">
                          <a:xfrm>
                            <a:off x="2826970" y="2598616"/>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270" name="Rectangle 60"/>
                        <wps:cNvSpPr>
                          <a:spLocks noChangeArrowheads="1"/>
                        </wps:cNvSpPr>
                        <wps:spPr bwMode="auto">
                          <a:xfrm>
                            <a:off x="1623695" y="4093344"/>
                            <a:ext cx="3889262" cy="691319"/>
                          </a:xfrm>
                          <a:prstGeom prst="rect">
                            <a:avLst/>
                          </a:prstGeom>
                          <a:noFill/>
                          <a:ln w="9525">
                            <a:solidFill>
                              <a:srgbClr val="000000"/>
                            </a:solidFill>
                            <a:miter lim="800000"/>
                            <a:headEnd/>
                            <a:tailEnd/>
                          </a:ln>
                        </wps:spPr>
                        <wps:txbx>
                          <w:txbxContent>
                            <w:p w14:paraId="68ECD126"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wps:txbx>
                        <wps:bodyPr rot="0" vert="horz" wrap="square" lIns="74295" tIns="36000" rIns="74295" bIns="8890" anchor="t" anchorCtr="0" upright="1">
                          <a:noAutofit/>
                        </wps:bodyPr>
                      </wps:wsp>
                      <wps:wsp>
                        <wps:cNvPr id="1271" name="Rectangle 61"/>
                        <wps:cNvSpPr>
                          <a:spLocks noChangeArrowheads="1"/>
                        </wps:cNvSpPr>
                        <wps:spPr bwMode="auto">
                          <a:xfrm>
                            <a:off x="2009762" y="4323283"/>
                            <a:ext cx="3067992" cy="271429"/>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5CAC567A"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PSCI</w:t>
                              </w:r>
                            </w:p>
                          </w:txbxContent>
                        </wps:txbx>
                        <wps:bodyPr rot="0" vert="horz" wrap="square" lIns="0" tIns="36000" rIns="0" bIns="0" anchor="ctr" anchorCtr="0" upright="1">
                          <a:noAutofit/>
                        </wps:bodyPr>
                      </wps:wsp>
                      <wps:wsp>
                        <wps:cNvPr id="1273" name="Rectangle 78"/>
                        <wps:cNvSpPr>
                          <a:spLocks noChangeArrowheads="1"/>
                        </wps:cNvSpPr>
                        <wps:spPr bwMode="auto">
                          <a:xfrm>
                            <a:off x="64185" y="3990799"/>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8D597"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1274" name="Rectangle 78"/>
                        <wps:cNvSpPr>
                          <a:spLocks noChangeArrowheads="1"/>
                        </wps:cNvSpPr>
                        <wps:spPr bwMode="auto">
                          <a:xfrm>
                            <a:off x="99695" y="93662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4081B" w14:textId="77777777" w:rsidR="00DA6107" w:rsidRPr="006744AB" w:rsidRDefault="00DA6107" w:rsidP="008342F2">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1275" name="Rectangle 60"/>
                        <wps:cNvSpPr>
                          <a:spLocks noChangeArrowheads="1"/>
                        </wps:cNvSpPr>
                        <wps:spPr bwMode="auto">
                          <a:xfrm>
                            <a:off x="1623695" y="936625"/>
                            <a:ext cx="3889262" cy="260985"/>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55B3BC1A"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p>
                          </w:txbxContent>
                        </wps:txbx>
                        <wps:bodyPr rot="0" vert="horz" wrap="square" lIns="74295" tIns="36000" rIns="74295" bIns="8890" anchor="t" anchorCtr="0" upright="1">
                          <a:noAutofit/>
                        </wps:bodyPr>
                      </wps:wsp>
                      <wps:wsp>
                        <wps:cNvPr id="1277" name="AutoShape 84"/>
                        <wps:cNvCnPr>
                          <a:cxnSpLocks noChangeShapeType="1"/>
                        </wps:cNvCnPr>
                        <wps:spPr bwMode="auto">
                          <a:xfrm>
                            <a:off x="2896499" y="2861115"/>
                            <a:ext cx="0" cy="1232229"/>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78" name="Rectangle 61"/>
                        <wps:cNvSpPr>
                          <a:spLocks noChangeArrowheads="1"/>
                        </wps:cNvSpPr>
                        <wps:spPr bwMode="auto">
                          <a:xfrm>
                            <a:off x="993120" y="3574407"/>
                            <a:ext cx="2106610" cy="416393"/>
                          </a:xfrm>
                          <a:prstGeom prst="rect">
                            <a:avLst/>
                          </a:prstGeom>
                          <a:noFill/>
                          <a:ln w="9525">
                            <a:noFill/>
                            <a:miter lim="800000"/>
                            <a:headEnd/>
                            <a:tailEnd/>
                          </a:ln>
                        </wps:spPr>
                        <wps:txbx>
                          <w:txbxContent>
                            <w:p w14:paraId="3017F729" w14:textId="77777777" w:rsidR="00DA6107" w:rsidRPr="006744AB" w:rsidRDefault="00DA6107" w:rsidP="008342F2">
                              <w:pPr>
                                <w:rPr>
                                  <w:rFonts w:asciiTheme="majorHAnsi" w:hAnsiTheme="majorHAnsi" w:cstheme="majorHAnsi"/>
                                  <w:lang w:eastAsia="ja-JP"/>
                                </w:rPr>
                              </w:pPr>
                              <w:r w:rsidRPr="006744AB">
                                <w:rPr>
                                  <w:rFonts w:asciiTheme="majorHAnsi" w:hAnsiTheme="majorHAnsi" w:cstheme="majorHAnsi"/>
                                  <w:lang w:eastAsia="ja-JP"/>
                                </w:rPr>
                                <w:t>Execute SMC (CPU_SUSPEND)</w:t>
                              </w:r>
                            </w:p>
                            <w:p w14:paraId="2271BCBC" w14:textId="77777777" w:rsidR="00DA6107" w:rsidRPr="006744AB" w:rsidRDefault="00DA6107" w:rsidP="008342F2">
                              <w:pPr>
                                <w:jc w:val="center"/>
                                <w:rPr>
                                  <w:rFonts w:asciiTheme="majorHAnsi" w:hAnsiTheme="majorHAnsi" w:cstheme="majorHAnsi"/>
                                </w:rPr>
                              </w:pPr>
                            </w:p>
                          </w:txbxContent>
                        </wps:txbx>
                        <wps:bodyPr rot="0" vert="horz" wrap="square" lIns="0" tIns="36000" rIns="0" bIns="0" anchor="ctr" anchorCtr="0" upright="1">
                          <a:noAutofit/>
                        </wps:bodyPr>
                      </wps:wsp>
                      <wps:wsp>
                        <wps:cNvPr id="1279" name="Rectangle 61"/>
                        <wps:cNvSpPr>
                          <a:spLocks noChangeArrowheads="1"/>
                        </wps:cNvSpPr>
                        <wps:spPr bwMode="auto">
                          <a:xfrm>
                            <a:off x="1387396" y="4784751"/>
                            <a:ext cx="1330240" cy="209338"/>
                          </a:xfrm>
                          <a:prstGeom prst="rect">
                            <a:avLst/>
                          </a:prstGeom>
                          <a:noFill/>
                          <a:ln w="9525">
                            <a:noFill/>
                            <a:miter lim="800000"/>
                            <a:headEnd/>
                            <a:tailEnd/>
                          </a:ln>
                        </wps:spPr>
                        <wps:txbx>
                          <w:txbxContent>
                            <w:p w14:paraId="5183B91C" w14:textId="77777777" w:rsidR="00DA6107" w:rsidRPr="006744AB" w:rsidRDefault="00DA6107" w:rsidP="008342F2">
                              <w:pPr>
                                <w:jc w:val="center"/>
                                <w:rPr>
                                  <w:rFonts w:asciiTheme="majorHAnsi" w:hAnsiTheme="majorHAnsi" w:cstheme="majorHAnsi"/>
                                </w:rPr>
                              </w:pPr>
                              <w:r>
                                <w:rPr>
                                  <w:rFonts w:asciiTheme="majorHAnsi" w:hAnsiTheme="majorHAnsi" w:cstheme="majorHAnsi"/>
                                  <w:lang w:eastAsia="ja-JP"/>
                                </w:rPr>
                                <w:t xml:space="preserve">Request </w:t>
                              </w:r>
                              <w:r w:rsidRPr="006744AB">
                                <w:rPr>
                                  <w:rFonts w:asciiTheme="majorHAnsi" w:hAnsiTheme="majorHAnsi" w:cstheme="majorHAnsi"/>
                                  <w:lang w:eastAsia="ja-JP"/>
                                </w:rPr>
                                <w:t>Power OFF</w:t>
                              </w:r>
                            </w:p>
                          </w:txbxContent>
                        </wps:txbx>
                        <wps:bodyPr rot="0" vert="horz" wrap="square" lIns="0" tIns="36000" rIns="0" bIns="0" anchor="ctr" anchorCtr="0" upright="1">
                          <a:noAutofit/>
                        </wps:bodyPr>
                      </wps:wsp>
                      <wps:wsp>
                        <wps:cNvPr id="1280" name="Rectangle 60"/>
                        <wps:cNvSpPr>
                          <a:spLocks noChangeArrowheads="1"/>
                        </wps:cNvSpPr>
                        <wps:spPr bwMode="auto">
                          <a:xfrm>
                            <a:off x="36195" y="66675"/>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3F894A54"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281" name="Rectangle 78"/>
                        <wps:cNvSpPr>
                          <a:spLocks noChangeArrowheads="1"/>
                        </wps:cNvSpPr>
                        <wps:spPr bwMode="auto">
                          <a:xfrm>
                            <a:off x="1052194" y="66673"/>
                            <a:ext cx="1749527"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05CCB"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wps:txbx>
                        <wps:bodyPr rot="0" vert="horz" wrap="square" lIns="74295" tIns="8890" rIns="74295" bIns="8890" anchor="t" anchorCtr="0" upright="1">
                          <a:noAutofit/>
                        </wps:bodyPr>
                      </wps:wsp>
                      <wps:wsp>
                        <wps:cNvPr id="1282" name="Rectangle 60"/>
                        <wps:cNvSpPr>
                          <a:spLocks noChangeArrowheads="1"/>
                        </wps:cNvSpPr>
                        <wps:spPr bwMode="auto">
                          <a:xfrm>
                            <a:off x="36195" y="327660"/>
                            <a:ext cx="999427" cy="188497"/>
                          </a:xfrm>
                          <a:prstGeom prst="rect">
                            <a:avLst/>
                          </a:prstGeom>
                          <a:noFill/>
                          <a:ln w="9525">
                            <a:solidFill>
                              <a:srgbClr val="000000"/>
                            </a:solidFill>
                            <a:miter lim="800000"/>
                            <a:headEnd/>
                            <a:tailEnd/>
                          </a:ln>
                        </wps:spPr>
                        <wps:txbx>
                          <w:txbxContent>
                            <w:p w14:paraId="29C8A26C"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283" name="Rectangle 78"/>
                        <wps:cNvSpPr>
                          <a:spLocks noChangeArrowheads="1"/>
                        </wps:cNvSpPr>
                        <wps:spPr bwMode="auto">
                          <a:xfrm>
                            <a:off x="1052195" y="32766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ED2B9"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OSS</w:t>
                              </w:r>
                            </w:p>
                          </w:txbxContent>
                        </wps:txbx>
                        <wps:bodyPr rot="0" vert="horz" wrap="square" lIns="74295" tIns="8890" rIns="74295" bIns="8890" anchor="t" anchorCtr="0" upright="1">
                          <a:noAutofit/>
                        </wps:bodyPr>
                      </wps:wsp>
                      <wps:wsp>
                        <wps:cNvPr id="1284" name="Rectangle 60"/>
                        <wps:cNvSpPr>
                          <a:spLocks noChangeArrowheads="1"/>
                        </wps:cNvSpPr>
                        <wps:spPr bwMode="auto">
                          <a:xfrm>
                            <a:off x="36195" y="588645"/>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1C3175EC"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285" name="Rectangle 78"/>
                        <wps:cNvSpPr>
                          <a:spLocks noChangeArrowheads="1"/>
                        </wps:cNvSpPr>
                        <wps:spPr bwMode="auto">
                          <a:xfrm>
                            <a:off x="1052195" y="588645"/>
                            <a:ext cx="1142817"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D126"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Customized O</w:t>
                              </w:r>
                              <w:r>
                                <w:rPr>
                                  <w:rFonts w:asciiTheme="majorHAnsi" w:hAnsiTheme="majorHAnsi" w:cstheme="majorHAnsi"/>
                                </w:rPr>
                                <w:t>SS</w:t>
                              </w:r>
                            </w:p>
                          </w:txbxContent>
                        </wps:txbx>
                        <wps:bodyPr rot="0" vert="horz" wrap="square" lIns="74295" tIns="8890" rIns="74295" bIns="8890" anchor="t" anchorCtr="0" upright="1">
                          <a:noAutofit/>
                        </wps:bodyPr>
                      </wps:wsp>
                      <wps:wsp>
                        <wps:cNvPr id="1288" name="Rectangle 61"/>
                        <wps:cNvSpPr>
                          <a:spLocks noChangeArrowheads="1"/>
                        </wps:cNvSpPr>
                        <wps:spPr bwMode="auto">
                          <a:xfrm>
                            <a:off x="2667164" y="2881588"/>
                            <a:ext cx="506410" cy="209338"/>
                          </a:xfrm>
                          <a:prstGeom prst="rect">
                            <a:avLst/>
                          </a:prstGeom>
                          <a:noFill/>
                          <a:ln w="9525">
                            <a:noFill/>
                            <a:miter lim="800000"/>
                            <a:headEnd/>
                            <a:tailEnd/>
                          </a:ln>
                        </wps:spPr>
                        <wps:txbx>
                          <w:txbxContent>
                            <w:p w14:paraId="1437FC30" w14:textId="6E0FF94D"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③</w:t>
                              </w:r>
                            </w:p>
                          </w:txbxContent>
                        </wps:txbx>
                        <wps:bodyPr rot="0" vert="horz" wrap="square" lIns="0" tIns="36000" rIns="0" bIns="0" anchor="ctr" anchorCtr="0" upright="1">
                          <a:noAutofit/>
                        </wps:bodyPr>
                      </wps:wsp>
                      <wps:wsp>
                        <wps:cNvPr id="1291" name="Rectangle 61"/>
                        <wps:cNvSpPr>
                          <a:spLocks noChangeArrowheads="1"/>
                        </wps:cNvSpPr>
                        <wps:spPr bwMode="auto">
                          <a:xfrm>
                            <a:off x="2009764" y="3090117"/>
                            <a:ext cx="3067991" cy="257330"/>
                          </a:xfrm>
                          <a:prstGeom prst="rect">
                            <a:avLst/>
                          </a:prstGeom>
                          <a:solidFill>
                            <a:schemeClr val="bg1"/>
                          </a:solidFill>
                          <a:ln w="9525">
                            <a:solidFill>
                              <a:srgbClr val="000000"/>
                            </a:solidFill>
                            <a:miter lim="800000"/>
                            <a:headEnd/>
                            <a:tailEnd/>
                          </a:ln>
                        </wps:spPr>
                        <wps:txbx>
                          <w:txbxContent>
                            <w:p w14:paraId="208CF84D"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PSCI handler</w:t>
                              </w:r>
                            </w:p>
                          </w:txbxContent>
                        </wps:txbx>
                        <wps:bodyPr rot="0" vert="horz" wrap="square" lIns="0" tIns="36000" rIns="0" bIns="0" anchor="ctr" anchorCtr="0" upright="1">
                          <a:noAutofit/>
                        </wps:bodyPr>
                      </wps:wsp>
                      <wps:wsp>
                        <wps:cNvPr id="1293" name="Rectangle 61"/>
                        <wps:cNvSpPr>
                          <a:spLocks noChangeArrowheads="1"/>
                        </wps:cNvSpPr>
                        <wps:spPr bwMode="auto">
                          <a:xfrm>
                            <a:off x="2681851" y="4784751"/>
                            <a:ext cx="506410" cy="209338"/>
                          </a:xfrm>
                          <a:prstGeom prst="rect">
                            <a:avLst/>
                          </a:prstGeom>
                          <a:noFill/>
                          <a:ln w="9525">
                            <a:noFill/>
                            <a:miter lim="800000"/>
                            <a:headEnd/>
                            <a:tailEnd/>
                          </a:ln>
                        </wps:spPr>
                        <wps:txbx>
                          <w:txbxContent>
                            <w:p w14:paraId="362E2989"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④</w:t>
                              </w:r>
                            </w:p>
                          </w:txbxContent>
                        </wps:txbx>
                        <wps:bodyPr rot="0" vert="horz" wrap="square" lIns="0" tIns="36000" rIns="0" bIns="0" anchor="ctr" anchorCtr="0" upright="1">
                          <a:noAutofit/>
                        </wps:bodyPr>
                      </wps:wsp>
                      <wps:wsp>
                        <wps:cNvPr id="1294" name="Rectangle 61"/>
                        <wps:cNvSpPr>
                          <a:spLocks noChangeArrowheads="1"/>
                        </wps:cNvSpPr>
                        <wps:spPr bwMode="auto">
                          <a:xfrm>
                            <a:off x="4528175" y="4791997"/>
                            <a:ext cx="506410" cy="209338"/>
                          </a:xfrm>
                          <a:prstGeom prst="rect">
                            <a:avLst/>
                          </a:prstGeom>
                          <a:noFill/>
                          <a:ln w="9525">
                            <a:noFill/>
                            <a:miter lim="800000"/>
                            <a:headEnd/>
                            <a:tailEnd/>
                          </a:ln>
                        </wps:spPr>
                        <wps:txbx>
                          <w:txbxContent>
                            <w:p w14:paraId="1FA3A68E"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⑤</w:t>
                              </w:r>
                            </w:p>
                          </w:txbxContent>
                        </wps:txbx>
                        <wps:bodyPr rot="0" vert="horz" wrap="square" lIns="0" tIns="36000" rIns="0" bIns="0" anchor="ctr" anchorCtr="0" upright="1">
                          <a:noAutofit/>
                        </wps:bodyPr>
                      </wps:wsp>
                      <wps:wsp>
                        <wps:cNvPr id="1321" name="AutoShape 70"/>
                        <wps:cNvCnPr>
                          <a:cxnSpLocks noChangeShapeType="1"/>
                        </wps:cNvCnPr>
                        <wps:spPr bwMode="auto">
                          <a:xfrm flipV="1">
                            <a:off x="2901803" y="4784751"/>
                            <a:ext cx="0" cy="284369"/>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322" name="Rectangle 67"/>
                        <wps:cNvSpPr>
                          <a:spLocks noChangeArrowheads="1"/>
                        </wps:cNvSpPr>
                        <wps:spPr bwMode="auto">
                          <a:xfrm>
                            <a:off x="4022632" y="5069858"/>
                            <a:ext cx="850911" cy="279000"/>
                          </a:xfrm>
                          <a:prstGeom prst="rect">
                            <a:avLst/>
                          </a:prstGeom>
                          <a:noFill/>
                          <a:ln w="9525">
                            <a:solidFill>
                              <a:srgbClr val="000000"/>
                            </a:solidFill>
                            <a:miter lim="800000"/>
                            <a:headEnd/>
                            <a:tailEnd/>
                          </a:ln>
                        </wps:spPr>
                        <wps:txbx>
                          <w:txbxContent>
                            <w:p w14:paraId="058972EB"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GIC</w:t>
                              </w:r>
                            </w:p>
                          </w:txbxContent>
                        </wps:txbx>
                        <wps:bodyPr rot="0" vert="horz" wrap="square" lIns="74295" tIns="72000" rIns="74295" bIns="8890" anchor="ctr" anchorCtr="0" upright="1">
                          <a:noAutofit/>
                        </wps:bodyPr>
                      </wps:wsp>
                      <wps:wsp>
                        <wps:cNvPr id="1693" name="AutoShape 84"/>
                        <wps:cNvCnPr>
                          <a:cxnSpLocks noChangeShapeType="1"/>
                        </wps:cNvCnPr>
                        <wps:spPr bwMode="auto">
                          <a:xfrm>
                            <a:off x="2896499" y="1898106"/>
                            <a:ext cx="3341" cy="706063"/>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94" name="Rectangle 61"/>
                        <wps:cNvSpPr>
                          <a:spLocks noChangeArrowheads="1"/>
                        </wps:cNvSpPr>
                        <wps:spPr bwMode="auto">
                          <a:xfrm>
                            <a:off x="3620341" y="2515924"/>
                            <a:ext cx="506410" cy="209338"/>
                          </a:xfrm>
                          <a:prstGeom prst="rect">
                            <a:avLst/>
                          </a:prstGeom>
                          <a:noFill/>
                          <a:ln w="9525">
                            <a:noFill/>
                            <a:miter lim="800000"/>
                            <a:headEnd/>
                            <a:tailEnd/>
                          </a:ln>
                        </wps:spPr>
                        <wps:txbx>
                          <w:txbxContent>
                            <w:p w14:paraId="789F57EA" w14:textId="09AA6506" w:rsidR="00DA6107" w:rsidRPr="009A5D59" w:rsidRDefault="00DA6107" w:rsidP="009A5D59">
                              <w:pPr>
                                <w:rPr>
                                  <w:rFonts w:asciiTheme="majorHAnsi" w:hAnsiTheme="majorHAnsi" w:cstheme="majorHAnsi"/>
                                  <w:lang w:eastAsia="ja-JP"/>
                                </w:rPr>
                              </w:pPr>
                              <w:r w:rsidRPr="009A5D59">
                                <w:rPr>
                                  <w:rFonts w:ascii="MS Gothic" w:eastAsia="MS Gothic" w:hAnsi="MS Gothic" w:cstheme="majorHAnsi" w:hint="eastAsia"/>
                                  <w:lang w:eastAsia="ja-JP"/>
                                </w:rPr>
                                <w:t>①</w:t>
                              </w:r>
                            </w:p>
                          </w:txbxContent>
                        </wps:txbx>
                        <wps:bodyPr rot="0" vert="horz" wrap="square" lIns="0" tIns="36000" rIns="0" bIns="0" anchor="ctr" anchorCtr="0" upright="1">
                          <a:noAutofit/>
                        </wps:bodyPr>
                      </wps:wsp>
                      <wps:wsp>
                        <wps:cNvPr id="1727" name="Rectangle 61"/>
                        <wps:cNvSpPr>
                          <a:spLocks noChangeArrowheads="1"/>
                        </wps:cNvSpPr>
                        <wps:spPr bwMode="auto">
                          <a:xfrm>
                            <a:off x="3885384" y="2603647"/>
                            <a:ext cx="1192370" cy="257468"/>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5E7BAFF8"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Device tree</w:t>
                              </w:r>
                            </w:p>
                          </w:txbxContent>
                        </wps:txbx>
                        <wps:bodyPr rot="0" vert="horz" wrap="square" lIns="0" tIns="36000" rIns="0" bIns="0" anchor="t" anchorCtr="0" upright="1">
                          <a:noAutofit/>
                        </wps:bodyPr>
                      </wps:wsp>
                      <wps:wsp>
                        <wps:cNvPr id="1754" name="AutoShape 84"/>
                        <wps:cNvCnPr>
                          <a:cxnSpLocks noChangeShapeType="1"/>
                          <a:stCxn id="1264" idx="3"/>
                          <a:endCxn id="1727" idx="1"/>
                        </wps:cNvCnPr>
                        <wps:spPr bwMode="auto">
                          <a:xfrm flipV="1">
                            <a:off x="3600392" y="2732201"/>
                            <a:ext cx="284992" cy="12"/>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755" name="AutoShape 84"/>
                        <wps:cNvCnPr>
                          <a:cxnSpLocks noChangeShapeType="1"/>
                        </wps:cNvCnPr>
                        <wps:spPr bwMode="auto">
                          <a:xfrm flipH="1">
                            <a:off x="3511401" y="2397916"/>
                            <a:ext cx="4618" cy="206253"/>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756" name="Rectangle 61"/>
                        <wps:cNvSpPr>
                          <a:spLocks noChangeArrowheads="1"/>
                        </wps:cNvSpPr>
                        <wps:spPr bwMode="auto">
                          <a:xfrm>
                            <a:off x="2738216" y="1941359"/>
                            <a:ext cx="347977" cy="209338"/>
                          </a:xfrm>
                          <a:prstGeom prst="rect">
                            <a:avLst/>
                          </a:prstGeom>
                          <a:noFill/>
                          <a:ln w="9525">
                            <a:noFill/>
                            <a:miter lim="800000"/>
                            <a:headEnd/>
                            <a:tailEnd/>
                          </a:ln>
                        </wps:spPr>
                        <wps:txbx>
                          <w:txbxContent>
                            <w:p w14:paraId="78FD81EA" w14:textId="142C8F46" w:rsidR="00DA6107" w:rsidRPr="009A5D59" w:rsidRDefault="00DA6107" w:rsidP="009A5D59">
                              <w:pPr>
                                <w:rPr>
                                  <w:rFonts w:asciiTheme="majorHAnsi" w:hAnsiTheme="majorHAnsi" w:cstheme="majorHAnsi"/>
                                  <w:lang w:eastAsia="ja-JP"/>
                                </w:rPr>
                              </w:pPr>
                              <w:r w:rsidRPr="009A5D59">
                                <w:rPr>
                                  <w:rFonts w:ascii="MS Gothic" w:eastAsia="MS Gothic" w:hAnsi="MS Gothic" w:cstheme="majorHAnsi" w:hint="eastAsia"/>
                                  <w:lang w:eastAsia="ja-JP"/>
                                </w:rPr>
                                <w:t>②</w:t>
                              </w:r>
                            </w:p>
                          </w:txbxContent>
                        </wps:txbx>
                        <wps:bodyPr rot="0" vert="horz" wrap="square" lIns="0" tIns="36000" rIns="0" bIns="0" anchor="ctr" anchorCtr="0" upright="1">
                          <a:noAutofit/>
                        </wps:bodyPr>
                      </wps:wsp>
                      <wps:wsp>
                        <wps:cNvPr id="2775" name="Rectangle 61"/>
                        <wps:cNvSpPr>
                          <a:spLocks noChangeArrowheads="1"/>
                        </wps:cNvSpPr>
                        <wps:spPr bwMode="auto">
                          <a:xfrm>
                            <a:off x="2007499" y="1637121"/>
                            <a:ext cx="3067992" cy="257468"/>
                          </a:xfrm>
                          <a:prstGeom prst="rect">
                            <a:avLst/>
                          </a:prstGeom>
                          <a:noFill/>
                          <a:ln w="9525">
                            <a:solidFill>
                              <a:srgbClr val="000000"/>
                            </a:solidFill>
                            <a:miter lim="800000"/>
                            <a:headEnd/>
                            <a:tailEnd/>
                          </a:ln>
                        </wps:spPr>
                        <wps:txbx>
                          <w:txbxContent>
                            <w:p w14:paraId="05527431"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Scheduler</w:t>
                              </w:r>
                            </w:p>
                          </w:txbxContent>
                        </wps:txbx>
                        <wps:bodyPr rot="0" vert="horz" wrap="square" lIns="0" tIns="36000" rIns="0" bIns="0" anchor="t" anchorCtr="0" upright="1">
                          <a:noAutofit/>
                        </wps:bodyPr>
                      </wps:wsp>
                      <wps:wsp>
                        <wps:cNvPr id="1682" name="Rectangle 61"/>
                        <wps:cNvSpPr>
                          <a:spLocks noChangeArrowheads="1"/>
                        </wps:cNvSpPr>
                        <wps:spPr bwMode="auto">
                          <a:xfrm>
                            <a:off x="2009764" y="2144636"/>
                            <a:ext cx="3067992" cy="257468"/>
                          </a:xfrm>
                          <a:prstGeom prst="rect">
                            <a:avLst/>
                          </a:prstGeom>
                          <a:solidFill>
                            <a:schemeClr val="bg1"/>
                          </a:solidFill>
                          <a:ln w="9525">
                            <a:solidFill>
                              <a:srgbClr val="000000"/>
                            </a:solidFill>
                            <a:miter lim="800000"/>
                            <a:headEnd/>
                            <a:tailEnd/>
                          </a:ln>
                        </wps:spPr>
                        <wps:txbx>
                          <w:txbxContent>
                            <w:p w14:paraId="046B2815"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Idle Governor (Menu)</w:t>
                              </w:r>
                            </w:p>
                          </w:txbxContent>
                        </wps:txbx>
                        <wps:bodyPr rot="0" vert="horz" wrap="square" lIns="0" tIns="36000" rIns="0" bIns="0" anchor="t" anchorCtr="0" upright="1">
                          <a:noAutofit/>
                        </wps:bodyPr>
                      </wps:wsp>
                      <wps:wsp>
                        <wps:cNvPr id="739" name="稲妻 739"/>
                        <wps:cNvSpPr/>
                        <wps:spPr>
                          <a:xfrm rot="5400000">
                            <a:off x="4755176" y="4889949"/>
                            <a:ext cx="218440" cy="426720"/>
                          </a:xfrm>
                          <a:prstGeom prst="lightningBolt">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Rectangle 61"/>
                        <wps:cNvSpPr>
                          <a:spLocks noChangeArrowheads="1"/>
                        </wps:cNvSpPr>
                        <wps:spPr bwMode="auto">
                          <a:xfrm>
                            <a:off x="4528175" y="4733457"/>
                            <a:ext cx="870585" cy="207645"/>
                          </a:xfrm>
                          <a:prstGeom prst="rect">
                            <a:avLst/>
                          </a:prstGeom>
                          <a:noFill/>
                          <a:ln w="9525">
                            <a:noFill/>
                            <a:miter lim="800000"/>
                            <a:headEnd/>
                            <a:tailEnd/>
                          </a:ln>
                        </wps:spPr>
                        <wps:txbx>
                          <w:txbxContent>
                            <w:p w14:paraId="34C79099" w14:textId="77777777" w:rsidR="00DA6107" w:rsidRDefault="00DA6107" w:rsidP="00A61492">
                              <w:pPr>
                                <w:pStyle w:val="NormalWeb"/>
                                <w:spacing w:after="80"/>
                                <w:jc w:val="center"/>
                              </w:pPr>
                              <w:r>
                                <w:rPr>
                                  <w:rFonts w:ascii="Arial" w:hAnsi="Arial" w:cs="Arial"/>
                                  <w:sz w:val="20"/>
                                  <w:szCs w:val="20"/>
                                </w:rPr>
                                <w:t>Interrupt</w:t>
                              </w:r>
                            </w:p>
                          </w:txbxContent>
                        </wps:txbx>
                        <wps:bodyPr rot="0" vert="horz" wrap="square" lIns="0" tIns="36000" rIns="0" bIns="0" anchor="ctr" anchorCtr="0" upright="1">
                          <a:noAutofit/>
                        </wps:bodyPr>
                      </wps:wsp>
                      <wps:wsp>
                        <wps:cNvPr id="743" name="AutoShape 70"/>
                        <wps:cNvCnPr>
                          <a:cxnSpLocks noChangeShapeType="1"/>
                        </wps:cNvCnPr>
                        <wps:spPr bwMode="auto">
                          <a:xfrm flipV="1">
                            <a:off x="4440393" y="4784752"/>
                            <a:ext cx="0" cy="281066"/>
                          </a:xfrm>
                          <a:prstGeom prst="straightConnector1">
                            <a:avLst/>
                          </a:prstGeom>
                          <a:noFill/>
                          <a:ln w="25400">
                            <a:solidFill>
                              <a:srgbClr val="000000"/>
                            </a:solidFill>
                            <a:prstDash val="solid"/>
                            <a:round/>
                            <a:headEnd type="none" w="med" len="med"/>
                            <a:tailEnd type="triangle" w="med" len="med"/>
                          </a:ln>
                          <a:extLst>
                            <a:ext uri="{909E8E84-426E-40DD-AFC4-6F175D3DCCD1}">
                              <a14:hiddenFill xmlns:a14="http://schemas.microsoft.com/office/drawing/2010/main">
                                <a:noFill/>
                              </a14:hiddenFill>
                            </a:ext>
                          </a:extLst>
                        </wps:spPr>
                        <wps:bodyPr/>
                      </wps:wsp>
                      <wps:wsp>
                        <wps:cNvPr id="746" name="AutoShape 84"/>
                        <wps:cNvCnPr>
                          <a:cxnSpLocks noChangeShapeType="1"/>
                        </wps:cNvCnPr>
                        <wps:spPr bwMode="auto">
                          <a:xfrm>
                            <a:off x="4440393" y="3494377"/>
                            <a:ext cx="0" cy="598967"/>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747" name="Rectangle 61"/>
                        <wps:cNvSpPr>
                          <a:spLocks noChangeArrowheads="1"/>
                        </wps:cNvSpPr>
                        <wps:spPr bwMode="auto">
                          <a:xfrm>
                            <a:off x="4528175" y="3710085"/>
                            <a:ext cx="506410" cy="209338"/>
                          </a:xfrm>
                          <a:prstGeom prst="rect">
                            <a:avLst/>
                          </a:prstGeom>
                          <a:noFill/>
                          <a:ln w="9525">
                            <a:noFill/>
                            <a:miter lim="800000"/>
                            <a:headEnd/>
                            <a:tailEnd/>
                          </a:ln>
                        </wps:spPr>
                        <wps:txbx>
                          <w:txbxContent>
                            <w:p w14:paraId="78F4A674"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⑥</w:t>
                              </w:r>
                            </w:p>
                          </w:txbxContent>
                        </wps:txbx>
                        <wps:bodyPr rot="0" vert="horz" wrap="square" lIns="0" tIns="36000" rIns="0" bIns="0" anchor="ctr" anchorCtr="0" upright="1">
                          <a:noAutofit/>
                        </wps:bodyPr>
                      </wps:wsp>
                    </wpc:wpc>
                  </a:graphicData>
                </a:graphic>
              </wp:inline>
            </w:drawing>
          </mc:Choice>
          <mc:Fallback>
            <w:pict>
              <v:group w14:anchorId="6F8ED74D" id="_x0000_s1187" editas="canvas" style="width:479.25pt;height:437.75pt;mso-position-horizontal-relative:char;mso-position-vertical-relative:line" coordsize="60864,55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">
                <v:shape id="_x0000_s1188" type="#_x0000_t75" style="position:absolute;width:60864;height:55594;visibility:visible;mso-wrap-style:square">
                  <v:fill o:detectmouseclick="t"/>
                  <v:path o:connecttype="none"/>
                </v:shape>
                <v:rect id="Rectangle 60" o:spid="_x0000_s1189" style="position:absolute;left:16236;top:13761;width:38763;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" filled="f">
                  <v:textbox inset="5.85pt,1mm,5.85pt,.7pt">
                    <w:txbxContent>
                      <w:p w14:paraId="037BFBF9" w14:textId="77777777" w:rsidR="00DA6107" w:rsidRPr="006744AB" w:rsidRDefault="00DA6107" w:rsidP="008342F2">
                        <w:pPr>
                          <w:rPr>
                            <w:rFonts w:asciiTheme="majorHAnsi" w:hAnsiTheme="majorHAnsi" w:cstheme="majorHAnsi"/>
                            <w:lang w:eastAsia="ja-JP"/>
                          </w:rPr>
                        </w:pPr>
                        <w:r w:rsidRPr="006744AB">
                          <w:rPr>
                            <w:rFonts w:asciiTheme="majorHAnsi" w:hAnsiTheme="majorHAnsi" w:cstheme="majorHAnsi"/>
                            <w:lang w:eastAsia="ja-JP"/>
                          </w:rPr>
                          <w:t>Linux</w:t>
                        </w:r>
                      </w:p>
                    </w:txbxContent>
                  </v:textbox>
                </v:rect>
                <v:rect id="Rectangle 61" o:spid="_x0000_s1190" style="position:absolute;left:20097;top:26036;width:15906;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" filled="f">
                  <v:textbox inset="0,1mm,0,0">
                    <w:txbxContent>
                      <w:p w14:paraId="74DED0B0"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Idle Driver</w:t>
                        </w:r>
                      </w:p>
                    </w:txbxContent>
                  </v:textbox>
                </v:rect>
                <v:rect id="Rectangle 67" o:spid="_x0000_s1191" style="position:absolute;left:21987;top:50712;width:13256;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" filled="f">
                  <v:textbox inset="5.85pt,2mm,5.85pt,.7pt">
                    <w:txbxContent>
                      <w:p w14:paraId="42834DDD"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APMU</w:t>
                        </w:r>
                        <w:r>
                          <w:rPr>
                            <w:rFonts w:asciiTheme="majorHAnsi" w:hAnsiTheme="majorHAnsi" w:cstheme="majorHAnsi"/>
                          </w:rPr>
                          <w:t>/RST/SYSC</w:t>
                        </w:r>
                      </w:p>
                    </w:txbxContent>
                  </v:textbox>
                </v:rect>
                <v:shape id="AutoShape 74" o:spid="_x0000_s1192" type="#_x0000_t32" style="position:absolute;left:1080;top:39194;width:59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">
                  <v:stroke dashstyle="dash"/>
                </v:shape>
                <v:rect id="Rectangle 75" o:spid="_x0000_s1193" style="position:absolute;left:17004;top:25986;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" filled="f" stroked="f">
                  <v:textbox inset="5.85pt,.7pt,5.85pt,.7pt"/>
                </v:rect>
                <v:rect id="Rectangle 76" o:spid="_x0000_s1194" style="position:absolute;left:28269;top:25986;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" filled="f" stroked="f">
                  <v:textbox inset="5.85pt,.7pt,5.85pt,.7pt"/>
                </v:rect>
                <v:rect id="Rectangle 60" o:spid="_x0000_s1195" style="position:absolute;left:16236;top:40933;width:38893;height:6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" filled="f">
                  <v:textbox inset="5.85pt,1mm,5.85pt,.7pt">
                    <w:txbxContent>
                      <w:p w14:paraId="68ECD126"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v:textbox>
                </v:rect>
                <v:rect id="Rectangle 61" o:spid="_x0000_s1196" style="position:absolute;left:20097;top:43232;width:30680;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" fillcolor="windowText">
                  <v:fill r:id="rId13" o:title="" color2="white [3212]" type="pattern"/>
                  <v:textbox inset="0,1mm,0,0">
                    <w:txbxContent>
                      <w:p w14:paraId="5CAC567A"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PSCI</w:t>
                        </w:r>
                      </w:p>
                    </w:txbxContent>
                  </v:textbox>
                </v:rect>
                <v:rect id="Rectangle 78" o:spid="_x0000_s1197" style="position:absolute;left:641;top:39907;width:929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" filled="f" fillcolor="#cff" stroked="f">
                  <v:fill rotate="t" angle="45" focus="100%" type="gradient"/>
                  <v:textbox inset="5.85pt,.7pt,5.85pt,.7pt">
                    <w:txbxContent>
                      <w:p w14:paraId="4018D597"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v:textbox>
                </v:rect>
                <v:rect id="Rectangle 78" o:spid="_x0000_s1198" style="position:absolute;left:996;top:9366;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" filled="f" fillcolor="#cff" stroked="f">
                  <v:fill rotate="t" angle="45" focus="100%" type="gradient"/>
                  <v:textbox inset="5.85pt,.7pt,5.85pt,.7pt">
                    <w:txbxContent>
                      <w:p w14:paraId="4C94081B" w14:textId="77777777" w:rsidR="00DA6107" w:rsidRPr="006744AB" w:rsidRDefault="00DA6107" w:rsidP="008342F2">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v:textbox>
                </v:rect>
                <v:rect id="Rectangle 60" o:spid="_x0000_s1199" style="position:absolute;left:16236;top:9366;width:3889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" fillcolor="windowText">
                  <v:fill r:id="rId14" o:title="" color2="white [3212]" type="pattern"/>
                  <v:textbox inset="5.85pt,1mm,5.85pt,.7pt">
                    <w:txbxContent>
                      <w:p w14:paraId="55B3BC1A"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p>
                    </w:txbxContent>
                  </v:textbox>
                </v:rect>
                <v:shape id="AutoShape 84" o:spid="_x0000_s1200" type="#_x0000_t32" style="position:absolute;left:28964;top:28611;width:0;height:12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" strokeweight="2pt">
                  <v:stroke endarrow="block"/>
                </v:shape>
                <v:rect id="Rectangle 61" o:spid="_x0000_s1201" style="position:absolute;left:9931;top:35744;width:21066;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" filled="f" stroked="f">
                  <v:textbox inset="0,1mm,0,0">
                    <w:txbxContent>
                      <w:p w14:paraId="3017F729" w14:textId="77777777" w:rsidR="00DA6107" w:rsidRPr="006744AB" w:rsidRDefault="00DA6107" w:rsidP="008342F2">
                        <w:pPr>
                          <w:rPr>
                            <w:rFonts w:asciiTheme="majorHAnsi" w:hAnsiTheme="majorHAnsi" w:cstheme="majorHAnsi"/>
                            <w:lang w:eastAsia="ja-JP"/>
                          </w:rPr>
                        </w:pPr>
                        <w:r w:rsidRPr="006744AB">
                          <w:rPr>
                            <w:rFonts w:asciiTheme="majorHAnsi" w:hAnsiTheme="majorHAnsi" w:cstheme="majorHAnsi"/>
                            <w:lang w:eastAsia="ja-JP"/>
                          </w:rPr>
                          <w:t>Execute SMC (CPU_SUSPEND)</w:t>
                        </w:r>
                      </w:p>
                      <w:p w14:paraId="2271BCBC" w14:textId="77777777" w:rsidR="00DA6107" w:rsidRPr="006744AB" w:rsidRDefault="00DA6107" w:rsidP="008342F2">
                        <w:pPr>
                          <w:jc w:val="center"/>
                          <w:rPr>
                            <w:rFonts w:asciiTheme="majorHAnsi" w:hAnsiTheme="majorHAnsi" w:cstheme="majorHAnsi"/>
                          </w:rPr>
                        </w:pPr>
                      </w:p>
                    </w:txbxContent>
                  </v:textbox>
                </v:rect>
                <v:rect id="Rectangle 61" o:spid="_x0000_s1202" style="position:absolute;left:13873;top:47847;width:13303;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" filled="f" stroked="f">
                  <v:textbox inset="0,1mm,0,0">
                    <w:txbxContent>
                      <w:p w14:paraId="5183B91C" w14:textId="77777777" w:rsidR="00DA6107" w:rsidRPr="006744AB" w:rsidRDefault="00DA6107" w:rsidP="008342F2">
                        <w:pPr>
                          <w:jc w:val="center"/>
                          <w:rPr>
                            <w:rFonts w:asciiTheme="majorHAnsi" w:hAnsiTheme="majorHAnsi" w:cstheme="majorHAnsi"/>
                          </w:rPr>
                        </w:pPr>
                        <w:r>
                          <w:rPr>
                            <w:rFonts w:asciiTheme="majorHAnsi" w:hAnsiTheme="majorHAnsi" w:cstheme="majorHAnsi"/>
                            <w:lang w:eastAsia="ja-JP"/>
                          </w:rPr>
                          <w:t xml:space="preserve">Request </w:t>
                        </w:r>
                        <w:r w:rsidRPr="006744AB">
                          <w:rPr>
                            <w:rFonts w:asciiTheme="majorHAnsi" w:hAnsiTheme="majorHAnsi" w:cstheme="majorHAnsi"/>
                            <w:lang w:eastAsia="ja-JP"/>
                          </w:rPr>
                          <w:t>Power OFF</w:t>
                        </w:r>
                      </w:p>
                    </w:txbxContent>
                  </v:textbox>
                </v:rect>
                <v:rect id="Rectangle 60" o:spid="_x0000_s1203" style="position:absolute;left:361;top:666;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" fillcolor="windowText">
                  <v:fill r:id="rId14" o:title="" color2="white [3212]" type="pattern"/>
                  <v:textbox inset="5.85pt,1mm,5.85pt,.7pt">
                    <w:txbxContent>
                      <w:p w14:paraId="3F894A54"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04" style="position:absolute;left:10521;top:666;width:17496;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" filled="f" fillcolor="#cff" stroked="f">
                  <v:fill rotate="t" angle="45" focus="100%" type="gradient"/>
                  <v:textbox inset="5.85pt,.7pt,5.85pt,.7pt">
                    <w:txbxContent>
                      <w:p w14:paraId="2E905CCB"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v:textbox>
                </v:rect>
                <v:rect id="Rectangle 60" o:spid="_x0000_s1205" style="position:absolute;left:361;top:3276;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" filled="f">
                  <v:textbox inset="5.85pt,1mm,5.85pt,.7pt">
                    <w:txbxContent>
                      <w:p w14:paraId="29C8A26C"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06" style="position:absolute;left:10521;top:3276;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" filled="f" fillcolor="#cff" stroked="f">
                  <v:fill rotate="t" angle="45" focus="100%" type="gradient"/>
                  <v:textbox inset="5.85pt,.7pt,5.85pt,.7pt">
                    <w:txbxContent>
                      <w:p w14:paraId="0BCED2B9"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OSS</w:t>
                        </w:r>
                      </w:p>
                    </w:txbxContent>
                  </v:textbox>
                </v:rect>
                <v:rect id="Rectangle 60" o:spid="_x0000_s1207" style="position:absolute;left:361;top:5886;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" fillcolor="windowText">
                  <v:fill r:id="rId13" o:title="" color2="white [3212]" type="pattern"/>
                  <v:textbox inset="5.85pt,1mm,5.85pt,.7pt">
                    <w:txbxContent>
                      <w:p w14:paraId="1C3175EC"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08" style="position:absolute;left:10521;top:5886;width:11429;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" filled="f" fillcolor="#cff" stroked="f">
                  <v:fill rotate="t" angle="45" focus="100%" type="gradient"/>
                  <v:textbox inset="5.85pt,.7pt,5.85pt,.7pt">
                    <w:txbxContent>
                      <w:p w14:paraId="123DD126" w14:textId="77777777" w:rsidR="00DA6107" w:rsidRPr="006744AB" w:rsidRDefault="00DA6107" w:rsidP="008342F2">
                        <w:pPr>
                          <w:rPr>
                            <w:rFonts w:asciiTheme="majorHAnsi" w:hAnsiTheme="majorHAnsi" w:cstheme="majorHAnsi"/>
                          </w:rPr>
                        </w:pPr>
                        <w:r w:rsidRPr="006744AB">
                          <w:rPr>
                            <w:rFonts w:asciiTheme="majorHAnsi" w:hAnsiTheme="majorHAnsi" w:cstheme="majorHAnsi"/>
                          </w:rPr>
                          <w:t>Customized O</w:t>
                        </w:r>
                        <w:r>
                          <w:rPr>
                            <w:rFonts w:asciiTheme="majorHAnsi" w:hAnsiTheme="majorHAnsi" w:cstheme="majorHAnsi"/>
                          </w:rPr>
                          <w:t>SS</w:t>
                        </w:r>
                      </w:p>
                    </w:txbxContent>
                  </v:textbox>
                </v:rect>
                <v:rect id="Rectangle 61" o:spid="_x0000_s1209" style="position:absolute;left:26671;top:28815;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" filled="f" stroked="f">
                  <v:textbox inset="0,1mm,0,0">
                    <w:txbxContent>
                      <w:p w14:paraId="1437FC30" w14:textId="6E0FF94D"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③</w:t>
                        </w:r>
                      </w:p>
                    </w:txbxContent>
                  </v:textbox>
                </v:rect>
                <v:rect id="Rectangle 61" o:spid="_x0000_s1210" style="position:absolute;left:20097;top:30901;width:30680;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" fillcolor="white [3212]">
                  <v:textbox inset="0,1mm,0,0">
                    <w:txbxContent>
                      <w:p w14:paraId="208CF84D"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PSCI handler</w:t>
                        </w:r>
                      </w:p>
                    </w:txbxContent>
                  </v:textbox>
                </v:rect>
                <v:rect id="Rectangle 61" o:spid="_x0000_s1211" style="position:absolute;left:26818;top:47847;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" filled="f" stroked="f">
                  <v:textbox inset="0,1mm,0,0">
                    <w:txbxContent>
                      <w:p w14:paraId="362E2989"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④</w:t>
                        </w:r>
                      </w:p>
                    </w:txbxContent>
                  </v:textbox>
                </v:rect>
                <v:rect id="Rectangle 61" o:spid="_x0000_s1212" style="position:absolute;left:45281;top:47919;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" filled="f" stroked="f">
                  <v:textbox inset="0,1mm,0,0">
                    <w:txbxContent>
                      <w:p w14:paraId="1FA3A68E"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⑤</w:t>
                        </w:r>
                      </w:p>
                    </w:txbxContent>
                  </v:textbox>
                </v:rect>
                <v:shape id="AutoShape 70" o:spid="_x0000_s1213" type="#_x0000_t32" style="position:absolute;left:29018;top:47847;width:0;height:28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" strokeweight="2pt">
                  <v:stroke startarrow="block"/>
                </v:shape>
                <v:rect id="Rectangle 67" o:spid="_x0000_s1214" style="position:absolute;left:40226;top:50698;width:8509;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" filled="f">
                  <v:textbox inset="5.85pt,2mm,5.85pt,.7pt">
                    <w:txbxContent>
                      <w:p w14:paraId="058972EB" w14:textId="77777777" w:rsidR="00DA6107" w:rsidRPr="006744AB" w:rsidRDefault="00DA6107" w:rsidP="008342F2">
                        <w:pPr>
                          <w:jc w:val="center"/>
                          <w:rPr>
                            <w:rFonts w:asciiTheme="majorHAnsi" w:hAnsiTheme="majorHAnsi" w:cstheme="majorHAnsi"/>
                          </w:rPr>
                        </w:pPr>
                        <w:r w:rsidRPr="006744AB">
                          <w:rPr>
                            <w:rFonts w:asciiTheme="majorHAnsi" w:hAnsiTheme="majorHAnsi" w:cstheme="majorHAnsi"/>
                          </w:rPr>
                          <w:t>GIC</w:t>
                        </w:r>
                      </w:p>
                    </w:txbxContent>
                  </v:textbox>
                </v:rect>
                <v:shape id="AutoShape 84" o:spid="_x0000_s1215" type="#_x0000_t32" style="position:absolute;left:28964;top:18981;width:34;height:7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" strokeweight="2pt">
                  <v:stroke endarrow="block"/>
                </v:shape>
                <v:rect id="Rectangle 61" o:spid="_x0000_s1216" style="position:absolute;left:36203;top:25159;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" filled="f" stroked="f">
                  <v:textbox inset="0,1mm,0,0">
                    <w:txbxContent>
                      <w:p w14:paraId="789F57EA" w14:textId="09AA6506" w:rsidR="00DA6107" w:rsidRPr="009A5D59" w:rsidRDefault="00DA6107" w:rsidP="009A5D59">
                        <w:pPr>
                          <w:rPr>
                            <w:rFonts w:asciiTheme="majorHAnsi" w:hAnsiTheme="majorHAnsi" w:cstheme="majorHAnsi"/>
                            <w:lang w:eastAsia="ja-JP"/>
                          </w:rPr>
                        </w:pPr>
                        <w:r w:rsidRPr="009A5D59">
                          <w:rPr>
                            <w:rFonts w:ascii="MS Gothic" w:eastAsia="MS Gothic" w:hAnsi="MS Gothic" w:cstheme="majorHAnsi" w:hint="eastAsia"/>
                            <w:lang w:eastAsia="ja-JP"/>
                          </w:rPr>
                          <w:t>①</w:t>
                        </w:r>
                      </w:p>
                    </w:txbxContent>
                  </v:textbox>
                </v:rect>
                <v:rect id="Rectangle 61" o:spid="_x0000_s1217" style="position:absolute;left:38853;top:26036;width:11924;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" fillcolor="windowText">
                  <v:fill r:id="rId13" o:title="" color2="white [3212]" type="pattern"/>
                  <v:textbox inset="0,1mm,0,0">
                    <w:txbxContent>
                      <w:p w14:paraId="5E7BAFF8"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Device tree</w:t>
                        </w:r>
                      </w:p>
                    </w:txbxContent>
                  </v:textbox>
                </v:rect>
                <v:shape id="AutoShape 84" o:spid="_x0000_s1218" type="#_x0000_t32" style="position:absolute;left:36003;top:27322;width:28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" strokeweight="2pt"/>
                <v:shape id="AutoShape 84" o:spid="_x0000_s1219" type="#_x0000_t32" style="position:absolute;left:35114;top:23979;width:46;height:20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" strokeweight="2pt">
                  <v:stroke startarrow="block"/>
                </v:shape>
                <v:rect id="Rectangle 61" o:spid="_x0000_s1220" style="position:absolute;left:27382;top:19413;width:3479;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" filled="f" stroked="f">
                  <v:textbox inset="0,1mm,0,0">
                    <w:txbxContent>
                      <w:p w14:paraId="78FD81EA" w14:textId="142C8F46" w:rsidR="00DA6107" w:rsidRPr="009A5D59" w:rsidRDefault="00DA6107" w:rsidP="009A5D59">
                        <w:pPr>
                          <w:rPr>
                            <w:rFonts w:asciiTheme="majorHAnsi" w:hAnsiTheme="majorHAnsi" w:cstheme="majorHAnsi"/>
                            <w:lang w:eastAsia="ja-JP"/>
                          </w:rPr>
                        </w:pPr>
                        <w:r w:rsidRPr="009A5D59">
                          <w:rPr>
                            <w:rFonts w:ascii="MS Gothic" w:eastAsia="MS Gothic" w:hAnsi="MS Gothic" w:cstheme="majorHAnsi" w:hint="eastAsia"/>
                            <w:lang w:eastAsia="ja-JP"/>
                          </w:rPr>
                          <w:t>②</w:t>
                        </w:r>
                      </w:p>
                    </w:txbxContent>
                  </v:textbox>
                </v:rect>
                <v:rect id="Rectangle 61" o:spid="_x0000_s1221" style="position:absolute;left:20074;top:16371;width:3068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" filled="f">
                  <v:textbox inset="0,1mm,0,0">
                    <w:txbxContent>
                      <w:p w14:paraId="05527431"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Scheduler</w:t>
                        </w:r>
                      </w:p>
                    </w:txbxContent>
                  </v:textbox>
                </v:rect>
                <v:rect id="Rectangle 61" o:spid="_x0000_s1222" style="position:absolute;left:20097;top:21446;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" fillcolor="white [3212]">
                  <v:textbox inset="0,1mm,0,0">
                    <w:txbxContent>
                      <w:p w14:paraId="046B2815"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Idle Governor (Menu)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739" o:spid="_x0000_s1223" type="#_x0000_t73" style="position:absolute;left:47551;top:48899;width:2185;height:42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" fillcolor="white [3201]" strokecolor="black [3200]" strokeweight="1pt"/>
                <v:rect id="Rectangle 61" o:spid="_x0000_s1224" style="position:absolute;left:45281;top:47334;width:8706;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" filled="f" stroked="f">
                  <v:textbox inset="0,1mm,0,0">
                    <w:txbxContent>
                      <w:p w14:paraId="34C79099" w14:textId="77777777" w:rsidR="00DA6107" w:rsidRDefault="00DA6107" w:rsidP="00A61492">
                        <w:pPr>
                          <w:pStyle w:val="NormalWeb"/>
                          <w:spacing w:after="80"/>
                          <w:jc w:val="center"/>
                        </w:pPr>
                        <w:r>
                          <w:rPr>
                            <w:rFonts w:ascii="Arial" w:hAnsi="Arial" w:cs="Arial"/>
                            <w:sz w:val="20"/>
                            <w:szCs w:val="20"/>
                          </w:rPr>
                          <w:t>Interrupt</w:t>
                        </w:r>
                      </w:p>
                    </w:txbxContent>
                  </v:textbox>
                </v:rect>
                <v:shape id="AutoShape 70" o:spid="_x0000_s1225" type="#_x0000_t32" style="position:absolute;left:44403;top:47847;width:0;height:2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" strokeweight="2pt">
                  <v:stroke endarrow="block"/>
                </v:shape>
                <v:shape id="AutoShape 84" o:spid="_x0000_s1226" type="#_x0000_t32" style="position:absolute;left:44403;top:34943;width:0;height:5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" strokeweight="2pt">
                  <v:stroke startarrow="block"/>
                </v:shape>
                <v:rect id="Rectangle 61" o:spid="_x0000_s1227" style="position:absolute;left:45281;top:37100;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" filled="f" stroked="f">
                  <v:textbox inset="0,1mm,0,0">
                    <w:txbxContent>
                      <w:p w14:paraId="78F4A674" w14:textId="77777777" w:rsidR="00DA6107" w:rsidRPr="006744AB" w:rsidRDefault="00DA6107" w:rsidP="008342F2">
                        <w:pPr>
                          <w:rPr>
                            <w:rFonts w:asciiTheme="majorHAnsi" w:hAnsiTheme="majorHAnsi" w:cstheme="majorHAnsi"/>
                            <w:lang w:eastAsia="ja-JP"/>
                          </w:rPr>
                        </w:pPr>
                        <w:r>
                          <w:rPr>
                            <w:rFonts w:ascii="MS Gothic" w:eastAsia="MS Gothic" w:hAnsi="MS Gothic" w:cs="MS Gothic" w:hint="eastAsia"/>
                            <w:lang w:eastAsia="ja-JP"/>
                          </w:rPr>
                          <w:t>⑥</w:t>
                        </w:r>
                      </w:p>
                    </w:txbxContent>
                  </v:textbox>
                </v:rect>
                <w10:anchorlock/>
              </v:group>
            </w:pict>
          </mc:Fallback>
        </mc:AlternateContent>
      </w:r>
    </w:p>
    <w:p w14:paraId="78982199" w14:textId="372C40D9" w:rsidR="008342F2" w:rsidRDefault="00086D84" w:rsidP="008342F2">
      <w:pPr>
        <w:pStyle w:val="Caption"/>
        <w:jc w:val="center"/>
        <w:rPr>
          <w:lang w:eastAsia="ja-JP"/>
        </w:rPr>
      </w:pPr>
      <w:bookmarkStart w:id="37" w:name="_Ref431413974"/>
      <w:r>
        <w:rPr>
          <w:rFonts w:hint="eastAsia"/>
          <w:lang w:eastAsia="ja-JP"/>
        </w:rPr>
        <w:t>Figure</w:t>
      </w:r>
      <w:r w:rsidR="008342F2">
        <w:rPr>
          <w:lang w:eastAsia="ja-JP"/>
        </w:rPr>
        <w:t xml:space="preserve"> </w:t>
      </w:r>
      <w:r w:rsidR="008342F2">
        <w:fldChar w:fldCharType="begin"/>
      </w:r>
      <w:r w:rsidR="008342F2">
        <w:rPr>
          <w:lang w:eastAsia="ja-JP"/>
        </w:rPr>
        <w:instrText xml:space="preserve"> STYLEREF 1 \s </w:instrText>
      </w:r>
      <w:r w:rsidR="008342F2">
        <w:fldChar w:fldCharType="separate"/>
      </w:r>
      <w:r w:rsidR="006E676E">
        <w:rPr>
          <w:noProof/>
          <w:lang w:eastAsia="ja-JP"/>
        </w:rPr>
        <w:t>4</w:t>
      </w:r>
      <w:r w:rsidR="008342F2">
        <w:rPr>
          <w:noProof/>
        </w:rPr>
        <w:fldChar w:fldCharType="end"/>
      </w:r>
      <w:r w:rsidR="008342F2">
        <w:rPr>
          <w:lang w:eastAsia="ja-JP"/>
        </w:rPr>
        <w:noBreakHyphen/>
      </w:r>
      <w:r w:rsidR="008342F2">
        <w:fldChar w:fldCharType="begin"/>
      </w:r>
      <w:r w:rsidR="008342F2">
        <w:rPr>
          <w:lang w:eastAsia="ja-JP"/>
        </w:rPr>
        <w:instrText xml:space="preserve"> SEQ Figure \* ARABIC \s 1 </w:instrText>
      </w:r>
      <w:r w:rsidR="008342F2">
        <w:fldChar w:fldCharType="separate"/>
      </w:r>
      <w:r w:rsidR="006E676E">
        <w:rPr>
          <w:noProof/>
          <w:lang w:eastAsia="ja-JP"/>
        </w:rPr>
        <w:t>4</w:t>
      </w:r>
      <w:r w:rsidR="008342F2">
        <w:rPr>
          <w:noProof/>
        </w:rPr>
        <w:fldChar w:fldCharType="end"/>
      </w:r>
      <w:bookmarkEnd w:id="37"/>
      <w:r w:rsidR="008342F2">
        <w:rPr>
          <w:rFonts w:hint="eastAsia"/>
          <w:lang w:eastAsia="ja-JP"/>
        </w:rPr>
        <w:t xml:space="preserve"> </w:t>
      </w:r>
      <w:r>
        <w:rPr>
          <w:lang w:eastAsia="ja-JP"/>
        </w:rPr>
        <w:t>Processing flow of CPU Idle</w:t>
      </w:r>
    </w:p>
    <w:p w14:paraId="7F4DD7F9" w14:textId="77777777" w:rsidR="00CC7629" w:rsidRDefault="00380E60" w:rsidP="009B006D">
      <w:pPr>
        <w:pStyle w:val="ListParagraph"/>
        <w:numPr>
          <w:ilvl w:val="0"/>
          <w:numId w:val="12"/>
        </w:numPr>
        <w:ind w:leftChars="0"/>
        <w:rPr>
          <w:lang w:eastAsia="ja-JP"/>
        </w:rPr>
      </w:pPr>
      <w:r>
        <w:rPr>
          <w:lang w:eastAsia="ja-JP"/>
        </w:rPr>
        <w:lastRenderedPageBreak/>
        <w:t xml:space="preserve">When Linux boots up (initialize), </w:t>
      </w:r>
      <w:r w:rsidR="00CC7629">
        <w:rPr>
          <w:lang w:eastAsia="ja-JP"/>
        </w:rPr>
        <w:t>CPU Idle Driver g</w:t>
      </w:r>
      <w:r w:rsidR="00CC7629">
        <w:rPr>
          <w:rFonts w:hint="eastAsia"/>
          <w:lang w:eastAsia="ja-JP"/>
        </w:rPr>
        <w:t>et</w:t>
      </w:r>
      <w:r>
        <w:rPr>
          <w:lang w:eastAsia="ja-JP"/>
        </w:rPr>
        <w:t>s</w:t>
      </w:r>
      <w:r w:rsidR="00CC7629">
        <w:rPr>
          <w:rFonts w:hint="eastAsia"/>
          <w:lang w:eastAsia="ja-JP"/>
        </w:rPr>
        <w:t xml:space="preserve"> parameters and CPU Idle states</w:t>
      </w:r>
      <w:r w:rsidR="00CC7629">
        <w:rPr>
          <w:lang w:eastAsia="ja-JP"/>
        </w:rPr>
        <w:t xml:space="preserve"> which defined in </w:t>
      </w:r>
      <w:r w:rsidR="00ED687F">
        <w:rPr>
          <w:lang w:eastAsia="ja-JP"/>
        </w:rPr>
        <w:t>d</w:t>
      </w:r>
      <w:r w:rsidR="00CC7629">
        <w:rPr>
          <w:lang w:eastAsia="ja-JP"/>
        </w:rPr>
        <w:t>evice tree. Also, it send</w:t>
      </w:r>
      <w:r w:rsidR="00196F33">
        <w:rPr>
          <w:rFonts w:hint="eastAsia"/>
          <w:lang w:eastAsia="ja-JP"/>
        </w:rPr>
        <w:t>s</w:t>
      </w:r>
      <w:r w:rsidR="00CC7629">
        <w:rPr>
          <w:lang w:eastAsia="ja-JP"/>
        </w:rPr>
        <w:t xml:space="preserve"> </w:t>
      </w:r>
      <w:r w:rsidR="00196F33">
        <w:rPr>
          <w:lang w:eastAsia="ja-JP"/>
        </w:rPr>
        <w:t>the parameters</w:t>
      </w:r>
      <w:r w:rsidR="00CC7629">
        <w:rPr>
          <w:lang w:eastAsia="ja-JP"/>
        </w:rPr>
        <w:t xml:space="preserve"> to CPU Idle Governor (Menu).</w:t>
      </w:r>
    </w:p>
    <w:p w14:paraId="68637326" w14:textId="77777777" w:rsidR="00CC7629" w:rsidRDefault="00CC7629" w:rsidP="009B006D">
      <w:pPr>
        <w:pStyle w:val="ListParagraph"/>
        <w:numPr>
          <w:ilvl w:val="0"/>
          <w:numId w:val="12"/>
        </w:numPr>
        <w:ind w:leftChars="0"/>
        <w:rPr>
          <w:lang w:eastAsia="ja-JP"/>
        </w:rPr>
      </w:pPr>
      <w:r>
        <w:rPr>
          <w:rFonts w:hint="eastAsia"/>
          <w:lang w:eastAsia="ja-JP"/>
        </w:rPr>
        <w:t xml:space="preserve">CPU Idle Governor (Menu) </w:t>
      </w:r>
      <w:r>
        <w:rPr>
          <w:lang w:eastAsia="ja-JP"/>
        </w:rPr>
        <w:t xml:space="preserve">receives request of CPU Idle according to current situation of System and </w:t>
      </w:r>
      <w:r>
        <w:rPr>
          <w:rFonts w:hint="eastAsia"/>
          <w:lang w:eastAsia="ja-JP"/>
        </w:rPr>
        <w:t xml:space="preserve">chooses </w:t>
      </w:r>
      <w:r>
        <w:rPr>
          <w:lang w:eastAsia="ja-JP"/>
        </w:rPr>
        <w:t xml:space="preserve">suitably </w:t>
      </w:r>
      <w:r>
        <w:rPr>
          <w:rFonts w:hint="eastAsia"/>
          <w:lang w:eastAsia="ja-JP"/>
        </w:rPr>
        <w:t>CPU Id</w:t>
      </w:r>
      <w:r>
        <w:rPr>
          <w:lang w:eastAsia="ja-JP"/>
        </w:rPr>
        <w:t>l</w:t>
      </w:r>
      <w:r>
        <w:rPr>
          <w:rFonts w:hint="eastAsia"/>
          <w:lang w:eastAsia="ja-JP"/>
        </w:rPr>
        <w:t>e state</w:t>
      </w:r>
      <w:r>
        <w:rPr>
          <w:lang w:eastAsia="ja-JP"/>
        </w:rPr>
        <w:t>.</w:t>
      </w:r>
    </w:p>
    <w:p w14:paraId="4A457735" w14:textId="77777777" w:rsidR="00CC7629" w:rsidRDefault="00196F33" w:rsidP="00CC7629">
      <w:pPr>
        <w:pStyle w:val="ListParagraph"/>
        <w:ind w:leftChars="0" w:left="360"/>
        <w:rPr>
          <w:lang w:eastAsia="ja-JP"/>
        </w:rPr>
      </w:pPr>
      <w:r w:rsidRPr="00196F33">
        <w:rPr>
          <w:lang w:eastAsia="ja-JP"/>
        </w:rPr>
        <w:t xml:space="preserve">If </w:t>
      </w:r>
      <w:r w:rsidR="00083060">
        <w:rPr>
          <w:lang w:eastAsia="ja-JP"/>
        </w:rPr>
        <w:t>Sleep mode</w:t>
      </w:r>
      <w:r w:rsidR="00083060" w:rsidRPr="00196F33">
        <w:rPr>
          <w:lang w:eastAsia="ja-JP"/>
        </w:rPr>
        <w:t xml:space="preserve"> </w:t>
      </w:r>
      <w:r w:rsidRPr="00196F33">
        <w:rPr>
          <w:lang w:eastAsia="ja-JP"/>
        </w:rPr>
        <w:t>state is selected, CPU Idle Driver issues WFI to CPU. If Core Standby state is selected, it advances to next step.</w:t>
      </w:r>
    </w:p>
    <w:p w14:paraId="65FB1680" w14:textId="77777777" w:rsidR="00CC7629" w:rsidRDefault="00196F33" w:rsidP="009B006D">
      <w:pPr>
        <w:pStyle w:val="ListParagraph"/>
        <w:numPr>
          <w:ilvl w:val="0"/>
          <w:numId w:val="12"/>
        </w:numPr>
        <w:ind w:leftChars="0"/>
        <w:rPr>
          <w:lang w:eastAsia="ja-JP"/>
        </w:rPr>
      </w:pPr>
      <w:r w:rsidRPr="00196F33">
        <w:rPr>
          <w:lang w:eastAsia="ja-JP"/>
        </w:rPr>
        <w:t xml:space="preserve">CPU Idle Driver requests to enter low power idle state. Then, the PSCI handler issues CPU_SUSPEND request to </w:t>
      </w:r>
      <w:r w:rsidR="00775962">
        <w:rPr>
          <w:lang w:eastAsia="ja-JP"/>
        </w:rPr>
        <w:t>Arm</w:t>
      </w:r>
      <w:r w:rsidRPr="00196F33">
        <w:rPr>
          <w:lang w:eastAsia="ja-JP"/>
        </w:rPr>
        <w:t xml:space="preserve"> Trusted Firmware.</w:t>
      </w:r>
    </w:p>
    <w:p w14:paraId="6C9B1C11" w14:textId="77777777" w:rsidR="00D24B08" w:rsidRDefault="00D24B08" w:rsidP="009B006D">
      <w:pPr>
        <w:pStyle w:val="ListParagraph"/>
        <w:numPr>
          <w:ilvl w:val="0"/>
          <w:numId w:val="12"/>
        </w:numPr>
        <w:ind w:leftChars="0"/>
        <w:rPr>
          <w:lang w:eastAsia="ja-JP"/>
        </w:rPr>
      </w:pPr>
      <w:r w:rsidRPr="00D24B08">
        <w:rPr>
          <w:rFonts w:hint="eastAsia"/>
          <w:lang w:eastAsia="ja-JP"/>
        </w:rPr>
        <w:t>CPU which requested CPU_</w:t>
      </w:r>
      <w:r>
        <w:rPr>
          <w:lang w:eastAsia="ja-JP"/>
        </w:rPr>
        <w:t>SUSPEND</w:t>
      </w:r>
      <w:r w:rsidRPr="00D24B08">
        <w:rPr>
          <w:rFonts w:hint="eastAsia"/>
          <w:lang w:eastAsia="ja-JP"/>
        </w:rPr>
        <w:t xml:space="preserve"> is turned off in secure world.</w:t>
      </w:r>
    </w:p>
    <w:p w14:paraId="1590A3C7" w14:textId="77777777" w:rsidR="00A61492" w:rsidRDefault="00A61492" w:rsidP="009B006D">
      <w:pPr>
        <w:pStyle w:val="ListParagraph"/>
        <w:numPr>
          <w:ilvl w:val="0"/>
          <w:numId w:val="12"/>
        </w:numPr>
        <w:ind w:leftChars="0"/>
        <w:rPr>
          <w:lang w:eastAsia="ja-JP"/>
        </w:rPr>
      </w:pPr>
      <w:r w:rsidRPr="00624680">
        <w:rPr>
          <w:lang w:eastAsia="ja-JP"/>
        </w:rPr>
        <w:t xml:space="preserve">When GIC receives the interrupt, Loader is booted up and kicks </w:t>
      </w:r>
      <w:r w:rsidR="00775962">
        <w:rPr>
          <w:lang w:eastAsia="ja-JP"/>
        </w:rPr>
        <w:t>Arm</w:t>
      </w:r>
      <w:r>
        <w:rPr>
          <w:lang w:eastAsia="ja-JP"/>
        </w:rPr>
        <w:t xml:space="preserve"> Trusted Firmware. Then, </w:t>
      </w:r>
      <w:r w:rsidR="00775962">
        <w:rPr>
          <w:lang w:eastAsia="ja-JP"/>
        </w:rPr>
        <w:t>Arm</w:t>
      </w:r>
      <w:r>
        <w:rPr>
          <w:lang w:eastAsia="ja-JP"/>
        </w:rPr>
        <w:t xml:space="preserve"> Trusted Firmware sets MMU/Cache.</w:t>
      </w:r>
    </w:p>
    <w:p w14:paraId="68E7B679" w14:textId="77777777" w:rsidR="00EA3FAE" w:rsidRDefault="00374792" w:rsidP="00EA3FAE">
      <w:pPr>
        <w:pStyle w:val="ListParagraph"/>
        <w:numPr>
          <w:ilvl w:val="0"/>
          <w:numId w:val="12"/>
        </w:numPr>
        <w:ind w:leftChars="0"/>
        <w:rPr>
          <w:lang w:eastAsia="ja-JP"/>
        </w:rPr>
      </w:pPr>
      <w:r w:rsidRPr="00374792">
        <w:rPr>
          <w:lang w:eastAsia="ja-JP"/>
        </w:rPr>
        <w:t xml:space="preserve">CPU jumps to </w:t>
      </w:r>
      <w:r>
        <w:rPr>
          <w:rFonts w:hint="eastAsia"/>
          <w:lang w:eastAsia="ja-JP"/>
        </w:rPr>
        <w:t>e</w:t>
      </w:r>
      <w:r w:rsidRPr="00374792">
        <w:rPr>
          <w:lang w:eastAsia="ja-JP"/>
        </w:rPr>
        <w:t>ntry point and return</w:t>
      </w:r>
      <w:r w:rsidR="00196F33">
        <w:rPr>
          <w:lang w:eastAsia="ja-JP"/>
        </w:rPr>
        <w:t>s</w:t>
      </w:r>
      <w:r w:rsidRPr="00374792">
        <w:rPr>
          <w:lang w:eastAsia="ja-JP"/>
        </w:rPr>
        <w:t xml:space="preserve"> Linux.</w:t>
      </w:r>
    </w:p>
    <w:p w14:paraId="1C502E1B" w14:textId="77777777" w:rsidR="00494C6F" w:rsidRDefault="00EA3FAE" w:rsidP="00EA3FAE">
      <w:pPr>
        <w:pStyle w:val="ListParagraph"/>
        <w:ind w:leftChars="0" w:left="360"/>
        <w:rPr>
          <w:lang w:eastAsia="ja-JP"/>
        </w:rPr>
      </w:pPr>
      <w:r>
        <w:rPr>
          <w:lang w:eastAsia="ja-JP"/>
        </w:rPr>
        <w:t xml:space="preserve"> </w:t>
      </w:r>
      <w:r w:rsidR="00494C6F">
        <w:rPr>
          <w:lang w:eastAsia="ja-JP"/>
        </w:rPr>
        <w:br w:type="page"/>
      </w:r>
    </w:p>
    <w:p w14:paraId="4B0575BC" w14:textId="77777777" w:rsidR="00523B99" w:rsidRDefault="00523B99" w:rsidP="00523B99">
      <w:pPr>
        <w:pStyle w:val="Heading2"/>
        <w:rPr>
          <w:lang w:eastAsia="ja-JP"/>
        </w:rPr>
      </w:pPr>
      <w:bookmarkStart w:id="38" w:name="_Toc435017181"/>
      <w:r>
        <w:rPr>
          <w:rFonts w:hint="eastAsia"/>
          <w:lang w:eastAsia="ja-JP"/>
        </w:rPr>
        <w:lastRenderedPageBreak/>
        <w:t>CPU Freq</w:t>
      </w:r>
      <w:bookmarkEnd w:id="38"/>
    </w:p>
    <w:p w14:paraId="2B82826B" w14:textId="77777777" w:rsidR="00DE5FC4" w:rsidRDefault="00DE5FC4" w:rsidP="00516668">
      <w:pPr>
        <w:rPr>
          <w:lang w:eastAsia="ja-JP"/>
        </w:rPr>
      </w:pPr>
      <w:r>
        <w:rPr>
          <w:rFonts w:hint="eastAsia"/>
          <w:lang w:eastAsia="ja-JP"/>
        </w:rPr>
        <w:t>CPU Freq</w:t>
      </w:r>
      <w:r w:rsidR="00D2000F">
        <w:rPr>
          <w:lang w:eastAsia="ja-JP"/>
        </w:rPr>
        <w:t xml:space="preserve"> (DVFS)</w:t>
      </w:r>
      <w:r>
        <w:rPr>
          <w:lang w:eastAsia="ja-JP"/>
        </w:rPr>
        <w:t xml:space="preserve"> is Linux function to dynamically change voltage and frequency of CPU.</w:t>
      </w:r>
    </w:p>
    <w:p w14:paraId="48D20389" w14:textId="77777777" w:rsidR="00DE5FC4" w:rsidRDefault="00DE5FC4" w:rsidP="00516668">
      <w:pPr>
        <w:rPr>
          <w:lang w:eastAsia="ja-JP"/>
        </w:rPr>
      </w:pPr>
      <w:r>
        <w:rPr>
          <w:lang w:eastAsia="ja-JP"/>
        </w:rPr>
        <w:t xml:space="preserve">Also, it has AVS which </w:t>
      </w:r>
      <w:r w:rsidR="001E6D7A" w:rsidRPr="001E6D7A">
        <w:rPr>
          <w:lang w:eastAsia="ja-JP"/>
        </w:rPr>
        <w:t>adjust</w:t>
      </w:r>
      <w:r w:rsidR="001E6D7A">
        <w:rPr>
          <w:lang w:eastAsia="ja-JP"/>
        </w:rPr>
        <w:t>s</w:t>
      </w:r>
      <w:r w:rsidR="001E6D7A" w:rsidRPr="001E6D7A">
        <w:rPr>
          <w:lang w:eastAsia="ja-JP"/>
        </w:rPr>
        <w:t xml:space="preserve"> </w:t>
      </w:r>
      <w:r>
        <w:rPr>
          <w:lang w:eastAsia="ja-JP"/>
        </w:rPr>
        <w:t xml:space="preserve">voltage </w:t>
      </w:r>
      <w:r w:rsidR="001E6D7A">
        <w:rPr>
          <w:lang w:eastAsia="ja-JP"/>
        </w:rPr>
        <w:t>of CPU according to finished process of SoC</w:t>
      </w:r>
      <w:r w:rsidR="003005AD">
        <w:rPr>
          <w:lang w:eastAsia="ja-JP"/>
        </w:rPr>
        <w:t>.</w:t>
      </w:r>
    </w:p>
    <w:p w14:paraId="3BDE6F3E" w14:textId="77777777" w:rsidR="00A26B7C" w:rsidRPr="002559C1" w:rsidRDefault="00A26B7C" w:rsidP="00516668">
      <w:pPr>
        <w:rPr>
          <w:lang w:eastAsia="ja-JP"/>
        </w:rPr>
      </w:pPr>
      <w:r w:rsidRPr="002559C1">
        <w:rPr>
          <w:lang w:eastAsia="ja-JP"/>
        </w:rPr>
        <w:t>About the change, CA57 support</w:t>
      </w:r>
      <w:r w:rsidR="00FD00A2">
        <w:rPr>
          <w:lang w:eastAsia="ja-JP"/>
        </w:rPr>
        <w:t xml:space="preserve">s </w:t>
      </w:r>
      <w:r w:rsidR="00FD00A2" w:rsidRPr="002559C1">
        <w:rPr>
          <w:lang w:eastAsia="ja-JP"/>
        </w:rPr>
        <w:t>change of voltage and frequency</w:t>
      </w:r>
      <w:r w:rsidRPr="002559C1">
        <w:rPr>
          <w:lang w:eastAsia="ja-JP"/>
        </w:rPr>
        <w:t xml:space="preserve">, CA53 </w:t>
      </w:r>
      <w:r w:rsidR="00FD00A2">
        <w:rPr>
          <w:lang w:eastAsia="ja-JP"/>
        </w:rPr>
        <w:t xml:space="preserve">supports change of </w:t>
      </w:r>
      <w:r w:rsidR="00FD00A2" w:rsidRPr="002559C1">
        <w:rPr>
          <w:lang w:eastAsia="ja-JP"/>
        </w:rPr>
        <w:t>frequency</w:t>
      </w:r>
      <w:r w:rsidR="00FD00A2" w:rsidRPr="002559C1" w:rsidDel="00FD00A2">
        <w:rPr>
          <w:lang w:eastAsia="ja-JP"/>
        </w:rPr>
        <w:t xml:space="preserve"> </w:t>
      </w:r>
      <w:r w:rsidR="00FD00A2">
        <w:rPr>
          <w:lang w:eastAsia="ja-JP"/>
        </w:rPr>
        <w:t>only</w:t>
      </w:r>
      <w:r w:rsidRPr="002559C1">
        <w:rPr>
          <w:lang w:eastAsia="ja-JP"/>
        </w:rPr>
        <w:t>.</w:t>
      </w:r>
    </w:p>
    <w:p w14:paraId="5F5E7A82" w14:textId="77777777" w:rsidR="00B67BF9" w:rsidRDefault="00B67BF9" w:rsidP="00516668">
      <w:pPr>
        <w:rPr>
          <w:lang w:eastAsia="ja-JP"/>
        </w:rPr>
      </w:pPr>
    </w:p>
    <w:p w14:paraId="468EB706" w14:textId="77777777" w:rsidR="00B67BF9" w:rsidRDefault="0035056A" w:rsidP="009B006D">
      <w:pPr>
        <w:pStyle w:val="Heading3"/>
        <w:numPr>
          <w:ilvl w:val="2"/>
          <w:numId w:val="13"/>
        </w:numPr>
        <w:rPr>
          <w:lang w:eastAsia="ja-JP"/>
        </w:rPr>
      </w:pPr>
      <w:bookmarkStart w:id="39" w:name="_Toc435017182"/>
      <w:r>
        <w:rPr>
          <w:rFonts w:hint="eastAsia"/>
          <w:lang w:eastAsia="ja-JP"/>
        </w:rPr>
        <w:t>DVFS</w:t>
      </w:r>
      <w:bookmarkEnd w:id="39"/>
    </w:p>
    <w:p w14:paraId="6C104D4D" w14:textId="77777777" w:rsidR="00155DB9" w:rsidRDefault="00DF099D" w:rsidP="00155DB9">
      <w:pPr>
        <w:snapToGrid w:val="0"/>
        <w:rPr>
          <w:lang w:eastAsia="ja-JP"/>
        </w:rPr>
      </w:pPr>
      <w:r>
        <w:rPr>
          <w:rFonts w:hint="eastAsia"/>
          <w:lang w:eastAsia="ja-JP"/>
        </w:rPr>
        <w:t xml:space="preserve">CPU Freq has </w:t>
      </w:r>
      <w:r w:rsidR="00543EE8">
        <w:rPr>
          <w:lang w:eastAsia="ja-JP"/>
        </w:rPr>
        <w:t xml:space="preserve">6 </w:t>
      </w:r>
      <w:r>
        <w:rPr>
          <w:lang w:eastAsia="ja-JP"/>
        </w:rPr>
        <w:t xml:space="preserve">operating </w:t>
      </w:r>
      <w:r>
        <w:rPr>
          <w:rFonts w:hint="eastAsia"/>
          <w:lang w:eastAsia="ja-JP"/>
        </w:rPr>
        <w:t>mode</w:t>
      </w:r>
      <w:r w:rsidR="00350BE2">
        <w:rPr>
          <w:lang w:eastAsia="ja-JP"/>
        </w:rPr>
        <w:t>s</w:t>
      </w:r>
      <w:r>
        <w:rPr>
          <w:lang w:eastAsia="ja-JP"/>
        </w:rPr>
        <w:t xml:space="preserve"> which </w:t>
      </w:r>
      <w:r w:rsidR="00720E48">
        <w:rPr>
          <w:lang w:eastAsia="ja-JP"/>
        </w:rPr>
        <w:t>are</w:t>
      </w:r>
      <w:r>
        <w:rPr>
          <w:lang w:eastAsia="ja-JP"/>
        </w:rPr>
        <w:t xml:space="preserve"> </w:t>
      </w:r>
      <w:r w:rsidR="00720E48">
        <w:rPr>
          <w:lang w:eastAsia="ja-JP"/>
        </w:rPr>
        <w:t xml:space="preserve">called </w:t>
      </w:r>
      <w:r>
        <w:rPr>
          <w:lang w:eastAsia="ja-JP"/>
        </w:rPr>
        <w:t xml:space="preserve">CPU Freq Governor. The voltage and frequency of CPU are changed according to </w:t>
      </w:r>
      <w:r w:rsidR="00155DB9">
        <w:rPr>
          <w:lang w:eastAsia="ja-JP"/>
        </w:rPr>
        <w:t xml:space="preserve">category of CPU Freq </w:t>
      </w:r>
      <w:r>
        <w:rPr>
          <w:lang w:eastAsia="ja-JP"/>
        </w:rPr>
        <w:t>Governor.</w:t>
      </w:r>
    </w:p>
    <w:p w14:paraId="487260EF" w14:textId="77777777" w:rsidR="00292B1E" w:rsidRDefault="00155DB9" w:rsidP="007F1551">
      <w:pPr>
        <w:snapToGrid w:val="0"/>
        <w:rPr>
          <w:lang w:eastAsia="ja-JP"/>
        </w:rPr>
      </w:pPr>
      <w:r>
        <w:rPr>
          <w:rFonts w:hint="eastAsia"/>
          <w:lang w:eastAsia="ja-JP"/>
        </w:rPr>
        <w:t xml:space="preserve">The following table shows the CPU Freq Governor </w:t>
      </w:r>
      <w:r w:rsidR="002F1C84">
        <w:rPr>
          <w:lang w:eastAsia="ja-JP"/>
        </w:rPr>
        <w:t xml:space="preserve">operating </w:t>
      </w:r>
      <w:r>
        <w:rPr>
          <w:rFonts w:hint="eastAsia"/>
          <w:lang w:eastAsia="ja-JP"/>
        </w:rPr>
        <w:t>mode</w:t>
      </w:r>
      <w:r w:rsidR="00350BE2">
        <w:rPr>
          <w:lang w:eastAsia="ja-JP"/>
        </w:rPr>
        <w:t>s</w:t>
      </w:r>
      <w:r w:rsidR="004D0D86">
        <w:rPr>
          <w:lang w:eastAsia="ja-JP"/>
        </w:rPr>
        <w:t xml:space="preserve"> and default mode</w:t>
      </w:r>
      <w:r w:rsidR="005C2E69">
        <w:rPr>
          <w:lang w:eastAsia="ja-JP"/>
        </w:rPr>
        <w:t xml:space="preserve"> in current BSP</w:t>
      </w:r>
      <w:r>
        <w:rPr>
          <w:rFonts w:hint="eastAsia"/>
          <w:lang w:eastAsia="ja-JP"/>
        </w:rPr>
        <w:t>.</w:t>
      </w:r>
    </w:p>
    <w:p w14:paraId="66FD8245" w14:textId="105556A9" w:rsidR="0035056A" w:rsidRPr="00F0581E" w:rsidRDefault="00086D84" w:rsidP="0067510D">
      <w:pPr>
        <w:pStyle w:val="Caption"/>
        <w:rPr>
          <w:lang w:eastAsia="ja-JP"/>
        </w:rPr>
      </w:pPr>
      <w:bookmarkStart w:id="40" w:name="_Ref431414065"/>
      <w:r>
        <w:rPr>
          <w:rFonts w:hint="eastAsia"/>
          <w:lang w:eastAsia="ja-JP"/>
        </w:rPr>
        <w:t>Table</w:t>
      </w:r>
      <w:r w:rsidR="0035056A">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5</w:t>
      </w:r>
      <w:r w:rsidR="00AB0703">
        <w:rPr>
          <w:lang w:eastAsia="ja-JP"/>
        </w:rPr>
        <w:fldChar w:fldCharType="end"/>
      </w:r>
      <w:bookmarkEnd w:id="40"/>
      <w:r w:rsidR="0035056A">
        <w:rPr>
          <w:noProof/>
          <w:lang w:eastAsia="ja-JP"/>
        </w:rPr>
        <w:t xml:space="preserve"> </w:t>
      </w:r>
      <w:r>
        <w:rPr>
          <w:noProof/>
          <w:lang w:eastAsia="ja-JP"/>
        </w:rPr>
        <w:t xml:space="preserve">CPU Freq Governor </w:t>
      </w:r>
      <w:r w:rsidR="002F1C84">
        <w:rPr>
          <w:noProof/>
          <w:lang w:eastAsia="ja-JP"/>
        </w:rPr>
        <w:t xml:space="preserve">operating </w:t>
      </w:r>
      <w:r>
        <w:rPr>
          <w:noProof/>
          <w:lang w:eastAsia="ja-JP"/>
        </w:rPr>
        <w:t>mode</w:t>
      </w:r>
    </w:p>
    <w:tbl>
      <w:tblPr>
        <w:tblStyle w:val="TableGrid"/>
        <w:tblW w:w="0" w:type="auto"/>
        <w:tblLook w:val="04A0" w:firstRow="1" w:lastRow="0" w:firstColumn="1" w:lastColumn="0" w:noHBand="0" w:noVBand="1"/>
      </w:tblPr>
      <w:tblGrid>
        <w:gridCol w:w="1836"/>
        <w:gridCol w:w="7886"/>
      </w:tblGrid>
      <w:tr w:rsidR="0035056A" w14:paraId="3E30AA36" w14:textId="77777777" w:rsidTr="002265D3">
        <w:trPr>
          <w:trHeight w:val="56"/>
        </w:trPr>
        <w:tc>
          <w:tcPr>
            <w:tcW w:w="1838" w:type="dxa"/>
            <w:tcBorders>
              <w:top w:val="single" w:sz="12" w:space="0" w:color="auto"/>
              <w:left w:val="single" w:sz="12" w:space="0" w:color="auto"/>
              <w:bottom w:val="single" w:sz="12" w:space="0" w:color="auto"/>
            </w:tcBorders>
            <w:vAlign w:val="center"/>
          </w:tcPr>
          <w:p w14:paraId="267B7BEB" w14:textId="77777777" w:rsidR="0035056A" w:rsidRDefault="0035056A" w:rsidP="00896ADD">
            <w:pPr>
              <w:jc w:val="center"/>
              <w:rPr>
                <w:lang w:eastAsia="ja-JP"/>
              </w:rPr>
            </w:pPr>
            <w:r>
              <w:rPr>
                <w:rFonts w:hint="eastAsia"/>
                <w:lang w:eastAsia="ja-JP"/>
              </w:rPr>
              <w:t>Governor</w:t>
            </w:r>
          </w:p>
        </w:tc>
        <w:tc>
          <w:tcPr>
            <w:tcW w:w="7904" w:type="dxa"/>
            <w:tcBorders>
              <w:top w:val="single" w:sz="12" w:space="0" w:color="auto"/>
              <w:bottom w:val="single" w:sz="12" w:space="0" w:color="auto"/>
              <w:right w:val="single" w:sz="12" w:space="0" w:color="auto"/>
            </w:tcBorders>
            <w:vAlign w:val="center"/>
          </w:tcPr>
          <w:p w14:paraId="6A4D9A98" w14:textId="77777777" w:rsidR="0035056A" w:rsidRDefault="00086D84" w:rsidP="00DE19E3">
            <w:pPr>
              <w:jc w:val="center"/>
              <w:rPr>
                <w:lang w:eastAsia="ja-JP"/>
              </w:rPr>
            </w:pPr>
            <w:r>
              <w:rPr>
                <w:rFonts w:hint="eastAsia"/>
                <w:lang w:eastAsia="ja-JP"/>
              </w:rPr>
              <w:t>Description</w:t>
            </w:r>
          </w:p>
        </w:tc>
      </w:tr>
      <w:tr w:rsidR="0035056A" w14:paraId="647DA1B2" w14:textId="77777777" w:rsidTr="002265D3">
        <w:trPr>
          <w:trHeight w:val="169"/>
        </w:trPr>
        <w:tc>
          <w:tcPr>
            <w:tcW w:w="1838" w:type="dxa"/>
            <w:tcBorders>
              <w:top w:val="single" w:sz="12" w:space="0" w:color="auto"/>
              <w:left w:val="single" w:sz="12" w:space="0" w:color="auto"/>
            </w:tcBorders>
          </w:tcPr>
          <w:p w14:paraId="6BFEB028" w14:textId="77777777" w:rsidR="0035056A" w:rsidRDefault="00B81CE0" w:rsidP="00896ADD">
            <w:pPr>
              <w:rPr>
                <w:lang w:eastAsia="ja-JP"/>
              </w:rPr>
            </w:pPr>
            <w:r>
              <w:rPr>
                <w:lang w:eastAsia="ja-JP"/>
              </w:rPr>
              <w:t>P</w:t>
            </w:r>
            <w:r w:rsidR="0035056A">
              <w:rPr>
                <w:lang w:eastAsia="ja-JP"/>
              </w:rPr>
              <w:t>erformance</w:t>
            </w:r>
          </w:p>
        </w:tc>
        <w:tc>
          <w:tcPr>
            <w:tcW w:w="7904" w:type="dxa"/>
            <w:tcBorders>
              <w:top w:val="single" w:sz="12" w:space="0" w:color="auto"/>
              <w:right w:val="single" w:sz="12" w:space="0" w:color="auto"/>
            </w:tcBorders>
          </w:tcPr>
          <w:p w14:paraId="24B8E6DE" w14:textId="4A5F44B4" w:rsidR="0035056A" w:rsidRPr="008C4559" w:rsidRDefault="00F16736" w:rsidP="008858A2">
            <w:pPr>
              <w:rPr>
                <w:lang w:eastAsia="ja-JP"/>
              </w:rPr>
            </w:pPr>
            <w:r>
              <w:rPr>
                <w:lang w:eastAsia="ja-JP"/>
              </w:rPr>
              <w:t>The frequency is set</w:t>
            </w:r>
            <w:r w:rsidR="00DE19E3">
              <w:rPr>
                <w:lang w:eastAsia="ja-JP"/>
              </w:rPr>
              <w:t xml:space="preserve"> max</w:t>
            </w:r>
            <w:r>
              <w:rPr>
                <w:lang w:eastAsia="ja-JP"/>
              </w:rPr>
              <w:t>.</w:t>
            </w:r>
            <w:r w:rsidR="004D0D86">
              <w:rPr>
                <w:lang w:eastAsia="ja-JP"/>
              </w:rPr>
              <w:t xml:space="preserve"> </w:t>
            </w:r>
          </w:p>
        </w:tc>
      </w:tr>
      <w:tr w:rsidR="0035056A" w14:paraId="277D24D8" w14:textId="77777777" w:rsidTr="002265D3">
        <w:trPr>
          <w:trHeight w:val="169"/>
        </w:trPr>
        <w:tc>
          <w:tcPr>
            <w:tcW w:w="1838" w:type="dxa"/>
            <w:tcBorders>
              <w:left w:val="single" w:sz="12" w:space="0" w:color="auto"/>
            </w:tcBorders>
          </w:tcPr>
          <w:p w14:paraId="42B11BB5" w14:textId="77777777" w:rsidR="0035056A" w:rsidRDefault="00B81CE0" w:rsidP="00896ADD">
            <w:pPr>
              <w:rPr>
                <w:lang w:eastAsia="ja-JP"/>
              </w:rPr>
            </w:pPr>
            <w:r>
              <w:rPr>
                <w:lang w:eastAsia="ja-JP"/>
              </w:rPr>
              <w:t>P</w:t>
            </w:r>
            <w:r w:rsidR="0035056A">
              <w:rPr>
                <w:rFonts w:hint="eastAsia"/>
                <w:lang w:eastAsia="ja-JP"/>
              </w:rPr>
              <w:t>owersave</w:t>
            </w:r>
          </w:p>
        </w:tc>
        <w:tc>
          <w:tcPr>
            <w:tcW w:w="7904" w:type="dxa"/>
            <w:tcBorders>
              <w:right w:val="single" w:sz="12" w:space="0" w:color="auto"/>
            </w:tcBorders>
          </w:tcPr>
          <w:p w14:paraId="1F80B3C4" w14:textId="77777777" w:rsidR="0035056A" w:rsidRPr="008C4559" w:rsidRDefault="00F16736" w:rsidP="00896ADD">
            <w:pPr>
              <w:rPr>
                <w:lang w:eastAsia="ja-JP"/>
              </w:rPr>
            </w:pPr>
            <w:r>
              <w:rPr>
                <w:lang w:eastAsia="ja-JP"/>
              </w:rPr>
              <w:t xml:space="preserve">The frequency is </w:t>
            </w:r>
            <w:r>
              <w:rPr>
                <w:rFonts w:hint="eastAsia"/>
                <w:lang w:eastAsia="ja-JP"/>
              </w:rPr>
              <w:t>set</w:t>
            </w:r>
            <w:r w:rsidR="00DE19E3">
              <w:rPr>
                <w:rFonts w:hint="eastAsia"/>
                <w:lang w:eastAsia="ja-JP"/>
              </w:rPr>
              <w:t xml:space="preserve"> min</w:t>
            </w:r>
            <w:r>
              <w:rPr>
                <w:lang w:eastAsia="ja-JP"/>
              </w:rPr>
              <w:t>.</w:t>
            </w:r>
            <w:r w:rsidR="00EA3FAE" w:rsidRPr="008C4559">
              <w:rPr>
                <w:lang w:eastAsia="ja-JP"/>
              </w:rPr>
              <w:t xml:space="preserve"> </w:t>
            </w:r>
          </w:p>
        </w:tc>
      </w:tr>
      <w:tr w:rsidR="0035056A" w14:paraId="6B28A1CE" w14:textId="77777777" w:rsidTr="002265D3">
        <w:trPr>
          <w:trHeight w:val="169"/>
        </w:trPr>
        <w:tc>
          <w:tcPr>
            <w:tcW w:w="1838" w:type="dxa"/>
            <w:tcBorders>
              <w:left w:val="single" w:sz="12" w:space="0" w:color="auto"/>
            </w:tcBorders>
          </w:tcPr>
          <w:p w14:paraId="06FB469E" w14:textId="77777777" w:rsidR="0035056A" w:rsidRDefault="00B81CE0" w:rsidP="00896ADD">
            <w:pPr>
              <w:rPr>
                <w:lang w:eastAsia="ja-JP"/>
              </w:rPr>
            </w:pPr>
            <w:r>
              <w:rPr>
                <w:lang w:eastAsia="ja-JP"/>
              </w:rPr>
              <w:t>O</w:t>
            </w:r>
            <w:r w:rsidR="0035056A">
              <w:rPr>
                <w:rFonts w:hint="eastAsia"/>
                <w:lang w:eastAsia="ja-JP"/>
              </w:rPr>
              <w:t>ndemand</w:t>
            </w:r>
          </w:p>
        </w:tc>
        <w:tc>
          <w:tcPr>
            <w:tcW w:w="7904" w:type="dxa"/>
            <w:tcBorders>
              <w:right w:val="single" w:sz="12" w:space="0" w:color="auto"/>
            </w:tcBorders>
          </w:tcPr>
          <w:p w14:paraId="70D0CE32" w14:textId="77777777" w:rsidR="00DE19E3" w:rsidRDefault="00DE19E3" w:rsidP="00896ADD">
            <w:pPr>
              <w:rPr>
                <w:lang w:eastAsia="ja-JP"/>
              </w:rPr>
            </w:pPr>
            <w:r>
              <w:rPr>
                <w:rFonts w:hint="eastAsia"/>
                <w:lang w:eastAsia="ja-JP"/>
              </w:rPr>
              <w:t xml:space="preserve">If CPU load </w:t>
            </w:r>
            <w:r>
              <w:rPr>
                <w:lang w:eastAsia="ja-JP"/>
              </w:rPr>
              <w:t xml:space="preserve">is bigger than 95%, </w:t>
            </w:r>
            <w:r w:rsidR="00F16736">
              <w:rPr>
                <w:lang w:eastAsia="ja-JP"/>
              </w:rPr>
              <w:t>the frequency is set</w:t>
            </w:r>
            <w:r>
              <w:rPr>
                <w:lang w:eastAsia="ja-JP"/>
              </w:rPr>
              <w:t xml:space="preserve"> max.</w:t>
            </w:r>
          </w:p>
          <w:p w14:paraId="15835A37" w14:textId="77777777" w:rsidR="00E447E5" w:rsidRDefault="00DE19E3" w:rsidP="00896ADD">
            <w:pPr>
              <w:rPr>
                <w:lang w:eastAsia="ja-JP"/>
              </w:rPr>
            </w:pPr>
            <w:r>
              <w:rPr>
                <w:lang w:eastAsia="ja-JP"/>
              </w:rPr>
              <w:t xml:space="preserve">If CPU load is equal to or less than 95%, </w:t>
            </w:r>
            <w:r w:rsidR="00F16736">
              <w:rPr>
                <w:lang w:eastAsia="ja-JP"/>
              </w:rPr>
              <w:t>the frequency is set</w:t>
            </w:r>
            <w:r w:rsidRPr="00DE19E3">
              <w:rPr>
                <w:lang w:eastAsia="ja-JP"/>
              </w:rPr>
              <w:t xml:space="preserve"> based on CPU load.</w:t>
            </w:r>
            <w:r w:rsidR="00EA3FAE">
              <w:rPr>
                <w:lang w:eastAsia="ja-JP"/>
              </w:rPr>
              <w:t xml:space="preserve"> </w:t>
            </w:r>
          </w:p>
        </w:tc>
      </w:tr>
      <w:tr w:rsidR="0035056A" w14:paraId="0593521A" w14:textId="77777777" w:rsidTr="002265D3">
        <w:trPr>
          <w:trHeight w:val="169"/>
        </w:trPr>
        <w:tc>
          <w:tcPr>
            <w:tcW w:w="1838" w:type="dxa"/>
            <w:tcBorders>
              <w:left w:val="single" w:sz="12" w:space="0" w:color="auto"/>
            </w:tcBorders>
          </w:tcPr>
          <w:p w14:paraId="10D45406" w14:textId="77777777" w:rsidR="0035056A" w:rsidRDefault="00B81CE0" w:rsidP="00896ADD">
            <w:pPr>
              <w:rPr>
                <w:lang w:eastAsia="ja-JP"/>
              </w:rPr>
            </w:pPr>
            <w:r>
              <w:rPr>
                <w:lang w:eastAsia="ja-JP"/>
              </w:rPr>
              <w:t>C</w:t>
            </w:r>
            <w:r w:rsidR="0035056A">
              <w:rPr>
                <w:rFonts w:hint="eastAsia"/>
                <w:lang w:eastAsia="ja-JP"/>
              </w:rPr>
              <w:t>onservative</w:t>
            </w:r>
          </w:p>
        </w:tc>
        <w:tc>
          <w:tcPr>
            <w:tcW w:w="7904" w:type="dxa"/>
            <w:tcBorders>
              <w:right w:val="single" w:sz="12" w:space="0" w:color="auto"/>
            </w:tcBorders>
          </w:tcPr>
          <w:p w14:paraId="3CA82B25" w14:textId="77777777" w:rsidR="00DE19E3" w:rsidRDefault="00DE19E3" w:rsidP="00E447E5">
            <w:pPr>
              <w:rPr>
                <w:lang w:eastAsia="ja-JP"/>
              </w:rPr>
            </w:pPr>
            <w:r>
              <w:rPr>
                <w:rFonts w:hint="eastAsia"/>
                <w:lang w:eastAsia="ja-JP"/>
              </w:rPr>
              <w:t xml:space="preserve">If CPU load </w:t>
            </w:r>
            <w:r>
              <w:rPr>
                <w:lang w:eastAsia="ja-JP"/>
              </w:rPr>
              <w:t xml:space="preserve">is bigger than 80%, </w:t>
            </w:r>
            <w:r w:rsidR="00F16736">
              <w:rPr>
                <w:lang w:eastAsia="ja-JP"/>
              </w:rPr>
              <w:t>the frequency is set</w:t>
            </w:r>
            <w:r w:rsidR="008C5D47">
              <w:rPr>
                <w:lang w:eastAsia="ja-JP"/>
              </w:rPr>
              <w:t xml:space="preserve"> </w:t>
            </w:r>
            <w:r w:rsidR="00E06D6F">
              <w:rPr>
                <w:lang w:eastAsia="ja-JP"/>
              </w:rPr>
              <w:t xml:space="preserve">one level higher than current </w:t>
            </w:r>
            <w:r w:rsidR="00F16736">
              <w:rPr>
                <w:lang w:eastAsia="ja-JP"/>
              </w:rPr>
              <w:t>frequency</w:t>
            </w:r>
            <w:r w:rsidR="00E06D6F">
              <w:rPr>
                <w:lang w:eastAsia="ja-JP"/>
              </w:rPr>
              <w:t>.</w:t>
            </w:r>
          </w:p>
          <w:p w14:paraId="1A8BF06D" w14:textId="77777777" w:rsidR="0035056A" w:rsidRDefault="00DE19E3" w:rsidP="00E447E5">
            <w:pPr>
              <w:rPr>
                <w:lang w:eastAsia="ja-JP"/>
              </w:rPr>
            </w:pPr>
            <w:r>
              <w:rPr>
                <w:lang w:eastAsia="ja-JP"/>
              </w:rPr>
              <w:t xml:space="preserve">If CPU load is equal to or less than 20%, </w:t>
            </w:r>
            <w:r w:rsidR="00F16736">
              <w:rPr>
                <w:lang w:eastAsia="ja-JP"/>
              </w:rPr>
              <w:t>the frequency is set</w:t>
            </w:r>
            <w:r w:rsidR="00E06D6F">
              <w:rPr>
                <w:lang w:eastAsia="ja-JP"/>
              </w:rPr>
              <w:t xml:space="preserve"> one level lower than current frequency.</w:t>
            </w:r>
            <w:r w:rsidR="00EA3FAE">
              <w:rPr>
                <w:lang w:eastAsia="ja-JP"/>
              </w:rPr>
              <w:t xml:space="preserve"> </w:t>
            </w:r>
          </w:p>
        </w:tc>
      </w:tr>
      <w:tr w:rsidR="0035056A" w14:paraId="32DDD4C5" w14:textId="77777777" w:rsidTr="002265D3">
        <w:tc>
          <w:tcPr>
            <w:tcW w:w="1838" w:type="dxa"/>
            <w:tcBorders>
              <w:left w:val="single" w:sz="12" w:space="0" w:color="auto"/>
            </w:tcBorders>
          </w:tcPr>
          <w:p w14:paraId="7FC17460" w14:textId="77777777" w:rsidR="0035056A" w:rsidRDefault="00B81CE0" w:rsidP="00896ADD">
            <w:pPr>
              <w:rPr>
                <w:lang w:eastAsia="ja-JP"/>
              </w:rPr>
            </w:pPr>
            <w:r>
              <w:rPr>
                <w:lang w:eastAsia="ja-JP"/>
              </w:rPr>
              <w:t>U</w:t>
            </w:r>
            <w:r w:rsidR="0035056A">
              <w:rPr>
                <w:rFonts w:hint="eastAsia"/>
                <w:lang w:eastAsia="ja-JP"/>
              </w:rPr>
              <w:t>serspace</w:t>
            </w:r>
          </w:p>
        </w:tc>
        <w:tc>
          <w:tcPr>
            <w:tcW w:w="7904" w:type="dxa"/>
            <w:tcBorders>
              <w:right w:val="single" w:sz="12" w:space="0" w:color="auto"/>
            </w:tcBorders>
          </w:tcPr>
          <w:p w14:paraId="3B9A8B46" w14:textId="77777777" w:rsidR="0035056A" w:rsidRPr="008C4559" w:rsidRDefault="00E06D6F" w:rsidP="00896ADD">
            <w:pPr>
              <w:rPr>
                <w:lang w:eastAsia="ja-JP"/>
              </w:rPr>
            </w:pPr>
            <w:r>
              <w:rPr>
                <w:rFonts w:hint="eastAsia"/>
                <w:lang w:eastAsia="ja-JP"/>
              </w:rPr>
              <w:t xml:space="preserve">It sets frequency which </w:t>
            </w:r>
            <w:r>
              <w:rPr>
                <w:lang w:eastAsia="ja-JP"/>
              </w:rPr>
              <w:t>is defined by user.</w:t>
            </w:r>
            <w:r w:rsidR="00EA3FAE" w:rsidRPr="008C4559">
              <w:rPr>
                <w:lang w:eastAsia="ja-JP"/>
              </w:rPr>
              <w:t xml:space="preserve"> </w:t>
            </w:r>
          </w:p>
        </w:tc>
      </w:tr>
      <w:tr w:rsidR="00DD61FC" w14:paraId="38D10EE5" w14:textId="77777777" w:rsidTr="002265D3">
        <w:tc>
          <w:tcPr>
            <w:tcW w:w="1838" w:type="dxa"/>
            <w:tcBorders>
              <w:left w:val="single" w:sz="12" w:space="0" w:color="auto"/>
              <w:bottom w:val="single" w:sz="12" w:space="0" w:color="auto"/>
            </w:tcBorders>
          </w:tcPr>
          <w:p w14:paraId="03386954" w14:textId="1E5DB574" w:rsidR="00DD61FC" w:rsidRDefault="00DD61FC" w:rsidP="00896ADD">
            <w:pPr>
              <w:rPr>
                <w:lang w:eastAsia="ja-JP"/>
              </w:rPr>
            </w:pPr>
            <w:r>
              <w:rPr>
                <w:lang w:eastAsia="ja-JP"/>
              </w:rPr>
              <w:t>Schedutil</w:t>
            </w:r>
            <w:r w:rsidR="00357B0F">
              <w:rPr>
                <w:lang w:eastAsia="ja-JP"/>
              </w:rPr>
              <w:t xml:space="preserve"> </w:t>
            </w:r>
            <w:r w:rsidR="00655EB5">
              <w:rPr>
                <w:lang w:eastAsia="ja-JP"/>
              </w:rPr>
              <w:t>(Default)</w:t>
            </w:r>
          </w:p>
        </w:tc>
        <w:tc>
          <w:tcPr>
            <w:tcW w:w="7904" w:type="dxa"/>
            <w:tcBorders>
              <w:bottom w:val="single" w:sz="12" w:space="0" w:color="auto"/>
              <w:right w:val="single" w:sz="12" w:space="0" w:color="auto"/>
            </w:tcBorders>
          </w:tcPr>
          <w:p w14:paraId="262D743D" w14:textId="1843BB26" w:rsidR="008B0570" w:rsidRDefault="00D8660C">
            <w:pPr>
              <w:rPr>
                <w:lang w:eastAsia="ja-JP"/>
              </w:rPr>
            </w:pPr>
            <w:r>
              <w:rPr>
                <w:lang w:eastAsia="ja-JP"/>
              </w:rPr>
              <w:t xml:space="preserve">Schedutil governor is driven by scheduler. </w:t>
            </w:r>
            <w:r w:rsidR="002E31FE">
              <w:rPr>
                <w:lang w:eastAsia="ja-JP"/>
              </w:rPr>
              <w:t>It</w:t>
            </w:r>
            <w:r w:rsidR="00250C31">
              <w:rPr>
                <w:lang w:eastAsia="ja-JP"/>
              </w:rPr>
              <w:t xml:space="preserve"> uses scheduler-provided CPU utilization information</w:t>
            </w:r>
            <w:r w:rsidR="00522833">
              <w:rPr>
                <w:lang w:eastAsia="ja-JP"/>
              </w:rPr>
              <w:t xml:space="preserve"> </w:t>
            </w:r>
            <w:r w:rsidR="00250C31">
              <w:rPr>
                <w:lang w:eastAsia="ja-JP"/>
              </w:rPr>
              <w:t>as input for making its decisions.</w:t>
            </w:r>
          </w:p>
        </w:tc>
      </w:tr>
    </w:tbl>
    <w:p w14:paraId="473543A7" w14:textId="77777777" w:rsidR="0035056A" w:rsidRDefault="0035056A" w:rsidP="0035056A">
      <w:pPr>
        <w:rPr>
          <w:lang w:eastAsia="ja-JP"/>
        </w:rPr>
      </w:pPr>
    </w:p>
    <w:p w14:paraId="45CAA65B" w14:textId="53CAAD5E" w:rsidR="00A1334A" w:rsidRDefault="00A1334A" w:rsidP="00DB32D8">
      <w:pPr>
        <w:rPr>
          <w:lang w:eastAsia="ja-JP"/>
        </w:rPr>
      </w:pPr>
      <w:r>
        <w:rPr>
          <w:lang w:eastAsia="ja-JP"/>
        </w:rPr>
        <w:t>In R-Car Series, 3</w:t>
      </w:r>
      <w:r w:rsidRPr="00127BE7">
        <w:rPr>
          <w:rFonts w:hint="eastAsia"/>
          <w:vertAlign w:val="superscript"/>
          <w:lang w:eastAsia="ja-JP"/>
        </w:rPr>
        <w:t>rd</w:t>
      </w:r>
      <w:r>
        <w:rPr>
          <w:lang w:eastAsia="ja-JP"/>
        </w:rPr>
        <w:t xml:space="preserve"> Generation BSP, </w:t>
      </w:r>
      <w:r w:rsidR="00280C32">
        <w:rPr>
          <w:lang w:eastAsia="ja-JP"/>
        </w:rPr>
        <w:t>from Linux kernel v5.4</w:t>
      </w:r>
      <w:r w:rsidR="001F2E88">
        <w:rPr>
          <w:lang w:eastAsia="ja-JP"/>
        </w:rPr>
        <w:t xml:space="preserve"> onwards</w:t>
      </w:r>
      <w:r w:rsidR="00280C32">
        <w:rPr>
          <w:lang w:eastAsia="ja-JP"/>
        </w:rPr>
        <w:t xml:space="preserve">, </w:t>
      </w:r>
      <w:r>
        <w:rPr>
          <w:lang w:eastAsia="ja-JP"/>
        </w:rPr>
        <w:t>“schedutil” is set as default governor.</w:t>
      </w:r>
      <w:r w:rsidRPr="008C4559">
        <w:rPr>
          <w:lang w:eastAsia="ja-JP"/>
        </w:rPr>
        <w:t xml:space="preserve"> </w:t>
      </w:r>
      <w:r>
        <w:rPr>
          <w:lang w:eastAsia="ja-JP"/>
        </w:rPr>
        <w:t xml:space="preserve">To make system works with </w:t>
      </w:r>
      <w:r w:rsidR="00280C32">
        <w:rPr>
          <w:lang w:eastAsia="ja-JP"/>
        </w:rPr>
        <w:t xml:space="preserve">the </w:t>
      </w:r>
      <w:r>
        <w:rPr>
          <w:lang w:eastAsia="ja-JP"/>
        </w:rPr>
        <w:t xml:space="preserve">highest performance, the governor should be changed to “performance” , refer to </w:t>
      </w:r>
      <w:r w:rsidR="00357B0F">
        <w:rPr>
          <w:lang w:eastAsia="ja-JP"/>
        </w:rPr>
        <w:t xml:space="preserve">section </w:t>
      </w:r>
      <w:r>
        <w:rPr>
          <w:lang w:eastAsia="ja-JP"/>
        </w:rPr>
        <w:t xml:space="preserve">5.3.2 </w:t>
      </w:r>
      <w:r w:rsidRPr="00A1334A">
        <w:rPr>
          <w:lang w:eastAsia="ja-JP"/>
        </w:rPr>
        <w:t>CPU Freq operation</w:t>
      </w:r>
      <w:r w:rsidR="00655EB5">
        <w:rPr>
          <w:lang w:eastAsia="ja-JP"/>
        </w:rPr>
        <w:t xml:space="preserve"> for changing method.</w:t>
      </w:r>
      <w:r w:rsidR="001F2E88">
        <w:rPr>
          <w:lang w:eastAsia="ja-JP"/>
        </w:rPr>
        <w:t xml:space="preserve"> For Linux kernel v4.14</w:t>
      </w:r>
      <w:r w:rsidR="00BB3473">
        <w:rPr>
          <w:lang w:eastAsia="ja-JP"/>
        </w:rPr>
        <w:t>.75</w:t>
      </w:r>
      <w:r w:rsidR="001F2E88">
        <w:rPr>
          <w:lang w:eastAsia="ja-JP"/>
        </w:rPr>
        <w:t xml:space="preserve"> or older, “performance” is set as default governor.</w:t>
      </w:r>
    </w:p>
    <w:p w14:paraId="61713D0D" w14:textId="5274759C" w:rsidR="00DB32D8" w:rsidRPr="00D83F79" w:rsidRDefault="00DB32D8" w:rsidP="00DB32D8">
      <w:pPr>
        <w:rPr>
          <w:lang w:eastAsia="ja-JP"/>
        </w:rPr>
      </w:pPr>
      <w:r>
        <w:rPr>
          <w:rFonts w:hint="eastAsia"/>
          <w:lang w:eastAsia="ja-JP"/>
        </w:rPr>
        <w:t xml:space="preserve">The following figure shows the </w:t>
      </w:r>
      <w:r>
        <w:rPr>
          <w:lang w:eastAsia="ja-JP"/>
        </w:rPr>
        <w:t xml:space="preserve">processing flow </w:t>
      </w:r>
      <w:r>
        <w:rPr>
          <w:rFonts w:hint="eastAsia"/>
          <w:lang w:eastAsia="ja-JP"/>
        </w:rPr>
        <w:t xml:space="preserve">of </w:t>
      </w:r>
      <w:r>
        <w:rPr>
          <w:lang w:eastAsia="ja-JP"/>
        </w:rPr>
        <w:t>DVFS</w:t>
      </w:r>
      <w:r w:rsidR="00382B6C">
        <w:rPr>
          <w:rFonts w:hint="eastAsia"/>
          <w:lang w:eastAsia="ja-JP"/>
        </w:rPr>
        <w:t xml:space="preserve"> as an example of Ondemand/Conservative governor</w:t>
      </w:r>
      <w:r w:rsidR="00292B1E">
        <w:rPr>
          <w:lang w:eastAsia="ja-JP"/>
        </w:rPr>
        <w:t>.</w:t>
      </w:r>
    </w:p>
    <w:p w14:paraId="503FFE54" w14:textId="77777777" w:rsidR="00B67BF9" w:rsidRDefault="00B67BF9" w:rsidP="00B67BF9">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w:lastRenderedPageBreak/>
        <mc:AlternateContent>
          <mc:Choice Requires="wpc">
            <w:drawing>
              <wp:inline distT="0" distB="0" distL="0" distR="0" wp14:anchorId="08145272" wp14:editId="0EAB9D9C">
                <wp:extent cx="6086475" cy="6673545"/>
                <wp:effectExtent l="0" t="0" r="0" b="0"/>
                <wp:docPr id="1489"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6" name="Rectangle 60"/>
                        <wps:cNvSpPr>
                          <a:spLocks noChangeArrowheads="1"/>
                        </wps:cNvSpPr>
                        <wps:spPr bwMode="auto">
                          <a:xfrm>
                            <a:off x="1562999" y="1443922"/>
                            <a:ext cx="3934195" cy="4128035"/>
                          </a:xfrm>
                          <a:prstGeom prst="rect">
                            <a:avLst/>
                          </a:prstGeom>
                          <a:noFill/>
                          <a:ln w="9525">
                            <a:solidFill>
                              <a:srgbClr val="000000"/>
                            </a:solidFill>
                            <a:miter lim="800000"/>
                            <a:headEnd/>
                            <a:tailEnd/>
                          </a:ln>
                        </wps:spPr>
                        <wps:txbx>
                          <w:txbxContent>
                            <w:p w14:paraId="6479FDFF" w14:textId="77777777" w:rsidR="00DA6107" w:rsidRPr="006744AB" w:rsidRDefault="00DA6107" w:rsidP="00B67BF9">
                              <w:pPr>
                                <w:rPr>
                                  <w:rFonts w:asciiTheme="majorHAnsi" w:hAnsiTheme="majorHAnsi" w:cstheme="majorHAnsi"/>
                                  <w:lang w:eastAsia="ja-JP"/>
                                </w:rPr>
                              </w:pPr>
                              <w:r w:rsidRPr="006744AB">
                                <w:rPr>
                                  <w:rFonts w:asciiTheme="majorHAnsi" w:hAnsiTheme="majorHAnsi" w:cstheme="majorHAnsi"/>
                                  <w:lang w:eastAsia="ja-JP"/>
                                </w:rPr>
                                <w:t>Linux</w:t>
                              </w:r>
                            </w:p>
                          </w:txbxContent>
                        </wps:txbx>
                        <wps:bodyPr rot="0" vert="horz" wrap="square" lIns="74295" tIns="36000" rIns="74295" bIns="8890" anchor="t" anchorCtr="0" upright="1">
                          <a:noAutofit/>
                        </wps:bodyPr>
                      </wps:wsp>
                      <wps:wsp>
                        <wps:cNvPr id="1457" name="Rectangle 61"/>
                        <wps:cNvSpPr>
                          <a:spLocks noChangeArrowheads="1"/>
                        </wps:cNvSpPr>
                        <wps:spPr bwMode="auto">
                          <a:xfrm>
                            <a:off x="2009762" y="2660467"/>
                            <a:ext cx="1541311" cy="257468"/>
                          </a:xfrm>
                          <a:prstGeom prst="rect">
                            <a:avLst/>
                          </a:prstGeom>
                          <a:noFill/>
                          <a:ln w="9525">
                            <a:solidFill>
                              <a:srgbClr val="000000"/>
                            </a:solidFill>
                            <a:miter lim="800000"/>
                            <a:headEnd/>
                            <a:tailEnd/>
                          </a:ln>
                        </wps:spPr>
                        <wps:txbx>
                          <w:txbxContent>
                            <w:p w14:paraId="4C67F7C5"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Freq Driver</w:t>
                              </w:r>
                            </w:p>
                          </w:txbxContent>
                        </wps:txbx>
                        <wps:bodyPr rot="0" vert="horz" wrap="square" lIns="0" tIns="36000" rIns="0" bIns="0" anchor="t" anchorCtr="0" upright="1">
                          <a:noAutofit/>
                        </wps:bodyPr>
                      </wps:wsp>
                      <wps:wsp>
                        <wps:cNvPr id="1460" name="Rectangle 75"/>
                        <wps:cNvSpPr>
                          <a:spLocks noChangeArrowheads="1"/>
                        </wps:cNvSpPr>
                        <wps:spPr bwMode="auto">
                          <a:xfrm>
                            <a:off x="1700459" y="283272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461" name="Rectangle 76"/>
                        <wps:cNvSpPr>
                          <a:spLocks noChangeArrowheads="1"/>
                        </wps:cNvSpPr>
                        <wps:spPr bwMode="auto">
                          <a:xfrm>
                            <a:off x="2826970" y="283272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467" name="Rectangle 78"/>
                        <wps:cNvSpPr>
                          <a:spLocks noChangeArrowheads="1"/>
                        </wps:cNvSpPr>
                        <wps:spPr bwMode="auto">
                          <a:xfrm>
                            <a:off x="102499" y="92215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3190" w14:textId="77777777" w:rsidR="00DA6107" w:rsidRPr="006744AB" w:rsidRDefault="00DA6107" w:rsidP="00B67BF9">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1468" name="Rectangle 60"/>
                        <wps:cNvSpPr>
                          <a:spLocks noChangeArrowheads="1"/>
                        </wps:cNvSpPr>
                        <wps:spPr bwMode="auto">
                          <a:xfrm>
                            <a:off x="1562999" y="922103"/>
                            <a:ext cx="3937000" cy="260975"/>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59B31C00"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p>
                          </w:txbxContent>
                        </wps:txbx>
                        <wps:bodyPr rot="0" vert="horz" wrap="square" lIns="74295" tIns="36000" rIns="74295" bIns="8890" anchor="t" anchorCtr="0" upright="1">
                          <a:noAutofit/>
                        </wps:bodyPr>
                      </wps:wsp>
                      <wps:wsp>
                        <wps:cNvPr id="1472" name="Rectangle 60"/>
                        <wps:cNvSpPr>
                          <a:spLocks noChangeArrowheads="1"/>
                        </wps:cNvSpPr>
                        <wps:spPr bwMode="auto">
                          <a:xfrm>
                            <a:off x="102499" y="52153"/>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648BB894"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473" name="Rectangle 78"/>
                        <wps:cNvSpPr>
                          <a:spLocks noChangeArrowheads="1"/>
                        </wps:cNvSpPr>
                        <wps:spPr bwMode="auto">
                          <a:xfrm>
                            <a:off x="1118499" y="52156"/>
                            <a:ext cx="1727114"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1A440" w14:textId="77777777" w:rsidR="00DA6107" w:rsidRPr="006744AB" w:rsidRDefault="00DA6107" w:rsidP="00B67BF9">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wps:txbx>
                        <wps:bodyPr rot="0" vert="horz" wrap="square" lIns="74295" tIns="8890" rIns="74295" bIns="8890" anchor="t" anchorCtr="0" upright="1">
                          <a:noAutofit/>
                        </wps:bodyPr>
                      </wps:wsp>
                      <wps:wsp>
                        <wps:cNvPr id="1474" name="Rectangle 60"/>
                        <wps:cNvSpPr>
                          <a:spLocks noChangeArrowheads="1"/>
                        </wps:cNvSpPr>
                        <wps:spPr bwMode="auto">
                          <a:xfrm>
                            <a:off x="102499" y="313149"/>
                            <a:ext cx="999427" cy="188497"/>
                          </a:xfrm>
                          <a:prstGeom prst="rect">
                            <a:avLst/>
                          </a:prstGeom>
                          <a:noFill/>
                          <a:ln w="9525">
                            <a:solidFill>
                              <a:srgbClr val="000000"/>
                            </a:solidFill>
                            <a:miter lim="800000"/>
                            <a:headEnd/>
                            <a:tailEnd/>
                          </a:ln>
                        </wps:spPr>
                        <wps:txbx>
                          <w:txbxContent>
                            <w:p w14:paraId="2365B276"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475" name="Rectangle 78"/>
                        <wps:cNvSpPr>
                          <a:spLocks noChangeArrowheads="1"/>
                        </wps:cNvSpPr>
                        <wps:spPr bwMode="auto">
                          <a:xfrm>
                            <a:off x="1118499" y="313157"/>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67CBD" w14:textId="77777777" w:rsidR="00DA6107" w:rsidRPr="006744AB" w:rsidRDefault="00DA6107" w:rsidP="00B67BF9">
                              <w:pPr>
                                <w:rPr>
                                  <w:rFonts w:asciiTheme="majorHAnsi" w:hAnsiTheme="majorHAnsi" w:cstheme="majorHAnsi"/>
                                </w:rPr>
                              </w:pPr>
                              <w:r w:rsidRPr="006744AB">
                                <w:rPr>
                                  <w:rFonts w:asciiTheme="majorHAnsi" w:hAnsiTheme="majorHAnsi" w:cstheme="majorHAnsi"/>
                                </w:rPr>
                                <w:t>OSS</w:t>
                              </w:r>
                            </w:p>
                          </w:txbxContent>
                        </wps:txbx>
                        <wps:bodyPr rot="0" vert="horz" wrap="square" lIns="74295" tIns="8890" rIns="74295" bIns="8890" anchor="t" anchorCtr="0" upright="1">
                          <a:noAutofit/>
                        </wps:bodyPr>
                      </wps:wsp>
                      <wps:wsp>
                        <wps:cNvPr id="1476" name="Rectangle 60"/>
                        <wps:cNvSpPr>
                          <a:spLocks noChangeArrowheads="1"/>
                        </wps:cNvSpPr>
                        <wps:spPr bwMode="auto">
                          <a:xfrm>
                            <a:off x="102499" y="574155"/>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70DC6ABC"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1477" name="Rectangle 78"/>
                        <wps:cNvSpPr>
                          <a:spLocks noChangeArrowheads="1"/>
                        </wps:cNvSpPr>
                        <wps:spPr bwMode="auto">
                          <a:xfrm>
                            <a:off x="1118499" y="57415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D6F9" w14:textId="77777777" w:rsidR="00DA6107" w:rsidRPr="006744AB" w:rsidRDefault="00DA6107" w:rsidP="00B67BF9">
                              <w:pPr>
                                <w:rPr>
                                  <w:rFonts w:asciiTheme="majorHAnsi" w:hAnsiTheme="majorHAnsi" w:cstheme="majorHAnsi"/>
                                </w:rPr>
                              </w:pPr>
                              <w:r>
                                <w:rPr>
                                  <w:rFonts w:asciiTheme="majorHAnsi" w:hAnsiTheme="majorHAnsi" w:cstheme="majorHAnsi"/>
                                </w:rPr>
                                <w:t xml:space="preserve">Customized </w:t>
                              </w:r>
                              <w:r w:rsidRPr="006744AB">
                                <w:rPr>
                                  <w:rFonts w:asciiTheme="majorHAnsi" w:hAnsiTheme="majorHAnsi" w:cstheme="majorHAnsi"/>
                                </w:rPr>
                                <w:t>OSS</w:t>
                              </w:r>
                            </w:p>
                          </w:txbxContent>
                        </wps:txbx>
                        <wps:bodyPr rot="0" vert="horz" wrap="square" lIns="74295" tIns="8890" rIns="74295" bIns="8890" anchor="t" anchorCtr="0" upright="1">
                          <a:noAutofit/>
                        </wps:bodyPr>
                      </wps:wsp>
                      <wps:wsp>
                        <wps:cNvPr id="1478" name="Rectangle 61"/>
                        <wps:cNvSpPr>
                          <a:spLocks noChangeArrowheads="1"/>
                        </wps:cNvSpPr>
                        <wps:spPr bwMode="auto">
                          <a:xfrm>
                            <a:off x="2642052" y="3505355"/>
                            <a:ext cx="506410" cy="209338"/>
                          </a:xfrm>
                          <a:prstGeom prst="rect">
                            <a:avLst/>
                          </a:prstGeom>
                          <a:noFill/>
                          <a:ln w="9525">
                            <a:noFill/>
                            <a:miter lim="800000"/>
                            <a:headEnd/>
                            <a:tailEnd/>
                          </a:ln>
                        </wps:spPr>
                        <wps:txbx>
                          <w:txbxContent>
                            <w:p w14:paraId="14E6E6DF" w14:textId="77777777" w:rsidR="00DA6107" w:rsidRPr="006744AB" w:rsidRDefault="00DA6107" w:rsidP="009B006D">
                              <w:pPr>
                                <w:pStyle w:val="ListParagraph"/>
                                <w:numPr>
                                  <w:ilvl w:val="0"/>
                                  <w:numId w:val="11"/>
                                </w:numPr>
                                <w:ind w:leftChars="0"/>
                                <w:rPr>
                                  <w:rFonts w:asciiTheme="majorHAnsi" w:hAnsiTheme="majorHAnsi" w:cstheme="majorHAnsi"/>
                                  <w:lang w:eastAsia="ja-JP"/>
                                </w:rPr>
                              </w:pPr>
                            </w:p>
                          </w:txbxContent>
                        </wps:txbx>
                        <wps:bodyPr rot="0" vert="horz" wrap="square" lIns="0" tIns="36000" rIns="0" bIns="0" anchor="ctr" anchorCtr="0" upright="1">
                          <a:noAutofit/>
                        </wps:bodyPr>
                      </wps:wsp>
                      <wps:wsp>
                        <wps:cNvPr id="1481" name="Rectangle 61"/>
                        <wps:cNvSpPr>
                          <a:spLocks noChangeArrowheads="1"/>
                        </wps:cNvSpPr>
                        <wps:spPr bwMode="auto">
                          <a:xfrm>
                            <a:off x="2009763" y="3207505"/>
                            <a:ext cx="3067991" cy="600759"/>
                          </a:xfrm>
                          <a:prstGeom prst="rect">
                            <a:avLst/>
                          </a:prstGeom>
                          <a:solidFill>
                            <a:schemeClr val="bg1"/>
                          </a:solidFill>
                          <a:ln w="9525">
                            <a:solidFill>
                              <a:srgbClr val="000000"/>
                            </a:solidFill>
                            <a:miter lim="800000"/>
                            <a:headEnd/>
                            <a:tailEnd/>
                          </a:ln>
                        </wps:spPr>
                        <wps:txbx>
                          <w:txbxContent>
                            <w:p w14:paraId="52835A02"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Clock Framework</w:t>
                              </w:r>
                            </w:p>
                          </w:txbxContent>
                        </wps:txbx>
                        <wps:bodyPr rot="0" vert="horz" wrap="square" lIns="0" tIns="36000" rIns="0" bIns="0" anchor="t" anchorCtr="0" upright="1">
                          <a:noAutofit/>
                        </wps:bodyPr>
                      </wps:wsp>
                      <wps:wsp>
                        <wps:cNvPr id="1483" name="Rectangle 61"/>
                        <wps:cNvSpPr>
                          <a:spLocks noChangeArrowheads="1"/>
                        </wps:cNvSpPr>
                        <wps:spPr bwMode="auto">
                          <a:xfrm>
                            <a:off x="3657438" y="2579526"/>
                            <a:ext cx="506410" cy="209338"/>
                          </a:xfrm>
                          <a:prstGeom prst="rect">
                            <a:avLst/>
                          </a:prstGeom>
                          <a:noFill/>
                          <a:ln w="9525">
                            <a:noFill/>
                            <a:miter lim="800000"/>
                            <a:headEnd/>
                            <a:tailEnd/>
                          </a:ln>
                        </wps:spPr>
                        <wps:txbx>
                          <w:txbxContent>
                            <w:p w14:paraId="4A800B97" w14:textId="7D67D8C5" w:rsidR="00DA6107" w:rsidRPr="009A5D59" w:rsidRDefault="00DA6107" w:rsidP="009A5D59">
                              <w:pPr>
                                <w:rPr>
                                  <w:rFonts w:asciiTheme="majorHAnsi" w:eastAsia="MS PGothic" w:hAnsiTheme="majorHAnsi" w:cstheme="majorHAnsi"/>
                                  <w:lang w:eastAsia="ja-JP"/>
                                </w:rPr>
                              </w:pPr>
                              <w:r w:rsidRPr="009A5D59">
                                <w:rPr>
                                  <w:rFonts w:ascii="MS Gothic" w:eastAsia="MS Gothic" w:hAnsi="MS Gothic" w:cstheme="majorHAnsi" w:hint="eastAsia"/>
                                  <w:lang w:eastAsia="ja-JP"/>
                                </w:rPr>
                                <w:t>①</w:t>
                              </w:r>
                            </w:p>
                          </w:txbxContent>
                        </wps:txbx>
                        <wps:bodyPr rot="0" vert="horz" wrap="square" lIns="0" tIns="36000" rIns="0" bIns="0" anchor="ctr" anchorCtr="0" upright="1">
                          <a:noAutofit/>
                        </wps:bodyPr>
                      </wps:wsp>
                      <wps:wsp>
                        <wps:cNvPr id="1484" name="Rectangle 61"/>
                        <wps:cNvSpPr>
                          <a:spLocks noChangeArrowheads="1"/>
                        </wps:cNvSpPr>
                        <wps:spPr bwMode="auto">
                          <a:xfrm>
                            <a:off x="2823271" y="2932753"/>
                            <a:ext cx="506410" cy="209338"/>
                          </a:xfrm>
                          <a:prstGeom prst="rect">
                            <a:avLst/>
                          </a:prstGeom>
                          <a:noFill/>
                          <a:ln w="9525">
                            <a:noFill/>
                            <a:miter lim="800000"/>
                            <a:headEnd/>
                            <a:tailEnd/>
                          </a:ln>
                        </wps:spPr>
                        <wps:txbx>
                          <w:txbxContent>
                            <w:p w14:paraId="76D43313" w14:textId="77777777" w:rsidR="00DA6107" w:rsidRPr="006744AB" w:rsidRDefault="00DA6107" w:rsidP="00B67BF9">
                              <w:pPr>
                                <w:rPr>
                                  <w:rFonts w:asciiTheme="majorHAnsi" w:eastAsia="MS PGothic" w:hAnsiTheme="majorHAnsi" w:cstheme="majorHAnsi"/>
                                  <w:lang w:eastAsia="ja-JP"/>
                                </w:rPr>
                              </w:pPr>
                              <w:r w:rsidRPr="006744AB">
                                <w:rPr>
                                  <w:rFonts w:ascii="MS Gothic" w:eastAsia="MS Gothic" w:hAnsi="MS Gothic" w:cs="MS Gothic" w:hint="eastAsia"/>
                                  <w:lang w:eastAsia="ja-JP"/>
                                </w:rPr>
                                <w:t>③</w:t>
                              </w:r>
                            </w:p>
                          </w:txbxContent>
                        </wps:txbx>
                        <wps:bodyPr rot="0" vert="horz" wrap="square" lIns="0" tIns="36000" rIns="0" bIns="0" anchor="ctr" anchorCtr="0" upright="1">
                          <a:noAutofit/>
                        </wps:bodyPr>
                      </wps:wsp>
                      <wps:wsp>
                        <wps:cNvPr id="1486" name="AutoShape 70"/>
                        <wps:cNvCnPr>
                          <a:cxnSpLocks noChangeShapeType="1"/>
                          <a:stCxn id="1808" idx="0"/>
                          <a:endCxn id="1884" idx="0"/>
                        </wps:cNvCnPr>
                        <wps:spPr bwMode="auto">
                          <a:xfrm flipH="1" flipV="1">
                            <a:off x="3498601" y="5721638"/>
                            <a:ext cx="7402" cy="446232"/>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783" name="Rectangle 61"/>
                        <wps:cNvSpPr>
                          <a:spLocks noChangeArrowheads="1"/>
                        </wps:cNvSpPr>
                        <wps:spPr bwMode="auto">
                          <a:xfrm>
                            <a:off x="2009764" y="2177542"/>
                            <a:ext cx="3067993" cy="257468"/>
                          </a:xfrm>
                          <a:prstGeom prst="rect">
                            <a:avLst/>
                          </a:prstGeom>
                          <a:noFill/>
                          <a:ln w="9525">
                            <a:solidFill>
                              <a:srgbClr val="000000"/>
                            </a:solidFill>
                            <a:miter lim="800000"/>
                            <a:headEnd/>
                            <a:tailEnd/>
                          </a:ln>
                        </wps:spPr>
                        <wps:txbx>
                          <w:txbxContent>
                            <w:p w14:paraId="4BFE4C8F"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w:t>
                              </w:r>
                              <w:r>
                                <w:rPr>
                                  <w:rFonts w:asciiTheme="majorHAnsi" w:hAnsiTheme="majorHAnsi" w:cstheme="majorHAnsi"/>
                                </w:rPr>
                                <w:t>PU Freq Governor</w:t>
                              </w:r>
                            </w:p>
                          </w:txbxContent>
                        </wps:txbx>
                        <wps:bodyPr rot="0" vert="horz" wrap="square" lIns="0" tIns="36000" rIns="0" bIns="0" anchor="t" anchorCtr="0" upright="1">
                          <a:noAutofit/>
                        </wps:bodyPr>
                      </wps:wsp>
                      <wps:wsp>
                        <wps:cNvPr id="1794" name="Rectangle 61"/>
                        <wps:cNvSpPr>
                          <a:spLocks noChangeArrowheads="1"/>
                        </wps:cNvSpPr>
                        <wps:spPr bwMode="auto">
                          <a:xfrm>
                            <a:off x="3885384" y="2660311"/>
                            <a:ext cx="1192371" cy="257468"/>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27CF4680"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Device tree</w:t>
                              </w:r>
                            </w:p>
                          </w:txbxContent>
                        </wps:txbx>
                        <wps:bodyPr rot="0" vert="horz" wrap="square" lIns="0" tIns="36000" rIns="0" bIns="0" anchor="t" anchorCtr="0" upright="1">
                          <a:noAutofit/>
                        </wps:bodyPr>
                      </wps:wsp>
                      <wps:wsp>
                        <wps:cNvPr id="1805" name="AutoShape 84"/>
                        <wps:cNvCnPr>
                          <a:cxnSpLocks noChangeShapeType="1"/>
                          <a:stCxn id="1794" idx="1"/>
                          <a:endCxn id="1457" idx="3"/>
                        </wps:cNvCnPr>
                        <wps:spPr bwMode="auto">
                          <a:xfrm flipH="1">
                            <a:off x="3551073" y="2788879"/>
                            <a:ext cx="334311" cy="156"/>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07" name="AutoShape 84"/>
                        <wps:cNvCnPr>
                          <a:cxnSpLocks noChangeShapeType="1"/>
                        </wps:cNvCnPr>
                        <wps:spPr bwMode="auto">
                          <a:xfrm>
                            <a:off x="2899841" y="2435128"/>
                            <a:ext cx="0" cy="237547"/>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24" name="AutoShape 84"/>
                        <wps:cNvCnPr>
                          <a:cxnSpLocks noChangeShapeType="1"/>
                        </wps:cNvCnPr>
                        <wps:spPr bwMode="auto">
                          <a:xfrm>
                            <a:off x="3267976" y="2917603"/>
                            <a:ext cx="0" cy="298186"/>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25" name="Rectangle 61"/>
                        <wps:cNvSpPr>
                          <a:spLocks noChangeArrowheads="1"/>
                        </wps:cNvSpPr>
                        <wps:spPr bwMode="auto">
                          <a:xfrm>
                            <a:off x="2268188" y="3408185"/>
                            <a:ext cx="2511500" cy="257468"/>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35482818"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Clock Driver</w:t>
                              </w:r>
                            </w:p>
                          </w:txbxContent>
                        </wps:txbx>
                        <wps:bodyPr rot="0" vert="horz" wrap="square" lIns="0" tIns="36000" rIns="0" bIns="0" anchor="t" anchorCtr="0" upright="1">
                          <a:noAutofit/>
                        </wps:bodyPr>
                      </wps:wsp>
                      <wps:wsp>
                        <wps:cNvPr id="1469" name="AutoShape 84"/>
                        <wps:cNvCnPr>
                          <a:cxnSpLocks noChangeShapeType="1"/>
                          <a:stCxn id="1825" idx="2"/>
                        </wps:cNvCnPr>
                        <wps:spPr bwMode="auto">
                          <a:xfrm>
                            <a:off x="3523938" y="3665419"/>
                            <a:ext cx="0" cy="313461"/>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08" name="Rectangle 67"/>
                        <wps:cNvSpPr>
                          <a:spLocks noChangeArrowheads="1"/>
                        </wps:cNvSpPr>
                        <wps:spPr bwMode="auto">
                          <a:xfrm>
                            <a:off x="3080547" y="6167870"/>
                            <a:ext cx="850911" cy="283039"/>
                          </a:xfrm>
                          <a:prstGeom prst="rect">
                            <a:avLst/>
                          </a:prstGeom>
                          <a:noFill/>
                          <a:ln w="9525">
                            <a:solidFill>
                              <a:srgbClr val="000000"/>
                            </a:solidFill>
                            <a:miter lim="800000"/>
                            <a:headEnd/>
                            <a:tailEnd/>
                          </a:ln>
                        </wps:spPr>
                        <wps:txbx>
                          <w:txbxContent>
                            <w:p w14:paraId="537F19E6"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CPG</w:t>
                              </w:r>
                            </w:p>
                          </w:txbxContent>
                        </wps:txbx>
                        <wps:bodyPr rot="0" vert="horz" wrap="square" lIns="74295" tIns="72000" rIns="74295" bIns="8890" anchor="ctr" anchorCtr="0" upright="1">
                          <a:noAutofit/>
                        </wps:bodyPr>
                      </wps:wsp>
                      <wps:wsp>
                        <wps:cNvPr id="1841" name="Rectangle 61"/>
                        <wps:cNvSpPr>
                          <a:spLocks noChangeArrowheads="1"/>
                        </wps:cNvSpPr>
                        <wps:spPr bwMode="auto">
                          <a:xfrm>
                            <a:off x="2009762" y="4033094"/>
                            <a:ext cx="3067991" cy="600759"/>
                          </a:xfrm>
                          <a:prstGeom prst="rect">
                            <a:avLst/>
                          </a:prstGeom>
                          <a:solidFill>
                            <a:schemeClr val="bg1"/>
                          </a:solidFill>
                          <a:ln w="9525">
                            <a:solidFill>
                              <a:srgbClr val="000000"/>
                            </a:solidFill>
                            <a:miter lim="800000"/>
                            <a:headEnd/>
                            <a:tailEnd/>
                          </a:ln>
                        </wps:spPr>
                        <wps:txbx>
                          <w:txbxContent>
                            <w:p w14:paraId="0BC8CB6B"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Regulator Framework</w:t>
                              </w:r>
                            </w:p>
                          </w:txbxContent>
                        </wps:txbx>
                        <wps:bodyPr rot="0" vert="horz" wrap="square" lIns="0" tIns="36000" rIns="0" bIns="0" anchor="t" anchorCtr="0" upright="1">
                          <a:noAutofit/>
                        </wps:bodyPr>
                      </wps:wsp>
                      <wps:wsp>
                        <wps:cNvPr id="1842" name="Rectangle 61"/>
                        <wps:cNvSpPr>
                          <a:spLocks noChangeArrowheads="1"/>
                        </wps:cNvSpPr>
                        <wps:spPr bwMode="auto">
                          <a:xfrm>
                            <a:off x="2268188" y="4221367"/>
                            <a:ext cx="2511500" cy="257468"/>
                          </a:xfrm>
                          <a:prstGeom prst="rect">
                            <a:avLst/>
                          </a:prstGeom>
                          <a:pattFill prst="ltDnDiag">
                            <a:fgClr>
                              <a:schemeClr val="tx1"/>
                            </a:fgClr>
                            <a:bgClr>
                              <a:schemeClr val="bg1"/>
                            </a:bgClr>
                          </a:pattFill>
                          <a:ln w="9525">
                            <a:solidFill>
                              <a:srgbClr val="000000"/>
                            </a:solidFill>
                            <a:miter lim="800000"/>
                            <a:headEnd/>
                            <a:tailEnd/>
                          </a:ln>
                        </wps:spPr>
                        <wps:txbx>
                          <w:txbxContent>
                            <w:p w14:paraId="2EE43561"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PMIC Regulator Driver</w:t>
                              </w:r>
                            </w:p>
                          </w:txbxContent>
                        </wps:txbx>
                        <wps:bodyPr rot="0" vert="horz" wrap="square" lIns="0" tIns="36000" rIns="0" bIns="0" anchor="t" anchorCtr="0" upright="1">
                          <a:noAutofit/>
                        </wps:bodyPr>
                      </wps:wsp>
                      <wps:wsp>
                        <wps:cNvPr id="1870" name="AutoShape 84"/>
                        <wps:cNvCnPr>
                          <a:cxnSpLocks noChangeShapeType="1"/>
                        </wps:cNvCnPr>
                        <wps:spPr bwMode="auto">
                          <a:xfrm>
                            <a:off x="2474411" y="2917133"/>
                            <a:ext cx="0" cy="224765"/>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71" name="アーチ 1871"/>
                        <wps:cNvSpPr/>
                        <wps:spPr>
                          <a:xfrm rot="16200000">
                            <a:off x="2107987" y="3192369"/>
                            <a:ext cx="724620" cy="624122"/>
                          </a:xfrm>
                          <a:prstGeom prst="blockArc">
                            <a:avLst>
                              <a:gd name="adj1" fmla="val 10913136"/>
                              <a:gd name="adj2" fmla="val 32780"/>
                              <a:gd name="adj3" fmla="val 1926"/>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2" name="AutoShape 84"/>
                        <wps:cNvCnPr>
                          <a:cxnSpLocks noChangeShapeType="1"/>
                        </wps:cNvCnPr>
                        <wps:spPr bwMode="auto">
                          <a:xfrm flipH="1">
                            <a:off x="2459410" y="3848679"/>
                            <a:ext cx="3126" cy="184292"/>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73" name="Rectangle 61"/>
                        <wps:cNvSpPr>
                          <a:spLocks noChangeArrowheads="1"/>
                        </wps:cNvSpPr>
                        <wps:spPr bwMode="auto">
                          <a:xfrm>
                            <a:off x="2009764" y="4874771"/>
                            <a:ext cx="3067991" cy="600759"/>
                          </a:xfrm>
                          <a:prstGeom prst="rect">
                            <a:avLst/>
                          </a:prstGeom>
                          <a:solidFill>
                            <a:schemeClr val="bg1"/>
                          </a:solidFill>
                          <a:ln w="9525">
                            <a:solidFill>
                              <a:srgbClr val="000000"/>
                            </a:solidFill>
                            <a:miter lim="800000"/>
                            <a:headEnd/>
                            <a:tailEnd/>
                          </a:ln>
                        </wps:spPr>
                        <wps:txbx>
                          <w:txbxContent>
                            <w:p w14:paraId="5C59A10E"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lang w:eastAsia="ja-JP"/>
                                </w:rPr>
                                <w:t>2</w:t>
                              </w:r>
                              <w:r w:rsidRPr="006744AB">
                                <w:rPr>
                                  <w:rFonts w:asciiTheme="majorHAnsi" w:hAnsiTheme="majorHAnsi" w:cstheme="majorHAnsi"/>
                                </w:rPr>
                                <w:t>C Framework</w:t>
                              </w:r>
                            </w:p>
                          </w:txbxContent>
                        </wps:txbx>
                        <wps:bodyPr rot="0" vert="horz" wrap="square" lIns="0" tIns="36000" rIns="0" bIns="0" anchor="t" anchorCtr="0" upright="1">
                          <a:noAutofit/>
                        </wps:bodyPr>
                      </wps:wsp>
                      <wps:wsp>
                        <wps:cNvPr id="1885" name="Rectangle 61"/>
                        <wps:cNvSpPr>
                          <a:spLocks noChangeArrowheads="1"/>
                        </wps:cNvSpPr>
                        <wps:spPr bwMode="auto">
                          <a:xfrm>
                            <a:off x="2273353" y="5098187"/>
                            <a:ext cx="2511500" cy="257468"/>
                          </a:xfrm>
                          <a:prstGeom prst="rect">
                            <a:avLst/>
                          </a:prstGeom>
                          <a:pattFill prst="ltDnDiag">
                            <a:fgClr>
                              <a:schemeClr val="tx1"/>
                            </a:fgClr>
                            <a:bgClr>
                              <a:schemeClr val="bg1"/>
                            </a:bgClr>
                          </a:pattFill>
                          <a:ln w="9525">
                            <a:solidFill>
                              <a:srgbClr val="000000"/>
                            </a:solidFill>
                            <a:miter lim="800000"/>
                            <a:headEnd/>
                            <a:tailEnd/>
                          </a:ln>
                        </wps:spPr>
                        <wps:txbx>
                          <w:txbxContent>
                            <w:p w14:paraId="792D7612"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rPr>
                                <w:t>I</w:t>
                              </w:r>
                              <w:r w:rsidRPr="006744AB">
                                <w:rPr>
                                  <w:rFonts w:asciiTheme="majorHAnsi" w:hAnsiTheme="majorHAnsi" w:cstheme="majorHAnsi"/>
                                </w:rPr>
                                <w:t>C</w:t>
                              </w:r>
                              <w:r>
                                <w:rPr>
                                  <w:rFonts w:asciiTheme="majorHAnsi" w:hAnsiTheme="majorHAnsi" w:cstheme="majorHAnsi"/>
                                </w:rPr>
                                <w:t>-DVFS</w:t>
                              </w:r>
                              <w:r w:rsidRPr="006744AB">
                                <w:rPr>
                                  <w:rFonts w:asciiTheme="majorHAnsi" w:hAnsiTheme="majorHAnsi" w:cstheme="majorHAnsi"/>
                                </w:rPr>
                                <w:t xml:space="preserve"> Driver</w:t>
                              </w:r>
                            </w:p>
                          </w:txbxContent>
                        </wps:txbx>
                        <wps:bodyPr rot="0" vert="horz" wrap="square" lIns="0" tIns="36000" rIns="0" bIns="0" anchor="t" anchorCtr="0" upright="1">
                          <a:noAutofit/>
                        </wps:bodyPr>
                      </wps:wsp>
                      <wps:wsp>
                        <wps:cNvPr id="1896" name="AutoShape 84"/>
                        <wps:cNvCnPr>
                          <a:cxnSpLocks noChangeShapeType="1"/>
                        </wps:cNvCnPr>
                        <wps:spPr bwMode="auto">
                          <a:xfrm>
                            <a:off x="2476777" y="4478274"/>
                            <a:ext cx="0" cy="396168"/>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97" name="AutoShape 84"/>
                        <wps:cNvCnPr>
                          <a:cxnSpLocks noChangeShapeType="1"/>
                          <a:endCxn id="1914" idx="0"/>
                        </wps:cNvCnPr>
                        <wps:spPr bwMode="auto">
                          <a:xfrm flipH="1">
                            <a:off x="2474386" y="5354622"/>
                            <a:ext cx="2391" cy="812948"/>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98" name="Rectangle 67"/>
                        <wps:cNvSpPr>
                          <a:spLocks noChangeArrowheads="1"/>
                        </wps:cNvSpPr>
                        <wps:spPr bwMode="auto">
                          <a:xfrm>
                            <a:off x="2048930" y="5689606"/>
                            <a:ext cx="850911" cy="283039"/>
                          </a:xfrm>
                          <a:prstGeom prst="rect">
                            <a:avLst/>
                          </a:prstGeom>
                          <a:solidFill>
                            <a:schemeClr val="bg1"/>
                          </a:solidFill>
                          <a:ln w="9525">
                            <a:solidFill>
                              <a:srgbClr val="000000"/>
                            </a:solidFill>
                            <a:miter lim="800000"/>
                            <a:headEnd/>
                            <a:tailEnd/>
                          </a:ln>
                        </wps:spPr>
                        <wps:txbx>
                          <w:txbxContent>
                            <w:p w14:paraId="026C2289"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rPr>
                                <w:t>I</w:t>
                              </w:r>
                              <w:r w:rsidRPr="006744AB">
                                <w:rPr>
                                  <w:rFonts w:asciiTheme="majorHAnsi" w:hAnsiTheme="majorHAnsi" w:cstheme="majorHAnsi"/>
                                </w:rPr>
                                <w:t>C</w:t>
                              </w:r>
                              <w:r>
                                <w:rPr>
                                  <w:rFonts w:asciiTheme="majorHAnsi" w:hAnsiTheme="majorHAnsi" w:cstheme="majorHAnsi"/>
                                </w:rPr>
                                <w:t>-DVFS</w:t>
                              </w:r>
                            </w:p>
                          </w:txbxContent>
                        </wps:txbx>
                        <wps:bodyPr rot="0" vert="horz" wrap="square" lIns="74295" tIns="72000" rIns="74295" bIns="8890" anchor="ctr" anchorCtr="0" upright="1">
                          <a:noAutofit/>
                        </wps:bodyPr>
                      </wps:wsp>
                      <wps:wsp>
                        <wps:cNvPr id="1914" name="Rectangle 67"/>
                        <wps:cNvSpPr>
                          <a:spLocks noChangeArrowheads="1"/>
                        </wps:cNvSpPr>
                        <wps:spPr bwMode="auto">
                          <a:xfrm>
                            <a:off x="2048930" y="6167875"/>
                            <a:ext cx="850911" cy="283039"/>
                          </a:xfrm>
                          <a:prstGeom prst="rect">
                            <a:avLst/>
                          </a:prstGeom>
                          <a:noFill/>
                          <a:ln w="9525">
                            <a:solidFill>
                              <a:srgbClr val="000000"/>
                            </a:solidFill>
                            <a:miter lim="800000"/>
                            <a:headEnd/>
                            <a:tailEnd/>
                          </a:ln>
                        </wps:spPr>
                        <wps:txbx>
                          <w:txbxContent>
                            <w:p w14:paraId="7CB51D09"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PMIC</w:t>
                              </w:r>
                            </w:p>
                          </w:txbxContent>
                        </wps:txbx>
                        <wps:bodyPr rot="0" vert="horz" wrap="square" lIns="74295" tIns="72000" rIns="74295" bIns="8890" anchor="ctr" anchorCtr="0" upright="1">
                          <a:noAutofit/>
                        </wps:bodyPr>
                      </wps:wsp>
                      <wps:wsp>
                        <wps:cNvPr id="1884" name="アーチ 1884"/>
                        <wps:cNvSpPr/>
                        <wps:spPr>
                          <a:xfrm rot="16200000">
                            <a:off x="2650038" y="4292833"/>
                            <a:ext cx="1754557" cy="1113258"/>
                          </a:xfrm>
                          <a:prstGeom prst="blockArc">
                            <a:avLst>
                              <a:gd name="adj1" fmla="val 10913136"/>
                              <a:gd name="adj2" fmla="val 21558006"/>
                              <a:gd name="adj3" fmla="val 697"/>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4" name="Rectangle 61"/>
                        <wps:cNvSpPr>
                          <a:spLocks noChangeArrowheads="1"/>
                        </wps:cNvSpPr>
                        <wps:spPr bwMode="auto">
                          <a:xfrm>
                            <a:off x="2691571" y="2401480"/>
                            <a:ext cx="506410" cy="209338"/>
                          </a:xfrm>
                          <a:prstGeom prst="rect">
                            <a:avLst/>
                          </a:prstGeom>
                          <a:noFill/>
                          <a:ln w="9525">
                            <a:noFill/>
                            <a:miter lim="800000"/>
                            <a:headEnd/>
                            <a:tailEnd/>
                          </a:ln>
                        </wps:spPr>
                        <wps:txbx>
                          <w:txbxContent>
                            <w:p w14:paraId="52B7C23F" w14:textId="77777777" w:rsidR="00DA6107" w:rsidRPr="006744AB" w:rsidRDefault="00DA6107" w:rsidP="00806E1D">
                              <w:pPr>
                                <w:rPr>
                                  <w:rFonts w:asciiTheme="majorHAnsi" w:eastAsia="MS PGothic" w:hAnsiTheme="majorHAnsi" w:cstheme="majorHAnsi"/>
                                  <w:lang w:eastAsia="ja-JP"/>
                                </w:rPr>
                              </w:pPr>
                              <w:r w:rsidRPr="006744AB">
                                <w:rPr>
                                  <w:rFonts w:ascii="MS Gothic" w:eastAsia="MS Gothic" w:hAnsi="MS Gothic" w:cs="MS Gothic" w:hint="eastAsia"/>
                                  <w:lang w:eastAsia="ja-JP"/>
                                </w:rPr>
                                <w:t>②</w:t>
                              </w:r>
                            </w:p>
                          </w:txbxContent>
                        </wps:txbx>
                        <wps:bodyPr rot="0" vert="horz" wrap="square" lIns="0" tIns="36000" rIns="0" bIns="0" anchor="ctr" anchorCtr="0" upright="1">
                          <a:noAutofit/>
                        </wps:bodyPr>
                      </wps:wsp>
                      <wps:wsp>
                        <wps:cNvPr id="1955" name="Rectangle 61"/>
                        <wps:cNvSpPr>
                          <a:spLocks noChangeArrowheads="1"/>
                        </wps:cNvSpPr>
                        <wps:spPr bwMode="auto">
                          <a:xfrm>
                            <a:off x="3626830" y="3778224"/>
                            <a:ext cx="506410" cy="209338"/>
                          </a:xfrm>
                          <a:prstGeom prst="rect">
                            <a:avLst/>
                          </a:prstGeom>
                          <a:noFill/>
                          <a:ln w="9525">
                            <a:noFill/>
                            <a:miter lim="800000"/>
                            <a:headEnd/>
                            <a:tailEnd/>
                          </a:ln>
                        </wps:spPr>
                        <wps:txbx>
                          <w:txbxContent>
                            <w:p w14:paraId="1AF88E2B" w14:textId="77777777" w:rsidR="00DA6107" w:rsidRPr="006744AB" w:rsidRDefault="00DA6107" w:rsidP="00B67BF9">
                              <w:pPr>
                                <w:rPr>
                                  <w:rFonts w:asciiTheme="majorHAnsi" w:eastAsia="MS PGothic" w:hAnsiTheme="majorHAnsi" w:cstheme="majorHAnsi"/>
                                  <w:lang w:eastAsia="ja-JP"/>
                                </w:rPr>
                              </w:pPr>
                              <w:r w:rsidRPr="006744AB">
                                <w:rPr>
                                  <w:rFonts w:ascii="MS Gothic" w:eastAsia="MS Gothic" w:hAnsi="MS Gothic" w:cs="MS Gothic" w:hint="eastAsia"/>
                                  <w:lang w:eastAsia="ja-JP"/>
                                </w:rPr>
                                <w:t>④</w:t>
                              </w:r>
                            </w:p>
                          </w:txbxContent>
                        </wps:txbx>
                        <wps:bodyPr rot="0" vert="horz" wrap="square" lIns="0" tIns="36000" rIns="0" bIns="0" anchor="ctr" anchorCtr="0" upright="1">
                          <a:noAutofit/>
                        </wps:bodyPr>
                      </wps:wsp>
                      <wps:wsp>
                        <wps:cNvPr id="1966" name="Rectangle 61"/>
                        <wps:cNvSpPr>
                          <a:spLocks noChangeArrowheads="1"/>
                        </wps:cNvSpPr>
                        <wps:spPr bwMode="auto">
                          <a:xfrm>
                            <a:off x="2229986" y="4633786"/>
                            <a:ext cx="506410" cy="209338"/>
                          </a:xfrm>
                          <a:prstGeom prst="rect">
                            <a:avLst/>
                          </a:prstGeom>
                          <a:noFill/>
                          <a:ln w="9525">
                            <a:noFill/>
                            <a:miter lim="800000"/>
                            <a:headEnd/>
                            <a:tailEnd/>
                          </a:ln>
                        </wps:spPr>
                        <wps:txbx>
                          <w:txbxContent>
                            <w:p w14:paraId="6AD0A51C" w14:textId="77777777" w:rsidR="00DA6107" w:rsidRPr="006744AB" w:rsidRDefault="00DA6107" w:rsidP="00B67BF9">
                              <w:pPr>
                                <w:rPr>
                                  <w:rFonts w:asciiTheme="majorHAnsi" w:hAnsiTheme="majorHAnsi" w:cstheme="majorHAnsi"/>
                                  <w:lang w:eastAsia="ja-JP"/>
                                </w:rPr>
                              </w:pPr>
                              <w:r w:rsidRPr="006744AB">
                                <w:rPr>
                                  <w:rFonts w:ascii="MS Gothic" w:eastAsia="MS Gothic" w:hAnsi="MS Gothic" w:cs="MS Gothic" w:hint="eastAsia"/>
                                  <w:lang w:eastAsia="ja-JP"/>
                                </w:rPr>
                                <w:t>⑤</w:t>
                              </w:r>
                            </w:p>
                          </w:txbxContent>
                        </wps:txbx>
                        <wps:bodyPr rot="0" vert="horz" wrap="square" lIns="0" tIns="36000" rIns="0" bIns="0" anchor="ctr" anchorCtr="0" upright="1">
                          <a:noAutofit/>
                        </wps:bodyPr>
                      </wps:wsp>
                      <wps:wsp>
                        <wps:cNvPr id="1977" name="Rectangle 61"/>
                        <wps:cNvSpPr>
                          <a:spLocks noChangeArrowheads="1"/>
                        </wps:cNvSpPr>
                        <wps:spPr bwMode="auto">
                          <a:xfrm>
                            <a:off x="2250678" y="5943056"/>
                            <a:ext cx="339818" cy="209338"/>
                          </a:xfrm>
                          <a:prstGeom prst="rect">
                            <a:avLst/>
                          </a:prstGeom>
                          <a:noFill/>
                          <a:ln w="9525">
                            <a:noFill/>
                            <a:miter lim="800000"/>
                            <a:headEnd/>
                            <a:tailEnd/>
                          </a:ln>
                        </wps:spPr>
                        <wps:txbx>
                          <w:txbxContent>
                            <w:p w14:paraId="7F99F4EE" w14:textId="77777777" w:rsidR="00DA6107" w:rsidRPr="006744AB" w:rsidRDefault="00DA6107" w:rsidP="00B67BF9">
                              <w:pPr>
                                <w:rPr>
                                  <w:rFonts w:asciiTheme="majorHAnsi" w:hAnsiTheme="majorHAnsi" w:cstheme="majorHAnsi"/>
                                  <w:lang w:eastAsia="ja-JP"/>
                                </w:rPr>
                              </w:pPr>
                              <w:r w:rsidRPr="006744AB">
                                <w:rPr>
                                  <w:rFonts w:ascii="MS Gothic" w:eastAsia="MS Gothic" w:hAnsi="MS Gothic" w:cs="MS Gothic" w:hint="eastAsia"/>
                                  <w:lang w:eastAsia="ja-JP"/>
                                </w:rPr>
                                <w:t>⑥</w:t>
                              </w:r>
                            </w:p>
                          </w:txbxContent>
                        </wps:txbx>
                        <wps:bodyPr rot="0" vert="horz" wrap="square" lIns="0" tIns="36000" rIns="0" bIns="0" anchor="ctr" anchorCtr="0" upright="1">
                          <a:noAutofit/>
                        </wps:bodyPr>
                      </wps:wsp>
                      <wps:wsp>
                        <wps:cNvPr id="2876" name="Rectangle 61"/>
                        <wps:cNvSpPr>
                          <a:spLocks noChangeArrowheads="1"/>
                        </wps:cNvSpPr>
                        <wps:spPr bwMode="auto">
                          <a:xfrm>
                            <a:off x="2007499" y="1705135"/>
                            <a:ext cx="3067993" cy="257468"/>
                          </a:xfrm>
                          <a:prstGeom prst="rect">
                            <a:avLst/>
                          </a:prstGeom>
                          <a:noFill/>
                          <a:ln w="9525">
                            <a:solidFill>
                              <a:srgbClr val="000000"/>
                            </a:solidFill>
                            <a:miter lim="800000"/>
                            <a:headEnd/>
                            <a:tailEnd/>
                          </a:ln>
                        </wps:spPr>
                        <wps:txbx>
                          <w:txbxContent>
                            <w:p w14:paraId="1987C7EB"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wps:txbx>
                        <wps:bodyPr rot="0" vert="horz" wrap="square" lIns="0" tIns="36000" rIns="0" bIns="0" anchor="t" anchorCtr="0" upright="1">
                          <a:noAutofit/>
                        </wps:bodyPr>
                      </wps:wsp>
                    </wpc:wpc>
                  </a:graphicData>
                </a:graphic>
              </wp:inline>
            </w:drawing>
          </mc:Choice>
          <mc:Fallback>
            <w:pict>
              <v:group w14:anchorId="08145272" id="_x0000_s1228" editas="canvas" style="width:479.25pt;height:525.5pt;mso-position-horizontal-relative:char;mso-position-vertical-relative:line" coordsize="60864,6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">
                <v:shape id="_x0000_s1229" type="#_x0000_t75" style="position:absolute;width:60864;height:66732;visibility:visible;mso-wrap-style:square">
                  <v:fill o:detectmouseclick="t"/>
                  <v:path o:connecttype="none"/>
                </v:shape>
                <v:rect id="Rectangle 60" o:spid="_x0000_s1230" style="position:absolute;left:15629;top:14439;width:39342;height:4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" filled="f">
                  <v:textbox inset="5.85pt,1mm,5.85pt,.7pt">
                    <w:txbxContent>
                      <w:p w14:paraId="6479FDFF" w14:textId="77777777" w:rsidR="00DA6107" w:rsidRPr="006744AB" w:rsidRDefault="00DA6107" w:rsidP="00B67BF9">
                        <w:pPr>
                          <w:rPr>
                            <w:rFonts w:asciiTheme="majorHAnsi" w:hAnsiTheme="majorHAnsi" w:cstheme="majorHAnsi"/>
                            <w:lang w:eastAsia="ja-JP"/>
                          </w:rPr>
                        </w:pPr>
                        <w:r w:rsidRPr="006744AB">
                          <w:rPr>
                            <w:rFonts w:asciiTheme="majorHAnsi" w:hAnsiTheme="majorHAnsi" w:cstheme="majorHAnsi"/>
                            <w:lang w:eastAsia="ja-JP"/>
                          </w:rPr>
                          <w:t>Linux</w:t>
                        </w:r>
                      </w:p>
                    </w:txbxContent>
                  </v:textbox>
                </v:rect>
                <v:rect id="Rectangle 61" o:spid="_x0000_s1231" style="position:absolute;left:20097;top:26604;width:15413;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" filled="f">
                  <v:textbox inset="0,1mm,0,0">
                    <w:txbxContent>
                      <w:p w14:paraId="4C67F7C5"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CPU Freq Driver</w:t>
                        </w:r>
                      </w:p>
                    </w:txbxContent>
                  </v:textbox>
                </v:rect>
                <v:rect id="Rectangle 75" o:spid="_x0000_s1232" style="position:absolute;left:17004;top:28327;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" filled="f" stroked="f">
                  <v:textbox inset="5.85pt,.7pt,5.85pt,.7pt"/>
                </v:rect>
                <v:rect id="Rectangle 76" o:spid="_x0000_s1233" style="position:absolute;left:28269;top:28327;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" filled="f" stroked="f">
                  <v:textbox inset="5.85pt,.7pt,5.85pt,.7pt"/>
                </v:rect>
                <v:rect id="Rectangle 78" o:spid="_x0000_s1234" style="position:absolute;left:1024;top:922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" filled="f" fillcolor="#cff" stroked="f">
                  <v:fill rotate="t" angle="45" focus="100%" type="gradient"/>
                  <v:textbox inset="5.85pt,.7pt,5.85pt,.7pt">
                    <w:txbxContent>
                      <w:p w14:paraId="4C463190" w14:textId="77777777" w:rsidR="00DA6107" w:rsidRPr="006744AB" w:rsidRDefault="00DA6107" w:rsidP="00B67BF9">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v:textbox>
                </v:rect>
                <v:rect id="Rectangle 60" o:spid="_x0000_s1235" style="position:absolute;left:15629;top:9221;width:3937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" fillcolor="windowText">
                  <v:fill r:id="rId14" o:title="" color2="white [3212]" type="pattern"/>
                  <v:textbox inset="5.85pt,1mm,5.85pt,.7pt">
                    <w:txbxContent>
                      <w:p w14:paraId="59B31C00"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p>
                    </w:txbxContent>
                  </v:textbox>
                </v:rect>
                <v:rect id="Rectangle 60" o:spid="_x0000_s1236" style="position:absolute;left:1024;top:52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" fillcolor="windowText">
                  <v:fill r:id="rId14" o:title="" color2="white [3212]" type="pattern"/>
                  <v:textbox inset="5.85pt,1mm,5.85pt,.7pt">
                    <w:txbxContent>
                      <w:p w14:paraId="648BB894"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37" style="position:absolute;left:11184;top:521;width:1727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" filled="f" fillcolor="#cff" stroked="f">
                  <v:fill rotate="t" angle="45" focus="100%" type="gradient"/>
                  <v:textbox inset="5.85pt,.7pt,5.85pt,.7pt">
                    <w:txbxContent>
                      <w:p w14:paraId="0B61A440" w14:textId="77777777" w:rsidR="00DA6107" w:rsidRPr="006744AB" w:rsidRDefault="00DA6107" w:rsidP="00B67BF9">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v:textbox>
                </v:rect>
                <v:rect id="Rectangle 60" o:spid="_x0000_s1238" style="position:absolute;left:1024;top:313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" filled="f">
                  <v:textbox inset="5.85pt,1mm,5.85pt,.7pt">
                    <w:txbxContent>
                      <w:p w14:paraId="2365B276"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39" style="position:absolute;left:11184;top:313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" filled="f" fillcolor="#cff" stroked="f">
                  <v:fill rotate="t" angle="45" focus="100%" type="gradient"/>
                  <v:textbox inset="5.85pt,.7pt,5.85pt,.7pt">
                    <w:txbxContent>
                      <w:p w14:paraId="25067CBD" w14:textId="77777777" w:rsidR="00DA6107" w:rsidRPr="006744AB" w:rsidRDefault="00DA6107" w:rsidP="00B67BF9">
                        <w:pPr>
                          <w:rPr>
                            <w:rFonts w:asciiTheme="majorHAnsi" w:hAnsiTheme="majorHAnsi" w:cstheme="majorHAnsi"/>
                          </w:rPr>
                        </w:pPr>
                        <w:r w:rsidRPr="006744AB">
                          <w:rPr>
                            <w:rFonts w:asciiTheme="majorHAnsi" w:hAnsiTheme="majorHAnsi" w:cstheme="majorHAnsi"/>
                          </w:rPr>
                          <w:t>OSS</w:t>
                        </w:r>
                      </w:p>
                    </w:txbxContent>
                  </v:textbox>
                </v:rect>
                <v:rect id="Rectangle 60" o:spid="_x0000_s1240" style="position:absolute;left:1024;top:574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" fillcolor="windowText">
                  <v:fill r:id="rId13" o:title="" color2="white [3212]" type="pattern"/>
                  <v:textbox inset="5.85pt,1mm,5.85pt,.7pt">
                    <w:txbxContent>
                      <w:p w14:paraId="70DC6ABC"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241" style="position:absolute;left:11184;top:574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" filled="f" fillcolor="#cff" stroked="f">
                  <v:fill rotate="t" angle="45" focus="100%" type="gradient"/>
                  <v:textbox inset="5.85pt,.7pt,5.85pt,.7pt">
                    <w:txbxContent>
                      <w:p w14:paraId="02DFD6F9" w14:textId="77777777" w:rsidR="00DA6107" w:rsidRPr="006744AB" w:rsidRDefault="00DA6107" w:rsidP="00B67BF9">
                        <w:pPr>
                          <w:rPr>
                            <w:rFonts w:asciiTheme="majorHAnsi" w:hAnsiTheme="majorHAnsi" w:cstheme="majorHAnsi"/>
                          </w:rPr>
                        </w:pPr>
                        <w:r>
                          <w:rPr>
                            <w:rFonts w:asciiTheme="majorHAnsi" w:hAnsiTheme="majorHAnsi" w:cstheme="majorHAnsi"/>
                          </w:rPr>
                          <w:t xml:space="preserve">Customized </w:t>
                        </w:r>
                        <w:r w:rsidRPr="006744AB">
                          <w:rPr>
                            <w:rFonts w:asciiTheme="majorHAnsi" w:hAnsiTheme="majorHAnsi" w:cstheme="majorHAnsi"/>
                          </w:rPr>
                          <w:t>OSS</w:t>
                        </w:r>
                      </w:p>
                    </w:txbxContent>
                  </v:textbox>
                </v:rect>
                <v:rect id="Rectangle 61" o:spid="_x0000_s1242" style="position:absolute;left:26420;top:35053;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" filled="f" stroked="f">
                  <v:textbox inset="0,1mm,0,0">
                    <w:txbxContent>
                      <w:p w14:paraId="14E6E6DF" w14:textId="77777777" w:rsidR="00DA6107" w:rsidRPr="006744AB" w:rsidRDefault="00DA6107" w:rsidP="009B006D">
                        <w:pPr>
                          <w:pStyle w:val="ListParagraph"/>
                          <w:numPr>
                            <w:ilvl w:val="0"/>
                            <w:numId w:val="11"/>
                          </w:numPr>
                          <w:ind w:leftChars="0"/>
                          <w:rPr>
                            <w:rFonts w:asciiTheme="majorHAnsi" w:hAnsiTheme="majorHAnsi" w:cstheme="majorHAnsi"/>
                            <w:lang w:eastAsia="ja-JP"/>
                          </w:rPr>
                        </w:pPr>
                      </w:p>
                    </w:txbxContent>
                  </v:textbox>
                </v:rect>
                <v:rect id="Rectangle 61" o:spid="_x0000_s1243" style="position:absolute;left:20097;top:32075;width:30680;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" fillcolor="white [3212]">
                  <v:textbox inset="0,1mm,0,0">
                    <w:txbxContent>
                      <w:p w14:paraId="52835A02"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Clock Framework</w:t>
                        </w:r>
                      </w:p>
                    </w:txbxContent>
                  </v:textbox>
                </v:rect>
                <v:rect id="Rectangle 61" o:spid="_x0000_s1244" style="position:absolute;left:36574;top:25795;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" filled="f" stroked="f">
                  <v:textbox inset="0,1mm,0,0">
                    <w:txbxContent>
                      <w:p w14:paraId="4A800B97" w14:textId="7D67D8C5" w:rsidR="00DA6107" w:rsidRPr="009A5D59" w:rsidRDefault="00DA6107" w:rsidP="009A5D59">
                        <w:pPr>
                          <w:rPr>
                            <w:rFonts w:asciiTheme="majorHAnsi" w:eastAsia="MS PGothic" w:hAnsiTheme="majorHAnsi" w:cstheme="majorHAnsi"/>
                            <w:lang w:eastAsia="ja-JP"/>
                          </w:rPr>
                        </w:pPr>
                        <w:r w:rsidRPr="009A5D59">
                          <w:rPr>
                            <w:rFonts w:ascii="MS Gothic" w:eastAsia="MS Gothic" w:hAnsi="MS Gothic" w:cstheme="majorHAnsi" w:hint="eastAsia"/>
                            <w:lang w:eastAsia="ja-JP"/>
                          </w:rPr>
                          <w:t>①</w:t>
                        </w:r>
                      </w:p>
                    </w:txbxContent>
                  </v:textbox>
                </v:rect>
                <v:rect id="Rectangle 61" o:spid="_x0000_s1245" style="position:absolute;left:28232;top:29327;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" filled="f" stroked="f">
                  <v:textbox inset="0,1mm,0,0">
                    <w:txbxContent>
                      <w:p w14:paraId="76D43313" w14:textId="77777777" w:rsidR="00DA6107" w:rsidRPr="006744AB" w:rsidRDefault="00DA6107" w:rsidP="00B67BF9">
                        <w:pPr>
                          <w:rPr>
                            <w:rFonts w:asciiTheme="majorHAnsi" w:eastAsia="MS PGothic" w:hAnsiTheme="majorHAnsi" w:cstheme="majorHAnsi"/>
                            <w:lang w:eastAsia="ja-JP"/>
                          </w:rPr>
                        </w:pPr>
                        <w:r w:rsidRPr="006744AB">
                          <w:rPr>
                            <w:rFonts w:ascii="MS Gothic" w:eastAsia="MS Gothic" w:hAnsi="MS Gothic" w:cs="MS Gothic" w:hint="eastAsia"/>
                            <w:lang w:eastAsia="ja-JP"/>
                          </w:rPr>
                          <w:t>③</w:t>
                        </w:r>
                      </w:p>
                    </w:txbxContent>
                  </v:textbox>
                </v:rect>
                <v:shape id="AutoShape 70" o:spid="_x0000_s1246" type="#_x0000_t32" style="position:absolute;left:34986;top:57216;width:74;height:44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" strokeweight="2pt">
                  <v:stroke startarrow="block"/>
                </v:shape>
                <v:rect id="Rectangle 61" o:spid="_x0000_s1247" style="position:absolute;left:20097;top:21775;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" filled="f">
                  <v:textbox inset="0,1mm,0,0">
                    <w:txbxContent>
                      <w:p w14:paraId="4BFE4C8F"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w:t>
                        </w:r>
                        <w:r>
                          <w:rPr>
                            <w:rFonts w:asciiTheme="majorHAnsi" w:hAnsiTheme="majorHAnsi" w:cstheme="majorHAnsi"/>
                          </w:rPr>
                          <w:t>PU Freq Governor</w:t>
                        </w:r>
                      </w:p>
                    </w:txbxContent>
                  </v:textbox>
                </v:rect>
                <v:rect id="Rectangle 61" o:spid="_x0000_s1248" style="position:absolute;left:38853;top:26603;width:1192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" fillcolor="windowText">
                  <v:fill r:id="rId13" o:title="" color2="white [3212]" type="pattern"/>
                  <v:textbox inset="0,1mm,0,0">
                    <w:txbxContent>
                      <w:p w14:paraId="27CF4680"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Device tree</w:t>
                        </w:r>
                      </w:p>
                    </w:txbxContent>
                  </v:textbox>
                </v:rect>
                <v:shape id="AutoShape 84" o:spid="_x0000_s1249" type="#_x0000_t32" style="position:absolute;left:35510;top:27888;width:3343;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" strokeweight="2pt">
                  <v:stroke endarrow="block"/>
                </v:shape>
                <v:shape id="AutoShape 84" o:spid="_x0000_s1250" type="#_x0000_t32" style="position:absolute;left:28998;top:24351;width:0;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" strokeweight="2pt">
                  <v:stroke endarrow="block"/>
                </v:shape>
                <v:shape id="AutoShape 84" o:spid="_x0000_s1251" type="#_x0000_t32" style="position:absolute;left:32679;top:29176;width:0;height:2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" strokeweight="2pt">
                  <v:stroke endarrow="block"/>
                </v:shape>
                <v:rect id="Rectangle 61" o:spid="_x0000_s1252" style="position:absolute;left:22681;top:34081;width:25115;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" fillcolor="windowText">
                  <v:fill r:id="rId13" o:title="" color2="white [3212]" type="pattern"/>
                  <v:textbox inset="0,1mm,0,0">
                    <w:txbxContent>
                      <w:p w14:paraId="35482818"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Clock Driver</w:t>
                        </w:r>
                      </w:p>
                    </w:txbxContent>
                  </v:textbox>
                </v:rect>
                <v:shape id="AutoShape 84" o:spid="_x0000_s1253" type="#_x0000_t32" style="position:absolute;left:35239;top:36654;width:0;height:3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" strokeweight="2pt"/>
                <v:rect id="Rectangle 67" o:spid="_x0000_s1254" style="position:absolute;left:30805;top:61678;width:8509;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" filled="f">
                  <v:textbox inset="5.85pt,2mm,5.85pt,.7pt">
                    <w:txbxContent>
                      <w:p w14:paraId="537F19E6"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CPG</w:t>
                        </w:r>
                      </w:p>
                    </w:txbxContent>
                  </v:textbox>
                </v:rect>
                <v:rect id="Rectangle 61" o:spid="_x0000_s1255" style="position:absolute;left:20097;top:40330;width:30680;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" fillcolor="white [3212]">
                  <v:textbox inset="0,1mm,0,0">
                    <w:txbxContent>
                      <w:p w14:paraId="0BC8CB6B"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Regulator Framework</w:t>
                        </w:r>
                      </w:p>
                    </w:txbxContent>
                  </v:textbox>
                </v:rect>
                <v:rect id="Rectangle 61" o:spid="_x0000_s1256" style="position:absolute;left:22681;top:42213;width:25115;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" fillcolor="black [3213]">
                  <v:fill r:id="rId13" o:title="" color2="white [3212]" type="pattern"/>
                  <v:textbox inset="0,1mm,0,0">
                    <w:txbxContent>
                      <w:p w14:paraId="2EE43561"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PMIC Regulator Driver</w:t>
                        </w:r>
                      </w:p>
                    </w:txbxContent>
                  </v:textbox>
                </v:rect>
                <v:shape id="AutoShape 84" o:spid="_x0000_s1257" type="#_x0000_t32" style="position:absolute;left:24744;top:29171;width:0;height:2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" strokeweight="2pt"/>
                <v:shape id="アーチ 1871" o:spid="_x0000_s1258" style="position:absolute;left:21080;top:31923;width:7246;height:6241;rotation:-90;visibility:visible;mso-wrap-style:square;v-text-anchor:middle" coordsize="724620,62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" path="m264,300142c7799,130343,171680,-3054,368932,52,567978,3186,726801,144057,724597,315515r-12019,-114c714721,150529,561142,15068,368678,12071,178013,9102,19604,137317,12280,300538l264,300142xe" fillcolor="white [3201]" strokecolor="black [3200]" strokeweight="1pt">
                  <v:shadow on="t" color="white [3212]" opacity="22937f" offset="0,4pt"/>
                  <v:path arrowok="t" o:connecttype="custom" o:connectlocs="264,300142;368932,52;724597,315515;712578,315401;368678,12071;12280,300538;264,300142" o:connectangles="0,0,0,0,0,0,0"/>
                </v:shape>
                <v:shape id="AutoShape 84" o:spid="_x0000_s1259" type="#_x0000_t32" style="position:absolute;left:24594;top:38486;width:31;height: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" strokeweight="2pt">
                  <v:stroke endarrow="block"/>
                </v:shape>
                <v:rect id="Rectangle 61" o:spid="_x0000_s1260" style="position:absolute;left:20097;top:48747;width:30680;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" fillcolor="white [3212]">
                  <v:textbox inset="0,1mm,0,0">
                    <w:txbxContent>
                      <w:p w14:paraId="5C59A10E"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lang w:eastAsia="ja-JP"/>
                          </w:rPr>
                          <w:t>2</w:t>
                        </w:r>
                        <w:r w:rsidRPr="006744AB">
                          <w:rPr>
                            <w:rFonts w:asciiTheme="majorHAnsi" w:hAnsiTheme="majorHAnsi" w:cstheme="majorHAnsi"/>
                          </w:rPr>
                          <w:t>C Framework</w:t>
                        </w:r>
                      </w:p>
                    </w:txbxContent>
                  </v:textbox>
                </v:rect>
                <v:rect id="Rectangle 61" o:spid="_x0000_s1261" style="position:absolute;left:22733;top:50981;width:25115;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" fillcolor="black [3213]">
                  <v:fill r:id="rId13" o:title="" color2="white [3212]" type="pattern"/>
                  <v:textbox inset="0,1mm,0,0">
                    <w:txbxContent>
                      <w:p w14:paraId="792D7612" w14:textId="77777777" w:rsidR="00DA6107" w:rsidRPr="006744AB" w:rsidRDefault="00DA6107" w:rsidP="00FE6491">
                        <w:pPr>
                          <w:ind w:firstLineChars="50" w:firstLine="100"/>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rPr>
                          <w:t>I</w:t>
                        </w:r>
                        <w:r w:rsidRPr="006744AB">
                          <w:rPr>
                            <w:rFonts w:asciiTheme="majorHAnsi" w:hAnsiTheme="majorHAnsi" w:cstheme="majorHAnsi"/>
                          </w:rPr>
                          <w:t>C</w:t>
                        </w:r>
                        <w:r>
                          <w:rPr>
                            <w:rFonts w:asciiTheme="majorHAnsi" w:hAnsiTheme="majorHAnsi" w:cstheme="majorHAnsi"/>
                          </w:rPr>
                          <w:t>-DVFS</w:t>
                        </w:r>
                        <w:r w:rsidRPr="006744AB">
                          <w:rPr>
                            <w:rFonts w:asciiTheme="majorHAnsi" w:hAnsiTheme="majorHAnsi" w:cstheme="majorHAnsi"/>
                          </w:rPr>
                          <w:t xml:space="preserve"> Driver</w:t>
                        </w:r>
                      </w:p>
                    </w:txbxContent>
                  </v:textbox>
                </v:rect>
                <v:shape id="AutoShape 84" o:spid="_x0000_s1262" type="#_x0000_t32" style="position:absolute;left:24767;top:44782;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" strokeweight="2pt">
                  <v:stroke endarrow="block"/>
                </v:shape>
                <v:shape id="AutoShape 84" o:spid="_x0000_s1263" type="#_x0000_t32" style="position:absolute;left:24743;top:53546;width:24;height:81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" strokeweight="2pt">
                  <v:stroke endarrow="block"/>
                </v:shape>
                <v:rect id="Rectangle 67" o:spid="_x0000_s1264" style="position:absolute;left:20489;top:56896;width:8509;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" fillcolor="white [3212]">
                  <v:textbox inset="5.85pt,2mm,5.85pt,.7pt">
                    <w:txbxContent>
                      <w:p w14:paraId="026C2289"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I</w:t>
                        </w:r>
                        <w:r>
                          <w:rPr>
                            <w:rFonts w:asciiTheme="majorHAnsi" w:hAnsiTheme="majorHAnsi" w:cstheme="majorHAnsi"/>
                          </w:rPr>
                          <w:t>I</w:t>
                        </w:r>
                        <w:r w:rsidRPr="006744AB">
                          <w:rPr>
                            <w:rFonts w:asciiTheme="majorHAnsi" w:hAnsiTheme="majorHAnsi" w:cstheme="majorHAnsi"/>
                          </w:rPr>
                          <w:t>C</w:t>
                        </w:r>
                        <w:r>
                          <w:rPr>
                            <w:rFonts w:asciiTheme="majorHAnsi" w:hAnsiTheme="majorHAnsi" w:cstheme="majorHAnsi"/>
                          </w:rPr>
                          <w:t>-DVFS</w:t>
                        </w:r>
                      </w:p>
                    </w:txbxContent>
                  </v:textbox>
                </v:rect>
                <v:rect id="Rectangle 67" o:spid="_x0000_s1265" style="position:absolute;left:20489;top:61678;width:8509;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" filled="f">
                  <v:textbox inset="5.85pt,2mm,5.85pt,.7pt">
                    <w:txbxContent>
                      <w:p w14:paraId="7CB51D09" w14:textId="77777777" w:rsidR="00DA6107" w:rsidRPr="006744AB" w:rsidRDefault="00DA6107" w:rsidP="00B67BF9">
                        <w:pPr>
                          <w:jc w:val="center"/>
                          <w:rPr>
                            <w:rFonts w:asciiTheme="majorHAnsi" w:hAnsiTheme="majorHAnsi" w:cstheme="majorHAnsi"/>
                          </w:rPr>
                        </w:pPr>
                        <w:r w:rsidRPr="006744AB">
                          <w:rPr>
                            <w:rFonts w:asciiTheme="majorHAnsi" w:hAnsiTheme="majorHAnsi" w:cstheme="majorHAnsi"/>
                          </w:rPr>
                          <w:t>PMIC</w:t>
                        </w:r>
                      </w:p>
                    </w:txbxContent>
                  </v:textbox>
                </v:rect>
                <v:shape id="アーチ 1884" o:spid="_x0000_s1266" style="position:absolute;left:26500;top:42927;width:17546;height:11133;rotation:-90;visibility:visible;mso-wrap-style:square;v-text-anchor:middle" coordsize="1754557,11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" path="m1179,527786c25485,230564,413981,-1942,883039,12v475676,1982,862200,244137,871357,545902l1746635,546009c1737513,248465,1354405,9715,882958,7771,418150,5855,33149,235031,8940,528042r-7761,-256xe" fillcolor="white [3201]" strokecolor="black [3200]" strokeweight="1pt">
                  <v:shadow on="t" color="white [3212]" opacity="22937f" offset="0,4pt"/>
                  <v:path arrowok="t" o:connecttype="custom" o:connectlocs="1179,527786;883039,12;1754396,545914;1746635,546009;882958,7771;8940,528042;1179,527786" o:connectangles="0,0,0,0,0,0,0"/>
                </v:shape>
                <v:rect id="Rectangle 61" o:spid="_x0000_s1267" style="position:absolute;left:26915;top:24014;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" filled="f" stroked="f">
                  <v:textbox inset="0,1mm,0,0">
                    <w:txbxContent>
                      <w:p w14:paraId="52B7C23F" w14:textId="77777777" w:rsidR="00DA6107" w:rsidRPr="006744AB" w:rsidRDefault="00DA6107" w:rsidP="00806E1D">
                        <w:pPr>
                          <w:rPr>
                            <w:rFonts w:asciiTheme="majorHAnsi" w:eastAsia="MS PGothic" w:hAnsiTheme="majorHAnsi" w:cstheme="majorHAnsi"/>
                            <w:lang w:eastAsia="ja-JP"/>
                          </w:rPr>
                        </w:pPr>
                        <w:r w:rsidRPr="006744AB">
                          <w:rPr>
                            <w:rFonts w:ascii="MS Gothic" w:eastAsia="MS Gothic" w:hAnsi="MS Gothic" w:cs="MS Gothic" w:hint="eastAsia"/>
                            <w:lang w:eastAsia="ja-JP"/>
                          </w:rPr>
                          <w:t>②</w:t>
                        </w:r>
                      </w:p>
                    </w:txbxContent>
                  </v:textbox>
                </v:rect>
                <v:rect id="Rectangle 61" o:spid="_x0000_s1268" style="position:absolute;left:36268;top:37782;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" filled="f" stroked="f">
                  <v:textbox inset="0,1mm,0,0">
                    <w:txbxContent>
                      <w:p w14:paraId="1AF88E2B" w14:textId="77777777" w:rsidR="00DA6107" w:rsidRPr="006744AB" w:rsidRDefault="00DA6107" w:rsidP="00B67BF9">
                        <w:pPr>
                          <w:rPr>
                            <w:rFonts w:asciiTheme="majorHAnsi" w:eastAsia="MS PGothic" w:hAnsiTheme="majorHAnsi" w:cstheme="majorHAnsi"/>
                            <w:lang w:eastAsia="ja-JP"/>
                          </w:rPr>
                        </w:pPr>
                        <w:r w:rsidRPr="006744AB">
                          <w:rPr>
                            <w:rFonts w:ascii="MS Gothic" w:eastAsia="MS Gothic" w:hAnsi="MS Gothic" w:cs="MS Gothic" w:hint="eastAsia"/>
                            <w:lang w:eastAsia="ja-JP"/>
                          </w:rPr>
                          <w:t>④</w:t>
                        </w:r>
                      </w:p>
                    </w:txbxContent>
                  </v:textbox>
                </v:rect>
                <v:rect id="Rectangle 61" o:spid="_x0000_s1269" style="position:absolute;left:22299;top:46337;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" filled="f" stroked="f">
                  <v:textbox inset="0,1mm,0,0">
                    <w:txbxContent>
                      <w:p w14:paraId="6AD0A51C" w14:textId="77777777" w:rsidR="00DA6107" w:rsidRPr="006744AB" w:rsidRDefault="00DA6107" w:rsidP="00B67BF9">
                        <w:pPr>
                          <w:rPr>
                            <w:rFonts w:asciiTheme="majorHAnsi" w:hAnsiTheme="majorHAnsi" w:cstheme="majorHAnsi"/>
                            <w:lang w:eastAsia="ja-JP"/>
                          </w:rPr>
                        </w:pPr>
                        <w:r w:rsidRPr="006744AB">
                          <w:rPr>
                            <w:rFonts w:ascii="MS Gothic" w:eastAsia="MS Gothic" w:hAnsi="MS Gothic" w:cs="MS Gothic" w:hint="eastAsia"/>
                            <w:lang w:eastAsia="ja-JP"/>
                          </w:rPr>
                          <w:t>⑤</w:t>
                        </w:r>
                      </w:p>
                    </w:txbxContent>
                  </v:textbox>
                </v:rect>
                <v:rect id="Rectangle 61" o:spid="_x0000_s1270" style="position:absolute;left:22506;top:59430;width:3398;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" filled="f" stroked="f">
                  <v:textbox inset="0,1mm,0,0">
                    <w:txbxContent>
                      <w:p w14:paraId="7F99F4EE" w14:textId="77777777" w:rsidR="00DA6107" w:rsidRPr="006744AB" w:rsidRDefault="00DA6107" w:rsidP="00B67BF9">
                        <w:pPr>
                          <w:rPr>
                            <w:rFonts w:asciiTheme="majorHAnsi" w:hAnsiTheme="majorHAnsi" w:cstheme="majorHAnsi"/>
                            <w:lang w:eastAsia="ja-JP"/>
                          </w:rPr>
                        </w:pPr>
                        <w:r w:rsidRPr="006744AB">
                          <w:rPr>
                            <w:rFonts w:ascii="MS Gothic" w:eastAsia="MS Gothic" w:hAnsi="MS Gothic" w:cs="MS Gothic" w:hint="eastAsia"/>
                            <w:lang w:eastAsia="ja-JP"/>
                          </w:rPr>
                          <w:t>⑥</w:t>
                        </w:r>
                      </w:p>
                    </w:txbxContent>
                  </v:textbox>
                </v:rect>
                <v:rect id="Rectangle 61" o:spid="_x0000_s1271" style="position:absolute;left:20074;top:17051;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" filled="f">
                  <v:textbox inset="0,1mm,0,0">
                    <w:txbxContent>
                      <w:p w14:paraId="1987C7EB"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v:textbox>
                </v:rect>
                <w10:anchorlock/>
              </v:group>
            </w:pict>
          </mc:Fallback>
        </mc:AlternateContent>
      </w:r>
    </w:p>
    <w:p w14:paraId="420CB7DA" w14:textId="434AE99B" w:rsidR="00B67BF9" w:rsidRDefault="00DB32D8" w:rsidP="00B67BF9">
      <w:pPr>
        <w:pStyle w:val="Caption"/>
        <w:jc w:val="center"/>
        <w:rPr>
          <w:lang w:eastAsia="ja-JP"/>
        </w:rPr>
      </w:pPr>
      <w:bookmarkStart w:id="41" w:name="_Ref431414108"/>
      <w:r>
        <w:rPr>
          <w:rFonts w:hint="eastAsia"/>
          <w:lang w:eastAsia="ja-JP"/>
        </w:rPr>
        <w:t>Figure</w:t>
      </w:r>
      <w:r w:rsidR="00B67BF9">
        <w:rPr>
          <w:lang w:eastAsia="ja-JP"/>
        </w:rPr>
        <w:t xml:space="preserve"> </w:t>
      </w:r>
      <w:r w:rsidR="00B67BF9">
        <w:fldChar w:fldCharType="begin"/>
      </w:r>
      <w:r w:rsidR="00B67BF9">
        <w:rPr>
          <w:lang w:eastAsia="ja-JP"/>
        </w:rPr>
        <w:instrText xml:space="preserve"> STYLEREF 1 \s </w:instrText>
      </w:r>
      <w:r w:rsidR="00B67BF9">
        <w:fldChar w:fldCharType="separate"/>
      </w:r>
      <w:r w:rsidR="006E676E">
        <w:rPr>
          <w:noProof/>
          <w:lang w:eastAsia="ja-JP"/>
        </w:rPr>
        <w:t>4</w:t>
      </w:r>
      <w:r w:rsidR="00B67BF9">
        <w:rPr>
          <w:noProof/>
        </w:rPr>
        <w:fldChar w:fldCharType="end"/>
      </w:r>
      <w:r w:rsidR="00B67BF9">
        <w:rPr>
          <w:lang w:eastAsia="ja-JP"/>
        </w:rPr>
        <w:noBreakHyphen/>
      </w:r>
      <w:r w:rsidR="00B67BF9">
        <w:fldChar w:fldCharType="begin"/>
      </w:r>
      <w:r w:rsidR="00B67BF9">
        <w:rPr>
          <w:lang w:eastAsia="ja-JP"/>
        </w:rPr>
        <w:instrText xml:space="preserve"> SEQ Figure \* ARABIC \s 1 </w:instrText>
      </w:r>
      <w:r w:rsidR="00B67BF9">
        <w:fldChar w:fldCharType="separate"/>
      </w:r>
      <w:r w:rsidR="006E676E">
        <w:rPr>
          <w:noProof/>
          <w:lang w:eastAsia="ja-JP"/>
        </w:rPr>
        <w:t>5</w:t>
      </w:r>
      <w:r w:rsidR="00B67BF9">
        <w:rPr>
          <w:noProof/>
        </w:rPr>
        <w:fldChar w:fldCharType="end"/>
      </w:r>
      <w:bookmarkEnd w:id="41"/>
      <w:r w:rsidR="00B67BF9">
        <w:rPr>
          <w:rFonts w:hint="eastAsia"/>
          <w:lang w:eastAsia="ja-JP"/>
        </w:rPr>
        <w:t xml:space="preserve"> </w:t>
      </w:r>
      <w:r>
        <w:rPr>
          <w:lang w:eastAsia="ja-JP"/>
        </w:rPr>
        <w:t>Processing flow of DVFS by CPU Freq</w:t>
      </w:r>
    </w:p>
    <w:p w14:paraId="7CF61024" w14:textId="77777777" w:rsidR="00380E60" w:rsidRPr="00380E60" w:rsidRDefault="00380E60" w:rsidP="009B006D">
      <w:pPr>
        <w:pStyle w:val="ListParagraph"/>
        <w:numPr>
          <w:ilvl w:val="0"/>
          <w:numId w:val="16"/>
        </w:numPr>
        <w:ind w:leftChars="0"/>
        <w:rPr>
          <w:lang w:eastAsia="ja-JP"/>
        </w:rPr>
      </w:pPr>
      <w:r w:rsidRPr="00380E60">
        <w:rPr>
          <w:rFonts w:hint="eastAsia"/>
          <w:lang w:eastAsia="ja-JP"/>
        </w:rPr>
        <w:t xml:space="preserve">When Linux boots up (initialize), </w:t>
      </w:r>
      <w:r w:rsidRPr="00380E60">
        <w:rPr>
          <w:lang w:eastAsia="ja-JP"/>
        </w:rPr>
        <w:t xml:space="preserve">CPU </w:t>
      </w:r>
      <w:r>
        <w:rPr>
          <w:rFonts w:hint="eastAsia"/>
          <w:lang w:eastAsia="ja-JP"/>
        </w:rPr>
        <w:t>Freq</w:t>
      </w:r>
      <w:r w:rsidRPr="00380E60">
        <w:rPr>
          <w:lang w:eastAsia="ja-JP"/>
        </w:rPr>
        <w:t xml:space="preserve"> Driver get</w:t>
      </w:r>
      <w:r>
        <w:rPr>
          <w:lang w:eastAsia="ja-JP"/>
        </w:rPr>
        <w:t>s</w:t>
      </w:r>
      <w:r w:rsidRPr="00380E60">
        <w:rPr>
          <w:lang w:eastAsia="ja-JP"/>
        </w:rPr>
        <w:t xml:space="preserve"> </w:t>
      </w:r>
      <w:r w:rsidR="000F3D29">
        <w:rPr>
          <w:lang w:eastAsia="ja-JP"/>
        </w:rPr>
        <w:t xml:space="preserve">setting </w:t>
      </w:r>
      <w:r>
        <w:rPr>
          <w:lang w:eastAsia="ja-JP"/>
        </w:rPr>
        <w:t xml:space="preserve">values of voltage and </w:t>
      </w:r>
      <w:r w:rsidR="004310AF">
        <w:rPr>
          <w:lang w:eastAsia="ja-JP"/>
        </w:rPr>
        <w:t>frequency</w:t>
      </w:r>
      <w:r w:rsidRPr="00380E60">
        <w:rPr>
          <w:lang w:eastAsia="ja-JP"/>
        </w:rPr>
        <w:t xml:space="preserve"> which defined in </w:t>
      </w:r>
      <w:r w:rsidR="00ED687F">
        <w:rPr>
          <w:lang w:eastAsia="ja-JP"/>
        </w:rPr>
        <w:t>d</w:t>
      </w:r>
      <w:r w:rsidRPr="00380E60">
        <w:rPr>
          <w:lang w:eastAsia="ja-JP"/>
        </w:rPr>
        <w:t xml:space="preserve">evice tree. </w:t>
      </w:r>
      <w:r w:rsidR="004310AF" w:rsidRPr="004310AF">
        <w:rPr>
          <w:lang w:eastAsia="ja-JP"/>
        </w:rPr>
        <w:t>Also, it send</w:t>
      </w:r>
      <w:r w:rsidR="00AB0141">
        <w:rPr>
          <w:lang w:eastAsia="ja-JP"/>
        </w:rPr>
        <w:t>s them to CPU Freq Governor</w:t>
      </w:r>
      <w:r w:rsidR="004310AF">
        <w:rPr>
          <w:lang w:eastAsia="ja-JP"/>
        </w:rPr>
        <w:t>.</w:t>
      </w:r>
    </w:p>
    <w:p w14:paraId="06D62F24" w14:textId="77777777" w:rsidR="002F1C84" w:rsidRDefault="002F1C84" w:rsidP="009B006D">
      <w:pPr>
        <w:pStyle w:val="ListParagraph"/>
        <w:numPr>
          <w:ilvl w:val="0"/>
          <w:numId w:val="16"/>
        </w:numPr>
        <w:ind w:leftChars="0"/>
        <w:rPr>
          <w:lang w:eastAsia="ja-JP"/>
        </w:rPr>
      </w:pPr>
      <w:r>
        <w:rPr>
          <w:rFonts w:hint="eastAsia"/>
          <w:lang w:eastAsia="ja-JP"/>
        </w:rPr>
        <w:t xml:space="preserve">CPU </w:t>
      </w:r>
      <w:r>
        <w:rPr>
          <w:lang w:eastAsia="ja-JP"/>
        </w:rPr>
        <w:t>Freq</w:t>
      </w:r>
      <w:r w:rsidR="00AB0141">
        <w:rPr>
          <w:rFonts w:hint="eastAsia"/>
          <w:lang w:eastAsia="ja-JP"/>
        </w:rPr>
        <w:t xml:space="preserve"> Governor</w:t>
      </w:r>
      <w:r>
        <w:rPr>
          <w:rFonts w:hint="eastAsia"/>
          <w:lang w:eastAsia="ja-JP"/>
        </w:rPr>
        <w:t xml:space="preserve"> </w:t>
      </w:r>
      <w:r>
        <w:rPr>
          <w:lang w:eastAsia="ja-JP"/>
        </w:rPr>
        <w:t xml:space="preserve">chooses the </w:t>
      </w:r>
      <w:r w:rsidR="000F3D29">
        <w:rPr>
          <w:lang w:eastAsia="ja-JP"/>
        </w:rPr>
        <w:t xml:space="preserve">setting value of </w:t>
      </w:r>
      <w:r w:rsidRPr="002F1C84">
        <w:rPr>
          <w:lang w:eastAsia="ja-JP"/>
        </w:rPr>
        <w:t>voltage and frequency of CPU accord</w:t>
      </w:r>
      <w:r>
        <w:rPr>
          <w:lang w:eastAsia="ja-JP"/>
        </w:rPr>
        <w:t>ing to Governor operating mode (*1).</w:t>
      </w:r>
      <w:r w:rsidR="008630C9">
        <w:rPr>
          <w:lang w:eastAsia="ja-JP"/>
        </w:rPr>
        <w:t xml:space="preserve"> </w:t>
      </w:r>
      <w:r w:rsidRPr="002F1C84">
        <w:rPr>
          <w:lang w:eastAsia="ja-JP"/>
        </w:rPr>
        <w:t xml:space="preserve">Also, it notifies </w:t>
      </w:r>
      <w:r w:rsidR="005B7D71">
        <w:rPr>
          <w:lang w:eastAsia="ja-JP"/>
        </w:rPr>
        <w:t xml:space="preserve">the </w:t>
      </w:r>
      <w:r>
        <w:rPr>
          <w:lang w:eastAsia="ja-JP"/>
        </w:rPr>
        <w:t xml:space="preserve">requested </w:t>
      </w:r>
      <w:r w:rsidR="005B7D71">
        <w:rPr>
          <w:lang w:eastAsia="ja-JP"/>
        </w:rPr>
        <w:t xml:space="preserve">value of </w:t>
      </w:r>
      <w:r>
        <w:rPr>
          <w:lang w:eastAsia="ja-JP"/>
        </w:rPr>
        <w:t>voltage and frequency</w:t>
      </w:r>
      <w:r w:rsidR="005B7D71">
        <w:rPr>
          <w:lang w:eastAsia="ja-JP"/>
        </w:rPr>
        <w:t xml:space="preserve"> to CPU Freq Driver</w:t>
      </w:r>
      <w:r>
        <w:rPr>
          <w:lang w:eastAsia="ja-JP"/>
        </w:rPr>
        <w:t>.</w:t>
      </w:r>
      <w:r w:rsidR="000F3D29">
        <w:rPr>
          <w:lang w:eastAsia="ja-JP"/>
        </w:rPr>
        <w:t xml:space="preserve"> </w:t>
      </w:r>
    </w:p>
    <w:p w14:paraId="61DB2782" w14:textId="77777777" w:rsidR="008630C9" w:rsidRPr="002F1C84" w:rsidRDefault="008630C9" w:rsidP="008630C9">
      <w:pPr>
        <w:pStyle w:val="ListParagraph"/>
        <w:ind w:leftChars="0" w:left="360"/>
        <w:rPr>
          <w:lang w:eastAsia="ja-JP"/>
        </w:rPr>
      </w:pPr>
      <w:r>
        <w:rPr>
          <w:rFonts w:hint="eastAsia"/>
          <w:lang w:eastAsia="ja-JP"/>
        </w:rPr>
        <w:t>(</w:t>
      </w:r>
      <w:r>
        <w:rPr>
          <w:lang w:eastAsia="ja-JP"/>
        </w:rPr>
        <w:t xml:space="preserve">*1) Governor requests </w:t>
      </w:r>
      <w:r w:rsidR="005B7D71">
        <w:rPr>
          <w:lang w:eastAsia="ja-JP"/>
        </w:rPr>
        <w:t xml:space="preserve">the </w:t>
      </w:r>
      <w:r w:rsidR="000F3D29">
        <w:rPr>
          <w:lang w:eastAsia="ja-JP"/>
        </w:rPr>
        <w:t xml:space="preserve">setting value of </w:t>
      </w:r>
      <w:r>
        <w:rPr>
          <w:lang w:eastAsia="ja-JP"/>
        </w:rPr>
        <w:t xml:space="preserve">frequency </w:t>
      </w:r>
      <w:r w:rsidR="000F3D29">
        <w:rPr>
          <w:lang w:eastAsia="ja-JP"/>
        </w:rPr>
        <w:t>in accordance with the highest CPU load in CPU</w:t>
      </w:r>
      <w:r w:rsidR="00D14B02">
        <w:rPr>
          <w:lang w:eastAsia="ja-JP"/>
        </w:rPr>
        <w:t xml:space="preserve"> cluster</w:t>
      </w:r>
      <w:r w:rsidR="000F3D29">
        <w:rPr>
          <w:lang w:eastAsia="ja-JP"/>
        </w:rPr>
        <w:t>.</w:t>
      </w:r>
    </w:p>
    <w:p w14:paraId="2F877F3E" w14:textId="53E5FD2E" w:rsidR="00446924" w:rsidRPr="00446924" w:rsidRDefault="000F3D29" w:rsidP="009B006D">
      <w:pPr>
        <w:pStyle w:val="ListParagraph"/>
        <w:numPr>
          <w:ilvl w:val="0"/>
          <w:numId w:val="16"/>
        </w:numPr>
        <w:ind w:leftChars="0"/>
        <w:rPr>
          <w:lang w:eastAsia="ja-JP"/>
        </w:rPr>
      </w:pPr>
      <w:r>
        <w:rPr>
          <w:rFonts w:hint="eastAsia"/>
          <w:lang w:eastAsia="ja-JP"/>
        </w:rPr>
        <w:t xml:space="preserve">CPU Freq Driver notifies </w:t>
      </w:r>
      <w:r>
        <w:rPr>
          <w:lang w:eastAsia="ja-JP"/>
        </w:rPr>
        <w:t xml:space="preserve">the </w:t>
      </w:r>
      <w:r w:rsidR="005B7D71">
        <w:rPr>
          <w:lang w:eastAsia="ja-JP"/>
        </w:rPr>
        <w:t xml:space="preserve">requested </w:t>
      </w:r>
      <w:r>
        <w:rPr>
          <w:rFonts w:hint="eastAsia"/>
          <w:lang w:eastAsia="ja-JP"/>
        </w:rPr>
        <w:t xml:space="preserve">value </w:t>
      </w:r>
      <w:r>
        <w:rPr>
          <w:lang w:eastAsia="ja-JP"/>
        </w:rPr>
        <w:t xml:space="preserve">of frequency to Clock Framework, notifies </w:t>
      </w:r>
      <w:r w:rsidR="005B7D71">
        <w:rPr>
          <w:lang w:eastAsia="ja-JP"/>
        </w:rPr>
        <w:t>the requested voltage to Regulator Framework.</w:t>
      </w:r>
      <w:r>
        <w:rPr>
          <w:lang w:eastAsia="ja-JP"/>
        </w:rPr>
        <w:t xml:space="preserve"> </w:t>
      </w:r>
      <w:r w:rsidR="005B7D71">
        <w:rPr>
          <w:lang w:eastAsia="ja-JP"/>
        </w:rPr>
        <w:fldChar w:fldCharType="begin"/>
      </w:r>
      <w:r w:rsidR="005B7D71">
        <w:rPr>
          <w:lang w:eastAsia="ja-JP"/>
        </w:rPr>
        <w:instrText xml:space="preserve"> REF _Ref431464141 \h </w:instrText>
      </w:r>
      <w:r w:rsidR="005B7D71">
        <w:rPr>
          <w:lang w:eastAsia="ja-JP"/>
        </w:rPr>
      </w:r>
      <w:r w:rsidR="005B7D71">
        <w:rPr>
          <w:lang w:eastAsia="ja-JP"/>
        </w:rPr>
        <w:fldChar w:fldCharType="separate"/>
      </w:r>
      <w:ins w:id="42" w:author="Quat Doan Huynh" w:date="2023-12-14T12:29:00Z">
        <w:r w:rsidR="006E676E">
          <w:rPr>
            <w:rFonts w:hint="eastAsia"/>
            <w:lang w:eastAsia="ja-JP"/>
          </w:rPr>
          <w:t>Figure</w:t>
        </w:r>
        <w:r w:rsidR="006E676E">
          <w:rPr>
            <w:lang w:eastAsia="ja-JP"/>
          </w:rPr>
          <w:t xml:space="preserve"> </w:t>
        </w:r>
        <w:r w:rsidR="006E676E">
          <w:rPr>
            <w:noProof/>
            <w:lang w:eastAsia="ja-JP"/>
          </w:rPr>
          <w:t>4</w:t>
        </w:r>
        <w:r w:rsidR="006E676E">
          <w:rPr>
            <w:lang w:eastAsia="ja-JP"/>
          </w:rPr>
          <w:noBreakHyphen/>
        </w:r>
        <w:r w:rsidR="006E676E">
          <w:rPr>
            <w:noProof/>
            <w:lang w:eastAsia="ja-JP"/>
          </w:rPr>
          <w:t>6</w:t>
        </w:r>
      </w:ins>
      <w:del w:id="43" w:author="Quat Doan Huynh" w:date="2023-12-14T12:29:00Z">
        <w:r w:rsidR="00DF2E58" w:rsidDel="006E676E">
          <w:rPr>
            <w:rFonts w:hint="eastAsia"/>
            <w:lang w:eastAsia="ja-JP"/>
          </w:rPr>
          <w:delText>Figure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6</w:delText>
        </w:r>
      </w:del>
      <w:r w:rsidR="005B7D71">
        <w:rPr>
          <w:lang w:eastAsia="ja-JP"/>
        </w:rPr>
        <w:fldChar w:fldCharType="end"/>
      </w:r>
      <w:r w:rsidR="005B7D71">
        <w:rPr>
          <w:lang w:eastAsia="ja-JP"/>
        </w:rPr>
        <w:t xml:space="preserve"> </w:t>
      </w:r>
      <w:r w:rsidR="00446924" w:rsidRPr="00446924">
        <w:rPr>
          <w:lang w:eastAsia="ja-JP"/>
        </w:rPr>
        <w:t>shows overview flow which</w:t>
      </w:r>
      <w:r w:rsidR="00446924">
        <w:rPr>
          <w:lang w:eastAsia="ja-JP"/>
        </w:rPr>
        <w:t xml:space="preserve"> </w:t>
      </w:r>
      <w:r w:rsidR="00446924" w:rsidRPr="00446924">
        <w:rPr>
          <w:lang w:eastAsia="ja-JP"/>
        </w:rPr>
        <w:t>decides frequency.</w:t>
      </w:r>
      <w:r w:rsidR="00446924">
        <w:rPr>
          <w:lang w:eastAsia="ja-JP"/>
        </w:rPr>
        <w:t xml:space="preserve"> And, </w:t>
      </w:r>
      <w:r w:rsidR="002C0C53">
        <w:rPr>
          <w:lang w:eastAsia="ja-JP"/>
        </w:rPr>
        <w:fldChar w:fldCharType="begin"/>
      </w:r>
      <w:r w:rsidR="002C0C53">
        <w:rPr>
          <w:lang w:eastAsia="ja-JP"/>
        </w:rPr>
        <w:instrText xml:space="preserve"> REF _Ref503429152 \h </w:instrText>
      </w:r>
      <w:r w:rsidR="002C0C53">
        <w:rPr>
          <w:lang w:eastAsia="ja-JP"/>
        </w:rPr>
      </w:r>
      <w:r w:rsidR="002C0C53">
        <w:rPr>
          <w:lang w:eastAsia="ja-JP"/>
        </w:rPr>
        <w:fldChar w:fldCharType="separate"/>
      </w:r>
      <w:ins w:id="44" w:author="Quat Doan Huynh" w:date="2023-12-14T12:29:00Z">
        <w:r w:rsidR="006E676E">
          <w:rPr>
            <w:rFonts w:hint="eastAsia"/>
            <w:lang w:eastAsia="ja-JP"/>
          </w:rPr>
          <w:t>Table</w:t>
        </w:r>
        <w:r w:rsidR="006E676E">
          <w:rPr>
            <w:lang w:eastAsia="ja-JP"/>
          </w:rPr>
          <w:t xml:space="preserve"> </w:t>
        </w:r>
        <w:r w:rsidR="006E676E">
          <w:rPr>
            <w:noProof/>
            <w:lang w:eastAsia="ja-JP"/>
          </w:rPr>
          <w:t>4</w:t>
        </w:r>
        <w:r w:rsidR="006E676E">
          <w:rPr>
            <w:lang w:eastAsia="ja-JP"/>
          </w:rPr>
          <w:noBreakHyphen/>
        </w:r>
        <w:r w:rsidR="006E676E">
          <w:rPr>
            <w:noProof/>
            <w:lang w:eastAsia="ja-JP"/>
          </w:rPr>
          <w:t>6</w:t>
        </w:r>
      </w:ins>
      <w:del w:id="45"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6</w:delText>
        </w:r>
      </w:del>
      <w:r w:rsidR="002C0C53">
        <w:rPr>
          <w:lang w:eastAsia="ja-JP"/>
        </w:rPr>
        <w:fldChar w:fldCharType="end"/>
      </w:r>
      <w:r w:rsidR="002C0C53">
        <w:rPr>
          <w:lang w:eastAsia="ja-JP"/>
        </w:rPr>
        <w:t xml:space="preserve">, </w:t>
      </w:r>
      <w:r w:rsidR="002C0C53">
        <w:rPr>
          <w:lang w:eastAsia="ja-JP"/>
        </w:rPr>
        <w:fldChar w:fldCharType="begin"/>
      </w:r>
      <w:r w:rsidR="002C0C53">
        <w:rPr>
          <w:lang w:eastAsia="ja-JP"/>
        </w:rPr>
        <w:instrText xml:space="preserve"> REF _Ref503361854 \h </w:instrText>
      </w:r>
      <w:r w:rsidR="002C0C53">
        <w:rPr>
          <w:lang w:eastAsia="ja-JP"/>
        </w:rPr>
      </w:r>
      <w:r w:rsidR="002C0C53">
        <w:rPr>
          <w:lang w:eastAsia="ja-JP"/>
        </w:rPr>
        <w:fldChar w:fldCharType="separate"/>
      </w:r>
      <w:ins w:id="46" w:author="Quat Doan Huynh" w:date="2023-12-14T12:29:00Z">
        <w:r w:rsidR="006E676E">
          <w:rPr>
            <w:rFonts w:hint="eastAsia"/>
            <w:lang w:eastAsia="ja-JP"/>
          </w:rPr>
          <w:t>Table</w:t>
        </w:r>
        <w:r w:rsidR="006E676E">
          <w:rPr>
            <w:lang w:eastAsia="ja-JP"/>
          </w:rPr>
          <w:t xml:space="preserve"> </w:t>
        </w:r>
        <w:r w:rsidR="006E676E">
          <w:rPr>
            <w:noProof/>
            <w:lang w:eastAsia="ja-JP"/>
          </w:rPr>
          <w:t>4</w:t>
        </w:r>
        <w:r w:rsidR="006E676E">
          <w:rPr>
            <w:lang w:eastAsia="ja-JP"/>
          </w:rPr>
          <w:noBreakHyphen/>
        </w:r>
        <w:r w:rsidR="006E676E">
          <w:rPr>
            <w:noProof/>
            <w:lang w:eastAsia="ja-JP"/>
          </w:rPr>
          <w:t>7</w:t>
        </w:r>
      </w:ins>
      <w:del w:id="47"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7</w:delText>
        </w:r>
      </w:del>
      <w:r w:rsidR="002C0C53">
        <w:rPr>
          <w:lang w:eastAsia="ja-JP"/>
        </w:rPr>
        <w:fldChar w:fldCharType="end"/>
      </w:r>
      <w:r w:rsidR="002C0C53">
        <w:rPr>
          <w:lang w:eastAsia="ja-JP"/>
        </w:rPr>
        <w:t xml:space="preserve">, and </w:t>
      </w:r>
      <w:r w:rsidR="002C0C53">
        <w:rPr>
          <w:lang w:eastAsia="ja-JP"/>
        </w:rPr>
        <w:fldChar w:fldCharType="begin"/>
      </w:r>
      <w:r w:rsidR="002C0C53">
        <w:rPr>
          <w:lang w:eastAsia="ja-JP"/>
        </w:rPr>
        <w:instrText xml:space="preserve"> REF _Ref503361857 \h </w:instrText>
      </w:r>
      <w:r w:rsidR="002C0C53">
        <w:rPr>
          <w:lang w:eastAsia="ja-JP"/>
        </w:rPr>
      </w:r>
      <w:r w:rsidR="002C0C53">
        <w:rPr>
          <w:lang w:eastAsia="ja-JP"/>
        </w:rPr>
        <w:fldChar w:fldCharType="separate"/>
      </w:r>
      <w:r w:rsidR="006E676E">
        <w:t xml:space="preserve">Table </w:t>
      </w:r>
      <w:r w:rsidR="006E676E">
        <w:rPr>
          <w:noProof/>
        </w:rPr>
        <w:t>4</w:t>
      </w:r>
      <w:r w:rsidR="006E676E">
        <w:noBreakHyphen/>
      </w:r>
      <w:r w:rsidR="006E676E">
        <w:rPr>
          <w:noProof/>
        </w:rPr>
        <w:t>8</w:t>
      </w:r>
      <w:r w:rsidR="002C0C53">
        <w:rPr>
          <w:lang w:eastAsia="ja-JP"/>
        </w:rPr>
        <w:fldChar w:fldCharType="end"/>
      </w:r>
      <w:r w:rsidR="002C0C53">
        <w:rPr>
          <w:lang w:eastAsia="ja-JP"/>
        </w:rPr>
        <w:t xml:space="preserve"> </w:t>
      </w:r>
      <w:r w:rsidR="00446924">
        <w:rPr>
          <w:lang w:eastAsia="ja-JP"/>
        </w:rPr>
        <w:t xml:space="preserve">shows </w:t>
      </w:r>
      <w:r w:rsidR="00E40EC0">
        <w:rPr>
          <w:lang w:eastAsia="ja-JP"/>
        </w:rPr>
        <w:t>setting values of frequency and voltage</w:t>
      </w:r>
      <w:r w:rsidR="004804B0" w:rsidRPr="004804B0">
        <w:rPr>
          <w:lang w:eastAsia="ja-JP"/>
        </w:rPr>
        <w:t xml:space="preserve"> </w:t>
      </w:r>
      <w:r w:rsidR="00E274E7">
        <w:rPr>
          <w:lang w:eastAsia="ja-JP"/>
        </w:rPr>
        <w:t>which are</w:t>
      </w:r>
      <w:r w:rsidR="004804B0">
        <w:rPr>
          <w:lang w:eastAsia="ja-JP"/>
        </w:rPr>
        <w:t xml:space="preserve"> defined by </w:t>
      </w:r>
      <w:r w:rsidR="00ED687F">
        <w:rPr>
          <w:lang w:eastAsia="ja-JP"/>
        </w:rPr>
        <w:t>d</w:t>
      </w:r>
      <w:r w:rsidR="004804B0">
        <w:rPr>
          <w:lang w:eastAsia="ja-JP"/>
        </w:rPr>
        <w:t>evice tree</w:t>
      </w:r>
      <w:r w:rsidR="00446924">
        <w:rPr>
          <w:lang w:eastAsia="ja-JP"/>
        </w:rPr>
        <w:t>.</w:t>
      </w:r>
    </w:p>
    <w:p w14:paraId="7C293F44" w14:textId="77777777" w:rsidR="00E40EC0" w:rsidRDefault="00E40EC0" w:rsidP="009B006D">
      <w:pPr>
        <w:pStyle w:val="ListParagraph"/>
        <w:numPr>
          <w:ilvl w:val="0"/>
          <w:numId w:val="16"/>
        </w:numPr>
        <w:ind w:leftChars="0"/>
        <w:rPr>
          <w:lang w:eastAsia="ja-JP"/>
        </w:rPr>
      </w:pPr>
      <w:r>
        <w:rPr>
          <w:rFonts w:hint="eastAsia"/>
          <w:lang w:eastAsia="ja-JP"/>
        </w:rPr>
        <w:t xml:space="preserve">Clock Driver changes </w:t>
      </w:r>
      <w:r>
        <w:rPr>
          <w:lang w:eastAsia="ja-JP"/>
        </w:rPr>
        <w:t xml:space="preserve">the requested </w:t>
      </w:r>
      <w:r>
        <w:rPr>
          <w:rFonts w:hint="eastAsia"/>
          <w:lang w:eastAsia="ja-JP"/>
        </w:rPr>
        <w:t>frequency</w:t>
      </w:r>
      <w:r>
        <w:rPr>
          <w:lang w:eastAsia="ja-JP"/>
        </w:rPr>
        <w:t xml:space="preserve"> by CPG control.</w:t>
      </w:r>
    </w:p>
    <w:p w14:paraId="556D1A6C" w14:textId="77777777" w:rsidR="00E40EC0" w:rsidRDefault="00E40EC0" w:rsidP="009B006D">
      <w:pPr>
        <w:pStyle w:val="ListParagraph"/>
        <w:numPr>
          <w:ilvl w:val="0"/>
          <w:numId w:val="16"/>
        </w:numPr>
        <w:ind w:leftChars="0"/>
        <w:rPr>
          <w:lang w:eastAsia="ja-JP"/>
        </w:rPr>
      </w:pPr>
      <w:r>
        <w:rPr>
          <w:rFonts w:hint="eastAsia"/>
          <w:lang w:eastAsia="ja-JP"/>
        </w:rPr>
        <w:t xml:space="preserve">PMIC Regulator Driver notifies </w:t>
      </w:r>
      <w:r>
        <w:rPr>
          <w:lang w:eastAsia="ja-JP"/>
        </w:rPr>
        <w:t>the requested voltage to I</w:t>
      </w:r>
      <w:r w:rsidR="00A12820">
        <w:rPr>
          <w:lang w:eastAsia="ja-JP"/>
        </w:rPr>
        <w:t>2</w:t>
      </w:r>
      <w:r>
        <w:rPr>
          <w:lang w:eastAsia="ja-JP"/>
        </w:rPr>
        <w:t>C Framework</w:t>
      </w:r>
      <w:r w:rsidR="00C3180D">
        <w:rPr>
          <w:lang w:eastAsia="ja-JP"/>
        </w:rPr>
        <w:t xml:space="preserve"> (only for CA57 change.)</w:t>
      </w:r>
    </w:p>
    <w:p w14:paraId="559B91DA" w14:textId="77777777" w:rsidR="00E40EC0" w:rsidRDefault="00E40EC0" w:rsidP="009B006D">
      <w:pPr>
        <w:pStyle w:val="ListParagraph"/>
        <w:numPr>
          <w:ilvl w:val="0"/>
          <w:numId w:val="16"/>
        </w:numPr>
        <w:ind w:leftChars="0"/>
        <w:rPr>
          <w:lang w:eastAsia="ja-JP"/>
        </w:rPr>
      </w:pPr>
      <w:r>
        <w:rPr>
          <w:rFonts w:hint="eastAsia"/>
          <w:lang w:eastAsia="ja-JP"/>
        </w:rPr>
        <w:lastRenderedPageBreak/>
        <w:t xml:space="preserve">The requested voltage is changed by PMIC control </w:t>
      </w:r>
      <w:r>
        <w:rPr>
          <w:lang w:eastAsia="ja-JP"/>
        </w:rPr>
        <w:t>via IIC-DVFS</w:t>
      </w:r>
      <w:r w:rsidR="00A778F0">
        <w:rPr>
          <w:lang w:eastAsia="ja-JP"/>
        </w:rPr>
        <w:t xml:space="preserve"> (only for CA57 change.)</w:t>
      </w:r>
    </w:p>
    <w:p w14:paraId="4C373242" w14:textId="77777777" w:rsidR="00DE0127" w:rsidRDefault="00DE0127" w:rsidP="00DE0127">
      <w:pPr>
        <w:pStyle w:val="ListParagraph"/>
        <w:ind w:leftChars="0" w:left="360"/>
        <w:rPr>
          <w:lang w:eastAsia="ja-JP"/>
        </w:rPr>
      </w:pPr>
    </w:p>
    <w:p w14:paraId="7C8FF48D" w14:textId="77777777" w:rsidR="00DE0127" w:rsidRDefault="00DE0127" w:rsidP="00DE0127">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68CA1401" wp14:editId="0D2C6EFB">
                <wp:extent cx="6086475" cy="3774644"/>
                <wp:effectExtent l="0" t="0" r="0" b="0"/>
                <wp:docPr id="1250"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97" name="Rectangle 60"/>
                        <wps:cNvSpPr>
                          <a:spLocks noChangeArrowheads="1"/>
                        </wps:cNvSpPr>
                        <wps:spPr bwMode="auto">
                          <a:xfrm>
                            <a:off x="3023705" y="541953"/>
                            <a:ext cx="2921000" cy="1739900"/>
                          </a:xfrm>
                          <a:prstGeom prst="rect">
                            <a:avLst/>
                          </a:prstGeom>
                          <a:noFill/>
                          <a:ln w="9525">
                            <a:solidFill>
                              <a:srgbClr val="000000"/>
                            </a:solidFill>
                            <a:miter lim="800000"/>
                            <a:headEnd/>
                            <a:tailEnd/>
                          </a:ln>
                        </wps:spPr>
                        <wps:txbx>
                          <w:txbxContent>
                            <w:p w14:paraId="3A747E9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Hardware</w:t>
                              </w:r>
                            </w:p>
                          </w:txbxContent>
                        </wps:txbx>
                        <wps:bodyPr rot="0" vert="horz" wrap="square" lIns="74295" tIns="36000" rIns="74295" bIns="8890" anchor="t" anchorCtr="0" upright="1">
                          <a:noAutofit/>
                        </wps:bodyPr>
                      </wps:wsp>
                      <wps:wsp>
                        <wps:cNvPr id="1345" name="Rectangle 60"/>
                        <wps:cNvSpPr>
                          <a:spLocks noChangeArrowheads="1"/>
                        </wps:cNvSpPr>
                        <wps:spPr bwMode="auto">
                          <a:xfrm>
                            <a:off x="3150705" y="802938"/>
                            <a:ext cx="2667000" cy="869950"/>
                          </a:xfrm>
                          <a:prstGeom prst="rect">
                            <a:avLst/>
                          </a:prstGeom>
                          <a:noFill/>
                          <a:ln w="9525">
                            <a:solidFill>
                              <a:srgbClr val="000000"/>
                            </a:solidFill>
                            <a:miter lim="800000"/>
                            <a:headEnd/>
                            <a:tailEnd/>
                          </a:ln>
                        </wps:spPr>
                        <wps:txbx>
                          <w:txbxContent>
                            <w:p w14:paraId="11FD09A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Cluster</w:t>
                              </w:r>
                            </w:p>
                          </w:txbxContent>
                        </wps:txbx>
                        <wps:bodyPr rot="0" vert="horz" wrap="square" lIns="74295" tIns="36000" rIns="74295" bIns="8890" anchor="t" anchorCtr="0" upright="1">
                          <a:noAutofit/>
                        </wps:bodyPr>
                      </wps:wsp>
                      <wps:wsp>
                        <wps:cNvPr id="1403" name="Rectangle 67"/>
                        <wps:cNvSpPr>
                          <a:spLocks noChangeArrowheads="1"/>
                        </wps:cNvSpPr>
                        <wps:spPr bwMode="auto">
                          <a:xfrm>
                            <a:off x="229705" y="1654196"/>
                            <a:ext cx="1852194" cy="1305036"/>
                          </a:xfrm>
                          <a:prstGeom prst="rect">
                            <a:avLst/>
                          </a:prstGeom>
                          <a:noFill/>
                          <a:ln w="9525">
                            <a:solidFill>
                              <a:srgbClr val="000000"/>
                            </a:solidFill>
                            <a:miter lim="800000"/>
                            <a:headEnd/>
                            <a:tailEnd/>
                          </a:ln>
                        </wps:spPr>
                        <wps:txbx>
                          <w:txbxContent>
                            <w:p w14:paraId="5E610EC4" w14:textId="77777777" w:rsidR="00DA6107" w:rsidRPr="006744AB" w:rsidRDefault="00DA6107" w:rsidP="0094742D">
                              <w:pPr>
                                <w:rPr>
                                  <w:rFonts w:asciiTheme="majorHAnsi" w:eastAsia="MS PGothic" w:hAnsiTheme="majorHAnsi" w:cstheme="majorHAnsi"/>
                                </w:rPr>
                              </w:pPr>
                            </w:p>
                          </w:txbxContent>
                        </wps:txbx>
                        <wps:bodyPr rot="0" vert="horz" wrap="square" lIns="74295" tIns="72000" rIns="74295" bIns="8890" anchor="ctr" anchorCtr="0" upright="1">
                          <a:noAutofit/>
                        </wps:bodyPr>
                      </wps:wsp>
                      <wps:wsp>
                        <wps:cNvPr id="1487" name="Rectangle 67"/>
                        <wps:cNvSpPr>
                          <a:spLocks noChangeArrowheads="1"/>
                        </wps:cNvSpPr>
                        <wps:spPr bwMode="auto">
                          <a:xfrm>
                            <a:off x="229705" y="2698158"/>
                            <a:ext cx="926097" cy="261139"/>
                          </a:xfrm>
                          <a:prstGeom prst="rect">
                            <a:avLst/>
                          </a:prstGeom>
                          <a:noFill/>
                          <a:ln w="9525">
                            <a:solidFill>
                              <a:srgbClr val="000000"/>
                            </a:solidFill>
                            <a:miter lim="800000"/>
                            <a:headEnd/>
                            <a:tailEnd/>
                          </a:ln>
                        </wps:spPr>
                        <wps:txbx>
                          <w:txbxContent>
                            <w:p w14:paraId="724280B5"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n</w:t>
                              </w:r>
                            </w:p>
                          </w:txbxContent>
                        </wps:txbx>
                        <wps:bodyPr rot="0" vert="horz" wrap="square" lIns="74295" tIns="72000" rIns="74295" bIns="8890" anchor="ctr" anchorCtr="0" upright="1">
                          <a:noAutofit/>
                        </wps:bodyPr>
                      </wps:wsp>
                      <wps:wsp>
                        <wps:cNvPr id="1089" name="Rectangle 60"/>
                        <wps:cNvSpPr>
                          <a:spLocks noChangeArrowheads="1"/>
                        </wps:cNvSpPr>
                        <wps:spPr bwMode="auto">
                          <a:xfrm>
                            <a:off x="4547705" y="995833"/>
                            <a:ext cx="530754" cy="499465"/>
                          </a:xfrm>
                          <a:prstGeom prst="rect">
                            <a:avLst/>
                          </a:prstGeom>
                          <a:noFill/>
                          <a:ln w="9525">
                            <a:solidFill>
                              <a:srgbClr val="000000"/>
                            </a:solidFill>
                            <a:miter lim="800000"/>
                            <a:headEnd/>
                            <a:tailEnd/>
                          </a:ln>
                        </wps:spPr>
                        <wps:txbx>
                          <w:txbxContent>
                            <w:p w14:paraId="25A0105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CPU2</w:t>
                              </w:r>
                            </w:p>
                          </w:txbxContent>
                        </wps:txbx>
                        <wps:bodyPr rot="0" vert="horz" wrap="square" lIns="74295" tIns="36000" rIns="74295" bIns="8890" anchor="ctr" anchorCtr="0" upright="1">
                          <a:noAutofit/>
                        </wps:bodyPr>
                      </wps:wsp>
                      <wps:wsp>
                        <wps:cNvPr id="1090" name="Rectangle 75"/>
                        <wps:cNvSpPr>
                          <a:spLocks noChangeArrowheads="1"/>
                        </wps:cNvSpPr>
                        <wps:spPr bwMode="auto">
                          <a:xfrm>
                            <a:off x="1700459" y="2330544"/>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091" name="Rectangle 76"/>
                        <wps:cNvSpPr>
                          <a:spLocks noChangeArrowheads="1"/>
                        </wps:cNvSpPr>
                        <wps:spPr bwMode="auto">
                          <a:xfrm>
                            <a:off x="2826970" y="2330544"/>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092" name="Rectangle 67"/>
                        <wps:cNvSpPr>
                          <a:spLocks noChangeArrowheads="1"/>
                        </wps:cNvSpPr>
                        <wps:spPr bwMode="auto">
                          <a:xfrm>
                            <a:off x="229705" y="1654039"/>
                            <a:ext cx="926097" cy="261139"/>
                          </a:xfrm>
                          <a:prstGeom prst="rect">
                            <a:avLst/>
                          </a:prstGeom>
                          <a:noFill/>
                          <a:ln w="9525">
                            <a:solidFill>
                              <a:srgbClr val="000000"/>
                            </a:solidFill>
                            <a:miter lim="800000"/>
                            <a:headEnd/>
                            <a:tailEnd/>
                          </a:ln>
                        </wps:spPr>
                        <wps:txbx>
                          <w:txbxContent>
                            <w:p w14:paraId="6018B8DE"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1</w:t>
                              </w:r>
                            </w:p>
                          </w:txbxContent>
                        </wps:txbx>
                        <wps:bodyPr rot="0" vert="horz" wrap="square" lIns="74295" tIns="72000" rIns="74295" bIns="8890" anchor="ctr" anchorCtr="0" upright="1">
                          <a:noAutofit/>
                        </wps:bodyPr>
                      </wps:wsp>
                      <wps:wsp>
                        <wps:cNvPr id="1098" name="Rectangle 60"/>
                        <wps:cNvSpPr>
                          <a:spLocks noChangeArrowheads="1"/>
                        </wps:cNvSpPr>
                        <wps:spPr bwMode="auto">
                          <a:xfrm>
                            <a:off x="102705" y="541236"/>
                            <a:ext cx="2603500" cy="883344"/>
                          </a:xfrm>
                          <a:prstGeom prst="rect">
                            <a:avLst/>
                          </a:prstGeom>
                          <a:noFill/>
                          <a:ln w="9525">
                            <a:solidFill>
                              <a:srgbClr val="000000"/>
                            </a:solidFill>
                            <a:miter lim="800000"/>
                            <a:headEnd/>
                            <a:tailEnd/>
                          </a:ln>
                        </wps:spPr>
                        <wps:txbx>
                          <w:txbxContent>
                            <w:p w14:paraId="51078EE3" w14:textId="77777777" w:rsidR="00DA6107" w:rsidRPr="006744AB" w:rsidRDefault="00DA6107" w:rsidP="009924F0">
                              <w:pPr>
                                <w:jc w:val="center"/>
                                <w:rPr>
                                  <w:rFonts w:asciiTheme="majorHAnsi" w:eastAsia="MS PGothic" w:hAnsiTheme="majorHAnsi" w:cstheme="majorHAnsi"/>
                                  <w:lang w:eastAsia="ja-JP"/>
                                </w:rPr>
                              </w:pPr>
                              <w:r>
                                <w:rPr>
                                  <w:rFonts w:asciiTheme="majorHAnsi" w:eastAsia="MS PGothic" w:hAnsiTheme="majorHAnsi" w:cstheme="majorHAnsi"/>
                                  <w:lang w:eastAsia="ja-JP"/>
                                </w:rPr>
                                <w:t>CPU Freq Governor / CPU Freq Driver</w:t>
                              </w:r>
                            </w:p>
                          </w:txbxContent>
                        </wps:txbx>
                        <wps:bodyPr rot="0" vert="horz" wrap="square" lIns="74295" tIns="36000" rIns="74295" bIns="8890" anchor="t" anchorCtr="0" upright="1">
                          <a:noAutofit/>
                        </wps:bodyPr>
                      </wps:wsp>
                      <wps:wsp>
                        <wps:cNvPr id="1107" name="AutoShape 84"/>
                        <wps:cNvCnPr>
                          <a:cxnSpLocks noChangeShapeType="1"/>
                        </wps:cNvCnPr>
                        <wps:spPr bwMode="auto">
                          <a:xfrm>
                            <a:off x="3548916" y="1495378"/>
                            <a:ext cx="0" cy="445818"/>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108" name="Rectangle 67"/>
                        <wps:cNvSpPr>
                          <a:spLocks noChangeArrowheads="1"/>
                        </wps:cNvSpPr>
                        <wps:spPr bwMode="auto">
                          <a:xfrm>
                            <a:off x="229705" y="802552"/>
                            <a:ext cx="2345611" cy="416439"/>
                          </a:xfrm>
                          <a:prstGeom prst="rect">
                            <a:avLst/>
                          </a:prstGeom>
                          <a:noFill/>
                          <a:ln w="9525">
                            <a:solidFill>
                              <a:srgbClr val="000000"/>
                            </a:solidFill>
                            <a:miter lim="800000"/>
                            <a:headEnd/>
                            <a:tailEnd/>
                          </a:ln>
                        </wps:spPr>
                        <wps:txbx>
                          <w:txbxContent>
                            <w:p w14:paraId="181F003F" w14:textId="77777777" w:rsidR="00DA6107" w:rsidRPr="00600655" w:rsidRDefault="00DA6107" w:rsidP="003C6EA2">
                              <w:pPr>
                                <w:jc w:val="center"/>
                                <w:rPr>
                                  <w:rFonts w:asciiTheme="minorHAnsi" w:eastAsiaTheme="minorEastAsia" w:hAnsiTheme="minorHAnsi" w:cstheme="minorBidi"/>
                                  <w:lang w:eastAsia="ja-JP"/>
                                </w:rPr>
                              </w:pPr>
                              <m:oMathPara>
                                <m:oMath>
                                  <m:r>
                                    <m:rPr>
                                      <m:sty m:val="p"/>
                                    </m:rPr>
                                    <w:rPr>
                                      <w:rFonts w:ascii="Cambria Math" w:eastAsiaTheme="minorEastAsia" w:hAnsi="Cambria Math" w:cstheme="minorBidi"/>
                                      <w:lang w:eastAsia="ja-JP"/>
                                    </w:rPr>
                                    <m:t xml:space="preserve">Requested </m:t>
                                  </m:r>
                                  <m:r>
                                    <m:rPr>
                                      <m:sty m:val="p"/>
                                    </m:rPr>
                                    <w:rPr>
                                      <w:rFonts w:ascii="Cambria Math" w:eastAsia="MS PGothic" w:hAnsi="Cambria Math" w:cstheme="majorHAnsi"/>
                                      <w:lang w:eastAsia="ja-JP"/>
                                    </w:rPr>
                                    <m:t xml:space="preserve">frequency≥ </m:t>
                                  </m:r>
                                </m:oMath>
                              </m:oMathPara>
                            </w:p>
                            <w:p w14:paraId="78593C30" w14:textId="77777777" w:rsidR="00DA6107" w:rsidRPr="00600655" w:rsidRDefault="00DA6107" w:rsidP="003C6EA2">
                              <w:pPr>
                                <w:jc w:val="center"/>
                                <w:rPr>
                                  <w:rFonts w:asciiTheme="minorHAnsi" w:eastAsiaTheme="minorEastAsia" w:hAnsiTheme="minorHAnsi" w:cstheme="minorBidi"/>
                                  <w:lang w:eastAsia="ja-JP"/>
                                </w:rPr>
                              </w:pPr>
                              <m:oMathPara>
                                <m:oMath>
                                  <m:r>
                                    <m:rPr>
                                      <m:sty m:val="p"/>
                                    </m:rPr>
                                    <w:rPr>
                                      <w:rFonts w:ascii="Cambria Math" w:eastAsia="MS PGothic" w:hAnsi="Cambria Math" w:cstheme="majorHAnsi"/>
                                      <w:lang w:eastAsia="ja-JP"/>
                                    </w:rPr>
                                    <m:t>current frequency ×</m:t>
                                  </m:r>
                                  <m:r>
                                    <m:rPr>
                                      <m:sty m:val="p"/>
                                    </m:rPr>
                                    <w:rPr>
                                      <w:rFonts w:ascii="Cambria Math" w:eastAsia="MS PGothic" w:hAnsi="Cambria Math" w:cstheme="majorHAnsi" w:hint="eastAsia"/>
                                      <w:lang w:eastAsia="ja-JP"/>
                                    </w:rPr>
                                    <m:t xml:space="preserve">　</m:t>
                                  </m:r>
                                  <m:r>
                                    <m:rPr>
                                      <m:sty m:val="p"/>
                                    </m:rPr>
                                    <w:rPr>
                                      <w:rFonts w:ascii="Cambria Math" w:eastAsia="MS PGothic" w:hAnsi="Cambria Math" w:cstheme="majorHAnsi"/>
                                      <w:lang w:eastAsia="ja-JP"/>
                                    </w:rPr>
                                    <m:t>CPU load</m:t>
                                  </m:r>
                                </m:oMath>
                              </m:oMathPara>
                            </w:p>
                          </w:txbxContent>
                        </wps:txbx>
                        <wps:bodyPr rot="0" vert="horz" wrap="square" lIns="74295" tIns="36000" rIns="74295" bIns="8890" anchor="ctr" anchorCtr="0" upright="1">
                          <a:noAutofit/>
                        </wps:bodyPr>
                      </wps:wsp>
                      <wps:wsp>
                        <wps:cNvPr id="1116" name="AutoShape 84"/>
                        <wps:cNvCnPr>
                          <a:cxnSpLocks noChangeShapeType="1"/>
                        </wps:cNvCnPr>
                        <wps:spPr bwMode="auto">
                          <a:xfrm flipH="1">
                            <a:off x="2575316" y="1063922"/>
                            <a:ext cx="575389" cy="1"/>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08" name="Rectangle 60"/>
                        <wps:cNvSpPr>
                          <a:spLocks noChangeArrowheads="1"/>
                        </wps:cNvSpPr>
                        <wps:spPr bwMode="auto">
                          <a:xfrm>
                            <a:off x="3277705" y="995777"/>
                            <a:ext cx="530754" cy="499520"/>
                          </a:xfrm>
                          <a:prstGeom prst="rect">
                            <a:avLst/>
                          </a:prstGeom>
                          <a:noFill/>
                          <a:ln w="9525">
                            <a:solidFill>
                              <a:srgbClr val="000000"/>
                            </a:solidFill>
                            <a:miter lim="800000"/>
                            <a:headEnd/>
                            <a:tailEnd/>
                          </a:ln>
                        </wps:spPr>
                        <wps:txbx>
                          <w:txbxContent>
                            <w:p w14:paraId="11854C21"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CPU0</w:t>
                              </w:r>
                            </w:p>
                          </w:txbxContent>
                        </wps:txbx>
                        <wps:bodyPr rot="0" vert="horz" wrap="square" lIns="74295" tIns="36000" rIns="74295" bIns="8890" anchor="ctr" anchorCtr="0" upright="1">
                          <a:noAutofit/>
                        </wps:bodyPr>
                      </wps:wsp>
                      <wps:wsp>
                        <wps:cNvPr id="1320" name="Rectangle 60"/>
                        <wps:cNvSpPr>
                          <a:spLocks noChangeArrowheads="1"/>
                        </wps:cNvSpPr>
                        <wps:spPr bwMode="auto">
                          <a:xfrm>
                            <a:off x="3912705" y="995887"/>
                            <a:ext cx="530754" cy="487684"/>
                          </a:xfrm>
                          <a:prstGeom prst="rect">
                            <a:avLst/>
                          </a:prstGeom>
                          <a:noFill/>
                          <a:ln w="9525">
                            <a:solidFill>
                              <a:srgbClr val="000000"/>
                            </a:solidFill>
                            <a:miter lim="800000"/>
                            <a:headEnd/>
                            <a:tailEnd/>
                          </a:ln>
                        </wps:spPr>
                        <wps:txbx>
                          <w:txbxContent>
                            <w:p w14:paraId="6CA7F0F6"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CPU1</w:t>
                              </w:r>
                            </w:p>
                          </w:txbxContent>
                        </wps:txbx>
                        <wps:bodyPr rot="0" vert="horz" wrap="square" lIns="74295" tIns="36000" rIns="74295" bIns="8890" anchor="ctr" anchorCtr="0" upright="1">
                          <a:noAutofit/>
                        </wps:bodyPr>
                      </wps:wsp>
                      <wps:wsp>
                        <wps:cNvPr id="1333" name="Rectangle 60"/>
                        <wps:cNvSpPr>
                          <a:spLocks noChangeArrowheads="1"/>
                        </wps:cNvSpPr>
                        <wps:spPr bwMode="auto">
                          <a:xfrm>
                            <a:off x="5182705" y="995886"/>
                            <a:ext cx="530754" cy="499412"/>
                          </a:xfrm>
                          <a:prstGeom prst="rect">
                            <a:avLst/>
                          </a:prstGeom>
                          <a:noFill/>
                          <a:ln w="9525">
                            <a:solidFill>
                              <a:srgbClr val="000000"/>
                            </a:solidFill>
                            <a:miter lim="800000"/>
                            <a:headEnd/>
                            <a:tailEnd/>
                          </a:ln>
                        </wps:spPr>
                        <wps:txbx>
                          <w:txbxContent>
                            <w:p w14:paraId="3E2AD672"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CPU3</w:t>
                              </w:r>
                            </w:p>
                          </w:txbxContent>
                        </wps:txbx>
                        <wps:bodyPr rot="0" vert="horz" wrap="square" lIns="74295" tIns="36000" rIns="74295" bIns="8890" anchor="ctr" anchorCtr="0" upright="1">
                          <a:noAutofit/>
                        </wps:bodyPr>
                      </wps:wsp>
                      <wps:wsp>
                        <wps:cNvPr id="1356" name="Rectangle 60"/>
                        <wps:cNvSpPr>
                          <a:spLocks noChangeArrowheads="1"/>
                        </wps:cNvSpPr>
                        <wps:spPr bwMode="auto">
                          <a:xfrm>
                            <a:off x="3150705" y="1933873"/>
                            <a:ext cx="2667000" cy="254102"/>
                          </a:xfrm>
                          <a:prstGeom prst="rect">
                            <a:avLst/>
                          </a:prstGeom>
                          <a:noFill/>
                          <a:ln w="9525">
                            <a:solidFill>
                              <a:srgbClr val="000000"/>
                            </a:solidFill>
                            <a:miter lim="800000"/>
                            <a:headEnd/>
                            <a:tailEnd/>
                          </a:ln>
                        </wps:spPr>
                        <wps:txbx>
                          <w:txbxContent>
                            <w:p w14:paraId="7F83A59F"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 Clock / CPU Voltage</w:t>
                              </w:r>
                            </w:p>
                          </w:txbxContent>
                        </wps:txbx>
                        <wps:bodyPr rot="0" vert="horz" wrap="square" lIns="74295" tIns="72000" rIns="74295" bIns="8890" anchor="ctr" anchorCtr="0" upright="1">
                          <a:noAutofit/>
                        </wps:bodyPr>
                      </wps:wsp>
                      <wps:wsp>
                        <wps:cNvPr id="1400" name="AutoShape 84"/>
                        <wps:cNvCnPr>
                          <a:cxnSpLocks noChangeShapeType="1"/>
                        </wps:cNvCnPr>
                        <wps:spPr bwMode="auto">
                          <a:xfrm>
                            <a:off x="4178964" y="1488055"/>
                            <a:ext cx="0" cy="445818"/>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01" name="AutoShape 84"/>
                        <wps:cNvCnPr>
                          <a:cxnSpLocks noChangeShapeType="1"/>
                        </wps:cNvCnPr>
                        <wps:spPr bwMode="auto">
                          <a:xfrm>
                            <a:off x="4823801" y="1488055"/>
                            <a:ext cx="0" cy="445818"/>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02" name="AutoShape 84"/>
                        <wps:cNvCnPr>
                          <a:cxnSpLocks noChangeShapeType="1"/>
                        </wps:cNvCnPr>
                        <wps:spPr bwMode="auto">
                          <a:xfrm>
                            <a:off x="5463352" y="1488055"/>
                            <a:ext cx="0" cy="445818"/>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14" name="AutoShape 84"/>
                        <wps:cNvCnPr>
                          <a:cxnSpLocks noChangeShapeType="1"/>
                        </wps:cNvCnPr>
                        <wps:spPr bwMode="auto">
                          <a:xfrm>
                            <a:off x="758920" y="1219186"/>
                            <a:ext cx="0" cy="435576"/>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36" name="Rectangle 67"/>
                        <wps:cNvSpPr>
                          <a:spLocks noChangeArrowheads="1"/>
                        </wps:cNvSpPr>
                        <wps:spPr bwMode="auto">
                          <a:xfrm>
                            <a:off x="229705" y="1915226"/>
                            <a:ext cx="926097" cy="257362"/>
                          </a:xfrm>
                          <a:prstGeom prst="rect">
                            <a:avLst/>
                          </a:prstGeom>
                          <a:noFill/>
                          <a:ln w="9525">
                            <a:solidFill>
                              <a:srgbClr val="000000"/>
                            </a:solidFill>
                            <a:miter lim="800000"/>
                            <a:headEnd/>
                            <a:tailEnd/>
                          </a:ln>
                        </wps:spPr>
                        <wps:txbx>
                          <w:txbxContent>
                            <w:p w14:paraId="59290871"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2</w:t>
                              </w:r>
                            </w:p>
                          </w:txbxContent>
                        </wps:txbx>
                        <wps:bodyPr rot="0" vert="horz" wrap="square" lIns="74295" tIns="72000" rIns="74295" bIns="8890" anchor="ctr" anchorCtr="0" upright="1">
                          <a:noAutofit/>
                        </wps:bodyPr>
                      </wps:wsp>
                      <wps:wsp>
                        <wps:cNvPr id="1447" name="Rectangle 67"/>
                        <wps:cNvSpPr>
                          <a:spLocks noChangeArrowheads="1"/>
                        </wps:cNvSpPr>
                        <wps:spPr bwMode="auto">
                          <a:xfrm>
                            <a:off x="229705" y="2172635"/>
                            <a:ext cx="926097" cy="264681"/>
                          </a:xfrm>
                          <a:prstGeom prst="rect">
                            <a:avLst/>
                          </a:prstGeom>
                          <a:noFill/>
                          <a:ln w="9525">
                            <a:solidFill>
                              <a:srgbClr val="000000"/>
                            </a:solidFill>
                            <a:miter lim="800000"/>
                            <a:headEnd/>
                            <a:tailEnd/>
                          </a:ln>
                        </wps:spPr>
                        <wps:txbx>
                          <w:txbxContent>
                            <w:p w14:paraId="269BD7CF" w14:textId="77777777" w:rsidR="00DA6107" w:rsidRPr="001B2992" w:rsidRDefault="00DA6107" w:rsidP="003C6EA2">
                              <w:pPr>
                                <w:rPr>
                                  <w:rFonts w:asciiTheme="majorHAnsi" w:eastAsia="MS PGothic" w:hAnsiTheme="majorHAnsi" w:cstheme="majorHAnsi"/>
                                  <w:sz w:val="16"/>
                                  <w:lang w:eastAsia="ja-JP"/>
                                </w:rPr>
                              </w:pPr>
                              <w:r w:rsidRPr="001B2992">
                                <w:rPr>
                                  <w:rFonts w:asciiTheme="majorHAnsi" w:eastAsia="MS PGothic" w:hAnsiTheme="majorHAnsi" w:cstheme="majorHAnsi" w:hint="eastAsia"/>
                                  <w:sz w:val="16"/>
                                  <w:lang w:eastAsia="ja-JP"/>
                                </w:rPr>
                                <w:t>…</w:t>
                              </w:r>
                            </w:p>
                          </w:txbxContent>
                        </wps:txbx>
                        <wps:bodyPr rot="0" vert="eaVert" wrap="square" lIns="74295" tIns="72000" rIns="74295" bIns="8890" anchor="ctr" anchorCtr="0" upright="1">
                          <a:noAutofit/>
                        </wps:bodyPr>
                      </wps:wsp>
                      <wps:wsp>
                        <wps:cNvPr id="1462" name="Rectangle 67"/>
                        <wps:cNvSpPr>
                          <a:spLocks noChangeArrowheads="1"/>
                        </wps:cNvSpPr>
                        <wps:spPr bwMode="auto">
                          <a:xfrm>
                            <a:off x="229705" y="2437194"/>
                            <a:ext cx="926097" cy="261139"/>
                          </a:xfrm>
                          <a:prstGeom prst="rect">
                            <a:avLst/>
                          </a:prstGeom>
                          <a:noFill/>
                          <a:ln w="9525">
                            <a:solidFill>
                              <a:srgbClr val="000000"/>
                            </a:solidFill>
                            <a:miter lim="800000"/>
                            <a:headEnd/>
                            <a:tailEnd/>
                          </a:ln>
                        </wps:spPr>
                        <wps:txbx>
                          <w:txbxContent>
                            <w:p w14:paraId="4309F07F" w14:textId="77777777" w:rsidR="00DA6107" w:rsidRPr="001B2992" w:rsidRDefault="00DA6107" w:rsidP="00DE0127">
                              <w:pPr>
                                <w:jc w:val="center"/>
                                <w:rPr>
                                  <w:rFonts w:asciiTheme="majorHAnsi" w:eastAsia="MS PGothic" w:hAnsiTheme="majorHAnsi" w:cstheme="majorHAnsi"/>
                                  <w:sz w:val="18"/>
                                </w:rPr>
                              </w:pPr>
                              <w:r w:rsidRPr="001B2992">
                                <w:rPr>
                                  <w:rFonts w:asciiTheme="majorHAnsi" w:eastAsia="MS PGothic" w:hAnsiTheme="majorHAnsi" w:cstheme="majorHAnsi"/>
                                  <w:sz w:val="14"/>
                                </w:rPr>
                                <w:t xml:space="preserve">CPU Clock </w:t>
                              </w:r>
                              <w:r w:rsidRPr="001B2992">
                                <w:rPr>
                                  <w:rFonts w:asciiTheme="majorHAnsi" w:eastAsia="MS PGothic" w:hAnsiTheme="majorHAnsi" w:cstheme="majorHAnsi"/>
                                  <w:sz w:val="18"/>
                                </w:rPr>
                                <w:t>n-1</w:t>
                              </w:r>
                            </w:p>
                          </w:txbxContent>
                        </wps:txbx>
                        <wps:bodyPr rot="0" vert="horz" wrap="square" lIns="74295" tIns="72000" rIns="74295" bIns="8890" anchor="ctr" anchorCtr="0" upright="1">
                          <a:noAutofit/>
                        </wps:bodyPr>
                      </wps:wsp>
                      <wps:wsp>
                        <wps:cNvPr id="1523" name="角丸四角形吹き出し 1523"/>
                        <wps:cNvSpPr/>
                        <wps:spPr>
                          <a:xfrm>
                            <a:off x="2157758" y="0"/>
                            <a:ext cx="2021206" cy="489105"/>
                          </a:xfrm>
                          <a:prstGeom prst="wedgeRoundRectCallout">
                            <a:avLst>
                              <a:gd name="adj1" fmla="val -12497"/>
                              <a:gd name="adj2" fmla="val 164254"/>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9F91D" w14:textId="77777777" w:rsidR="00DA6107" w:rsidRPr="00D14B02" w:rsidRDefault="00DA6107" w:rsidP="00D14B02">
                              <w:pPr>
                                <w:pStyle w:val="NormalWeb"/>
                                <w:spacing w:after="80"/>
                                <w:rPr>
                                  <w:rFonts w:ascii="Arial" w:eastAsia="MS PGothic" w:hAnsi="Arial" w:cs="Arial"/>
                                </w:rPr>
                              </w:pPr>
                              <w:r w:rsidRPr="00D14B02">
                                <w:rPr>
                                  <w:rFonts w:ascii="Arial" w:eastAsia="MS PGothic" w:hAnsi="Arial" w:cs="Arial"/>
                                  <w:color w:val="000000"/>
                                  <w:sz w:val="20"/>
                                  <w:szCs w:val="20"/>
                                </w:rPr>
                                <w:t>CPU load which is the highest in CPU cluster is notified.</w:t>
                              </w:r>
                            </w:p>
                          </w:txbxContent>
                        </wps:txbx>
                        <wps:bodyPr rot="0" spcFirstLastPara="0" vert="horz" wrap="square" lIns="36000" tIns="0" rIns="36000" bIns="36000" numCol="1" spcCol="0" rtlCol="0" fromWordArt="0" anchor="ctr" anchorCtr="0" forceAA="0" compatLnSpc="1">
                          <a:prstTxWarp prst="textNoShape">
                            <a:avLst/>
                          </a:prstTxWarp>
                          <a:noAutofit/>
                        </wps:bodyPr>
                      </wps:wsp>
                      <wps:wsp>
                        <wps:cNvPr id="1531" name="角丸四角形吹き出し 1531"/>
                        <wps:cNvSpPr/>
                        <wps:spPr>
                          <a:xfrm>
                            <a:off x="3473242" y="3362970"/>
                            <a:ext cx="2136267" cy="301869"/>
                          </a:xfrm>
                          <a:prstGeom prst="wedgeRoundRectCallout">
                            <a:avLst>
                              <a:gd name="adj1" fmla="val 17"/>
                              <a:gd name="adj2" fmla="val -138192"/>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FDF8D" w14:textId="77777777" w:rsidR="00DA6107" w:rsidRPr="001B2992" w:rsidRDefault="00DA6107" w:rsidP="001B2992">
                              <w:pPr>
                                <w:pStyle w:val="NormalWeb"/>
                                <w:spacing w:after="80"/>
                                <w:rPr>
                                  <w:rFonts w:ascii="Arial" w:eastAsia="MS PGothic" w:hAnsi="Arial" w:cs="Arial"/>
                                  <w:color w:val="000000"/>
                                  <w:sz w:val="20"/>
                                  <w:szCs w:val="20"/>
                                </w:rPr>
                              </w:pPr>
                              <w:r w:rsidRPr="002A749D">
                                <w:rPr>
                                  <w:rFonts w:ascii="Arial" w:eastAsia="MS PGothic" w:hAnsi="Arial" w:cs="Arial"/>
                                  <w:color w:val="000000"/>
                                  <w:sz w:val="20"/>
                                  <w:szCs w:val="20"/>
                                </w:rPr>
                                <w:t>Chosen frequency</w:t>
                              </w:r>
                              <w:r>
                                <w:rPr>
                                  <w:rFonts w:ascii="Arial" w:eastAsia="MS PGothic" w:hAnsi="Arial" w:cs="Arial" w:hint="eastAsia"/>
                                  <w:color w:val="000000"/>
                                  <w:sz w:val="20"/>
                                  <w:szCs w:val="20"/>
                                </w:rPr>
                                <w:t xml:space="preserve"> / </w:t>
                              </w:r>
                              <w:r>
                                <w:rPr>
                                  <w:rFonts w:ascii="Arial" w:eastAsia="MS PGothic" w:hAnsi="Arial" w:cs="Arial"/>
                                  <w:color w:val="000000"/>
                                  <w:sz w:val="20"/>
                                  <w:szCs w:val="20"/>
                                </w:rPr>
                                <w:t>v</w:t>
                              </w:r>
                              <w:r>
                                <w:rPr>
                                  <w:rFonts w:ascii="Arial" w:eastAsia="MS PGothic" w:hAnsi="Arial" w:cs="Arial" w:hint="eastAsia"/>
                                  <w:color w:val="000000"/>
                                  <w:sz w:val="20"/>
                                  <w:szCs w:val="20"/>
                                </w:rPr>
                                <w:t>oltage</w:t>
                              </w:r>
                              <w:r w:rsidRPr="002A749D">
                                <w:rPr>
                                  <w:rFonts w:ascii="Arial" w:eastAsia="MS PGothic" w:hAnsi="Arial" w:cs="Arial"/>
                                  <w:color w:val="000000"/>
                                  <w:sz w:val="20"/>
                                  <w:szCs w:val="20"/>
                                </w:rPr>
                                <w:t xml:space="preserve"> is set</w:t>
                              </w:r>
                            </w:p>
                          </w:txbxContent>
                        </wps:txbx>
                        <wps:bodyPr rot="0" spcFirstLastPara="0" vert="horz" wrap="square" lIns="36000" tIns="0" rIns="36000" bIns="36000" numCol="1" spcCol="0" rtlCol="0" fromWordArt="0" anchor="ctr" anchorCtr="0" forceAA="0" compatLnSpc="1">
                          <a:prstTxWarp prst="textNoShape">
                            <a:avLst/>
                          </a:prstTxWarp>
                          <a:noAutofit/>
                        </wps:bodyPr>
                      </wps:wsp>
                      <wps:wsp>
                        <wps:cNvPr id="1568" name="カギ線コネクタ 1568"/>
                        <wps:cNvCnPr>
                          <a:stCxn id="1403" idx="2"/>
                          <a:endCxn id="1356" idx="2"/>
                        </wps:cNvCnPr>
                        <wps:spPr>
                          <a:xfrm rot="5400000" flipH="1" flipV="1">
                            <a:off x="2434374" y="909402"/>
                            <a:ext cx="771257" cy="3328403"/>
                          </a:xfrm>
                          <a:prstGeom prst="bentConnector3">
                            <a:avLst>
                              <a:gd name="adj1" fmla="val -2964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2" name="環状矢印 1572"/>
                        <wps:cNvSpPr/>
                        <wps:spPr>
                          <a:xfrm rot="1215395" flipV="1">
                            <a:off x="1964052" y="1681883"/>
                            <a:ext cx="1115782" cy="1154078"/>
                          </a:xfrm>
                          <a:prstGeom prst="circularArrow">
                            <a:avLst>
                              <a:gd name="adj1" fmla="val 14160"/>
                              <a:gd name="adj2" fmla="val 1628869"/>
                              <a:gd name="adj3" fmla="val 19854630"/>
                              <a:gd name="adj4" fmla="val 1246352"/>
                              <a:gd name="adj5" fmla="val 18369"/>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角丸四角形吹き出し 1573"/>
                        <wps:cNvSpPr/>
                        <wps:spPr>
                          <a:xfrm>
                            <a:off x="1929357" y="2211274"/>
                            <a:ext cx="1590658" cy="417492"/>
                          </a:xfrm>
                          <a:prstGeom prst="wedgeRoundRectCallout">
                            <a:avLst>
                              <a:gd name="adj1" fmla="val -66224"/>
                              <a:gd name="adj2" fmla="val -44547"/>
                              <a:gd name="adj3" fmla="val 16667"/>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74037" w14:textId="77777777" w:rsidR="00DA6107" w:rsidRPr="006D3FE9" w:rsidRDefault="00DA6107" w:rsidP="00751114">
                              <w:pPr>
                                <w:jc w:val="center"/>
                                <w:rPr>
                                  <w:rFonts w:asciiTheme="majorHAnsi" w:eastAsia="MS PGothic" w:hAnsiTheme="majorHAnsi" w:cstheme="majorHAnsi"/>
                                  <w:color w:val="000000" w:themeColor="text1"/>
                                  <w:lang w:eastAsia="ja-JP"/>
                                </w:rPr>
                              </w:pPr>
                              <w:r>
                                <w:rPr>
                                  <w:rFonts w:asciiTheme="majorHAnsi" w:eastAsia="MS PGothic" w:hAnsiTheme="majorHAnsi" w:cstheme="majorHAnsi" w:hint="eastAsia"/>
                                  <w:color w:val="000000" w:themeColor="text1"/>
                                  <w:lang w:eastAsia="ja-JP"/>
                                </w:rPr>
                                <w:t>100</w:t>
                              </w:r>
                              <w:r>
                                <w:rPr>
                                  <w:rFonts w:asciiTheme="majorHAnsi" w:eastAsia="MS PGothic" w:hAnsiTheme="majorHAnsi" w:cstheme="majorHAnsi"/>
                                  <w:color w:val="000000" w:themeColor="text1"/>
                                  <w:lang w:eastAsia="ja-JP"/>
                                </w:rPr>
                                <w:t>ms</w:t>
                              </w:r>
                              <w:r>
                                <w:rPr>
                                  <w:rFonts w:asciiTheme="majorHAnsi" w:eastAsia="MS PGothic" w:hAnsiTheme="majorHAnsi" w:cstheme="majorHAnsi" w:hint="eastAsia"/>
                                  <w:color w:val="000000" w:themeColor="text1"/>
                                  <w:lang w:eastAsia="ja-JP"/>
                                </w:rPr>
                                <w:t xml:space="preserve"> </w:t>
                              </w:r>
                              <w:r>
                                <w:rPr>
                                  <w:rFonts w:asciiTheme="majorHAnsi" w:eastAsia="MS PGothic" w:hAnsiTheme="majorHAnsi" w:cstheme="majorHAnsi"/>
                                  <w:color w:val="000000" w:themeColor="text1"/>
                                  <w:lang w:eastAsia="ja-JP"/>
                                </w:rPr>
                                <w:t>cycle (*1)</w:t>
                              </w:r>
                            </w:p>
                            <w:p w14:paraId="5CD767DA" w14:textId="77777777" w:rsidR="00DA6107" w:rsidRPr="006D3FE9" w:rsidRDefault="00DA6107" w:rsidP="009924F0">
                              <w:pPr>
                                <w:pStyle w:val="NormalWeb"/>
                                <w:spacing w:after="80"/>
                                <w:jc w:val="center"/>
                                <w:rPr>
                                  <w:rFonts w:ascii="MS PGothic" w:eastAsia="MS PGothic" w:hAnsi="MS PGothic"/>
                                  <w:color w:val="000000" w:themeColor="text1"/>
                                </w:rPr>
                              </w:pP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98" name="Rectangle 67"/>
                        <wps:cNvSpPr>
                          <a:spLocks noChangeArrowheads="1"/>
                        </wps:cNvSpPr>
                        <wps:spPr bwMode="auto">
                          <a:xfrm>
                            <a:off x="1155802" y="1652418"/>
                            <a:ext cx="926097" cy="261139"/>
                          </a:xfrm>
                          <a:prstGeom prst="rect">
                            <a:avLst/>
                          </a:prstGeom>
                          <a:noFill/>
                          <a:ln w="9525">
                            <a:solidFill>
                              <a:srgbClr val="000000"/>
                            </a:solidFill>
                            <a:miter lim="800000"/>
                            <a:headEnd/>
                            <a:tailEnd/>
                          </a:ln>
                        </wps:spPr>
                        <wps:txbx>
                          <w:txbxContent>
                            <w:p w14:paraId="05490F5D"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Voltage 1</w:t>
                              </w:r>
                            </w:p>
                          </w:txbxContent>
                        </wps:txbx>
                        <wps:bodyPr rot="0" vert="horz" wrap="square" lIns="74295" tIns="72000" rIns="74295" bIns="8890" anchor="ctr" anchorCtr="0" upright="1">
                          <a:noAutofit/>
                        </wps:bodyPr>
                      </wps:wsp>
                      <wps:wsp>
                        <wps:cNvPr id="799" name="Rectangle 67"/>
                        <wps:cNvSpPr>
                          <a:spLocks noChangeArrowheads="1"/>
                        </wps:cNvSpPr>
                        <wps:spPr bwMode="auto">
                          <a:xfrm>
                            <a:off x="1155802" y="1914960"/>
                            <a:ext cx="926097" cy="257723"/>
                          </a:xfrm>
                          <a:prstGeom prst="rect">
                            <a:avLst/>
                          </a:prstGeom>
                          <a:noFill/>
                          <a:ln w="9525">
                            <a:solidFill>
                              <a:srgbClr val="000000"/>
                            </a:solidFill>
                            <a:miter lim="800000"/>
                            <a:headEnd/>
                            <a:tailEnd/>
                          </a:ln>
                        </wps:spPr>
                        <wps:txbx>
                          <w:txbxContent>
                            <w:p w14:paraId="2E2C881C" w14:textId="77777777" w:rsidR="00DA6107" w:rsidRPr="001B2992" w:rsidRDefault="00DA6107" w:rsidP="00DE0127">
                              <w:pPr>
                                <w:jc w:val="center"/>
                                <w:rPr>
                                  <w:rFonts w:asciiTheme="majorHAnsi" w:eastAsia="MS PGothic" w:hAnsiTheme="majorHAnsi" w:cstheme="majorHAnsi"/>
                                  <w:sz w:val="14"/>
                                  <w:lang w:eastAsia="ja-JP"/>
                                </w:rPr>
                              </w:pPr>
                              <w:r w:rsidRPr="001B2992">
                                <w:rPr>
                                  <w:rFonts w:asciiTheme="majorHAnsi" w:eastAsia="MS PGothic" w:hAnsiTheme="majorHAnsi" w:cstheme="majorHAnsi"/>
                                  <w:sz w:val="14"/>
                                </w:rPr>
                                <w:t xml:space="preserve">CPU Voltage </w:t>
                              </w:r>
                              <w:r w:rsidRPr="001B2992">
                                <w:rPr>
                                  <w:rFonts w:asciiTheme="majorHAnsi" w:eastAsia="MS PGothic" w:hAnsiTheme="majorHAnsi" w:cstheme="majorHAnsi"/>
                                  <w:sz w:val="14"/>
                                  <w:lang w:eastAsia="ja-JP"/>
                                </w:rPr>
                                <w:t>2</w:t>
                              </w:r>
                            </w:p>
                          </w:txbxContent>
                        </wps:txbx>
                        <wps:bodyPr rot="0" vert="horz" wrap="square" lIns="74295" tIns="72000" rIns="74295" bIns="8890" anchor="ctr" anchorCtr="0" upright="1">
                          <a:noAutofit/>
                        </wps:bodyPr>
                      </wps:wsp>
                      <wps:wsp>
                        <wps:cNvPr id="805" name="Rectangle 67"/>
                        <wps:cNvSpPr>
                          <a:spLocks noChangeArrowheads="1"/>
                        </wps:cNvSpPr>
                        <wps:spPr bwMode="auto">
                          <a:xfrm>
                            <a:off x="1155802" y="2175862"/>
                            <a:ext cx="926097" cy="261139"/>
                          </a:xfrm>
                          <a:prstGeom prst="rect">
                            <a:avLst/>
                          </a:prstGeom>
                          <a:noFill/>
                          <a:ln w="9525">
                            <a:solidFill>
                              <a:srgbClr val="000000"/>
                            </a:solidFill>
                            <a:miter lim="800000"/>
                            <a:headEnd/>
                            <a:tailEnd/>
                          </a:ln>
                        </wps:spPr>
                        <wps:txbx>
                          <w:txbxContent>
                            <w:p w14:paraId="0FA7DCCF" w14:textId="77777777" w:rsidR="00DA6107" w:rsidRPr="001B2992" w:rsidRDefault="00DA6107" w:rsidP="003C6EA2">
                              <w:pPr>
                                <w:rPr>
                                  <w:rFonts w:asciiTheme="majorHAnsi" w:eastAsia="MS PGothic" w:hAnsiTheme="majorHAnsi" w:cstheme="majorHAnsi"/>
                                  <w:sz w:val="16"/>
                                  <w:lang w:eastAsia="ja-JP"/>
                                </w:rPr>
                              </w:pPr>
                              <w:r w:rsidRPr="001B2992">
                                <w:rPr>
                                  <w:rFonts w:asciiTheme="majorHAnsi" w:eastAsia="MS PGothic" w:hAnsiTheme="majorHAnsi" w:cstheme="majorHAnsi" w:hint="eastAsia"/>
                                  <w:sz w:val="16"/>
                                  <w:lang w:eastAsia="ja-JP"/>
                                </w:rPr>
                                <w:t>…</w:t>
                              </w:r>
                            </w:p>
                          </w:txbxContent>
                        </wps:txbx>
                        <wps:bodyPr rot="0" vert="eaVert" wrap="square" lIns="74295" tIns="72000" rIns="74295" bIns="8890" anchor="ctr" anchorCtr="0" upright="1">
                          <a:noAutofit/>
                        </wps:bodyPr>
                      </wps:wsp>
                      <wps:wsp>
                        <wps:cNvPr id="806" name="Rectangle 67"/>
                        <wps:cNvSpPr>
                          <a:spLocks noChangeArrowheads="1"/>
                        </wps:cNvSpPr>
                        <wps:spPr bwMode="auto">
                          <a:xfrm>
                            <a:off x="1155802" y="2437018"/>
                            <a:ext cx="926097" cy="261139"/>
                          </a:xfrm>
                          <a:prstGeom prst="rect">
                            <a:avLst/>
                          </a:prstGeom>
                          <a:noFill/>
                          <a:ln w="9525">
                            <a:solidFill>
                              <a:srgbClr val="000000"/>
                            </a:solidFill>
                            <a:miter lim="800000"/>
                            <a:headEnd/>
                            <a:tailEnd/>
                          </a:ln>
                        </wps:spPr>
                        <wps:txbx>
                          <w:txbxContent>
                            <w:p w14:paraId="573F2819" w14:textId="77777777" w:rsidR="00DA6107" w:rsidRPr="001B2992" w:rsidRDefault="00DA6107" w:rsidP="00DE0127">
                              <w:pPr>
                                <w:jc w:val="center"/>
                                <w:rPr>
                                  <w:rFonts w:asciiTheme="majorHAnsi" w:eastAsia="MS PGothic" w:hAnsiTheme="majorHAnsi" w:cstheme="majorHAnsi"/>
                                  <w:sz w:val="18"/>
                                </w:rPr>
                              </w:pPr>
                              <w:r w:rsidRPr="001B2992">
                                <w:rPr>
                                  <w:rFonts w:asciiTheme="majorHAnsi" w:eastAsia="MS PGothic" w:hAnsiTheme="majorHAnsi" w:cstheme="majorHAnsi"/>
                                  <w:sz w:val="14"/>
                                </w:rPr>
                                <w:t xml:space="preserve">CPU Voltage </w:t>
                              </w:r>
                              <w:r w:rsidRPr="001B2992">
                                <w:rPr>
                                  <w:rFonts w:asciiTheme="majorHAnsi" w:eastAsia="MS PGothic" w:hAnsiTheme="majorHAnsi" w:cstheme="majorHAnsi"/>
                                  <w:sz w:val="18"/>
                                </w:rPr>
                                <w:t>n-1</w:t>
                              </w:r>
                            </w:p>
                          </w:txbxContent>
                        </wps:txbx>
                        <wps:bodyPr rot="0" vert="horz" wrap="square" lIns="74295" tIns="72000" rIns="74295" bIns="8890" anchor="ctr" anchorCtr="0" upright="1">
                          <a:noAutofit/>
                        </wps:bodyPr>
                      </wps:wsp>
                      <wps:wsp>
                        <wps:cNvPr id="807" name="Rectangle 67"/>
                        <wps:cNvSpPr>
                          <a:spLocks noChangeArrowheads="1"/>
                        </wps:cNvSpPr>
                        <wps:spPr bwMode="auto">
                          <a:xfrm>
                            <a:off x="1155802" y="2698155"/>
                            <a:ext cx="926097" cy="261139"/>
                          </a:xfrm>
                          <a:prstGeom prst="rect">
                            <a:avLst/>
                          </a:prstGeom>
                          <a:noFill/>
                          <a:ln w="9525">
                            <a:solidFill>
                              <a:srgbClr val="000000"/>
                            </a:solidFill>
                            <a:miter lim="800000"/>
                            <a:headEnd/>
                            <a:tailEnd/>
                          </a:ln>
                        </wps:spPr>
                        <wps:txbx>
                          <w:txbxContent>
                            <w:p w14:paraId="643B5D7C" w14:textId="77777777" w:rsidR="00DA6107" w:rsidRPr="001B2992" w:rsidRDefault="00DA6107" w:rsidP="00DE0127">
                              <w:pPr>
                                <w:jc w:val="center"/>
                                <w:rPr>
                                  <w:rFonts w:asciiTheme="majorHAnsi" w:eastAsia="MS PGothic" w:hAnsiTheme="majorHAnsi" w:cstheme="majorHAnsi"/>
                                  <w:sz w:val="16"/>
                                </w:rPr>
                              </w:pPr>
                              <w:r w:rsidRPr="001B2992">
                                <w:rPr>
                                  <w:rFonts w:asciiTheme="majorHAnsi" w:eastAsia="MS PGothic" w:hAnsiTheme="majorHAnsi" w:cstheme="majorHAnsi"/>
                                  <w:sz w:val="16"/>
                                </w:rPr>
                                <w:t xml:space="preserve">CPU </w:t>
                              </w:r>
                              <w:r>
                                <w:rPr>
                                  <w:rFonts w:asciiTheme="majorHAnsi" w:eastAsia="MS PGothic" w:hAnsiTheme="majorHAnsi" w:cstheme="majorHAnsi"/>
                                  <w:sz w:val="16"/>
                                </w:rPr>
                                <w:t>Voltage</w:t>
                              </w:r>
                              <w:r w:rsidRPr="001B2992">
                                <w:rPr>
                                  <w:rFonts w:asciiTheme="majorHAnsi" w:eastAsia="MS PGothic" w:hAnsiTheme="majorHAnsi" w:cstheme="majorHAnsi"/>
                                  <w:sz w:val="16"/>
                                </w:rPr>
                                <w:t xml:space="preserve"> n</w:t>
                              </w:r>
                            </w:p>
                          </w:txbxContent>
                        </wps:txbx>
                        <wps:bodyPr rot="0" vert="horz" wrap="square" lIns="74295" tIns="72000" rIns="74295" bIns="8890" anchor="ctr" anchorCtr="0" upright="1">
                          <a:noAutofit/>
                        </wps:bodyPr>
                      </wps:wsp>
                      <wps:wsp>
                        <wps:cNvPr id="1542" name="角丸四角形吹き出し 1542"/>
                        <wps:cNvSpPr/>
                        <wps:spPr>
                          <a:xfrm>
                            <a:off x="1115547" y="1278873"/>
                            <a:ext cx="2357695" cy="393787"/>
                          </a:xfrm>
                          <a:prstGeom prst="wedgeRoundRectCallout">
                            <a:avLst>
                              <a:gd name="adj1" fmla="val -66224"/>
                              <a:gd name="adj2" fmla="val -44547"/>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52E7B" w14:textId="77777777" w:rsidR="00DA6107" w:rsidRPr="006D3FE9" w:rsidRDefault="00DA6107" w:rsidP="00600655">
                              <w:pPr>
                                <w:rPr>
                                  <w:rFonts w:ascii="MS PGothic" w:eastAsia="MS PGothic" w:hAnsi="MS PGothic"/>
                                  <w:color w:val="000000" w:themeColor="text1"/>
                                </w:rPr>
                              </w:pPr>
                              <w:r>
                                <w:rPr>
                                  <w:rFonts w:asciiTheme="majorHAnsi" w:eastAsia="MS PGothic" w:hAnsiTheme="majorHAnsi" w:cstheme="majorHAnsi" w:hint="eastAsia"/>
                                  <w:color w:val="000000" w:themeColor="text1"/>
                                  <w:lang w:eastAsia="ja-JP"/>
                                </w:rPr>
                                <w:t xml:space="preserve">Requested frequency </w:t>
                              </w:r>
                              <w:r>
                                <w:rPr>
                                  <w:rFonts w:asciiTheme="majorHAnsi" w:eastAsia="MS PGothic" w:hAnsiTheme="majorHAnsi" w:cstheme="majorHAnsi"/>
                                  <w:color w:val="000000" w:themeColor="text1"/>
                                  <w:lang w:eastAsia="ja-JP"/>
                                </w:rPr>
                                <w:t>/ voltage is</w:t>
                              </w:r>
                              <w:r>
                                <w:rPr>
                                  <w:rFonts w:asciiTheme="majorHAnsi" w:eastAsia="MS PGothic" w:hAnsiTheme="majorHAnsi" w:cstheme="majorHAnsi" w:hint="eastAsia"/>
                                  <w:color w:val="000000" w:themeColor="text1"/>
                                  <w:lang w:eastAsia="ja-JP"/>
                                </w:rPr>
                                <w:t xml:space="preserve"> searched</w:t>
                              </w:r>
                              <w:r>
                                <w:rPr>
                                  <w:rFonts w:asciiTheme="majorHAnsi" w:eastAsia="MS PGothic" w:hAnsiTheme="majorHAnsi" w:cstheme="majorHAnsi"/>
                                  <w:color w:val="000000" w:themeColor="text1"/>
                                  <w:lang w:eastAsia="ja-JP"/>
                                </w:rPr>
                                <w:t xml:space="preserve"> based on the above formula.</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68CA1401" id="_x0000_s1272" editas="canvas" style="width:479.25pt;height:297.2pt;mso-position-horizontal-relative:char;mso-position-vertical-relative:line" coordsize="60864,3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">
                <v:shape id="_x0000_s1273" type="#_x0000_t75" style="position:absolute;width:60864;height:37744;visibility:visible;mso-wrap-style:square">
                  <v:fill o:detectmouseclick="t"/>
                  <v:path o:connecttype="none"/>
                </v:shape>
                <v:rect id="Rectangle 60" o:spid="_x0000_s1274" style="position:absolute;left:30237;top:5419;width:29210;height:17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" filled="f">
                  <v:textbox inset="5.85pt,1mm,5.85pt,.7pt">
                    <w:txbxContent>
                      <w:p w14:paraId="3A747E9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Hardware</w:t>
                        </w:r>
                      </w:p>
                    </w:txbxContent>
                  </v:textbox>
                </v:rect>
                <v:rect id="Rectangle 60" o:spid="_x0000_s1275" style="position:absolute;left:31507;top:8029;width:26670;height:8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" filled="f">
                  <v:textbox inset="5.85pt,1mm,5.85pt,.7pt">
                    <w:txbxContent>
                      <w:p w14:paraId="11FD09A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Cluster</w:t>
                        </w:r>
                      </w:p>
                    </w:txbxContent>
                  </v:textbox>
                </v:rect>
                <v:rect id="Rectangle 67" o:spid="_x0000_s1276" style="position:absolute;left:2297;top:16541;width:18521;height:13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" filled="f">
                  <v:textbox inset="5.85pt,2mm,5.85pt,.7pt">
                    <w:txbxContent>
                      <w:p w14:paraId="5E610EC4" w14:textId="77777777" w:rsidR="00DA6107" w:rsidRPr="006744AB" w:rsidRDefault="00DA6107" w:rsidP="0094742D">
                        <w:pPr>
                          <w:rPr>
                            <w:rFonts w:asciiTheme="majorHAnsi" w:eastAsia="MS PGothic" w:hAnsiTheme="majorHAnsi" w:cstheme="majorHAnsi"/>
                          </w:rPr>
                        </w:pPr>
                      </w:p>
                    </w:txbxContent>
                  </v:textbox>
                </v:rect>
                <v:rect id="Rectangle 67" o:spid="_x0000_s1277" style="position:absolute;left:2297;top:26981;width:9261;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" filled="f">
                  <v:textbox inset="5.85pt,2mm,5.85pt,.7pt">
                    <w:txbxContent>
                      <w:p w14:paraId="724280B5"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n</w:t>
                        </w:r>
                      </w:p>
                    </w:txbxContent>
                  </v:textbox>
                </v:rect>
                <v:rect id="Rectangle 60" o:spid="_x0000_s1278" style="position:absolute;left:45477;top:9958;width:5307;height: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" filled="f">
                  <v:textbox inset="5.85pt,1mm,5.85pt,.7pt">
                    <w:txbxContent>
                      <w:p w14:paraId="25A01054"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CPU2</w:t>
                        </w:r>
                      </w:p>
                    </w:txbxContent>
                  </v:textbox>
                </v:rect>
                <v:rect id="Rectangle 75" o:spid="_x0000_s1279" style="position:absolute;left:17004;top:2330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" filled="f" stroked="f">
                  <v:textbox inset="5.85pt,.7pt,5.85pt,.7pt"/>
                </v:rect>
                <v:rect id="Rectangle 76" o:spid="_x0000_s1280" style="position:absolute;left:28269;top:2330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" filled="f" stroked="f">
                  <v:textbox inset="5.85pt,.7pt,5.85pt,.7pt"/>
                </v:rect>
                <v:rect id="Rectangle 67" o:spid="_x0000_s1281" style="position:absolute;left:2297;top:16540;width:9261;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" filled="f">
                  <v:textbox inset="5.85pt,2mm,5.85pt,.7pt">
                    <w:txbxContent>
                      <w:p w14:paraId="6018B8DE"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1</w:t>
                        </w:r>
                      </w:p>
                    </w:txbxContent>
                  </v:textbox>
                </v:rect>
                <v:rect id="Rectangle 60" o:spid="_x0000_s1282" style="position:absolute;left:1027;top:5412;width:26035;height:8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" filled="f">
                  <v:textbox inset="5.85pt,1mm,5.85pt,.7pt">
                    <w:txbxContent>
                      <w:p w14:paraId="51078EE3" w14:textId="77777777" w:rsidR="00DA6107" w:rsidRPr="006744AB" w:rsidRDefault="00DA6107" w:rsidP="009924F0">
                        <w:pPr>
                          <w:jc w:val="center"/>
                          <w:rPr>
                            <w:rFonts w:asciiTheme="majorHAnsi" w:eastAsia="MS PGothic" w:hAnsiTheme="majorHAnsi" w:cstheme="majorHAnsi"/>
                            <w:lang w:eastAsia="ja-JP"/>
                          </w:rPr>
                        </w:pPr>
                        <w:r>
                          <w:rPr>
                            <w:rFonts w:asciiTheme="majorHAnsi" w:eastAsia="MS PGothic" w:hAnsiTheme="majorHAnsi" w:cstheme="majorHAnsi"/>
                            <w:lang w:eastAsia="ja-JP"/>
                          </w:rPr>
                          <w:t>CPU Freq Governor / CPU Freq Driver</w:t>
                        </w:r>
                      </w:p>
                    </w:txbxContent>
                  </v:textbox>
                </v:rect>
                <v:shape id="AutoShape 84" o:spid="_x0000_s1283" type="#_x0000_t32" style="position:absolute;left:35489;top:14953;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" strokeweight="2pt">
                  <v:stroke startarrow="block"/>
                </v:shape>
                <v:rect id="Rectangle 67" o:spid="_x0000_s1284" style="position:absolute;left:2297;top:8025;width:23456;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" filled="f">
                  <v:textbox inset="5.85pt,1mm,5.85pt,.7pt">
                    <w:txbxContent>
                      <w:p w14:paraId="181F003F" w14:textId="77777777" w:rsidR="00DA6107" w:rsidRPr="00600655" w:rsidRDefault="00DA6107" w:rsidP="003C6EA2">
                        <w:pPr>
                          <w:jc w:val="center"/>
                          <w:rPr>
                            <w:rFonts w:asciiTheme="minorHAnsi" w:eastAsiaTheme="minorEastAsia" w:hAnsiTheme="minorHAnsi" w:cstheme="minorBidi"/>
                            <w:lang w:eastAsia="ja-JP"/>
                          </w:rPr>
                        </w:pPr>
                        <m:oMathPara>
                          <m:oMath>
                            <m:r>
                              <m:rPr>
                                <m:sty m:val="p"/>
                              </m:rPr>
                              <w:rPr>
                                <w:rFonts w:ascii="Cambria Math" w:eastAsiaTheme="minorEastAsia" w:hAnsi="Cambria Math" w:cstheme="minorBidi"/>
                                <w:lang w:eastAsia="ja-JP"/>
                              </w:rPr>
                              <m:t xml:space="preserve">Requested </m:t>
                            </m:r>
                            <m:r>
                              <m:rPr>
                                <m:sty m:val="p"/>
                              </m:rPr>
                              <w:rPr>
                                <w:rFonts w:ascii="Cambria Math" w:eastAsia="MS PGothic" w:hAnsi="Cambria Math" w:cstheme="majorHAnsi"/>
                                <w:lang w:eastAsia="ja-JP"/>
                              </w:rPr>
                              <m:t xml:space="preserve">frequency≥ </m:t>
                            </m:r>
                          </m:oMath>
                        </m:oMathPara>
                      </w:p>
                      <w:p w14:paraId="78593C30" w14:textId="77777777" w:rsidR="00DA6107" w:rsidRPr="00600655" w:rsidRDefault="00DA6107" w:rsidP="003C6EA2">
                        <w:pPr>
                          <w:jc w:val="center"/>
                          <w:rPr>
                            <w:rFonts w:asciiTheme="minorHAnsi" w:eastAsiaTheme="minorEastAsia" w:hAnsiTheme="minorHAnsi" w:cstheme="minorBidi"/>
                            <w:lang w:eastAsia="ja-JP"/>
                          </w:rPr>
                        </w:pPr>
                        <m:oMathPara>
                          <m:oMath>
                            <m:r>
                              <m:rPr>
                                <m:sty m:val="p"/>
                              </m:rPr>
                              <w:rPr>
                                <w:rFonts w:ascii="Cambria Math" w:eastAsia="MS PGothic" w:hAnsi="Cambria Math" w:cstheme="majorHAnsi"/>
                                <w:lang w:eastAsia="ja-JP"/>
                              </w:rPr>
                              <m:t>current frequency ×</m:t>
                            </m:r>
                            <m:r>
                              <m:rPr>
                                <m:sty m:val="p"/>
                              </m:rPr>
                              <w:rPr>
                                <w:rFonts w:ascii="Cambria Math" w:eastAsia="MS PGothic" w:hAnsi="Cambria Math" w:cstheme="majorHAnsi" w:hint="eastAsia"/>
                                <w:lang w:eastAsia="ja-JP"/>
                              </w:rPr>
                              <m:t xml:space="preserve">　</m:t>
                            </m:r>
                            <m:r>
                              <m:rPr>
                                <m:sty m:val="p"/>
                              </m:rPr>
                              <w:rPr>
                                <w:rFonts w:ascii="Cambria Math" w:eastAsia="MS PGothic" w:hAnsi="Cambria Math" w:cstheme="majorHAnsi"/>
                                <w:lang w:eastAsia="ja-JP"/>
                              </w:rPr>
                              <m:t>CPU load</m:t>
                            </m:r>
                          </m:oMath>
                        </m:oMathPara>
                      </w:p>
                    </w:txbxContent>
                  </v:textbox>
                </v:rect>
                <v:shape id="AutoShape 84" o:spid="_x0000_s1285" type="#_x0000_t32" style="position:absolute;left:25753;top:10639;width:5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" strokeweight="2pt">
                  <v:stroke endarrow="block"/>
                </v:shape>
                <v:rect id="Rectangle 60" o:spid="_x0000_s1286" style="position:absolute;left:32777;top:9957;width:5307;height:4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" filled="f">
                  <v:textbox inset="5.85pt,1mm,5.85pt,.7pt">
                    <w:txbxContent>
                      <w:p w14:paraId="11854C21"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CPU0</w:t>
                        </w:r>
                      </w:p>
                    </w:txbxContent>
                  </v:textbox>
                </v:rect>
                <v:rect id="Rectangle 60" o:spid="_x0000_s1287" style="position:absolute;left:39127;top:9958;width:530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" filled="f">
                  <v:textbox inset="5.85pt,1mm,5.85pt,.7pt">
                    <w:txbxContent>
                      <w:p w14:paraId="6CA7F0F6"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CPU1</w:t>
                        </w:r>
                      </w:p>
                    </w:txbxContent>
                  </v:textbox>
                </v:rect>
                <v:rect id="Rectangle 60" o:spid="_x0000_s1288" style="position:absolute;left:51827;top:9958;width:5307;height: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" filled="f">
                  <v:textbox inset="5.85pt,1mm,5.85pt,.7pt">
                    <w:txbxContent>
                      <w:p w14:paraId="3E2AD672"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CPU3</w:t>
                        </w:r>
                      </w:p>
                    </w:txbxContent>
                  </v:textbox>
                </v:rect>
                <v:rect id="Rectangle 60" o:spid="_x0000_s1289" style="position:absolute;left:31507;top:19338;width:26670;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" filled="f">
                  <v:textbox inset="5.85pt,2mm,5.85pt,.7pt">
                    <w:txbxContent>
                      <w:p w14:paraId="7F83A59F" w14:textId="77777777" w:rsidR="00DA6107" w:rsidRPr="006744AB" w:rsidRDefault="00DA6107" w:rsidP="00DE0127">
                        <w:pPr>
                          <w:jc w:val="center"/>
                          <w:rPr>
                            <w:rFonts w:asciiTheme="majorHAnsi" w:eastAsia="MS PGothic" w:hAnsiTheme="majorHAnsi" w:cstheme="majorHAnsi"/>
                            <w:lang w:eastAsia="ja-JP"/>
                          </w:rPr>
                        </w:pPr>
                        <w:r>
                          <w:rPr>
                            <w:rFonts w:asciiTheme="majorHAnsi" w:eastAsia="MS PGothic" w:hAnsiTheme="majorHAnsi" w:cstheme="majorHAnsi"/>
                            <w:lang w:eastAsia="ja-JP"/>
                          </w:rPr>
                          <w:t>CPU Clock / CPU Voltage</w:t>
                        </w:r>
                      </w:p>
                    </w:txbxContent>
                  </v:textbox>
                </v:rect>
                <v:shape id="AutoShape 84" o:spid="_x0000_s1290" type="#_x0000_t32" style="position:absolute;left:41789;top:14880;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" strokeweight="2pt">
                  <v:stroke startarrow="block"/>
                </v:shape>
                <v:shape id="AutoShape 84" o:spid="_x0000_s1291" type="#_x0000_t32" style="position:absolute;left:48238;top:14880;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" strokeweight="2pt">
                  <v:stroke startarrow="block"/>
                </v:shape>
                <v:shape id="AutoShape 84" o:spid="_x0000_s1292" type="#_x0000_t32" style="position:absolute;left:54633;top:14880;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" strokeweight="2pt">
                  <v:stroke startarrow="block"/>
                </v:shape>
                <v:shape id="AutoShape 84" o:spid="_x0000_s1293" type="#_x0000_t32" style="position:absolute;left:7589;top:12191;width:0;height:4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" strokeweight="2pt">
                  <v:stroke endarrow="block"/>
                </v:shape>
                <v:rect id="Rectangle 67" o:spid="_x0000_s1294" style="position:absolute;left:2297;top:19152;width:9261;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" filled="f">
                  <v:textbox inset="5.85pt,2mm,5.85pt,.7pt">
                    <w:txbxContent>
                      <w:p w14:paraId="59290871"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Clock 2</w:t>
                        </w:r>
                      </w:p>
                    </w:txbxContent>
                  </v:textbox>
                </v:rect>
                <v:rect id="Rectangle 67" o:spid="_x0000_s1295" style="position:absolute;left:2297;top:21726;width:9261;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" filled="f">
                  <v:textbox style="layout-flow:vertical-ideographic" inset="5.85pt,2mm,5.85pt,.7pt">
                    <w:txbxContent>
                      <w:p w14:paraId="269BD7CF" w14:textId="77777777" w:rsidR="00DA6107" w:rsidRPr="001B2992" w:rsidRDefault="00DA6107" w:rsidP="003C6EA2">
                        <w:pPr>
                          <w:rPr>
                            <w:rFonts w:asciiTheme="majorHAnsi" w:eastAsia="MS PGothic" w:hAnsiTheme="majorHAnsi" w:cstheme="majorHAnsi"/>
                            <w:sz w:val="16"/>
                            <w:lang w:eastAsia="ja-JP"/>
                          </w:rPr>
                        </w:pPr>
                        <w:r w:rsidRPr="001B2992">
                          <w:rPr>
                            <w:rFonts w:asciiTheme="majorHAnsi" w:eastAsia="MS PGothic" w:hAnsiTheme="majorHAnsi" w:cstheme="majorHAnsi" w:hint="eastAsia"/>
                            <w:sz w:val="16"/>
                            <w:lang w:eastAsia="ja-JP"/>
                          </w:rPr>
                          <w:t>…</w:t>
                        </w:r>
                      </w:p>
                    </w:txbxContent>
                  </v:textbox>
                </v:rect>
                <v:rect id="Rectangle 67" o:spid="_x0000_s1296" style="position:absolute;left:2297;top:24371;width:9261;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" filled="f">
                  <v:textbox inset="5.85pt,2mm,5.85pt,.7pt">
                    <w:txbxContent>
                      <w:p w14:paraId="4309F07F" w14:textId="77777777" w:rsidR="00DA6107" w:rsidRPr="001B2992" w:rsidRDefault="00DA6107" w:rsidP="00DE0127">
                        <w:pPr>
                          <w:jc w:val="center"/>
                          <w:rPr>
                            <w:rFonts w:asciiTheme="majorHAnsi" w:eastAsia="MS PGothic" w:hAnsiTheme="majorHAnsi" w:cstheme="majorHAnsi"/>
                            <w:sz w:val="18"/>
                          </w:rPr>
                        </w:pPr>
                        <w:r w:rsidRPr="001B2992">
                          <w:rPr>
                            <w:rFonts w:asciiTheme="majorHAnsi" w:eastAsia="MS PGothic" w:hAnsiTheme="majorHAnsi" w:cstheme="majorHAnsi"/>
                            <w:sz w:val="14"/>
                          </w:rPr>
                          <w:t xml:space="preserve">CPU Clock </w:t>
                        </w:r>
                        <w:r w:rsidRPr="001B2992">
                          <w:rPr>
                            <w:rFonts w:asciiTheme="majorHAnsi" w:eastAsia="MS PGothic" w:hAnsiTheme="majorHAnsi" w:cstheme="majorHAnsi"/>
                            <w:sz w:val="18"/>
                          </w:rPr>
                          <w:t>n-1</w:t>
                        </w:r>
                      </w:p>
                    </w:txbxContent>
                  </v:textbox>
                </v:rect>
                <v:shape id="角丸四角形吹き出し 1523" o:spid="_x0000_s1297" type="#_x0000_t62" style="position:absolute;left:21577;width:20212;height:4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" adj="8101,46279" fillcolor="white [3212]" strokecolor="black [3213]" strokeweight=".5pt">
                  <v:textbox inset="1mm,0,1mm,1mm">
                    <w:txbxContent>
                      <w:p w14:paraId="39D9F91D" w14:textId="77777777" w:rsidR="00DA6107" w:rsidRPr="00D14B02" w:rsidRDefault="00DA6107" w:rsidP="00D14B02">
                        <w:pPr>
                          <w:pStyle w:val="NormalWeb"/>
                          <w:spacing w:after="80"/>
                          <w:rPr>
                            <w:rFonts w:ascii="Arial" w:eastAsia="MS PGothic" w:hAnsi="Arial" w:cs="Arial"/>
                          </w:rPr>
                        </w:pPr>
                        <w:r w:rsidRPr="00D14B02">
                          <w:rPr>
                            <w:rFonts w:ascii="Arial" w:eastAsia="MS PGothic" w:hAnsi="Arial" w:cs="Arial"/>
                            <w:color w:val="000000"/>
                            <w:sz w:val="20"/>
                            <w:szCs w:val="20"/>
                          </w:rPr>
                          <w:t>CPU load which is the highest in CPU cluster is notified.</w:t>
                        </w:r>
                      </w:p>
                    </w:txbxContent>
                  </v:textbox>
                </v:shape>
                <v:shape id="角丸四角形吹き出し 1531" o:spid="_x0000_s1298" type="#_x0000_t62" style="position:absolute;left:34732;top:33629;width:21363;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" adj="10804,-19049" fillcolor="white [3212]" strokecolor="black [3213]" strokeweight=".5pt">
                  <v:textbox inset="1mm,0,1mm,1mm">
                    <w:txbxContent>
                      <w:p w14:paraId="1DBFDF8D" w14:textId="77777777" w:rsidR="00DA6107" w:rsidRPr="001B2992" w:rsidRDefault="00DA6107" w:rsidP="001B2992">
                        <w:pPr>
                          <w:pStyle w:val="NormalWeb"/>
                          <w:spacing w:after="80"/>
                          <w:rPr>
                            <w:rFonts w:ascii="Arial" w:eastAsia="MS PGothic" w:hAnsi="Arial" w:cs="Arial"/>
                            <w:color w:val="000000"/>
                            <w:sz w:val="20"/>
                            <w:szCs w:val="20"/>
                          </w:rPr>
                        </w:pPr>
                        <w:r w:rsidRPr="002A749D">
                          <w:rPr>
                            <w:rFonts w:ascii="Arial" w:eastAsia="MS PGothic" w:hAnsi="Arial" w:cs="Arial"/>
                            <w:color w:val="000000"/>
                            <w:sz w:val="20"/>
                            <w:szCs w:val="20"/>
                          </w:rPr>
                          <w:t>Chosen frequency</w:t>
                        </w:r>
                        <w:r>
                          <w:rPr>
                            <w:rFonts w:ascii="Arial" w:eastAsia="MS PGothic" w:hAnsi="Arial" w:cs="Arial" w:hint="eastAsia"/>
                            <w:color w:val="000000"/>
                            <w:sz w:val="20"/>
                            <w:szCs w:val="20"/>
                          </w:rPr>
                          <w:t xml:space="preserve"> / </w:t>
                        </w:r>
                        <w:r>
                          <w:rPr>
                            <w:rFonts w:ascii="Arial" w:eastAsia="MS PGothic" w:hAnsi="Arial" w:cs="Arial"/>
                            <w:color w:val="000000"/>
                            <w:sz w:val="20"/>
                            <w:szCs w:val="20"/>
                          </w:rPr>
                          <w:t>v</w:t>
                        </w:r>
                        <w:r>
                          <w:rPr>
                            <w:rFonts w:ascii="Arial" w:eastAsia="MS PGothic" w:hAnsi="Arial" w:cs="Arial" w:hint="eastAsia"/>
                            <w:color w:val="000000"/>
                            <w:sz w:val="20"/>
                            <w:szCs w:val="20"/>
                          </w:rPr>
                          <w:t>oltage</w:t>
                        </w:r>
                        <w:r w:rsidRPr="002A749D">
                          <w:rPr>
                            <w:rFonts w:ascii="Arial" w:eastAsia="MS PGothic" w:hAnsi="Arial" w:cs="Arial"/>
                            <w:color w:val="000000"/>
                            <w:sz w:val="20"/>
                            <w:szCs w:val="20"/>
                          </w:rPr>
                          <w:t xml:space="preserve"> is set</w:t>
                        </w:r>
                      </w:p>
                    </w:txbxContent>
                  </v:textbox>
                </v:shape>
                <v:shape id="カギ線コネクタ 1568" o:spid="_x0000_s1299" type="#_x0000_t34" style="position:absolute;left:24343;top:9094;width:7713;height:332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" adj="-6402" strokecolor="black [3213]" strokeweight="2pt">
                  <v:stroke endarrow="block"/>
                </v:shape>
                <v:shape id="環状矢印 1572" o:spid="_x0000_s1300" style="position:absolute;left:19640;top:16818;width:11158;height:11541;rotation:-1327535fd;flip:y;visibility:visible;mso-wrap-style:square;v-text-anchor:middle" coordsize="1115782,115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" path="m963871,731034c892265,936919,689377,1059322,482823,1021253,280678,983996,131563,803309,126114,589016,120684,375504,259389,187282,458411,138089,663148,87484,873016,198298,955363,400490r119504,-4053l910642,565080,665186,410326r115432,-3914c704572,292783,564117,252408,445083,309960,334547,363403,270023,488256,286492,616832v16967,132461,115570,235847,239694,251322c653102,883976,773385,803823,816081,674975r147790,56059xe" fillcolor="#a5a5a5 [2092]" strokecolor="black [3213]" strokeweight="1.25pt">
                  <v:path arrowok="t" o:connecttype="custom" o:connectlocs="963871,731034;482823,1021253;126114,589016;458411,138089;955363,400490;1074867,396437;910642,565080;665186,410326;780618,406412;445083,309960;286492,616832;526186,868154;816081,674975;963871,731034" o:connectangles="0,0,0,0,0,0,0,0,0,0,0,0,0,0"/>
                </v:shape>
                <v:shape id="角丸四角形吹き出し 1573" o:spid="_x0000_s1301" type="#_x0000_t62" style="position:absolute;left:19293;top:22112;width:15907;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" adj="-3504,1178" filled="f" stroked="f" strokeweight=".5pt">
                  <v:textbox inset="1mm,1mm,1mm,1mm">
                    <w:txbxContent>
                      <w:p w14:paraId="60274037" w14:textId="77777777" w:rsidR="00DA6107" w:rsidRPr="006D3FE9" w:rsidRDefault="00DA6107" w:rsidP="00751114">
                        <w:pPr>
                          <w:jc w:val="center"/>
                          <w:rPr>
                            <w:rFonts w:asciiTheme="majorHAnsi" w:eastAsia="MS PGothic" w:hAnsiTheme="majorHAnsi" w:cstheme="majorHAnsi"/>
                            <w:color w:val="000000" w:themeColor="text1"/>
                            <w:lang w:eastAsia="ja-JP"/>
                          </w:rPr>
                        </w:pPr>
                        <w:r>
                          <w:rPr>
                            <w:rFonts w:asciiTheme="majorHAnsi" w:eastAsia="MS PGothic" w:hAnsiTheme="majorHAnsi" w:cstheme="majorHAnsi" w:hint="eastAsia"/>
                            <w:color w:val="000000" w:themeColor="text1"/>
                            <w:lang w:eastAsia="ja-JP"/>
                          </w:rPr>
                          <w:t>100</w:t>
                        </w:r>
                        <w:r>
                          <w:rPr>
                            <w:rFonts w:asciiTheme="majorHAnsi" w:eastAsia="MS PGothic" w:hAnsiTheme="majorHAnsi" w:cstheme="majorHAnsi"/>
                            <w:color w:val="000000" w:themeColor="text1"/>
                            <w:lang w:eastAsia="ja-JP"/>
                          </w:rPr>
                          <w:t>ms</w:t>
                        </w:r>
                        <w:r>
                          <w:rPr>
                            <w:rFonts w:asciiTheme="majorHAnsi" w:eastAsia="MS PGothic" w:hAnsiTheme="majorHAnsi" w:cstheme="majorHAnsi" w:hint="eastAsia"/>
                            <w:color w:val="000000" w:themeColor="text1"/>
                            <w:lang w:eastAsia="ja-JP"/>
                          </w:rPr>
                          <w:t xml:space="preserve"> </w:t>
                        </w:r>
                        <w:r>
                          <w:rPr>
                            <w:rFonts w:asciiTheme="majorHAnsi" w:eastAsia="MS PGothic" w:hAnsiTheme="majorHAnsi" w:cstheme="majorHAnsi"/>
                            <w:color w:val="000000" w:themeColor="text1"/>
                            <w:lang w:eastAsia="ja-JP"/>
                          </w:rPr>
                          <w:t>cycle (*1)</w:t>
                        </w:r>
                      </w:p>
                      <w:p w14:paraId="5CD767DA" w14:textId="77777777" w:rsidR="00DA6107" w:rsidRPr="006D3FE9" w:rsidRDefault="00DA6107" w:rsidP="009924F0">
                        <w:pPr>
                          <w:pStyle w:val="NormalWeb"/>
                          <w:spacing w:after="80"/>
                          <w:jc w:val="center"/>
                          <w:rPr>
                            <w:rFonts w:ascii="MS PGothic" w:eastAsia="MS PGothic" w:hAnsi="MS PGothic"/>
                            <w:color w:val="000000" w:themeColor="text1"/>
                          </w:rPr>
                        </w:pPr>
                      </w:p>
                    </w:txbxContent>
                  </v:textbox>
                </v:shape>
                <v:rect id="Rectangle 67" o:spid="_x0000_s1302" style="position:absolute;left:11558;top:16524;width:9260;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" filled="f">
                  <v:textbox inset="5.85pt,2mm,5.85pt,.7pt">
                    <w:txbxContent>
                      <w:p w14:paraId="05490F5D" w14:textId="77777777" w:rsidR="00DA6107" w:rsidRPr="001B2992" w:rsidRDefault="00DA6107" w:rsidP="00DE0127">
                        <w:pPr>
                          <w:jc w:val="center"/>
                          <w:rPr>
                            <w:rFonts w:asciiTheme="majorHAnsi" w:eastAsia="MS PGothic" w:hAnsiTheme="majorHAnsi" w:cstheme="majorHAnsi"/>
                            <w:sz w:val="14"/>
                          </w:rPr>
                        </w:pPr>
                        <w:r w:rsidRPr="001B2992">
                          <w:rPr>
                            <w:rFonts w:asciiTheme="majorHAnsi" w:eastAsia="MS PGothic" w:hAnsiTheme="majorHAnsi" w:cstheme="majorHAnsi"/>
                            <w:sz w:val="14"/>
                          </w:rPr>
                          <w:t>CPU Voltage 1</w:t>
                        </w:r>
                      </w:p>
                    </w:txbxContent>
                  </v:textbox>
                </v:rect>
                <v:rect id="Rectangle 67" o:spid="_x0000_s1303" style="position:absolute;left:11558;top:19149;width:9260;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" filled="f">
                  <v:textbox inset="5.85pt,2mm,5.85pt,.7pt">
                    <w:txbxContent>
                      <w:p w14:paraId="2E2C881C" w14:textId="77777777" w:rsidR="00DA6107" w:rsidRPr="001B2992" w:rsidRDefault="00DA6107" w:rsidP="00DE0127">
                        <w:pPr>
                          <w:jc w:val="center"/>
                          <w:rPr>
                            <w:rFonts w:asciiTheme="majorHAnsi" w:eastAsia="MS PGothic" w:hAnsiTheme="majorHAnsi" w:cstheme="majorHAnsi"/>
                            <w:sz w:val="14"/>
                            <w:lang w:eastAsia="ja-JP"/>
                          </w:rPr>
                        </w:pPr>
                        <w:r w:rsidRPr="001B2992">
                          <w:rPr>
                            <w:rFonts w:asciiTheme="majorHAnsi" w:eastAsia="MS PGothic" w:hAnsiTheme="majorHAnsi" w:cstheme="majorHAnsi"/>
                            <w:sz w:val="14"/>
                          </w:rPr>
                          <w:t xml:space="preserve">CPU Voltage </w:t>
                        </w:r>
                        <w:r w:rsidRPr="001B2992">
                          <w:rPr>
                            <w:rFonts w:asciiTheme="majorHAnsi" w:eastAsia="MS PGothic" w:hAnsiTheme="majorHAnsi" w:cstheme="majorHAnsi"/>
                            <w:sz w:val="14"/>
                            <w:lang w:eastAsia="ja-JP"/>
                          </w:rPr>
                          <w:t>2</w:t>
                        </w:r>
                      </w:p>
                    </w:txbxContent>
                  </v:textbox>
                </v:rect>
                <v:rect id="Rectangle 67" o:spid="_x0000_s1304" style="position:absolute;left:11558;top:21758;width:9260;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" filled="f">
                  <v:textbox style="layout-flow:vertical-ideographic" inset="5.85pt,2mm,5.85pt,.7pt">
                    <w:txbxContent>
                      <w:p w14:paraId="0FA7DCCF" w14:textId="77777777" w:rsidR="00DA6107" w:rsidRPr="001B2992" w:rsidRDefault="00DA6107" w:rsidP="003C6EA2">
                        <w:pPr>
                          <w:rPr>
                            <w:rFonts w:asciiTheme="majorHAnsi" w:eastAsia="MS PGothic" w:hAnsiTheme="majorHAnsi" w:cstheme="majorHAnsi"/>
                            <w:sz w:val="16"/>
                            <w:lang w:eastAsia="ja-JP"/>
                          </w:rPr>
                        </w:pPr>
                        <w:r w:rsidRPr="001B2992">
                          <w:rPr>
                            <w:rFonts w:asciiTheme="majorHAnsi" w:eastAsia="MS PGothic" w:hAnsiTheme="majorHAnsi" w:cstheme="majorHAnsi" w:hint="eastAsia"/>
                            <w:sz w:val="16"/>
                            <w:lang w:eastAsia="ja-JP"/>
                          </w:rPr>
                          <w:t>…</w:t>
                        </w:r>
                      </w:p>
                    </w:txbxContent>
                  </v:textbox>
                </v:rect>
                <v:rect id="Rectangle 67" o:spid="_x0000_s1305" style="position:absolute;left:11558;top:24370;width:9260;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" filled="f">
                  <v:textbox inset="5.85pt,2mm,5.85pt,.7pt">
                    <w:txbxContent>
                      <w:p w14:paraId="573F2819" w14:textId="77777777" w:rsidR="00DA6107" w:rsidRPr="001B2992" w:rsidRDefault="00DA6107" w:rsidP="00DE0127">
                        <w:pPr>
                          <w:jc w:val="center"/>
                          <w:rPr>
                            <w:rFonts w:asciiTheme="majorHAnsi" w:eastAsia="MS PGothic" w:hAnsiTheme="majorHAnsi" w:cstheme="majorHAnsi"/>
                            <w:sz w:val="18"/>
                          </w:rPr>
                        </w:pPr>
                        <w:r w:rsidRPr="001B2992">
                          <w:rPr>
                            <w:rFonts w:asciiTheme="majorHAnsi" w:eastAsia="MS PGothic" w:hAnsiTheme="majorHAnsi" w:cstheme="majorHAnsi"/>
                            <w:sz w:val="14"/>
                          </w:rPr>
                          <w:t xml:space="preserve">CPU Voltage </w:t>
                        </w:r>
                        <w:r w:rsidRPr="001B2992">
                          <w:rPr>
                            <w:rFonts w:asciiTheme="majorHAnsi" w:eastAsia="MS PGothic" w:hAnsiTheme="majorHAnsi" w:cstheme="majorHAnsi"/>
                            <w:sz w:val="18"/>
                          </w:rPr>
                          <w:t>n-1</w:t>
                        </w:r>
                      </w:p>
                    </w:txbxContent>
                  </v:textbox>
                </v:rect>
                <v:rect id="Rectangle 67" o:spid="_x0000_s1306" style="position:absolute;left:11558;top:26981;width:9260;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" filled="f">
                  <v:textbox inset="5.85pt,2mm,5.85pt,.7pt">
                    <w:txbxContent>
                      <w:p w14:paraId="643B5D7C" w14:textId="77777777" w:rsidR="00DA6107" w:rsidRPr="001B2992" w:rsidRDefault="00DA6107" w:rsidP="00DE0127">
                        <w:pPr>
                          <w:jc w:val="center"/>
                          <w:rPr>
                            <w:rFonts w:asciiTheme="majorHAnsi" w:eastAsia="MS PGothic" w:hAnsiTheme="majorHAnsi" w:cstheme="majorHAnsi"/>
                            <w:sz w:val="16"/>
                          </w:rPr>
                        </w:pPr>
                        <w:r w:rsidRPr="001B2992">
                          <w:rPr>
                            <w:rFonts w:asciiTheme="majorHAnsi" w:eastAsia="MS PGothic" w:hAnsiTheme="majorHAnsi" w:cstheme="majorHAnsi"/>
                            <w:sz w:val="16"/>
                          </w:rPr>
                          <w:t xml:space="preserve">CPU </w:t>
                        </w:r>
                        <w:r>
                          <w:rPr>
                            <w:rFonts w:asciiTheme="majorHAnsi" w:eastAsia="MS PGothic" w:hAnsiTheme="majorHAnsi" w:cstheme="majorHAnsi"/>
                            <w:sz w:val="16"/>
                          </w:rPr>
                          <w:t>Voltage</w:t>
                        </w:r>
                        <w:r w:rsidRPr="001B2992">
                          <w:rPr>
                            <w:rFonts w:asciiTheme="majorHAnsi" w:eastAsia="MS PGothic" w:hAnsiTheme="majorHAnsi" w:cstheme="majorHAnsi"/>
                            <w:sz w:val="16"/>
                          </w:rPr>
                          <w:t xml:space="preserve"> n</w:t>
                        </w:r>
                      </w:p>
                    </w:txbxContent>
                  </v:textbox>
                </v:rect>
                <v:shape id="角丸四角形吹き出し 1542" o:spid="_x0000_s1307" type="#_x0000_t62" style="position:absolute;left:11155;top:12788;width:23577;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" adj="-3504,1178" fillcolor="white [3212]" strokecolor="black [3213]" strokeweight=".5pt">
                  <v:textbox inset="1mm,1mm,1mm,1mm">
                    <w:txbxContent>
                      <w:p w14:paraId="0C352E7B" w14:textId="77777777" w:rsidR="00DA6107" w:rsidRPr="006D3FE9" w:rsidRDefault="00DA6107" w:rsidP="00600655">
                        <w:pPr>
                          <w:rPr>
                            <w:rFonts w:ascii="MS PGothic" w:eastAsia="MS PGothic" w:hAnsi="MS PGothic"/>
                            <w:color w:val="000000" w:themeColor="text1"/>
                          </w:rPr>
                        </w:pPr>
                        <w:r>
                          <w:rPr>
                            <w:rFonts w:asciiTheme="majorHAnsi" w:eastAsia="MS PGothic" w:hAnsiTheme="majorHAnsi" w:cstheme="majorHAnsi" w:hint="eastAsia"/>
                            <w:color w:val="000000" w:themeColor="text1"/>
                            <w:lang w:eastAsia="ja-JP"/>
                          </w:rPr>
                          <w:t xml:space="preserve">Requested frequency </w:t>
                        </w:r>
                        <w:r>
                          <w:rPr>
                            <w:rFonts w:asciiTheme="majorHAnsi" w:eastAsia="MS PGothic" w:hAnsiTheme="majorHAnsi" w:cstheme="majorHAnsi"/>
                            <w:color w:val="000000" w:themeColor="text1"/>
                            <w:lang w:eastAsia="ja-JP"/>
                          </w:rPr>
                          <w:t>/ voltage is</w:t>
                        </w:r>
                        <w:r>
                          <w:rPr>
                            <w:rFonts w:asciiTheme="majorHAnsi" w:eastAsia="MS PGothic" w:hAnsiTheme="majorHAnsi" w:cstheme="majorHAnsi" w:hint="eastAsia"/>
                            <w:color w:val="000000" w:themeColor="text1"/>
                            <w:lang w:eastAsia="ja-JP"/>
                          </w:rPr>
                          <w:t xml:space="preserve"> searched</w:t>
                        </w:r>
                        <w:r>
                          <w:rPr>
                            <w:rFonts w:asciiTheme="majorHAnsi" w:eastAsia="MS PGothic" w:hAnsiTheme="majorHAnsi" w:cstheme="majorHAnsi"/>
                            <w:color w:val="000000" w:themeColor="text1"/>
                            <w:lang w:eastAsia="ja-JP"/>
                          </w:rPr>
                          <w:t xml:space="preserve"> based on the above formula.</w:t>
                        </w:r>
                      </w:p>
                    </w:txbxContent>
                  </v:textbox>
                </v:shape>
                <w10:anchorlock/>
              </v:group>
            </w:pict>
          </mc:Fallback>
        </mc:AlternateContent>
      </w:r>
    </w:p>
    <w:p w14:paraId="39A5B89D" w14:textId="6D9665DA" w:rsidR="00DE0127" w:rsidRDefault="00DB32D8" w:rsidP="00DE0127">
      <w:pPr>
        <w:pStyle w:val="Caption"/>
        <w:jc w:val="center"/>
        <w:rPr>
          <w:lang w:eastAsia="ja-JP"/>
        </w:rPr>
      </w:pPr>
      <w:bookmarkStart w:id="48" w:name="_Ref431464141"/>
      <w:r>
        <w:rPr>
          <w:rFonts w:hint="eastAsia"/>
          <w:lang w:eastAsia="ja-JP"/>
        </w:rPr>
        <w:t>Figure</w:t>
      </w:r>
      <w:r w:rsidR="00DE0127">
        <w:rPr>
          <w:lang w:eastAsia="ja-JP"/>
        </w:rPr>
        <w:t xml:space="preserve"> </w:t>
      </w:r>
      <w:r w:rsidR="00DE0127">
        <w:fldChar w:fldCharType="begin"/>
      </w:r>
      <w:r w:rsidR="00DE0127">
        <w:rPr>
          <w:lang w:eastAsia="ja-JP"/>
        </w:rPr>
        <w:instrText xml:space="preserve"> STYLEREF 1 \s </w:instrText>
      </w:r>
      <w:r w:rsidR="00DE0127">
        <w:fldChar w:fldCharType="separate"/>
      </w:r>
      <w:r w:rsidR="006E676E">
        <w:rPr>
          <w:noProof/>
          <w:lang w:eastAsia="ja-JP"/>
        </w:rPr>
        <w:t>4</w:t>
      </w:r>
      <w:r w:rsidR="00DE0127">
        <w:rPr>
          <w:noProof/>
        </w:rPr>
        <w:fldChar w:fldCharType="end"/>
      </w:r>
      <w:r w:rsidR="00DE0127">
        <w:rPr>
          <w:lang w:eastAsia="ja-JP"/>
        </w:rPr>
        <w:noBreakHyphen/>
      </w:r>
      <w:r w:rsidR="00DE0127">
        <w:fldChar w:fldCharType="begin"/>
      </w:r>
      <w:r w:rsidR="00DE0127">
        <w:rPr>
          <w:lang w:eastAsia="ja-JP"/>
        </w:rPr>
        <w:instrText xml:space="preserve"> SEQ Figure \* ARABIC \s 1 </w:instrText>
      </w:r>
      <w:r w:rsidR="00DE0127">
        <w:fldChar w:fldCharType="separate"/>
      </w:r>
      <w:r w:rsidR="006E676E">
        <w:rPr>
          <w:noProof/>
          <w:lang w:eastAsia="ja-JP"/>
        </w:rPr>
        <w:t>6</w:t>
      </w:r>
      <w:r w:rsidR="00DE0127">
        <w:rPr>
          <w:noProof/>
        </w:rPr>
        <w:fldChar w:fldCharType="end"/>
      </w:r>
      <w:bookmarkEnd w:id="48"/>
      <w:r w:rsidR="00DE0127">
        <w:rPr>
          <w:rFonts w:hint="eastAsia"/>
          <w:lang w:eastAsia="ja-JP"/>
        </w:rPr>
        <w:t xml:space="preserve"> </w:t>
      </w:r>
      <w:r w:rsidR="002A749D">
        <w:rPr>
          <w:lang w:eastAsia="ja-JP"/>
        </w:rPr>
        <w:t>O</w:t>
      </w:r>
      <w:r w:rsidR="002A749D" w:rsidRPr="002A749D">
        <w:rPr>
          <w:lang w:eastAsia="ja-JP"/>
        </w:rPr>
        <w:t xml:space="preserve">verview flow which decides </w:t>
      </w:r>
      <w:r w:rsidR="002A749D">
        <w:rPr>
          <w:lang w:eastAsia="ja-JP"/>
        </w:rPr>
        <w:t xml:space="preserve">CPU </w:t>
      </w:r>
      <w:r w:rsidR="002A749D" w:rsidRPr="002A749D">
        <w:rPr>
          <w:lang w:eastAsia="ja-JP"/>
        </w:rPr>
        <w:t>frequency</w:t>
      </w:r>
      <w:r w:rsidR="006D7E75">
        <w:rPr>
          <w:rFonts w:hint="eastAsia"/>
          <w:lang w:eastAsia="ja-JP"/>
        </w:rPr>
        <w:t xml:space="preserve"> / voltage</w:t>
      </w:r>
      <w:r w:rsidR="00DE0127" w:rsidRPr="002A749D">
        <w:rPr>
          <w:vanish/>
          <w:lang w:eastAsia="ja-JP"/>
        </w:rPr>
        <w:t xml:space="preserve"> </w:t>
      </w:r>
    </w:p>
    <w:p w14:paraId="25A82E63" w14:textId="77777777" w:rsidR="00DE0127" w:rsidRDefault="00D45FE8" w:rsidP="00DE0127">
      <w:pPr>
        <w:pStyle w:val="ListParagraph"/>
        <w:ind w:leftChars="0" w:left="360"/>
        <w:rPr>
          <w:lang w:eastAsia="ja-JP"/>
        </w:rPr>
      </w:pPr>
      <w:r w:rsidRPr="00D45FE8">
        <w:rPr>
          <w:lang w:eastAsia="ja-JP"/>
        </w:rPr>
        <w:t xml:space="preserve">(*1) 100ms is the sample value to execute governor work. It </w:t>
      </w:r>
      <w:r w:rsidR="008D03AF">
        <w:rPr>
          <w:lang w:eastAsia="ja-JP"/>
        </w:rPr>
        <w:t xml:space="preserve">is </w:t>
      </w:r>
      <w:r w:rsidRPr="00D45FE8">
        <w:rPr>
          <w:lang w:eastAsia="ja-JP"/>
        </w:rPr>
        <w:t>applied to Conservative and Ondemand governors. The actual val</w:t>
      </w:r>
      <w:r w:rsidR="006C4C21">
        <w:rPr>
          <w:lang w:eastAsia="ja-JP"/>
        </w:rPr>
        <w:t>u</w:t>
      </w:r>
      <w:r w:rsidRPr="00D45FE8">
        <w:rPr>
          <w:lang w:eastAsia="ja-JP"/>
        </w:rPr>
        <w:t>e can be adjusted base</w:t>
      </w:r>
      <w:r w:rsidR="008D03AF">
        <w:rPr>
          <w:lang w:eastAsia="ja-JP"/>
        </w:rPr>
        <w:t>d</w:t>
      </w:r>
      <w:r w:rsidRPr="00D45FE8">
        <w:rPr>
          <w:lang w:eastAsia="ja-JP"/>
        </w:rPr>
        <w:t xml:space="preserve"> on target frequency (for </w:t>
      </w:r>
      <w:r w:rsidR="0015545F">
        <w:rPr>
          <w:lang w:eastAsia="ja-JP"/>
        </w:rPr>
        <w:t>O</w:t>
      </w:r>
      <w:r w:rsidR="00BE3D57">
        <w:rPr>
          <w:lang w:eastAsia="ja-JP"/>
        </w:rPr>
        <w:t>n</w:t>
      </w:r>
      <w:r w:rsidRPr="00D45FE8">
        <w:rPr>
          <w:lang w:eastAsia="ja-JP"/>
        </w:rPr>
        <w:t>demand governor</w:t>
      </w:r>
      <w:r>
        <w:rPr>
          <w:lang w:eastAsia="ja-JP"/>
        </w:rPr>
        <w:t>) or changing via cpufreq sysfs</w:t>
      </w:r>
      <w:r w:rsidRPr="00D45FE8">
        <w:rPr>
          <w:lang w:eastAsia="ja-JP"/>
        </w:rPr>
        <w:t xml:space="preserve"> (for </w:t>
      </w:r>
      <w:r w:rsidR="0015545F">
        <w:rPr>
          <w:lang w:eastAsia="ja-JP"/>
        </w:rPr>
        <w:t>C</w:t>
      </w:r>
      <w:r w:rsidRPr="00D45FE8">
        <w:rPr>
          <w:lang w:eastAsia="ja-JP"/>
        </w:rPr>
        <w:t>onservative governor).</w:t>
      </w:r>
    </w:p>
    <w:p w14:paraId="40084D27" w14:textId="77777777" w:rsidR="00293935" w:rsidRDefault="00293935">
      <w:pPr>
        <w:overflowPunct/>
        <w:autoSpaceDE/>
        <w:autoSpaceDN/>
        <w:adjustRightInd/>
        <w:textAlignment w:val="auto"/>
        <w:rPr>
          <w:lang w:eastAsia="ja-JP"/>
        </w:rPr>
      </w:pPr>
      <w:r>
        <w:rPr>
          <w:lang w:eastAsia="ja-JP"/>
        </w:rPr>
        <w:br w:type="page"/>
      </w:r>
    </w:p>
    <w:p w14:paraId="1984AC0F" w14:textId="77777777" w:rsidR="00293935" w:rsidRDefault="00912C7F" w:rsidP="009B006D">
      <w:pPr>
        <w:pStyle w:val="Heading3"/>
        <w:numPr>
          <w:ilvl w:val="2"/>
          <w:numId w:val="13"/>
        </w:numPr>
        <w:rPr>
          <w:lang w:eastAsia="ja-JP"/>
        </w:rPr>
      </w:pPr>
      <w:bookmarkStart w:id="49" w:name="_Toc435017183"/>
      <w:r>
        <w:rPr>
          <w:lang w:eastAsia="ja-JP"/>
        </w:rPr>
        <w:lastRenderedPageBreak/>
        <w:t xml:space="preserve">Frequency and </w:t>
      </w:r>
      <w:r w:rsidR="00293935">
        <w:rPr>
          <w:rFonts w:hint="eastAsia"/>
          <w:lang w:eastAsia="ja-JP"/>
        </w:rPr>
        <w:t>AVS</w:t>
      </w:r>
      <w:bookmarkEnd w:id="49"/>
      <w:r>
        <w:rPr>
          <w:lang w:eastAsia="ja-JP"/>
        </w:rPr>
        <w:t xml:space="preserve"> support</w:t>
      </w:r>
    </w:p>
    <w:p w14:paraId="1E5EBF99" w14:textId="087EC410" w:rsidR="007E5E1D" w:rsidRPr="006E676E" w:rsidRDefault="007E5E1D" w:rsidP="006E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eastAsia="Times New Roman"/>
        </w:rPr>
      </w:pPr>
      <w:r w:rsidRPr="006E676E">
        <w:rPr>
          <w:rFonts w:eastAsia="Times New Roman"/>
        </w:rPr>
        <w:t>CA57 frequency of R-Car H3e-2G/M3e-2G supports 2.0GHz (16.6MHz x1/1 x 120 x 32/32), but no supports AVS as R-Car Series, 3rd Generation Expansion H/W.</w:t>
      </w:r>
    </w:p>
    <w:p w14:paraId="11C97B97" w14:textId="6F27E18E" w:rsidR="002C0C53" w:rsidRDefault="002C0C53" w:rsidP="00E130A1">
      <w:pPr>
        <w:rPr>
          <w:lang w:eastAsia="ja-JP"/>
        </w:rPr>
      </w:pPr>
      <w:r>
        <w:rPr>
          <w:lang w:eastAsia="ja-JP"/>
        </w:rPr>
        <w:fldChar w:fldCharType="begin"/>
      </w:r>
      <w:r>
        <w:rPr>
          <w:lang w:eastAsia="ja-JP"/>
        </w:rPr>
        <w:instrText xml:space="preserve"> REF _Ref503429152 \h </w:instrText>
      </w:r>
      <w:r>
        <w:rPr>
          <w:lang w:eastAsia="ja-JP"/>
        </w:rPr>
      </w:r>
      <w:r>
        <w:rPr>
          <w:lang w:eastAsia="ja-JP"/>
        </w:rPr>
        <w:fldChar w:fldCharType="separate"/>
      </w:r>
      <w:ins w:id="50" w:author="Quat Doan Huynh" w:date="2023-12-14T12:29:00Z">
        <w:r w:rsidR="006E676E">
          <w:rPr>
            <w:rFonts w:hint="eastAsia"/>
            <w:lang w:eastAsia="ja-JP"/>
          </w:rPr>
          <w:t>Table</w:t>
        </w:r>
        <w:r w:rsidR="006E676E">
          <w:rPr>
            <w:lang w:eastAsia="ja-JP"/>
          </w:rPr>
          <w:t xml:space="preserve"> </w:t>
        </w:r>
        <w:r w:rsidR="006E676E">
          <w:rPr>
            <w:noProof/>
            <w:lang w:eastAsia="ja-JP"/>
          </w:rPr>
          <w:t>4</w:t>
        </w:r>
        <w:r w:rsidR="006E676E">
          <w:rPr>
            <w:lang w:eastAsia="ja-JP"/>
          </w:rPr>
          <w:noBreakHyphen/>
        </w:r>
        <w:r w:rsidR="006E676E">
          <w:rPr>
            <w:noProof/>
            <w:lang w:eastAsia="ja-JP"/>
          </w:rPr>
          <w:t>6</w:t>
        </w:r>
      </w:ins>
      <w:del w:id="51"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6</w:delText>
        </w:r>
      </w:del>
      <w:r>
        <w:rPr>
          <w:lang w:eastAsia="ja-JP"/>
        </w:rPr>
        <w:fldChar w:fldCharType="end"/>
      </w:r>
      <w:r>
        <w:rPr>
          <w:rFonts w:hint="eastAsia"/>
          <w:lang w:eastAsia="ja-JP"/>
        </w:rPr>
        <w:t xml:space="preserve"> </w:t>
      </w:r>
      <w:r w:rsidR="00305235">
        <w:rPr>
          <w:lang w:eastAsia="ja-JP"/>
        </w:rPr>
        <w:t>and</w:t>
      </w:r>
      <w:r w:rsidR="00BA7066">
        <w:rPr>
          <w:lang w:eastAsia="ja-JP"/>
        </w:rPr>
        <w:t xml:space="preserve"> </w:t>
      </w:r>
      <w:r w:rsidR="007C3FD3">
        <w:rPr>
          <w:lang w:eastAsia="ja-JP"/>
        </w:rPr>
        <w:fldChar w:fldCharType="begin"/>
      </w:r>
      <w:r w:rsidR="007C3FD3">
        <w:rPr>
          <w:lang w:eastAsia="ja-JP"/>
        </w:rPr>
        <w:instrText xml:space="preserve"> REF _Ref476921554 \h </w:instrText>
      </w:r>
      <w:r w:rsidR="007C3FD3">
        <w:rPr>
          <w:lang w:eastAsia="ja-JP"/>
        </w:rPr>
      </w:r>
      <w:r w:rsidR="007C3FD3">
        <w:rPr>
          <w:lang w:eastAsia="ja-JP"/>
        </w:rPr>
        <w:fldChar w:fldCharType="separate"/>
      </w:r>
      <w:ins w:id="52" w:author="Quat Doan Huynh" w:date="2023-12-14T12:29:00Z">
        <w:r w:rsidR="006E676E">
          <w:rPr>
            <w:rFonts w:hint="eastAsia"/>
            <w:lang w:eastAsia="ja-JP"/>
          </w:rPr>
          <w:t>Table</w:t>
        </w:r>
        <w:r w:rsidR="006E676E">
          <w:rPr>
            <w:lang w:eastAsia="ja-JP"/>
          </w:rPr>
          <w:t xml:space="preserve"> </w:t>
        </w:r>
        <w:r w:rsidR="006E676E">
          <w:rPr>
            <w:noProof/>
            <w:lang w:eastAsia="ja-JP"/>
          </w:rPr>
          <w:t>4</w:t>
        </w:r>
        <w:r w:rsidR="006E676E">
          <w:rPr>
            <w:lang w:eastAsia="ja-JP"/>
          </w:rPr>
          <w:noBreakHyphen/>
        </w:r>
        <w:r w:rsidR="006E676E">
          <w:rPr>
            <w:noProof/>
            <w:lang w:eastAsia="ja-JP"/>
          </w:rPr>
          <w:t>7</w:t>
        </w:r>
      </w:ins>
      <w:del w:id="53"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4</w:delText>
        </w:r>
        <w:r w:rsidR="00DF2E58" w:rsidDel="006E676E">
          <w:rPr>
            <w:lang w:eastAsia="ja-JP"/>
          </w:rPr>
          <w:noBreakHyphen/>
        </w:r>
        <w:r w:rsidR="00DF2E58" w:rsidDel="006E676E">
          <w:rPr>
            <w:noProof/>
            <w:lang w:eastAsia="ja-JP"/>
          </w:rPr>
          <w:delText>7</w:delText>
        </w:r>
      </w:del>
      <w:r w:rsidR="007C3FD3">
        <w:rPr>
          <w:lang w:eastAsia="ja-JP"/>
        </w:rPr>
        <w:fldChar w:fldCharType="end"/>
      </w:r>
      <w:r w:rsidR="00305235">
        <w:rPr>
          <w:lang w:eastAsia="ja-JP"/>
        </w:rPr>
        <w:t xml:space="preserve"> </w:t>
      </w:r>
      <w:r w:rsidR="002A749D">
        <w:rPr>
          <w:lang w:eastAsia="ja-JP"/>
        </w:rPr>
        <w:t xml:space="preserve">show </w:t>
      </w:r>
      <w:r w:rsidR="009F764F">
        <w:rPr>
          <w:lang w:eastAsia="ja-JP"/>
        </w:rPr>
        <w:t xml:space="preserve">frequency and </w:t>
      </w:r>
      <w:r w:rsidR="004804B0">
        <w:rPr>
          <w:lang w:eastAsia="ja-JP"/>
        </w:rPr>
        <w:t>AVS pattern</w:t>
      </w:r>
      <w:r w:rsidR="00C01B39">
        <w:rPr>
          <w:lang w:eastAsia="ja-JP"/>
        </w:rPr>
        <w:t xml:space="preserve">s </w:t>
      </w:r>
      <w:r w:rsidR="009F764F">
        <w:rPr>
          <w:lang w:eastAsia="ja-JP"/>
        </w:rPr>
        <w:t xml:space="preserve">of CA57 </w:t>
      </w:r>
      <w:r w:rsidR="00305235">
        <w:rPr>
          <w:lang w:eastAsia="ja-JP"/>
        </w:rPr>
        <w:t xml:space="preserve">that </w:t>
      </w:r>
      <w:r w:rsidR="00C01B39">
        <w:rPr>
          <w:lang w:eastAsia="ja-JP"/>
        </w:rPr>
        <w:t>are</w:t>
      </w:r>
      <w:r w:rsidR="00305235">
        <w:rPr>
          <w:lang w:eastAsia="ja-JP"/>
        </w:rPr>
        <w:t xml:space="preserve"> </w:t>
      </w:r>
      <w:r w:rsidR="00C01B39">
        <w:rPr>
          <w:lang w:eastAsia="ja-JP"/>
        </w:rPr>
        <w:t>applied</w:t>
      </w:r>
      <w:r w:rsidR="00305235">
        <w:rPr>
          <w:lang w:eastAsia="ja-JP"/>
        </w:rPr>
        <w:t xml:space="preserve"> </w:t>
      </w:r>
      <w:r w:rsidR="00C01B39">
        <w:rPr>
          <w:lang w:eastAsia="ja-JP"/>
        </w:rPr>
        <w:t xml:space="preserve">for </w:t>
      </w:r>
      <w:r w:rsidR="007B3486">
        <w:rPr>
          <w:lang w:eastAsia="ja-JP"/>
        </w:rPr>
        <w:t xml:space="preserve">R-Car </w:t>
      </w:r>
      <w:r w:rsidR="00C01B39">
        <w:rPr>
          <w:lang w:eastAsia="ja-JP"/>
        </w:rPr>
        <w:t>H3</w:t>
      </w:r>
      <w:r w:rsidR="001564E5">
        <w:rPr>
          <w:lang w:eastAsia="ja-JP"/>
        </w:rPr>
        <w:t xml:space="preserve">, </w:t>
      </w:r>
      <w:r w:rsidR="007B3486">
        <w:rPr>
          <w:lang w:eastAsia="ja-JP"/>
        </w:rPr>
        <w:t xml:space="preserve">R-Car </w:t>
      </w:r>
      <w:r w:rsidR="00C01B39">
        <w:rPr>
          <w:lang w:eastAsia="ja-JP"/>
        </w:rPr>
        <w:t>M3</w:t>
      </w:r>
      <w:r w:rsidR="00B46493">
        <w:rPr>
          <w:lang w:eastAsia="ja-JP"/>
        </w:rPr>
        <w:t>;</w:t>
      </w:r>
      <w:r w:rsidR="001564E5">
        <w:rPr>
          <w:lang w:eastAsia="ja-JP"/>
        </w:rPr>
        <w:t xml:space="preserve"> and</w:t>
      </w:r>
      <w:r w:rsidR="00305235">
        <w:rPr>
          <w:lang w:eastAsia="ja-JP"/>
        </w:rPr>
        <w:t xml:space="preserve"> </w:t>
      </w:r>
      <w:r w:rsidR="00305235">
        <w:rPr>
          <w:lang w:eastAsia="ja-JP"/>
        </w:rPr>
        <w:fldChar w:fldCharType="begin"/>
      </w:r>
      <w:r w:rsidR="00305235">
        <w:rPr>
          <w:lang w:eastAsia="ja-JP"/>
        </w:rPr>
        <w:instrText xml:space="preserve"> REF _Ref503361857 \h </w:instrText>
      </w:r>
      <w:r w:rsidR="00305235">
        <w:rPr>
          <w:lang w:eastAsia="ja-JP"/>
        </w:rPr>
      </w:r>
      <w:r w:rsidR="00305235">
        <w:rPr>
          <w:lang w:eastAsia="ja-JP"/>
        </w:rPr>
        <w:fldChar w:fldCharType="separate"/>
      </w:r>
      <w:r w:rsidR="006E676E">
        <w:t xml:space="preserve">Table </w:t>
      </w:r>
      <w:r w:rsidR="006E676E">
        <w:rPr>
          <w:noProof/>
        </w:rPr>
        <w:t>4</w:t>
      </w:r>
      <w:r w:rsidR="006E676E">
        <w:noBreakHyphen/>
      </w:r>
      <w:r w:rsidR="006E676E">
        <w:rPr>
          <w:noProof/>
        </w:rPr>
        <w:t>8</w:t>
      </w:r>
      <w:r w:rsidR="00305235">
        <w:rPr>
          <w:lang w:eastAsia="ja-JP"/>
        </w:rPr>
        <w:fldChar w:fldCharType="end"/>
      </w:r>
      <w:r w:rsidR="00305235">
        <w:rPr>
          <w:lang w:eastAsia="ja-JP"/>
        </w:rPr>
        <w:t xml:space="preserve"> show</w:t>
      </w:r>
      <w:r w:rsidR="001564E5">
        <w:rPr>
          <w:lang w:eastAsia="ja-JP"/>
        </w:rPr>
        <w:t xml:space="preserve"> </w:t>
      </w:r>
      <w:r w:rsidR="00CD6D9D">
        <w:rPr>
          <w:lang w:eastAsia="ja-JP"/>
        </w:rPr>
        <w:t>frequency</w:t>
      </w:r>
      <w:r w:rsidR="00B46493">
        <w:rPr>
          <w:lang w:eastAsia="ja-JP"/>
        </w:rPr>
        <w:t xml:space="preserve"> and voltage</w:t>
      </w:r>
      <w:r w:rsidR="00CD6D9D">
        <w:rPr>
          <w:lang w:eastAsia="ja-JP"/>
        </w:rPr>
        <w:t xml:space="preserve"> pattern </w:t>
      </w:r>
      <w:r w:rsidR="000D6A3E">
        <w:rPr>
          <w:lang w:eastAsia="ja-JP"/>
        </w:rPr>
        <w:t xml:space="preserve">of CA57 </w:t>
      </w:r>
      <w:r w:rsidR="00CD6D9D">
        <w:rPr>
          <w:lang w:eastAsia="ja-JP"/>
        </w:rPr>
        <w:t xml:space="preserve">for </w:t>
      </w:r>
      <w:r w:rsidR="007B3486">
        <w:rPr>
          <w:lang w:eastAsia="ja-JP"/>
        </w:rPr>
        <w:t xml:space="preserve">R-Car </w:t>
      </w:r>
      <w:r w:rsidR="001564E5">
        <w:rPr>
          <w:lang w:eastAsia="ja-JP"/>
        </w:rPr>
        <w:t>M3N</w:t>
      </w:r>
      <w:r w:rsidR="004804B0">
        <w:rPr>
          <w:lang w:eastAsia="ja-JP"/>
        </w:rPr>
        <w:t xml:space="preserve">. </w:t>
      </w:r>
      <w:r w:rsidR="004804B0" w:rsidRPr="004804B0">
        <w:rPr>
          <w:lang w:eastAsia="ja-JP"/>
        </w:rPr>
        <w:t>AVS chooses voltage according to finished process of SoC</w:t>
      </w:r>
      <w:r w:rsidR="004804B0">
        <w:rPr>
          <w:lang w:eastAsia="ja-JP"/>
        </w:rPr>
        <w:t>.</w:t>
      </w:r>
      <w:r w:rsidR="00A80578">
        <w:rPr>
          <w:lang w:eastAsia="ja-JP"/>
        </w:rPr>
        <w:t xml:space="preserve"> </w:t>
      </w:r>
      <w:r w:rsidR="00A80578" w:rsidRPr="00A80578">
        <w:rPr>
          <w:lang w:eastAsia="ja-JP"/>
        </w:rPr>
        <w:t>AVS is</w:t>
      </w:r>
      <w:r w:rsidR="00305235">
        <w:rPr>
          <w:lang w:eastAsia="ja-JP"/>
        </w:rPr>
        <w:t xml:space="preserve"> </w:t>
      </w:r>
      <w:r w:rsidR="00304BC6">
        <w:rPr>
          <w:lang w:eastAsia="ja-JP"/>
        </w:rPr>
        <w:t>read</w:t>
      </w:r>
      <w:r w:rsidR="00A80578" w:rsidRPr="00A80578">
        <w:rPr>
          <w:lang w:eastAsia="ja-JP"/>
        </w:rPr>
        <w:t xml:space="preserve"> when </w:t>
      </w:r>
      <w:r w:rsidR="00A80578">
        <w:rPr>
          <w:lang w:eastAsia="ja-JP"/>
        </w:rPr>
        <w:t>value is set</w:t>
      </w:r>
      <w:r w:rsidR="00A80578" w:rsidRPr="00A80578">
        <w:rPr>
          <w:lang w:eastAsia="ja-JP"/>
        </w:rPr>
        <w:t xml:space="preserve"> to eFuse.</w:t>
      </w:r>
    </w:p>
    <w:p w14:paraId="799715E9" w14:textId="77777777" w:rsidR="00195F7F" w:rsidRPr="00DE38F9" w:rsidRDefault="00114999" w:rsidP="00E130A1">
      <w:pPr>
        <w:rPr>
          <w:vanish/>
          <w:lang w:eastAsia="ja-JP"/>
        </w:rPr>
      </w:pPr>
      <w:r w:rsidRPr="00DE38F9">
        <w:rPr>
          <w:vanish/>
          <w:lang w:eastAsia="ja-JP"/>
        </w:rPr>
        <w:t xml:space="preserve"> </w:t>
      </w:r>
    </w:p>
    <w:p w14:paraId="3430857B" w14:textId="6C43918B" w:rsidR="0093316A" w:rsidRPr="00DE38F9" w:rsidRDefault="000F3D29" w:rsidP="0067510D">
      <w:pPr>
        <w:pStyle w:val="Caption"/>
        <w:rPr>
          <w:vanish/>
          <w:lang w:eastAsia="ja-JP"/>
        </w:rPr>
      </w:pPr>
      <w:bookmarkStart w:id="54" w:name="_Ref503429152"/>
      <w:r>
        <w:rPr>
          <w:rFonts w:hint="eastAsia"/>
          <w:lang w:eastAsia="ja-JP"/>
        </w:rPr>
        <w:t>Table</w:t>
      </w:r>
      <w:r w:rsidR="0093316A">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6</w:t>
      </w:r>
      <w:r w:rsidR="00AB0703">
        <w:rPr>
          <w:lang w:eastAsia="ja-JP"/>
        </w:rPr>
        <w:fldChar w:fldCharType="end"/>
      </w:r>
      <w:bookmarkEnd w:id="54"/>
      <w:r w:rsidR="0093316A">
        <w:rPr>
          <w:noProof/>
          <w:lang w:eastAsia="ja-JP"/>
        </w:rPr>
        <w:t xml:space="preserve"> </w:t>
      </w:r>
      <w:r w:rsidR="001651F9">
        <w:rPr>
          <w:noProof/>
          <w:lang w:eastAsia="ja-JP"/>
        </w:rPr>
        <w:t>CA57 frequency and AVS</w:t>
      </w:r>
      <w:r w:rsidR="001651F9">
        <w:rPr>
          <w:rFonts w:hint="eastAsia"/>
          <w:noProof/>
          <w:lang w:eastAsia="ja-JP"/>
        </w:rPr>
        <w:t xml:space="preserve"> </w:t>
      </w:r>
      <w:r w:rsidR="00FC52FF">
        <w:rPr>
          <w:rFonts w:hint="eastAsia"/>
          <w:noProof/>
          <w:lang w:eastAsia="ja-JP"/>
        </w:rPr>
        <w:t>tabl</w:t>
      </w:r>
      <w:r w:rsidR="005605B2">
        <w:rPr>
          <w:noProof/>
          <w:lang w:eastAsia="ja-JP"/>
        </w:rPr>
        <w:t xml:space="preserve">e of </w:t>
      </w:r>
      <w:r w:rsidR="006F7D38">
        <w:rPr>
          <w:noProof/>
          <w:lang w:eastAsia="ja-JP"/>
        </w:rPr>
        <w:t xml:space="preserve">R-Car </w:t>
      </w:r>
      <w:r w:rsidR="005605B2">
        <w:rPr>
          <w:noProof/>
          <w:lang w:eastAsia="ja-JP"/>
        </w:rPr>
        <w:t>H3</w:t>
      </w:r>
    </w:p>
    <w:tbl>
      <w:tblPr>
        <w:tblStyle w:val="TableGrid"/>
        <w:tblW w:w="9766" w:type="dxa"/>
        <w:tblLayout w:type="fixed"/>
        <w:tblLook w:val="04A0" w:firstRow="1" w:lastRow="0" w:firstColumn="1" w:lastColumn="0" w:noHBand="0" w:noVBand="1"/>
      </w:tblPr>
      <w:tblGrid>
        <w:gridCol w:w="978"/>
        <w:gridCol w:w="3118"/>
        <w:gridCol w:w="708"/>
        <w:gridCol w:w="709"/>
        <w:gridCol w:w="709"/>
        <w:gridCol w:w="709"/>
        <w:gridCol w:w="708"/>
        <w:gridCol w:w="709"/>
        <w:gridCol w:w="709"/>
        <w:gridCol w:w="709"/>
      </w:tblGrid>
      <w:tr w:rsidR="00437D15" w14:paraId="586805B3" w14:textId="77777777" w:rsidTr="00E130A1">
        <w:trPr>
          <w:trHeight w:val="398"/>
        </w:trPr>
        <w:tc>
          <w:tcPr>
            <w:tcW w:w="978" w:type="dxa"/>
            <w:tcBorders>
              <w:top w:val="single" w:sz="12" w:space="0" w:color="auto"/>
              <w:left w:val="single" w:sz="12" w:space="0" w:color="auto"/>
              <w:bottom w:val="single" w:sz="12" w:space="0" w:color="auto"/>
            </w:tcBorders>
          </w:tcPr>
          <w:p w14:paraId="447D80A5" w14:textId="77777777" w:rsidR="00437D15" w:rsidRPr="00F8491C" w:rsidRDefault="00437D15" w:rsidP="00F8491C">
            <w:pPr>
              <w:rPr>
                <w:sz w:val="18"/>
                <w:szCs w:val="18"/>
                <w:lang w:eastAsia="ja-JP"/>
              </w:rPr>
            </w:pPr>
            <w:r>
              <w:rPr>
                <w:sz w:val="18"/>
                <w:szCs w:val="18"/>
                <w:lang w:eastAsia="ja-JP"/>
              </w:rPr>
              <w:t>Operating mode</w:t>
            </w:r>
          </w:p>
        </w:tc>
        <w:tc>
          <w:tcPr>
            <w:tcW w:w="3118" w:type="dxa"/>
            <w:tcBorders>
              <w:top w:val="single" w:sz="12" w:space="0" w:color="auto"/>
              <w:bottom w:val="single" w:sz="12" w:space="0" w:color="auto"/>
            </w:tcBorders>
            <w:vAlign w:val="center"/>
          </w:tcPr>
          <w:p w14:paraId="1DBD264A" w14:textId="77777777" w:rsidR="00437D15" w:rsidRPr="00F8491C" w:rsidRDefault="00437D15" w:rsidP="00896ADD">
            <w:pPr>
              <w:jc w:val="center"/>
              <w:rPr>
                <w:sz w:val="18"/>
                <w:szCs w:val="18"/>
                <w:lang w:eastAsia="ja-JP"/>
              </w:rPr>
            </w:pPr>
            <w:r w:rsidRPr="00F8491C">
              <w:rPr>
                <w:sz w:val="18"/>
                <w:szCs w:val="18"/>
                <w:lang w:eastAsia="ja-JP"/>
              </w:rPr>
              <w:t>CA57 Freq</w:t>
            </w:r>
          </w:p>
        </w:tc>
        <w:tc>
          <w:tcPr>
            <w:tcW w:w="708" w:type="dxa"/>
            <w:tcBorders>
              <w:top w:val="single" w:sz="12" w:space="0" w:color="auto"/>
              <w:bottom w:val="single" w:sz="12" w:space="0" w:color="auto"/>
            </w:tcBorders>
            <w:vAlign w:val="center"/>
          </w:tcPr>
          <w:p w14:paraId="7C72B162" w14:textId="77777777" w:rsidR="00437D15" w:rsidRPr="00F8491C" w:rsidRDefault="00437D15" w:rsidP="00896ADD">
            <w:pPr>
              <w:jc w:val="center"/>
              <w:rPr>
                <w:sz w:val="18"/>
                <w:szCs w:val="18"/>
                <w:lang w:eastAsia="ja-JP"/>
              </w:rPr>
            </w:pPr>
            <w:r w:rsidRPr="00F8491C">
              <w:rPr>
                <w:sz w:val="18"/>
                <w:szCs w:val="18"/>
                <w:lang w:eastAsia="ja-JP"/>
              </w:rPr>
              <w:t>AVS0</w:t>
            </w:r>
          </w:p>
        </w:tc>
        <w:tc>
          <w:tcPr>
            <w:tcW w:w="709" w:type="dxa"/>
            <w:tcBorders>
              <w:top w:val="single" w:sz="12" w:space="0" w:color="auto"/>
              <w:bottom w:val="single" w:sz="12" w:space="0" w:color="auto"/>
            </w:tcBorders>
            <w:vAlign w:val="center"/>
          </w:tcPr>
          <w:p w14:paraId="570BE7E6" w14:textId="77777777" w:rsidR="00437D15" w:rsidRPr="00F8491C" w:rsidRDefault="00437D15" w:rsidP="00896ADD">
            <w:pPr>
              <w:jc w:val="center"/>
              <w:rPr>
                <w:sz w:val="18"/>
                <w:szCs w:val="18"/>
                <w:lang w:eastAsia="ja-JP"/>
              </w:rPr>
            </w:pPr>
            <w:r w:rsidRPr="00F8491C">
              <w:rPr>
                <w:sz w:val="18"/>
                <w:szCs w:val="18"/>
                <w:lang w:eastAsia="ja-JP"/>
              </w:rPr>
              <w:t>AVS1</w:t>
            </w:r>
          </w:p>
        </w:tc>
        <w:tc>
          <w:tcPr>
            <w:tcW w:w="709" w:type="dxa"/>
            <w:tcBorders>
              <w:top w:val="single" w:sz="12" w:space="0" w:color="auto"/>
              <w:bottom w:val="single" w:sz="12" w:space="0" w:color="auto"/>
            </w:tcBorders>
            <w:vAlign w:val="center"/>
          </w:tcPr>
          <w:p w14:paraId="7ECC4096" w14:textId="77777777" w:rsidR="00437D15" w:rsidRPr="00F8491C" w:rsidRDefault="00437D15" w:rsidP="00896ADD">
            <w:pPr>
              <w:jc w:val="center"/>
              <w:rPr>
                <w:sz w:val="18"/>
                <w:szCs w:val="18"/>
                <w:lang w:eastAsia="ja-JP"/>
              </w:rPr>
            </w:pPr>
            <w:r w:rsidRPr="00F8491C">
              <w:rPr>
                <w:sz w:val="18"/>
                <w:szCs w:val="18"/>
                <w:lang w:eastAsia="ja-JP"/>
              </w:rPr>
              <w:t>AVS2</w:t>
            </w:r>
          </w:p>
        </w:tc>
        <w:tc>
          <w:tcPr>
            <w:tcW w:w="709" w:type="dxa"/>
            <w:tcBorders>
              <w:top w:val="single" w:sz="12" w:space="0" w:color="auto"/>
              <w:bottom w:val="single" w:sz="12" w:space="0" w:color="auto"/>
            </w:tcBorders>
            <w:vAlign w:val="center"/>
          </w:tcPr>
          <w:p w14:paraId="7CD6B91E" w14:textId="77777777" w:rsidR="00437D15" w:rsidRPr="00F8491C" w:rsidRDefault="00437D15" w:rsidP="00896ADD">
            <w:pPr>
              <w:jc w:val="center"/>
              <w:rPr>
                <w:sz w:val="18"/>
                <w:szCs w:val="18"/>
                <w:lang w:eastAsia="ja-JP"/>
              </w:rPr>
            </w:pPr>
            <w:r w:rsidRPr="00F8491C">
              <w:rPr>
                <w:sz w:val="18"/>
                <w:szCs w:val="18"/>
                <w:lang w:eastAsia="ja-JP"/>
              </w:rPr>
              <w:t>AVS3</w:t>
            </w:r>
          </w:p>
        </w:tc>
        <w:tc>
          <w:tcPr>
            <w:tcW w:w="708" w:type="dxa"/>
            <w:tcBorders>
              <w:top w:val="single" w:sz="12" w:space="0" w:color="auto"/>
              <w:bottom w:val="single" w:sz="12" w:space="0" w:color="auto"/>
            </w:tcBorders>
            <w:vAlign w:val="center"/>
          </w:tcPr>
          <w:p w14:paraId="5488B333" w14:textId="77777777" w:rsidR="00437D15" w:rsidRPr="00F8491C" w:rsidRDefault="00437D15" w:rsidP="00896ADD">
            <w:pPr>
              <w:jc w:val="center"/>
              <w:rPr>
                <w:sz w:val="18"/>
                <w:szCs w:val="18"/>
                <w:lang w:eastAsia="ja-JP"/>
              </w:rPr>
            </w:pPr>
            <w:r w:rsidRPr="00F8491C">
              <w:rPr>
                <w:sz w:val="18"/>
                <w:szCs w:val="18"/>
                <w:lang w:eastAsia="ja-JP"/>
              </w:rPr>
              <w:t>AVS4</w:t>
            </w:r>
          </w:p>
        </w:tc>
        <w:tc>
          <w:tcPr>
            <w:tcW w:w="709" w:type="dxa"/>
            <w:tcBorders>
              <w:top w:val="single" w:sz="12" w:space="0" w:color="auto"/>
              <w:bottom w:val="single" w:sz="12" w:space="0" w:color="auto"/>
            </w:tcBorders>
            <w:vAlign w:val="center"/>
          </w:tcPr>
          <w:p w14:paraId="1B4F9CBF" w14:textId="77777777" w:rsidR="00437D15" w:rsidRPr="00F8491C" w:rsidRDefault="00437D15" w:rsidP="00896ADD">
            <w:pPr>
              <w:jc w:val="center"/>
              <w:rPr>
                <w:sz w:val="18"/>
                <w:szCs w:val="18"/>
                <w:lang w:eastAsia="ja-JP"/>
              </w:rPr>
            </w:pPr>
            <w:r w:rsidRPr="00F8491C">
              <w:rPr>
                <w:sz w:val="18"/>
                <w:szCs w:val="18"/>
                <w:lang w:eastAsia="ja-JP"/>
              </w:rPr>
              <w:t>AVS5</w:t>
            </w:r>
          </w:p>
        </w:tc>
        <w:tc>
          <w:tcPr>
            <w:tcW w:w="709" w:type="dxa"/>
            <w:tcBorders>
              <w:top w:val="single" w:sz="12" w:space="0" w:color="auto"/>
              <w:bottom w:val="single" w:sz="12" w:space="0" w:color="auto"/>
              <w:right w:val="single" w:sz="4" w:space="0" w:color="auto"/>
            </w:tcBorders>
            <w:vAlign w:val="center"/>
          </w:tcPr>
          <w:p w14:paraId="583D1078" w14:textId="77777777" w:rsidR="00437D15" w:rsidRPr="00F8491C" w:rsidRDefault="00437D15" w:rsidP="00896ADD">
            <w:pPr>
              <w:jc w:val="center"/>
              <w:rPr>
                <w:sz w:val="18"/>
                <w:szCs w:val="18"/>
                <w:lang w:eastAsia="ja-JP"/>
              </w:rPr>
            </w:pPr>
            <w:r w:rsidRPr="00F8491C">
              <w:rPr>
                <w:sz w:val="18"/>
                <w:szCs w:val="18"/>
                <w:lang w:eastAsia="ja-JP"/>
              </w:rPr>
              <w:t>AVS6</w:t>
            </w:r>
          </w:p>
        </w:tc>
        <w:tc>
          <w:tcPr>
            <w:tcW w:w="709" w:type="dxa"/>
            <w:tcBorders>
              <w:top w:val="single" w:sz="12" w:space="0" w:color="auto"/>
              <w:left w:val="single" w:sz="4" w:space="0" w:color="auto"/>
              <w:bottom w:val="single" w:sz="12" w:space="0" w:color="auto"/>
              <w:right w:val="single" w:sz="12" w:space="0" w:color="auto"/>
            </w:tcBorders>
            <w:vAlign w:val="center"/>
          </w:tcPr>
          <w:p w14:paraId="39ADB791" w14:textId="77777777" w:rsidR="00437D15" w:rsidRPr="00F8491C" w:rsidRDefault="00437D15" w:rsidP="00896ADD">
            <w:pPr>
              <w:jc w:val="center"/>
              <w:rPr>
                <w:sz w:val="18"/>
                <w:szCs w:val="18"/>
                <w:lang w:eastAsia="ja-JP"/>
              </w:rPr>
            </w:pPr>
            <w:r>
              <w:rPr>
                <w:rFonts w:hint="eastAsia"/>
                <w:sz w:val="18"/>
                <w:szCs w:val="18"/>
                <w:lang w:eastAsia="ja-JP"/>
              </w:rPr>
              <w:t>AVS7</w:t>
            </w:r>
          </w:p>
        </w:tc>
      </w:tr>
      <w:tr w:rsidR="00437D15" w14:paraId="5B1A4104" w14:textId="77777777" w:rsidTr="00B84305">
        <w:trPr>
          <w:trHeight w:val="57"/>
        </w:trPr>
        <w:tc>
          <w:tcPr>
            <w:tcW w:w="978" w:type="dxa"/>
            <w:vMerge w:val="restart"/>
            <w:tcBorders>
              <w:top w:val="single" w:sz="12" w:space="0" w:color="auto"/>
              <w:left w:val="single" w:sz="12" w:space="0" w:color="auto"/>
            </w:tcBorders>
          </w:tcPr>
          <w:p w14:paraId="29AF7D91" w14:textId="77777777" w:rsidR="00437D15" w:rsidRPr="00F8491C" w:rsidRDefault="00437D15" w:rsidP="00981383">
            <w:pPr>
              <w:rPr>
                <w:sz w:val="18"/>
                <w:szCs w:val="18"/>
                <w:lang w:eastAsia="ja-JP"/>
              </w:rPr>
            </w:pPr>
            <w:r>
              <w:rPr>
                <w:sz w:val="18"/>
                <w:szCs w:val="18"/>
                <w:lang w:eastAsia="ja-JP"/>
              </w:rPr>
              <w:t>Boost mode</w:t>
            </w:r>
          </w:p>
        </w:tc>
        <w:tc>
          <w:tcPr>
            <w:tcW w:w="3118" w:type="dxa"/>
            <w:tcBorders>
              <w:top w:val="single" w:sz="12" w:space="0" w:color="auto"/>
            </w:tcBorders>
          </w:tcPr>
          <w:p w14:paraId="4C70FFD6" w14:textId="77777777" w:rsidR="00437D15" w:rsidRPr="00F8491C" w:rsidRDefault="00437D15" w:rsidP="00F8491C">
            <w:pPr>
              <w:rPr>
                <w:sz w:val="18"/>
                <w:szCs w:val="18"/>
                <w:lang w:eastAsia="ja-JP"/>
              </w:rPr>
            </w:pPr>
            <w:r w:rsidRPr="00F8491C">
              <w:rPr>
                <w:sz w:val="18"/>
                <w:szCs w:val="18"/>
                <w:lang w:eastAsia="ja-JP"/>
              </w:rPr>
              <w:t>1.7</w:t>
            </w:r>
            <w:r>
              <w:rPr>
                <w:sz w:val="18"/>
                <w:szCs w:val="18"/>
                <w:lang w:eastAsia="ja-JP"/>
              </w:rPr>
              <w:t xml:space="preserve">GHz </w:t>
            </w:r>
            <w:r w:rsidRPr="00F8491C">
              <w:rPr>
                <w:sz w:val="18"/>
                <w:szCs w:val="18"/>
                <w:lang w:eastAsia="ja-JP"/>
              </w:rPr>
              <w:t>(16.6MHz x 1/1 x 100 x 32/32)</w:t>
            </w:r>
          </w:p>
        </w:tc>
        <w:tc>
          <w:tcPr>
            <w:tcW w:w="708" w:type="dxa"/>
            <w:tcBorders>
              <w:top w:val="single" w:sz="12" w:space="0" w:color="auto"/>
            </w:tcBorders>
            <w:vAlign w:val="center"/>
          </w:tcPr>
          <w:p w14:paraId="26139E9E" w14:textId="77777777" w:rsidR="00437D15" w:rsidRPr="00F8491C" w:rsidRDefault="00437D15">
            <w:pPr>
              <w:jc w:val="center"/>
              <w:rPr>
                <w:sz w:val="18"/>
                <w:szCs w:val="18"/>
                <w:lang w:eastAsia="ja-JP"/>
              </w:rPr>
            </w:pPr>
            <w:r w:rsidRPr="0045634A">
              <w:rPr>
                <w:sz w:val="18"/>
                <w:szCs w:val="18"/>
                <w:lang w:eastAsia="ja-JP"/>
              </w:rPr>
              <w:t>0.9</w:t>
            </w:r>
            <w:r>
              <w:rPr>
                <w:sz w:val="18"/>
                <w:szCs w:val="18"/>
                <w:lang w:eastAsia="ja-JP"/>
              </w:rPr>
              <w:t>6</w:t>
            </w:r>
            <w:r w:rsidRPr="0045634A">
              <w:rPr>
                <w:sz w:val="18"/>
                <w:szCs w:val="18"/>
                <w:lang w:eastAsia="ja-JP"/>
              </w:rPr>
              <w:t xml:space="preserve"> V</w:t>
            </w:r>
          </w:p>
        </w:tc>
        <w:tc>
          <w:tcPr>
            <w:tcW w:w="709" w:type="dxa"/>
            <w:tcBorders>
              <w:top w:val="single" w:sz="12" w:space="0" w:color="auto"/>
            </w:tcBorders>
            <w:vAlign w:val="center"/>
          </w:tcPr>
          <w:p w14:paraId="59B8E020" w14:textId="77777777" w:rsidR="00437D15" w:rsidRPr="00F8491C" w:rsidRDefault="00437D15" w:rsidP="00981383">
            <w:pPr>
              <w:jc w:val="center"/>
              <w:rPr>
                <w:sz w:val="18"/>
                <w:szCs w:val="18"/>
                <w:lang w:eastAsia="ja-JP"/>
              </w:rPr>
            </w:pPr>
            <w:r w:rsidRPr="0045634A">
              <w:rPr>
                <w:sz w:val="18"/>
                <w:szCs w:val="18"/>
                <w:lang w:eastAsia="ja-JP"/>
              </w:rPr>
              <w:t>0.9</w:t>
            </w:r>
            <w:r>
              <w:rPr>
                <w:sz w:val="18"/>
                <w:szCs w:val="18"/>
                <w:lang w:eastAsia="ja-JP"/>
              </w:rPr>
              <w:t>5</w:t>
            </w:r>
            <w:r w:rsidRPr="0045634A">
              <w:rPr>
                <w:sz w:val="18"/>
                <w:szCs w:val="18"/>
                <w:lang w:eastAsia="ja-JP"/>
              </w:rPr>
              <w:t xml:space="preserve"> V</w:t>
            </w:r>
          </w:p>
        </w:tc>
        <w:tc>
          <w:tcPr>
            <w:tcW w:w="709" w:type="dxa"/>
            <w:tcBorders>
              <w:top w:val="single" w:sz="12" w:space="0" w:color="auto"/>
            </w:tcBorders>
            <w:vAlign w:val="center"/>
          </w:tcPr>
          <w:p w14:paraId="247B0577" w14:textId="77777777" w:rsidR="00437D15" w:rsidRPr="00F8491C" w:rsidRDefault="00437D15" w:rsidP="00981383">
            <w:pPr>
              <w:jc w:val="center"/>
              <w:rPr>
                <w:sz w:val="18"/>
                <w:szCs w:val="18"/>
                <w:lang w:eastAsia="ja-JP"/>
              </w:rPr>
            </w:pPr>
            <w:r w:rsidRPr="0045634A">
              <w:rPr>
                <w:sz w:val="18"/>
                <w:szCs w:val="18"/>
                <w:lang w:eastAsia="ja-JP"/>
              </w:rPr>
              <w:t>0.9</w:t>
            </w:r>
            <w:r>
              <w:rPr>
                <w:sz w:val="18"/>
                <w:szCs w:val="18"/>
                <w:lang w:eastAsia="ja-JP"/>
              </w:rPr>
              <w:t>3</w:t>
            </w:r>
            <w:r w:rsidRPr="0045634A">
              <w:rPr>
                <w:sz w:val="18"/>
                <w:szCs w:val="18"/>
                <w:lang w:eastAsia="ja-JP"/>
              </w:rPr>
              <w:t xml:space="preserve"> V</w:t>
            </w:r>
          </w:p>
        </w:tc>
        <w:tc>
          <w:tcPr>
            <w:tcW w:w="709" w:type="dxa"/>
            <w:tcBorders>
              <w:top w:val="single" w:sz="12" w:space="0" w:color="auto"/>
            </w:tcBorders>
            <w:vAlign w:val="center"/>
          </w:tcPr>
          <w:p w14:paraId="1E8D77E8" w14:textId="77777777" w:rsidR="00437D15" w:rsidRPr="00F8491C" w:rsidRDefault="00437D15">
            <w:pPr>
              <w:jc w:val="center"/>
              <w:rPr>
                <w:sz w:val="18"/>
                <w:szCs w:val="18"/>
                <w:lang w:eastAsia="ja-JP"/>
              </w:rPr>
            </w:pPr>
            <w:r w:rsidRPr="0045634A">
              <w:rPr>
                <w:sz w:val="18"/>
                <w:szCs w:val="18"/>
                <w:lang w:eastAsia="ja-JP"/>
              </w:rPr>
              <w:t>0.9</w:t>
            </w:r>
            <w:r>
              <w:rPr>
                <w:sz w:val="18"/>
                <w:szCs w:val="18"/>
                <w:lang w:eastAsia="ja-JP"/>
              </w:rPr>
              <w:t>1</w:t>
            </w:r>
            <w:r w:rsidRPr="0045634A">
              <w:rPr>
                <w:sz w:val="18"/>
                <w:szCs w:val="18"/>
                <w:lang w:eastAsia="ja-JP"/>
              </w:rPr>
              <w:t xml:space="preserve"> V</w:t>
            </w:r>
          </w:p>
        </w:tc>
        <w:tc>
          <w:tcPr>
            <w:tcW w:w="708" w:type="dxa"/>
            <w:tcBorders>
              <w:top w:val="single" w:sz="12" w:space="0" w:color="auto"/>
            </w:tcBorders>
            <w:vAlign w:val="center"/>
          </w:tcPr>
          <w:p w14:paraId="343DB24F" w14:textId="77777777" w:rsidR="00437D15" w:rsidRPr="00F8491C" w:rsidRDefault="00437D15" w:rsidP="00981383">
            <w:pPr>
              <w:jc w:val="center"/>
              <w:rPr>
                <w:sz w:val="18"/>
                <w:szCs w:val="18"/>
                <w:lang w:eastAsia="ja-JP"/>
              </w:rPr>
            </w:pPr>
            <w:r w:rsidRPr="0045634A">
              <w:rPr>
                <w:sz w:val="18"/>
                <w:szCs w:val="18"/>
                <w:lang w:eastAsia="ja-JP"/>
              </w:rPr>
              <w:t>0.</w:t>
            </w:r>
            <w:r>
              <w:rPr>
                <w:sz w:val="18"/>
                <w:szCs w:val="18"/>
                <w:lang w:eastAsia="ja-JP"/>
              </w:rPr>
              <w:t>89</w:t>
            </w:r>
            <w:r w:rsidRPr="0045634A">
              <w:rPr>
                <w:sz w:val="18"/>
                <w:szCs w:val="18"/>
                <w:lang w:eastAsia="ja-JP"/>
              </w:rPr>
              <w:t xml:space="preserve"> V</w:t>
            </w:r>
          </w:p>
        </w:tc>
        <w:tc>
          <w:tcPr>
            <w:tcW w:w="709" w:type="dxa"/>
            <w:tcBorders>
              <w:top w:val="single" w:sz="12" w:space="0" w:color="auto"/>
            </w:tcBorders>
            <w:vAlign w:val="center"/>
          </w:tcPr>
          <w:p w14:paraId="3DEE4EED" w14:textId="77777777" w:rsidR="00437D15" w:rsidRPr="00F8491C" w:rsidRDefault="00437D15">
            <w:pPr>
              <w:jc w:val="center"/>
              <w:rPr>
                <w:sz w:val="18"/>
                <w:szCs w:val="18"/>
                <w:lang w:eastAsia="ja-JP"/>
              </w:rPr>
            </w:pPr>
            <w:r w:rsidRPr="0045634A">
              <w:rPr>
                <w:sz w:val="18"/>
                <w:szCs w:val="18"/>
                <w:lang w:eastAsia="ja-JP"/>
              </w:rPr>
              <w:t>0.8</w:t>
            </w:r>
            <w:r>
              <w:rPr>
                <w:sz w:val="18"/>
                <w:szCs w:val="18"/>
                <w:lang w:eastAsia="ja-JP"/>
              </w:rPr>
              <w:t>8</w:t>
            </w:r>
            <w:r w:rsidRPr="0045634A">
              <w:rPr>
                <w:sz w:val="18"/>
                <w:szCs w:val="18"/>
                <w:lang w:eastAsia="ja-JP"/>
              </w:rPr>
              <w:t xml:space="preserve"> V</w:t>
            </w:r>
          </w:p>
        </w:tc>
        <w:tc>
          <w:tcPr>
            <w:tcW w:w="709" w:type="dxa"/>
            <w:tcBorders>
              <w:top w:val="single" w:sz="12" w:space="0" w:color="auto"/>
              <w:right w:val="single" w:sz="4" w:space="0" w:color="auto"/>
            </w:tcBorders>
            <w:vAlign w:val="center"/>
          </w:tcPr>
          <w:p w14:paraId="7A56A5D9" w14:textId="77777777" w:rsidR="00437D15" w:rsidRPr="00F8491C" w:rsidRDefault="00437D15">
            <w:pPr>
              <w:jc w:val="center"/>
              <w:rPr>
                <w:sz w:val="18"/>
                <w:szCs w:val="18"/>
                <w:lang w:eastAsia="ja-JP"/>
              </w:rPr>
            </w:pPr>
            <w:r w:rsidRPr="0045634A">
              <w:rPr>
                <w:sz w:val="18"/>
                <w:szCs w:val="18"/>
                <w:lang w:eastAsia="ja-JP"/>
              </w:rPr>
              <w:t>0.8</w:t>
            </w:r>
            <w:r>
              <w:rPr>
                <w:sz w:val="18"/>
                <w:szCs w:val="18"/>
                <w:lang w:eastAsia="ja-JP"/>
              </w:rPr>
              <w:t>7</w:t>
            </w:r>
            <w:r w:rsidRPr="0045634A">
              <w:rPr>
                <w:sz w:val="18"/>
                <w:szCs w:val="18"/>
                <w:lang w:eastAsia="ja-JP"/>
              </w:rPr>
              <w:t xml:space="preserve"> V</w:t>
            </w:r>
          </w:p>
        </w:tc>
        <w:tc>
          <w:tcPr>
            <w:tcW w:w="709" w:type="dxa"/>
            <w:tcBorders>
              <w:top w:val="single" w:sz="12" w:space="0" w:color="auto"/>
              <w:left w:val="single" w:sz="4" w:space="0" w:color="auto"/>
              <w:right w:val="single" w:sz="12" w:space="0" w:color="auto"/>
            </w:tcBorders>
            <w:vAlign w:val="center"/>
          </w:tcPr>
          <w:p w14:paraId="6925682C" w14:textId="77777777" w:rsidR="00437D15" w:rsidRPr="00F8491C" w:rsidRDefault="00437D15">
            <w:pPr>
              <w:jc w:val="center"/>
              <w:rPr>
                <w:sz w:val="18"/>
                <w:szCs w:val="18"/>
                <w:lang w:eastAsia="ja-JP"/>
              </w:rPr>
            </w:pPr>
            <w:r>
              <w:rPr>
                <w:rFonts w:hint="eastAsia"/>
                <w:sz w:val="18"/>
                <w:szCs w:val="18"/>
                <w:lang w:eastAsia="ja-JP"/>
              </w:rPr>
              <w:t>0.86</w:t>
            </w:r>
            <w:r>
              <w:rPr>
                <w:sz w:val="18"/>
                <w:szCs w:val="18"/>
                <w:lang w:eastAsia="ja-JP"/>
              </w:rPr>
              <w:t xml:space="preserve"> </w:t>
            </w:r>
            <w:r>
              <w:rPr>
                <w:rFonts w:hint="eastAsia"/>
                <w:sz w:val="18"/>
                <w:szCs w:val="18"/>
                <w:lang w:eastAsia="ja-JP"/>
              </w:rPr>
              <w:t>V</w:t>
            </w:r>
          </w:p>
        </w:tc>
      </w:tr>
      <w:tr w:rsidR="00437D15" w14:paraId="2A2C8F07" w14:textId="77777777" w:rsidTr="00E130A1">
        <w:trPr>
          <w:trHeight w:val="211"/>
        </w:trPr>
        <w:tc>
          <w:tcPr>
            <w:tcW w:w="978" w:type="dxa"/>
            <w:vMerge/>
            <w:tcBorders>
              <w:left w:val="single" w:sz="12" w:space="0" w:color="auto"/>
            </w:tcBorders>
          </w:tcPr>
          <w:p w14:paraId="193D18E9" w14:textId="77777777" w:rsidR="00437D15" w:rsidRPr="00F8491C" w:rsidRDefault="00437D15" w:rsidP="00003CAC">
            <w:pPr>
              <w:rPr>
                <w:sz w:val="18"/>
                <w:szCs w:val="18"/>
                <w:lang w:eastAsia="ja-JP"/>
              </w:rPr>
            </w:pPr>
          </w:p>
        </w:tc>
        <w:tc>
          <w:tcPr>
            <w:tcW w:w="3118" w:type="dxa"/>
          </w:tcPr>
          <w:p w14:paraId="57F1700B" w14:textId="77777777" w:rsidR="00437D15" w:rsidRPr="00F8491C" w:rsidRDefault="00437D15" w:rsidP="00F8491C">
            <w:pPr>
              <w:rPr>
                <w:sz w:val="18"/>
                <w:szCs w:val="18"/>
                <w:lang w:eastAsia="ja-JP"/>
              </w:rPr>
            </w:pPr>
            <w:r w:rsidRPr="00F8491C">
              <w:rPr>
                <w:sz w:val="18"/>
                <w:szCs w:val="18"/>
                <w:lang w:eastAsia="ja-JP"/>
              </w:rPr>
              <w:t>1.6</w:t>
            </w:r>
            <w:r>
              <w:rPr>
                <w:sz w:val="18"/>
                <w:szCs w:val="18"/>
                <w:lang w:eastAsia="ja-JP"/>
              </w:rPr>
              <w:t xml:space="preserve">GHz </w:t>
            </w:r>
            <w:r w:rsidRPr="00F8491C">
              <w:rPr>
                <w:sz w:val="18"/>
                <w:szCs w:val="18"/>
                <w:lang w:eastAsia="ja-JP"/>
              </w:rPr>
              <w:t>(16.6MHz x 1/1 x 96 x 32/32)</w:t>
            </w:r>
          </w:p>
        </w:tc>
        <w:tc>
          <w:tcPr>
            <w:tcW w:w="708" w:type="dxa"/>
            <w:vAlign w:val="center"/>
          </w:tcPr>
          <w:p w14:paraId="6464482F" w14:textId="77777777" w:rsidR="00437D15" w:rsidRPr="00F8491C" w:rsidRDefault="00437D15">
            <w:pPr>
              <w:jc w:val="center"/>
              <w:rPr>
                <w:sz w:val="18"/>
                <w:szCs w:val="18"/>
                <w:lang w:eastAsia="ja-JP"/>
              </w:rPr>
            </w:pPr>
            <w:r w:rsidRPr="00F8491C">
              <w:rPr>
                <w:sz w:val="18"/>
                <w:szCs w:val="18"/>
                <w:lang w:eastAsia="ja-JP"/>
              </w:rPr>
              <w:t>0.</w:t>
            </w:r>
            <w:r>
              <w:rPr>
                <w:sz w:val="18"/>
                <w:szCs w:val="18"/>
                <w:lang w:eastAsia="ja-JP"/>
              </w:rPr>
              <w:t>90</w:t>
            </w:r>
            <w:r w:rsidRPr="00F8491C">
              <w:rPr>
                <w:sz w:val="18"/>
                <w:szCs w:val="18"/>
                <w:lang w:eastAsia="ja-JP"/>
              </w:rPr>
              <w:t xml:space="preserve"> V</w:t>
            </w:r>
          </w:p>
        </w:tc>
        <w:tc>
          <w:tcPr>
            <w:tcW w:w="709" w:type="dxa"/>
            <w:vAlign w:val="center"/>
          </w:tcPr>
          <w:p w14:paraId="76322C61" w14:textId="77777777" w:rsidR="00437D15" w:rsidRPr="00F8491C" w:rsidRDefault="00437D15" w:rsidP="00003CAC">
            <w:pPr>
              <w:jc w:val="center"/>
              <w:rPr>
                <w:sz w:val="18"/>
                <w:szCs w:val="18"/>
                <w:lang w:eastAsia="ja-JP"/>
              </w:rPr>
            </w:pPr>
            <w:r w:rsidRPr="0045634A">
              <w:rPr>
                <w:sz w:val="18"/>
                <w:szCs w:val="18"/>
                <w:lang w:eastAsia="ja-JP"/>
              </w:rPr>
              <w:t>0.</w:t>
            </w:r>
            <w:r>
              <w:rPr>
                <w:sz w:val="18"/>
                <w:szCs w:val="18"/>
                <w:lang w:eastAsia="ja-JP"/>
              </w:rPr>
              <w:t>89</w:t>
            </w:r>
            <w:r w:rsidRPr="0045634A">
              <w:rPr>
                <w:sz w:val="18"/>
                <w:szCs w:val="18"/>
                <w:lang w:eastAsia="ja-JP"/>
              </w:rPr>
              <w:t xml:space="preserve"> V</w:t>
            </w:r>
          </w:p>
        </w:tc>
        <w:tc>
          <w:tcPr>
            <w:tcW w:w="709" w:type="dxa"/>
            <w:vAlign w:val="center"/>
          </w:tcPr>
          <w:p w14:paraId="7DDD885C" w14:textId="77777777" w:rsidR="00437D15" w:rsidRPr="00F8491C" w:rsidRDefault="00437D15" w:rsidP="00003CAC">
            <w:pPr>
              <w:jc w:val="center"/>
              <w:rPr>
                <w:sz w:val="18"/>
                <w:szCs w:val="18"/>
                <w:lang w:eastAsia="ja-JP"/>
              </w:rPr>
            </w:pPr>
            <w:r w:rsidRPr="0045634A">
              <w:rPr>
                <w:sz w:val="18"/>
                <w:szCs w:val="18"/>
                <w:lang w:eastAsia="ja-JP"/>
              </w:rPr>
              <w:t>0.</w:t>
            </w:r>
            <w:r>
              <w:rPr>
                <w:sz w:val="18"/>
                <w:szCs w:val="18"/>
                <w:lang w:eastAsia="ja-JP"/>
              </w:rPr>
              <w:t>88</w:t>
            </w:r>
            <w:r w:rsidRPr="0045634A">
              <w:rPr>
                <w:sz w:val="18"/>
                <w:szCs w:val="18"/>
                <w:lang w:eastAsia="ja-JP"/>
              </w:rPr>
              <w:t xml:space="preserve"> V</w:t>
            </w:r>
          </w:p>
        </w:tc>
        <w:tc>
          <w:tcPr>
            <w:tcW w:w="709" w:type="dxa"/>
            <w:vAlign w:val="center"/>
          </w:tcPr>
          <w:p w14:paraId="36C52CD4" w14:textId="77777777" w:rsidR="00437D15" w:rsidRPr="00F8491C" w:rsidRDefault="00437D15">
            <w:pPr>
              <w:jc w:val="center"/>
              <w:rPr>
                <w:sz w:val="18"/>
                <w:szCs w:val="18"/>
                <w:lang w:eastAsia="ja-JP"/>
              </w:rPr>
            </w:pPr>
            <w:r w:rsidRPr="00F8491C">
              <w:rPr>
                <w:sz w:val="18"/>
                <w:szCs w:val="18"/>
                <w:lang w:eastAsia="ja-JP"/>
              </w:rPr>
              <w:t>0.8</w:t>
            </w:r>
            <w:r>
              <w:rPr>
                <w:sz w:val="18"/>
                <w:szCs w:val="18"/>
                <w:lang w:eastAsia="ja-JP"/>
              </w:rPr>
              <w:t>7</w:t>
            </w:r>
            <w:r w:rsidRPr="00F8491C">
              <w:rPr>
                <w:sz w:val="18"/>
                <w:szCs w:val="18"/>
                <w:lang w:eastAsia="ja-JP"/>
              </w:rPr>
              <w:t xml:space="preserve"> V</w:t>
            </w:r>
          </w:p>
        </w:tc>
        <w:tc>
          <w:tcPr>
            <w:tcW w:w="708" w:type="dxa"/>
            <w:vAlign w:val="center"/>
          </w:tcPr>
          <w:p w14:paraId="4555A126" w14:textId="77777777" w:rsidR="00437D15" w:rsidRPr="00F8491C" w:rsidRDefault="00437D15" w:rsidP="00003CAC">
            <w:pPr>
              <w:jc w:val="center"/>
              <w:rPr>
                <w:sz w:val="18"/>
                <w:szCs w:val="18"/>
                <w:lang w:eastAsia="ja-JP"/>
              </w:rPr>
            </w:pPr>
            <w:r w:rsidRPr="0045634A">
              <w:rPr>
                <w:sz w:val="18"/>
                <w:szCs w:val="18"/>
                <w:lang w:eastAsia="ja-JP"/>
              </w:rPr>
              <w:t>0.8</w:t>
            </w:r>
            <w:r>
              <w:rPr>
                <w:sz w:val="18"/>
                <w:szCs w:val="18"/>
                <w:lang w:eastAsia="ja-JP"/>
              </w:rPr>
              <w:t>6</w:t>
            </w:r>
            <w:r w:rsidRPr="0045634A">
              <w:rPr>
                <w:sz w:val="18"/>
                <w:szCs w:val="18"/>
                <w:lang w:eastAsia="ja-JP"/>
              </w:rPr>
              <w:t xml:space="preserve"> V</w:t>
            </w:r>
          </w:p>
        </w:tc>
        <w:tc>
          <w:tcPr>
            <w:tcW w:w="709" w:type="dxa"/>
            <w:vAlign w:val="center"/>
          </w:tcPr>
          <w:p w14:paraId="01140A5F" w14:textId="77777777" w:rsidR="00437D15" w:rsidRPr="00F8491C" w:rsidRDefault="00437D15">
            <w:pPr>
              <w:jc w:val="center"/>
              <w:rPr>
                <w:sz w:val="18"/>
                <w:szCs w:val="18"/>
                <w:lang w:eastAsia="ja-JP"/>
              </w:rPr>
            </w:pPr>
            <w:r w:rsidRPr="00F8491C">
              <w:rPr>
                <w:sz w:val="18"/>
                <w:szCs w:val="18"/>
                <w:lang w:eastAsia="ja-JP"/>
              </w:rPr>
              <w:t>0.8</w:t>
            </w:r>
            <w:r>
              <w:rPr>
                <w:sz w:val="18"/>
                <w:szCs w:val="18"/>
                <w:lang w:eastAsia="ja-JP"/>
              </w:rPr>
              <w:t>5</w:t>
            </w:r>
            <w:r w:rsidRPr="00F8491C">
              <w:rPr>
                <w:sz w:val="18"/>
                <w:szCs w:val="18"/>
                <w:lang w:eastAsia="ja-JP"/>
              </w:rPr>
              <w:t xml:space="preserve"> V</w:t>
            </w:r>
          </w:p>
        </w:tc>
        <w:tc>
          <w:tcPr>
            <w:tcW w:w="709" w:type="dxa"/>
            <w:tcBorders>
              <w:right w:val="single" w:sz="4" w:space="0" w:color="auto"/>
            </w:tcBorders>
            <w:vAlign w:val="center"/>
          </w:tcPr>
          <w:p w14:paraId="78DE90A3" w14:textId="77777777" w:rsidR="00437D15" w:rsidRPr="00F8491C" w:rsidRDefault="00437D15">
            <w:pPr>
              <w:jc w:val="center"/>
              <w:rPr>
                <w:sz w:val="18"/>
                <w:szCs w:val="18"/>
                <w:lang w:eastAsia="ja-JP"/>
              </w:rPr>
            </w:pPr>
            <w:r w:rsidRPr="00F8491C">
              <w:rPr>
                <w:sz w:val="18"/>
                <w:szCs w:val="18"/>
                <w:lang w:eastAsia="ja-JP"/>
              </w:rPr>
              <w:t>0.8</w:t>
            </w:r>
            <w:r>
              <w:rPr>
                <w:sz w:val="18"/>
                <w:szCs w:val="18"/>
                <w:lang w:eastAsia="ja-JP"/>
              </w:rPr>
              <w:t>4</w:t>
            </w:r>
            <w:r w:rsidRPr="00F8491C">
              <w:rPr>
                <w:sz w:val="18"/>
                <w:szCs w:val="18"/>
                <w:lang w:eastAsia="ja-JP"/>
              </w:rPr>
              <w:t xml:space="preserve"> V</w:t>
            </w:r>
          </w:p>
        </w:tc>
        <w:tc>
          <w:tcPr>
            <w:tcW w:w="709" w:type="dxa"/>
            <w:tcBorders>
              <w:left w:val="single" w:sz="4" w:space="0" w:color="auto"/>
              <w:right w:val="single" w:sz="12" w:space="0" w:color="auto"/>
            </w:tcBorders>
            <w:vAlign w:val="center"/>
          </w:tcPr>
          <w:p w14:paraId="0D5FAAEA" w14:textId="77777777" w:rsidR="00437D15" w:rsidRPr="00F8491C" w:rsidRDefault="00437D15">
            <w:pPr>
              <w:jc w:val="center"/>
              <w:rPr>
                <w:sz w:val="18"/>
                <w:szCs w:val="18"/>
                <w:lang w:eastAsia="ja-JP"/>
              </w:rPr>
            </w:pPr>
            <w:r>
              <w:rPr>
                <w:rFonts w:hint="eastAsia"/>
                <w:sz w:val="18"/>
                <w:szCs w:val="18"/>
                <w:lang w:eastAsia="ja-JP"/>
              </w:rPr>
              <w:t>0.83 V</w:t>
            </w:r>
          </w:p>
        </w:tc>
      </w:tr>
      <w:tr w:rsidR="00437D15" w14:paraId="68F90DEB" w14:textId="77777777" w:rsidTr="00B84305">
        <w:trPr>
          <w:trHeight w:val="229"/>
        </w:trPr>
        <w:tc>
          <w:tcPr>
            <w:tcW w:w="978" w:type="dxa"/>
            <w:vMerge w:val="restart"/>
            <w:tcBorders>
              <w:left w:val="single" w:sz="12" w:space="0" w:color="auto"/>
            </w:tcBorders>
          </w:tcPr>
          <w:p w14:paraId="0A77C5FB" w14:textId="77777777" w:rsidR="00437D15" w:rsidRPr="00F8491C" w:rsidRDefault="00437D15" w:rsidP="00003CAC">
            <w:pPr>
              <w:rPr>
                <w:sz w:val="18"/>
                <w:szCs w:val="18"/>
                <w:lang w:eastAsia="ja-JP"/>
              </w:rPr>
            </w:pPr>
            <w:r>
              <w:rPr>
                <w:sz w:val="18"/>
                <w:szCs w:val="18"/>
                <w:lang w:eastAsia="ja-JP"/>
              </w:rPr>
              <w:t>Normal mode</w:t>
            </w:r>
          </w:p>
        </w:tc>
        <w:tc>
          <w:tcPr>
            <w:tcW w:w="3118" w:type="dxa"/>
          </w:tcPr>
          <w:p w14:paraId="2FF2D7C5" w14:textId="77777777" w:rsidR="00437D15" w:rsidRPr="00F8491C" w:rsidRDefault="00437D15" w:rsidP="00F8491C">
            <w:pPr>
              <w:rPr>
                <w:sz w:val="18"/>
                <w:szCs w:val="18"/>
                <w:lang w:eastAsia="ja-JP"/>
              </w:rPr>
            </w:pPr>
            <w:r w:rsidRPr="00F8491C">
              <w:rPr>
                <w:sz w:val="18"/>
                <w:szCs w:val="18"/>
                <w:lang w:eastAsia="ja-JP"/>
              </w:rPr>
              <w:t>1.5</w:t>
            </w:r>
            <w:r>
              <w:rPr>
                <w:sz w:val="18"/>
                <w:szCs w:val="18"/>
                <w:lang w:eastAsia="ja-JP"/>
              </w:rPr>
              <w:t xml:space="preserve">GHz </w:t>
            </w:r>
            <w:r w:rsidRPr="00F8491C">
              <w:rPr>
                <w:sz w:val="18"/>
                <w:szCs w:val="18"/>
                <w:lang w:eastAsia="ja-JP"/>
              </w:rPr>
              <w:t>(16.6MHz x 1/1 x 90 x 32/32)</w:t>
            </w:r>
          </w:p>
        </w:tc>
        <w:tc>
          <w:tcPr>
            <w:tcW w:w="708" w:type="dxa"/>
            <w:vMerge w:val="restart"/>
            <w:vAlign w:val="center"/>
          </w:tcPr>
          <w:p w14:paraId="124C7324" w14:textId="77777777" w:rsidR="00437D15" w:rsidRPr="00F8491C" w:rsidRDefault="00437D15" w:rsidP="00003CAC">
            <w:pPr>
              <w:jc w:val="center"/>
              <w:rPr>
                <w:sz w:val="18"/>
                <w:szCs w:val="18"/>
                <w:lang w:eastAsia="ja-JP"/>
              </w:rPr>
            </w:pPr>
            <w:r w:rsidRPr="00F8491C">
              <w:rPr>
                <w:sz w:val="18"/>
                <w:szCs w:val="18"/>
                <w:lang w:eastAsia="ja-JP"/>
              </w:rPr>
              <w:t>0.8</w:t>
            </w:r>
            <w:r>
              <w:rPr>
                <w:sz w:val="18"/>
                <w:szCs w:val="18"/>
                <w:lang w:eastAsia="ja-JP"/>
              </w:rPr>
              <w:t>3</w:t>
            </w:r>
            <w:r w:rsidRPr="00F8491C">
              <w:rPr>
                <w:sz w:val="18"/>
                <w:szCs w:val="18"/>
                <w:lang w:eastAsia="ja-JP"/>
              </w:rPr>
              <w:t xml:space="preserve"> V</w:t>
            </w:r>
          </w:p>
        </w:tc>
        <w:tc>
          <w:tcPr>
            <w:tcW w:w="709" w:type="dxa"/>
            <w:vMerge w:val="restart"/>
            <w:vAlign w:val="center"/>
          </w:tcPr>
          <w:p w14:paraId="19E9E600" w14:textId="77777777" w:rsidR="00437D15" w:rsidRPr="00F8491C" w:rsidRDefault="00437D15" w:rsidP="00003CAC">
            <w:pPr>
              <w:jc w:val="center"/>
              <w:rPr>
                <w:sz w:val="18"/>
                <w:szCs w:val="18"/>
                <w:lang w:eastAsia="ja-JP"/>
              </w:rPr>
            </w:pPr>
            <w:r w:rsidRPr="0045634A">
              <w:rPr>
                <w:sz w:val="18"/>
                <w:szCs w:val="18"/>
                <w:lang w:eastAsia="ja-JP"/>
              </w:rPr>
              <w:t>0.82 V</w:t>
            </w:r>
          </w:p>
        </w:tc>
        <w:tc>
          <w:tcPr>
            <w:tcW w:w="709" w:type="dxa"/>
            <w:vMerge w:val="restart"/>
            <w:vAlign w:val="center"/>
          </w:tcPr>
          <w:p w14:paraId="3D295123" w14:textId="77777777" w:rsidR="00437D15" w:rsidRPr="00F8491C" w:rsidRDefault="00437D15" w:rsidP="00003CAC">
            <w:pPr>
              <w:jc w:val="center"/>
              <w:rPr>
                <w:sz w:val="18"/>
                <w:szCs w:val="18"/>
                <w:lang w:eastAsia="ja-JP"/>
              </w:rPr>
            </w:pPr>
            <w:r w:rsidRPr="0045634A">
              <w:rPr>
                <w:sz w:val="18"/>
                <w:szCs w:val="18"/>
                <w:lang w:eastAsia="ja-JP"/>
              </w:rPr>
              <w:t>0.8</w:t>
            </w:r>
            <w:r>
              <w:rPr>
                <w:sz w:val="18"/>
                <w:szCs w:val="18"/>
                <w:lang w:eastAsia="ja-JP"/>
              </w:rPr>
              <w:t>1</w:t>
            </w:r>
            <w:r w:rsidRPr="0045634A">
              <w:rPr>
                <w:sz w:val="18"/>
                <w:szCs w:val="18"/>
                <w:lang w:eastAsia="ja-JP"/>
              </w:rPr>
              <w:t xml:space="preserve"> V</w:t>
            </w:r>
          </w:p>
        </w:tc>
        <w:tc>
          <w:tcPr>
            <w:tcW w:w="709" w:type="dxa"/>
            <w:vMerge w:val="restart"/>
            <w:vAlign w:val="center"/>
          </w:tcPr>
          <w:p w14:paraId="751A7BF6" w14:textId="77777777" w:rsidR="00437D15" w:rsidRPr="00F8491C" w:rsidRDefault="00437D15" w:rsidP="00003CAC">
            <w:pPr>
              <w:jc w:val="center"/>
              <w:rPr>
                <w:sz w:val="18"/>
                <w:szCs w:val="18"/>
                <w:lang w:eastAsia="ja-JP"/>
              </w:rPr>
            </w:pPr>
            <w:r w:rsidRPr="00F8491C">
              <w:rPr>
                <w:sz w:val="18"/>
                <w:szCs w:val="18"/>
                <w:lang w:eastAsia="ja-JP"/>
              </w:rPr>
              <w:t>0.</w:t>
            </w:r>
            <w:r>
              <w:rPr>
                <w:sz w:val="18"/>
                <w:szCs w:val="18"/>
                <w:lang w:eastAsia="ja-JP"/>
              </w:rPr>
              <w:t>80</w:t>
            </w:r>
            <w:r w:rsidRPr="00F8491C">
              <w:rPr>
                <w:sz w:val="18"/>
                <w:szCs w:val="18"/>
                <w:lang w:eastAsia="ja-JP"/>
              </w:rPr>
              <w:t xml:space="preserve"> V</w:t>
            </w:r>
          </w:p>
        </w:tc>
        <w:tc>
          <w:tcPr>
            <w:tcW w:w="708" w:type="dxa"/>
            <w:vMerge w:val="restart"/>
            <w:vAlign w:val="center"/>
          </w:tcPr>
          <w:p w14:paraId="14127AD1" w14:textId="77777777" w:rsidR="00437D15" w:rsidRPr="00F8491C" w:rsidRDefault="00437D15" w:rsidP="00003CAC">
            <w:pPr>
              <w:jc w:val="center"/>
              <w:rPr>
                <w:sz w:val="18"/>
                <w:szCs w:val="18"/>
                <w:lang w:eastAsia="ja-JP"/>
              </w:rPr>
            </w:pPr>
            <w:r w:rsidRPr="0045634A">
              <w:rPr>
                <w:sz w:val="18"/>
                <w:szCs w:val="18"/>
                <w:lang w:eastAsia="ja-JP"/>
              </w:rPr>
              <w:t>0.79 V</w:t>
            </w:r>
          </w:p>
        </w:tc>
        <w:tc>
          <w:tcPr>
            <w:tcW w:w="709" w:type="dxa"/>
            <w:vMerge w:val="restart"/>
            <w:vAlign w:val="center"/>
          </w:tcPr>
          <w:p w14:paraId="23FE4D83" w14:textId="77777777" w:rsidR="00437D15" w:rsidRPr="00F8491C" w:rsidRDefault="00437D15" w:rsidP="00003CAC">
            <w:pPr>
              <w:jc w:val="center"/>
              <w:rPr>
                <w:sz w:val="18"/>
                <w:szCs w:val="18"/>
                <w:lang w:eastAsia="ja-JP"/>
              </w:rPr>
            </w:pPr>
            <w:r w:rsidRPr="00F8491C">
              <w:rPr>
                <w:sz w:val="18"/>
                <w:szCs w:val="18"/>
                <w:lang w:eastAsia="ja-JP"/>
              </w:rPr>
              <w:t>0.7</w:t>
            </w:r>
            <w:r>
              <w:rPr>
                <w:sz w:val="18"/>
                <w:szCs w:val="18"/>
                <w:lang w:eastAsia="ja-JP"/>
              </w:rPr>
              <w:t>8</w:t>
            </w:r>
            <w:r w:rsidRPr="00F8491C">
              <w:rPr>
                <w:sz w:val="18"/>
                <w:szCs w:val="18"/>
                <w:lang w:eastAsia="ja-JP"/>
              </w:rPr>
              <w:t xml:space="preserve"> V</w:t>
            </w:r>
          </w:p>
        </w:tc>
        <w:tc>
          <w:tcPr>
            <w:tcW w:w="709" w:type="dxa"/>
            <w:vMerge w:val="restart"/>
            <w:tcBorders>
              <w:right w:val="single" w:sz="4" w:space="0" w:color="auto"/>
            </w:tcBorders>
            <w:vAlign w:val="center"/>
          </w:tcPr>
          <w:p w14:paraId="6DF06D29" w14:textId="77777777" w:rsidR="00437D15" w:rsidRPr="00F8491C" w:rsidRDefault="00437D15" w:rsidP="00003CAC">
            <w:pPr>
              <w:jc w:val="center"/>
              <w:rPr>
                <w:sz w:val="18"/>
                <w:szCs w:val="18"/>
                <w:lang w:eastAsia="ja-JP"/>
              </w:rPr>
            </w:pPr>
            <w:r w:rsidRPr="00F8491C">
              <w:rPr>
                <w:sz w:val="18"/>
                <w:szCs w:val="18"/>
                <w:lang w:eastAsia="ja-JP"/>
              </w:rPr>
              <w:t>0.7</w:t>
            </w:r>
            <w:r>
              <w:rPr>
                <w:sz w:val="18"/>
                <w:szCs w:val="18"/>
                <w:lang w:eastAsia="ja-JP"/>
              </w:rPr>
              <w:t>7</w:t>
            </w:r>
            <w:r w:rsidRPr="00F8491C">
              <w:rPr>
                <w:sz w:val="18"/>
                <w:szCs w:val="18"/>
                <w:lang w:eastAsia="ja-JP"/>
              </w:rPr>
              <w:t xml:space="preserve"> V</w:t>
            </w:r>
          </w:p>
        </w:tc>
        <w:tc>
          <w:tcPr>
            <w:tcW w:w="709" w:type="dxa"/>
            <w:vMerge w:val="restart"/>
            <w:tcBorders>
              <w:left w:val="single" w:sz="4" w:space="0" w:color="auto"/>
              <w:right w:val="single" w:sz="12" w:space="0" w:color="auto"/>
            </w:tcBorders>
            <w:vAlign w:val="center"/>
          </w:tcPr>
          <w:p w14:paraId="3B989E2E" w14:textId="77777777" w:rsidR="00437D15" w:rsidRPr="00F8491C" w:rsidRDefault="00437D15" w:rsidP="00003CAC">
            <w:pPr>
              <w:jc w:val="center"/>
              <w:rPr>
                <w:sz w:val="18"/>
                <w:szCs w:val="18"/>
                <w:lang w:eastAsia="ja-JP"/>
              </w:rPr>
            </w:pPr>
            <w:r>
              <w:rPr>
                <w:rFonts w:hint="eastAsia"/>
                <w:sz w:val="18"/>
                <w:szCs w:val="18"/>
                <w:lang w:eastAsia="ja-JP"/>
              </w:rPr>
              <w:t>0.76 V</w:t>
            </w:r>
          </w:p>
        </w:tc>
      </w:tr>
      <w:tr w:rsidR="00437D15" w14:paraId="40CBD33E" w14:textId="77777777" w:rsidTr="00B84305">
        <w:trPr>
          <w:trHeight w:val="159"/>
        </w:trPr>
        <w:tc>
          <w:tcPr>
            <w:tcW w:w="978" w:type="dxa"/>
            <w:vMerge/>
            <w:tcBorders>
              <w:left w:val="single" w:sz="12" w:space="0" w:color="auto"/>
            </w:tcBorders>
          </w:tcPr>
          <w:p w14:paraId="3597EDF4" w14:textId="77777777" w:rsidR="00437D15" w:rsidRDefault="00437D15" w:rsidP="0093316A">
            <w:pPr>
              <w:rPr>
                <w:lang w:eastAsia="ja-JP"/>
              </w:rPr>
            </w:pPr>
          </w:p>
        </w:tc>
        <w:tc>
          <w:tcPr>
            <w:tcW w:w="3118" w:type="dxa"/>
          </w:tcPr>
          <w:p w14:paraId="20906D9A" w14:textId="77777777" w:rsidR="00437D15" w:rsidRPr="00F8491C" w:rsidRDefault="00437D15" w:rsidP="00F8491C">
            <w:pPr>
              <w:rPr>
                <w:sz w:val="18"/>
                <w:szCs w:val="18"/>
                <w:lang w:eastAsia="ja-JP"/>
              </w:rPr>
            </w:pPr>
            <w:r w:rsidRPr="00F8491C">
              <w:rPr>
                <w:sz w:val="18"/>
                <w:szCs w:val="18"/>
                <w:lang w:eastAsia="ja-JP"/>
              </w:rPr>
              <w:t>1.0</w:t>
            </w:r>
            <w:r>
              <w:rPr>
                <w:sz w:val="18"/>
                <w:szCs w:val="18"/>
                <w:lang w:eastAsia="ja-JP"/>
              </w:rPr>
              <w:t xml:space="preserve">GHz </w:t>
            </w:r>
            <w:r w:rsidRPr="00F8491C">
              <w:rPr>
                <w:sz w:val="18"/>
                <w:szCs w:val="18"/>
                <w:lang w:eastAsia="ja-JP"/>
              </w:rPr>
              <w:t>(16.6MHz x 1/1 x 90 x 21/32)</w:t>
            </w:r>
          </w:p>
        </w:tc>
        <w:tc>
          <w:tcPr>
            <w:tcW w:w="708" w:type="dxa"/>
            <w:vMerge/>
          </w:tcPr>
          <w:p w14:paraId="5FC97D1E" w14:textId="77777777" w:rsidR="00437D15" w:rsidRDefault="00437D15" w:rsidP="0093316A">
            <w:pPr>
              <w:rPr>
                <w:lang w:eastAsia="ja-JP"/>
              </w:rPr>
            </w:pPr>
          </w:p>
        </w:tc>
        <w:tc>
          <w:tcPr>
            <w:tcW w:w="709" w:type="dxa"/>
            <w:vMerge/>
          </w:tcPr>
          <w:p w14:paraId="4FD1CF60" w14:textId="77777777" w:rsidR="00437D15" w:rsidRDefault="00437D15" w:rsidP="0093316A">
            <w:pPr>
              <w:rPr>
                <w:lang w:eastAsia="ja-JP"/>
              </w:rPr>
            </w:pPr>
          </w:p>
        </w:tc>
        <w:tc>
          <w:tcPr>
            <w:tcW w:w="709" w:type="dxa"/>
            <w:vMerge/>
          </w:tcPr>
          <w:p w14:paraId="3F0D69CC" w14:textId="77777777" w:rsidR="00437D15" w:rsidRDefault="00437D15" w:rsidP="0093316A">
            <w:pPr>
              <w:rPr>
                <w:lang w:eastAsia="ja-JP"/>
              </w:rPr>
            </w:pPr>
          </w:p>
        </w:tc>
        <w:tc>
          <w:tcPr>
            <w:tcW w:w="709" w:type="dxa"/>
            <w:vMerge/>
          </w:tcPr>
          <w:p w14:paraId="00A07B60" w14:textId="77777777" w:rsidR="00437D15" w:rsidRDefault="00437D15" w:rsidP="0093316A">
            <w:pPr>
              <w:rPr>
                <w:lang w:eastAsia="ja-JP"/>
              </w:rPr>
            </w:pPr>
          </w:p>
        </w:tc>
        <w:tc>
          <w:tcPr>
            <w:tcW w:w="708" w:type="dxa"/>
            <w:vMerge/>
          </w:tcPr>
          <w:p w14:paraId="27A9B132" w14:textId="77777777" w:rsidR="00437D15" w:rsidRDefault="00437D15" w:rsidP="0093316A">
            <w:pPr>
              <w:rPr>
                <w:lang w:eastAsia="ja-JP"/>
              </w:rPr>
            </w:pPr>
          </w:p>
        </w:tc>
        <w:tc>
          <w:tcPr>
            <w:tcW w:w="709" w:type="dxa"/>
            <w:vMerge/>
          </w:tcPr>
          <w:p w14:paraId="33FFA228" w14:textId="77777777" w:rsidR="00437D15" w:rsidRDefault="00437D15" w:rsidP="0093316A">
            <w:pPr>
              <w:rPr>
                <w:lang w:eastAsia="ja-JP"/>
              </w:rPr>
            </w:pPr>
          </w:p>
        </w:tc>
        <w:tc>
          <w:tcPr>
            <w:tcW w:w="709" w:type="dxa"/>
            <w:vMerge/>
            <w:tcBorders>
              <w:right w:val="single" w:sz="4" w:space="0" w:color="auto"/>
            </w:tcBorders>
          </w:tcPr>
          <w:p w14:paraId="70FCB973" w14:textId="77777777" w:rsidR="00437D15" w:rsidRDefault="00437D15" w:rsidP="0093316A">
            <w:pPr>
              <w:rPr>
                <w:lang w:eastAsia="ja-JP"/>
              </w:rPr>
            </w:pPr>
          </w:p>
        </w:tc>
        <w:tc>
          <w:tcPr>
            <w:tcW w:w="709" w:type="dxa"/>
            <w:vMerge/>
            <w:tcBorders>
              <w:left w:val="single" w:sz="4" w:space="0" w:color="auto"/>
              <w:right w:val="single" w:sz="12" w:space="0" w:color="auto"/>
            </w:tcBorders>
          </w:tcPr>
          <w:p w14:paraId="2A635BF7" w14:textId="77777777" w:rsidR="00437D15" w:rsidRDefault="00437D15" w:rsidP="0093316A">
            <w:pPr>
              <w:rPr>
                <w:lang w:eastAsia="ja-JP"/>
              </w:rPr>
            </w:pPr>
          </w:p>
        </w:tc>
      </w:tr>
      <w:tr w:rsidR="00437D15" w14:paraId="544C8B68" w14:textId="77777777" w:rsidTr="00B84305">
        <w:trPr>
          <w:trHeight w:val="142"/>
        </w:trPr>
        <w:tc>
          <w:tcPr>
            <w:tcW w:w="978" w:type="dxa"/>
            <w:vMerge/>
            <w:tcBorders>
              <w:left w:val="single" w:sz="12" w:space="0" w:color="auto"/>
              <w:bottom w:val="single" w:sz="12" w:space="0" w:color="auto"/>
            </w:tcBorders>
          </w:tcPr>
          <w:p w14:paraId="6673DA6C" w14:textId="77777777" w:rsidR="00437D15" w:rsidRDefault="00437D15" w:rsidP="0093316A">
            <w:pPr>
              <w:rPr>
                <w:lang w:eastAsia="ja-JP"/>
              </w:rPr>
            </w:pPr>
          </w:p>
        </w:tc>
        <w:tc>
          <w:tcPr>
            <w:tcW w:w="3118" w:type="dxa"/>
            <w:tcBorders>
              <w:bottom w:val="single" w:sz="12" w:space="0" w:color="auto"/>
            </w:tcBorders>
          </w:tcPr>
          <w:p w14:paraId="058F4677" w14:textId="77777777" w:rsidR="00437D15" w:rsidRPr="00F8491C" w:rsidRDefault="00437D15" w:rsidP="00F8491C">
            <w:pPr>
              <w:rPr>
                <w:sz w:val="18"/>
                <w:szCs w:val="18"/>
                <w:lang w:eastAsia="ja-JP"/>
              </w:rPr>
            </w:pPr>
            <w:r w:rsidRPr="00F8491C">
              <w:rPr>
                <w:sz w:val="18"/>
                <w:szCs w:val="18"/>
                <w:lang w:eastAsia="ja-JP"/>
              </w:rPr>
              <w:t>0.5</w:t>
            </w:r>
            <w:r>
              <w:rPr>
                <w:sz w:val="18"/>
                <w:szCs w:val="18"/>
                <w:lang w:eastAsia="ja-JP"/>
              </w:rPr>
              <w:t xml:space="preserve">GHz </w:t>
            </w:r>
            <w:r w:rsidRPr="00F8491C">
              <w:rPr>
                <w:sz w:val="18"/>
                <w:szCs w:val="18"/>
                <w:lang w:eastAsia="ja-JP"/>
              </w:rPr>
              <w:t>(16.6MHz x 1/1 x 90 x 11/32)</w:t>
            </w:r>
          </w:p>
        </w:tc>
        <w:tc>
          <w:tcPr>
            <w:tcW w:w="708" w:type="dxa"/>
            <w:vMerge/>
            <w:tcBorders>
              <w:bottom w:val="single" w:sz="12" w:space="0" w:color="auto"/>
            </w:tcBorders>
          </w:tcPr>
          <w:p w14:paraId="648F05EA" w14:textId="77777777" w:rsidR="00437D15" w:rsidRDefault="00437D15" w:rsidP="0093316A">
            <w:pPr>
              <w:rPr>
                <w:lang w:eastAsia="ja-JP"/>
              </w:rPr>
            </w:pPr>
          </w:p>
        </w:tc>
        <w:tc>
          <w:tcPr>
            <w:tcW w:w="709" w:type="dxa"/>
            <w:vMerge/>
            <w:tcBorders>
              <w:bottom w:val="single" w:sz="12" w:space="0" w:color="auto"/>
            </w:tcBorders>
          </w:tcPr>
          <w:p w14:paraId="5DE2D52C" w14:textId="77777777" w:rsidR="00437D15" w:rsidRDefault="00437D15" w:rsidP="0093316A">
            <w:pPr>
              <w:rPr>
                <w:lang w:eastAsia="ja-JP"/>
              </w:rPr>
            </w:pPr>
          </w:p>
        </w:tc>
        <w:tc>
          <w:tcPr>
            <w:tcW w:w="709" w:type="dxa"/>
            <w:vMerge/>
            <w:tcBorders>
              <w:bottom w:val="single" w:sz="12" w:space="0" w:color="auto"/>
            </w:tcBorders>
          </w:tcPr>
          <w:p w14:paraId="6218D9CA" w14:textId="77777777" w:rsidR="00437D15" w:rsidRDefault="00437D15" w:rsidP="0093316A">
            <w:pPr>
              <w:rPr>
                <w:lang w:eastAsia="ja-JP"/>
              </w:rPr>
            </w:pPr>
          </w:p>
        </w:tc>
        <w:tc>
          <w:tcPr>
            <w:tcW w:w="709" w:type="dxa"/>
            <w:vMerge/>
            <w:tcBorders>
              <w:bottom w:val="single" w:sz="12" w:space="0" w:color="auto"/>
            </w:tcBorders>
          </w:tcPr>
          <w:p w14:paraId="6E680E4B" w14:textId="77777777" w:rsidR="00437D15" w:rsidRDefault="00437D15" w:rsidP="0093316A">
            <w:pPr>
              <w:rPr>
                <w:lang w:eastAsia="ja-JP"/>
              </w:rPr>
            </w:pPr>
          </w:p>
        </w:tc>
        <w:tc>
          <w:tcPr>
            <w:tcW w:w="708" w:type="dxa"/>
            <w:vMerge/>
            <w:tcBorders>
              <w:bottom w:val="single" w:sz="12" w:space="0" w:color="auto"/>
            </w:tcBorders>
          </w:tcPr>
          <w:p w14:paraId="28F95360" w14:textId="77777777" w:rsidR="00437D15" w:rsidRDefault="00437D15" w:rsidP="0093316A">
            <w:pPr>
              <w:rPr>
                <w:lang w:eastAsia="ja-JP"/>
              </w:rPr>
            </w:pPr>
          </w:p>
        </w:tc>
        <w:tc>
          <w:tcPr>
            <w:tcW w:w="709" w:type="dxa"/>
            <w:vMerge/>
            <w:tcBorders>
              <w:bottom w:val="single" w:sz="12" w:space="0" w:color="auto"/>
            </w:tcBorders>
          </w:tcPr>
          <w:p w14:paraId="000054BC" w14:textId="77777777" w:rsidR="00437D15" w:rsidRDefault="00437D15" w:rsidP="0093316A">
            <w:pPr>
              <w:rPr>
                <w:lang w:eastAsia="ja-JP"/>
              </w:rPr>
            </w:pPr>
          </w:p>
        </w:tc>
        <w:tc>
          <w:tcPr>
            <w:tcW w:w="709" w:type="dxa"/>
            <w:vMerge/>
            <w:tcBorders>
              <w:bottom w:val="single" w:sz="12" w:space="0" w:color="auto"/>
              <w:right w:val="single" w:sz="4" w:space="0" w:color="auto"/>
            </w:tcBorders>
          </w:tcPr>
          <w:p w14:paraId="27BF4F05" w14:textId="77777777" w:rsidR="00437D15" w:rsidRDefault="00437D15" w:rsidP="0093316A">
            <w:pPr>
              <w:rPr>
                <w:lang w:eastAsia="ja-JP"/>
              </w:rPr>
            </w:pPr>
          </w:p>
        </w:tc>
        <w:tc>
          <w:tcPr>
            <w:tcW w:w="709" w:type="dxa"/>
            <w:vMerge/>
            <w:tcBorders>
              <w:left w:val="single" w:sz="4" w:space="0" w:color="auto"/>
              <w:bottom w:val="single" w:sz="12" w:space="0" w:color="auto"/>
              <w:right w:val="single" w:sz="12" w:space="0" w:color="auto"/>
            </w:tcBorders>
          </w:tcPr>
          <w:p w14:paraId="7147386C" w14:textId="77777777" w:rsidR="00437D15" w:rsidRDefault="00437D15" w:rsidP="0093316A">
            <w:pPr>
              <w:rPr>
                <w:lang w:eastAsia="ja-JP"/>
              </w:rPr>
            </w:pPr>
          </w:p>
        </w:tc>
      </w:tr>
    </w:tbl>
    <w:p w14:paraId="178CFE82" w14:textId="77777777" w:rsidR="0091700A" w:rsidRPr="00E130A1" w:rsidRDefault="0091700A" w:rsidP="0091700A">
      <w:pPr>
        <w:rPr>
          <w:sz w:val="12"/>
          <w:szCs w:val="12"/>
          <w:lang w:eastAsia="ja-JP"/>
        </w:rPr>
      </w:pPr>
    </w:p>
    <w:p w14:paraId="170C8005" w14:textId="55602D04" w:rsidR="003B1B48" w:rsidRPr="00DE38F9" w:rsidRDefault="00490032" w:rsidP="0067510D">
      <w:pPr>
        <w:pStyle w:val="Caption"/>
        <w:rPr>
          <w:vanish/>
          <w:lang w:eastAsia="ja-JP"/>
        </w:rPr>
      </w:pPr>
      <w:bookmarkStart w:id="55" w:name="_Ref503361854"/>
      <w:bookmarkStart w:id="56" w:name="_Ref476921554"/>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4</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7</w:t>
      </w:r>
      <w:r w:rsidR="00AB0703">
        <w:rPr>
          <w:lang w:eastAsia="ja-JP"/>
        </w:rPr>
        <w:fldChar w:fldCharType="end"/>
      </w:r>
      <w:bookmarkEnd w:id="55"/>
      <w:bookmarkEnd w:id="56"/>
      <w:r>
        <w:rPr>
          <w:noProof/>
          <w:lang w:eastAsia="ja-JP"/>
        </w:rPr>
        <w:t xml:space="preserve"> </w:t>
      </w:r>
      <w:r w:rsidR="001651F9">
        <w:rPr>
          <w:noProof/>
          <w:lang w:eastAsia="ja-JP"/>
        </w:rPr>
        <w:t>CA57 frequency and AVS</w:t>
      </w:r>
      <w:r w:rsidR="001651F9">
        <w:rPr>
          <w:rFonts w:hint="eastAsia"/>
          <w:noProof/>
          <w:lang w:eastAsia="ja-JP"/>
        </w:rPr>
        <w:t xml:space="preserve"> </w:t>
      </w:r>
      <w:r w:rsidR="003B1B48">
        <w:rPr>
          <w:rFonts w:hint="eastAsia"/>
          <w:noProof/>
          <w:lang w:eastAsia="ja-JP"/>
        </w:rPr>
        <w:t>tabl</w:t>
      </w:r>
      <w:r w:rsidR="003B1B48">
        <w:rPr>
          <w:noProof/>
          <w:lang w:eastAsia="ja-JP"/>
        </w:rPr>
        <w:t xml:space="preserve">e of </w:t>
      </w:r>
      <w:r w:rsidR="006F7D38">
        <w:rPr>
          <w:noProof/>
          <w:lang w:eastAsia="ja-JP"/>
        </w:rPr>
        <w:t xml:space="preserve">R-Car </w:t>
      </w:r>
      <w:r w:rsidR="009B44EE">
        <w:rPr>
          <w:noProof/>
          <w:lang w:eastAsia="ja-JP"/>
        </w:rPr>
        <w:t>M</w:t>
      </w:r>
      <w:r w:rsidR="000440D6">
        <w:rPr>
          <w:noProof/>
          <w:lang w:eastAsia="ja-JP"/>
        </w:rPr>
        <w:t>3</w:t>
      </w:r>
    </w:p>
    <w:tbl>
      <w:tblPr>
        <w:tblStyle w:val="TableGrid"/>
        <w:tblW w:w="9770" w:type="dxa"/>
        <w:tblLayout w:type="fixed"/>
        <w:tblLook w:val="04A0" w:firstRow="1" w:lastRow="0" w:firstColumn="1" w:lastColumn="0" w:noHBand="0" w:noVBand="1"/>
      </w:tblPr>
      <w:tblGrid>
        <w:gridCol w:w="978"/>
        <w:gridCol w:w="3118"/>
        <w:gridCol w:w="709"/>
        <w:gridCol w:w="709"/>
        <w:gridCol w:w="709"/>
        <w:gridCol w:w="710"/>
        <w:gridCol w:w="709"/>
        <w:gridCol w:w="709"/>
        <w:gridCol w:w="709"/>
        <w:gridCol w:w="710"/>
      </w:tblGrid>
      <w:tr w:rsidR="00437D15" w14:paraId="1D7E8447" w14:textId="77777777" w:rsidTr="00B84305">
        <w:trPr>
          <w:trHeight w:val="56"/>
        </w:trPr>
        <w:tc>
          <w:tcPr>
            <w:tcW w:w="978" w:type="dxa"/>
            <w:tcBorders>
              <w:top w:val="single" w:sz="12" w:space="0" w:color="auto"/>
              <w:left w:val="single" w:sz="12" w:space="0" w:color="auto"/>
              <w:bottom w:val="single" w:sz="12" w:space="0" w:color="auto"/>
            </w:tcBorders>
          </w:tcPr>
          <w:p w14:paraId="5597FB89" w14:textId="77777777" w:rsidR="00437D15" w:rsidRPr="0045634A" w:rsidRDefault="00437D15" w:rsidP="00BF5062">
            <w:pPr>
              <w:rPr>
                <w:sz w:val="18"/>
                <w:szCs w:val="18"/>
                <w:lang w:eastAsia="ja-JP"/>
              </w:rPr>
            </w:pPr>
            <w:r>
              <w:rPr>
                <w:sz w:val="18"/>
                <w:szCs w:val="18"/>
                <w:lang w:eastAsia="ja-JP"/>
              </w:rPr>
              <w:t>Operating mode</w:t>
            </w:r>
          </w:p>
        </w:tc>
        <w:tc>
          <w:tcPr>
            <w:tcW w:w="3118" w:type="dxa"/>
            <w:tcBorders>
              <w:top w:val="single" w:sz="12" w:space="0" w:color="auto"/>
              <w:bottom w:val="single" w:sz="12" w:space="0" w:color="auto"/>
            </w:tcBorders>
            <w:vAlign w:val="center"/>
          </w:tcPr>
          <w:p w14:paraId="429987B1" w14:textId="77777777" w:rsidR="00437D15" w:rsidRPr="0045634A" w:rsidRDefault="00437D15" w:rsidP="00BF5062">
            <w:pPr>
              <w:jc w:val="center"/>
              <w:rPr>
                <w:sz w:val="18"/>
                <w:szCs w:val="18"/>
                <w:lang w:eastAsia="ja-JP"/>
              </w:rPr>
            </w:pPr>
            <w:r w:rsidRPr="0045634A">
              <w:rPr>
                <w:sz w:val="18"/>
                <w:szCs w:val="18"/>
                <w:lang w:eastAsia="ja-JP"/>
              </w:rPr>
              <w:t>CA57 Freq</w:t>
            </w:r>
          </w:p>
        </w:tc>
        <w:tc>
          <w:tcPr>
            <w:tcW w:w="709" w:type="dxa"/>
            <w:tcBorders>
              <w:top w:val="single" w:sz="12" w:space="0" w:color="auto"/>
              <w:bottom w:val="single" w:sz="12" w:space="0" w:color="auto"/>
            </w:tcBorders>
            <w:vAlign w:val="center"/>
          </w:tcPr>
          <w:p w14:paraId="16F771BC" w14:textId="77777777" w:rsidR="00437D15" w:rsidRPr="0045634A" w:rsidRDefault="00437D15" w:rsidP="00BF5062">
            <w:pPr>
              <w:jc w:val="center"/>
              <w:rPr>
                <w:sz w:val="18"/>
                <w:szCs w:val="18"/>
                <w:lang w:eastAsia="ja-JP"/>
              </w:rPr>
            </w:pPr>
            <w:r w:rsidRPr="0045634A">
              <w:rPr>
                <w:sz w:val="18"/>
                <w:szCs w:val="18"/>
                <w:lang w:eastAsia="ja-JP"/>
              </w:rPr>
              <w:t>AVS0</w:t>
            </w:r>
          </w:p>
        </w:tc>
        <w:tc>
          <w:tcPr>
            <w:tcW w:w="709" w:type="dxa"/>
            <w:tcBorders>
              <w:top w:val="single" w:sz="12" w:space="0" w:color="auto"/>
              <w:bottom w:val="single" w:sz="12" w:space="0" w:color="auto"/>
            </w:tcBorders>
            <w:vAlign w:val="center"/>
          </w:tcPr>
          <w:p w14:paraId="2DD30A5F" w14:textId="77777777" w:rsidR="00437D15" w:rsidRPr="0045634A" w:rsidRDefault="00437D15" w:rsidP="00BF5062">
            <w:pPr>
              <w:jc w:val="center"/>
              <w:rPr>
                <w:sz w:val="18"/>
                <w:szCs w:val="18"/>
                <w:lang w:eastAsia="ja-JP"/>
              </w:rPr>
            </w:pPr>
            <w:r w:rsidRPr="0045634A">
              <w:rPr>
                <w:sz w:val="18"/>
                <w:szCs w:val="18"/>
                <w:lang w:eastAsia="ja-JP"/>
              </w:rPr>
              <w:t>AVS1</w:t>
            </w:r>
          </w:p>
        </w:tc>
        <w:tc>
          <w:tcPr>
            <w:tcW w:w="709" w:type="dxa"/>
            <w:tcBorders>
              <w:top w:val="single" w:sz="12" w:space="0" w:color="auto"/>
              <w:bottom w:val="single" w:sz="12" w:space="0" w:color="auto"/>
            </w:tcBorders>
            <w:vAlign w:val="center"/>
          </w:tcPr>
          <w:p w14:paraId="1441A685" w14:textId="77777777" w:rsidR="00437D15" w:rsidRPr="0045634A" w:rsidRDefault="00437D15" w:rsidP="00BF5062">
            <w:pPr>
              <w:jc w:val="center"/>
              <w:rPr>
                <w:sz w:val="18"/>
                <w:szCs w:val="18"/>
                <w:lang w:eastAsia="ja-JP"/>
              </w:rPr>
            </w:pPr>
            <w:r w:rsidRPr="0045634A">
              <w:rPr>
                <w:sz w:val="18"/>
                <w:szCs w:val="18"/>
                <w:lang w:eastAsia="ja-JP"/>
              </w:rPr>
              <w:t>AVS2</w:t>
            </w:r>
          </w:p>
        </w:tc>
        <w:tc>
          <w:tcPr>
            <w:tcW w:w="710" w:type="dxa"/>
            <w:tcBorders>
              <w:top w:val="single" w:sz="12" w:space="0" w:color="auto"/>
              <w:bottom w:val="single" w:sz="12" w:space="0" w:color="auto"/>
            </w:tcBorders>
            <w:vAlign w:val="center"/>
          </w:tcPr>
          <w:p w14:paraId="359E0526" w14:textId="77777777" w:rsidR="00437D15" w:rsidRPr="0045634A" w:rsidRDefault="00437D15" w:rsidP="00BF5062">
            <w:pPr>
              <w:jc w:val="center"/>
              <w:rPr>
                <w:sz w:val="18"/>
                <w:szCs w:val="18"/>
                <w:lang w:eastAsia="ja-JP"/>
              </w:rPr>
            </w:pPr>
            <w:r w:rsidRPr="0045634A">
              <w:rPr>
                <w:sz w:val="18"/>
                <w:szCs w:val="18"/>
                <w:lang w:eastAsia="ja-JP"/>
              </w:rPr>
              <w:t>AVS3</w:t>
            </w:r>
          </w:p>
        </w:tc>
        <w:tc>
          <w:tcPr>
            <w:tcW w:w="709" w:type="dxa"/>
            <w:tcBorders>
              <w:top w:val="single" w:sz="12" w:space="0" w:color="auto"/>
              <w:bottom w:val="single" w:sz="12" w:space="0" w:color="auto"/>
            </w:tcBorders>
            <w:vAlign w:val="center"/>
          </w:tcPr>
          <w:p w14:paraId="0A384B90" w14:textId="77777777" w:rsidR="00437D15" w:rsidRPr="0045634A" w:rsidRDefault="00437D15" w:rsidP="00BF5062">
            <w:pPr>
              <w:jc w:val="center"/>
              <w:rPr>
                <w:sz w:val="18"/>
                <w:szCs w:val="18"/>
                <w:lang w:eastAsia="ja-JP"/>
              </w:rPr>
            </w:pPr>
            <w:r w:rsidRPr="0045634A">
              <w:rPr>
                <w:sz w:val="18"/>
                <w:szCs w:val="18"/>
                <w:lang w:eastAsia="ja-JP"/>
              </w:rPr>
              <w:t>AVS4</w:t>
            </w:r>
          </w:p>
        </w:tc>
        <w:tc>
          <w:tcPr>
            <w:tcW w:w="709" w:type="dxa"/>
            <w:tcBorders>
              <w:top w:val="single" w:sz="12" w:space="0" w:color="auto"/>
              <w:bottom w:val="single" w:sz="12" w:space="0" w:color="auto"/>
            </w:tcBorders>
            <w:vAlign w:val="center"/>
          </w:tcPr>
          <w:p w14:paraId="2CB7951A" w14:textId="77777777" w:rsidR="00437D15" w:rsidRPr="0045634A" w:rsidRDefault="00437D15" w:rsidP="00BF5062">
            <w:pPr>
              <w:jc w:val="center"/>
              <w:rPr>
                <w:sz w:val="18"/>
                <w:szCs w:val="18"/>
                <w:lang w:eastAsia="ja-JP"/>
              </w:rPr>
            </w:pPr>
            <w:r w:rsidRPr="0045634A">
              <w:rPr>
                <w:sz w:val="18"/>
                <w:szCs w:val="18"/>
                <w:lang w:eastAsia="ja-JP"/>
              </w:rPr>
              <w:t>AVS5</w:t>
            </w:r>
          </w:p>
        </w:tc>
        <w:tc>
          <w:tcPr>
            <w:tcW w:w="709" w:type="dxa"/>
            <w:tcBorders>
              <w:top w:val="single" w:sz="12" w:space="0" w:color="auto"/>
              <w:bottom w:val="single" w:sz="12" w:space="0" w:color="auto"/>
              <w:right w:val="single" w:sz="4" w:space="0" w:color="auto"/>
            </w:tcBorders>
            <w:vAlign w:val="center"/>
          </w:tcPr>
          <w:p w14:paraId="19DFCC5B" w14:textId="77777777" w:rsidR="00437D15" w:rsidRPr="0045634A" w:rsidRDefault="00437D15" w:rsidP="00BF5062">
            <w:pPr>
              <w:jc w:val="center"/>
              <w:rPr>
                <w:sz w:val="18"/>
                <w:szCs w:val="18"/>
                <w:lang w:eastAsia="ja-JP"/>
              </w:rPr>
            </w:pPr>
            <w:r w:rsidRPr="0045634A">
              <w:rPr>
                <w:sz w:val="18"/>
                <w:szCs w:val="18"/>
                <w:lang w:eastAsia="ja-JP"/>
              </w:rPr>
              <w:t>AVS6</w:t>
            </w:r>
          </w:p>
        </w:tc>
        <w:tc>
          <w:tcPr>
            <w:tcW w:w="710" w:type="dxa"/>
            <w:tcBorders>
              <w:top w:val="single" w:sz="12" w:space="0" w:color="auto"/>
              <w:left w:val="single" w:sz="4" w:space="0" w:color="auto"/>
              <w:bottom w:val="single" w:sz="12" w:space="0" w:color="auto"/>
              <w:right w:val="single" w:sz="12" w:space="0" w:color="auto"/>
            </w:tcBorders>
            <w:vAlign w:val="center"/>
          </w:tcPr>
          <w:p w14:paraId="39AF8498" w14:textId="77777777" w:rsidR="00437D15" w:rsidRPr="0045634A" w:rsidRDefault="00437D15" w:rsidP="00BF5062">
            <w:pPr>
              <w:jc w:val="center"/>
              <w:rPr>
                <w:sz w:val="18"/>
                <w:szCs w:val="18"/>
                <w:lang w:eastAsia="ja-JP"/>
              </w:rPr>
            </w:pPr>
            <w:r>
              <w:rPr>
                <w:rFonts w:hint="eastAsia"/>
                <w:sz w:val="18"/>
                <w:szCs w:val="18"/>
                <w:lang w:eastAsia="ja-JP"/>
              </w:rPr>
              <w:t>AVS7</w:t>
            </w:r>
          </w:p>
        </w:tc>
      </w:tr>
      <w:tr w:rsidR="00437D15" w14:paraId="162924C2" w14:textId="77777777" w:rsidTr="00B84305">
        <w:trPr>
          <w:trHeight w:val="127"/>
        </w:trPr>
        <w:tc>
          <w:tcPr>
            <w:tcW w:w="978" w:type="dxa"/>
            <w:vMerge w:val="restart"/>
            <w:tcBorders>
              <w:top w:val="single" w:sz="12" w:space="0" w:color="auto"/>
              <w:left w:val="single" w:sz="12" w:space="0" w:color="auto"/>
            </w:tcBorders>
          </w:tcPr>
          <w:p w14:paraId="19A54F18" w14:textId="77777777" w:rsidR="00437D15" w:rsidRPr="0045634A" w:rsidRDefault="00437D15" w:rsidP="00BF5062">
            <w:pPr>
              <w:rPr>
                <w:sz w:val="18"/>
                <w:szCs w:val="18"/>
                <w:lang w:eastAsia="ja-JP"/>
              </w:rPr>
            </w:pPr>
            <w:r>
              <w:rPr>
                <w:sz w:val="18"/>
                <w:szCs w:val="18"/>
                <w:lang w:eastAsia="ja-JP"/>
              </w:rPr>
              <w:t>Boost mode</w:t>
            </w:r>
          </w:p>
        </w:tc>
        <w:tc>
          <w:tcPr>
            <w:tcW w:w="3118" w:type="dxa"/>
            <w:tcBorders>
              <w:top w:val="single" w:sz="12" w:space="0" w:color="auto"/>
            </w:tcBorders>
          </w:tcPr>
          <w:p w14:paraId="75D80124" w14:textId="77777777" w:rsidR="00437D15" w:rsidRPr="0045634A" w:rsidRDefault="00437D15" w:rsidP="00BF5062">
            <w:pPr>
              <w:rPr>
                <w:sz w:val="18"/>
                <w:szCs w:val="18"/>
                <w:lang w:eastAsia="ja-JP"/>
              </w:rPr>
            </w:pPr>
            <w:r w:rsidRPr="0045634A">
              <w:rPr>
                <w:sz w:val="18"/>
                <w:szCs w:val="18"/>
                <w:lang w:eastAsia="ja-JP"/>
              </w:rPr>
              <w:t>1.8</w:t>
            </w:r>
            <w:r>
              <w:rPr>
                <w:sz w:val="18"/>
                <w:szCs w:val="18"/>
                <w:lang w:eastAsia="ja-JP"/>
              </w:rPr>
              <w:t xml:space="preserve">GHz </w:t>
            </w:r>
            <w:r w:rsidRPr="0045634A">
              <w:rPr>
                <w:sz w:val="18"/>
                <w:szCs w:val="18"/>
                <w:lang w:eastAsia="ja-JP"/>
              </w:rPr>
              <w:t>(16.6MHz x 1/1 x 108 x 32/32)</w:t>
            </w:r>
          </w:p>
        </w:tc>
        <w:tc>
          <w:tcPr>
            <w:tcW w:w="709" w:type="dxa"/>
            <w:tcBorders>
              <w:top w:val="single" w:sz="12" w:space="0" w:color="auto"/>
            </w:tcBorders>
            <w:vAlign w:val="center"/>
          </w:tcPr>
          <w:p w14:paraId="7AB0AF78" w14:textId="77777777" w:rsidR="00437D15" w:rsidRPr="0045634A" w:rsidRDefault="00437D15" w:rsidP="00BF5062">
            <w:pPr>
              <w:jc w:val="center"/>
              <w:rPr>
                <w:sz w:val="18"/>
                <w:szCs w:val="18"/>
                <w:lang w:eastAsia="ja-JP"/>
              </w:rPr>
            </w:pPr>
            <w:r w:rsidRPr="0045634A">
              <w:rPr>
                <w:sz w:val="18"/>
                <w:szCs w:val="18"/>
                <w:lang w:eastAsia="ja-JP"/>
              </w:rPr>
              <w:t>0.9</w:t>
            </w:r>
            <w:r>
              <w:rPr>
                <w:sz w:val="18"/>
                <w:szCs w:val="18"/>
                <w:lang w:eastAsia="ja-JP"/>
              </w:rPr>
              <w:t>6</w:t>
            </w:r>
            <w:r w:rsidRPr="0045634A">
              <w:rPr>
                <w:sz w:val="18"/>
                <w:szCs w:val="18"/>
                <w:lang w:eastAsia="ja-JP"/>
              </w:rPr>
              <w:t xml:space="preserve"> V</w:t>
            </w:r>
          </w:p>
        </w:tc>
        <w:tc>
          <w:tcPr>
            <w:tcW w:w="709" w:type="dxa"/>
            <w:tcBorders>
              <w:top w:val="single" w:sz="12" w:space="0" w:color="auto"/>
            </w:tcBorders>
            <w:vAlign w:val="center"/>
          </w:tcPr>
          <w:p w14:paraId="67489649" w14:textId="77777777" w:rsidR="00437D15" w:rsidRPr="0045634A" w:rsidRDefault="00437D15" w:rsidP="00BF5062">
            <w:pPr>
              <w:jc w:val="center"/>
              <w:rPr>
                <w:sz w:val="18"/>
                <w:szCs w:val="18"/>
                <w:lang w:eastAsia="ja-JP"/>
              </w:rPr>
            </w:pPr>
            <w:r w:rsidRPr="0045634A">
              <w:rPr>
                <w:sz w:val="18"/>
                <w:szCs w:val="18"/>
                <w:lang w:eastAsia="ja-JP"/>
              </w:rPr>
              <w:t>0.9</w:t>
            </w:r>
            <w:r>
              <w:rPr>
                <w:sz w:val="18"/>
                <w:szCs w:val="18"/>
                <w:lang w:eastAsia="ja-JP"/>
              </w:rPr>
              <w:t>5</w:t>
            </w:r>
            <w:r w:rsidRPr="0045634A">
              <w:rPr>
                <w:sz w:val="18"/>
                <w:szCs w:val="18"/>
                <w:lang w:eastAsia="ja-JP"/>
              </w:rPr>
              <w:t xml:space="preserve"> V</w:t>
            </w:r>
          </w:p>
        </w:tc>
        <w:tc>
          <w:tcPr>
            <w:tcW w:w="709" w:type="dxa"/>
            <w:tcBorders>
              <w:top w:val="single" w:sz="12" w:space="0" w:color="auto"/>
            </w:tcBorders>
            <w:vAlign w:val="center"/>
          </w:tcPr>
          <w:p w14:paraId="66BA6CEC" w14:textId="77777777" w:rsidR="00437D15" w:rsidRPr="0045634A" w:rsidRDefault="00437D15" w:rsidP="00BF5062">
            <w:pPr>
              <w:jc w:val="center"/>
              <w:rPr>
                <w:sz w:val="18"/>
                <w:szCs w:val="18"/>
                <w:lang w:eastAsia="ja-JP"/>
              </w:rPr>
            </w:pPr>
            <w:r w:rsidRPr="0045634A">
              <w:rPr>
                <w:sz w:val="18"/>
                <w:szCs w:val="18"/>
                <w:lang w:eastAsia="ja-JP"/>
              </w:rPr>
              <w:t>0.9</w:t>
            </w:r>
            <w:r>
              <w:rPr>
                <w:sz w:val="18"/>
                <w:szCs w:val="18"/>
                <w:lang w:eastAsia="ja-JP"/>
              </w:rPr>
              <w:t>3</w:t>
            </w:r>
            <w:r w:rsidRPr="0045634A">
              <w:rPr>
                <w:sz w:val="18"/>
                <w:szCs w:val="18"/>
                <w:lang w:eastAsia="ja-JP"/>
              </w:rPr>
              <w:t xml:space="preserve"> V</w:t>
            </w:r>
          </w:p>
        </w:tc>
        <w:tc>
          <w:tcPr>
            <w:tcW w:w="710" w:type="dxa"/>
            <w:tcBorders>
              <w:top w:val="single" w:sz="12" w:space="0" w:color="auto"/>
            </w:tcBorders>
            <w:vAlign w:val="center"/>
          </w:tcPr>
          <w:p w14:paraId="18F183FC" w14:textId="77777777" w:rsidR="00437D15" w:rsidRPr="0045634A" w:rsidRDefault="00437D15" w:rsidP="00BF5062">
            <w:pPr>
              <w:jc w:val="center"/>
              <w:rPr>
                <w:sz w:val="18"/>
                <w:szCs w:val="18"/>
                <w:lang w:eastAsia="ja-JP"/>
              </w:rPr>
            </w:pPr>
            <w:r w:rsidRPr="0045634A">
              <w:rPr>
                <w:sz w:val="18"/>
                <w:szCs w:val="18"/>
                <w:lang w:eastAsia="ja-JP"/>
              </w:rPr>
              <w:t>0.9</w:t>
            </w:r>
            <w:r>
              <w:rPr>
                <w:sz w:val="18"/>
                <w:szCs w:val="18"/>
                <w:lang w:eastAsia="ja-JP"/>
              </w:rPr>
              <w:t>1</w:t>
            </w:r>
            <w:r w:rsidRPr="0045634A">
              <w:rPr>
                <w:sz w:val="18"/>
                <w:szCs w:val="18"/>
                <w:lang w:eastAsia="ja-JP"/>
              </w:rPr>
              <w:t xml:space="preserve"> V</w:t>
            </w:r>
          </w:p>
        </w:tc>
        <w:tc>
          <w:tcPr>
            <w:tcW w:w="709" w:type="dxa"/>
            <w:tcBorders>
              <w:top w:val="single" w:sz="12" w:space="0" w:color="auto"/>
            </w:tcBorders>
            <w:vAlign w:val="center"/>
          </w:tcPr>
          <w:p w14:paraId="046123C1" w14:textId="77777777" w:rsidR="00437D15" w:rsidRPr="0045634A" w:rsidRDefault="00437D15" w:rsidP="00BF5062">
            <w:pPr>
              <w:jc w:val="center"/>
              <w:rPr>
                <w:sz w:val="18"/>
                <w:szCs w:val="18"/>
                <w:lang w:eastAsia="ja-JP"/>
              </w:rPr>
            </w:pPr>
            <w:r w:rsidRPr="0045634A">
              <w:rPr>
                <w:sz w:val="18"/>
                <w:szCs w:val="18"/>
                <w:lang w:eastAsia="ja-JP"/>
              </w:rPr>
              <w:t>0.</w:t>
            </w:r>
            <w:r>
              <w:rPr>
                <w:sz w:val="18"/>
                <w:szCs w:val="18"/>
                <w:lang w:eastAsia="ja-JP"/>
              </w:rPr>
              <w:t>89</w:t>
            </w:r>
            <w:r w:rsidRPr="0045634A">
              <w:rPr>
                <w:sz w:val="18"/>
                <w:szCs w:val="18"/>
                <w:lang w:eastAsia="ja-JP"/>
              </w:rPr>
              <w:t xml:space="preserve"> V</w:t>
            </w:r>
          </w:p>
        </w:tc>
        <w:tc>
          <w:tcPr>
            <w:tcW w:w="709" w:type="dxa"/>
            <w:tcBorders>
              <w:top w:val="single" w:sz="12" w:space="0" w:color="auto"/>
            </w:tcBorders>
            <w:vAlign w:val="center"/>
          </w:tcPr>
          <w:p w14:paraId="1DA56859" w14:textId="77777777" w:rsidR="00437D15" w:rsidRPr="0045634A" w:rsidRDefault="00437D15" w:rsidP="00BF5062">
            <w:pPr>
              <w:jc w:val="center"/>
              <w:rPr>
                <w:sz w:val="18"/>
                <w:szCs w:val="18"/>
                <w:lang w:eastAsia="ja-JP"/>
              </w:rPr>
            </w:pPr>
            <w:r w:rsidRPr="0045634A">
              <w:rPr>
                <w:sz w:val="18"/>
                <w:szCs w:val="18"/>
                <w:lang w:eastAsia="ja-JP"/>
              </w:rPr>
              <w:t>0.8</w:t>
            </w:r>
            <w:r>
              <w:rPr>
                <w:sz w:val="18"/>
                <w:szCs w:val="18"/>
                <w:lang w:eastAsia="ja-JP"/>
              </w:rPr>
              <w:t>8</w:t>
            </w:r>
            <w:r w:rsidRPr="0045634A">
              <w:rPr>
                <w:sz w:val="18"/>
                <w:szCs w:val="18"/>
                <w:lang w:eastAsia="ja-JP"/>
              </w:rPr>
              <w:t xml:space="preserve"> V</w:t>
            </w:r>
          </w:p>
        </w:tc>
        <w:tc>
          <w:tcPr>
            <w:tcW w:w="709" w:type="dxa"/>
            <w:tcBorders>
              <w:top w:val="single" w:sz="12" w:space="0" w:color="auto"/>
              <w:right w:val="single" w:sz="4" w:space="0" w:color="auto"/>
            </w:tcBorders>
            <w:vAlign w:val="center"/>
          </w:tcPr>
          <w:p w14:paraId="6DA0F1E0" w14:textId="77777777" w:rsidR="00437D15" w:rsidRPr="0045634A" w:rsidRDefault="00437D15" w:rsidP="00BF5062">
            <w:pPr>
              <w:jc w:val="center"/>
              <w:rPr>
                <w:sz w:val="18"/>
                <w:szCs w:val="18"/>
                <w:lang w:eastAsia="ja-JP"/>
              </w:rPr>
            </w:pPr>
            <w:r>
              <w:rPr>
                <w:sz w:val="18"/>
                <w:szCs w:val="18"/>
                <w:lang w:eastAsia="ja-JP"/>
              </w:rPr>
              <w:t>0.87</w:t>
            </w:r>
            <w:r w:rsidRPr="0045634A">
              <w:rPr>
                <w:sz w:val="18"/>
                <w:szCs w:val="18"/>
                <w:lang w:eastAsia="ja-JP"/>
              </w:rPr>
              <w:t xml:space="preserve"> V</w:t>
            </w:r>
          </w:p>
        </w:tc>
        <w:tc>
          <w:tcPr>
            <w:tcW w:w="710" w:type="dxa"/>
            <w:tcBorders>
              <w:top w:val="single" w:sz="12" w:space="0" w:color="auto"/>
              <w:left w:val="single" w:sz="4" w:space="0" w:color="auto"/>
              <w:right w:val="single" w:sz="12" w:space="0" w:color="auto"/>
            </w:tcBorders>
            <w:vAlign w:val="center"/>
          </w:tcPr>
          <w:p w14:paraId="526C0C85" w14:textId="77777777" w:rsidR="00437D15" w:rsidRPr="0045634A" w:rsidRDefault="00437D15" w:rsidP="00BF5062">
            <w:pPr>
              <w:jc w:val="center"/>
              <w:rPr>
                <w:sz w:val="18"/>
                <w:szCs w:val="18"/>
                <w:lang w:eastAsia="ja-JP"/>
              </w:rPr>
            </w:pPr>
            <w:r>
              <w:rPr>
                <w:rFonts w:hint="eastAsia"/>
                <w:sz w:val="18"/>
                <w:szCs w:val="18"/>
                <w:lang w:eastAsia="ja-JP"/>
              </w:rPr>
              <w:t>0.86 V</w:t>
            </w:r>
          </w:p>
        </w:tc>
      </w:tr>
      <w:tr w:rsidR="00437D15" w14:paraId="29960FAC" w14:textId="77777777" w:rsidTr="00B84305">
        <w:trPr>
          <w:trHeight w:val="57"/>
        </w:trPr>
        <w:tc>
          <w:tcPr>
            <w:tcW w:w="978" w:type="dxa"/>
            <w:vMerge/>
            <w:tcBorders>
              <w:left w:val="single" w:sz="12" w:space="0" w:color="auto"/>
            </w:tcBorders>
          </w:tcPr>
          <w:p w14:paraId="4373E32B" w14:textId="77777777" w:rsidR="00437D15" w:rsidRPr="0045634A" w:rsidRDefault="00437D15" w:rsidP="00437D15">
            <w:pPr>
              <w:rPr>
                <w:sz w:val="18"/>
                <w:szCs w:val="18"/>
                <w:lang w:eastAsia="ja-JP"/>
              </w:rPr>
            </w:pPr>
          </w:p>
        </w:tc>
        <w:tc>
          <w:tcPr>
            <w:tcW w:w="3118" w:type="dxa"/>
          </w:tcPr>
          <w:p w14:paraId="4FDEC768" w14:textId="77777777" w:rsidR="00437D15" w:rsidRPr="0045634A" w:rsidRDefault="00437D15" w:rsidP="00437D15">
            <w:pPr>
              <w:rPr>
                <w:sz w:val="18"/>
                <w:szCs w:val="18"/>
                <w:lang w:eastAsia="ja-JP"/>
              </w:rPr>
            </w:pPr>
            <w:r w:rsidRPr="0045634A">
              <w:rPr>
                <w:sz w:val="18"/>
                <w:szCs w:val="18"/>
                <w:lang w:eastAsia="ja-JP"/>
              </w:rPr>
              <w:t>1.7</w:t>
            </w:r>
            <w:r>
              <w:rPr>
                <w:sz w:val="18"/>
                <w:szCs w:val="18"/>
                <w:lang w:eastAsia="ja-JP"/>
              </w:rPr>
              <w:t xml:space="preserve">GHz </w:t>
            </w:r>
            <w:r w:rsidRPr="0045634A">
              <w:rPr>
                <w:sz w:val="18"/>
                <w:szCs w:val="18"/>
                <w:lang w:eastAsia="ja-JP"/>
              </w:rPr>
              <w:t>(16.6MHz x 1/1 x 100 x 32/32)</w:t>
            </w:r>
          </w:p>
        </w:tc>
        <w:tc>
          <w:tcPr>
            <w:tcW w:w="709" w:type="dxa"/>
            <w:vAlign w:val="center"/>
          </w:tcPr>
          <w:p w14:paraId="3094B201" w14:textId="77777777" w:rsidR="00437D15" w:rsidRPr="0045634A" w:rsidRDefault="00437D15" w:rsidP="00437D15">
            <w:pPr>
              <w:jc w:val="center"/>
              <w:rPr>
                <w:sz w:val="18"/>
                <w:szCs w:val="18"/>
                <w:lang w:eastAsia="ja-JP"/>
              </w:rPr>
            </w:pPr>
            <w:r w:rsidRPr="0045634A">
              <w:rPr>
                <w:sz w:val="18"/>
                <w:szCs w:val="18"/>
                <w:lang w:eastAsia="ja-JP"/>
              </w:rPr>
              <w:t>0.9</w:t>
            </w:r>
            <w:r>
              <w:rPr>
                <w:sz w:val="18"/>
                <w:szCs w:val="18"/>
                <w:lang w:eastAsia="ja-JP"/>
              </w:rPr>
              <w:t>0</w:t>
            </w:r>
            <w:r w:rsidRPr="0045634A">
              <w:rPr>
                <w:sz w:val="18"/>
                <w:szCs w:val="18"/>
                <w:lang w:eastAsia="ja-JP"/>
              </w:rPr>
              <w:t xml:space="preserve"> V</w:t>
            </w:r>
          </w:p>
        </w:tc>
        <w:tc>
          <w:tcPr>
            <w:tcW w:w="709" w:type="dxa"/>
            <w:vAlign w:val="center"/>
          </w:tcPr>
          <w:p w14:paraId="537DA64E"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89</w:t>
            </w:r>
            <w:r w:rsidRPr="0045634A">
              <w:rPr>
                <w:sz w:val="18"/>
                <w:szCs w:val="18"/>
                <w:lang w:eastAsia="ja-JP"/>
              </w:rPr>
              <w:t xml:space="preserve"> V</w:t>
            </w:r>
          </w:p>
        </w:tc>
        <w:tc>
          <w:tcPr>
            <w:tcW w:w="709" w:type="dxa"/>
            <w:vAlign w:val="center"/>
          </w:tcPr>
          <w:p w14:paraId="1661E54A"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88</w:t>
            </w:r>
            <w:r w:rsidRPr="0045634A">
              <w:rPr>
                <w:sz w:val="18"/>
                <w:szCs w:val="18"/>
                <w:lang w:eastAsia="ja-JP"/>
              </w:rPr>
              <w:t xml:space="preserve"> V</w:t>
            </w:r>
          </w:p>
        </w:tc>
        <w:tc>
          <w:tcPr>
            <w:tcW w:w="710" w:type="dxa"/>
            <w:vAlign w:val="center"/>
          </w:tcPr>
          <w:p w14:paraId="44A61163"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87</w:t>
            </w:r>
            <w:r w:rsidRPr="0045634A">
              <w:rPr>
                <w:sz w:val="18"/>
                <w:szCs w:val="18"/>
                <w:lang w:eastAsia="ja-JP"/>
              </w:rPr>
              <w:t xml:space="preserve"> V</w:t>
            </w:r>
          </w:p>
        </w:tc>
        <w:tc>
          <w:tcPr>
            <w:tcW w:w="709" w:type="dxa"/>
            <w:vAlign w:val="center"/>
          </w:tcPr>
          <w:p w14:paraId="31F5E413"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86</w:t>
            </w:r>
            <w:r w:rsidRPr="0045634A">
              <w:rPr>
                <w:sz w:val="18"/>
                <w:szCs w:val="18"/>
                <w:lang w:eastAsia="ja-JP"/>
              </w:rPr>
              <w:t xml:space="preserve"> V</w:t>
            </w:r>
          </w:p>
        </w:tc>
        <w:tc>
          <w:tcPr>
            <w:tcW w:w="709" w:type="dxa"/>
            <w:vAlign w:val="center"/>
          </w:tcPr>
          <w:p w14:paraId="413B6FF7"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5</w:t>
            </w:r>
            <w:r w:rsidRPr="0045634A">
              <w:rPr>
                <w:sz w:val="18"/>
                <w:szCs w:val="18"/>
                <w:lang w:eastAsia="ja-JP"/>
              </w:rPr>
              <w:t xml:space="preserve"> V</w:t>
            </w:r>
          </w:p>
        </w:tc>
        <w:tc>
          <w:tcPr>
            <w:tcW w:w="709" w:type="dxa"/>
            <w:tcBorders>
              <w:right w:val="single" w:sz="4" w:space="0" w:color="auto"/>
            </w:tcBorders>
            <w:vAlign w:val="center"/>
          </w:tcPr>
          <w:p w14:paraId="20432003"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4</w:t>
            </w:r>
            <w:r w:rsidRPr="0045634A">
              <w:rPr>
                <w:sz w:val="18"/>
                <w:szCs w:val="18"/>
                <w:lang w:eastAsia="ja-JP"/>
              </w:rPr>
              <w:t xml:space="preserve"> V</w:t>
            </w:r>
          </w:p>
        </w:tc>
        <w:tc>
          <w:tcPr>
            <w:tcW w:w="710" w:type="dxa"/>
            <w:tcBorders>
              <w:left w:val="single" w:sz="4" w:space="0" w:color="auto"/>
              <w:right w:val="single" w:sz="12" w:space="0" w:color="auto"/>
            </w:tcBorders>
            <w:vAlign w:val="center"/>
          </w:tcPr>
          <w:p w14:paraId="4A2FDF4B" w14:textId="77777777" w:rsidR="00437D15" w:rsidRPr="0045634A" w:rsidRDefault="00437D15" w:rsidP="00437D15">
            <w:pPr>
              <w:jc w:val="center"/>
              <w:rPr>
                <w:sz w:val="18"/>
                <w:szCs w:val="18"/>
                <w:lang w:eastAsia="ja-JP"/>
              </w:rPr>
            </w:pPr>
            <w:r>
              <w:rPr>
                <w:rFonts w:hint="eastAsia"/>
                <w:sz w:val="18"/>
                <w:szCs w:val="18"/>
                <w:lang w:eastAsia="ja-JP"/>
              </w:rPr>
              <w:t>0.8</w:t>
            </w:r>
            <w:r>
              <w:rPr>
                <w:sz w:val="18"/>
                <w:szCs w:val="18"/>
                <w:lang w:eastAsia="ja-JP"/>
              </w:rPr>
              <w:t xml:space="preserve">3 </w:t>
            </w:r>
            <w:r>
              <w:rPr>
                <w:rFonts w:hint="eastAsia"/>
                <w:sz w:val="18"/>
                <w:szCs w:val="18"/>
                <w:lang w:eastAsia="ja-JP"/>
              </w:rPr>
              <w:t>V</w:t>
            </w:r>
          </w:p>
        </w:tc>
      </w:tr>
      <w:tr w:rsidR="00437D15" w14:paraId="61C5791E" w14:textId="77777777" w:rsidTr="00B84305">
        <w:trPr>
          <w:trHeight w:val="57"/>
        </w:trPr>
        <w:tc>
          <w:tcPr>
            <w:tcW w:w="978" w:type="dxa"/>
            <w:vMerge/>
            <w:tcBorders>
              <w:left w:val="single" w:sz="12" w:space="0" w:color="auto"/>
            </w:tcBorders>
          </w:tcPr>
          <w:p w14:paraId="7CE401A3" w14:textId="77777777" w:rsidR="00437D15" w:rsidRPr="0045634A" w:rsidRDefault="00437D15" w:rsidP="00437D15">
            <w:pPr>
              <w:rPr>
                <w:sz w:val="18"/>
                <w:szCs w:val="18"/>
                <w:lang w:eastAsia="ja-JP"/>
              </w:rPr>
            </w:pPr>
          </w:p>
        </w:tc>
        <w:tc>
          <w:tcPr>
            <w:tcW w:w="3118" w:type="dxa"/>
          </w:tcPr>
          <w:p w14:paraId="521FC758" w14:textId="77777777" w:rsidR="00437D15" w:rsidRPr="0045634A" w:rsidRDefault="00437D15" w:rsidP="00437D15">
            <w:pPr>
              <w:rPr>
                <w:sz w:val="18"/>
                <w:szCs w:val="18"/>
                <w:lang w:eastAsia="ja-JP"/>
              </w:rPr>
            </w:pPr>
            <w:r w:rsidRPr="0045634A">
              <w:rPr>
                <w:sz w:val="18"/>
                <w:szCs w:val="18"/>
                <w:lang w:eastAsia="ja-JP"/>
              </w:rPr>
              <w:t>1.6</w:t>
            </w:r>
            <w:r>
              <w:rPr>
                <w:sz w:val="18"/>
                <w:szCs w:val="18"/>
                <w:lang w:eastAsia="ja-JP"/>
              </w:rPr>
              <w:t xml:space="preserve">GHz </w:t>
            </w:r>
            <w:r w:rsidRPr="0045634A">
              <w:rPr>
                <w:sz w:val="18"/>
                <w:szCs w:val="18"/>
                <w:lang w:eastAsia="ja-JP"/>
              </w:rPr>
              <w:t>(16.6MHz x 1/1 x 96 x 32/32)</w:t>
            </w:r>
          </w:p>
        </w:tc>
        <w:tc>
          <w:tcPr>
            <w:tcW w:w="709" w:type="dxa"/>
            <w:vAlign w:val="center"/>
          </w:tcPr>
          <w:p w14:paraId="282F61FF"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90</w:t>
            </w:r>
            <w:r w:rsidRPr="0045634A">
              <w:rPr>
                <w:sz w:val="18"/>
                <w:szCs w:val="18"/>
                <w:lang w:eastAsia="ja-JP"/>
              </w:rPr>
              <w:t xml:space="preserve"> V</w:t>
            </w:r>
          </w:p>
        </w:tc>
        <w:tc>
          <w:tcPr>
            <w:tcW w:w="709" w:type="dxa"/>
            <w:vAlign w:val="center"/>
          </w:tcPr>
          <w:p w14:paraId="3CCF441C"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89</w:t>
            </w:r>
            <w:r w:rsidRPr="0045634A">
              <w:rPr>
                <w:sz w:val="18"/>
                <w:szCs w:val="18"/>
                <w:lang w:eastAsia="ja-JP"/>
              </w:rPr>
              <w:t xml:space="preserve"> V</w:t>
            </w:r>
          </w:p>
        </w:tc>
        <w:tc>
          <w:tcPr>
            <w:tcW w:w="709" w:type="dxa"/>
            <w:vAlign w:val="center"/>
          </w:tcPr>
          <w:p w14:paraId="7674C328"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88</w:t>
            </w:r>
            <w:r w:rsidRPr="0045634A">
              <w:rPr>
                <w:sz w:val="18"/>
                <w:szCs w:val="18"/>
                <w:lang w:eastAsia="ja-JP"/>
              </w:rPr>
              <w:t xml:space="preserve"> V</w:t>
            </w:r>
          </w:p>
        </w:tc>
        <w:tc>
          <w:tcPr>
            <w:tcW w:w="710" w:type="dxa"/>
            <w:vAlign w:val="center"/>
          </w:tcPr>
          <w:p w14:paraId="786FBF54"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7</w:t>
            </w:r>
            <w:r w:rsidRPr="0045634A">
              <w:rPr>
                <w:sz w:val="18"/>
                <w:szCs w:val="18"/>
                <w:lang w:eastAsia="ja-JP"/>
              </w:rPr>
              <w:t xml:space="preserve"> V</w:t>
            </w:r>
          </w:p>
        </w:tc>
        <w:tc>
          <w:tcPr>
            <w:tcW w:w="709" w:type="dxa"/>
            <w:vAlign w:val="center"/>
          </w:tcPr>
          <w:p w14:paraId="720BE5A2"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6</w:t>
            </w:r>
            <w:r w:rsidRPr="0045634A">
              <w:rPr>
                <w:sz w:val="18"/>
                <w:szCs w:val="18"/>
                <w:lang w:eastAsia="ja-JP"/>
              </w:rPr>
              <w:t xml:space="preserve"> V</w:t>
            </w:r>
          </w:p>
        </w:tc>
        <w:tc>
          <w:tcPr>
            <w:tcW w:w="709" w:type="dxa"/>
            <w:vAlign w:val="center"/>
          </w:tcPr>
          <w:p w14:paraId="4D757C40"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5</w:t>
            </w:r>
            <w:r w:rsidRPr="0045634A">
              <w:rPr>
                <w:sz w:val="18"/>
                <w:szCs w:val="18"/>
                <w:lang w:eastAsia="ja-JP"/>
              </w:rPr>
              <w:t xml:space="preserve"> V</w:t>
            </w:r>
          </w:p>
        </w:tc>
        <w:tc>
          <w:tcPr>
            <w:tcW w:w="709" w:type="dxa"/>
            <w:tcBorders>
              <w:right w:val="single" w:sz="4" w:space="0" w:color="auto"/>
            </w:tcBorders>
            <w:vAlign w:val="center"/>
          </w:tcPr>
          <w:p w14:paraId="2F2C7B98"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4</w:t>
            </w:r>
            <w:r w:rsidRPr="0045634A">
              <w:rPr>
                <w:sz w:val="18"/>
                <w:szCs w:val="18"/>
                <w:lang w:eastAsia="ja-JP"/>
              </w:rPr>
              <w:t xml:space="preserve"> V</w:t>
            </w:r>
          </w:p>
        </w:tc>
        <w:tc>
          <w:tcPr>
            <w:tcW w:w="710" w:type="dxa"/>
            <w:tcBorders>
              <w:left w:val="single" w:sz="4" w:space="0" w:color="auto"/>
              <w:right w:val="single" w:sz="12" w:space="0" w:color="auto"/>
            </w:tcBorders>
            <w:vAlign w:val="center"/>
          </w:tcPr>
          <w:p w14:paraId="588E2F9D" w14:textId="77777777" w:rsidR="00437D15" w:rsidRPr="0045634A" w:rsidRDefault="00437D15" w:rsidP="00437D15">
            <w:pPr>
              <w:jc w:val="center"/>
              <w:rPr>
                <w:sz w:val="18"/>
                <w:szCs w:val="18"/>
                <w:lang w:eastAsia="ja-JP"/>
              </w:rPr>
            </w:pPr>
            <w:r>
              <w:rPr>
                <w:rFonts w:hint="eastAsia"/>
                <w:sz w:val="18"/>
                <w:szCs w:val="18"/>
                <w:lang w:eastAsia="ja-JP"/>
              </w:rPr>
              <w:t>0.83 V</w:t>
            </w:r>
          </w:p>
        </w:tc>
      </w:tr>
      <w:tr w:rsidR="00437D15" w14:paraId="4012D4BC" w14:textId="77777777" w:rsidTr="00B84305">
        <w:trPr>
          <w:trHeight w:val="229"/>
        </w:trPr>
        <w:tc>
          <w:tcPr>
            <w:tcW w:w="978" w:type="dxa"/>
            <w:vMerge w:val="restart"/>
            <w:tcBorders>
              <w:left w:val="single" w:sz="12" w:space="0" w:color="auto"/>
            </w:tcBorders>
          </w:tcPr>
          <w:p w14:paraId="6FC460FE" w14:textId="77777777" w:rsidR="00437D15" w:rsidRPr="0045634A" w:rsidRDefault="00437D15" w:rsidP="00437D15">
            <w:pPr>
              <w:rPr>
                <w:sz w:val="18"/>
                <w:szCs w:val="18"/>
                <w:lang w:eastAsia="ja-JP"/>
              </w:rPr>
            </w:pPr>
            <w:r>
              <w:rPr>
                <w:sz w:val="18"/>
                <w:szCs w:val="18"/>
                <w:lang w:eastAsia="ja-JP"/>
              </w:rPr>
              <w:t>Normal mode</w:t>
            </w:r>
          </w:p>
        </w:tc>
        <w:tc>
          <w:tcPr>
            <w:tcW w:w="3118" w:type="dxa"/>
          </w:tcPr>
          <w:p w14:paraId="5BC9DC18" w14:textId="77777777" w:rsidR="00437D15" w:rsidRPr="0045634A" w:rsidRDefault="00437D15" w:rsidP="00437D15">
            <w:pPr>
              <w:rPr>
                <w:sz w:val="18"/>
                <w:szCs w:val="18"/>
                <w:lang w:eastAsia="ja-JP"/>
              </w:rPr>
            </w:pPr>
            <w:r w:rsidRPr="0045634A">
              <w:rPr>
                <w:sz w:val="18"/>
                <w:szCs w:val="18"/>
                <w:lang w:eastAsia="ja-JP"/>
              </w:rPr>
              <w:t>1.5</w:t>
            </w:r>
            <w:r>
              <w:rPr>
                <w:sz w:val="18"/>
                <w:szCs w:val="18"/>
                <w:lang w:eastAsia="ja-JP"/>
              </w:rPr>
              <w:t xml:space="preserve">GHz </w:t>
            </w:r>
            <w:r w:rsidRPr="0045634A">
              <w:rPr>
                <w:sz w:val="18"/>
                <w:szCs w:val="18"/>
                <w:lang w:eastAsia="ja-JP"/>
              </w:rPr>
              <w:t>(16.6MHz x 1/1 x 90 x 32/32)</w:t>
            </w:r>
          </w:p>
        </w:tc>
        <w:tc>
          <w:tcPr>
            <w:tcW w:w="709" w:type="dxa"/>
            <w:vMerge w:val="restart"/>
            <w:vAlign w:val="center"/>
          </w:tcPr>
          <w:p w14:paraId="6A0D6D3E"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3</w:t>
            </w:r>
            <w:r w:rsidRPr="0045634A">
              <w:rPr>
                <w:sz w:val="18"/>
                <w:szCs w:val="18"/>
                <w:lang w:eastAsia="ja-JP"/>
              </w:rPr>
              <w:t xml:space="preserve"> V</w:t>
            </w:r>
          </w:p>
        </w:tc>
        <w:tc>
          <w:tcPr>
            <w:tcW w:w="709" w:type="dxa"/>
            <w:vMerge w:val="restart"/>
            <w:vAlign w:val="center"/>
          </w:tcPr>
          <w:p w14:paraId="2024CC47" w14:textId="77777777" w:rsidR="00437D15" w:rsidRPr="0045634A" w:rsidRDefault="00437D15" w:rsidP="00437D15">
            <w:pPr>
              <w:jc w:val="center"/>
              <w:rPr>
                <w:sz w:val="18"/>
                <w:szCs w:val="18"/>
                <w:lang w:eastAsia="ja-JP"/>
              </w:rPr>
            </w:pPr>
            <w:r w:rsidRPr="0045634A">
              <w:rPr>
                <w:sz w:val="18"/>
                <w:szCs w:val="18"/>
                <w:lang w:eastAsia="ja-JP"/>
              </w:rPr>
              <w:t>0.82 V</w:t>
            </w:r>
          </w:p>
        </w:tc>
        <w:tc>
          <w:tcPr>
            <w:tcW w:w="709" w:type="dxa"/>
            <w:vMerge w:val="restart"/>
            <w:vAlign w:val="center"/>
          </w:tcPr>
          <w:p w14:paraId="3EBD70B9" w14:textId="77777777" w:rsidR="00437D15" w:rsidRPr="0045634A" w:rsidRDefault="00437D15" w:rsidP="00437D15">
            <w:pPr>
              <w:jc w:val="center"/>
              <w:rPr>
                <w:sz w:val="18"/>
                <w:szCs w:val="18"/>
                <w:lang w:eastAsia="ja-JP"/>
              </w:rPr>
            </w:pPr>
            <w:r w:rsidRPr="0045634A">
              <w:rPr>
                <w:sz w:val="18"/>
                <w:szCs w:val="18"/>
                <w:lang w:eastAsia="ja-JP"/>
              </w:rPr>
              <w:t>0.8</w:t>
            </w:r>
            <w:r>
              <w:rPr>
                <w:sz w:val="18"/>
                <w:szCs w:val="18"/>
                <w:lang w:eastAsia="ja-JP"/>
              </w:rPr>
              <w:t>1</w:t>
            </w:r>
            <w:r w:rsidRPr="0045634A">
              <w:rPr>
                <w:sz w:val="18"/>
                <w:szCs w:val="18"/>
                <w:lang w:eastAsia="ja-JP"/>
              </w:rPr>
              <w:t xml:space="preserve"> V</w:t>
            </w:r>
          </w:p>
        </w:tc>
        <w:tc>
          <w:tcPr>
            <w:tcW w:w="710" w:type="dxa"/>
            <w:vMerge w:val="restart"/>
            <w:vAlign w:val="center"/>
          </w:tcPr>
          <w:p w14:paraId="049A3424" w14:textId="77777777" w:rsidR="00437D15" w:rsidRPr="0045634A" w:rsidRDefault="00437D15" w:rsidP="00437D15">
            <w:pPr>
              <w:jc w:val="center"/>
              <w:rPr>
                <w:sz w:val="18"/>
                <w:szCs w:val="18"/>
                <w:lang w:eastAsia="ja-JP"/>
              </w:rPr>
            </w:pPr>
            <w:r w:rsidRPr="0045634A">
              <w:rPr>
                <w:sz w:val="18"/>
                <w:szCs w:val="18"/>
                <w:lang w:eastAsia="ja-JP"/>
              </w:rPr>
              <w:t>0.</w:t>
            </w:r>
            <w:r>
              <w:rPr>
                <w:sz w:val="18"/>
                <w:szCs w:val="18"/>
                <w:lang w:eastAsia="ja-JP"/>
              </w:rPr>
              <w:t>80</w:t>
            </w:r>
            <w:r w:rsidRPr="0045634A">
              <w:rPr>
                <w:sz w:val="18"/>
                <w:szCs w:val="18"/>
                <w:lang w:eastAsia="ja-JP"/>
              </w:rPr>
              <w:t xml:space="preserve"> V</w:t>
            </w:r>
          </w:p>
        </w:tc>
        <w:tc>
          <w:tcPr>
            <w:tcW w:w="709" w:type="dxa"/>
            <w:vMerge w:val="restart"/>
            <w:vAlign w:val="center"/>
          </w:tcPr>
          <w:p w14:paraId="2ACEEEC5" w14:textId="77777777" w:rsidR="00437D15" w:rsidRPr="0045634A" w:rsidRDefault="00437D15" w:rsidP="00437D15">
            <w:pPr>
              <w:jc w:val="center"/>
              <w:rPr>
                <w:sz w:val="18"/>
                <w:szCs w:val="18"/>
                <w:lang w:eastAsia="ja-JP"/>
              </w:rPr>
            </w:pPr>
            <w:r w:rsidRPr="0045634A">
              <w:rPr>
                <w:sz w:val="18"/>
                <w:szCs w:val="18"/>
                <w:lang w:eastAsia="ja-JP"/>
              </w:rPr>
              <w:t>0.79 V</w:t>
            </w:r>
          </w:p>
        </w:tc>
        <w:tc>
          <w:tcPr>
            <w:tcW w:w="709" w:type="dxa"/>
            <w:vMerge w:val="restart"/>
            <w:vAlign w:val="center"/>
          </w:tcPr>
          <w:p w14:paraId="5FAABD0D" w14:textId="77777777" w:rsidR="00437D15" w:rsidRPr="0045634A" w:rsidRDefault="00437D15" w:rsidP="00437D15">
            <w:pPr>
              <w:jc w:val="center"/>
              <w:rPr>
                <w:sz w:val="18"/>
                <w:szCs w:val="18"/>
                <w:lang w:eastAsia="ja-JP"/>
              </w:rPr>
            </w:pPr>
            <w:r w:rsidRPr="0045634A">
              <w:rPr>
                <w:sz w:val="18"/>
                <w:szCs w:val="18"/>
                <w:lang w:eastAsia="ja-JP"/>
              </w:rPr>
              <w:t>0.7</w:t>
            </w:r>
            <w:r>
              <w:rPr>
                <w:sz w:val="18"/>
                <w:szCs w:val="18"/>
                <w:lang w:eastAsia="ja-JP"/>
              </w:rPr>
              <w:t>8</w:t>
            </w:r>
            <w:r w:rsidRPr="0045634A">
              <w:rPr>
                <w:sz w:val="18"/>
                <w:szCs w:val="18"/>
                <w:lang w:eastAsia="ja-JP"/>
              </w:rPr>
              <w:t xml:space="preserve"> V</w:t>
            </w:r>
          </w:p>
        </w:tc>
        <w:tc>
          <w:tcPr>
            <w:tcW w:w="709" w:type="dxa"/>
            <w:vMerge w:val="restart"/>
            <w:tcBorders>
              <w:right w:val="single" w:sz="4" w:space="0" w:color="auto"/>
            </w:tcBorders>
            <w:vAlign w:val="center"/>
          </w:tcPr>
          <w:p w14:paraId="3423927C" w14:textId="77777777" w:rsidR="00437D15" w:rsidRPr="0045634A" w:rsidRDefault="00437D15" w:rsidP="00437D15">
            <w:pPr>
              <w:jc w:val="center"/>
              <w:rPr>
                <w:sz w:val="18"/>
                <w:szCs w:val="18"/>
                <w:lang w:eastAsia="ja-JP"/>
              </w:rPr>
            </w:pPr>
            <w:r w:rsidRPr="0045634A">
              <w:rPr>
                <w:sz w:val="18"/>
                <w:szCs w:val="18"/>
                <w:lang w:eastAsia="ja-JP"/>
              </w:rPr>
              <w:t>0.7</w:t>
            </w:r>
            <w:r>
              <w:rPr>
                <w:sz w:val="18"/>
                <w:szCs w:val="18"/>
                <w:lang w:eastAsia="ja-JP"/>
              </w:rPr>
              <w:t>7</w:t>
            </w:r>
            <w:r w:rsidRPr="0045634A">
              <w:rPr>
                <w:sz w:val="18"/>
                <w:szCs w:val="18"/>
                <w:lang w:eastAsia="ja-JP"/>
              </w:rPr>
              <w:t xml:space="preserve"> V</w:t>
            </w:r>
          </w:p>
        </w:tc>
        <w:tc>
          <w:tcPr>
            <w:tcW w:w="710" w:type="dxa"/>
            <w:vMerge w:val="restart"/>
            <w:tcBorders>
              <w:left w:val="single" w:sz="4" w:space="0" w:color="auto"/>
              <w:right w:val="single" w:sz="12" w:space="0" w:color="auto"/>
            </w:tcBorders>
            <w:vAlign w:val="center"/>
          </w:tcPr>
          <w:p w14:paraId="53B77510" w14:textId="77777777" w:rsidR="00437D15" w:rsidRPr="0045634A" w:rsidRDefault="00437D15" w:rsidP="00437D15">
            <w:pPr>
              <w:jc w:val="center"/>
              <w:rPr>
                <w:sz w:val="18"/>
                <w:szCs w:val="18"/>
                <w:lang w:eastAsia="ja-JP"/>
              </w:rPr>
            </w:pPr>
            <w:r>
              <w:rPr>
                <w:rFonts w:hint="eastAsia"/>
                <w:sz w:val="18"/>
                <w:szCs w:val="18"/>
                <w:lang w:eastAsia="ja-JP"/>
              </w:rPr>
              <w:t>0.76 V</w:t>
            </w:r>
          </w:p>
        </w:tc>
      </w:tr>
      <w:tr w:rsidR="00437D15" w14:paraId="41514754" w14:textId="77777777" w:rsidTr="00B84305">
        <w:trPr>
          <w:trHeight w:val="159"/>
        </w:trPr>
        <w:tc>
          <w:tcPr>
            <w:tcW w:w="978" w:type="dxa"/>
            <w:vMerge/>
            <w:tcBorders>
              <w:left w:val="single" w:sz="12" w:space="0" w:color="auto"/>
            </w:tcBorders>
          </w:tcPr>
          <w:p w14:paraId="2D77F5AF" w14:textId="77777777" w:rsidR="00437D15" w:rsidRDefault="00437D15" w:rsidP="00437D15">
            <w:pPr>
              <w:rPr>
                <w:lang w:eastAsia="ja-JP"/>
              </w:rPr>
            </w:pPr>
          </w:p>
        </w:tc>
        <w:tc>
          <w:tcPr>
            <w:tcW w:w="3118" w:type="dxa"/>
          </w:tcPr>
          <w:p w14:paraId="6E18F5B1" w14:textId="77777777" w:rsidR="00437D15" w:rsidRPr="0045634A" w:rsidRDefault="00437D15" w:rsidP="00437D15">
            <w:pPr>
              <w:rPr>
                <w:sz w:val="18"/>
                <w:szCs w:val="18"/>
                <w:lang w:eastAsia="ja-JP"/>
              </w:rPr>
            </w:pPr>
            <w:r w:rsidRPr="0045634A">
              <w:rPr>
                <w:rFonts w:hint="eastAsia"/>
                <w:sz w:val="18"/>
                <w:szCs w:val="18"/>
                <w:lang w:eastAsia="ja-JP"/>
              </w:rPr>
              <w:t>1.0</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sidRPr="0045634A">
              <w:rPr>
                <w:sz w:val="18"/>
                <w:szCs w:val="18"/>
                <w:lang w:eastAsia="ja-JP"/>
              </w:rPr>
              <w:t>9</w:t>
            </w:r>
            <w:r w:rsidRPr="0045634A">
              <w:rPr>
                <w:rFonts w:hint="eastAsia"/>
                <w:sz w:val="18"/>
                <w:szCs w:val="18"/>
                <w:lang w:eastAsia="ja-JP"/>
              </w:rPr>
              <w:t xml:space="preserve">0 x </w:t>
            </w:r>
            <w:r w:rsidRPr="0045634A">
              <w:rPr>
                <w:sz w:val="18"/>
                <w:szCs w:val="18"/>
                <w:lang w:eastAsia="ja-JP"/>
              </w:rPr>
              <w:t>21</w:t>
            </w:r>
            <w:r w:rsidRPr="0045634A">
              <w:rPr>
                <w:rFonts w:hint="eastAsia"/>
                <w:sz w:val="18"/>
                <w:szCs w:val="18"/>
                <w:lang w:eastAsia="ja-JP"/>
              </w:rPr>
              <w:t>/32</w:t>
            </w:r>
            <w:r w:rsidRPr="0045634A">
              <w:rPr>
                <w:sz w:val="18"/>
                <w:szCs w:val="18"/>
                <w:lang w:eastAsia="ja-JP"/>
              </w:rPr>
              <w:t>)</w:t>
            </w:r>
          </w:p>
        </w:tc>
        <w:tc>
          <w:tcPr>
            <w:tcW w:w="709" w:type="dxa"/>
            <w:vMerge/>
          </w:tcPr>
          <w:p w14:paraId="4E966D34" w14:textId="77777777" w:rsidR="00437D15" w:rsidRDefault="00437D15" w:rsidP="00437D15">
            <w:pPr>
              <w:rPr>
                <w:lang w:eastAsia="ja-JP"/>
              </w:rPr>
            </w:pPr>
          </w:p>
        </w:tc>
        <w:tc>
          <w:tcPr>
            <w:tcW w:w="709" w:type="dxa"/>
            <w:vMerge/>
          </w:tcPr>
          <w:p w14:paraId="7BE83EED" w14:textId="77777777" w:rsidR="00437D15" w:rsidRDefault="00437D15" w:rsidP="00437D15">
            <w:pPr>
              <w:rPr>
                <w:lang w:eastAsia="ja-JP"/>
              </w:rPr>
            </w:pPr>
          </w:p>
        </w:tc>
        <w:tc>
          <w:tcPr>
            <w:tcW w:w="709" w:type="dxa"/>
            <w:vMerge/>
          </w:tcPr>
          <w:p w14:paraId="17C2FE8A" w14:textId="77777777" w:rsidR="00437D15" w:rsidRDefault="00437D15" w:rsidP="00437D15">
            <w:pPr>
              <w:rPr>
                <w:lang w:eastAsia="ja-JP"/>
              </w:rPr>
            </w:pPr>
          </w:p>
        </w:tc>
        <w:tc>
          <w:tcPr>
            <w:tcW w:w="710" w:type="dxa"/>
            <w:vMerge/>
          </w:tcPr>
          <w:p w14:paraId="2EABB21A" w14:textId="77777777" w:rsidR="00437D15" w:rsidRDefault="00437D15" w:rsidP="00437D15">
            <w:pPr>
              <w:rPr>
                <w:lang w:eastAsia="ja-JP"/>
              </w:rPr>
            </w:pPr>
          </w:p>
        </w:tc>
        <w:tc>
          <w:tcPr>
            <w:tcW w:w="709" w:type="dxa"/>
            <w:vMerge/>
          </w:tcPr>
          <w:p w14:paraId="0BDC4B3E" w14:textId="77777777" w:rsidR="00437D15" w:rsidRDefault="00437D15" w:rsidP="00437D15">
            <w:pPr>
              <w:rPr>
                <w:lang w:eastAsia="ja-JP"/>
              </w:rPr>
            </w:pPr>
          </w:p>
        </w:tc>
        <w:tc>
          <w:tcPr>
            <w:tcW w:w="709" w:type="dxa"/>
            <w:vMerge/>
          </w:tcPr>
          <w:p w14:paraId="1D3F3B0E" w14:textId="77777777" w:rsidR="00437D15" w:rsidRDefault="00437D15" w:rsidP="00437D15">
            <w:pPr>
              <w:rPr>
                <w:lang w:eastAsia="ja-JP"/>
              </w:rPr>
            </w:pPr>
          </w:p>
        </w:tc>
        <w:tc>
          <w:tcPr>
            <w:tcW w:w="709" w:type="dxa"/>
            <w:vMerge/>
            <w:tcBorders>
              <w:right w:val="single" w:sz="4" w:space="0" w:color="auto"/>
            </w:tcBorders>
          </w:tcPr>
          <w:p w14:paraId="1DC93E09" w14:textId="77777777" w:rsidR="00437D15" w:rsidRDefault="00437D15" w:rsidP="00437D15">
            <w:pPr>
              <w:rPr>
                <w:lang w:eastAsia="ja-JP"/>
              </w:rPr>
            </w:pPr>
          </w:p>
        </w:tc>
        <w:tc>
          <w:tcPr>
            <w:tcW w:w="710" w:type="dxa"/>
            <w:vMerge/>
            <w:tcBorders>
              <w:left w:val="single" w:sz="4" w:space="0" w:color="auto"/>
              <w:right w:val="single" w:sz="12" w:space="0" w:color="auto"/>
            </w:tcBorders>
          </w:tcPr>
          <w:p w14:paraId="4C5DB0B7" w14:textId="77777777" w:rsidR="00437D15" w:rsidRDefault="00437D15" w:rsidP="00437D15">
            <w:pPr>
              <w:rPr>
                <w:lang w:eastAsia="ja-JP"/>
              </w:rPr>
            </w:pPr>
          </w:p>
        </w:tc>
      </w:tr>
      <w:tr w:rsidR="00437D15" w14:paraId="786BEAE2" w14:textId="77777777" w:rsidTr="00B84305">
        <w:trPr>
          <w:trHeight w:val="142"/>
        </w:trPr>
        <w:tc>
          <w:tcPr>
            <w:tcW w:w="978" w:type="dxa"/>
            <w:vMerge/>
            <w:tcBorders>
              <w:left w:val="single" w:sz="12" w:space="0" w:color="auto"/>
              <w:bottom w:val="single" w:sz="12" w:space="0" w:color="auto"/>
            </w:tcBorders>
          </w:tcPr>
          <w:p w14:paraId="662A3C1A" w14:textId="77777777" w:rsidR="00437D15" w:rsidRDefault="00437D15" w:rsidP="00437D15">
            <w:pPr>
              <w:rPr>
                <w:lang w:eastAsia="ja-JP"/>
              </w:rPr>
            </w:pPr>
          </w:p>
        </w:tc>
        <w:tc>
          <w:tcPr>
            <w:tcW w:w="3118" w:type="dxa"/>
            <w:tcBorders>
              <w:bottom w:val="single" w:sz="12" w:space="0" w:color="auto"/>
            </w:tcBorders>
          </w:tcPr>
          <w:p w14:paraId="7D50A26F" w14:textId="77777777" w:rsidR="00437D15" w:rsidRPr="0045634A" w:rsidRDefault="00437D15" w:rsidP="00437D15">
            <w:pPr>
              <w:rPr>
                <w:sz w:val="18"/>
                <w:szCs w:val="18"/>
                <w:lang w:eastAsia="ja-JP"/>
              </w:rPr>
            </w:pPr>
            <w:r w:rsidRPr="0045634A">
              <w:rPr>
                <w:rFonts w:hint="eastAsia"/>
                <w:sz w:val="18"/>
                <w:szCs w:val="18"/>
                <w:lang w:eastAsia="ja-JP"/>
              </w:rPr>
              <w:t>0.5</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sidRPr="0045634A">
              <w:rPr>
                <w:sz w:val="18"/>
                <w:szCs w:val="18"/>
                <w:lang w:eastAsia="ja-JP"/>
              </w:rPr>
              <w:t>9</w:t>
            </w:r>
            <w:r w:rsidRPr="0045634A">
              <w:rPr>
                <w:rFonts w:hint="eastAsia"/>
                <w:sz w:val="18"/>
                <w:szCs w:val="18"/>
                <w:lang w:eastAsia="ja-JP"/>
              </w:rPr>
              <w:t xml:space="preserve">0 x </w:t>
            </w:r>
            <w:r w:rsidRPr="0045634A">
              <w:rPr>
                <w:sz w:val="18"/>
                <w:szCs w:val="18"/>
                <w:lang w:eastAsia="ja-JP"/>
              </w:rPr>
              <w:t>11</w:t>
            </w:r>
            <w:r w:rsidRPr="0045634A">
              <w:rPr>
                <w:rFonts w:hint="eastAsia"/>
                <w:sz w:val="18"/>
                <w:szCs w:val="18"/>
                <w:lang w:eastAsia="ja-JP"/>
              </w:rPr>
              <w:t>/32</w:t>
            </w:r>
            <w:r w:rsidRPr="0045634A">
              <w:rPr>
                <w:sz w:val="18"/>
                <w:szCs w:val="18"/>
                <w:lang w:eastAsia="ja-JP"/>
              </w:rPr>
              <w:t>)</w:t>
            </w:r>
          </w:p>
        </w:tc>
        <w:tc>
          <w:tcPr>
            <w:tcW w:w="709" w:type="dxa"/>
            <w:vMerge/>
            <w:tcBorders>
              <w:bottom w:val="single" w:sz="12" w:space="0" w:color="auto"/>
            </w:tcBorders>
          </w:tcPr>
          <w:p w14:paraId="1974793B" w14:textId="77777777" w:rsidR="00437D15" w:rsidRDefault="00437D15" w:rsidP="00437D15">
            <w:pPr>
              <w:rPr>
                <w:lang w:eastAsia="ja-JP"/>
              </w:rPr>
            </w:pPr>
          </w:p>
        </w:tc>
        <w:tc>
          <w:tcPr>
            <w:tcW w:w="709" w:type="dxa"/>
            <w:vMerge/>
            <w:tcBorders>
              <w:bottom w:val="single" w:sz="12" w:space="0" w:color="auto"/>
            </w:tcBorders>
          </w:tcPr>
          <w:p w14:paraId="245B9E7B" w14:textId="77777777" w:rsidR="00437D15" w:rsidRDefault="00437D15" w:rsidP="00437D15">
            <w:pPr>
              <w:rPr>
                <w:lang w:eastAsia="ja-JP"/>
              </w:rPr>
            </w:pPr>
          </w:p>
        </w:tc>
        <w:tc>
          <w:tcPr>
            <w:tcW w:w="709" w:type="dxa"/>
            <w:vMerge/>
            <w:tcBorders>
              <w:bottom w:val="single" w:sz="12" w:space="0" w:color="auto"/>
            </w:tcBorders>
          </w:tcPr>
          <w:p w14:paraId="69DBAA8D" w14:textId="77777777" w:rsidR="00437D15" w:rsidRDefault="00437D15" w:rsidP="00437D15">
            <w:pPr>
              <w:rPr>
                <w:lang w:eastAsia="ja-JP"/>
              </w:rPr>
            </w:pPr>
          </w:p>
        </w:tc>
        <w:tc>
          <w:tcPr>
            <w:tcW w:w="710" w:type="dxa"/>
            <w:vMerge/>
            <w:tcBorders>
              <w:bottom w:val="single" w:sz="12" w:space="0" w:color="auto"/>
            </w:tcBorders>
          </w:tcPr>
          <w:p w14:paraId="2B2AC335" w14:textId="77777777" w:rsidR="00437D15" w:rsidRDefault="00437D15" w:rsidP="00437D15">
            <w:pPr>
              <w:rPr>
                <w:lang w:eastAsia="ja-JP"/>
              </w:rPr>
            </w:pPr>
          </w:p>
        </w:tc>
        <w:tc>
          <w:tcPr>
            <w:tcW w:w="709" w:type="dxa"/>
            <w:vMerge/>
            <w:tcBorders>
              <w:bottom w:val="single" w:sz="12" w:space="0" w:color="auto"/>
            </w:tcBorders>
          </w:tcPr>
          <w:p w14:paraId="228F95E2" w14:textId="77777777" w:rsidR="00437D15" w:rsidRDefault="00437D15" w:rsidP="00437D15">
            <w:pPr>
              <w:rPr>
                <w:lang w:eastAsia="ja-JP"/>
              </w:rPr>
            </w:pPr>
          </w:p>
        </w:tc>
        <w:tc>
          <w:tcPr>
            <w:tcW w:w="709" w:type="dxa"/>
            <w:vMerge/>
            <w:tcBorders>
              <w:bottom w:val="single" w:sz="12" w:space="0" w:color="auto"/>
            </w:tcBorders>
          </w:tcPr>
          <w:p w14:paraId="7975B978" w14:textId="77777777" w:rsidR="00437D15" w:rsidRDefault="00437D15" w:rsidP="00437D15">
            <w:pPr>
              <w:rPr>
                <w:lang w:eastAsia="ja-JP"/>
              </w:rPr>
            </w:pPr>
          </w:p>
        </w:tc>
        <w:tc>
          <w:tcPr>
            <w:tcW w:w="709" w:type="dxa"/>
            <w:vMerge/>
            <w:tcBorders>
              <w:bottom w:val="single" w:sz="12" w:space="0" w:color="auto"/>
              <w:right w:val="single" w:sz="4" w:space="0" w:color="auto"/>
            </w:tcBorders>
          </w:tcPr>
          <w:p w14:paraId="34591D8A" w14:textId="77777777" w:rsidR="00437D15" w:rsidRDefault="00437D15" w:rsidP="00437D15">
            <w:pPr>
              <w:rPr>
                <w:lang w:eastAsia="ja-JP"/>
              </w:rPr>
            </w:pPr>
          </w:p>
        </w:tc>
        <w:tc>
          <w:tcPr>
            <w:tcW w:w="710" w:type="dxa"/>
            <w:vMerge/>
            <w:tcBorders>
              <w:left w:val="single" w:sz="4" w:space="0" w:color="auto"/>
              <w:bottom w:val="single" w:sz="12" w:space="0" w:color="auto"/>
              <w:right w:val="single" w:sz="12" w:space="0" w:color="auto"/>
            </w:tcBorders>
          </w:tcPr>
          <w:p w14:paraId="59CF152B" w14:textId="77777777" w:rsidR="00437D15" w:rsidRDefault="00437D15" w:rsidP="00437D15">
            <w:pPr>
              <w:rPr>
                <w:lang w:eastAsia="ja-JP"/>
              </w:rPr>
            </w:pPr>
          </w:p>
        </w:tc>
      </w:tr>
    </w:tbl>
    <w:p w14:paraId="5F1EDF41" w14:textId="77777777" w:rsidR="00841282" w:rsidRPr="00E130A1" w:rsidRDefault="00305235" w:rsidP="003B1B48">
      <w:pPr>
        <w:rPr>
          <w:sz w:val="12"/>
          <w:szCs w:val="12"/>
          <w:lang w:eastAsia="ja-JP"/>
        </w:rPr>
      </w:pPr>
      <w:r w:rsidRPr="00E130A1">
        <w:rPr>
          <w:sz w:val="12"/>
          <w:szCs w:val="12"/>
          <w:lang w:eastAsia="ja-JP"/>
        </w:rPr>
        <w:t xml:space="preserve"> </w:t>
      </w:r>
    </w:p>
    <w:p w14:paraId="3E67A3E5" w14:textId="51F5F9CF" w:rsidR="00CA7DAB" w:rsidRDefault="00CA7DAB" w:rsidP="0067510D">
      <w:pPr>
        <w:pStyle w:val="Caption"/>
        <w:keepNext/>
      </w:pPr>
      <w:bookmarkStart w:id="57" w:name="_Ref503361857"/>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4</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8</w:t>
      </w:r>
      <w:r w:rsidR="00FF71C3">
        <w:rPr>
          <w:noProof/>
        </w:rPr>
        <w:fldChar w:fldCharType="end"/>
      </w:r>
      <w:bookmarkEnd w:id="57"/>
      <w:r w:rsidRPr="00FA0361">
        <w:t xml:space="preserve"> CA5</w:t>
      </w:r>
      <w:r>
        <w:t xml:space="preserve">7 frequency and voltage table of </w:t>
      </w:r>
      <w:r w:rsidR="006F7D38">
        <w:rPr>
          <w:noProof/>
          <w:lang w:eastAsia="ja-JP"/>
        </w:rPr>
        <w:t xml:space="preserve">R-Car </w:t>
      </w:r>
      <w:r>
        <w:t>M3N</w:t>
      </w:r>
    </w:p>
    <w:tbl>
      <w:tblPr>
        <w:tblStyle w:val="TableGrid"/>
        <w:tblW w:w="9795" w:type="dxa"/>
        <w:tblLayout w:type="fixed"/>
        <w:tblLook w:val="04A0" w:firstRow="1" w:lastRow="0" w:firstColumn="1" w:lastColumn="0" w:noHBand="0" w:noVBand="1"/>
      </w:tblPr>
      <w:tblGrid>
        <w:gridCol w:w="1605"/>
        <w:gridCol w:w="3240"/>
        <w:gridCol w:w="4950"/>
      </w:tblGrid>
      <w:tr w:rsidR="00CA7DAB" w:rsidRPr="0045634A" w14:paraId="6DB813E4" w14:textId="77777777" w:rsidTr="00E130A1">
        <w:trPr>
          <w:trHeight w:val="56"/>
        </w:trPr>
        <w:tc>
          <w:tcPr>
            <w:tcW w:w="1605" w:type="dxa"/>
            <w:tcBorders>
              <w:top w:val="single" w:sz="12" w:space="0" w:color="auto"/>
              <w:left w:val="single" w:sz="12" w:space="0" w:color="auto"/>
              <w:bottom w:val="single" w:sz="12" w:space="0" w:color="auto"/>
            </w:tcBorders>
          </w:tcPr>
          <w:p w14:paraId="29075585" w14:textId="77777777" w:rsidR="00CA7DAB" w:rsidRPr="0045634A" w:rsidRDefault="00CA7DAB" w:rsidP="00CA7DAB">
            <w:pPr>
              <w:rPr>
                <w:sz w:val="18"/>
                <w:szCs w:val="18"/>
                <w:lang w:eastAsia="ja-JP"/>
              </w:rPr>
            </w:pPr>
            <w:r>
              <w:rPr>
                <w:sz w:val="18"/>
                <w:szCs w:val="18"/>
                <w:lang w:eastAsia="ja-JP"/>
              </w:rPr>
              <w:t>Operating mode</w:t>
            </w:r>
          </w:p>
        </w:tc>
        <w:tc>
          <w:tcPr>
            <w:tcW w:w="3240" w:type="dxa"/>
            <w:tcBorders>
              <w:top w:val="single" w:sz="12" w:space="0" w:color="auto"/>
              <w:bottom w:val="single" w:sz="12" w:space="0" w:color="auto"/>
            </w:tcBorders>
            <w:vAlign w:val="center"/>
          </w:tcPr>
          <w:p w14:paraId="1968942E" w14:textId="77777777" w:rsidR="00CA7DAB" w:rsidRPr="0045634A" w:rsidRDefault="00CA7DAB" w:rsidP="00CA7DAB">
            <w:pPr>
              <w:jc w:val="center"/>
              <w:rPr>
                <w:sz w:val="18"/>
                <w:szCs w:val="18"/>
                <w:lang w:eastAsia="ja-JP"/>
              </w:rPr>
            </w:pPr>
            <w:r w:rsidRPr="0045634A">
              <w:rPr>
                <w:sz w:val="18"/>
                <w:szCs w:val="18"/>
                <w:lang w:eastAsia="ja-JP"/>
              </w:rPr>
              <w:t>CA57 Freq</w:t>
            </w:r>
          </w:p>
        </w:tc>
        <w:tc>
          <w:tcPr>
            <w:tcW w:w="4950" w:type="dxa"/>
            <w:tcBorders>
              <w:top w:val="single" w:sz="12" w:space="0" w:color="auto"/>
              <w:left w:val="single" w:sz="4" w:space="0" w:color="auto"/>
              <w:bottom w:val="single" w:sz="12" w:space="0" w:color="auto"/>
              <w:right w:val="single" w:sz="12" w:space="0" w:color="auto"/>
            </w:tcBorders>
            <w:vAlign w:val="center"/>
          </w:tcPr>
          <w:p w14:paraId="5C09596A" w14:textId="77777777" w:rsidR="00CA7DAB" w:rsidRPr="0045634A" w:rsidRDefault="00CA7DAB" w:rsidP="00CA7DAB">
            <w:pPr>
              <w:jc w:val="center"/>
              <w:rPr>
                <w:sz w:val="18"/>
                <w:szCs w:val="18"/>
                <w:lang w:eastAsia="ja-JP"/>
              </w:rPr>
            </w:pPr>
            <w:r>
              <w:rPr>
                <w:sz w:val="18"/>
                <w:szCs w:val="18"/>
                <w:lang w:eastAsia="ja-JP"/>
              </w:rPr>
              <w:t>Voltage</w:t>
            </w:r>
          </w:p>
        </w:tc>
      </w:tr>
      <w:tr w:rsidR="00CA7DAB" w:rsidRPr="0045634A" w14:paraId="5391E1E7" w14:textId="77777777" w:rsidTr="00E130A1">
        <w:trPr>
          <w:trHeight w:val="290"/>
        </w:trPr>
        <w:tc>
          <w:tcPr>
            <w:tcW w:w="1605" w:type="dxa"/>
            <w:vMerge w:val="restart"/>
            <w:tcBorders>
              <w:top w:val="single" w:sz="12" w:space="0" w:color="auto"/>
              <w:left w:val="single" w:sz="12" w:space="0" w:color="auto"/>
            </w:tcBorders>
          </w:tcPr>
          <w:p w14:paraId="49E0109B" w14:textId="77777777" w:rsidR="00CA7DAB" w:rsidRPr="0045634A" w:rsidRDefault="00CA7DAB" w:rsidP="00CA7DAB">
            <w:pPr>
              <w:rPr>
                <w:sz w:val="18"/>
                <w:szCs w:val="18"/>
                <w:lang w:eastAsia="ja-JP"/>
              </w:rPr>
            </w:pPr>
            <w:r>
              <w:rPr>
                <w:sz w:val="18"/>
                <w:szCs w:val="18"/>
                <w:lang w:eastAsia="ja-JP"/>
              </w:rPr>
              <w:t>Boost mode</w:t>
            </w:r>
          </w:p>
        </w:tc>
        <w:tc>
          <w:tcPr>
            <w:tcW w:w="3240" w:type="dxa"/>
            <w:tcBorders>
              <w:top w:val="single" w:sz="12" w:space="0" w:color="auto"/>
            </w:tcBorders>
          </w:tcPr>
          <w:p w14:paraId="33E9F109" w14:textId="77777777" w:rsidR="00CA7DAB" w:rsidRPr="0045634A" w:rsidRDefault="00CA7DAB" w:rsidP="00CA7DAB">
            <w:pPr>
              <w:rPr>
                <w:sz w:val="18"/>
                <w:szCs w:val="18"/>
                <w:lang w:eastAsia="ja-JP"/>
              </w:rPr>
            </w:pPr>
            <w:r w:rsidRPr="0045634A">
              <w:rPr>
                <w:sz w:val="18"/>
                <w:szCs w:val="18"/>
                <w:lang w:eastAsia="ja-JP"/>
              </w:rPr>
              <w:t>1.8</w:t>
            </w:r>
            <w:r>
              <w:rPr>
                <w:sz w:val="18"/>
                <w:szCs w:val="18"/>
                <w:lang w:eastAsia="ja-JP"/>
              </w:rPr>
              <w:t xml:space="preserve">GHz </w:t>
            </w:r>
            <w:r w:rsidRPr="0045634A">
              <w:rPr>
                <w:sz w:val="18"/>
                <w:szCs w:val="18"/>
                <w:lang w:eastAsia="ja-JP"/>
              </w:rPr>
              <w:t>(16.6MHz x 1/1 x 108 x 32/32)</w:t>
            </w:r>
          </w:p>
        </w:tc>
        <w:tc>
          <w:tcPr>
            <w:tcW w:w="4950" w:type="dxa"/>
            <w:tcBorders>
              <w:top w:val="single" w:sz="12" w:space="0" w:color="auto"/>
              <w:left w:val="single" w:sz="4" w:space="0" w:color="auto"/>
              <w:right w:val="single" w:sz="12" w:space="0" w:color="auto"/>
            </w:tcBorders>
            <w:vAlign w:val="center"/>
          </w:tcPr>
          <w:p w14:paraId="30D0C13C" w14:textId="77777777" w:rsidR="00CA7DAB" w:rsidRPr="0045634A" w:rsidRDefault="00CA7DAB" w:rsidP="00CA7DAB">
            <w:pPr>
              <w:jc w:val="center"/>
              <w:rPr>
                <w:sz w:val="18"/>
                <w:szCs w:val="18"/>
                <w:lang w:eastAsia="ja-JP"/>
              </w:rPr>
            </w:pPr>
            <w:r w:rsidRPr="0045634A">
              <w:rPr>
                <w:sz w:val="18"/>
                <w:szCs w:val="18"/>
                <w:lang w:eastAsia="ja-JP"/>
              </w:rPr>
              <w:t>0.9</w:t>
            </w:r>
            <w:r>
              <w:rPr>
                <w:sz w:val="18"/>
                <w:szCs w:val="18"/>
                <w:lang w:eastAsia="ja-JP"/>
              </w:rPr>
              <w:t>6</w:t>
            </w:r>
            <w:r w:rsidRPr="0045634A">
              <w:rPr>
                <w:sz w:val="18"/>
                <w:szCs w:val="18"/>
                <w:lang w:eastAsia="ja-JP"/>
              </w:rPr>
              <w:t xml:space="preserve"> V</w:t>
            </w:r>
          </w:p>
        </w:tc>
      </w:tr>
      <w:tr w:rsidR="00CA7DAB" w:rsidRPr="0045634A" w14:paraId="48B84A86" w14:textId="77777777" w:rsidTr="00E130A1">
        <w:trPr>
          <w:trHeight w:val="57"/>
        </w:trPr>
        <w:tc>
          <w:tcPr>
            <w:tcW w:w="1605" w:type="dxa"/>
            <w:vMerge/>
            <w:tcBorders>
              <w:left w:val="single" w:sz="12" w:space="0" w:color="auto"/>
            </w:tcBorders>
          </w:tcPr>
          <w:p w14:paraId="1E944338" w14:textId="77777777" w:rsidR="00CA7DAB" w:rsidRPr="0045634A" w:rsidRDefault="00CA7DAB" w:rsidP="00CA7DAB">
            <w:pPr>
              <w:rPr>
                <w:sz w:val="18"/>
                <w:szCs w:val="18"/>
                <w:lang w:eastAsia="ja-JP"/>
              </w:rPr>
            </w:pPr>
          </w:p>
        </w:tc>
        <w:tc>
          <w:tcPr>
            <w:tcW w:w="3240" w:type="dxa"/>
          </w:tcPr>
          <w:p w14:paraId="38E38F30" w14:textId="77777777" w:rsidR="00CA7DAB" w:rsidRPr="0045634A" w:rsidRDefault="00CA7DAB" w:rsidP="00CA7DAB">
            <w:pPr>
              <w:rPr>
                <w:sz w:val="18"/>
                <w:szCs w:val="18"/>
                <w:lang w:eastAsia="ja-JP"/>
              </w:rPr>
            </w:pPr>
            <w:r w:rsidRPr="0045634A">
              <w:rPr>
                <w:sz w:val="18"/>
                <w:szCs w:val="18"/>
                <w:lang w:eastAsia="ja-JP"/>
              </w:rPr>
              <w:t>1.7</w:t>
            </w:r>
            <w:r>
              <w:rPr>
                <w:sz w:val="18"/>
                <w:szCs w:val="18"/>
                <w:lang w:eastAsia="ja-JP"/>
              </w:rPr>
              <w:t xml:space="preserve">GHz </w:t>
            </w:r>
            <w:r w:rsidRPr="0045634A">
              <w:rPr>
                <w:sz w:val="18"/>
                <w:szCs w:val="18"/>
                <w:lang w:eastAsia="ja-JP"/>
              </w:rPr>
              <w:t>(16.6MHz x 1/1 x 100 x 32/32)</w:t>
            </w:r>
          </w:p>
        </w:tc>
        <w:tc>
          <w:tcPr>
            <w:tcW w:w="4950" w:type="dxa"/>
            <w:tcBorders>
              <w:left w:val="single" w:sz="4" w:space="0" w:color="auto"/>
              <w:right w:val="single" w:sz="12" w:space="0" w:color="auto"/>
            </w:tcBorders>
            <w:vAlign w:val="center"/>
          </w:tcPr>
          <w:p w14:paraId="0CF90818" w14:textId="77777777" w:rsidR="00CA7DAB" w:rsidRPr="0045634A" w:rsidRDefault="00CA7DAB" w:rsidP="00CA7DAB">
            <w:pPr>
              <w:jc w:val="center"/>
              <w:rPr>
                <w:sz w:val="18"/>
                <w:szCs w:val="18"/>
                <w:lang w:eastAsia="ja-JP"/>
              </w:rPr>
            </w:pPr>
            <w:r w:rsidRPr="0045634A">
              <w:rPr>
                <w:sz w:val="18"/>
                <w:szCs w:val="18"/>
                <w:lang w:eastAsia="ja-JP"/>
              </w:rPr>
              <w:t>0.9</w:t>
            </w:r>
            <w:r>
              <w:rPr>
                <w:sz w:val="18"/>
                <w:szCs w:val="18"/>
                <w:lang w:eastAsia="ja-JP"/>
              </w:rPr>
              <w:t>0</w:t>
            </w:r>
            <w:r w:rsidRPr="0045634A">
              <w:rPr>
                <w:sz w:val="18"/>
                <w:szCs w:val="18"/>
                <w:lang w:eastAsia="ja-JP"/>
              </w:rPr>
              <w:t xml:space="preserve"> V</w:t>
            </w:r>
          </w:p>
        </w:tc>
      </w:tr>
      <w:tr w:rsidR="00CA7DAB" w:rsidRPr="0045634A" w14:paraId="2231BD7B" w14:textId="77777777" w:rsidTr="00E130A1">
        <w:trPr>
          <w:trHeight w:val="57"/>
        </w:trPr>
        <w:tc>
          <w:tcPr>
            <w:tcW w:w="1605" w:type="dxa"/>
            <w:vMerge/>
            <w:tcBorders>
              <w:left w:val="single" w:sz="12" w:space="0" w:color="auto"/>
            </w:tcBorders>
          </w:tcPr>
          <w:p w14:paraId="610FCD4C" w14:textId="77777777" w:rsidR="00CA7DAB" w:rsidRPr="0045634A" w:rsidRDefault="00CA7DAB" w:rsidP="00CA7DAB">
            <w:pPr>
              <w:rPr>
                <w:sz w:val="18"/>
                <w:szCs w:val="18"/>
                <w:lang w:eastAsia="ja-JP"/>
              </w:rPr>
            </w:pPr>
          </w:p>
        </w:tc>
        <w:tc>
          <w:tcPr>
            <w:tcW w:w="3240" w:type="dxa"/>
          </w:tcPr>
          <w:p w14:paraId="3643B58D" w14:textId="77777777" w:rsidR="00CA7DAB" w:rsidRPr="0045634A" w:rsidRDefault="00CA7DAB" w:rsidP="00CA7DAB">
            <w:pPr>
              <w:rPr>
                <w:sz w:val="18"/>
                <w:szCs w:val="18"/>
                <w:lang w:eastAsia="ja-JP"/>
              </w:rPr>
            </w:pPr>
            <w:r w:rsidRPr="0045634A">
              <w:rPr>
                <w:sz w:val="18"/>
                <w:szCs w:val="18"/>
                <w:lang w:eastAsia="ja-JP"/>
              </w:rPr>
              <w:t>1.6</w:t>
            </w:r>
            <w:r>
              <w:rPr>
                <w:sz w:val="18"/>
                <w:szCs w:val="18"/>
                <w:lang w:eastAsia="ja-JP"/>
              </w:rPr>
              <w:t xml:space="preserve">GHz </w:t>
            </w:r>
            <w:r w:rsidRPr="0045634A">
              <w:rPr>
                <w:sz w:val="18"/>
                <w:szCs w:val="18"/>
                <w:lang w:eastAsia="ja-JP"/>
              </w:rPr>
              <w:t>(16.6MHz x 1/1 x 96 x 32/32)</w:t>
            </w:r>
          </w:p>
        </w:tc>
        <w:tc>
          <w:tcPr>
            <w:tcW w:w="4950" w:type="dxa"/>
            <w:tcBorders>
              <w:left w:val="single" w:sz="4" w:space="0" w:color="auto"/>
              <w:right w:val="single" w:sz="12" w:space="0" w:color="auto"/>
            </w:tcBorders>
            <w:vAlign w:val="center"/>
          </w:tcPr>
          <w:p w14:paraId="5E98AD00" w14:textId="77777777" w:rsidR="00CA7DAB" w:rsidRPr="0045634A" w:rsidRDefault="00CA7DAB" w:rsidP="00CA7DAB">
            <w:pPr>
              <w:jc w:val="center"/>
              <w:rPr>
                <w:sz w:val="18"/>
                <w:szCs w:val="18"/>
                <w:lang w:eastAsia="ja-JP"/>
              </w:rPr>
            </w:pPr>
            <w:r w:rsidRPr="0045634A">
              <w:rPr>
                <w:sz w:val="18"/>
                <w:szCs w:val="18"/>
                <w:lang w:eastAsia="ja-JP"/>
              </w:rPr>
              <w:t>0.</w:t>
            </w:r>
            <w:r>
              <w:rPr>
                <w:sz w:val="18"/>
                <w:szCs w:val="18"/>
                <w:lang w:eastAsia="ja-JP"/>
              </w:rPr>
              <w:t>90</w:t>
            </w:r>
            <w:r w:rsidRPr="0045634A">
              <w:rPr>
                <w:sz w:val="18"/>
                <w:szCs w:val="18"/>
                <w:lang w:eastAsia="ja-JP"/>
              </w:rPr>
              <w:t xml:space="preserve"> V</w:t>
            </w:r>
          </w:p>
        </w:tc>
      </w:tr>
      <w:tr w:rsidR="00305235" w:rsidRPr="0045634A" w14:paraId="257347A0" w14:textId="77777777" w:rsidTr="00BF6DDC">
        <w:trPr>
          <w:trHeight w:val="229"/>
        </w:trPr>
        <w:tc>
          <w:tcPr>
            <w:tcW w:w="1605" w:type="dxa"/>
            <w:vMerge w:val="restart"/>
            <w:tcBorders>
              <w:left w:val="single" w:sz="12" w:space="0" w:color="auto"/>
            </w:tcBorders>
          </w:tcPr>
          <w:p w14:paraId="693EE169" w14:textId="77777777" w:rsidR="00305235" w:rsidRPr="0045634A" w:rsidRDefault="00305235" w:rsidP="00CA7DAB">
            <w:pPr>
              <w:rPr>
                <w:sz w:val="18"/>
                <w:szCs w:val="18"/>
                <w:lang w:eastAsia="ja-JP"/>
              </w:rPr>
            </w:pPr>
            <w:r>
              <w:rPr>
                <w:sz w:val="18"/>
                <w:szCs w:val="18"/>
                <w:lang w:eastAsia="ja-JP"/>
              </w:rPr>
              <w:t>Normal mode</w:t>
            </w:r>
          </w:p>
        </w:tc>
        <w:tc>
          <w:tcPr>
            <w:tcW w:w="3240" w:type="dxa"/>
          </w:tcPr>
          <w:p w14:paraId="2C5A6F28" w14:textId="77777777" w:rsidR="00305235" w:rsidRPr="0045634A" w:rsidRDefault="00305235" w:rsidP="00CA7DAB">
            <w:pPr>
              <w:rPr>
                <w:sz w:val="18"/>
                <w:szCs w:val="18"/>
                <w:lang w:eastAsia="ja-JP"/>
              </w:rPr>
            </w:pPr>
            <w:r w:rsidRPr="0045634A">
              <w:rPr>
                <w:sz w:val="18"/>
                <w:szCs w:val="18"/>
                <w:lang w:eastAsia="ja-JP"/>
              </w:rPr>
              <w:t>1.5</w:t>
            </w:r>
            <w:r>
              <w:rPr>
                <w:sz w:val="18"/>
                <w:szCs w:val="18"/>
                <w:lang w:eastAsia="ja-JP"/>
              </w:rPr>
              <w:t xml:space="preserve">GHz </w:t>
            </w:r>
            <w:r w:rsidRPr="0045634A">
              <w:rPr>
                <w:sz w:val="18"/>
                <w:szCs w:val="18"/>
                <w:lang w:eastAsia="ja-JP"/>
              </w:rPr>
              <w:t>(16.6MHz x 1/1 x 90 x 32/32)</w:t>
            </w:r>
          </w:p>
        </w:tc>
        <w:tc>
          <w:tcPr>
            <w:tcW w:w="4950" w:type="dxa"/>
            <w:vMerge w:val="restart"/>
            <w:tcBorders>
              <w:left w:val="single" w:sz="4" w:space="0" w:color="auto"/>
              <w:right w:val="single" w:sz="12" w:space="0" w:color="auto"/>
            </w:tcBorders>
            <w:vAlign w:val="center"/>
          </w:tcPr>
          <w:p w14:paraId="24672E98" w14:textId="77777777" w:rsidR="00305235" w:rsidRPr="0045634A" w:rsidRDefault="00305235" w:rsidP="00CA7DAB">
            <w:pPr>
              <w:jc w:val="center"/>
              <w:rPr>
                <w:sz w:val="18"/>
                <w:szCs w:val="18"/>
                <w:lang w:eastAsia="ja-JP"/>
              </w:rPr>
            </w:pPr>
            <w:r w:rsidRPr="0045634A">
              <w:rPr>
                <w:sz w:val="18"/>
                <w:szCs w:val="18"/>
                <w:lang w:eastAsia="ja-JP"/>
              </w:rPr>
              <w:t>0.8</w:t>
            </w:r>
            <w:r>
              <w:rPr>
                <w:sz w:val="18"/>
                <w:szCs w:val="18"/>
                <w:lang w:eastAsia="ja-JP"/>
              </w:rPr>
              <w:t>3</w:t>
            </w:r>
            <w:r w:rsidRPr="0045634A">
              <w:rPr>
                <w:sz w:val="18"/>
                <w:szCs w:val="18"/>
                <w:lang w:eastAsia="ja-JP"/>
              </w:rPr>
              <w:t xml:space="preserve"> V</w:t>
            </w:r>
          </w:p>
        </w:tc>
      </w:tr>
      <w:tr w:rsidR="00305235" w:rsidRPr="0045634A" w14:paraId="17781CEF" w14:textId="77777777" w:rsidTr="0040266C">
        <w:trPr>
          <w:trHeight w:val="229"/>
        </w:trPr>
        <w:tc>
          <w:tcPr>
            <w:tcW w:w="1605" w:type="dxa"/>
            <w:vMerge/>
            <w:tcBorders>
              <w:left w:val="single" w:sz="12" w:space="0" w:color="auto"/>
            </w:tcBorders>
          </w:tcPr>
          <w:p w14:paraId="528F86C3" w14:textId="77777777" w:rsidR="00305235" w:rsidRDefault="00305235" w:rsidP="00CA7DAB">
            <w:pPr>
              <w:rPr>
                <w:sz w:val="18"/>
                <w:szCs w:val="18"/>
                <w:lang w:eastAsia="ja-JP"/>
              </w:rPr>
            </w:pPr>
          </w:p>
        </w:tc>
        <w:tc>
          <w:tcPr>
            <w:tcW w:w="3240" w:type="dxa"/>
          </w:tcPr>
          <w:p w14:paraId="6731C52C" w14:textId="77777777" w:rsidR="00305235" w:rsidRPr="0045634A" w:rsidRDefault="00305235" w:rsidP="00CA7DAB">
            <w:pPr>
              <w:rPr>
                <w:sz w:val="18"/>
                <w:szCs w:val="18"/>
                <w:lang w:eastAsia="ja-JP"/>
              </w:rPr>
            </w:pPr>
            <w:r w:rsidRPr="0045634A">
              <w:rPr>
                <w:rFonts w:hint="eastAsia"/>
                <w:sz w:val="18"/>
                <w:szCs w:val="18"/>
                <w:lang w:eastAsia="ja-JP"/>
              </w:rPr>
              <w:t>1.0</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sidRPr="0045634A">
              <w:rPr>
                <w:sz w:val="18"/>
                <w:szCs w:val="18"/>
                <w:lang w:eastAsia="ja-JP"/>
              </w:rPr>
              <w:t>9</w:t>
            </w:r>
            <w:r w:rsidRPr="0045634A">
              <w:rPr>
                <w:rFonts w:hint="eastAsia"/>
                <w:sz w:val="18"/>
                <w:szCs w:val="18"/>
                <w:lang w:eastAsia="ja-JP"/>
              </w:rPr>
              <w:t xml:space="preserve">0 x </w:t>
            </w:r>
            <w:r w:rsidRPr="0045634A">
              <w:rPr>
                <w:sz w:val="18"/>
                <w:szCs w:val="18"/>
                <w:lang w:eastAsia="ja-JP"/>
              </w:rPr>
              <w:t>21</w:t>
            </w:r>
            <w:r w:rsidRPr="0045634A">
              <w:rPr>
                <w:rFonts w:hint="eastAsia"/>
                <w:sz w:val="18"/>
                <w:szCs w:val="18"/>
                <w:lang w:eastAsia="ja-JP"/>
              </w:rPr>
              <w:t>/32</w:t>
            </w:r>
            <w:r w:rsidRPr="0045634A">
              <w:rPr>
                <w:sz w:val="18"/>
                <w:szCs w:val="18"/>
                <w:lang w:eastAsia="ja-JP"/>
              </w:rPr>
              <w:t>)</w:t>
            </w:r>
          </w:p>
        </w:tc>
        <w:tc>
          <w:tcPr>
            <w:tcW w:w="4950" w:type="dxa"/>
            <w:vMerge/>
            <w:tcBorders>
              <w:left w:val="single" w:sz="4" w:space="0" w:color="auto"/>
              <w:right w:val="single" w:sz="12" w:space="0" w:color="auto"/>
            </w:tcBorders>
            <w:vAlign w:val="center"/>
          </w:tcPr>
          <w:p w14:paraId="7B661D1F" w14:textId="77777777" w:rsidR="00305235" w:rsidRPr="0045634A" w:rsidRDefault="00305235" w:rsidP="00CA7DAB">
            <w:pPr>
              <w:jc w:val="center"/>
              <w:rPr>
                <w:sz w:val="18"/>
                <w:szCs w:val="18"/>
                <w:lang w:eastAsia="ja-JP"/>
              </w:rPr>
            </w:pPr>
          </w:p>
        </w:tc>
      </w:tr>
      <w:tr w:rsidR="00305235" w:rsidRPr="0045634A" w14:paraId="4ACB92B5" w14:textId="77777777" w:rsidTr="00E130A1">
        <w:trPr>
          <w:trHeight w:val="229"/>
        </w:trPr>
        <w:tc>
          <w:tcPr>
            <w:tcW w:w="1605" w:type="dxa"/>
            <w:vMerge/>
            <w:tcBorders>
              <w:left w:val="single" w:sz="12" w:space="0" w:color="auto"/>
              <w:bottom w:val="single" w:sz="12" w:space="0" w:color="auto"/>
            </w:tcBorders>
          </w:tcPr>
          <w:p w14:paraId="75FABB3D" w14:textId="77777777" w:rsidR="00305235" w:rsidRDefault="00305235" w:rsidP="00305235">
            <w:pPr>
              <w:rPr>
                <w:sz w:val="18"/>
                <w:szCs w:val="18"/>
                <w:lang w:eastAsia="ja-JP"/>
              </w:rPr>
            </w:pPr>
          </w:p>
        </w:tc>
        <w:tc>
          <w:tcPr>
            <w:tcW w:w="3240" w:type="dxa"/>
            <w:tcBorders>
              <w:bottom w:val="single" w:sz="12" w:space="0" w:color="auto"/>
            </w:tcBorders>
          </w:tcPr>
          <w:p w14:paraId="2EEDF8C4" w14:textId="77777777" w:rsidR="00305235" w:rsidRPr="0045634A" w:rsidRDefault="00305235" w:rsidP="00305235">
            <w:pPr>
              <w:rPr>
                <w:sz w:val="18"/>
                <w:szCs w:val="18"/>
                <w:lang w:eastAsia="ja-JP"/>
              </w:rPr>
            </w:pPr>
            <w:r w:rsidRPr="0045634A">
              <w:rPr>
                <w:rFonts w:hint="eastAsia"/>
                <w:sz w:val="18"/>
                <w:szCs w:val="18"/>
                <w:lang w:eastAsia="ja-JP"/>
              </w:rPr>
              <w:t>0.5</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sidRPr="0045634A">
              <w:rPr>
                <w:sz w:val="18"/>
                <w:szCs w:val="18"/>
                <w:lang w:eastAsia="ja-JP"/>
              </w:rPr>
              <w:t>9</w:t>
            </w:r>
            <w:r w:rsidRPr="0045634A">
              <w:rPr>
                <w:rFonts w:hint="eastAsia"/>
                <w:sz w:val="18"/>
                <w:szCs w:val="18"/>
                <w:lang w:eastAsia="ja-JP"/>
              </w:rPr>
              <w:t xml:space="preserve">0 x </w:t>
            </w:r>
            <w:r w:rsidRPr="0045634A">
              <w:rPr>
                <w:sz w:val="18"/>
                <w:szCs w:val="18"/>
                <w:lang w:eastAsia="ja-JP"/>
              </w:rPr>
              <w:t>11</w:t>
            </w:r>
            <w:r w:rsidRPr="0045634A">
              <w:rPr>
                <w:rFonts w:hint="eastAsia"/>
                <w:sz w:val="18"/>
                <w:szCs w:val="18"/>
                <w:lang w:eastAsia="ja-JP"/>
              </w:rPr>
              <w:t>/32</w:t>
            </w:r>
            <w:r w:rsidRPr="0045634A">
              <w:rPr>
                <w:sz w:val="18"/>
                <w:szCs w:val="18"/>
                <w:lang w:eastAsia="ja-JP"/>
              </w:rPr>
              <w:t>)</w:t>
            </w:r>
          </w:p>
        </w:tc>
        <w:tc>
          <w:tcPr>
            <w:tcW w:w="4950" w:type="dxa"/>
            <w:vMerge/>
            <w:tcBorders>
              <w:left w:val="single" w:sz="4" w:space="0" w:color="auto"/>
              <w:bottom w:val="single" w:sz="12" w:space="0" w:color="auto"/>
              <w:right w:val="single" w:sz="12" w:space="0" w:color="auto"/>
            </w:tcBorders>
            <w:vAlign w:val="center"/>
          </w:tcPr>
          <w:p w14:paraId="7A6D365D" w14:textId="77777777" w:rsidR="00305235" w:rsidRPr="0045634A" w:rsidRDefault="00305235" w:rsidP="00305235">
            <w:pPr>
              <w:jc w:val="center"/>
              <w:rPr>
                <w:sz w:val="18"/>
                <w:szCs w:val="18"/>
                <w:lang w:eastAsia="ja-JP"/>
              </w:rPr>
            </w:pPr>
          </w:p>
        </w:tc>
      </w:tr>
    </w:tbl>
    <w:p w14:paraId="7EC80C95" w14:textId="77777777" w:rsidR="00CA7DAB" w:rsidRDefault="00CA7DAB" w:rsidP="003B1B48">
      <w:pPr>
        <w:rPr>
          <w:lang w:eastAsia="ja-JP"/>
        </w:rPr>
      </w:pPr>
    </w:p>
    <w:p w14:paraId="5B97A05F" w14:textId="20F23836" w:rsidR="00E13D09" w:rsidRPr="002C0C53" w:rsidRDefault="00305235" w:rsidP="00E63427">
      <w:pPr>
        <w:rPr>
          <w:sz w:val="12"/>
          <w:szCs w:val="12"/>
          <w:lang w:eastAsia="ja-JP"/>
        </w:rPr>
      </w:pPr>
      <w:r>
        <w:rPr>
          <w:lang w:eastAsia="ja-JP"/>
        </w:rPr>
        <w:fldChar w:fldCharType="begin"/>
      </w:r>
      <w:r>
        <w:rPr>
          <w:lang w:eastAsia="ja-JP"/>
        </w:rPr>
        <w:instrText xml:space="preserve"> REF _Ref503361746 \h </w:instrText>
      </w:r>
      <w:r>
        <w:rPr>
          <w:lang w:eastAsia="ja-JP"/>
        </w:rPr>
      </w:r>
      <w:r>
        <w:rPr>
          <w:lang w:eastAsia="ja-JP"/>
        </w:rPr>
        <w:fldChar w:fldCharType="separate"/>
      </w:r>
      <w:r w:rsidR="006E676E">
        <w:t xml:space="preserve">Table </w:t>
      </w:r>
      <w:r w:rsidR="006E676E">
        <w:rPr>
          <w:noProof/>
        </w:rPr>
        <w:t>4</w:t>
      </w:r>
      <w:r w:rsidR="006E676E">
        <w:noBreakHyphen/>
      </w:r>
      <w:r w:rsidR="006E676E">
        <w:rPr>
          <w:noProof/>
        </w:rPr>
        <w:t>9</w:t>
      </w:r>
      <w:r>
        <w:rPr>
          <w:lang w:eastAsia="ja-JP"/>
        </w:rPr>
        <w:fldChar w:fldCharType="end"/>
      </w:r>
      <w:r w:rsidR="00D841BE">
        <w:rPr>
          <w:lang w:eastAsia="ja-JP"/>
        </w:rPr>
        <w:t>,</w:t>
      </w:r>
      <w:r w:rsidR="00312291">
        <w:rPr>
          <w:lang w:eastAsia="ja-JP"/>
        </w:rPr>
        <w:t xml:space="preserve"> </w:t>
      </w:r>
      <w:r>
        <w:rPr>
          <w:lang w:eastAsia="ja-JP"/>
        </w:rPr>
        <w:fldChar w:fldCharType="begin"/>
      </w:r>
      <w:r>
        <w:rPr>
          <w:lang w:eastAsia="ja-JP"/>
        </w:rPr>
        <w:instrText xml:space="preserve"> REF _Ref503361762 \h </w:instrText>
      </w:r>
      <w:r>
        <w:rPr>
          <w:lang w:eastAsia="ja-JP"/>
        </w:rPr>
      </w:r>
      <w:r>
        <w:rPr>
          <w:lang w:eastAsia="ja-JP"/>
        </w:rPr>
        <w:fldChar w:fldCharType="separate"/>
      </w:r>
      <w:r w:rsidR="006E676E">
        <w:t xml:space="preserve">Table </w:t>
      </w:r>
      <w:r w:rsidR="006E676E">
        <w:rPr>
          <w:noProof/>
        </w:rPr>
        <w:t>4</w:t>
      </w:r>
      <w:r w:rsidR="006E676E">
        <w:noBreakHyphen/>
      </w:r>
      <w:r w:rsidR="006E676E">
        <w:rPr>
          <w:noProof/>
        </w:rPr>
        <w:t>10</w:t>
      </w:r>
      <w:r>
        <w:rPr>
          <w:lang w:eastAsia="ja-JP"/>
        </w:rPr>
        <w:fldChar w:fldCharType="end"/>
      </w:r>
      <w:r>
        <w:rPr>
          <w:lang w:eastAsia="ja-JP"/>
        </w:rPr>
        <w:t xml:space="preserve"> </w:t>
      </w:r>
      <w:r w:rsidR="00D841BE">
        <w:rPr>
          <w:lang w:eastAsia="ja-JP"/>
        </w:rPr>
        <w:t>and</w:t>
      </w:r>
      <w:r w:rsidR="00791A89">
        <w:rPr>
          <w:lang w:eastAsia="ja-JP"/>
        </w:rPr>
        <w:t xml:space="preserve"> </w:t>
      </w:r>
      <w:r w:rsidR="00D841BE">
        <w:rPr>
          <w:lang w:eastAsia="ja-JP"/>
        </w:rPr>
        <w:fldChar w:fldCharType="begin"/>
      </w:r>
      <w:r w:rsidR="00D841BE">
        <w:rPr>
          <w:lang w:eastAsia="ja-JP"/>
        </w:rPr>
        <w:instrText xml:space="preserve"> REF _Ref507509490 \h </w:instrText>
      </w:r>
      <w:r w:rsidR="00D841BE">
        <w:rPr>
          <w:lang w:eastAsia="ja-JP"/>
        </w:rPr>
      </w:r>
      <w:r w:rsidR="00D841BE">
        <w:rPr>
          <w:lang w:eastAsia="ja-JP"/>
        </w:rPr>
        <w:fldChar w:fldCharType="separate"/>
      </w:r>
      <w:r w:rsidR="006E676E">
        <w:t xml:space="preserve">Table </w:t>
      </w:r>
      <w:r w:rsidR="006E676E">
        <w:rPr>
          <w:noProof/>
        </w:rPr>
        <w:t>4</w:t>
      </w:r>
      <w:r w:rsidR="006E676E">
        <w:noBreakHyphen/>
      </w:r>
      <w:r w:rsidR="006E676E">
        <w:rPr>
          <w:noProof/>
        </w:rPr>
        <w:t>11</w:t>
      </w:r>
      <w:r w:rsidR="00D841BE">
        <w:rPr>
          <w:lang w:eastAsia="ja-JP"/>
        </w:rPr>
        <w:fldChar w:fldCharType="end"/>
      </w:r>
      <w:r w:rsidR="00D841BE">
        <w:rPr>
          <w:lang w:eastAsia="ja-JP"/>
        </w:rPr>
        <w:t xml:space="preserve"> </w:t>
      </w:r>
      <w:r w:rsidR="009F764F">
        <w:rPr>
          <w:lang w:eastAsia="ja-JP"/>
        </w:rPr>
        <w:t xml:space="preserve">show the frequency </w:t>
      </w:r>
      <w:r w:rsidR="000C586D">
        <w:rPr>
          <w:lang w:eastAsia="ja-JP"/>
        </w:rPr>
        <w:t xml:space="preserve">pattern </w:t>
      </w:r>
      <w:r w:rsidR="009F764F">
        <w:rPr>
          <w:lang w:eastAsia="ja-JP"/>
        </w:rPr>
        <w:t xml:space="preserve">of CA53 that are applied for </w:t>
      </w:r>
      <w:r w:rsidR="006F7D38">
        <w:rPr>
          <w:lang w:eastAsia="ja-JP"/>
        </w:rPr>
        <w:t xml:space="preserve">R-Car </w:t>
      </w:r>
      <w:r w:rsidR="009F764F">
        <w:rPr>
          <w:lang w:eastAsia="ja-JP"/>
        </w:rPr>
        <w:t xml:space="preserve">H3, </w:t>
      </w:r>
      <w:r w:rsidR="006F7D38">
        <w:rPr>
          <w:lang w:eastAsia="ja-JP"/>
        </w:rPr>
        <w:t xml:space="preserve">R-Car </w:t>
      </w:r>
      <w:r w:rsidR="009F764F">
        <w:rPr>
          <w:lang w:eastAsia="ja-JP"/>
        </w:rPr>
        <w:t>M3</w:t>
      </w:r>
      <w:r w:rsidR="0085490E">
        <w:rPr>
          <w:lang w:eastAsia="ja-JP"/>
        </w:rPr>
        <w:t xml:space="preserve">, </w:t>
      </w:r>
      <w:r w:rsidR="000820DC">
        <w:rPr>
          <w:lang w:eastAsia="ja-JP"/>
        </w:rPr>
        <w:t xml:space="preserve">and </w:t>
      </w:r>
      <w:r w:rsidR="006F7D38">
        <w:rPr>
          <w:lang w:eastAsia="ja-JP"/>
        </w:rPr>
        <w:t xml:space="preserve">R-Car </w:t>
      </w:r>
      <w:r w:rsidR="000820DC">
        <w:rPr>
          <w:lang w:eastAsia="ja-JP"/>
        </w:rPr>
        <w:t>E3.</w:t>
      </w:r>
    </w:p>
    <w:p w14:paraId="62F03A3F" w14:textId="22413731" w:rsidR="00CA7DAB" w:rsidRDefault="00CA7DAB" w:rsidP="0067510D">
      <w:pPr>
        <w:pStyle w:val="Caption"/>
        <w:keepNext/>
      </w:pPr>
      <w:bookmarkStart w:id="58" w:name="_Ref503361746"/>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4</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9</w:t>
      </w:r>
      <w:r w:rsidR="00FF71C3">
        <w:rPr>
          <w:noProof/>
        </w:rPr>
        <w:fldChar w:fldCharType="end"/>
      </w:r>
      <w:bookmarkEnd w:id="58"/>
      <w:r>
        <w:t xml:space="preserve"> </w:t>
      </w:r>
      <w:r w:rsidRPr="002E6A0C">
        <w:t xml:space="preserve">CA53 frequency table of </w:t>
      </w:r>
      <w:r w:rsidR="006F7D38">
        <w:rPr>
          <w:noProof/>
          <w:lang w:eastAsia="ja-JP"/>
        </w:rPr>
        <w:t xml:space="preserve">R-Car </w:t>
      </w:r>
      <w:r w:rsidRPr="002E6A0C">
        <w:t>H3</w:t>
      </w:r>
    </w:p>
    <w:tbl>
      <w:tblPr>
        <w:tblStyle w:val="TableGrid"/>
        <w:tblW w:w="9805" w:type="dxa"/>
        <w:tblInd w:w="-1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14"/>
        <w:gridCol w:w="3512"/>
        <w:gridCol w:w="4679"/>
      </w:tblGrid>
      <w:tr w:rsidR="00CA7DAB" w14:paraId="4D3AA35D" w14:textId="77777777" w:rsidTr="00114999">
        <w:tc>
          <w:tcPr>
            <w:tcW w:w="1614" w:type="dxa"/>
            <w:tcBorders>
              <w:top w:val="single" w:sz="12" w:space="0" w:color="auto"/>
              <w:bottom w:val="single" w:sz="8" w:space="0" w:color="auto"/>
            </w:tcBorders>
          </w:tcPr>
          <w:p w14:paraId="34F765A5" w14:textId="77777777" w:rsidR="00CA7DAB" w:rsidRDefault="00CA7DAB" w:rsidP="00CA7DAB">
            <w:pPr>
              <w:rPr>
                <w:lang w:eastAsia="ja-JP"/>
              </w:rPr>
            </w:pPr>
            <w:r>
              <w:rPr>
                <w:sz w:val="18"/>
                <w:szCs w:val="18"/>
                <w:lang w:eastAsia="ja-JP"/>
              </w:rPr>
              <w:t>Operating mode</w:t>
            </w:r>
          </w:p>
        </w:tc>
        <w:tc>
          <w:tcPr>
            <w:tcW w:w="3512" w:type="dxa"/>
            <w:tcBorders>
              <w:top w:val="single" w:sz="12" w:space="0" w:color="auto"/>
              <w:bottom w:val="single" w:sz="8" w:space="0" w:color="auto"/>
            </w:tcBorders>
            <w:vAlign w:val="center"/>
          </w:tcPr>
          <w:p w14:paraId="12032DDB" w14:textId="77777777" w:rsidR="00CA7DAB" w:rsidRDefault="00CA7DAB" w:rsidP="00CA7DAB">
            <w:pPr>
              <w:rPr>
                <w:lang w:eastAsia="ja-JP"/>
              </w:rPr>
            </w:pPr>
            <w:r>
              <w:rPr>
                <w:sz w:val="18"/>
                <w:szCs w:val="18"/>
                <w:lang w:eastAsia="ja-JP"/>
              </w:rPr>
              <w:t>CA53</w:t>
            </w:r>
            <w:r w:rsidRPr="0045634A">
              <w:rPr>
                <w:sz w:val="18"/>
                <w:szCs w:val="18"/>
                <w:lang w:eastAsia="ja-JP"/>
              </w:rPr>
              <w:t xml:space="preserve"> Freq</w:t>
            </w:r>
          </w:p>
        </w:tc>
        <w:tc>
          <w:tcPr>
            <w:tcW w:w="4679" w:type="dxa"/>
            <w:tcBorders>
              <w:top w:val="single" w:sz="12" w:space="0" w:color="auto"/>
              <w:bottom w:val="single" w:sz="8" w:space="0" w:color="auto"/>
            </w:tcBorders>
          </w:tcPr>
          <w:p w14:paraId="1F02E5E7" w14:textId="77777777" w:rsidR="00CA7DAB" w:rsidRDefault="00CA7DAB" w:rsidP="00E130A1">
            <w:pPr>
              <w:jc w:val="center"/>
              <w:rPr>
                <w:lang w:eastAsia="ja-JP"/>
              </w:rPr>
            </w:pPr>
            <w:r>
              <w:rPr>
                <w:sz w:val="18"/>
                <w:szCs w:val="18"/>
                <w:lang w:eastAsia="ja-JP"/>
              </w:rPr>
              <w:t>Voltage</w:t>
            </w:r>
          </w:p>
        </w:tc>
      </w:tr>
      <w:tr w:rsidR="00114999" w14:paraId="13219084" w14:textId="77777777" w:rsidTr="00114999">
        <w:tc>
          <w:tcPr>
            <w:tcW w:w="1614" w:type="dxa"/>
            <w:vMerge w:val="restart"/>
            <w:tcBorders>
              <w:top w:val="single" w:sz="8" w:space="0" w:color="auto"/>
              <w:left w:val="single" w:sz="12" w:space="0" w:color="auto"/>
            </w:tcBorders>
          </w:tcPr>
          <w:p w14:paraId="5D99F575" w14:textId="77777777" w:rsidR="00114999" w:rsidRDefault="00114999" w:rsidP="00CA7DAB">
            <w:pPr>
              <w:rPr>
                <w:lang w:eastAsia="ja-JP"/>
              </w:rPr>
            </w:pPr>
            <w:r>
              <w:rPr>
                <w:sz w:val="18"/>
                <w:szCs w:val="18"/>
                <w:lang w:eastAsia="ja-JP"/>
              </w:rPr>
              <w:t>Normal mode</w:t>
            </w:r>
          </w:p>
        </w:tc>
        <w:tc>
          <w:tcPr>
            <w:tcW w:w="3512" w:type="dxa"/>
            <w:tcBorders>
              <w:top w:val="single" w:sz="8" w:space="0" w:color="auto"/>
            </w:tcBorders>
          </w:tcPr>
          <w:p w14:paraId="766A7F10" w14:textId="77777777" w:rsidR="00114999" w:rsidRDefault="00114999" w:rsidP="00CA7DAB">
            <w:pPr>
              <w:rPr>
                <w:lang w:eastAsia="ja-JP"/>
              </w:rPr>
            </w:pPr>
            <w:r w:rsidRPr="0045634A">
              <w:rPr>
                <w:sz w:val="18"/>
                <w:szCs w:val="18"/>
                <w:lang w:eastAsia="ja-JP"/>
              </w:rPr>
              <w:t>1.</w:t>
            </w:r>
            <w:r>
              <w:rPr>
                <w:sz w:val="18"/>
                <w:szCs w:val="18"/>
                <w:lang w:eastAsia="ja-JP"/>
              </w:rPr>
              <w:t xml:space="preserve">2GHz </w:t>
            </w:r>
            <w:r w:rsidRPr="0045634A">
              <w:rPr>
                <w:sz w:val="18"/>
                <w:szCs w:val="18"/>
                <w:lang w:eastAsia="ja-JP"/>
              </w:rPr>
              <w:t xml:space="preserve">(16.6MHz x 1/1 x </w:t>
            </w:r>
            <w:r>
              <w:rPr>
                <w:sz w:val="18"/>
                <w:szCs w:val="18"/>
                <w:lang w:eastAsia="ja-JP"/>
              </w:rPr>
              <w:t>72</w:t>
            </w:r>
            <w:r w:rsidRPr="0045634A">
              <w:rPr>
                <w:sz w:val="18"/>
                <w:szCs w:val="18"/>
                <w:lang w:eastAsia="ja-JP"/>
              </w:rPr>
              <w:t xml:space="preserve"> x 32/32)</w:t>
            </w:r>
          </w:p>
        </w:tc>
        <w:tc>
          <w:tcPr>
            <w:tcW w:w="4679" w:type="dxa"/>
            <w:vMerge w:val="restart"/>
            <w:tcBorders>
              <w:top w:val="single" w:sz="8" w:space="0" w:color="auto"/>
            </w:tcBorders>
          </w:tcPr>
          <w:p w14:paraId="6E9988CA" w14:textId="77777777" w:rsidR="00114999" w:rsidRDefault="00B2767E" w:rsidP="00E130A1">
            <w:pPr>
              <w:jc w:val="center"/>
              <w:rPr>
                <w:lang w:eastAsia="ja-JP"/>
              </w:rPr>
            </w:pPr>
            <w:r>
              <w:rPr>
                <w:rFonts w:hint="eastAsia"/>
                <w:sz w:val="18"/>
                <w:szCs w:val="18"/>
                <w:lang w:eastAsia="ja-JP"/>
              </w:rPr>
              <w:t>Fixed value</w:t>
            </w:r>
          </w:p>
        </w:tc>
      </w:tr>
      <w:tr w:rsidR="00114999" w14:paraId="50F04531" w14:textId="77777777" w:rsidTr="00114999">
        <w:tc>
          <w:tcPr>
            <w:tcW w:w="1614" w:type="dxa"/>
            <w:vMerge/>
            <w:tcBorders>
              <w:left w:val="single" w:sz="12" w:space="0" w:color="auto"/>
            </w:tcBorders>
          </w:tcPr>
          <w:p w14:paraId="09B1D76C" w14:textId="77777777" w:rsidR="00114999" w:rsidRDefault="00114999" w:rsidP="00CA7DAB">
            <w:pPr>
              <w:rPr>
                <w:lang w:eastAsia="ja-JP"/>
              </w:rPr>
            </w:pPr>
          </w:p>
        </w:tc>
        <w:tc>
          <w:tcPr>
            <w:tcW w:w="3512" w:type="dxa"/>
          </w:tcPr>
          <w:p w14:paraId="06A1F7F2" w14:textId="77777777" w:rsidR="00114999" w:rsidRDefault="00114999" w:rsidP="00CA7DAB">
            <w:pPr>
              <w:rPr>
                <w:lang w:eastAsia="ja-JP"/>
              </w:rPr>
            </w:pPr>
            <w:r w:rsidRPr="0045634A">
              <w:rPr>
                <w:rFonts w:hint="eastAsia"/>
                <w:sz w:val="18"/>
                <w:szCs w:val="18"/>
                <w:lang w:eastAsia="ja-JP"/>
              </w:rPr>
              <w:t>1.0</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Pr>
                <w:sz w:val="18"/>
                <w:szCs w:val="18"/>
                <w:lang w:eastAsia="ja-JP"/>
              </w:rPr>
              <w:t>72</w:t>
            </w:r>
            <w:r w:rsidRPr="0045634A">
              <w:rPr>
                <w:rFonts w:hint="eastAsia"/>
                <w:sz w:val="18"/>
                <w:szCs w:val="18"/>
                <w:lang w:eastAsia="ja-JP"/>
              </w:rPr>
              <w:t xml:space="preserve"> x </w:t>
            </w:r>
            <w:r>
              <w:rPr>
                <w:sz w:val="18"/>
                <w:szCs w:val="18"/>
                <w:lang w:eastAsia="ja-JP"/>
              </w:rPr>
              <w:t>27</w:t>
            </w:r>
            <w:r w:rsidRPr="0045634A">
              <w:rPr>
                <w:rFonts w:hint="eastAsia"/>
                <w:sz w:val="18"/>
                <w:szCs w:val="18"/>
                <w:lang w:eastAsia="ja-JP"/>
              </w:rPr>
              <w:t>/32</w:t>
            </w:r>
            <w:r w:rsidRPr="0045634A">
              <w:rPr>
                <w:sz w:val="18"/>
                <w:szCs w:val="18"/>
                <w:lang w:eastAsia="ja-JP"/>
              </w:rPr>
              <w:t>)</w:t>
            </w:r>
          </w:p>
        </w:tc>
        <w:tc>
          <w:tcPr>
            <w:tcW w:w="4679" w:type="dxa"/>
            <w:vMerge/>
          </w:tcPr>
          <w:p w14:paraId="0EB1AAC0" w14:textId="77777777" w:rsidR="00114999" w:rsidRDefault="00114999" w:rsidP="00CA7DAB">
            <w:pPr>
              <w:rPr>
                <w:lang w:eastAsia="ja-JP"/>
              </w:rPr>
            </w:pPr>
          </w:p>
        </w:tc>
      </w:tr>
      <w:tr w:rsidR="00114999" w14:paraId="4218E320" w14:textId="77777777" w:rsidTr="00114999">
        <w:trPr>
          <w:trHeight w:val="317"/>
        </w:trPr>
        <w:tc>
          <w:tcPr>
            <w:tcW w:w="1614" w:type="dxa"/>
            <w:vMerge/>
            <w:tcBorders>
              <w:left w:val="single" w:sz="12" w:space="0" w:color="auto"/>
              <w:bottom w:val="single" w:sz="12" w:space="0" w:color="auto"/>
            </w:tcBorders>
          </w:tcPr>
          <w:p w14:paraId="2C9B408B" w14:textId="77777777" w:rsidR="00114999" w:rsidRDefault="00114999" w:rsidP="00CA7DAB">
            <w:pPr>
              <w:rPr>
                <w:lang w:eastAsia="ja-JP"/>
              </w:rPr>
            </w:pPr>
          </w:p>
        </w:tc>
        <w:tc>
          <w:tcPr>
            <w:tcW w:w="3512" w:type="dxa"/>
            <w:tcBorders>
              <w:bottom w:val="single" w:sz="12" w:space="0" w:color="auto"/>
            </w:tcBorders>
          </w:tcPr>
          <w:p w14:paraId="5B07E2DF" w14:textId="77777777" w:rsidR="00114999" w:rsidRDefault="00114999" w:rsidP="00CA7DAB">
            <w:pPr>
              <w:rPr>
                <w:lang w:eastAsia="ja-JP"/>
              </w:rPr>
            </w:pPr>
            <w:r w:rsidRPr="0045634A">
              <w:rPr>
                <w:rFonts w:hint="eastAsia"/>
                <w:sz w:val="18"/>
                <w:szCs w:val="18"/>
                <w:lang w:eastAsia="ja-JP"/>
              </w:rPr>
              <w:t>0.</w:t>
            </w:r>
            <w:r>
              <w:rPr>
                <w:sz w:val="18"/>
                <w:szCs w:val="18"/>
                <w:lang w:eastAsia="ja-JP"/>
              </w:rPr>
              <w:t>8</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Pr>
                <w:sz w:val="18"/>
                <w:szCs w:val="18"/>
                <w:lang w:eastAsia="ja-JP"/>
              </w:rPr>
              <w:t>72</w:t>
            </w:r>
            <w:r w:rsidRPr="0045634A">
              <w:rPr>
                <w:rFonts w:hint="eastAsia"/>
                <w:sz w:val="18"/>
                <w:szCs w:val="18"/>
                <w:lang w:eastAsia="ja-JP"/>
              </w:rPr>
              <w:t xml:space="preserve"> x </w:t>
            </w:r>
            <w:r>
              <w:rPr>
                <w:sz w:val="18"/>
                <w:szCs w:val="18"/>
                <w:lang w:eastAsia="ja-JP"/>
              </w:rPr>
              <w:t>21</w:t>
            </w:r>
            <w:r w:rsidRPr="0045634A">
              <w:rPr>
                <w:rFonts w:hint="eastAsia"/>
                <w:sz w:val="18"/>
                <w:szCs w:val="18"/>
                <w:lang w:eastAsia="ja-JP"/>
              </w:rPr>
              <w:t>/32</w:t>
            </w:r>
            <w:r w:rsidRPr="0045634A">
              <w:rPr>
                <w:sz w:val="18"/>
                <w:szCs w:val="18"/>
                <w:lang w:eastAsia="ja-JP"/>
              </w:rPr>
              <w:t>)</w:t>
            </w:r>
          </w:p>
        </w:tc>
        <w:tc>
          <w:tcPr>
            <w:tcW w:w="4679" w:type="dxa"/>
            <w:vMerge/>
            <w:tcBorders>
              <w:bottom w:val="single" w:sz="12" w:space="0" w:color="auto"/>
            </w:tcBorders>
          </w:tcPr>
          <w:p w14:paraId="58975EB3" w14:textId="77777777" w:rsidR="00114999" w:rsidRDefault="00114999" w:rsidP="00CA7DAB">
            <w:pPr>
              <w:rPr>
                <w:lang w:eastAsia="ja-JP"/>
              </w:rPr>
            </w:pPr>
          </w:p>
        </w:tc>
      </w:tr>
    </w:tbl>
    <w:p w14:paraId="4FCE2442" w14:textId="77777777" w:rsidR="00E130A1" w:rsidRPr="00E130A1" w:rsidRDefault="00E130A1" w:rsidP="00E130A1">
      <w:pPr>
        <w:rPr>
          <w:sz w:val="12"/>
          <w:szCs w:val="12"/>
          <w:lang w:eastAsia="ja-JP"/>
        </w:rPr>
      </w:pPr>
    </w:p>
    <w:p w14:paraId="3251C574" w14:textId="4E4D7BB1" w:rsidR="0040266C" w:rsidRDefault="0040266C" w:rsidP="0067510D">
      <w:pPr>
        <w:pStyle w:val="Caption"/>
        <w:keepNext/>
      </w:pPr>
      <w:bookmarkStart w:id="59" w:name="_Ref503361762"/>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4</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10</w:t>
      </w:r>
      <w:r w:rsidR="00FF71C3">
        <w:rPr>
          <w:noProof/>
        </w:rPr>
        <w:fldChar w:fldCharType="end"/>
      </w:r>
      <w:bookmarkEnd w:id="59"/>
      <w:r>
        <w:t xml:space="preserve"> </w:t>
      </w:r>
      <w:r w:rsidRPr="00F72E4A">
        <w:t xml:space="preserve">CA53 frequency table of </w:t>
      </w:r>
      <w:r w:rsidR="006F7D38">
        <w:rPr>
          <w:noProof/>
          <w:lang w:eastAsia="ja-JP"/>
        </w:rPr>
        <w:t xml:space="preserve">R-Car </w:t>
      </w:r>
      <w:r w:rsidRPr="00F72E4A">
        <w:t>M3</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05"/>
        <w:gridCol w:w="3510"/>
        <w:gridCol w:w="4607"/>
      </w:tblGrid>
      <w:tr w:rsidR="0040266C" w14:paraId="1580E172" w14:textId="77777777" w:rsidTr="00E130A1">
        <w:tc>
          <w:tcPr>
            <w:tcW w:w="1605" w:type="dxa"/>
            <w:tcBorders>
              <w:top w:val="single" w:sz="12" w:space="0" w:color="auto"/>
              <w:bottom w:val="single" w:sz="8" w:space="0" w:color="auto"/>
            </w:tcBorders>
          </w:tcPr>
          <w:p w14:paraId="0610C5F1" w14:textId="77777777" w:rsidR="0040266C" w:rsidRDefault="00BF4F71" w:rsidP="00926D76">
            <w:pPr>
              <w:rPr>
                <w:lang w:eastAsia="ja-JP"/>
              </w:rPr>
            </w:pPr>
            <w:r>
              <w:rPr>
                <w:lang w:eastAsia="ja-JP"/>
              </w:rPr>
              <w:t>Operating mode</w:t>
            </w:r>
          </w:p>
        </w:tc>
        <w:tc>
          <w:tcPr>
            <w:tcW w:w="3510" w:type="dxa"/>
            <w:tcBorders>
              <w:top w:val="single" w:sz="12" w:space="0" w:color="auto"/>
              <w:bottom w:val="single" w:sz="8" w:space="0" w:color="auto"/>
            </w:tcBorders>
          </w:tcPr>
          <w:p w14:paraId="4C865703" w14:textId="77777777" w:rsidR="0040266C" w:rsidRDefault="00305235" w:rsidP="00926D76">
            <w:pPr>
              <w:rPr>
                <w:lang w:eastAsia="ja-JP"/>
              </w:rPr>
            </w:pPr>
            <w:r>
              <w:rPr>
                <w:sz w:val="18"/>
                <w:szCs w:val="18"/>
                <w:lang w:eastAsia="ja-JP"/>
              </w:rPr>
              <w:t>CA53</w:t>
            </w:r>
            <w:r w:rsidRPr="0045634A">
              <w:rPr>
                <w:sz w:val="18"/>
                <w:szCs w:val="18"/>
                <w:lang w:eastAsia="ja-JP"/>
              </w:rPr>
              <w:t xml:space="preserve"> Freq</w:t>
            </w:r>
          </w:p>
        </w:tc>
        <w:tc>
          <w:tcPr>
            <w:tcW w:w="4607" w:type="dxa"/>
            <w:tcBorders>
              <w:top w:val="single" w:sz="12" w:space="0" w:color="auto"/>
              <w:bottom w:val="single" w:sz="8" w:space="0" w:color="auto"/>
            </w:tcBorders>
          </w:tcPr>
          <w:p w14:paraId="58C4EB39" w14:textId="77777777" w:rsidR="0040266C" w:rsidRDefault="00BF4F71" w:rsidP="00E130A1">
            <w:pPr>
              <w:jc w:val="center"/>
              <w:rPr>
                <w:lang w:eastAsia="ja-JP"/>
              </w:rPr>
            </w:pPr>
            <w:r>
              <w:rPr>
                <w:lang w:eastAsia="ja-JP"/>
              </w:rPr>
              <w:t>Voltage</w:t>
            </w:r>
          </w:p>
        </w:tc>
      </w:tr>
      <w:tr w:rsidR="00BF4F71" w14:paraId="2950F43A" w14:textId="77777777" w:rsidTr="00BF6DDC">
        <w:tc>
          <w:tcPr>
            <w:tcW w:w="1605" w:type="dxa"/>
            <w:tcBorders>
              <w:top w:val="single" w:sz="8" w:space="0" w:color="auto"/>
            </w:tcBorders>
          </w:tcPr>
          <w:p w14:paraId="0C558FEF" w14:textId="77777777" w:rsidR="00BF4F71" w:rsidRDefault="00BF4F71" w:rsidP="00926D76">
            <w:pPr>
              <w:rPr>
                <w:lang w:eastAsia="ja-JP"/>
              </w:rPr>
            </w:pPr>
            <w:r>
              <w:rPr>
                <w:lang w:eastAsia="ja-JP"/>
              </w:rPr>
              <w:t>Boost mode</w:t>
            </w:r>
          </w:p>
        </w:tc>
        <w:tc>
          <w:tcPr>
            <w:tcW w:w="3510" w:type="dxa"/>
            <w:tcBorders>
              <w:top w:val="single" w:sz="8" w:space="0" w:color="auto"/>
            </w:tcBorders>
          </w:tcPr>
          <w:p w14:paraId="497F7C2C" w14:textId="77777777" w:rsidR="00BF4F71" w:rsidRDefault="00BF4F71" w:rsidP="00926D76">
            <w:pPr>
              <w:rPr>
                <w:lang w:eastAsia="ja-JP"/>
              </w:rPr>
            </w:pPr>
            <w:r>
              <w:rPr>
                <w:sz w:val="18"/>
                <w:szCs w:val="18"/>
                <w:lang w:eastAsia="ja-JP"/>
              </w:rPr>
              <w:t xml:space="preserve">1.3GHz </w:t>
            </w:r>
            <w:r w:rsidRPr="0045634A">
              <w:rPr>
                <w:sz w:val="18"/>
                <w:szCs w:val="18"/>
                <w:lang w:eastAsia="ja-JP"/>
              </w:rPr>
              <w:t xml:space="preserve">(16.6MHz x 1/1 x </w:t>
            </w:r>
            <w:r>
              <w:rPr>
                <w:sz w:val="18"/>
                <w:szCs w:val="18"/>
                <w:lang w:eastAsia="ja-JP"/>
              </w:rPr>
              <w:t>7</w:t>
            </w:r>
            <w:r w:rsidRPr="0045634A">
              <w:rPr>
                <w:sz w:val="18"/>
                <w:szCs w:val="18"/>
                <w:lang w:eastAsia="ja-JP"/>
              </w:rPr>
              <w:t>8 x 32/32)</w:t>
            </w:r>
          </w:p>
        </w:tc>
        <w:tc>
          <w:tcPr>
            <w:tcW w:w="4607" w:type="dxa"/>
            <w:vMerge w:val="restart"/>
            <w:tcBorders>
              <w:top w:val="single" w:sz="8" w:space="0" w:color="auto"/>
            </w:tcBorders>
          </w:tcPr>
          <w:p w14:paraId="3ACB6E3D" w14:textId="77777777" w:rsidR="00BF4F71" w:rsidRDefault="00B2767E" w:rsidP="00E130A1">
            <w:pPr>
              <w:jc w:val="center"/>
              <w:rPr>
                <w:lang w:eastAsia="ja-JP"/>
              </w:rPr>
            </w:pPr>
            <w:r>
              <w:rPr>
                <w:rFonts w:hint="eastAsia"/>
                <w:sz w:val="18"/>
                <w:szCs w:val="18"/>
                <w:lang w:eastAsia="ja-JP"/>
              </w:rPr>
              <w:t>Fixed value</w:t>
            </w:r>
          </w:p>
        </w:tc>
      </w:tr>
      <w:tr w:rsidR="00BF4F71" w14:paraId="017A08CF" w14:textId="77777777" w:rsidTr="00BF6DDC">
        <w:tc>
          <w:tcPr>
            <w:tcW w:w="1605" w:type="dxa"/>
            <w:vMerge w:val="restart"/>
          </w:tcPr>
          <w:p w14:paraId="21B61549" w14:textId="77777777" w:rsidR="00BF4F71" w:rsidRDefault="00BF4F71" w:rsidP="00926D76">
            <w:pPr>
              <w:rPr>
                <w:lang w:eastAsia="ja-JP"/>
              </w:rPr>
            </w:pPr>
            <w:r>
              <w:rPr>
                <w:lang w:eastAsia="ja-JP"/>
              </w:rPr>
              <w:t>Normal mode</w:t>
            </w:r>
          </w:p>
        </w:tc>
        <w:tc>
          <w:tcPr>
            <w:tcW w:w="3510" w:type="dxa"/>
          </w:tcPr>
          <w:p w14:paraId="615B5E8B" w14:textId="77777777" w:rsidR="00BF4F71" w:rsidRDefault="00BF4F71" w:rsidP="00926D76">
            <w:pPr>
              <w:rPr>
                <w:lang w:eastAsia="ja-JP"/>
              </w:rPr>
            </w:pPr>
            <w:r w:rsidRPr="0045634A">
              <w:rPr>
                <w:sz w:val="18"/>
                <w:szCs w:val="18"/>
                <w:lang w:eastAsia="ja-JP"/>
              </w:rPr>
              <w:t>1.</w:t>
            </w:r>
            <w:r>
              <w:rPr>
                <w:sz w:val="18"/>
                <w:szCs w:val="18"/>
                <w:lang w:eastAsia="ja-JP"/>
              </w:rPr>
              <w:t xml:space="preserve">2GHz </w:t>
            </w:r>
            <w:r w:rsidRPr="0045634A">
              <w:rPr>
                <w:sz w:val="18"/>
                <w:szCs w:val="18"/>
                <w:lang w:eastAsia="ja-JP"/>
              </w:rPr>
              <w:t xml:space="preserve">(16.6MHz x 1/1 x </w:t>
            </w:r>
            <w:r>
              <w:rPr>
                <w:sz w:val="18"/>
                <w:szCs w:val="18"/>
                <w:lang w:eastAsia="ja-JP"/>
              </w:rPr>
              <w:t>72</w:t>
            </w:r>
            <w:r w:rsidRPr="0045634A">
              <w:rPr>
                <w:sz w:val="18"/>
                <w:szCs w:val="18"/>
                <w:lang w:eastAsia="ja-JP"/>
              </w:rPr>
              <w:t xml:space="preserve"> x 32/32)</w:t>
            </w:r>
          </w:p>
        </w:tc>
        <w:tc>
          <w:tcPr>
            <w:tcW w:w="4607" w:type="dxa"/>
            <w:vMerge/>
          </w:tcPr>
          <w:p w14:paraId="0946F036" w14:textId="77777777" w:rsidR="00BF4F71" w:rsidRDefault="00BF4F71" w:rsidP="00926D76">
            <w:pPr>
              <w:rPr>
                <w:lang w:eastAsia="ja-JP"/>
              </w:rPr>
            </w:pPr>
          </w:p>
        </w:tc>
      </w:tr>
      <w:tr w:rsidR="00BF4F71" w14:paraId="56A2B608" w14:textId="77777777" w:rsidTr="00BF6DDC">
        <w:tc>
          <w:tcPr>
            <w:tcW w:w="1605" w:type="dxa"/>
            <w:vMerge/>
          </w:tcPr>
          <w:p w14:paraId="41B0A1B9" w14:textId="77777777" w:rsidR="00BF4F71" w:rsidRDefault="00BF4F71" w:rsidP="00926D76">
            <w:pPr>
              <w:rPr>
                <w:lang w:eastAsia="ja-JP"/>
              </w:rPr>
            </w:pPr>
          </w:p>
        </w:tc>
        <w:tc>
          <w:tcPr>
            <w:tcW w:w="3510" w:type="dxa"/>
          </w:tcPr>
          <w:p w14:paraId="30391CB6" w14:textId="77777777" w:rsidR="00BF4F71" w:rsidRDefault="00BF4F71" w:rsidP="00926D76">
            <w:pPr>
              <w:rPr>
                <w:lang w:eastAsia="ja-JP"/>
              </w:rPr>
            </w:pPr>
            <w:r w:rsidRPr="0045634A">
              <w:rPr>
                <w:rFonts w:hint="eastAsia"/>
                <w:sz w:val="18"/>
                <w:szCs w:val="18"/>
                <w:lang w:eastAsia="ja-JP"/>
              </w:rPr>
              <w:t>1.0</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Pr>
                <w:sz w:val="18"/>
                <w:szCs w:val="18"/>
                <w:lang w:eastAsia="ja-JP"/>
              </w:rPr>
              <w:t>72</w:t>
            </w:r>
            <w:r w:rsidRPr="0045634A">
              <w:rPr>
                <w:rFonts w:hint="eastAsia"/>
                <w:sz w:val="18"/>
                <w:szCs w:val="18"/>
                <w:lang w:eastAsia="ja-JP"/>
              </w:rPr>
              <w:t xml:space="preserve"> x </w:t>
            </w:r>
            <w:r>
              <w:rPr>
                <w:sz w:val="18"/>
                <w:szCs w:val="18"/>
                <w:lang w:eastAsia="ja-JP"/>
              </w:rPr>
              <w:t>27</w:t>
            </w:r>
            <w:r w:rsidRPr="0045634A">
              <w:rPr>
                <w:rFonts w:hint="eastAsia"/>
                <w:sz w:val="18"/>
                <w:szCs w:val="18"/>
                <w:lang w:eastAsia="ja-JP"/>
              </w:rPr>
              <w:t>/32</w:t>
            </w:r>
            <w:r w:rsidRPr="0045634A">
              <w:rPr>
                <w:sz w:val="18"/>
                <w:szCs w:val="18"/>
                <w:lang w:eastAsia="ja-JP"/>
              </w:rPr>
              <w:t>)</w:t>
            </w:r>
          </w:p>
        </w:tc>
        <w:tc>
          <w:tcPr>
            <w:tcW w:w="4607" w:type="dxa"/>
            <w:vMerge/>
          </w:tcPr>
          <w:p w14:paraId="1A0F43A4" w14:textId="77777777" w:rsidR="00BF4F71" w:rsidRDefault="00BF4F71" w:rsidP="00926D76">
            <w:pPr>
              <w:rPr>
                <w:lang w:eastAsia="ja-JP"/>
              </w:rPr>
            </w:pPr>
          </w:p>
        </w:tc>
      </w:tr>
      <w:tr w:rsidR="00BF4F71" w14:paraId="2A7C3035" w14:textId="77777777" w:rsidTr="00E130A1">
        <w:tc>
          <w:tcPr>
            <w:tcW w:w="1605" w:type="dxa"/>
            <w:vMerge/>
            <w:tcBorders>
              <w:bottom w:val="single" w:sz="12" w:space="0" w:color="auto"/>
            </w:tcBorders>
          </w:tcPr>
          <w:p w14:paraId="3B2E2760" w14:textId="77777777" w:rsidR="00BF4F71" w:rsidRDefault="00BF4F71" w:rsidP="00926D76">
            <w:pPr>
              <w:rPr>
                <w:lang w:eastAsia="ja-JP"/>
              </w:rPr>
            </w:pPr>
          </w:p>
        </w:tc>
        <w:tc>
          <w:tcPr>
            <w:tcW w:w="3510" w:type="dxa"/>
            <w:tcBorders>
              <w:bottom w:val="single" w:sz="12" w:space="0" w:color="auto"/>
            </w:tcBorders>
          </w:tcPr>
          <w:p w14:paraId="74A958E0" w14:textId="77777777" w:rsidR="00BF4F71" w:rsidRDefault="00BF4F71" w:rsidP="00926D76">
            <w:pPr>
              <w:rPr>
                <w:lang w:eastAsia="ja-JP"/>
              </w:rPr>
            </w:pPr>
            <w:r w:rsidRPr="0045634A">
              <w:rPr>
                <w:rFonts w:hint="eastAsia"/>
                <w:sz w:val="18"/>
                <w:szCs w:val="18"/>
                <w:lang w:eastAsia="ja-JP"/>
              </w:rPr>
              <w:t>0.</w:t>
            </w:r>
            <w:r>
              <w:rPr>
                <w:sz w:val="18"/>
                <w:szCs w:val="18"/>
                <w:lang w:eastAsia="ja-JP"/>
              </w:rPr>
              <w:t>8</w:t>
            </w:r>
            <w:r>
              <w:rPr>
                <w:rFonts w:hint="eastAsia"/>
                <w:sz w:val="18"/>
                <w:szCs w:val="18"/>
                <w:lang w:eastAsia="ja-JP"/>
              </w:rPr>
              <w:t>GHz</w:t>
            </w:r>
            <w:r>
              <w:rPr>
                <w:sz w:val="18"/>
                <w:szCs w:val="18"/>
                <w:lang w:eastAsia="ja-JP"/>
              </w:rPr>
              <w:t xml:space="preserve"> </w:t>
            </w:r>
            <w:r w:rsidRPr="0045634A">
              <w:rPr>
                <w:sz w:val="18"/>
                <w:szCs w:val="18"/>
                <w:lang w:eastAsia="ja-JP"/>
              </w:rPr>
              <w:t>(16</w:t>
            </w:r>
            <w:r w:rsidRPr="0045634A">
              <w:rPr>
                <w:rFonts w:hint="eastAsia"/>
                <w:sz w:val="18"/>
                <w:szCs w:val="18"/>
                <w:lang w:eastAsia="ja-JP"/>
              </w:rPr>
              <w:t>.</w:t>
            </w:r>
            <w:r w:rsidRPr="0045634A">
              <w:rPr>
                <w:sz w:val="18"/>
                <w:szCs w:val="18"/>
                <w:lang w:eastAsia="ja-JP"/>
              </w:rPr>
              <w:t>6</w:t>
            </w:r>
            <w:r w:rsidRPr="0045634A">
              <w:rPr>
                <w:rFonts w:hint="eastAsia"/>
                <w:sz w:val="18"/>
                <w:szCs w:val="18"/>
                <w:lang w:eastAsia="ja-JP"/>
              </w:rPr>
              <w:t>MHz x 1/</w:t>
            </w:r>
            <w:r w:rsidRPr="0045634A">
              <w:rPr>
                <w:sz w:val="18"/>
                <w:szCs w:val="18"/>
                <w:lang w:eastAsia="ja-JP"/>
              </w:rPr>
              <w:t>1</w:t>
            </w:r>
            <w:r w:rsidRPr="0045634A">
              <w:rPr>
                <w:rFonts w:hint="eastAsia"/>
                <w:sz w:val="18"/>
                <w:szCs w:val="18"/>
                <w:lang w:eastAsia="ja-JP"/>
              </w:rPr>
              <w:t xml:space="preserve"> x </w:t>
            </w:r>
            <w:r>
              <w:rPr>
                <w:sz w:val="18"/>
                <w:szCs w:val="18"/>
                <w:lang w:eastAsia="ja-JP"/>
              </w:rPr>
              <w:t>72</w:t>
            </w:r>
            <w:r w:rsidRPr="0045634A">
              <w:rPr>
                <w:rFonts w:hint="eastAsia"/>
                <w:sz w:val="18"/>
                <w:szCs w:val="18"/>
                <w:lang w:eastAsia="ja-JP"/>
              </w:rPr>
              <w:t xml:space="preserve"> x </w:t>
            </w:r>
            <w:r>
              <w:rPr>
                <w:sz w:val="18"/>
                <w:szCs w:val="18"/>
                <w:lang w:eastAsia="ja-JP"/>
              </w:rPr>
              <w:t>21</w:t>
            </w:r>
            <w:r w:rsidRPr="0045634A">
              <w:rPr>
                <w:rFonts w:hint="eastAsia"/>
                <w:sz w:val="18"/>
                <w:szCs w:val="18"/>
                <w:lang w:eastAsia="ja-JP"/>
              </w:rPr>
              <w:t>/32</w:t>
            </w:r>
            <w:r w:rsidRPr="0045634A">
              <w:rPr>
                <w:sz w:val="18"/>
                <w:szCs w:val="18"/>
                <w:lang w:eastAsia="ja-JP"/>
              </w:rPr>
              <w:t>)</w:t>
            </w:r>
          </w:p>
        </w:tc>
        <w:tc>
          <w:tcPr>
            <w:tcW w:w="4607" w:type="dxa"/>
            <w:vMerge/>
            <w:tcBorders>
              <w:bottom w:val="single" w:sz="12" w:space="0" w:color="auto"/>
            </w:tcBorders>
          </w:tcPr>
          <w:p w14:paraId="1FC382C3" w14:textId="77777777" w:rsidR="00BF4F71" w:rsidRDefault="00BF4F71" w:rsidP="00926D76">
            <w:pPr>
              <w:rPr>
                <w:lang w:eastAsia="ja-JP"/>
              </w:rPr>
            </w:pPr>
          </w:p>
        </w:tc>
      </w:tr>
    </w:tbl>
    <w:p w14:paraId="79523206" w14:textId="77777777" w:rsidR="00375C9B" w:rsidRPr="00E130A1" w:rsidRDefault="00375C9B" w:rsidP="00375C9B">
      <w:pPr>
        <w:rPr>
          <w:sz w:val="12"/>
          <w:szCs w:val="12"/>
          <w:lang w:eastAsia="ja-JP"/>
        </w:rPr>
      </w:pPr>
    </w:p>
    <w:p w14:paraId="6156090A" w14:textId="3B948A45" w:rsidR="00391403" w:rsidRDefault="00391403" w:rsidP="0067510D">
      <w:pPr>
        <w:pStyle w:val="Caption"/>
        <w:keepNext/>
      </w:pPr>
      <w:bookmarkStart w:id="60" w:name="_Ref507509490"/>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4</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11</w:t>
      </w:r>
      <w:r w:rsidR="00FF71C3">
        <w:rPr>
          <w:noProof/>
        </w:rPr>
        <w:fldChar w:fldCharType="end"/>
      </w:r>
      <w:bookmarkEnd w:id="60"/>
      <w:r>
        <w:t xml:space="preserve"> </w:t>
      </w:r>
      <w:r w:rsidRPr="00E80DAE">
        <w:t>CA5</w:t>
      </w:r>
      <w:r>
        <w:t xml:space="preserve">3 frequency </w:t>
      </w:r>
      <w:r w:rsidRPr="00E80DAE">
        <w:t xml:space="preserve">table of </w:t>
      </w:r>
      <w:r w:rsidR="006F7D38">
        <w:rPr>
          <w:noProof/>
          <w:lang w:eastAsia="ja-JP"/>
        </w:rPr>
        <w:t xml:space="preserve">R-Car </w:t>
      </w:r>
      <w:r>
        <w:t>E3</w:t>
      </w:r>
    </w:p>
    <w:tbl>
      <w:tblPr>
        <w:tblStyle w:val="TableGrid"/>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05"/>
        <w:gridCol w:w="3510"/>
        <w:gridCol w:w="4607"/>
      </w:tblGrid>
      <w:tr w:rsidR="00391403" w14:paraId="1F28FAC0" w14:textId="77777777" w:rsidTr="0091700A">
        <w:tc>
          <w:tcPr>
            <w:tcW w:w="1605" w:type="dxa"/>
          </w:tcPr>
          <w:p w14:paraId="3CA59E06" w14:textId="77777777" w:rsidR="00391403" w:rsidRDefault="005204A5" w:rsidP="00F8491C">
            <w:pPr>
              <w:spacing w:after="0"/>
              <w:rPr>
                <w:lang w:eastAsia="ja-JP"/>
              </w:rPr>
            </w:pPr>
            <w:r>
              <w:rPr>
                <w:sz w:val="18"/>
                <w:szCs w:val="18"/>
                <w:lang w:eastAsia="ja-JP"/>
              </w:rPr>
              <w:t>Operating mode</w:t>
            </w:r>
          </w:p>
        </w:tc>
        <w:tc>
          <w:tcPr>
            <w:tcW w:w="3510" w:type="dxa"/>
          </w:tcPr>
          <w:p w14:paraId="38AC1A68" w14:textId="77777777" w:rsidR="00391403" w:rsidRDefault="005204A5" w:rsidP="00F8491C">
            <w:pPr>
              <w:spacing w:after="0"/>
              <w:rPr>
                <w:lang w:eastAsia="ja-JP"/>
              </w:rPr>
            </w:pPr>
            <w:r>
              <w:rPr>
                <w:sz w:val="18"/>
                <w:szCs w:val="18"/>
                <w:lang w:eastAsia="ja-JP"/>
              </w:rPr>
              <w:t>CA53</w:t>
            </w:r>
            <w:r w:rsidRPr="0045634A">
              <w:rPr>
                <w:sz w:val="18"/>
                <w:szCs w:val="18"/>
                <w:lang w:eastAsia="ja-JP"/>
              </w:rPr>
              <w:t xml:space="preserve"> Freq</w:t>
            </w:r>
          </w:p>
        </w:tc>
        <w:tc>
          <w:tcPr>
            <w:tcW w:w="4607" w:type="dxa"/>
          </w:tcPr>
          <w:p w14:paraId="3D7DD389" w14:textId="77777777" w:rsidR="00391403" w:rsidRDefault="005204A5" w:rsidP="0091700A">
            <w:pPr>
              <w:spacing w:after="0"/>
              <w:jc w:val="center"/>
              <w:rPr>
                <w:lang w:eastAsia="ja-JP"/>
              </w:rPr>
            </w:pPr>
            <w:r>
              <w:rPr>
                <w:lang w:eastAsia="ja-JP"/>
              </w:rPr>
              <w:t>Voltage</w:t>
            </w:r>
          </w:p>
        </w:tc>
      </w:tr>
      <w:tr w:rsidR="00BE50CC" w14:paraId="4A8F8DCC" w14:textId="77777777" w:rsidTr="001A5AEF">
        <w:tc>
          <w:tcPr>
            <w:tcW w:w="1605" w:type="dxa"/>
            <w:vMerge w:val="restart"/>
          </w:tcPr>
          <w:p w14:paraId="02285246" w14:textId="77777777" w:rsidR="00BE50CC" w:rsidRDefault="00BE50CC" w:rsidP="005204A5">
            <w:pPr>
              <w:spacing w:after="0"/>
              <w:rPr>
                <w:lang w:eastAsia="ja-JP"/>
              </w:rPr>
            </w:pPr>
            <w:r>
              <w:rPr>
                <w:sz w:val="18"/>
                <w:szCs w:val="18"/>
                <w:lang w:eastAsia="ja-JP"/>
              </w:rPr>
              <w:t>Normal mode</w:t>
            </w:r>
          </w:p>
        </w:tc>
        <w:tc>
          <w:tcPr>
            <w:tcW w:w="3510" w:type="dxa"/>
          </w:tcPr>
          <w:p w14:paraId="5FE8F595" w14:textId="77777777" w:rsidR="00BE50CC" w:rsidRDefault="00BE50CC" w:rsidP="00BE50CC">
            <w:pPr>
              <w:spacing w:after="0"/>
              <w:rPr>
                <w:lang w:eastAsia="ja-JP"/>
              </w:rPr>
            </w:pPr>
            <w:r w:rsidRPr="0045634A">
              <w:rPr>
                <w:sz w:val="18"/>
                <w:szCs w:val="18"/>
                <w:lang w:eastAsia="ja-JP"/>
              </w:rPr>
              <w:t>1.</w:t>
            </w:r>
            <w:r>
              <w:rPr>
                <w:sz w:val="18"/>
                <w:szCs w:val="18"/>
                <w:lang w:eastAsia="ja-JP"/>
              </w:rPr>
              <w:t xml:space="preserve">2GHz </w:t>
            </w:r>
            <w:r w:rsidRPr="0045634A">
              <w:rPr>
                <w:sz w:val="18"/>
                <w:szCs w:val="18"/>
                <w:lang w:eastAsia="ja-JP"/>
              </w:rPr>
              <w:t>(</w:t>
            </w:r>
            <w:r>
              <w:rPr>
                <w:sz w:val="18"/>
                <w:szCs w:val="18"/>
                <w:lang w:eastAsia="ja-JP"/>
              </w:rPr>
              <w:t>48.0</w:t>
            </w:r>
            <w:r w:rsidRPr="0045634A">
              <w:rPr>
                <w:sz w:val="18"/>
                <w:szCs w:val="18"/>
                <w:lang w:eastAsia="ja-JP"/>
              </w:rPr>
              <w:t>MHz x 1/</w:t>
            </w:r>
            <w:r>
              <w:rPr>
                <w:sz w:val="18"/>
                <w:szCs w:val="18"/>
                <w:lang w:eastAsia="ja-JP"/>
              </w:rPr>
              <w:t>2</w:t>
            </w:r>
            <w:r w:rsidRPr="0045634A">
              <w:rPr>
                <w:sz w:val="18"/>
                <w:szCs w:val="18"/>
                <w:lang w:eastAsia="ja-JP"/>
              </w:rPr>
              <w:t xml:space="preserve"> x </w:t>
            </w:r>
            <w:r>
              <w:rPr>
                <w:sz w:val="18"/>
                <w:szCs w:val="18"/>
                <w:lang w:eastAsia="ja-JP"/>
              </w:rPr>
              <w:t>1/2</w:t>
            </w:r>
            <w:r w:rsidRPr="0045634A">
              <w:rPr>
                <w:sz w:val="18"/>
                <w:szCs w:val="18"/>
                <w:lang w:eastAsia="ja-JP"/>
              </w:rPr>
              <w:t xml:space="preserve"> x 32/32)</w:t>
            </w:r>
          </w:p>
        </w:tc>
        <w:tc>
          <w:tcPr>
            <w:tcW w:w="4607" w:type="dxa"/>
            <w:vMerge w:val="restart"/>
          </w:tcPr>
          <w:p w14:paraId="07225124" w14:textId="77777777" w:rsidR="00BE50CC" w:rsidRDefault="00B2767E" w:rsidP="0091700A">
            <w:pPr>
              <w:spacing w:after="0"/>
              <w:jc w:val="center"/>
              <w:rPr>
                <w:lang w:eastAsia="ja-JP"/>
              </w:rPr>
            </w:pPr>
            <w:r>
              <w:rPr>
                <w:rFonts w:hint="eastAsia"/>
                <w:sz w:val="18"/>
                <w:szCs w:val="18"/>
                <w:lang w:eastAsia="ja-JP"/>
              </w:rPr>
              <w:t>Fixed value</w:t>
            </w:r>
          </w:p>
        </w:tc>
      </w:tr>
      <w:tr w:rsidR="00BE50CC" w14:paraId="6019129A" w14:textId="77777777" w:rsidTr="001A5AEF">
        <w:tc>
          <w:tcPr>
            <w:tcW w:w="1605" w:type="dxa"/>
            <w:vMerge/>
          </w:tcPr>
          <w:p w14:paraId="003F9C09" w14:textId="77777777" w:rsidR="00BE50CC" w:rsidRDefault="00BE50CC" w:rsidP="005204A5">
            <w:pPr>
              <w:spacing w:after="0"/>
              <w:rPr>
                <w:lang w:eastAsia="ja-JP"/>
              </w:rPr>
            </w:pPr>
          </w:p>
        </w:tc>
        <w:tc>
          <w:tcPr>
            <w:tcW w:w="3510" w:type="dxa"/>
          </w:tcPr>
          <w:p w14:paraId="2351BF57" w14:textId="77777777" w:rsidR="00BE50CC" w:rsidRDefault="00BE50CC" w:rsidP="00BE50CC">
            <w:pPr>
              <w:spacing w:after="0"/>
              <w:rPr>
                <w:lang w:eastAsia="ja-JP"/>
              </w:rPr>
            </w:pPr>
            <w:r w:rsidRPr="0045634A">
              <w:rPr>
                <w:rFonts w:hint="eastAsia"/>
                <w:sz w:val="18"/>
                <w:szCs w:val="18"/>
                <w:lang w:eastAsia="ja-JP"/>
              </w:rPr>
              <w:t>1.0</w:t>
            </w:r>
            <w:r>
              <w:rPr>
                <w:rFonts w:hint="eastAsia"/>
                <w:sz w:val="18"/>
                <w:szCs w:val="18"/>
                <w:lang w:eastAsia="ja-JP"/>
              </w:rPr>
              <w:t>GHz</w:t>
            </w:r>
            <w:r>
              <w:rPr>
                <w:sz w:val="18"/>
                <w:szCs w:val="18"/>
                <w:lang w:eastAsia="ja-JP"/>
              </w:rPr>
              <w:t xml:space="preserve"> </w:t>
            </w:r>
            <w:r w:rsidRPr="0045634A">
              <w:rPr>
                <w:sz w:val="18"/>
                <w:szCs w:val="18"/>
                <w:lang w:eastAsia="ja-JP"/>
              </w:rPr>
              <w:t>(</w:t>
            </w:r>
            <w:r>
              <w:rPr>
                <w:sz w:val="18"/>
                <w:szCs w:val="18"/>
                <w:lang w:eastAsia="ja-JP"/>
              </w:rPr>
              <w:t>48</w:t>
            </w:r>
            <w:r w:rsidRPr="0045634A">
              <w:rPr>
                <w:rFonts w:hint="eastAsia"/>
                <w:sz w:val="18"/>
                <w:szCs w:val="18"/>
                <w:lang w:eastAsia="ja-JP"/>
              </w:rPr>
              <w:t>.</w:t>
            </w:r>
            <w:r>
              <w:rPr>
                <w:sz w:val="18"/>
                <w:szCs w:val="18"/>
                <w:lang w:eastAsia="ja-JP"/>
              </w:rPr>
              <w:t>0</w:t>
            </w:r>
            <w:r w:rsidRPr="0045634A">
              <w:rPr>
                <w:rFonts w:hint="eastAsia"/>
                <w:sz w:val="18"/>
                <w:szCs w:val="18"/>
                <w:lang w:eastAsia="ja-JP"/>
              </w:rPr>
              <w:t>MHz x 1/</w:t>
            </w:r>
            <w:r>
              <w:rPr>
                <w:sz w:val="18"/>
                <w:szCs w:val="18"/>
                <w:lang w:eastAsia="ja-JP"/>
              </w:rPr>
              <w:t>2</w:t>
            </w:r>
            <w:r w:rsidRPr="0045634A">
              <w:rPr>
                <w:rFonts w:hint="eastAsia"/>
                <w:sz w:val="18"/>
                <w:szCs w:val="18"/>
                <w:lang w:eastAsia="ja-JP"/>
              </w:rPr>
              <w:t xml:space="preserve"> x </w:t>
            </w:r>
            <w:r>
              <w:rPr>
                <w:sz w:val="18"/>
                <w:szCs w:val="18"/>
                <w:lang w:eastAsia="ja-JP"/>
              </w:rPr>
              <w:t>1/2</w:t>
            </w:r>
            <w:r w:rsidRPr="0045634A">
              <w:rPr>
                <w:rFonts w:hint="eastAsia"/>
                <w:sz w:val="18"/>
                <w:szCs w:val="18"/>
                <w:lang w:eastAsia="ja-JP"/>
              </w:rPr>
              <w:t xml:space="preserve"> x </w:t>
            </w:r>
            <w:r>
              <w:rPr>
                <w:sz w:val="18"/>
                <w:szCs w:val="18"/>
                <w:lang w:eastAsia="ja-JP"/>
              </w:rPr>
              <w:t>27</w:t>
            </w:r>
            <w:r w:rsidRPr="0045634A">
              <w:rPr>
                <w:rFonts w:hint="eastAsia"/>
                <w:sz w:val="18"/>
                <w:szCs w:val="18"/>
                <w:lang w:eastAsia="ja-JP"/>
              </w:rPr>
              <w:t>/32</w:t>
            </w:r>
            <w:r w:rsidRPr="0045634A">
              <w:rPr>
                <w:sz w:val="18"/>
                <w:szCs w:val="18"/>
                <w:lang w:eastAsia="ja-JP"/>
              </w:rPr>
              <w:t>)</w:t>
            </w:r>
          </w:p>
        </w:tc>
        <w:tc>
          <w:tcPr>
            <w:tcW w:w="4607" w:type="dxa"/>
            <w:vMerge/>
          </w:tcPr>
          <w:p w14:paraId="12263DAF" w14:textId="77777777" w:rsidR="00BE50CC" w:rsidRDefault="00BE50CC" w:rsidP="005204A5">
            <w:pPr>
              <w:spacing w:after="0"/>
              <w:rPr>
                <w:lang w:eastAsia="ja-JP"/>
              </w:rPr>
            </w:pPr>
          </w:p>
        </w:tc>
      </w:tr>
      <w:tr w:rsidR="00BE50CC" w14:paraId="7BE7D755" w14:textId="77777777" w:rsidTr="001A5AEF">
        <w:tc>
          <w:tcPr>
            <w:tcW w:w="1605" w:type="dxa"/>
            <w:vMerge/>
          </w:tcPr>
          <w:p w14:paraId="3CEB8858" w14:textId="77777777" w:rsidR="00BE50CC" w:rsidRDefault="00BE50CC" w:rsidP="005204A5">
            <w:pPr>
              <w:spacing w:after="0"/>
              <w:rPr>
                <w:lang w:eastAsia="ja-JP"/>
              </w:rPr>
            </w:pPr>
          </w:p>
        </w:tc>
        <w:tc>
          <w:tcPr>
            <w:tcW w:w="3510" w:type="dxa"/>
          </w:tcPr>
          <w:p w14:paraId="32DA6F1D" w14:textId="77777777" w:rsidR="00BE50CC" w:rsidRDefault="00BE50CC" w:rsidP="00BE50CC">
            <w:pPr>
              <w:spacing w:after="0"/>
              <w:rPr>
                <w:lang w:eastAsia="ja-JP"/>
              </w:rPr>
            </w:pPr>
            <w:r w:rsidRPr="0045634A">
              <w:rPr>
                <w:rFonts w:hint="eastAsia"/>
                <w:sz w:val="18"/>
                <w:szCs w:val="18"/>
                <w:lang w:eastAsia="ja-JP"/>
              </w:rPr>
              <w:t>0.</w:t>
            </w:r>
            <w:r>
              <w:rPr>
                <w:sz w:val="18"/>
                <w:szCs w:val="18"/>
                <w:lang w:eastAsia="ja-JP"/>
              </w:rPr>
              <w:t>8</w:t>
            </w:r>
            <w:r>
              <w:rPr>
                <w:rFonts w:hint="eastAsia"/>
                <w:sz w:val="18"/>
                <w:szCs w:val="18"/>
                <w:lang w:eastAsia="ja-JP"/>
              </w:rPr>
              <w:t>GHz</w:t>
            </w:r>
            <w:r>
              <w:rPr>
                <w:sz w:val="18"/>
                <w:szCs w:val="18"/>
                <w:lang w:eastAsia="ja-JP"/>
              </w:rPr>
              <w:t xml:space="preserve"> </w:t>
            </w:r>
            <w:r w:rsidRPr="0045634A">
              <w:rPr>
                <w:sz w:val="18"/>
                <w:szCs w:val="18"/>
                <w:lang w:eastAsia="ja-JP"/>
              </w:rPr>
              <w:t>(</w:t>
            </w:r>
            <w:r>
              <w:rPr>
                <w:sz w:val="18"/>
                <w:szCs w:val="18"/>
                <w:lang w:eastAsia="ja-JP"/>
              </w:rPr>
              <w:t>48</w:t>
            </w:r>
            <w:r w:rsidRPr="0045634A">
              <w:rPr>
                <w:rFonts w:hint="eastAsia"/>
                <w:sz w:val="18"/>
                <w:szCs w:val="18"/>
                <w:lang w:eastAsia="ja-JP"/>
              </w:rPr>
              <w:t>.</w:t>
            </w:r>
            <w:r>
              <w:rPr>
                <w:sz w:val="18"/>
                <w:szCs w:val="18"/>
                <w:lang w:eastAsia="ja-JP"/>
              </w:rPr>
              <w:t>0</w:t>
            </w:r>
            <w:r w:rsidRPr="0045634A">
              <w:rPr>
                <w:rFonts w:hint="eastAsia"/>
                <w:sz w:val="18"/>
                <w:szCs w:val="18"/>
                <w:lang w:eastAsia="ja-JP"/>
              </w:rPr>
              <w:t>MHz x 1/</w:t>
            </w:r>
            <w:r>
              <w:rPr>
                <w:sz w:val="18"/>
                <w:szCs w:val="18"/>
                <w:lang w:eastAsia="ja-JP"/>
              </w:rPr>
              <w:t>2</w:t>
            </w:r>
            <w:r w:rsidRPr="0045634A">
              <w:rPr>
                <w:rFonts w:hint="eastAsia"/>
                <w:sz w:val="18"/>
                <w:szCs w:val="18"/>
                <w:lang w:eastAsia="ja-JP"/>
              </w:rPr>
              <w:t xml:space="preserve"> x </w:t>
            </w:r>
            <w:r>
              <w:rPr>
                <w:sz w:val="18"/>
                <w:szCs w:val="18"/>
                <w:lang w:eastAsia="ja-JP"/>
              </w:rPr>
              <w:t>1/2</w:t>
            </w:r>
            <w:r w:rsidRPr="0045634A">
              <w:rPr>
                <w:rFonts w:hint="eastAsia"/>
                <w:sz w:val="18"/>
                <w:szCs w:val="18"/>
                <w:lang w:eastAsia="ja-JP"/>
              </w:rPr>
              <w:t xml:space="preserve"> x </w:t>
            </w:r>
            <w:r>
              <w:rPr>
                <w:sz w:val="18"/>
                <w:szCs w:val="18"/>
                <w:lang w:eastAsia="ja-JP"/>
              </w:rPr>
              <w:t>21</w:t>
            </w:r>
            <w:r w:rsidRPr="0045634A">
              <w:rPr>
                <w:rFonts w:hint="eastAsia"/>
                <w:sz w:val="18"/>
                <w:szCs w:val="18"/>
                <w:lang w:eastAsia="ja-JP"/>
              </w:rPr>
              <w:t>/32</w:t>
            </w:r>
            <w:r w:rsidRPr="0045634A">
              <w:rPr>
                <w:sz w:val="18"/>
                <w:szCs w:val="18"/>
                <w:lang w:eastAsia="ja-JP"/>
              </w:rPr>
              <w:t>)</w:t>
            </w:r>
          </w:p>
        </w:tc>
        <w:tc>
          <w:tcPr>
            <w:tcW w:w="4607" w:type="dxa"/>
            <w:vMerge/>
          </w:tcPr>
          <w:p w14:paraId="00E56888" w14:textId="77777777" w:rsidR="00BE50CC" w:rsidRDefault="00BE50CC" w:rsidP="005204A5">
            <w:pPr>
              <w:spacing w:after="0"/>
              <w:rPr>
                <w:lang w:eastAsia="ja-JP"/>
              </w:rPr>
            </w:pPr>
          </w:p>
        </w:tc>
      </w:tr>
    </w:tbl>
    <w:p w14:paraId="083CE559" w14:textId="77777777" w:rsidR="00305235" w:rsidRDefault="00305235" w:rsidP="00F8491C">
      <w:pPr>
        <w:spacing w:after="0"/>
        <w:rPr>
          <w:lang w:eastAsia="ja-JP"/>
        </w:rPr>
      </w:pPr>
    </w:p>
    <w:p w14:paraId="233743F3" w14:textId="77777777" w:rsidR="00BE50CC" w:rsidRDefault="00BE50CC" w:rsidP="00F8491C">
      <w:pPr>
        <w:spacing w:after="0"/>
        <w:rPr>
          <w:lang w:eastAsia="ja-JP"/>
        </w:rPr>
      </w:pPr>
    </w:p>
    <w:p w14:paraId="1A369919" w14:textId="77777777" w:rsidR="00EA085A" w:rsidRDefault="00EA085A" w:rsidP="00F8491C">
      <w:pPr>
        <w:spacing w:after="0"/>
        <w:rPr>
          <w:lang w:eastAsia="ja-JP"/>
        </w:rPr>
      </w:pPr>
      <w:r w:rsidRPr="00EA085A">
        <w:rPr>
          <w:lang w:eastAsia="ja-JP"/>
        </w:rPr>
        <w:t xml:space="preserve">The following figure shows the flow of </w:t>
      </w:r>
      <w:r>
        <w:rPr>
          <w:lang w:eastAsia="ja-JP"/>
        </w:rPr>
        <w:t>AVS.</w:t>
      </w:r>
    </w:p>
    <w:p w14:paraId="3B9C0310" w14:textId="77777777" w:rsidR="00E63427" w:rsidRDefault="00E63427" w:rsidP="00F8491C">
      <w:pPr>
        <w:keepNext/>
        <w:widowControl w:val="0"/>
        <w:pBdr>
          <w:top w:val="single" w:sz="4" w:space="8" w:color="auto"/>
          <w:left w:val="single" w:sz="4" w:space="8" w:color="auto"/>
          <w:bottom w:val="single" w:sz="4" w:space="5" w:color="auto"/>
          <w:right w:val="single" w:sz="4" w:space="13" w:color="auto"/>
        </w:pBdr>
        <w:kinsoku w:val="0"/>
        <w:autoSpaceDE/>
        <w:autoSpaceDN/>
        <w:spacing w:before="240" w:line="240" w:lineRule="atLeast"/>
        <w:ind w:left="142" w:right="142"/>
        <w:jc w:val="center"/>
      </w:pPr>
      <w:r>
        <w:rPr>
          <w:noProof/>
        </w:rPr>
        <mc:AlternateContent>
          <mc:Choice Requires="wpc">
            <w:drawing>
              <wp:inline distT="0" distB="0" distL="0" distR="0" wp14:anchorId="43D6070D" wp14:editId="04D9449C">
                <wp:extent cx="5970895" cy="2750015"/>
                <wp:effectExtent l="0" t="0" r="11430" b="31750"/>
                <wp:docPr id="2030"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71" name="Rectangle 67"/>
                        <wps:cNvSpPr>
                          <a:spLocks noChangeArrowheads="1"/>
                        </wps:cNvSpPr>
                        <wps:spPr bwMode="auto">
                          <a:xfrm>
                            <a:off x="6774" y="1544729"/>
                            <a:ext cx="4039575" cy="489827"/>
                          </a:xfrm>
                          <a:prstGeom prst="rect">
                            <a:avLst/>
                          </a:prstGeom>
                          <a:noFill/>
                          <a:ln w="9525">
                            <a:solidFill>
                              <a:srgbClr val="000000"/>
                            </a:solidFill>
                            <a:miter lim="800000"/>
                            <a:headEnd/>
                            <a:tailEnd/>
                          </a:ln>
                        </wps:spPr>
                        <wps:txbx>
                          <w:txbxContent>
                            <w:p w14:paraId="3F78CCB5" w14:textId="77777777" w:rsidR="00DA6107" w:rsidRDefault="00DA6107" w:rsidP="00E63427">
                              <w:pPr>
                                <w:rPr>
                                  <w:rFonts w:asciiTheme="majorHAnsi" w:eastAsia="MS PGothic" w:hAnsiTheme="majorHAnsi" w:cstheme="majorHAnsi"/>
                                </w:rPr>
                              </w:pPr>
                              <w:r>
                                <w:rPr>
                                  <w:rFonts w:asciiTheme="majorHAnsi" w:eastAsia="MS PGothic" w:hAnsiTheme="majorHAnsi" w:cstheme="majorHAnsi"/>
                                </w:rPr>
                                <w:t xml:space="preserve">R-Car </w:t>
                              </w:r>
                            </w:p>
                            <w:p w14:paraId="404AA160" w14:textId="18520197" w:rsidR="00DA6107" w:rsidRPr="006744AB" w:rsidRDefault="00DA6107" w:rsidP="00E63427">
                              <w:pPr>
                                <w:rPr>
                                  <w:rFonts w:asciiTheme="majorHAnsi" w:eastAsia="MS PGothic" w:hAnsiTheme="majorHAnsi" w:cstheme="majorHAnsi"/>
                                </w:rPr>
                              </w:pPr>
                              <w:r>
                                <w:rPr>
                                  <w:rFonts w:asciiTheme="majorHAnsi" w:eastAsia="MS PGothic" w:hAnsiTheme="majorHAnsi" w:cstheme="majorHAnsi"/>
                                </w:rPr>
                                <w:t>H3/M3</w:t>
                              </w:r>
                            </w:p>
                          </w:txbxContent>
                        </wps:txbx>
                        <wps:bodyPr rot="0" vert="horz" wrap="square" lIns="71772" tIns="69555" rIns="71772" bIns="8588" anchor="t" anchorCtr="0" upright="1">
                          <a:noAutofit/>
                        </wps:bodyPr>
                      </wps:wsp>
                      <wps:wsp>
                        <wps:cNvPr id="1988" name="Rectangle 60"/>
                        <wps:cNvSpPr>
                          <a:spLocks noChangeArrowheads="1"/>
                        </wps:cNvSpPr>
                        <wps:spPr bwMode="auto">
                          <a:xfrm>
                            <a:off x="1567117" y="9"/>
                            <a:ext cx="1379584" cy="618623"/>
                          </a:xfrm>
                          <a:prstGeom prst="rect">
                            <a:avLst/>
                          </a:prstGeom>
                          <a:noFill/>
                          <a:ln w="9525">
                            <a:solidFill>
                              <a:srgbClr val="000000"/>
                            </a:solidFill>
                            <a:miter lim="800000"/>
                            <a:headEnd/>
                            <a:tailEnd/>
                          </a:ln>
                        </wps:spPr>
                        <wps:txbx>
                          <w:txbxContent>
                            <w:p w14:paraId="31987116"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Linux</w:t>
                              </w:r>
                            </w:p>
                          </w:txbxContent>
                        </wps:txbx>
                        <wps:bodyPr rot="0" vert="horz" wrap="square" lIns="71772" tIns="34779" rIns="71772" bIns="8588" anchor="t" anchorCtr="0" upright="1">
                          <a:noAutofit/>
                        </wps:bodyPr>
                      </wps:wsp>
                      <wps:wsp>
                        <wps:cNvPr id="1990" name="Rectangle 75"/>
                        <wps:cNvSpPr>
                          <a:spLocks noChangeArrowheads="1"/>
                        </wps:cNvSpPr>
                        <wps:spPr bwMode="auto">
                          <a:xfrm>
                            <a:off x="1628712" y="1689977"/>
                            <a:ext cx="306501" cy="87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1772" tIns="8588" rIns="71772" bIns="8588" anchor="t" anchorCtr="0" upright="1">
                          <a:noAutofit/>
                        </wps:bodyPr>
                      </wps:wsp>
                      <wps:wsp>
                        <wps:cNvPr id="1991" name="Rectangle 76"/>
                        <wps:cNvSpPr>
                          <a:spLocks noChangeArrowheads="1"/>
                        </wps:cNvSpPr>
                        <wps:spPr bwMode="auto">
                          <a:xfrm>
                            <a:off x="2745018" y="1689977"/>
                            <a:ext cx="306501" cy="87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1772" tIns="8588" rIns="71772" bIns="8588" anchor="t" anchorCtr="0" upright="1">
                          <a:noAutofit/>
                        </wps:bodyPr>
                      </wps:wsp>
                      <wps:wsp>
                        <wps:cNvPr id="2022" name="Rectangle 67"/>
                        <wps:cNvSpPr>
                          <a:spLocks noChangeArrowheads="1"/>
                        </wps:cNvSpPr>
                        <wps:spPr bwMode="auto">
                          <a:xfrm>
                            <a:off x="506452" y="1785706"/>
                            <a:ext cx="843202" cy="245140"/>
                          </a:xfrm>
                          <a:prstGeom prst="rect">
                            <a:avLst/>
                          </a:prstGeom>
                          <a:noFill/>
                          <a:ln w="9525">
                            <a:solidFill>
                              <a:srgbClr val="000000"/>
                            </a:solidFill>
                            <a:miter lim="800000"/>
                            <a:headEnd/>
                            <a:tailEnd/>
                          </a:ln>
                        </wps:spPr>
                        <wps:txbx>
                          <w:txbxContent>
                            <w:p w14:paraId="1C72D76C" w14:textId="77777777" w:rsidR="00DA6107" w:rsidRPr="006744AB" w:rsidRDefault="00DA6107" w:rsidP="00E63427">
                              <w:pPr>
                                <w:jc w:val="center"/>
                                <w:rPr>
                                  <w:rFonts w:asciiTheme="majorHAnsi" w:eastAsia="MS PGothic" w:hAnsiTheme="majorHAnsi" w:cstheme="majorHAnsi"/>
                                </w:rPr>
                              </w:pPr>
                              <w:r w:rsidRPr="006744AB">
                                <w:rPr>
                                  <w:rFonts w:asciiTheme="majorHAnsi" w:eastAsia="MS PGothic" w:hAnsiTheme="majorHAnsi" w:cstheme="majorHAnsi"/>
                                </w:rPr>
                                <w:t>I</w:t>
                              </w:r>
                              <w:r>
                                <w:rPr>
                                  <w:rFonts w:asciiTheme="majorHAnsi" w:eastAsia="MS PGothic" w:hAnsiTheme="majorHAnsi" w:cstheme="majorHAnsi"/>
                                </w:rPr>
                                <w:t>I</w:t>
                              </w:r>
                              <w:r w:rsidRPr="006744AB">
                                <w:rPr>
                                  <w:rFonts w:asciiTheme="majorHAnsi" w:eastAsia="MS PGothic" w:hAnsiTheme="majorHAnsi" w:cstheme="majorHAnsi"/>
                                </w:rPr>
                                <w:t>C</w:t>
                              </w:r>
                              <w:r>
                                <w:rPr>
                                  <w:rFonts w:asciiTheme="majorHAnsi" w:eastAsia="MS PGothic" w:hAnsiTheme="majorHAnsi" w:cstheme="majorHAnsi"/>
                                </w:rPr>
                                <w:t>-DVFS</w:t>
                              </w:r>
                            </w:p>
                          </w:txbxContent>
                        </wps:txbx>
                        <wps:bodyPr rot="0" vert="horz" wrap="square" lIns="71772" tIns="69555" rIns="71772" bIns="8588" anchor="ctr" anchorCtr="0" upright="1">
                          <a:noAutofit/>
                        </wps:bodyPr>
                      </wps:wsp>
                      <wps:wsp>
                        <wps:cNvPr id="2023" name="Rectangle 67"/>
                        <wps:cNvSpPr>
                          <a:spLocks noChangeArrowheads="1"/>
                        </wps:cNvSpPr>
                        <wps:spPr bwMode="auto">
                          <a:xfrm>
                            <a:off x="6776" y="2426617"/>
                            <a:ext cx="1342878" cy="326837"/>
                          </a:xfrm>
                          <a:prstGeom prst="rect">
                            <a:avLst/>
                          </a:prstGeom>
                          <a:noFill/>
                          <a:ln w="9525">
                            <a:solidFill>
                              <a:srgbClr val="000000"/>
                            </a:solidFill>
                            <a:miter lim="800000"/>
                            <a:headEnd/>
                            <a:tailEnd/>
                          </a:ln>
                        </wps:spPr>
                        <wps:txbx>
                          <w:txbxContent>
                            <w:p w14:paraId="470975ED" w14:textId="77777777" w:rsidR="00DA6107" w:rsidRPr="006744AB" w:rsidRDefault="00DA6107" w:rsidP="00E63427">
                              <w:pPr>
                                <w:jc w:val="center"/>
                                <w:rPr>
                                  <w:rFonts w:asciiTheme="majorHAnsi" w:eastAsia="MS PGothic" w:hAnsiTheme="majorHAnsi" w:cstheme="majorHAnsi"/>
                                </w:rPr>
                              </w:pPr>
                              <w:r w:rsidRPr="006744AB">
                                <w:rPr>
                                  <w:rFonts w:asciiTheme="majorHAnsi" w:eastAsia="MS PGothic" w:hAnsiTheme="majorHAnsi" w:cstheme="majorHAnsi"/>
                                </w:rPr>
                                <w:t>PMIC</w:t>
                              </w:r>
                            </w:p>
                          </w:txbxContent>
                        </wps:txbx>
                        <wps:bodyPr rot="0" vert="horz" wrap="square" lIns="71772" tIns="69555" rIns="71772" bIns="8588" anchor="ctr" anchorCtr="0" upright="1">
                          <a:noAutofit/>
                        </wps:bodyPr>
                      </wps:wsp>
                      <wps:wsp>
                        <wps:cNvPr id="2024" name="AutoShape 84"/>
                        <wps:cNvCnPr>
                          <a:cxnSpLocks noChangeShapeType="1"/>
                        </wps:cNvCnPr>
                        <wps:spPr bwMode="auto">
                          <a:xfrm>
                            <a:off x="3851153" y="2645934"/>
                            <a:ext cx="444719"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82" name="Rectangle 60"/>
                        <wps:cNvSpPr>
                          <a:spLocks noChangeArrowheads="1"/>
                        </wps:cNvSpPr>
                        <wps:spPr bwMode="auto">
                          <a:xfrm>
                            <a:off x="3033441" y="159"/>
                            <a:ext cx="1012908" cy="618623"/>
                          </a:xfrm>
                          <a:prstGeom prst="rect">
                            <a:avLst/>
                          </a:prstGeom>
                          <a:noFill/>
                          <a:ln w="9525">
                            <a:solidFill>
                              <a:srgbClr val="000000"/>
                            </a:solidFill>
                            <a:miter lim="800000"/>
                            <a:headEnd/>
                            <a:tailEnd/>
                          </a:ln>
                        </wps:spPr>
                        <wps:txbx>
                          <w:txbxContent>
                            <w:p w14:paraId="363070EE"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Secure OS</w:t>
                              </w:r>
                            </w:p>
                          </w:txbxContent>
                        </wps:txbx>
                        <wps:bodyPr rot="0" vert="horz" wrap="square" lIns="71772" tIns="34779" rIns="71772" bIns="8588" anchor="t" anchorCtr="0" upright="1">
                          <a:noAutofit/>
                        </wps:bodyPr>
                      </wps:wsp>
                      <wps:wsp>
                        <wps:cNvPr id="2093" name="Rectangle 60"/>
                        <wps:cNvSpPr>
                          <a:spLocks noChangeArrowheads="1"/>
                        </wps:cNvSpPr>
                        <wps:spPr bwMode="auto">
                          <a:xfrm>
                            <a:off x="1567118" y="694194"/>
                            <a:ext cx="2479233" cy="238534"/>
                          </a:xfrm>
                          <a:prstGeom prst="rect">
                            <a:avLst/>
                          </a:prstGeom>
                          <a:noFill/>
                          <a:ln w="9525">
                            <a:solidFill>
                              <a:srgbClr val="000000"/>
                            </a:solidFill>
                            <a:miter lim="800000"/>
                            <a:headEnd/>
                            <a:tailEnd/>
                          </a:ln>
                        </wps:spPr>
                        <wps:txbx>
                          <w:txbxContent>
                            <w:p w14:paraId="0C59130C"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Secure Monitor</w:t>
                              </w:r>
                            </w:p>
                          </w:txbxContent>
                        </wps:txbx>
                        <wps:bodyPr rot="0" vert="horz" wrap="square" lIns="71772" tIns="34779" rIns="71772" bIns="8588" anchor="t" anchorCtr="0" upright="1">
                          <a:noAutofit/>
                        </wps:bodyPr>
                      </wps:wsp>
                      <wps:wsp>
                        <wps:cNvPr id="2104" name="Rectangle 60"/>
                        <wps:cNvSpPr>
                          <a:spLocks noChangeArrowheads="1"/>
                        </wps:cNvSpPr>
                        <wps:spPr bwMode="auto">
                          <a:xfrm>
                            <a:off x="6775" y="114"/>
                            <a:ext cx="898591" cy="932614"/>
                          </a:xfrm>
                          <a:prstGeom prst="rect">
                            <a:avLst/>
                          </a:prstGeom>
                          <a:noFill/>
                          <a:ln w="9525">
                            <a:solidFill>
                              <a:srgbClr val="000000"/>
                            </a:solidFill>
                            <a:miter lim="800000"/>
                            <a:headEnd/>
                            <a:tailEnd/>
                          </a:ln>
                        </wps:spPr>
                        <wps:txbx>
                          <w:txbxContent>
                            <w:p w14:paraId="38D76AB1"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IPL</w:t>
                              </w:r>
                            </w:p>
                          </w:txbxContent>
                        </wps:txbx>
                        <wps:bodyPr rot="0" vert="horz" wrap="square" lIns="71772" tIns="34779" rIns="71772" bIns="8588" anchor="t" anchorCtr="0" upright="1">
                          <a:noAutofit/>
                        </wps:bodyPr>
                      </wps:wsp>
                      <wps:wsp>
                        <wps:cNvPr id="2145" name="AutoShape 84"/>
                        <wps:cNvCnPr>
                          <a:cxnSpLocks noChangeShapeType="1"/>
                        </wps:cNvCnPr>
                        <wps:spPr bwMode="auto">
                          <a:xfrm>
                            <a:off x="213695" y="2034555"/>
                            <a:ext cx="0" cy="392063"/>
                          </a:xfrm>
                          <a:prstGeom prst="straightConnector1">
                            <a:avLst/>
                          </a:prstGeom>
                          <a:noFill/>
                          <a:ln w="25400">
                            <a:solidFill>
                              <a:srgbClr val="000000"/>
                            </a:solidFill>
                            <a:prstDash val="sysDot"/>
                            <a:round/>
                            <a:headEnd type="none" w="med" len="med"/>
                            <a:tailEnd type="triangle" w="med" len="med"/>
                          </a:ln>
                          <a:extLst>
                            <a:ext uri="{909E8E84-426E-40DD-AFC4-6F175D3DCCD1}">
                              <a14:hiddenFill xmlns:a14="http://schemas.microsoft.com/office/drawing/2010/main">
                                <a:noFill/>
                              </a14:hiddenFill>
                            </a:ext>
                          </a:extLst>
                        </wps:spPr>
                        <wps:bodyPr/>
                      </wps:wsp>
                      <wps:wsp>
                        <wps:cNvPr id="2146" name="AutoShape 84"/>
                        <wps:cNvCnPr>
                          <a:cxnSpLocks noChangeShapeType="1"/>
                          <a:stCxn id="2104" idx="2"/>
                        </wps:cNvCnPr>
                        <wps:spPr bwMode="auto">
                          <a:xfrm>
                            <a:off x="456069" y="932730"/>
                            <a:ext cx="222145" cy="852976"/>
                          </a:xfrm>
                          <a:prstGeom prst="straightConnector1">
                            <a:avLst/>
                          </a:prstGeom>
                          <a:noFill/>
                          <a:ln w="25400">
                            <a:solidFill>
                              <a:srgbClr val="000000"/>
                            </a:solidFill>
                            <a:prstDash val="dashDot"/>
                            <a:round/>
                            <a:headEnd type="none" w="med" len="med"/>
                            <a:tailEnd type="none" w="med" len="med"/>
                          </a:ln>
                          <a:extLst>
                            <a:ext uri="{909E8E84-426E-40DD-AFC4-6F175D3DCCD1}">
                              <a14:hiddenFill xmlns:a14="http://schemas.microsoft.com/office/drawing/2010/main">
                                <a:noFill/>
                              </a14:hiddenFill>
                            </a:ext>
                          </a:extLst>
                        </wps:spPr>
                        <wps:bodyPr/>
                      </wps:wsp>
                      <wps:wsp>
                        <wps:cNvPr id="2150" name="Rectangle 67"/>
                        <wps:cNvSpPr>
                          <a:spLocks noChangeArrowheads="1"/>
                        </wps:cNvSpPr>
                        <wps:spPr bwMode="auto">
                          <a:xfrm>
                            <a:off x="3203149" y="1790030"/>
                            <a:ext cx="843202" cy="244832"/>
                          </a:xfrm>
                          <a:prstGeom prst="rect">
                            <a:avLst/>
                          </a:prstGeom>
                          <a:noFill/>
                          <a:ln w="9525">
                            <a:solidFill>
                              <a:srgbClr val="000000"/>
                            </a:solidFill>
                            <a:miter lim="800000"/>
                            <a:headEnd/>
                            <a:tailEnd/>
                          </a:ln>
                        </wps:spPr>
                        <wps:txbx>
                          <w:txbxContent>
                            <w:p w14:paraId="0D94B854" w14:textId="77777777" w:rsidR="00DA6107" w:rsidRPr="006744AB" w:rsidRDefault="00DA6107" w:rsidP="00E63427">
                              <w:pPr>
                                <w:jc w:val="center"/>
                                <w:rPr>
                                  <w:rFonts w:asciiTheme="majorHAnsi" w:eastAsia="MS PGothic" w:hAnsiTheme="majorHAnsi" w:cstheme="majorHAnsi"/>
                                  <w:lang w:eastAsia="ja-JP"/>
                                </w:rPr>
                              </w:pPr>
                              <w:r>
                                <w:rPr>
                                  <w:rFonts w:asciiTheme="majorHAnsi" w:eastAsia="MS PGothic" w:hAnsiTheme="majorHAnsi" w:cstheme="majorHAnsi" w:hint="eastAsia"/>
                                  <w:lang w:eastAsia="ja-JP"/>
                                </w:rPr>
                                <w:t>eFuse</w:t>
                              </w:r>
                            </w:p>
                          </w:txbxContent>
                        </wps:txbx>
                        <wps:bodyPr rot="0" vert="horz" wrap="square" lIns="71772" tIns="69555" rIns="71772" bIns="8588" anchor="ctr" anchorCtr="0" upright="1">
                          <a:noAutofit/>
                        </wps:bodyPr>
                      </wps:wsp>
                      <wps:wsp>
                        <wps:cNvPr id="2161" name="Rectangle 67"/>
                        <wps:cNvSpPr>
                          <a:spLocks noChangeArrowheads="1"/>
                        </wps:cNvSpPr>
                        <wps:spPr bwMode="auto">
                          <a:xfrm>
                            <a:off x="3202995" y="1544728"/>
                            <a:ext cx="843202" cy="244851"/>
                          </a:xfrm>
                          <a:prstGeom prst="rect">
                            <a:avLst/>
                          </a:prstGeom>
                          <a:noFill/>
                          <a:ln w="9525">
                            <a:solidFill>
                              <a:srgbClr val="000000"/>
                            </a:solidFill>
                            <a:miter lim="800000"/>
                            <a:headEnd/>
                            <a:tailEnd/>
                          </a:ln>
                        </wps:spPr>
                        <wps:txbx>
                          <w:txbxContent>
                            <w:p w14:paraId="7105E841" w14:textId="77777777" w:rsidR="00DA6107" w:rsidRPr="006744AB" w:rsidRDefault="00DA6107" w:rsidP="00E63427">
                              <w:pPr>
                                <w:jc w:val="center"/>
                                <w:rPr>
                                  <w:rFonts w:asciiTheme="majorHAnsi" w:eastAsia="MS PGothic" w:hAnsiTheme="majorHAnsi" w:cstheme="majorHAnsi"/>
                                </w:rPr>
                              </w:pPr>
                              <w:r>
                                <w:rPr>
                                  <w:rFonts w:asciiTheme="majorHAnsi" w:eastAsia="MS PGothic" w:hAnsiTheme="majorHAnsi" w:cstheme="majorHAnsi"/>
                                </w:rPr>
                                <w:t>AVS</w:t>
                              </w:r>
                            </w:p>
                          </w:txbxContent>
                        </wps:txbx>
                        <wps:bodyPr rot="0" vert="horz" wrap="square" lIns="71772" tIns="69555" rIns="71772" bIns="8588" anchor="ctr" anchorCtr="0" upright="1">
                          <a:noAutofit/>
                        </wps:bodyPr>
                      </wps:wsp>
                      <wps:wsp>
                        <wps:cNvPr id="2172" name="AutoShape 84"/>
                        <wps:cNvCnPr>
                          <a:cxnSpLocks noChangeShapeType="1"/>
                          <a:endCxn id="2161" idx="1"/>
                        </wps:cNvCnPr>
                        <wps:spPr bwMode="auto">
                          <a:xfrm>
                            <a:off x="506451" y="814377"/>
                            <a:ext cx="2696543" cy="852777"/>
                          </a:xfrm>
                          <a:prstGeom prst="straightConnector1">
                            <a:avLst/>
                          </a:prstGeom>
                          <a:noFill/>
                          <a:ln w="25400">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240" name="Rectangle 61"/>
                        <wps:cNvSpPr>
                          <a:spLocks noChangeArrowheads="1"/>
                        </wps:cNvSpPr>
                        <wps:spPr bwMode="auto">
                          <a:xfrm>
                            <a:off x="484043" y="2105344"/>
                            <a:ext cx="511427" cy="252211"/>
                          </a:xfrm>
                          <a:prstGeom prst="rect">
                            <a:avLst/>
                          </a:prstGeom>
                          <a:noFill/>
                          <a:ln w="9525">
                            <a:noFill/>
                            <a:miter lim="800000"/>
                            <a:headEnd/>
                            <a:tailEnd/>
                          </a:ln>
                        </wps:spPr>
                        <wps:txbx>
                          <w:txbxContent>
                            <w:p w14:paraId="02CFC70A" w14:textId="77777777" w:rsidR="00DA6107" w:rsidRPr="006744AB" w:rsidRDefault="00DA6107" w:rsidP="000B5DF4">
                              <w:pPr>
                                <w:pStyle w:val="NormalWeb"/>
                                <w:spacing w:after="80"/>
                                <w:rPr>
                                  <w:rFonts w:ascii="Arial" w:hAnsi="Arial" w:cs="Arial"/>
                                </w:rPr>
                              </w:pPr>
                              <w:r w:rsidRPr="006744AB">
                                <w:rPr>
                                  <w:rFonts w:ascii="MS Gothic" w:eastAsia="MS Gothic" w:hAnsi="MS Gothic" w:cs="MS Gothic" w:hint="eastAsia"/>
                                </w:rPr>
                                <w:t>②</w:t>
                              </w:r>
                            </w:p>
                          </w:txbxContent>
                        </wps:txbx>
                        <wps:bodyPr rot="0" vert="horz" wrap="square" lIns="0" tIns="34779" rIns="0" bIns="0" anchor="ctr" anchorCtr="0" upright="1">
                          <a:noAutofit/>
                        </wps:bodyPr>
                      </wps:wsp>
                      <wps:wsp>
                        <wps:cNvPr id="2241" name="Rectangle 61"/>
                        <wps:cNvSpPr>
                          <a:spLocks noChangeArrowheads="1"/>
                        </wps:cNvSpPr>
                        <wps:spPr bwMode="auto">
                          <a:xfrm>
                            <a:off x="6" y="2105344"/>
                            <a:ext cx="408698" cy="252211"/>
                          </a:xfrm>
                          <a:prstGeom prst="rect">
                            <a:avLst/>
                          </a:prstGeom>
                          <a:noFill/>
                          <a:ln w="9525">
                            <a:noFill/>
                            <a:miter lim="800000"/>
                            <a:headEnd/>
                            <a:tailEnd/>
                          </a:ln>
                        </wps:spPr>
                        <wps:txbx>
                          <w:txbxContent>
                            <w:p w14:paraId="21498DC9" w14:textId="13F40005" w:rsidR="00DA6107" w:rsidRPr="006744AB" w:rsidRDefault="00DA6107" w:rsidP="009A5D59">
                              <w:pPr>
                                <w:pStyle w:val="NormalWeb"/>
                                <w:spacing w:after="80"/>
                                <w:rPr>
                                  <w:rFonts w:ascii="Arial" w:eastAsia="MS PGothic" w:hAnsi="Arial" w:cs="Arial"/>
                                </w:rPr>
                              </w:pPr>
                              <w:r w:rsidRPr="009A5D59">
                                <w:rPr>
                                  <w:rFonts w:ascii="MS Gothic" w:eastAsia="MS Gothic" w:hAnsi="MS Gothic" w:cs="Arial" w:hint="eastAsia"/>
                                </w:rPr>
                                <w:t>①</w:t>
                              </w:r>
                            </w:p>
                          </w:txbxContent>
                        </wps:txbx>
                        <wps:bodyPr rot="0" vert="horz" wrap="square" lIns="0" tIns="34779" rIns="0" bIns="0" anchor="ctr" anchorCtr="0" upright="1">
                          <a:noAutofit/>
                        </wps:bodyPr>
                      </wps:wsp>
                      <wps:wsp>
                        <wps:cNvPr id="2300" name="AutoShape 84"/>
                        <wps:cNvCnPr>
                          <a:cxnSpLocks noChangeShapeType="1"/>
                        </wps:cNvCnPr>
                        <wps:spPr bwMode="auto">
                          <a:xfrm>
                            <a:off x="1106210" y="2034862"/>
                            <a:ext cx="0" cy="391757"/>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301" name="Rectangle 67"/>
                        <wps:cNvSpPr>
                          <a:spLocks noChangeArrowheads="1"/>
                        </wps:cNvSpPr>
                        <wps:spPr bwMode="auto">
                          <a:xfrm>
                            <a:off x="1567117" y="374029"/>
                            <a:ext cx="843202" cy="244851"/>
                          </a:xfrm>
                          <a:prstGeom prst="rect">
                            <a:avLst/>
                          </a:prstGeom>
                          <a:noFill/>
                          <a:ln w="9525">
                            <a:solidFill>
                              <a:srgbClr val="000000"/>
                            </a:solidFill>
                            <a:miter lim="800000"/>
                            <a:headEnd/>
                            <a:tailEnd/>
                          </a:ln>
                        </wps:spPr>
                        <wps:txbx>
                          <w:txbxContent>
                            <w:p w14:paraId="794B0671" w14:textId="77777777" w:rsidR="00DA6107" w:rsidRPr="006744AB" w:rsidRDefault="00DA6107" w:rsidP="00E63427">
                              <w:pPr>
                                <w:jc w:val="center"/>
                                <w:rPr>
                                  <w:rFonts w:asciiTheme="majorHAnsi" w:eastAsia="MS PGothic" w:hAnsiTheme="majorHAnsi" w:cstheme="majorHAnsi"/>
                                </w:rPr>
                              </w:pPr>
                              <w:r>
                                <w:rPr>
                                  <w:rFonts w:asciiTheme="majorHAnsi" w:eastAsia="MS PGothic" w:hAnsiTheme="majorHAnsi" w:cstheme="majorHAnsi"/>
                                </w:rPr>
                                <w:t>CPU Freq</w:t>
                              </w:r>
                            </w:p>
                          </w:txbxContent>
                        </wps:txbx>
                        <wps:bodyPr rot="0" vert="horz" wrap="square" lIns="71772" tIns="69555" rIns="71772" bIns="8588" anchor="ctr" anchorCtr="0" upright="1">
                          <a:noAutofit/>
                        </wps:bodyPr>
                      </wps:wsp>
                      <wps:wsp>
                        <wps:cNvPr id="2312" name="AutoShape 84"/>
                        <wps:cNvCnPr>
                          <a:cxnSpLocks noChangeShapeType="1"/>
                          <a:stCxn id="2161" idx="0"/>
                        </wps:cNvCnPr>
                        <wps:spPr bwMode="auto">
                          <a:xfrm flipH="1" flipV="1">
                            <a:off x="2341090" y="521964"/>
                            <a:ext cx="1283505" cy="1022766"/>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313" name="AutoShape 84"/>
                        <wps:cNvCnPr>
                          <a:cxnSpLocks noChangeShapeType="1"/>
                          <a:stCxn id="2301" idx="1"/>
                          <a:endCxn id="994" idx="1"/>
                        </wps:cNvCnPr>
                        <wps:spPr bwMode="auto">
                          <a:xfrm flipH="1">
                            <a:off x="1384068" y="496456"/>
                            <a:ext cx="183049" cy="502614"/>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314" name="AutoShape 84"/>
                        <wps:cNvCnPr>
                          <a:cxnSpLocks noChangeShapeType="1"/>
                          <a:endCxn id="2023" idx="0"/>
                        </wps:cNvCnPr>
                        <wps:spPr bwMode="auto">
                          <a:xfrm>
                            <a:off x="678213" y="2030844"/>
                            <a:ext cx="0" cy="395775"/>
                          </a:xfrm>
                          <a:prstGeom prst="straightConnector1">
                            <a:avLst/>
                          </a:prstGeom>
                          <a:noFill/>
                          <a:ln w="25400">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15" name="Rectangle 61"/>
                        <wps:cNvSpPr>
                          <a:spLocks noChangeArrowheads="1"/>
                        </wps:cNvSpPr>
                        <wps:spPr bwMode="auto">
                          <a:xfrm>
                            <a:off x="961484" y="2105344"/>
                            <a:ext cx="511427" cy="252211"/>
                          </a:xfrm>
                          <a:prstGeom prst="rect">
                            <a:avLst/>
                          </a:prstGeom>
                          <a:noFill/>
                          <a:ln w="9525">
                            <a:noFill/>
                            <a:miter lim="800000"/>
                            <a:headEnd/>
                            <a:tailEnd/>
                          </a:ln>
                        </wps:spPr>
                        <wps:txbx>
                          <w:txbxContent>
                            <w:p w14:paraId="7E3F29F2" w14:textId="77777777" w:rsidR="00DA6107" w:rsidRPr="006744AB" w:rsidRDefault="00DA6107" w:rsidP="006744AB">
                              <w:pPr>
                                <w:pStyle w:val="NormalWeb"/>
                                <w:spacing w:after="80"/>
                                <w:ind w:left="360"/>
                                <w:rPr>
                                  <w:rFonts w:ascii="Arial" w:hAnsi="Arial" w:cs="Arial"/>
                                </w:rPr>
                              </w:pPr>
                              <w:r>
                                <w:rPr>
                                  <w:rFonts w:ascii="MS Gothic" w:eastAsia="MS Gothic" w:hAnsi="MS Gothic" w:cs="MS Gothic" w:hint="eastAsia"/>
                                </w:rPr>
                                <w:t>③</w:t>
                              </w:r>
                            </w:p>
                          </w:txbxContent>
                        </wps:txbx>
                        <wps:bodyPr rot="0" vert="horz" wrap="square" lIns="0" tIns="34779" rIns="0" bIns="0" anchor="ctr" anchorCtr="0" upright="1">
                          <a:noAutofit/>
                        </wps:bodyPr>
                      </wps:wsp>
                      <wps:wsp>
                        <wps:cNvPr id="992" name="Rectangle 67"/>
                        <wps:cNvSpPr>
                          <a:spLocks noChangeArrowheads="1"/>
                        </wps:cNvSpPr>
                        <wps:spPr bwMode="auto">
                          <a:xfrm>
                            <a:off x="2097631" y="1102609"/>
                            <a:ext cx="1598715" cy="389722"/>
                          </a:xfrm>
                          <a:prstGeom prst="flowChartTerminator">
                            <a:avLst/>
                          </a:prstGeom>
                          <a:solidFill>
                            <a:schemeClr val="bg1"/>
                          </a:solidFill>
                          <a:ln w="9525">
                            <a:solidFill>
                              <a:srgbClr val="000000"/>
                            </a:solidFill>
                            <a:miter lim="800000"/>
                            <a:headEnd/>
                            <a:tailEnd/>
                          </a:ln>
                        </wps:spPr>
                        <wps:txbx>
                          <w:txbxContent>
                            <w:p w14:paraId="22A66456" w14:textId="77777777" w:rsidR="00DA6107" w:rsidRPr="006744AB" w:rsidRDefault="00DA6107" w:rsidP="00E63427">
                              <w:pPr>
                                <w:jc w:val="center"/>
                                <w:rPr>
                                  <w:rFonts w:asciiTheme="majorHAnsi" w:eastAsia="MS PGothic" w:hAnsiTheme="majorHAnsi" w:cstheme="majorHAnsi"/>
                                  <w:lang w:eastAsia="ja-JP"/>
                                </w:rPr>
                              </w:pPr>
                              <w:r>
                                <w:rPr>
                                  <w:rFonts w:asciiTheme="majorHAnsi" w:eastAsia="MS PGothic" w:hAnsiTheme="majorHAnsi" w:cstheme="majorHAnsi" w:hint="eastAsia"/>
                                  <w:lang w:eastAsia="ja-JP"/>
                                </w:rPr>
                                <w:t xml:space="preserve">Characteristic information per </w:t>
                              </w:r>
                              <w:r>
                                <w:rPr>
                                  <w:rFonts w:asciiTheme="majorHAnsi" w:eastAsia="MS PGothic" w:hAnsiTheme="majorHAnsi" w:cstheme="majorHAnsi"/>
                                  <w:lang w:eastAsia="ja-JP"/>
                                </w:rPr>
                                <w:t>SoC</w:t>
                              </w:r>
                            </w:p>
                          </w:txbxContent>
                        </wps:txbx>
                        <wps:bodyPr rot="0" vert="horz" wrap="square" lIns="34779" tIns="0" rIns="34779" bIns="0" anchor="ctr" anchorCtr="0" upright="1">
                          <a:noAutofit/>
                        </wps:bodyPr>
                      </wps:wsp>
                      <wps:wsp>
                        <wps:cNvPr id="993" name="AutoShape 84"/>
                        <wps:cNvCnPr>
                          <a:cxnSpLocks noChangeShapeType="1"/>
                        </wps:cNvCnPr>
                        <wps:spPr bwMode="auto">
                          <a:xfrm>
                            <a:off x="3851153" y="2158385"/>
                            <a:ext cx="444719" cy="0"/>
                          </a:xfrm>
                          <a:prstGeom prst="straightConnector1">
                            <a:avLst/>
                          </a:prstGeom>
                          <a:noFill/>
                          <a:ln w="25400">
                            <a:solidFill>
                              <a:srgbClr val="000000"/>
                            </a:solidFill>
                            <a:prstDash val="sysDot"/>
                            <a:round/>
                            <a:headEnd type="none" w="med" len="med"/>
                            <a:tailEnd type="triangle" w="med" len="med"/>
                          </a:ln>
                          <a:extLst>
                            <a:ext uri="{909E8E84-426E-40DD-AFC4-6F175D3DCCD1}">
                              <a14:hiddenFill xmlns:a14="http://schemas.microsoft.com/office/drawing/2010/main">
                                <a:noFill/>
                              </a14:hiddenFill>
                            </a:ext>
                          </a:extLst>
                        </wps:spPr>
                        <wps:bodyPr/>
                      </wps:wsp>
                      <wps:wsp>
                        <wps:cNvPr id="994" name="アーチ 994"/>
                        <wps:cNvSpPr/>
                        <wps:spPr>
                          <a:xfrm rot="16200000">
                            <a:off x="1261015" y="974018"/>
                            <a:ext cx="160587" cy="194301"/>
                          </a:xfrm>
                          <a:prstGeom prst="blockArc">
                            <a:avLst>
                              <a:gd name="adj1" fmla="val 10913136"/>
                              <a:gd name="adj2" fmla="val 1759751"/>
                              <a:gd name="adj3" fmla="val 0"/>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88336" tIns="44168" rIns="88336" bIns="44168" numCol="1" spcCol="0" rtlCol="0" fromWordArt="0" anchor="ctr" anchorCtr="0" forceAA="0" compatLnSpc="1">
                          <a:prstTxWarp prst="textNoShape">
                            <a:avLst/>
                          </a:prstTxWarp>
                          <a:noAutofit/>
                        </wps:bodyPr>
                      </wps:wsp>
                      <wps:wsp>
                        <wps:cNvPr id="996" name="AutoShape 84"/>
                        <wps:cNvCnPr>
                          <a:cxnSpLocks noChangeShapeType="1"/>
                          <a:stCxn id="994" idx="0"/>
                        </wps:cNvCnPr>
                        <wps:spPr bwMode="auto">
                          <a:xfrm flipH="1">
                            <a:off x="1106211" y="1151429"/>
                            <a:ext cx="232307" cy="638601"/>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97" name="AutoShape 84"/>
                        <wps:cNvCnPr>
                          <a:cxnSpLocks noChangeShapeType="1"/>
                        </wps:cNvCnPr>
                        <wps:spPr bwMode="auto">
                          <a:xfrm>
                            <a:off x="3851153" y="2412174"/>
                            <a:ext cx="444719" cy="0"/>
                          </a:xfrm>
                          <a:prstGeom prst="straightConnector1">
                            <a:avLst/>
                          </a:prstGeom>
                          <a:noFill/>
                          <a:ln w="25400">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98" name="Rectangle 67"/>
                        <wps:cNvSpPr>
                          <a:spLocks noChangeArrowheads="1"/>
                        </wps:cNvSpPr>
                        <wps:spPr bwMode="auto">
                          <a:xfrm>
                            <a:off x="4328917" y="2023037"/>
                            <a:ext cx="1646074" cy="254960"/>
                          </a:xfrm>
                          <a:prstGeom prst="flowChartTerminator">
                            <a:avLst/>
                          </a:prstGeom>
                          <a:noFill/>
                          <a:ln w="9525">
                            <a:noFill/>
                            <a:miter lim="800000"/>
                            <a:headEnd/>
                            <a:tailEnd/>
                          </a:ln>
                        </wps:spPr>
                        <wps:txbx>
                          <w:txbxContent>
                            <w:p w14:paraId="6B01E60D"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sidRPr="009C239C">
                                <w:rPr>
                                  <w:rFonts w:asciiTheme="majorHAnsi" w:eastAsia="MS PGothic" w:hAnsiTheme="majorHAnsi" w:cstheme="majorHAnsi"/>
                                  <w:lang w:eastAsia="ja-JP"/>
                                </w:rPr>
                                <w:t>J</w:t>
                              </w:r>
                              <w:r w:rsidRPr="009C239C">
                                <w:rPr>
                                  <w:rFonts w:asciiTheme="majorHAnsi" w:eastAsia="MS PGothic" w:hAnsiTheme="majorHAnsi" w:cstheme="majorHAnsi" w:hint="eastAsia"/>
                                  <w:lang w:eastAsia="ja-JP"/>
                                </w:rPr>
                                <w:t xml:space="preserve">ust </w:t>
                              </w:r>
                              <w:r>
                                <w:rPr>
                                  <w:rFonts w:asciiTheme="majorHAnsi" w:eastAsia="MS PGothic" w:hAnsiTheme="majorHAnsi" w:cstheme="majorHAnsi"/>
                                  <w:lang w:eastAsia="ja-JP"/>
                                </w:rPr>
                                <w:t xml:space="preserve">after </w:t>
                              </w:r>
                              <w:r w:rsidRPr="009C239C">
                                <w:rPr>
                                  <w:rFonts w:asciiTheme="majorHAnsi" w:eastAsia="MS PGothic" w:hAnsiTheme="majorHAnsi" w:cstheme="majorHAnsi"/>
                                  <w:lang w:eastAsia="ja-JP"/>
                                </w:rPr>
                                <w:t>power on</w:t>
                              </w:r>
                            </w:p>
                          </w:txbxContent>
                        </wps:txbx>
                        <wps:bodyPr rot="0" vert="horz" wrap="square" lIns="0" tIns="17389" rIns="0" bIns="0" anchor="ctr" anchorCtr="0" upright="1">
                          <a:noAutofit/>
                        </wps:bodyPr>
                      </wps:wsp>
                      <wps:wsp>
                        <wps:cNvPr id="999" name="Rectangle 67"/>
                        <wps:cNvSpPr>
                          <a:spLocks noChangeArrowheads="1"/>
                        </wps:cNvSpPr>
                        <wps:spPr bwMode="auto">
                          <a:xfrm>
                            <a:off x="4328917" y="2277996"/>
                            <a:ext cx="1646074" cy="254960"/>
                          </a:xfrm>
                          <a:prstGeom prst="flowChartTerminator">
                            <a:avLst/>
                          </a:prstGeom>
                          <a:noFill/>
                          <a:ln w="9525">
                            <a:noFill/>
                            <a:miter lim="800000"/>
                            <a:headEnd/>
                            <a:tailEnd/>
                          </a:ln>
                        </wps:spPr>
                        <wps:txbx>
                          <w:txbxContent>
                            <w:p w14:paraId="2CFB3417"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sidRPr="00FF2BE7">
                                <w:rPr>
                                  <w:rFonts w:asciiTheme="majorHAnsi" w:eastAsia="MS PGothic" w:hAnsiTheme="majorHAnsi" w:cstheme="majorHAnsi" w:hint="eastAsia"/>
                                  <w:lang w:eastAsia="ja-JP"/>
                                </w:rPr>
                                <w:t>IPL</w:t>
                              </w:r>
                            </w:p>
                          </w:txbxContent>
                        </wps:txbx>
                        <wps:bodyPr rot="0" vert="horz" wrap="square" lIns="0" tIns="17389" rIns="0" bIns="0" anchor="ctr" anchorCtr="0" upright="1">
                          <a:noAutofit/>
                        </wps:bodyPr>
                      </wps:wsp>
                      <wps:wsp>
                        <wps:cNvPr id="1000" name="Rectangle 67"/>
                        <wps:cNvSpPr>
                          <a:spLocks noChangeArrowheads="1"/>
                        </wps:cNvSpPr>
                        <wps:spPr bwMode="auto">
                          <a:xfrm>
                            <a:off x="4328917" y="2498495"/>
                            <a:ext cx="1646074" cy="254960"/>
                          </a:xfrm>
                          <a:prstGeom prst="flowChartTerminator">
                            <a:avLst/>
                          </a:prstGeom>
                          <a:noFill/>
                          <a:ln w="9525">
                            <a:noFill/>
                            <a:miter lim="800000"/>
                            <a:headEnd/>
                            <a:tailEnd/>
                          </a:ln>
                        </wps:spPr>
                        <wps:txbx>
                          <w:txbxContent>
                            <w:p w14:paraId="6B8EFADD"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Pr>
                                  <w:rFonts w:asciiTheme="majorHAnsi" w:eastAsia="MS PGothic" w:hAnsiTheme="majorHAnsi" w:cstheme="majorHAnsi"/>
                                  <w:lang w:eastAsia="ja-JP"/>
                                </w:rPr>
                                <w:t>A</w:t>
                              </w:r>
                              <w:r w:rsidRPr="009C239C">
                                <w:rPr>
                                  <w:rFonts w:asciiTheme="majorHAnsi" w:eastAsia="MS PGothic" w:hAnsiTheme="majorHAnsi" w:cstheme="majorHAnsi"/>
                                  <w:lang w:eastAsia="ja-JP"/>
                                </w:rPr>
                                <w:t>fter Linux boot</w:t>
                              </w:r>
                              <w:r>
                                <w:rPr>
                                  <w:rFonts w:asciiTheme="majorHAnsi" w:eastAsia="MS PGothic" w:hAnsiTheme="majorHAnsi" w:cstheme="majorHAnsi"/>
                                  <w:lang w:eastAsia="ja-JP"/>
                                </w:rPr>
                                <w:t>s</w:t>
                              </w:r>
                              <w:r w:rsidRPr="009C239C">
                                <w:rPr>
                                  <w:rFonts w:asciiTheme="majorHAnsi" w:eastAsia="MS PGothic" w:hAnsiTheme="majorHAnsi" w:cstheme="majorHAnsi"/>
                                  <w:lang w:eastAsia="ja-JP"/>
                                </w:rPr>
                                <w:t xml:space="preserve"> up</w:t>
                              </w:r>
                            </w:p>
                          </w:txbxContent>
                        </wps:txbx>
                        <wps:bodyPr rot="0" vert="horz" wrap="square" lIns="0" tIns="17389" rIns="0" bIns="0" anchor="ctr" anchorCtr="0" upright="1">
                          <a:noAutofit/>
                        </wps:bodyPr>
                      </wps:wsp>
                    </wpc:wpc>
                  </a:graphicData>
                </a:graphic>
              </wp:inline>
            </w:drawing>
          </mc:Choice>
          <mc:Fallback>
            <w:pict>
              <v:group w14:anchorId="43D6070D" id="_x0000_s1308" editas="canvas" style="width:470.15pt;height:216.55pt;mso-position-horizontal-relative:char;mso-position-vertical-relative:line" coordsize="59702,2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">
                <v:shape id="_x0000_s1309" type="#_x0000_t75" style="position:absolute;width:59702;height:27495;visibility:visible;mso-wrap-style:square">
                  <v:fill o:detectmouseclick="t"/>
                  <v:path o:connecttype="none"/>
                </v:shape>
                <v:rect id="Rectangle 67" o:spid="_x0000_s1310" style="position:absolute;left:67;top:15447;width:40396;height:4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" filled="f">
                  <v:textbox inset="1.99367mm,1.93208mm,1.99367mm,.23856mm">
                    <w:txbxContent>
                      <w:p w14:paraId="3F78CCB5" w14:textId="77777777" w:rsidR="00DA6107" w:rsidRDefault="00DA6107" w:rsidP="00E63427">
                        <w:pPr>
                          <w:rPr>
                            <w:rFonts w:asciiTheme="majorHAnsi" w:eastAsia="MS PGothic" w:hAnsiTheme="majorHAnsi" w:cstheme="majorHAnsi"/>
                          </w:rPr>
                        </w:pPr>
                        <w:r>
                          <w:rPr>
                            <w:rFonts w:asciiTheme="majorHAnsi" w:eastAsia="MS PGothic" w:hAnsiTheme="majorHAnsi" w:cstheme="majorHAnsi"/>
                          </w:rPr>
                          <w:t xml:space="preserve">R-Car </w:t>
                        </w:r>
                      </w:p>
                      <w:p w14:paraId="404AA160" w14:textId="18520197" w:rsidR="00DA6107" w:rsidRPr="006744AB" w:rsidRDefault="00DA6107" w:rsidP="00E63427">
                        <w:pPr>
                          <w:rPr>
                            <w:rFonts w:asciiTheme="majorHAnsi" w:eastAsia="MS PGothic" w:hAnsiTheme="majorHAnsi" w:cstheme="majorHAnsi"/>
                          </w:rPr>
                        </w:pPr>
                        <w:r>
                          <w:rPr>
                            <w:rFonts w:asciiTheme="majorHAnsi" w:eastAsia="MS PGothic" w:hAnsiTheme="majorHAnsi" w:cstheme="majorHAnsi"/>
                          </w:rPr>
                          <w:t>H3/M3</w:t>
                        </w:r>
                      </w:p>
                    </w:txbxContent>
                  </v:textbox>
                </v:rect>
                <v:rect id="Rectangle 60" o:spid="_x0000_s1311" style="position:absolute;left:15671;width:13796;height:6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" filled="f">
                  <v:textbox inset="1.99367mm,.96608mm,1.99367mm,.23856mm">
                    <w:txbxContent>
                      <w:p w14:paraId="31987116"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Linux</w:t>
                        </w:r>
                      </w:p>
                    </w:txbxContent>
                  </v:textbox>
                </v:rect>
                <v:rect id="Rectangle 75" o:spid="_x0000_s1312" style="position:absolute;left:16287;top:16899;width:3065;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" filled="f" stroked="f">
                  <v:textbox inset="1.99367mm,.23856mm,1.99367mm,.23856mm"/>
                </v:rect>
                <v:rect id="Rectangle 76" o:spid="_x0000_s1313" style="position:absolute;left:27450;top:16899;width:3065;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" filled="f" stroked="f">
                  <v:textbox inset="1.99367mm,.23856mm,1.99367mm,.23856mm"/>
                </v:rect>
                <v:rect id="Rectangle 67" o:spid="_x0000_s1314" style="position:absolute;left:5064;top:17857;width:8432;height:2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" filled="f">
                  <v:textbox inset="1.99367mm,1.93208mm,1.99367mm,.23856mm">
                    <w:txbxContent>
                      <w:p w14:paraId="1C72D76C" w14:textId="77777777" w:rsidR="00DA6107" w:rsidRPr="006744AB" w:rsidRDefault="00DA6107" w:rsidP="00E63427">
                        <w:pPr>
                          <w:jc w:val="center"/>
                          <w:rPr>
                            <w:rFonts w:asciiTheme="majorHAnsi" w:eastAsia="MS PGothic" w:hAnsiTheme="majorHAnsi" w:cstheme="majorHAnsi"/>
                          </w:rPr>
                        </w:pPr>
                        <w:r w:rsidRPr="006744AB">
                          <w:rPr>
                            <w:rFonts w:asciiTheme="majorHAnsi" w:eastAsia="MS PGothic" w:hAnsiTheme="majorHAnsi" w:cstheme="majorHAnsi"/>
                          </w:rPr>
                          <w:t>I</w:t>
                        </w:r>
                        <w:r>
                          <w:rPr>
                            <w:rFonts w:asciiTheme="majorHAnsi" w:eastAsia="MS PGothic" w:hAnsiTheme="majorHAnsi" w:cstheme="majorHAnsi"/>
                          </w:rPr>
                          <w:t>I</w:t>
                        </w:r>
                        <w:r w:rsidRPr="006744AB">
                          <w:rPr>
                            <w:rFonts w:asciiTheme="majorHAnsi" w:eastAsia="MS PGothic" w:hAnsiTheme="majorHAnsi" w:cstheme="majorHAnsi"/>
                          </w:rPr>
                          <w:t>C</w:t>
                        </w:r>
                        <w:r>
                          <w:rPr>
                            <w:rFonts w:asciiTheme="majorHAnsi" w:eastAsia="MS PGothic" w:hAnsiTheme="majorHAnsi" w:cstheme="majorHAnsi"/>
                          </w:rPr>
                          <w:t>-DVFS</w:t>
                        </w:r>
                      </w:p>
                    </w:txbxContent>
                  </v:textbox>
                </v:rect>
                <v:rect id="Rectangle 67" o:spid="_x0000_s1315" style="position:absolute;left:67;top:24266;width:13429;height:3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" filled="f">
                  <v:textbox inset="1.99367mm,1.93208mm,1.99367mm,.23856mm">
                    <w:txbxContent>
                      <w:p w14:paraId="470975ED" w14:textId="77777777" w:rsidR="00DA6107" w:rsidRPr="006744AB" w:rsidRDefault="00DA6107" w:rsidP="00E63427">
                        <w:pPr>
                          <w:jc w:val="center"/>
                          <w:rPr>
                            <w:rFonts w:asciiTheme="majorHAnsi" w:eastAsia="MS PGothic" w:hAnsiTheme="majorHAnsi" w:cstheme="majorHAnsi"/>
                          </w:rPr>
                        </w:pPr>
                        <w:r w:rsidRPr="006744AB">
                          <w:rPr>
                            <w:rFonts w:asciiTheme="majorHAnsi" w:eastAsia="MS PGothic" w:hAnsiTheme="majorHAnsi" w:cstheme="majorHAnsi"/>
                          </w:rPr>
                          <w:t>PMIC</w:t>
                        </w:r>
                      </w:p>
                    </w:txbxContent>
                  </v:textbox>
                </v:rect>
                <v:shape id="AutoShape 84" o:spid="_x0000_s1316" type="#_x0000_t32" style="position:absolute;left:38511;top:26459;width:4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" strokeweight="2pt">
                  <v:stroke endarrow="block"/>
                </v:shape>
                <v:rect id="Rectangle 60" o:spid="_x0000_s1317" style="position:absolute;left:30334;top:1;width:10129;height:6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" filled="f">
                  <v:textbox inset="1.99367mm,.96608mm,1.99367mm,.23856mm">
                    <w:txbxContent>
                      <w:p w14:paraId="363070EE"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Secure OS</w:t>
                        </w:r>
                      </w:p>
                    </w:txbxContent>
                  </v:textbox>
                </v:rect>
                <v:rect id="Rectangle 60" o:spid="_x0000_s1318" style="position:absolute;left:15671;top:6941;width:24792;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" filled="f">
                  <v:textbox inset="1.99367mm,.96608mm,1.99367mm,.23856mm">
                    <w:txbxContent>
                      <w:p w14:paraId="0C59130C"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Secure Monitor</w:t>
                        </w:r>
                      </w:p>
                    </w:txbxContent>
                  </v:textbox>
                </v:rect>
                <v:rect id="Rectangle 60" o:spid="_x0000_s1319" style="position:absolute;left:67;top:1;width:898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" filled="f">
                  <v:textbox inset="1.99367mm,.96608mm,1.99367mm,.23856mm">
                    <w:txbxContent>
                      <w:p w14:paraId="38D76AB1" w14:textId="77777777" w:rsidR="00DA6107" w:rsidRPr="006744AB" w:rsidRDefault="00DA6107" w:rsidP="00E63427">
                        <w:pPr>
                          <w:rPr>
                            <w:rFonts w:asciiTheme="majorHAnsi" w:eastAsia="MS PGothic" w:hAnsiTheme="majorHAnsi" w:cstheme="majorHAnsi"/>
                            <w:lang w:eastAsia="ja-JP"/>
                          </w:rPr>
                        </w:pPr>
                        <w:r w:rsidRPr="006744AB">
                          <w:rPr>
                            <w:rFonts w:asciiTheme="majorHAnsi" w:eastAsia="MS PGothic" w:hAnsiTheme="majorHAnsi" w:cstheme="majorHAnsi"/>
                            <w:lang w:eastAsia="ja-JP"/>
                          </w:rPr>
                          <w:t>IPL</w:t>
                        </w:r>
                      </w:p>
                    </w:txbxContent>
                  </v:textbox>
                </v:rect>
                <v:shape id="AutoShape 84" o:spid="_x0000_s1320" type="#_x0000_t32" style="position:absolute;left:2136;top:20345;width:0;height:3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" strokeweight="2pt">
                  <v:stroke dashstyle="1 1" endarrow="block"/>
                </v:shape>
                <v:shape id="AutoShape 84" o:spid="_x0000_s1321" type="#_x0000_t32" style="position:absolute;left:4560;top:9327;width:2222;height:8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" strokeweight="2pt">
                  <v:stroke dashstyle="dashDot"/>
                </v:shape>
                <v:rect id="Rectangle 67" o:spid="_x0000_s1322" style="position:absolute;left:32031;top:17900;width:8432;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" filled="f">
                  <v:textbox inset="1.99367mm,1.93208mm,1.99367mm,.23856mm">
                    <w:txbxContent>
                      <w:p w14:paraId="0D94B854" w14:textId="77777777" w:rsidR="00DA6107" w:rsidRPr="006744AB" w:rsidRDefault="00DA6107" w:rsidP="00E63427">
                        <w:pPr>
                          <w:jc w:val="center"/>
                          <w:rPr>
                            <w:rFonts w:asciiTheme="majorHAnsi" w:eastAsia="MS PGothic" w:hAnsiTheme="majorHAnsi" w:cstheme="majorHAnsi"/>
                            <w:lang w:eastAsia="ja-JP"/>
                          </w:rPr>
                        </w:pPr>
                        <w:r>
                          <w:rPr>
                            <w:rFonts w:asciiTheme="majorHAnsi" w:eastAsia="MS PGothic" w:hAnsiTheme="majorHAnsi" w:cstheme="majorHAnsi" w:hint="eastAsia"/>
                            <w:lang w:eastAsia="ja-JP"/>
                          </w:rPr>
                          <w:t>eFuse</w:t>
                        </w:r>
                      </w:p>
                    </w:txbxContent>
                  </v:textbox>
                </v:rect>
                <v:rect id="Rectangle 67" o:spid="_x0000_s1323" style="position:absolute;left:32029;top:15447;width:8432;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" filled="f">
                  <v:textbox inset="1.99367mm,1.93208mm,1.99367mm,.23856mm">
                    <w:txbxContent>
                      <w:p w14:paraId="7105E841" w14:textId="77777777" w:rsidR="00DA6107" w:rsidRPr="006744AB" w:rsidRDefault="00DA6107" w:rsidP="00E63427">
                        <w:pPr>
                          <w:jc w:val="center"/>
                          <w:rPr>
                            <w:rFonts w:asciiTheme="majorHAnsi" w:eastAsia="MS PGothic" w:hAnsiTheme="majorHAnsi" w:cstheme="majorHAnsi"/>
                          </w:rPr>
                        </w:pPr>
                        <w:r>
                          <w:rPr>
                            <w:rFonts w:asciiTheme="majorHAnsi" w:eastAsia="MS PGothic" w:hAnsiTheme="majorHAnsi" w:cstheme="majorHAnsi"/>
                          </w:rPr>
                          <w:t>AVS</w:t>
                        </w:r>
                      </w:p>
                    </w:txbxContent>
                  </v:textbox>
                </v:rect>
                <v:shape id="AutoShape 84" o:spid="_x0000_s1324" type="#_x0000_t32" style="position:absolute;left:5064;top:8143;width:26965;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" strokeweight="2pt">
                  <v:stroke dashstyle="dashDot" startarrow="block"/>
                </v:shape>
                <v:rect id="Rectangle 61" o:spid="_x0000_s1325" style="position:absolute;left:4840;top:21053;width:5114;height:2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" filled="f" stroked="f">
                  <v:textbox inset="0,.96608mm,0,0">
                    <w:txbxContent>
                      <w:p w14:paraId="02CFC70A" w14:textId="77777777" w:rsidR="00DA6107" w:rsidRPr="006744AB" w:rsidRDefault="00DA6107" w:rsidP="000B5DF4">
                        <w:pPr>
                          <w:pStyle w:val="NormalWeb"/>
                          <w:spacing w:after="80"/>
                          <w:rPr>
                            <w:rFonts w:ascii="Arial" w:hAnsi="Arial" w:cs="Arial"/>
                          </w:rPr>
                        </w:pPr>
                        <w:r w:rsidRPr="006744AB">
                          <w:rPr>
                            <w:rFonts w:ascii="MS Gothic" w:eastAsia="MS Gothic" w:hAnsi="MS Gothic" w:cs="MS Gothic" w:hint="eastAsia"/>
                          </w:rPr>
                          <w:t>②</w:t>
                        </w:r>
                      </w:p>
                    </w:txbxContent>
                  </v:textbox>
                </v:rect>
                <v:rect id="Rectangle 61" o:spid="_x0000_s1326" style="position:absolute;top:21053;width:4087;height:2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" filled="f" stroked="f">
                  <v:textbox inset="0,.96608mm,0,0">
                    <w:txbxContent>
                      <w:p w14:paraId="21498DC9" w14:textId="13F40005" w:rsidR="00DA6107" w:rsidRPr="006744AB" w:rsidRDefault="00DA6107" w:rsidP="009A5D59">
                        <w:pPr>
                          <w:pStyle w:val="NormalWeb"/>
                          <w:spacing w:after="80"/>
                          <w:rPr>
                            <w:rFonts w:ascii="Arial" w:eastAsia="MS PGothic" w:hAnsi="Arial" w:cs="Arial"/>
                          </w:rPr>
                        </w:pPr>
                        <w:r w:rsidRPr="009A5D59">
                          <w:rPr>
                            <w:rFonts w:ascii="MS Gothic" w:eastAsia="MS Gothic" w:hAnsi="MS Gothic" w:cs="Arial" w:hint="eastAsia"/>
                          </w:rPr>
                          <w:t>①</w:t>
                        </w:r>
                      </w:p>
                    </w:txbxContent>
                  </v:textbox>
                </v:rect>
                <v:shape id="AutoShape 84" o:spid="_x0000_s1327" type="#_x0000_t32" style="position:absolute;left:11062;top:20348;width:0;height:3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" strokeweight="2pt">
                  <v:stroke endarrow="block"/>
                </v:shape>
                <v:rect id="Rectangle 67" o:spid="_x0000_s1328" style="position:absolute;left:15671;top:3740;width:8432;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" filled="f">
                  <v:textbox inset="1.99367mm,1.93208mm,1.99367mm,.23856mm">
                    <w:txbxContent>
                      <w:p w14:paraId="794B0671" w14:textId="77777777" w:rsidR="00DA6107" w:rsidRPr="006744AB" w:rsidRDefault="00DA6107" w:rsidP="00E63427">
                        <w:pPr>
                          <w:jc w:val="center"/>
                          <w:rPr>
                            <w:rFonts w:asciiTheme="majorHAnsi" w:eastAsia="MS PGothic" w:hAnsiTheme="majorHAnsi" w:cstheme="majorHAnsi"/>
                          </w:rPr>
                        </w:pPr>
                        <w:r>
                          <w:rPr>
                            <w:rFonts w:asciiTheme="majorHAnsi" w:eastAsia="MS PGothic" w:hAnsiTheme="majorHAnsi" w:cstheme="majorHAnsi"/>
                          </w:rPr>
                          <w:t>CPU Freq</w:t>
                        </w:r>
                      </w:p>
                    </w:txbxContent>
                  </v:textbox>
                </v:rect>
                <v:shape id="AutoShape 84" o:spid="_x0000_s1329" type="#_x0000_t32" style="position:absolute;left:23410;top:5219;width:12835;height:10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" strokeweight="2pt">
                  <v:stroke endarrow="block"/>
                </v:shape>
                <v:shape id="AutoShape 84" o:spid="_x0000_s1330" type="#_x0000_t32" style="position:absolute;left:13840;top:4964;width:1831;height:5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" strokeweight="2pt"/>
                <v:shape id="AutoShape 84" o:spid="_x0000_s1331" type="#_x0000_t32" style="position:absolute;left:6782;top:20308;width:0;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" strokeweight="2pt">
                  <v:stroke dashstyle="dashDot" endarrow="block"/>
                </v:shape>
                <v:rect id="Rectangle 61" o:spid="_x0000_s1332" style="position:absolute;left:9614;top:21053;width:5115;height:2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" filled="f" stroked="f">
                  <v:textbox inset="0,.96608mm,0,0">
                    <w:txbxContent>
                      <w:p w14:paraId="7E3F29F2" w14:textId="77777777" w:rsidR="00DA6107" w:rsidRPr="006744AB" w:rsidRDefault="00DA6107" w:rsidP="006744AB">
                        <w:pPr>
                          <w:pStyle w:val="NormalWeb"/>
                          <w:spacing w:after="80"/>
                          <w:ind w:left="360"/>
                          <w:rPr>
                            <w:rFonts w:ascii="Arial" w:hAnsi="Arial" w:cs="Arial"/>
                          </w:rPr>
                        </w:pPr>
                        <w:r>
                          <w:rPr>
                            <w:rFonts w:ascii="MS Gothic" w:eastAsia="MS Gothic" w:hAnsi="MS Gothic" w:cs="MS Gothic" w:hint="eastAsia"/>
                          </w:rPr>
                          <w:t>③</w:t>
                        </w:r>
                      </w:p>
                    </w:txbxContent>
                  </v:textbox>
                </v:rect>
                <v:shapetype id="_x0000_t116" coordsize="21600,21600" o:spt="116" path="m3475,qx,10800,3475,21600l18125,21600qx21600,10800,18125,xe">
                  <v:stroke joinstyle="miter"/>
                  <v:path gradientshapeok="t" o:connecttype="rect" textboxrect="1018,3163,20582,18437"/>
                </v:shapetype>
                <v:shape id="Rectangle 67" o:spid="_x0000_s1333" type="#_x0000_t116" style="position:absolute;left:20976;top:11026;width:15987;height:3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" fillcolor="white [3212]">
                  <v:textbox inset=".96608mm,0,.96608mm,0">
                    <w:txbxContent>
                      <w:p w14:paraId="22A66456" w14:textId="77777777" w:rsidR="00DA6107" w:rsidRPr="006744AB" w:rsidRDefault="00DA6107" w:rsidP="00E63427">
                        <w:pPr>
                          <w:jc w:val="center"/>
                          <w:rPr>
                            <w:rFonts w:asciiTheme="majorHAnsi" w:eastAsia="MS PGothic" w:hAnsiTheme="majorHAnsi" w:cstheme="majorHAnsi"/>
                            <w:lang w:eastAsia="ja-JP"/>
                          </w:rPr>
                        </w:pPr>
                        <w:r>
                          <w:rPr>
                            <w:rFonts w:asciiTheme="majorHAnsi" w:eastAsia="MS PGothic" w:hAnsiTheme="majorHAnsi" w:cstheme="majorHAnsi" w:hint="eastAsia"/>
                            <w:lang w:eastAsia="ja-JP"/>
                          </w:rPr>
                          <w:t xml:space="preserve">Characteristic information per </w:t>
                        </w:r>
                        <w:r>
                          <w:rPr>
                            <w:rFonts w:asciiTheme="majorHAnsi" w:eastAsia="MS PGothic" w:hAnsiTheme="majorHAnsi" w:cstheme="majorHAnsi"/>
                            <w:lang w:eastAsia="ja-JP"/>
                          </w:rPr>
                          <w:t>SoC</w:t>
                        </w:r>
                      </w:p>
                    </w:txbxContent>
                  </v:textbox>
                </v:shape>
                <v:shape id="AutoShape 84" o:spid="_x0000_s1334" type="#_x0000_t32" style="position:absolute;left:38511;top:21583;width:4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" strokeweight="2pt">
                  <v:stroke dashstyle="1 1" endarrow="block"/>
                </v:shape>
                <v:shape id="アーチ 994" o:spid="_x0000_s1335" style="position:absolute;left:12610;top:9739;width:1606;height:1943;rotation:-90;visibility:visible;mso-wrap-style:square;v-text-anchor:middle" coordsize="160587,19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" path="m30,94508c891,56237,20248,22146,49465,7446v35010,-17615,75433,-3196,96947,34581c162540,70347,165091,106874,153120,138067r-2,c165089,106874,162538,70347,146410,42027,124896,4250,84474,-10169,49463,7446,20246,22146,889,56237,28,94508r2,xe" fillcolor="white [3201]" strokecolor="black [3200]" strokeweight="1pt">
                  <v:shadow on="t" color="white [3212]" opacity="22937f" offset="0,4pt"/>
                  <v:path arrowok="t" o:connecttype="custom" o:connectlocs="30,94508;49465,7446;146412,42027;153120,138067;153118,138067;146410,42027;49463,7446;28,94508;30,94508" o:connectangles="0,0,0,0,0,0,0,0,0"/>
                </v:shape>
                <v:shape id="AutoShape 84" o:spid="_x0000_s1336" type="#_x0000_t32" style="position:absolute;left:11062;top:11514;width:2323;height:6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" strokeweight="2pt"/>
                <v:shape id="AutoShape 84" o:spid="_x0000_s1337" type="#_x0000_t32" style="position:absolute;left:38511;top:24121;width:4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" strokeweight="2pt">
                  <v:stroke dashstyle="dashDot" endarrow="block"/>
                </v:shape>
                <v:shape id="Rectangle 67" o:spid="_x0000_s1338" type="#_x0000_t116" style="position:absolute;left:43289;top:20230;width:16460;height:2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" filled="f" stroked="f">
                  <v:textbox inset="0,.48303mm,0,0">
                    <w:txbxContent>
                      <w:p w14:paraId="6B01E60D"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sidRPr="009C239C">
                          <w:rPr>
                            <w:rFonts w:asciiTheme="majorHAnsi" w:eastAsia="MS PGothic" w:hAnsiTheme="majorHAnsi" w:cstheme="majorHAnsi"/>
                            <w:lang w:eastAsia="ja-JP"/>
                          </w:rPr>
                          <w:t>J</w:t>
                        </w:r>
                        <w:r w:rsidRPr="009C239C">
                          <w:rPr>
                            <w:rFonts w:asciiTheme="majorHAnsi" w:eastAsia="MS PGothic" w:hAnsiTheme="majorHAnsi" w:cstheme="majorHAnsi" w:hint="eastAsia"/>
                            <w:lang w:eastAsia="ja-JP"/>
                          </w:rPr>
                          <w:t xml:space="preserve">ust </w:t>
                        </w:r>
                        <w:r>
                          <w:rPr>
                            <w:rFonts w:asciiTheme="majorHAnsi" w:eastAsia="MS PGothic" w:hAnsiTheme="majorHAnsi" w:cstheme="majorHAnsi"/>
                            <w:lang w:eastAsia="ja-JP"/>
                          </w:rPr>
                          <w:t xml:space="preserve">after </w:t>
                        </w:r>
                        <w:r w:rsidRPr="009C239C">
                          <w:rPr>
                            <w:rFonts w:asciiTheme="majorHAnsi" w:eastAsia="MS PGothic" w:hAnsiTheme="majorHAnsi" w:cstheme="majorHAnsi"/>
                            <w:lang w:eastAsia="ja-JP"/>
                          </w:rPr>
                          <w:t>power on</w:t>
                        </w:r>
                      </w:p>
                    </w:txbxContent>
                  </v:textbox>
                </v:shape>
                <v:shape id="Rectangle 67" o:spid="_x0000_s1339" type="#_x0000_t116" style="position:absolute;left:43289;top:22779;width:1646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" filled="f" stroked="f">
                  <v:textbox inset="0,.48303mm,0,0">
                    <w:txbxContent>
                      <w:p w14:paraId="2CFB3417"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sidRPr="00FF2BE7">
                          <w:rPr>
                            <w:rFonts w:asciiTheme="majorHAnsi" w:eastAsia="MS PGothic" w:hAnsiTheme="majorHAnsi" w:cstheme="majorHAnsi" w:hint="eastAsia"/>
                            <w:lang w:eastAsia="ja-JP"/>
                          </w:rPr>
                          <w:t>IPL</w:t>
                        </w:r>
                      </w:p>
                    </w:txbxContent>
                  </v:textbox>
                </v:shape>
                <v:shape id="Rectangle 67" o:spid="_x0000_s1340" type="#_x0000_t116" style="position:absolute;left:43289;top:24984;width:1646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" filled="f" stroked="f">
                  <v:textbox inset="0,.48303mm,0,0">
                    <w:txbxContent>
                      <w:p w14:paraId="6B8EFADD" w14:textId="77777777" w:rsidR="00DA6107" w:rsidRPr="00FF2BE7" w:rsidRDefault="00DA6107" w:rsidP="009B006D">
                        <w:pPr>
                          <w:pStyle w:val="ListParagraph"/>
                          <w:numPr>
                            <w:ilvl w:val="0"/>
                            <w:numId w:val="20"/>
                          </w:numPr>
                          <w:ind w:leftChars="0"/>
                          <w:rPr>
                            <w:rFonts w:asciiTheme="majorHAnsi" w:eastAsia="MS PGothic" w:hAnsiTheme="majorHAnsi" w:cstheme="majorHAnsi"/>
                            <w:lang w:eastAsia="ja-JP"/>
                          </w:rPr>
                        </w:pPr>
                        <w:r>
                          <w:rPr>
                            <w:rFonts w:asciiTheme="majorHAnsi" w:eastAsia="MS PGothic" w:hAnsiTheme="majorHAnsi" w:cstheme="majorHAnsi"/>
                            <w:lang w:eastAsia="ja-JP"/>
                          </w:rPr>
                          <w:t>A</w:t>
                        </w:r>
                        <w:r w:rsidRPr="009C239C">
                          <w:rPr>
                            <w:rFonts w:asciiTheme="majorHAnsi" w:eastAsia="MS PGothic" w:hAnsiTheme="majorHAnsi" w:cstheme="majorHAnsi"/>
                            <w:lang w:eastAsia="ja-JP"/>
                          </w:rPr>
                          <w:t>fter Linux boot</w:t>
                        </w:r>
                        <w:r>
                          <w:rPr>
                            <w:rFonts w:asciiTheme="majorHAnsi" w:eastAsia="MS PGothic" w:hAnsiTheme="majorHAnsi" w:cstheme="majorHAnsi"/>
                            <w:lang w:eastAsia="ja-JP"/>
                          </w:rPr>
                          <w:t>s</w:t>
                        </w:r>
                        <w:r w:rsidRPr="009C239C">
                          <w:rPr>
                            <w:rFonts w:asciiTheme="majorHAnsi" w:eastAsia="MS PGothic" w:hAnsiTheme="majorHAnsi" w:cstheme="majorHAnsi"/>
                            <w:lang w:eastAsia="ja-JP"/>
                          </w:rPr>
                          <w:t xml:space="preserve"> up</w:t>
                        </w:r>
                      </w:p>
                    </w:txbxContent>
                  </v:textbox>
                </v:shape>
                <w10:anchorlock/>
              </v:group>
            </w:pict>
          </mc:Fallback>
        </mc:AlternateContent>
      </w:r>
    </w:p>
    <w:p w14:paraId="6B2E5261" w14:textId="0D043629" w:rsidR="00E63427" w:rsidRDefault="00DB32D8" w:rsidP="00E63427">
      <w:pPr>
        <w:pStyle w:val="Caption"/>
        <w:jc w:val="center"/>
        <w:rPr>
          <w:lang w:eastAsia="ja-JP"/>
        </w:rPr>
      </w:pPr>
      <w:bookmarkStart w:id="61" w:name="_Ref431473485"/>
      <w:r>
        <w:rPr>
          <w:rFonts w:hint="eastAsia"/>
          <w:lang w:eastAsia="ja-JP"/>
        </w:rPr>
        <w:t>Figure</w:t>
      </w:r>
      <w:r w:rsidR="00E63427">
        <w:rPr>
          <w:lang w:eastAsia="ja-JP"/>
        </w:rPr>
        <w:t xml:space="preserve"> </w:t>
      </w:r>
      <w:r w:rsidR="00E63427">
        <w:fldChar w:fldCharType="begin"/>
      </w:r>
      <w:r w:rsidR="00E63427">
        <w:rPr>
          <w:lang w:eastAsia="ja-JP"/>
        </w:rPr>
        <w:instrText xml:space="preserve"> STYLEREF 1 \s </w:instrText>
      </w:r>
      <w:r w:rsidR="00E63427">
        <w:fldChar w:fldCharType="separate"/>
      </w:r>
      <w:r w:rsidR="006E676E">
        <w:rPr>
          <w:noProof/>
          <w:lang w:eastAsia="ja-JP"/>
        </w:rPr>
        <w:t>4</w:t>
      </w:r>
      <w:r w:rsidR="00E63427">
        <w:rPr>
          <w:noProof/>
        </w:rPr>
        <w:fldChar w:fldCharType="end"/>
      </w:r>
      <w:r w:rsidR="00E63427">
        <w:rPr>
          <w:lang w:eastAsia="ja-JP"/>
        </w:rPr>
        <w:noBreakHyphen/>
      </w:r>
      <w:r w:rsidR="00E63427">
        <w:fldChar w:fldCharType="begin"/>
      </w:r>
      <w:r w:rsidR="00E63427">
        <w:rPr>
          <w:lang w:eastAsia="ja-JP"/>
        </w:rPr>
        <w:instrText xml:space="preserve"> SEQ Figure \* ARABIC \s 1 </w:instrText>
      </w:r>
      <w:r w:rsidR="00E63427">
        <w:fldChar w:fldCharType="separate"/>
      </w:r>
      <w:r w:rsidR="006E676E">
        <w:rPr>
          <w:noProof/>
          <w:lang w:eastAsia="ja-JP"/>
        </w:rPr>
        <w:t>7</w:t>
      </w:r>
      <w:r w:rsidR="00E63427">
        <w:rPr>
          <w:noProof/>
        </w:rPr>
        <w:fldChar w:fldCharType="end"/>
      </w:r>
      <w:bookmarkEnd w:id="61"/>
      <w:r w:rsidR="00E63427">
        <w:rPr>
          <w:rFonts w:hint="eastAsia"/>
          <w:lang w:eastAsia="ja-JP"/>
        </w:rPr>
        <w:t xml:space="preserve"> </w:t>
      </w:r>
      <w:r>
        <w:rPr>
          <w:lang w:eastAsia="ja-JP"/>
        </w:rPr>
        <w:t>Processing flow of AVS</w:t>
      </w:r>
    </w:p>
    <w:p w14:paraId="6B1B3DB6" w14:textId="5BFFD9F7" w:rsidR="008A4EF5" w:rsidRDefault="008A4EF5" w:rsidP="00BC4F3C">
      <w:pPr>
        <w:pStyle w:val="ListParagraph"/>
        <w:numPr>
          <w:ilvl w:val="0"/>
          <w:numId w:val="19"/>
        </w:numPr>
        <w:snapToGrid w:val="0"/>
        <w:ind w:leftChars="0"/>
        <w:rPr>
          <w:lang w:eastAsia="ja-JP"/>
        </w:rPr>
      </w:pPr>
      <w:r>
        <w:rPr>
          <w:lang w:eastAsia="ja-JP"/>
        </w:rPr>
        <w:t>eFuse contains the value of AVS table for each specific SoC</w:t>
      </w:r>
      <w:r w:rsidR="00405B4E">
        <w:rPr>
          <w:lang w:eastAsia="ja-JP"/>
        </w:rPr>
        <w:t xml:space="preserve">, and that value is read via </w:t>
      </w:r>
      <w:r w:rsidR="004E4F19">
        <w:rPr>
          <w:lang w:eastAsia="ja-JP"/>
        </w:rPr>
        <w:t xml:space="preserve">AVS </w:t>
      </w:r>
      <w:r w:rsidR="00405B4E">
        <w:rPr>
          <w:lang w:eastAsia="ja-JP"/>
        </w:rPr>
        <w:t>module</w:t>
      </w:r>
      <w:r>
        <w:rPr>
          <w:lang w:eastAsia="ja-JP"/>
        </w:rPr>
        <w:t xml:space="preserve">. </w:t>
      </w:r>
      <w:r w:rsidR="004D40AF">
        <w:rPr>
          <w:lang w:eastAsia="ja-JP"/>
        </w:rPr>
        <w:t>Base on that value, t</w:t>
      </w:r>
      <w:r>
        <w:rPr>
          <w:lang w:eastAsia="ja-JP"/>
        </w:rPr>
        <w:t>arget AVS table as</w:t>
      </w:r>
      <w:r w:rsidR="004D40AF">
        <w:rPr>
          <w:lang w:eastAsia="ja-JP"/>
        </w:rPr>
        <w:t xml:space="preserve"> described in</w:t>
      </w:r>
      <w:r>
        <w:rPr>
          <w:lang w:eastAsia="ja-JP"/>
        </w:rPr>
        <w:t xml:space="preserve"> DT</w:t>
      </w:r>
      <w:r w:rsidR="00BC4F3C">
        <w:rPr>
          <w:lang w:eastAsia="ja-JP"/>
        </w:rPr>
        <w:t xml:space="preserve"> wil</w:t>
      </w:r>
      <w:r w:rsidR="004D40AF">
        <w:rPr>
          <w:lang w:eastAsia="ja-JP"/>
        </w:rPr>
        <w:t>l be selected</w:t>
      </w:r>
      <w:r>
        <w:rPr>
          <w:lang w:eastAsia="ja-JP"/>
        </w:rPr>
        <w:t>. Each AVS table contain</w:t>
      </w:r>
      <w:r w:rsidR="001B7BFE">
        <w:rPr>
          <w:lang w:eastAsia="ja-JP"/>
        </w:rPr>
        <w:t>s</w:t>
      </w:r>
      <w:r>
        <w:rPr>
          <w:lang w:eastAsia="ja-JP"/>
        </w:rPr>
        <w:t xml:space="preserve"> the frequency</w:t>
      </w:r>
      <w:r w:rsidR="00BA44B5">
        <w:rPr>
          <w:lang w:eastAsia="ja-JP"/>
        </w:rPr>
        <w:t>-voltage</w:t>
      </w:r>
      <w:r>
        <w:rPr>
          <w:lang w:eastAsia="ja-JP"/>
        </w:rPr>
        <w:t xml:space="preserve"> </w:t>
      </w:r>
      <w:r w:rsidR="001B7BFE">
        <w:rPr>
          <w:lang w:eastAsia="ja-JP"/>
        </w:rPr>
        <w:t>pair</w:t>
      </w:r>
      <w:r w:rsidR="00E40E38">
        <w:rPr>
          <w:lang w:eastAsia="ja-JP"/>
        </w:rPr>
        <w:t>s</w:t>
      </w:r>
      <w:r>
        <w:rPr>
          <w:lang w:eastAsia="ja-JP"/>
        </w:rPr>
        <w:t xml:space="preserve"> for each supported CPU frequency (from 500</w:t>
      </w:r>
      <w:r w:rsidR="002B08BF">
        <w:rPr>
          <w:lang w:eastAsia="ja-JP"/>
        </w:rPr>
        <w:t>MHz</w:t>
      </w:r>
      <w:r>
        <w:rPr>
          <w:lang w:eastAsia="ja-JP"/>
        </w:rPr>
        <w:t xml:space="preserve"> to </w:t>
      </w:r>
      <w:r w:rsidR="003617F1">
        <w:rPr>
          <w:lang w:eastAsia="ja-JP"/>
        </w:rPr>
        <w:t>1.7</w:t>
      </w:r>
      <w:r w:rsidR="002B08BF">
        <w:rPr>
          <w:lang w:eastAsia="ja-JP"/>
        </w:rPr>
        <w:t>GHz</w:t>
      </w:r>
      <w:r w:rsidR="003617F1">
        <w:rPr>
          <w:lang w:eastAsia="ja-JP"/>
        </w:rPr>
        <w:t xml:space="preserve"> on </w:t>
      </w:r>
      <w:r w:rsidR="0075615A">
        <w:rPr>
          <w:lang w:eastAsia="ja-JP"/>
        </w:rPr>
        <w:t xml:space="preserve">R-Car </w:t>
      </w:r>
      <w:r w:rsidR="003617F1">
        <w:rPr>
          <w:lang w:eastAsia="ja-JP"/>
        </w:rPr>
        <w:t>H3 or to 1.8</w:t>
      </w:r>
      <w:r w:rsidR="002B08BF">
        <w:rPr>
          <w:lang w:eastAsia="ja-JP"/>
        </w:rPr>
        <w:t>GHz</w:t>
      </w:r>
      <w:r w:rsidR="003617F1">
        <w:rPr>
          <w:lang w:eastAsia="ja-JP"/>
        </w:rPr>
        <w:t xml:space="preserve"> on </w:t>
      </w:r>
      <w:r w:rsidR="0075615A">
        <w:rPr>
          <w:lang w:eastAsia="ja-JP"/>
        </w:rPr>
        <w:t xml:space="preserve">R-Car </w:t>
      </w:r>
      <w:r w:rsidR="009B44EE">
        <w:rPr>
          <w:lang w:eastAsia="ja-JP"/>
        </w:rPr>
        <w:t>M3</w:t>
      </w:r>
      <w:r>
        <w:rPr>
          <w:lang w:eastAsia="ja-JP"/>
        </w:rPr>
        <w:t>).</w:t>
      </w:r>
      <w:r w:rsidRPr="00C335B1">
        <w:rPr>
          <w:lang w:eastAsia="ja-JP"/>
        </w:rPr>
        <w:t xml:space="preserve"> </w:t>
      </w:r>
    </w:p>
    <w:p w14:paraId="0F1B4D4E" w14:textId="77777777" w:rsidR="00C335B1" w:rsidRDefault="00C335B1" w:rsidP="008A4EF5">
      <w:pPr>
        <w:pStyle w:val="ListParagraph"/>
        <w:numPr>
          <w:ilvl w:val="0"/>
          <w:numId w:val="19"/>
        </w:numPr>
        <w:snapToGrid w:val="0"/>
        <w:ind w:leftChars="0"/>
        <w:rPr>
          <w:lang w:eastAsia="ja-JP"/>
        </w:rPr>
      </w:pPr>
      <w:r w:rsidRPr="00C335B1">
        <w:rPr>
          <w:lang w:eastAsia="ja-JP"/>
        </w:rPr>
        <w:t xml:space="preserve">Just after power on, frequency </w:t>
      </w:r>
      <w:r w:rsidR="00C154E6">
        <w:rPr>
          <w:lang w:eastAsia="ja-JP"/>
        </w:rPr>
        <w:t xml:space="preserve">depends </w:t>
      </w:r>
      <w:r w:rsidR="003907A2">
        <w:rPr>
          <w:lang w:eastAsia="ja-JP"/>
        </w:rPr>
        <w:t>on</w:t>
      </w:r>
      <w:r w:rsidR="00BA44B5">
        <w:rPr>
          <w:lang w:eastAsia="ja-JP"/>
        </w:rPr>
        <w:t xml:space="preserve"> </w:t>
      </w:r>
      <w:r w:rsidRPr="00C335B1">
        <w:rPr>
          <w:lang w:eastAsia="ja-JP"/>
        </w:rPr>
        <w:t xml:space="preserve">MD </w:t>
      </w:r>
      <w:r w:rsidR="009F7E00">
        <w:rPr>
          <w:lang w:eastAsia="ja-JP"/>
        </w:rPr>
        <w:t>pin</w:t>
      </w:r>
      <w:r w:rsidR="003907A2">
        <w:rPr>
          <w:lang w:eastAsia="ja-JP"/>
        </w:rPr>
        <w:t>s</w:t>
      </w:r>
      <w:r w:rsidR="00C154E6">
        <w:rPr>
          <w:lang w:eastAsia="ja-JP"/>
        </w:rPr>
        <w:t xml:space="preserve"> setting</w:t>
      </w:r>
      <w:r w:rsidR="009F7E00">
        <w:rPr>
          <w:lang w:eastAsia="ja-JP"/>
        </w:rPr>
        <w:t xml:space="preserve"> </w:t>
      </w:r>
      <w:r w:rsidRPr="00C335B1">
        <w:rPr>
          <w:lang w:eastAsia="ja-JP"/>
        </w:rPr>
        <w:t>and voltage is initial value of PMIC.</w:t>
      </w:r>
    </w:p>
    <w:p w14:paraId="25716940" w14:textId="77777777" w:rsidR="00C335B1" w:rsidRDefault="00886FE9" w:rsidP="00C335B1">
      <w:pPr>
        <w:pStyle w:val="ListParagraph"/>
        <w:snapToGrid w:val="0"/>
        <w:ind w:leftChars="0" w:left="360"/>
        <w:rPr>
          <w:lang w:eastAsia="ja-JP"/>
        </w:rPr>
      </w:pPr>
      <w:r>
        <w:rPr>
          <w:lang w:eastAsia="ja-JP"/>
        </w:rPr>
        <w:t xml:space="preserve">Frequency of </w:t>
      </w:r>
      <w:r w:rsidR="00C335B1">
        <w:rPr>
          <w:rFonts w:hint="eastAsia"/>
          <w:lang w:eastAsia="ja-JP"/>
        </w:rPr>
        <w:t xml:space="preserve">CA57=1.5GHz, </w:t>
      </w:r>
      <w:r>
        <w:rPr>
          <w:lang w:eastAsia="ja-JP"/>
        </w:rPr>
        <w:t xml:space="preserve">Frequency </w:t>
      </w:r>
      <w:r w:rsidR="00C335B1">
        <w:rPr>
          <w:rFonts w:hint="eastAsia"/>
          <w:lang w:eastAsia="ja-JP"/>
        </w:rPr>
        <w:t>GPU=600</w:t>
      </w:r>
      <w:r w:rsidR="002B08BF">
        <w:rPr>
          <w:lang w:eastAsia="ja-JP"/>
        </w:rPr>
        <w:t>MHz</w:t>
      </w:r>
      <w:r w:rsidR="00C335B1">
        <w:rPr>
          <w:rFonts w:hint="eastAsia"/>
          <w:lang w:eastAsia="ja-JP"/>
        </w:rPr>
        <w:t xml:space="preserve">, </w:t>
      </w:r>
      <w:r>
        <w:rPr>
          <w:lang w:eastAsia="ja-JP"/>
        </w:rPr>
        <w:t xml:space="preserve">Voltage </w:t>
      </w:r>
      <w:r w:rsidR="00C335B1">
        <w:rPr>
          <w:rFonts w:hint="eastAsia"/>
          <w:lang w:eastAsia="ja-JP"/>
        </w:rPr>
        <w:t>=AVS DVFS VIDx (</w:t>
      </w:r>
      <w:r w:rsidR="00C335B1">
        <w:rPr>
          <w:lang w:eastAsia="ja-JP"/>
        </w:rPr>
        <w:t>x=AVS1/AVS2 terminal output value</w:t>
      </w:r>
      <w:r w:rsidR="00C335B1">
        <w:rPr>
          <w:rFonts w:hint="eastAsia"/>
          <w:lang w:eastAsia="ja-JP"/>
        </w:rPr>
        <w:t>)</w:t>
      </w:r>
    </w:p>
    <w:p w14:paraId="0ADF93C5" w14:textId="77777777" w:rsidR="00C335B1" w:rsidRDefault="00C335B1" w:rsidP="009B006D">
      <w:pPr>
        <w:pStyle w:val="ListParagraph"/>
        <w:numPr>
          <w:ilvl w:val="0"/>
          <w:numId w:val="19"/>
        </w:numPr>
        <w:snapToGrid w:val="0"/>
        <w:ind w:leftChars="0"/>
        <w:rPr>
          <w:lang w:eastAsia="ja-JP"/>
        </w:rPr>
      </w:pPr>
      <w:r>
        <w:rPr>
          <w:rFonts w:hint="eastAsia"/>
          <w:lang w:eastAsia="ja-JP"/>
        </w:rPr>
        <w:t xml:space="preserve">IPL </w:t>
      </w:r>
      <w:r w:rsidR="009F7E00">
        <w:rPr>
          <w:lang w:eastAsia="ja-JP"/>
        </w:rPr>
        <w:t>sets</w:t>
      </w:r>
      <w:r>
        <w:rPr>
          <w:rFonts w:hint="eastAsia"/>
          <w:lang w:eastAsia="ja-JP"/>
        </w:rPr>
        <w:t xml:space="preserve"> </w:t>
      </w:r>
      <w:r w:rsidR="00886FE9">
        <w:rPr>
          <w:lang w:eastAsia="ja-JP"/>
        </w:rPr>
        <w:t xml:space="preserve">one </w:t>
      </w:r>
      <w:r w:rsidR="00BA44B5">
        <w:rPr>
          <w:lang w:eastAsia="ja-JP"/>
        </w:rPr>
        <w:t>frequency-voltage pair</w:t>
      </w:r>
      <w:r w:rsidR="009F7E00">
        <w:rPr>
          <w:lang w:eastAsia="ja-JP"/>
        </w:rPr>
        <w:t xml:space="preserve"> of </w:t>
      </w:r>
      <w:r w:rsidR="00BA44B5">
        <w:rPr>
          <w:lang w:eastAsia="ja-JP"/>
        </w:rPr>
        <w:t xml:space="preserve">target </w:t>
      </w:r>
      <w:r w:rsidR="009F7E00">
        <w:rPr>
          <w:lang w:eastAsia="ja-JP"/>
        </w:rPr>
        <w:t>AVS pattern</w:t>
      </w:r>
      <w:r>
        <w:rPr>
          <w:rFonts w:hint="eastAsia"/>
          <w:lang w:eastAsia="ja-JP"/>
        </w:rPr>
        <w:t xml:space="preserve"> according to </w:t>
      </w:r>
      <w:r w:rsidR="00573B04">
        <w:rPr>
          <w:lang w:eastAsia="ja-JP"/>
        </w:rPr>
        <w:t>c</w:t>
      </w:r>
      <w:r w:rsidR="00573B04" w:rsidRPr="00573B04">
        <w:rPr>
          <w:lang w:eastAsia="ja-JP"/>
        </w:rPr>
        <w:t>haracteristic information per SoC</w:t>
      </w:r>
      <w:r w:rsidR="00573B04">
        <w:rPr>
          <w:lang w:eastAsia="ja-JP"/>
        </w:rPr>
        <w:t>.</w:t>
      </w:r>
    </w:p>
    <w:p w14:paraId="3E34A609" w14:textId="77777777" w:rsidR="00FB5ECE" w:rsidRPr="00FB5ECE" w:rsidRDefault="00886FE9" w:rsidP="00FB5ECE">
      <w:pPr>
        <w:pStyle w:val="ListParagraph"/>
        <w:snapToGrid w:val="0"/>
        <w:ind w:leftChars="0" w:left="360"/>
        <w:rPr>
          <w:lang w:eastAsia="ja-JP"/>
        </w:rPr>
      </w:pPr>
      <w:r>
        <w:rPr>
          <w:lang w:eastAsia="ja-JP"/>
        </w:rPr>
        <w:t xml:space="preserve">Frequency of </w:t>
      </w:r>
      <w:r w:rsidR="00FB5ECE">
        <w:rPr>
          <w:rFonts w:hint="eastAsia"/>
          <w:lang w:eastAsia="ja-JP"/>
        </w:rPr>
        <w:t xml:space="preserve">CA57=1.5GHz, </w:t>
      </w:r>
      <w:r>
        <w:rPr>
          <w:lang w:eastAsia="ja-JP"/>
        </w:rPr>
        <w:t xml:space="preserve">Frequency of </w:t>
      </w:r>
      <w:r w:rsidR="00FB5ECE">
        <w:rPr>
          <w:rFonts w:hint="eastAsia"/>
          <w:lang w:eastAsia="ja-JP"/>
        </w:rPr>
        <w:t>GPU=600</w:t>
      </w:r>
      <w:r w:rsidR="002B08BF">
        <w:rPr>
          <w:lang w:eastAsia="ja-JP"/>
        </w:rPr>
        <w:t>MHz</w:t>
      </w:r>
      <w:r w:rsidR="00FB5ECE">
        <w:rPr>
          <w:rFonts w:hint="eastAsia"/>
          <w:lang w:eastAsia="ja-JP"/>
        </w:rPr>
        <w:t xml:space="preserve">, </w:t>
      </w:r>
      <w:r>
        <w:rPr>
          <w:lang w:eastAsia="ja-JP"/>
        </w:rPr>
        <w:t>Voltage</w:t>
      </w:r>
      <w:r w:rsidR="00FB5ECE">
        <w:rPr>
          <w:rFonts w:hint="eastAsia"/>
          <w:lang w:eastAsia="ja-JP"/>
        </w:rPr>
        <w:t>=</w:t>
      </w:r>
      <w:r w:rsidR="00BA44B5">
        <w:rPr>
          <w:lang w:eastAsia="ja-JP"/>
        </w:rPr>
        <w:t>voltage value in pair with 1.5GHz.</w:t>
      </w:r>
    </w:p>
    <w:p w14:paraId="04D28D53" w14:textId="77777777" w:rsidR="00573B04" w:rsidRDefault="00573B04" w:rsidP="009B006D">
      <w:pPr>
        <w:pStyle w:val="ListParagraph"/>
        <w:numPr>
          <w:ilvl w:val="0"/>
          <w:numId w:val="19"/>
        </w:numPr>
        <w:snapToGrid w:val="0"/>
        <w:ind w:leftChars="0"/>
        <w:rPr>
          <w:lang w:eastAsia="ja-JP"/>
        </w:rPr>
      </w:pPr>
      <w:r>
        <w:rPr>
          <w:rFonts w:hint="eastAsia"/>
          <w:lang w:eastAsia="ja-JP"/>
        </w:rPr>
        <w:t>After Linux boots up</w:t>
      </w:r>
      <w:r>
        <w:rPr>
          <w:lang w:eastAsia="ja-JP"/>
        </w:rPr>
        <w:t xml:space="preserve">, </w:t>
      </w:r>
      <w:r w:rsidR="00886FE9">
        <w:rPr>
          <w:lang w:eastAsia="ja-JP"/>
        </w:rPr>
        <w:t>AVS pattern</w:t>
      </w:r>
      <w:r w:rsidR="009F7E00">
        <w:rPr>
          <w:lang w:eastAsia="ja-JP"/>
        </w:rPr>
        <w:t xml:space="preserve"> is chosen according to c</w:t>
      </w:r>
      <w:r w:rsidR="009F7E00" w:rsidRPr="00573B04">
        <w:rPr>
          <w:lang w:eastAsia="ja-JP"/>
        </w:rPr>
        <w:t>haracteristic information per SoC</w:t>
      </w:r>
      <w:r w:rsidR="009F7E00">
        <w:rPr>
          <w:lang w:eastAsia="ja-JP"/>
        </w:rPr>
        <w:t xml:space="preserve">. Then, </w:t>
      </w:r>
      <w:r>
        <w:rPr>
          <w:lang w:eastAsia="ja-JP"/>
        </w:rPr>
        <w:t xml:space="preserve">CPU Freq </w:t>
      </w:r>
      <w:r w:rsidR="00886FE9">
        <w:rPr>
          <w:lang w:eastAsia="ja-JP"/>
        </w:rPr>
        <w:t xml:space="preserve">dynamically changes </w:t>
      </w:r>
      <w:r w:rsidR="006B3D01">
        <w:rPr>
          <w:lang w:eastAsia="ja-JP"/>
        </w:rPr>
        <w:t xml:space="preserve">operating </w:t>
      </w:r>
      <w:r w:rsidR="00886FE9">
        <w:rPr>
          <w:lang w:eastAsia="ja-JP"/>
        </w:rPr>
        <w:t>mode (frequency and voltage)</w:t>
      </w:r>
      <w:r w:rsidR="00886FE9" w:rsidRPr="00886FE9">
        <w:rPr>
          <w:lang w:eastAsia="ja-JP"/>
        </w:rPr>
        <w:t xml:space="preserve"> from AVS pattern chosen in accordance with CPU load.</w:t>
      </w:r>
    </w:p>
    <w:p w14:paraId="1C846BC4" w14:textId="77777777" w:rsidR="00490032" w:rsidRDefault="00886FE9" w:rsidP="00573B04">
      <w:pPr>
        <w:pStyle w:val="ListParagraph"/>
        <w:snapToGrid w:val="0"/>
        <w:ind w:leftChars="0" w:left="360"/>
        <w:rPr>
          <w:lang w:eastAsia="ja-JP"/>
        </w:rPr>
      </w:pPr>
      <w:r>
        <w:rPr>
          <w:lang w:eastAsia="ja-JP"/>
        </w:rPr>
        <w:t xml:space="preserve">Frequency of </w:t>
      </w:r>
      <w:r>
        <w:rPr>
          <w:rFonts w:hint="eastAsia"/>
          <w:lang w:eastAsia="ja-JP"/>
        </w:rPr>
        <w:t>CA57=CPU Freq</w:t>
      </w:r>
      <w:r>
        <w:rPr>
          <w:lang w:eastAsia="ja-JP"/>
        </w:rPr>
        <w:t xml:space="preserve"> control</w:t>
      </w:r>
      <w:r>
        <w:rPr>
          <w:rFonts w:hint="eastAsia"/>
          <w:lang w:eastAsia="ja-JP"/>
        </w:rPr>
        <w:t xml:space="preserve">, </w:t>
      </w:r>
      <w:r>
        <w:rPr>
          <w:lang w:eastAsia="ja-JP"/>
        </w:rPr>
        <w:t xml:space="preserve">Frequency of </w:t>
      </w:r>
      <w:r>
        <w:rPr>
          <w:rFonts w:hint="eastAsia"/>
          <w:lang w:eastAsia="ja-JP"/>
        </w:rPr>
        <w:t xml:space="preserve">GPU=600MHz, </w:t>
      </w:r>
      <w:r>
        <w:rPr>
          <w:lang w:eastAsia="ja-JP"/>
        </w:rPr>
        <w:t>Voltage</w:t>
      </w:r>
      <w:r>
        <w:rPr>
          <w:rFonts w:hint="eastAsia"/>
          <w:lang w:eastAsia="ja-JP"/>
        </w:rPr>
        <w:t>=CPU Freq</w:t>
      </w:r>
      <w:r>
        <w:rPr>
          <w:lang w:eastAsia="ja-JP"/>
        </w:rPr>
        <w:t xml:space="preserve"> </w:t>
      </w:r>
      <w:r>
        <w:rPr>
          <w:rFonts w:hint="eastAsia"/>
          <w:lang w:eastAsia="ja-JP"/>
        </w:rPr>
        <w:t>c</w:t>
      </w:r>
      <w:r>
        <w:rPr>
          <w:lang w:eastAsia="ja-JP"/>
        </w:rPr>
        <w:t>ontrol</w:t>
      </w:r>
    </w:p>
    <w:p w14:paraId="1F27040A" w14:textId="77777777" w:rsidR="003A6829" w:rsidRPr="003A6829" w:rsidRDefault="003A6829" w:rsidP="003A6829">
      <w:pPr>
        <w:pStyle w:val="ListParagraph"/>
        <w:snapToGrid w:val="0"/>
        <w:ind w:leftChars="0" w:left="360"/>
        <w:rPr>
          <w:lang w:eastAsia="ja-JP"/>
        </w:rPr>
      </w:pPr>
    </w:p>
    <w:p w14:paraId="36D2B233" w14:textId="071151E3" w:rsidR="00AB0703" w:rsidRDefault="00AB0703" w:rsidP="0067510D">
      <w:pPr>
        <w:pStyle w:val="Caption"/>
        <w:keepNext/>
      </w:pPr>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4</w:t>
      </w:r>
      <w:r w:rsidR="00FF71C3">
        <w:rPr>
          <w:noProof/>
        </w:rPr>
        <w:fldChar w:fldCharType="end"/>
      </w:r>
      <w:r>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12</w:t>
      </w:r>
      <w:r w:rsidR="00FF71C3">
        <w:rPr>
          <w:noProof/>
        </w:rPr>
        <w:fldChar w:fldCharType="end"/>
      </w:r>
      <w:r>
        <w:t xml:space="preserve"> </w:t>
      </w:r>
      <w:r w:rsidRPr="0006398F">
        <w:t>Frequency/Voltage setting in each software</w:t>
      </w:r>
    </w:p>
    <w:tbl>
      <w:tblPr>
        <w:tblStyle w:val="TableGrid"/>
        <w:tblW w:w="0" w:type="auto"/>
        <w:tblLook w:val="04A0" w:firstRow="1" w:lastRow="0" w:firstColumn="1" w:lastColumn="0" w:noHBand="0" w:noVBand="1"/>
      </w:tblPr>
      <w:tblGrid>
        <w:gridCol w:w="420"/>
        <w:gridCol w:w="2121"/>
        <w:gridCol w:w="1967"/>
        <w:gridCol w:w="1887"/>
        <w:gridCol w:w="3327"/>
      </w:tblGrid>
      <w:tr w:rsidR="00696D01" w14:paraId="77BA10B5" w14:textId="77777777" w:rsidTr="00375C9B">
        <w:trPr>
          <w:trHeight w:val="56"/>
        </w:trPr>
        <w:tc>
          <w:tcPr>
            <w:tcW w:w="420" w:type="dxa"/>
            <w:tcBorders>
              <w:top w:val="single" w:sz="12" w:space="0" w:color="auto"/>
              <w:left w:val="single" w:sz="12" w:space="0" w:color="auto"/>
              <w:bottom w:val="single" w:sz="12" w:space="0" w:color="auto"/>
            </w:tcBorders>
            <w:vAlign w:val="center"/>
          </w:tcPr>
          <w:p w14:paraId="4C0B1BB4" w14:textId="77777777" w:rsidR="00696D01" w:rsidRDefault="00696D01" w:rsidP="00F722D5">
            <w:pPr>
              <w:jc w:val="center"/>
              <w:rPr>
                <w:lang w:eastAsia="ja-JP"/>
              </w:rPr>
            </w:pPr>
          </w:p>
        </w:tc>
        <w:tc>
          <w:tcPr>
            <w:tcW w:w="2121" w:type="dxa"/>
            <w:tcBorders>
              <w:top w:val="single" w:sz="12" w:space="0" w:color="auto"/>
              <w:bottom w:val="single" w:sz="12" w:space="0" w:color="auto"/>
            </w:tcBorders>
            <w:vAlign w:val="center"/>
          </w:tcPr>
          <w:p w14:paraId="6132A5AD" w14:textId="77777777" w:rsidR="00696D01" w:rsidRDefault="00696D01" w:rsidP="00F722D5">
            <w:pPr>
              <w:jc w:val="center"/>
              <w:rPr>
                <w:lang w:eastAsia="ja-JP"/>
              </w:rPr>
            </w:pPr>
          </w:p>
        </w:tc>
        <w:tc>
          <w:tcPr>
            <w:tcW w:w="1967" w:type="dxa"/>
            <w:tcBorders>
              <w:top w:val="single" w:sz="12" w:space="0" w:color="auto"/>
              <w:bottom w:val="single" w:sz="12" w:space="0" w:color="auto"/>
            </w:tcBorders>
            <w:vAlign w:val="center"/>
          </w:tcPr>
          <w:p w14:paraId="6F0ABD27" w14:textId="77777777" w:rsidR="00696D01" w:rsidRDefault="00696D01" w:rsidP="0015349D">
            <w:pPr>
              <w:jc w:val="center"/>
              <w:rPr>
                <w:lang w:eastAsia="ja-JP"/>
              </w:rPr>
            </w:pPr>
            <w:r>
              <w:rPr>
                <w:rFonts w:hint="eastAsia"/>
                <w:lang w:eastAsia="ja-JP"/>
              </w:rPr>
              <w:t>CA57</w:t>
            </w:r>
            <w:r>
              <w:rPr>
                <w:lang w:eastAsia="ja-JP"/>
              </w:rPr>
              <w:t xml:space="preserve"> </w:t>
            </w:r>
            <w:r w:rsidR="0015349D">
              <w:rPr>
                <w:lang w:eastAsia="ja-JP"/>
              </w:rPr>
              <w:t xml:space="preserve">Frequency </w:t>
            </w:r>
          </w:p>
        </w:tc>
        <w:tc>
          <w:tcPr>
            <w:tcW w:w="1887" w:type="dxa"/>
            <w:tcBorders>
              <w:top w:val="single" w:sz="12" w:space="0" w:color="auto"/>
              <w:bottom w:val="single" w:sz="12" w:space="0" w:color="auto"/>
            </w:tcBorders>
            <w:vAlign w:val="center"/>
          </w:tcPr>
          <w:p w14:paraId="0A07832C" w14:textId="77777777" w:rsidR="00696D01" w:rsidRDefault="00696D01" w:rsidP="0015349D">
            <w:pPr>
              <w:jc w:val="center"/>
              <w:rPr>
                <w:lang w:eastAsia="ja-JP"/>
              </w:rPr>
            </w:pPr>
            <w:r>
              <w:rPr>
                <w:rFonts w:hint="eastAsia"/>
                <w:lang w:eastAsia="ja-JP"/>
              </w:rPr>
              <w:t>GPU</w:t>
            </w:r>
            <w:r>
              <w:rPr>
                <w:lang w:eastAsia="ja-JP"/>
              </w:rPr>
              <w:t xml:space="preserve"> </w:t>
            </w:r>
            <w:r w:rsidR="0015349D">
              <w:rPr>
                <w:lang w:eastAsia="ja-JP"/>
              </w:rPr>
              <w:t xml:space="preserve">Frequency </w:t>
            </w:r>
          </w:p>
        </w:tc>
        <w:tc>
          <w:tcPr>
            <w:tcW w:w="3327" w:type="dxa"/>
            <w:tcBorders>
              <w:top w:val="single" w:sz="12" w:space="0" w:color="auto"/>
              <w:bottom w:val="single" w:sz="12" w:space="0" w:color="auto"/>
              <w:right w:val="single" w:sz="12" w:space="0" w:color="auto"/>
            </w:tcBorders>
            <w:vAlign w:val="center"/>
          </w:tcPr>
          <w:p w14:paraId="5D3FE827" w14:textId="77777777" w:rsidR="00696D01" w:rsidRDefault="0015349D" w:rsidP="0015349D">
            <w:pPr>
              <w:jc w:val="center"/>
              <w:rPr>
                <w:lang w:eastAsia="ja-JP"/>
              </w:rPr>
            </w:pPr>
            <w:r>
              <w:rPr>
                <w:rFonts w:hint="eastAsia"/>
                <w:lang w:eastAsia="ja-JP"/>
              </w:rPr>
              <w:t>Voltage</w:t>
            </w:r>
          </w:p>
        </w:tc>
      </w:tr>
      <w:tr w:rsidR="00696D01" w14:paraId="034C3C41" w14:textId="77777777" w:rsidTr="00375C9B">
        <w:trPr>
          <w:trHeight w:val="169"/>
        </w:trPr>
        <w:tc>
          <w:tcPr>
            <w:tcW w:w="420" w:type="dxa"/>
            <w:tcBorders>
              <w:top w:val="single" w:sz="12" w:space="0" w:color="auto"/>
              <w:left w:val="single" w:sz="12" w:space="0" w:color="auto"/>
            </w:tcBorders>
            <w:vAlign w:val="center"/>
          </w:tcPr>
          <w:p w14:paraId="381FE937" w14:textId="77777777" w:rsidR="00696D01" w:rsidRDefault="00696D01" w:rsidP="009B006D">
            <w:pPr>
              <w:pStyle w:val="ListParagraph"/>
              <w:numPr>
                <w:ilvl w:val="0"/>
                <w:numId w:val="21"/>
              </w:numPr>
              <w:ind w:leftChars="0"/>
              <w:jc w:val="both"/>
              <w:rPr>
                <w:lang w:eastAsia="ja-JP"/>
              </w:rPr>
            </w:pPr>
          </w:p>
        </w:tc>
        <w:tc>
          <w:tcPr>
            <w:tcW w:w="2121" w:type="dxa"/>
            <w:tcBorders>
              <w:top w:val="single" w:sz="12" w:space="0" w:color="auto"/>
            </w:tcBorders>
            <w:vAlign w:val="center"/>
          </w:tcPr>
          <w:p w14:paraId="3B42A764" w14:textId="77777777" w:rsidR="00696D01" w:rsidRDefault="0015349D" w:rsidP="00A43C37">
            <w:pPr>
              <w:jc w:val="both"/>
              <w:rPr>
                <w:lang w:eastAsia="ja-JP"/>
              </w:rPr>
            </w:pPr>
            <w:r>
              <w:rPr>
                <w:rFonts w:hint="eastAsia"/>
                <w:lang w:eastAsia="ja-JP"/>
              </w:rPr>
              <w:t>Just after power on</w:t>
            </w:r>
            <w:r w:rsidR="00114999">
              <w:rPr>
                <w:lang w:eastAsia="ja-JP"/>
              </w:rPr>
              <w:t xml:space="preserve"> </w:t>
            </w:r>
          </w:p>
        </w:tc>
        <w:tc>
          <w:tcPr>
            <w:tcW w:w="1967" w:type="dxa"/>
            <w:tcBorders>
              <w:top w:val="single" w:sz="12" w:space="0" w:color="auto"/>
            </w:tcBorders>
            <w:vAlign w:val="center"/>
          </w:tcPr>
          <w:p w14:paraId="071C7AF4" w14:textId="77777777" w:rsidR="00696D01" w:rsidRDefault="00696D01" w:rsidP="004E1BA6">
            <w:pPr>
              <w:jc w:val="right"/>
              <w:rPr>
                <w:lang w:eastAsia="ja-JP"/>
              </w:rPr>
            </w:pPr>
            <w:r>
              <w:rPr>
                <w:rFonts w:hint="eastAsia"/>
                <w:lang w:eastAsia="ja-JP"/>
              </w:rPr>
              <w:t>1</w:t>
            </w:r>
            <w:r w:rsidR="004E1BA6">
              <w:rPr>
                <w:lang w:eastAsia="ja-JP"/>
              </w:rPr>
              <w:t>.</w:t>
            </w:r>
            <w:r>
              <w:rPr>
                <w:rFonts w:hint="eastAsia"/>
                <w:lang w:eastAsia="ja-JP"/>
              </w:rPr>
              <w:t>5</w:t>
            </w:r>
            <w:r w:rsidR="002B08BF">
              <w:rPr>
                <w:lang w:eastAsia="ja-JP"/>
              </w:rPr>
              <w:t>GHz</w:t>
            </w:r>
          </w:p>
        </w:tc>
        <w:tc>
          <w:tcPr>
            <w:tcW w:w="1887" w:type="dxa"/>
            <w:tcBorders>
              <w:top w:val="single" w:sz="12" w:space="0" w:color="auto"/>
            </w:tcBorders>
            <w:vAlign w:val="center"/>
          </w:tcPr>
          <w:p w14:paraId="6AA58B06" w14:textId="77777777" w:rsidR="00696D01" w:rsidRDefault="004E1BA6" w:rsidP="004E1BA6">
            <w:pPr>
              <w:jc w:val="right"/>
              <w:rPr>
                <w:lang w:eastAsia="ja-JP"/>
              </w:rPr>
            </w:pPr>
            <w:r>
              <w:rPr>
                <w:rFonts w:hint="eastAsia"/>
                <w:lang w:eastAsia="ja-JP"/>
              </w:rPr>
              <w:t>600</w:t>
            </w:r>
            <w:r w:rsidR="002B08BF">
              <w:rPr>
                <w:lang w:eastAsia="ja-JP"/>
              </w:rPr>
              <w:t>MHz</w:t>
            </w:r>
          </w:p>
        </w:tc>
        <w:tc>
          <w:tcPr>
            <w:tcW w:w="3327" w:type="dxa"/>
            <w:tcBorders>
              <w:top w:val="single" w:sz="12" w:space="0" w:color="auto"/>
              <w:right w:val="single" w:sz="12" w:space="0" w:color="auto"/>
            </w:tcBorders>
          </w:tcPr>
          <w:p w14:paraId="6BD361B5" w14:textId="77777777" w:rsidR="004E1BA6" w:rsidRDefault="004E1BA6" w:rsidP="004E1BA6">
            <w:pPr>
              <w:jc w:val="both"/>
              <w:rPr>
                <w:lang w:eastAsia="ja-JP"/>
              </w:rPr>
            </w:pPr>
            <w:r>
              <w:rPr>
                <w:rFonts w:hint="eastAsia"/>
                <w:lang w:eastAsia="ja-JP"/>
              </w:rPr>
              <w:t xml:space="preserve">AVS DVFS VIDx </w:t>
            </w:r>
          </w:p>
          <w:p w14:paraId="2758589D" w14:textId="77777777" w:rsidR="00696D01" w:rsidRDefault="004E1BA6" w:rsidP="00BE50CC">
            <w:pPr>
              <w:jc w:val="both"/>
              <w:rPr>
                <w:lang w:eastAsia="ja-JP"/>
              </w:rPr>
            </w:pPr>
            <w:r>
              <w:rPr>
                <w:rFonts w:hint="eastAsia"/>
                <w:lang w:eastAsia="ja-JP"/>
              </w:rPr>
              <w:t>(</w:t>
            </w:r>
            <w:r>
              <w:rPr>
                <w:lang w:eastAsia="ja-JP"/>
              </w:rPr>
              <w:t>x=AVS1/AVS2</w:t>
            </w:r>
            <w:r w:rsidR="0015349D">
              <w:rPr>
                <w:lang w:eastAsia="ja-JP"/>
              </w:rPr>
              <w:t>terminal output value</w:t>
            </w:r>
            <w:r>
              <w:rPr>
                <w:rFonts w:hint="eastAsia"/>
                <w:lang w:eastAsia="ja-JP"/>
              </w:rPr>
              <w:t>)</w:t>
            </w:r>
          </w:p>
        </w:tc>
      </w:tr>
      <w:tr w:rsidR="004E1BA6" w14:paraId="6CB19341" w14:textId="77777777" w:rsidTr="00375C9B">
        <w:trPr>
          <w:trHeight w:val="169"/>
        </w:trPr>
        <w:tc>
          <w:tcPr>
            <w:tcW w:w="420" w:type="dxa"/>
            <w:tcBorders>
              <w:left w:val="single" w:sz="12" w:space="0" w:color="auto"/>
            </w:tcBorders>
            <w:vAlign w:val="center"/>
          </w:tcPr>
          <w:p w14:paraId="1EB04C74" w14:textId="77777777" w:rsidR="004E1BA6" w:rsidRDefault="004E1BA6" w:rsidP="009B006D">
            <w:pPr>
              <w:pStyle w:val="ListParagraph"/>
              <w:numPr>
                <w:ilvl w:val="0"/>
                <w:numId w:val="21"/>
              </w:numPr>
              <w:ind w:leftChars="0"/>
              <w:jc w:val="both"/>
              <w:rPr>
                <w:lang w:eastAsia="ja-JP"/>
              </w:rPr>
            </w:pPr>
          </w:p>
        </w:tc>
        <w:tc>
          <w:tcPr>
            <w:tcW w:w="2121" w:type="dxa"/>
            <w:vAlign w:val="center"/>
          </w:tcPr>
          <w:p w14:paraId="6C71B284" w14:textId="77777777" w:rsidR="004E1BA6" w:rsidRDefault="004E1BA6" w:rsidP="00A43C37">
            <w:pPr>
              <w:jc w:val="both"/>
              <w:rPr>
                <w:lang w:eastAsia="ja-JP"/>
              </w:rPr>
            </w:pPr>
            <w:r>
              <w:rPr>
                <w:rFonts w:hint="eastAsia"/>
                <w:lang w:eastAsia="ja-JP"/>
              </w:rPr>
              <w:t>IPL</w:t>
            </w:r>
          </w:p>
        </w:tc>
        <w:tc>
          <w:tcPr>
            <w:tcW w:w="1967" w:type="dxa"/>
            <w:vAlign w:val="center"/>
          </w:tcPr>
          <w:p w14:paraId="60DA6185" w14:textId="77777777" w:rsidR="004E1BA6" w:rsidRDefault="004E1BA6" w:rsidP="004E1BA6">
            <w:pPr>
              <w:jc w:val="right"/>
              <w:rPr>
                <w:lang w:eastAsia="ja-JP"/>
              </w:rPr>
            </w:pPr>
            <w:r>
              <w:rPr>
                <w:rFonts w:hint="eastAsia"/>
                <w:lang w:eastAsia="ja-JP"/>
              </w:rPr>
              <w:t>1</w:t>
            </w:r>
            <w:r>
              <w:rPr>
                <w:lang w:eastAsia="ja-JP"/>
              </w:rPr>
              <w:t>.</w:t>
            </w:r>
            <w:r>
              <w:rPr>
                <w:rFonts w:hint="eastAsia"/>
                <w:lang w:eastAsia="ja-JP"/>
              </w:rPr>
              <w:t>5</w:t>
            </w:r>
            <w:r w:rsidR="002B08BF">
              <w:rPr>
                <w:lang w:eastAsia="ja-JP"/>
              </w:rPr>
              <w:t>GHz</w:t>
            </w:r>
          </w:p>
        </w:tc>
        <w:tc>
          <w:tcPr>
            <w:tcW w:w="1887" w:type="dxa"/>
            <w:vAlign w:val="center"/>
          </w:tcPr>
          <w:p w14:paraId="34DC16FD" w14:textId="77777777" w:rsidR="004E1BA6" w:rsidRDefault="004E1BA6" w:rsidP="004E1BA6">
            <w:pPr>
              <w:jc w:val="right"/>
              <w:rPr>
                <w:lang w:eastAsia="ja-JP"/>
              </w:rPr>
            </w:pPr>
            <w:r>
              <w:rPr>
                <w:rFonts w:hint="eastAsia"/>
                <w:lang w:eastAsia="ja-JP"/>
              </w:rPr>
              <w:t>600</w:t>
            </w:r>
            <w:r w:rsidR="002B08BF">
              <w:rPr>
                <w:lang w:eastAsia="ja-JP"/>
              </w:rPr>
              <w:t>MHz</w:t>
            </w:r>
          </w:p>
        </w:tc>
        <w:tc>
          <w:tcPr>
            <w:tcW w:w="3327" w:type="dxa"/>
            <w:tcBorders>
              <w:right w:val="single" w:sz="12" w:space="0" w:color="auto"/>
            </w:tcBorders>
          </w:tcPr>
          <w:p w14:paraId="7A6AC26C" w14:textId="77777777" w:rsidR="004E1BA6" w:rsidRDefault="00294165" w:rsidP="004E1BA6">
            <w:pPr>
              <w:rPr>
                <w:lang w:eastAsia="ja-JP"/>
              </w:rPr>
            </w:pPr>
            <w:r>
              <w:rPr>
                <w:lang w:eastAsia="ja-JP"/>
              </w:rPr>
              <w:t>voltage value in pair with 1.5GHz</w:t>
            </w:r>
          </w:p>
        </w:tc>
      </w:tr>
      <w:tr w:rsidR="004E1BA6" w14:paraId="5AA33AD5" w14:textId="77777777" w:rsidTr="00375C9B">
        <w:trPr>
          <w:trHeight w:val="40"/>
        </w:trPr>
        <w:tc>
          <w:tcPr>
            <w:tcW w:w="420" w:type="dxa"/>
            <w:tcBorders>
              <w:left w:val="single" w:sz="12" w:space="0" w:color="auto"/>
              <w:bottom w:val="single" w:sz="12" w:space="0" w:color="auto"/>
            </w:tcBorders>
            <w:vAlign w:val="center"/>
          </w:tcPr>
          <w:p w14:paraId="736B25B6" w14:textId="77777777" w:rsidR="004E1BA6" w:rsidRDefault="004E1BA6" w:rsidP="009B006D">
            <w:pPr>
              <w:pStyle w:val="ListParagraph"/>
              <w:numPr>
                <w:ilvl w:val="0"/>
                <w:numId w:val="21"/>
              </w:numPr>
              <w:ind w:leftChars="0"/>
              <w:jc w:val="both"/>
              <w:rPr>
                <w:lang w:eastAsia="ja-JP"/>
              </w:rPr>
            </w:pPr>
          </w:p>
        </w:tc>
        <w:tc>
          <w:tcPr>
            <w:tcW w:w="2121" w:type="dxa"/>
            <w:tcBorders>
              <w:bottom w:val="single" w:sz="12" w:space="0" w:color="auto"/>
            </w:tcBorders>
            <w:vAlign w:val="center"/>
          </w:tcPr>
          <w:p w14:paraId="7092B61E" w14:textId="77777777" w:rsidR="004E1BA6" w:rsidRDefault="0015349D" w:rsidP="00A43C37">
            <w:pPr>
              <w:jc w:val="both"/>
              <w:rPr>
                <w:lang w:eastAsia="ja-JP"/>
              </w:rPr>
            </w:pPr>
            <w:r>
              <w:rPr>
                <w:rFonts w:hint="eastAsia"/>
                <w:lang w:eastAsia="ja-JP"/>
              </w:rPr>
              <w:t>After Linux boots up</w:t>
            </w:r>
          </w:p>
        </w:tc>
        <w:tc>
          <w:tcPr>
            <w:tcW w:w="1967" w:type="dxa"/>
            <w:tcBorders>
              <w:bottom w:val="single" w:sz="12" w:space="0" w:color="auto"/>
            </w:tcBorders>
            <w:vAlign w:val="center"/>
          </w:tcPr>
          <w:p w14:paraId="4761989B" w14:textId="77777777" w:rsidR="004E1BA6" w:rsidRDefault="004E1BA6" w:rsidP="004E1BA6">
            <w:pPr>
              <w:jc w:val="right"/>
              <w:rPr>
                <w:lang w:eastAsia="ja-JP"/>
              </w:rPr>
            </w:pPr>
            <w:r>
              <w:rPr>
                <w:rFonts w:hint="eastAsia"/>
                <w:lang w:eastAsia="ja-JP"/>
              </w:rPr>
              <w:t>DVFS</w:t>
            </w:r>
          </w:p>
        </w:tc>
        <w:tc>
          <w:tcPr>
            <w:tcW w:w="1887" w:type="dxa"/>
            <w:tcBorders>
              <w:bottom w:val="single" w:sz="12" w:space="0" w:color="auto"/>
            </w:tcBorders>
            <w:vAlign w:val="center"/>
          </w:tcPr>
          <w:p w14:paraId="062847F5" w14:textId="77777777" w:rsidR="004E1BA6" w:rsidRDefault="004E1BA6" w:rsidP="004E1BA6">
            <w:pPr>
              <w:jc w:val="right"/>
              <w:rPr>
                <w:lang w:eastAsia="ja-JP"/>
              </w:rPr>
            </w:pPr>
            <w:r>
              <w:rPr>
                <w:rFonts w:hint="eastAsia"/>
                <w:lang w:eastAsia="ja-JP"/>
              </w:rPr>
              <w:t>600MHz</w:t>
            </w:r>
          </w:p>
        </w:tc>
        <w:tc>
          <w:tcPr>
            <w:tcW w:w="3327" w:type="dxa"/>
            <w:tcBorders>
              <w:bottom w:val="single" w:sz="12" w:space="0" w:color="auto"/>
              <w:right w:val="single" w:sz="12" w:space="0" w:color="auto"/>
            </w:tcBorders>
          </w:tcPr>
          <w:p w14:paraId="525D26B8" w14:textId="77777777" w:rsidR="004E1BA6" w:rsidRDefault="004E1BA6" w:rsidP="004E1BA6">
            <w:pPr>
              <w:rPr>
                <w:lang w:eastAsia="ja-JP"/>
              </w:rPr>
            </w:pPr>
            <w:r>
              <w:rPr>
                <w:rFonts w:hint="eastAsia"/>
                <w:lang w:eastAsia="ja-JP"/>
              </w:rPr>
              <w:t>DVFS</w:t>
            </w:r>
          </w:p>
        </w:tc>
      </w:tr>
    </w:tbl>
    <w:p w14:paraId="4314DCFD" w14:textId="77777777" w:rsidR="00A26B7C" w:rsidRPr="00660C41" w:rsidRDefault="00A26B7C" w:rsidP="00375C9B">
      <w:pPr>
        <w:rPr>
          <w:b/>
          <w:sz w:val="24"/>
          <w:lang w:eastAsia="ja-JP"/>
        </w:rPr>
      </w:pPr>
      <w:r w:rsidRPr="00660C41">
        <w:rPr>
          <w:lang w:eastAsia="ja-JP"/>
        </w:rPr>
        <w:br w:type="page"/>
      </w:r>
    </w:p>
    <w:p w14:paraId="126EA710" w14:textId="77777777" w:rsidR="00F266ED" w:rsidRDefault="00F266ED" w:rsidP="00F266ED">
      <w:pPr>
        <w:pStyle w:val="Heading2"/>
        <w:rPr>
          <w:lang w:eastAsia="ja-JP"/>
        </w:rPr>
      </w:pPr>
      <w:bookmarkStart w:id="62" w:name="_Toc435017184"/>
      <w:r>
        <w:rPr>
          <w:rFonts w:hint="eastAsia"/>
          <w:lang w:eastAsia="ja-JP"/>
        </w:rPr>
        <w:lastRenderedPageBreak/>
        <w:t>Runtime PM</w:t>
      </w:r>
      <w:bookmarkEnd w:id="62"/>
    </w:p>
    <w:p w14:paraId="3A0BB96D" w14:textId="77777777" w:rsidR="004244AB" w:rsidRDefault="004244AB" w:rsidP="0013542D">
      <w:pPr>
        <w:rPr>
          <w:lang w:eastAsia="ja-JP"/>
        </w:rPr>
      </w:pPr>
      <w:r>
        <w:rPr>
          <w:rFonts w:hint="eastAsia"/>
          <w:lang w:eastAsia="ja-JP"/>
        </w:rPr>
        <w:t xml:space="preserve">Runtime PM is Linux function </w:t>
      </w:r>
      <w:r>
        <w:rPr>
          <w:lang w:eastAsia="ja-JP"/>
        </w:rPr>
        <w:t>to control clock supply and power domain</w:t>
      </w:r>
      <w:r w:rsidR="00461204">
        <w:rPr>
          <w:lang w:eastAsia="ja-JP"/>
        </w:rPr>
        <w:t xml:space="preserve"> for IP modules</w:t>
      </w:r>
      <w:r w:rsidR="008A0D5D">
        <w:rPr>
          <w:lang w:eastAsia="ja-JP"/>
        </w:rPr>
        <w:t xml:space="preserve">. </w:t>
      </w:r>
      <w:r w:rsidR="0083621F">
        <w:rPr>
          <w:lang w:eastAsia="ja-JP"/>
        </w:rPr>
        <w:t>Also, i</w:t>
      </w:r>
      <w:r w:rsidR="0083621F" w:rsidRPr="0083621F">
        <w:rPr>
          <w:lang w:eastAsia="ja-JP"/>
        </w:rPr>
        <w:t>t is controlled in consideration of the configuration of the power domain.</w:t>
      </w:r>
    </w:p>
    <w:p w14:paraId="6ED54F4E" w14:textId="77777777" w:rsidR="002A3FE9" w:rsidRPr="0034517B" w:rsidRDefault="002A3FE9" w:rsidP="002A3FE9">
      <w:pPr>
        <w:rPr>
          <w:lang w:eastAsia="ja-JP"/>
        </w:rPr>
      </w:pPr>
      <w:r>
        <w:rPr>
          <w:rFonts w:hint="eastAsia"/>
          <w:lang w:eastAsia="ja-JP"/>
        </w:rPr>
        <w:t xml:space="preserve">The following figure shows the </w:t>
      </w:r>
      <w:r>
        <w:rPr>
          <w:lang w:eastAsia="ja-JP"/>
        </w:rPr>
        <w:t xml:space="preserve">processing flow </w:t>
      </w:r>
      <w:r>
        <w:rPr>
          <w:rFonts w:hint="eastAsia"/>
          <w:lang w:eastAsia="ja-JP"/>
        </w:rPr>
        <w:t xml:space="preserve">of </w:t>
      </w:r>
      <w:r>
        <w:rPr>
          <w:lang w:eastAsia="ja-JP"/>
        </w:rPr>
        <w:t>Runtime PM</w:t>
      </w:r>
      <w:r>
        <w:rPr>
          <w:rFonts w:hint="eastAsia"/>
          <w:lang w:eastAsia="ja-JP"/>
        </w:rPr>
        <w:t>.</w:t>
      </w:r>
    </w:p>
    <w:p w14:paraId="085052D5" w14:textId="77777777" w:rsidR="002F5754" w:rsidRDefault="002F5754" w:rsidP="002F5754">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1E29C1B5" wp14:editId="42F8F699">
                <wp:extent cx="6086475" cy="5827594"/>
                <wp:effectExtent l="0" t="0" r="0" b="0"/>
                <wp:docPr id="2930"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87" name="Rectangle 60"/>
                        <wps:cNvSpPr>
                          <a:spLocks noChangeArrowheads="1"/>
                        </wps:cNvSpPr>
                        <wps:spPr bwMode="auto">
                          <a:xfrm>
                            <a:off x="1562999" y="1426574"/>
                            <a:ext cx="3937000" cy="3438852"/>
                          </a:xfrm>
                          <a:prstGeom prst="rect">
                            <a:avLst/>
                          </a:prstGeom>
                          <a:noFill/>
                          <a:ln w="9525">
                            <a:solidFill>
                              <a:srgbClr val="000000"/>
                            </a:solidFill>
                            <a:miter lim="800000"/>
                            <a:headEnd/>
                            <a:tailEnd/>
                          </a:ln>
                        </wps:spPr>
                        <wps:txbx>
                          <w:txbxContent>
                            <w:p w14:paraId="57EFC233" w14:textId="77777777" w:rsidR="00DA6107" w:rsidRPr="006C0C18" w:rsidRDefault="00DA6107" w:rsidP="002F5754">
                              <w:pPr>
                                <w:rPr>
                                  <w:rFonts w:asciiTheme="majorHAnsi" w:hAnsiTheme="majorHAnsi" w:cstheme="majorHAnsi"/>
                                  <w:lang w:eastAsia="ja-JP"/>
                                </w:rPr>
                              </w:pPr>
                              <w:r w:rsidRPr="006C0C18">
                                <w:rPr>
                                  <w:rFonts w:asciiTheme="majorHAnsi" w:hAnsiTheme="majorHAnsi" w:cstheme="majorHAnsi"/>
                                  <w:lang w:eastAsia="ja-JP"/>
                                </w:rPr>
                                <w:t>Linux</w:t>
                              </w:r>
                            </w:p>
                          </w:txbxContent>
                        </wps:txbx>
                        <wps:bodyPr rot="0" vert="horz" wrap="square" lIns="74295" tIns="36000" rIns="74295" bIns="8890" anchor="t" anchorCtr="0" upright="1">
                          <a:noAutofit/>
                        </wps:bodyPr>
                      </wps:wsp>
                      <wps:wsp>
                        <wps:cNvPr id="2889" name="Rectangle 75"/>
                        <wps:cNvSpPr>
                          <a:spLocks noChangeArrowheads="1"/>
                        </wps:cNvSpPr>
                        <wps:spPr bwMode="auto">
                          <a:xfrm>
                            <a:off x="1700459" y="281657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890" name="Rectangle 76"/>
                        <wps:cNvSpPr>
                          <a:spLocks noChangeArrowheads="1"/>
                        </wps:cNvSpPr>
                        <wps:spPr bwMode="auto">
                          <a:xfrm>
                            <a:off x="2826970" y="281657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891" name="Rectangle 78"/>
                        <wps:cNvSpPr>
                          <a:spLocks noChangeArrowheads="1"/>
                        </wps:cNvSpPr>
                        <wps:spPr bwMode="auto">
                          <a:xfrm>
                            <a:off x="102499" y="90600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EABD9" w14:textId="77777777" w:rsidR="00DA6107" w:rsidRPr="006C0C18" w:rsidRDefault="00DA6107" w:rsidP="002F5754">
                              <w:pPr>
                                <w:rPr>
                                  <w:rFonts w:asciiTheme="majorHAnsi" w:hAnsiTheme="majorHAnsi" w:cstheme="majorHAnsi"/>
                                </w:rPr>
                              </w:pPr>
                              <w:r>
                                <w:rPr>
                                  <w:rFonts w:asciiTheme="majorHAnsi" w:hAnsiTheme="majorHAnsi" w:cstheme="majorHAnsi"/>
                                </w:rPr>
                                <w:t>Normal</w:t>
                              </w:r>
                              <w:r w:rsidRPr="006C0C18">
                                <w:rPr>
                                  <w:rFonts w:asciiTheme="majorHAnsi" w:hAnsiTheme="majorHAnsi" w:cstheme="majorHAnsi"/>
                                </w:rPr>
                                <w:t xml:space="preserve"> </w:t>
                              </w:r>
                              <w:r>
                                <w:rPr>
                                  <w:rFonts w:asciiTheme="majorHAnsi" w:hAnsiTheme="majorHAnsi" w:cstheme="majorHAnsi"/>
                                </w:rPr>
                                <w:t>w</w:t>
                              </w:r>
                              <w:r w:rsidRPr="006C0C18">
                                <w:rPr>
                                  <w:rFonts w:asciiTheme="majorHAnsi" w:hAnsiTheme="majorHAnsi" w:cstheme="majorHAnsi"/>
                                </w:rPr>
                                <w:t>orld</w:t>
                              </w:r>
                            </w:p>
                          </w:txbxContent>
                        </wps:txbx>
                        <wps:bodyPr rot="0" vert="horz" wrap="square" lIns="74295" tIns="8890" rIns="74295" bIns="8890" anchor="t" anchorCtr="0" upright="1">
                          <a:noAutofit/>
                        </wps:bodyPr>
                      </wps:wsp>
                      <wps:wsp>
                        <wps:cNvPr id="2892" name="Rectangle 60"/>
                        <wps:cNvSpPr>
                          <a:spLocks noChangeArrowheads="1"/>
                        </wps:cNvSpPr>
                        <wps:spPr bwMode="auto">
                          <a:xfrm>
                            <a:off x="1562999" y="905953"/>
                            <a:ext cx="3937000" cy="260975"/>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3ED96294" w14:textId="77777777" w:rsidR="00DA6107" w:rsidRPr="006C0C18" w:rsidRDefault="00DA6107" w:rsidP="00FE6491">
                              <w:pPr>
                                <w:ind w:firstLineChars="100" w:firstLine="200"/>
                                <w:jc w:val="center"/>
                                <w:rPr>
                                  <w:rFonts w:asciiTheme="majorHAnsi" w:hAnsiTheme="majorHAnsi" w:cstheme="majorHAnsi"/>
                                  <w:lang w:eastAsia="ja-JP"/>
                                </w:rPr>
                              </w:pPr>
                              <w:r w:rsidRPr="006C0C18">
                                <w:rPr>
                                  <w:rFonts w:asciiTheme="majorHAnsi" w:hAnsiTheme="majorHAnsi" w:cstheme="majorHAnsi"/>
                                </w:rPr>
                                <w:t>App</w:t>
                              </w:r>
                              <w:r>
                                <w:rPr>
                                  <w:rFonts w:asciiTheme="majorHAnsi" w:hAnsiTheme="majorHAnsi" w:cstheme="majorHAnsi"/>
                                </w:rPr>
                                <w:t>lication</w:t>
                              </w:r>
                              <w:r w:rsidRPr="006C0C18">
                                <w:rPr>
                                  <w:rFonts w:asciiTheme="majorHAnsi" w:hAnsiTheme="majorHAnsi" w:cstheme="majorHAnsi"/>
                                </w:rPr>
                                <w:t>s</w:t>
                              </w:r>
                            </w:p>
                          </w:txbxContent>
                        </wps:txbx>
                        <wps:bodyPr rot="0" vert="horz" wrap="square" lIns="74295" tIns="36000" rIns="74295" bIns="8890" anchor="t" anchorCtr="0" upright="1">
                          <a:noAutofit/>
                        </wps:bodyPr>
                      </wps:wsp>
                      <wps:wsp>
                        <wps:cNvPr id="2893" name="Rectangle 60"/>
                        <wps:cNvSpPr>
                          <a:spLocks noChangeArrowheads="1"/>
                        </wps:cNvSpPr>
                        <wps:spPr bwMode="auto">
                          <a:xfrm>
                            <a:off x="102499" y="36003"/>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1EE99DBB" w14:textId="77777777" w:rsidR="00DA6107" w:rsidRPr="006C0C18"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894" name="Rectangle 78"/>
                        <wps:cNvSpPr>
                          <a:spLocks noChangeArrowheads="1"/>
                        </wps:cNvSpPr>
                        <wps:spPr bwMode="auto">
                          <a:xfrm>
                            <a:off x="1118498" y="36008"/>
                            <a:ext cx="1708471"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4BD44"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App</w:t>
                              </w:r>
                              <w:r>
                                <w:rPr>
                                  <w:rFonts w:asciiTheme="majorHAnsi" w:hAnsiTheme="majorHAnsi" w:cstheme="majorHAnsi"/>
                                </w:rPr>
                                <w:t>lication</w:t>
                              </w:r>
                              <w:r w:rsidRPr="006C0C18">
                                <w:rPr>
                                  <w:rFonts w:asciiTheme="majorHAnsi" w:hAnsiTheme="majorHAnsi" w:cstheme="majorHAnsi"/>
                                </w:rPr>
                                <w:t>s/Daemon</w:t>
                              </w:r>
                            </w:p>
                          </w:txbxContent>
                        </wps:txbx>
                        <wps:bodyPr rot="0" vert="horz" wrap="square" lIns="74295" tIns="8890" rIns="74295" bIns="8890" anchor="t" anchorCtr="0" upright="1">
                          <a:noAutofit/>
                        </wps:bodyPr>
                      </wps:wsp>
                      <wps:wsp>
                        <wps:cNvPr id="2895" name="Rectangle 60"/>
                        <wps:cNvSpPr>
                          <a:spLocks noChangeArrowheads="1"/>
                        </wps:cNvSpPr>
                        <wps:spPr bwMode="auto">
                          <a:xfrm>
                            <a:off x="102499" y="296999"/>
                            <a:ext cx="999427" cy="188497"/>
                          </a:xfrm>
                          <a:prstGeom prst="rect">
                            <a:avLst/>
                          </a:prstGeom>
                          <a:noFill/>
                          <a:ln w="9525">
                            <a:solidFill>
                              <a:srgbClr val="000000"/>
                            </a:solidFill>
                            <a:miter lim="800000"/>
                            <a:headEnd/>
                            <a:tailEnd/>
                          </a:ln>
                        </wps:spPr>
                        <wps:txbx>
                          <w:txbxContent>
                            <w:p w14:paraId="0455395E" w14:textId="77777777" w:rsidR="00DA6107" w:rsidRPr="006C0C18"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896" name="Rectangle 78"/>
                        <wps:cNvSpPr>
                          <a:spLocks noChangeArrowheads="1"/>
                        </wps:cNvSpPr>
                        <wps:spPr bwMode="auto">
                          <a:xfrm>
                            <a:off x="1118499" y="297007"/>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404DD"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OSS</w:t>
                              </w:r>
                            </w:p>
                          </w:txbxContent>
                        </wps:txbx>
                        <wps:bodyPr rot="0" vert="horz" wrap="square" lIns="74295" tIns="8890" rIns="74295" bIns="8890" anchor="t" anchorCtr="0" upright="1">
                          <a:noAutofit/>
                        </wps:bodyPr>
                      </wps:wsp>
                      <wps:wsp>
                        <wps:cNvPr id="2897" name="Rectangle 60"/>
                        <wps:cNvSpPr>
                          <a:spLocks noChangeArrowheads="1"/>
                        </wps:cNvSpPr>
                        <wps:spPr bwMode="auto">
                          <a:xfrm>
                            <a:off x="102499" y="558005"/>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376A0901" w14:textId="77777777" w:rsidR="00DA6107" w:rsidRPr="006C0C18"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898" name="Rectangle 78"/>
                        <wps:cNvSpPr>
                          <a:spLocks noChangeArrowheads="1"/>
                        </wps:cNvSpPr>
                        <wps:spPr bwMode="auto">
                          <a:xfrm>
                            <a:off x="1118499" y="558005"/>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D1C6"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Customized O</w:t>
                              </w:r>
                              <w:r>
                                <w:rPr>
                                  <w:rFonts w:asciiTheme="majorHAnsi" w:hAnsiTheme="majorHAnsi" w:cstheme="majorHAnsi"/>
                                </w:rPr>
                                <w:t>SS</w:t>
                              </w:r>
                            </w:p>
                          </w:txbxContent>
                        </wps:txbx>
                        <wps:bodyPr rot="0" vert="horz" wrap="square" lIns="74295" tIns="8890" rIns="74295" bIns="8890" anchor="t" anchorCtr="0" upright="1">
                          <a:noAutofit/>
                        </wps:bodyPr>
                      </wps:wsp>
                      <wps:wsp>
                        <wps:cNvPr id="2900" name="Rectangle 61"/>
                        <wps:cNvSpPr>
                          <a:spLocks noChangeArrowheads="1"/>
                        </wps:cNvSpPr>
                        <wps:spPr bwMode="auto">
                          <a:xfrm>
                            <a:off x="2009766" y="4166096"/>
                            <a:ext cx="3065726" cy="600762"/>
                          </a:xfrm>
                          <a:prstGeom prst="rect">
                            <a:avLst/>
                          </a:prstGeom>
                          <a:solidFill>
                            <a:schemeClr val="bg1"/>
                          </a:solidFill>
                          <a:ln w="9525">
                            <a:solidFill>
                              <a:srgbClr val="000000"/>
                            </a:solidFill>
                            <a:miter lim="800000"/>
                            <a:headEnd/>
                            <a:tailEnd/>
                          </a:ln>
                        </wps:spPr>
                        <wps:txbx>
                          <w:txbxContent>
                            <w:p w14:paraId="0C313C96"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Clock Framework</w:t>
                              </w:r>
                            </w:p>
                          </w:txbxContent>
                        </wps:txbx>
                        <wps:bodyPr rot="0" vert="horz" wrap="square" lIns="0" tIns="36000" rIns="0" bIns="0" anchor="t" anchorCtr="0" upright="1">
                          <a:noAutofit/>
                        </wps:bodyPr>
                      </wps:wsp>
                      <wps:wsp>
                        <wps:cNvPr id="2901" name="Rectangle 61"/>
                        <wps:cNvSpPr>
                          <a:spLocks noChangeArrowheads="1"/>
                        </wps:cNvSpPr>
                        <wps:spPr bwMode="auto">
                          <a:xfrm>
                            <a:off x="2773997" y="2417613"/>
                            <a:ext cx="506410" cy="209338"/>
                          </a:xfrm>
                          <a:prstGeom prst="rect">
                            <a:avLst/>
                          </a:prstGeom>
                          <a:noFill/>
                          <a:ln w="9525">
                            <a:noFill/>
                            <a:miter lim="800000"/>
                            <a:headEnd/>
                            <a:tailEnd/>
                          </a:ln>
                        </wps:spPr>
                        <wps:txbx>
                          <w:txbxContent>
                            <w:p w14:paraId="604DA8BF"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②</w:t>
                              </w:r>
                            </w:p>
                          </w:txbxContent>
                        </wps:txbx>
                        <wps:bodyPr rot="0" vert="horz" wrap="square" lIns="0" tIns="36000" rIns="0" bIns="0" anchor="ctr" anchorCtr="0" upright="1">
                          <a:noAutofit/>
                        </wps:bodyPr>
                      </wps:wsp>
                      <wps:wsp>
                        <wps:cNvPr id="2902" name="Rectangle 61"/>
                        <wps:cNvSpPr>
                          <a:spLocks noChangeArrowheads="1"/>
                        </wps:cNvSpPr>
                        <wps:spPr bwMode="auto">
                          <a:xfrm>
                            <a:off x="3289306" y="2959586"/>
                            <a:ext cx="313002" cy="209338"/>
                          </a:xfrm>
                          <a:prstGeom prst="rect">
                            <a:avLst/>
                          </a:prstGeom>
                          <a:noFill/>
                          <a:ln w="9525">
                            <a:noFill/>
                            <a:miter lim="800000"/>
                            <a:headEnd/>
                            <a:tailEnd/>
                          </a:ln>
                        </wps:spPr>
                        <wps:txbx>
                          <w:txbxContent>
                            <w:p w14:paraId="6D004A03"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③</w:t>
                              </w:r>
                            </w:p>
                          </w:txbxContent>
                        </wps:txbx>
                        <wps:bodyPr rot="0" vert="horz" wrap="square" lIns="0" tIns="36000" rIns="0" bIns="0" anchor="ctr" anchorCtr="0" upright="1">
                          <a:noAutofit/>
                        </wps:bodyPr>
                      </wps:wsp>
                      <wps:wsp>
                        <wps:cNvPr id="2904" name="Rectangle 61"/>
                        <wps:cNvSpPr>
                          <a:spLocks noChangeArrowheads="1"/>
                        </wps:cNvSpPr>
                        <wps:spPr bwMode="auto">
                          <a:xfrm>
                            <a:off x="2007499" y="2160905"/>
                            <a:ext cx="1839257" cy="243003"/>
                          </a:xfrm>
                          <a:prstGeom prst="rect">
                            <a:avLst/>
                          </a:prstGeom>
                          <a:pattFill prst="ltDnDiag">
                            <a:fgClr>
                              <a:schemeClr val="tx1"/>
                            </a:fgClr>
                            <a:bgClr>
                              <a:schemeClr val="bg1"/>
                            </a:bgClr>
                          </a:pattFill>
                          <a:ln w="9525">
                            <a:solidFill>
                              <a:srgbClr val="000000"/>
                            </a:solidFill>
                            <a:miter lim="800000"/>
                            <a:headEnd/>
                            <a:tailEnd/>
                          </a:ln>
                        </wps:spPr>
                        <wps:txbx>
                          <w:txbxContent>
                            <w:p w14:paraId="6F92B3DF" w14:textId="77777777" w:rsidR="00DA6107" w:rsidRPr="006C0C18" w:rsidRDefault="00DA6107" w:rsidP="00FE6491">
                              <w:pPr>
                                <w:ind w:firstLineChars="50" w:firstLine="100"/>
                                <w:jc w:val="center"/>
                                <w:rPr>
                                  <w:rFonts w:asciiTheme="majorHAnsi" w:hAnsiTheme="majorHAnsi" w:cstheme="majorHAnsi"/>
                                </w:rPr>
                              </w:pPr>
                              <w:r>
                                <w:rPr>
                                  <w:rFonts w:asciiTheme="majorHAnsi" w:hAnsiTheme="majorHAnsi" w:cstheme="majorHAnsi"/>
                                </w:rPr>
                                <w:t xml:space="preserve">On Chip </w:t>
                              </w:r>
                              <w:r w:rsidRPr="006C0C18">
                                <w:rPr>
                                  <w:rFonts w:asciiTheme="majorHAnsi" w:hAnsiTheme="majorHAnsi" w:cstheme="majorHAnsi"/>
                                </w:rPr>
                                <w:t>Drivers</w:t>
                              </w:r>
                            </w:p>
                          </w:txbxContent>
                        </wps:txbx>
                        <wps:bodyPr rot="0" vert="horz" wrap="square" lIns="0" tIns="36000" rIns="0" bIns="0" anchor="t" anchorCtr="0" upright="1">
                          <a:noAutofit/>
                        </wps:bodyPr>
                      </wps:wsp>
                      <wps:wsp>
                        <wps:cNvPr id="2906" name="AutoShape 84"/>
                        <wps:cNvCnPr>
                          <a:cxnSpLocks noChangeShapeType="1"/>
                        </wps:cNvCnPr>
                        <wps:spPr bwMode="auto">
                          <a:xfrm flipH="1">
                            <a:off x="3551073" y="2772729"/>
                            <a:ext cx="334311" cy="156"/>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08" name="AutoShape 84"/>
                        <wps:cNvCnPr>
                          <a:cxnSpLocks noChangeShapeType="1"/>
                          <a:stCxn id="2912" idx="2"/>
                          <a:endCxn id="2946" idx="0"/>
                        </wps:cNvCnPr>
                        <wps:spPr bwMode="auto">
                          <a:xfrm>
                            <a:off x="3541495" y="2939422"/>
                            <a:ext cx="0" cy="260828"/>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10" name="AutoShape 84"/>
                        <wps:cNvCnPr>
                          <a:cxnSpLocks noChangeShapeType="1"/>
                        </wps:cNvCnPr>
                        <wps:spPr bwMode="auto">
                          <a:xfrm>
                            <a:off x="3009364" y="4651687"/>
                            <a:ext cx="0" cy="553439"/>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11" name="Rectangle 67"/>
                        <wps:cNvSpPr>
                          <a:spLocks noChangeArrowheads="1"/>
                        </wps:cNvSpPr>
                        <wps:spPr bwMode="auto">
                          <a:xfrm>
                            <a:off x="2516413" y="5195121"/>
                            <a:ext cx="952500" cy="283039"/>
                          </a:xfrm>
                          <a:prstGeom prst="rect">
                            <a:avLst/>
                          </a:prstGeom>
                          <a:noFill/>
                          <a:ln w="9525">
                            <a:solidFill>
                              <a:srgbClr val="000000"/>
                            </a:solidFill>
                            <a:miter lim="800000"/>
                            <a:headEnd/>
                            <a:tailEnd/>
                          </a:ln>
                        </wps:spPr>
                        <wps:txbx>
                          <w:txbxContent>
                            <w:p w14:paraId="50AB81DF"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CPG</w:t>
                              </w:r>
                            </w:p>
                          </w:txbxContent>
                        </wps:txbx>
                        <wps:bodyPr rot="0" vert="horz" wrap="square" lIns="74295" tIns="72000" rIns="74295" bIns="8890" anchor="ctr" anchorCtr="0" upright="1">
                          <a:noAutofit/>
                        </wps:bodyPr>
                      </wps:wsp>
                      <wps:wsp>
                        <wps:cNvPr id="2912" name="Rectangle 61"/>
                        <wps:cNvSpPr>
                          <a:spLocks noChangeArrowheads="1"/>
                        </wps:cNvSpPr>
                        <wps:spPr bwMode="auto">
                          <a:xfrm>
                            <a:off x="2007499" y="2678583"/>
                            <a:ext cx="3067991" cy="260839"/>
                          </a:xfrm>
                          <a:prstGeom prst="rect">
                            <a:avLst/>
                          </a:prstGeom>
                          <a:solidFill>
                            <a:schemeClr val="bg1"/>
                          </a:solidFill>
                          <a:ln w="9525">
                            <a:solidFill>
                              <a:srgbClr val="000000"/>
                            </a:solidFill>
                            <a:miter lim="800000"/>
                            <a:headEnd/>
                            <a:tailEnd/>
                          </a:ln>
                        </wps:spPr>
                        <wps:txbx>
                          <w:txbxContent>
                            <w:p w14:paraId="0F40FF9E"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Runtime PM Framework</w:t>
                              </w:r>
                            </w:p>
                          </w:txbxContent>
                        </wps:txbx>
                        <wps:bodyPr rot="0" vert="horz" wrap="square" lIns="0" tIns="36000" rIns="0" bIns="0" anchor="t" anchorCtr="0" upright="1">
                          <a:noAutofit/>
                        </wps:bodyPr>
                      </wps:wsp>
                      <wps:wsp>
                        <wps:cNvPr id="2926" name="Rectangle 61"/>
                        <wps:cNvSpPr>
                          <a:spLocks noChangeArrowheads="1"/>
                        </wps:cNvSpPr>
                        <wps:spPr bwMode="auto">
                          <a:xfrm>
                            <a:off x="2813038" y="3887793"/>
                            <a:ext cx="506410" cy="209338"/>
                          </a:xfrm>
                          <a:prstGeom prst="rect">
                            <a:avLst/>
                          </a:prstGeom>
                          <a:noFill/>
                          <a:ln w="9525">
                            <a:noFill/>
                            <a:miter lim="800000"/>
                            <a:headEnd/>
                            <a:tailEnd/>
                          </a:ln>
                        </wps:spPr>
                        <wps:txbx>
                          <w:txbxContent>
                            <w:p w14:paraId="15FBCE06"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④</w:t>
                              </w:r>
                            </w:p>
                          </w:txbxContent>
                        </wps:txbx>
                        <wps:bodyPr rot="0" vert="horz" wrap="square" lIns="0" tIns="36000" rIns="0" bIns="0" anchor="ctr" anchorCtr="0" upright="1">
                          <a:noAutofit/>
                        </wps:bodyPr>
                      </wps:wsp>
                      <wps:wsp>
                        <wps:cNvPr id="2928" name="Rectangle 61"/>
                        <wps:cNvSpPr>
                          <a:spLocks noChangeArrowheads="1"/>
                        </wps:cNvSpPr>
                        <wps:spPr bwMode="auto">
                          <a:xfrm>
                            <a:off x="2795278" y="4929684"/>
                            <a:ext cx="506410" cy="209338"/>
                          </a:xfrm>
                          <a:prstGeom prst="rect">
                            <a:avLst/>
                          </a:prstGeom>
                          <a:noFill/>
                          <a:ln w="9525">
                            <a:noFill/>
                            <a:miter lim="800000"/>
                            <a:headEnd/>
                            <a:tailEnd/>
                          </a:ln>
                        </wps:spPr>
                        <wps:txbx>
                          <w:txbxContent>
                            <w:p w14:paraId="4F9471D5" w14:textId="77777777" w:rsidR="00DA6107" w:rsidRPr="006C0C18" w:rsidRDefault="00DA6107" w:rsidP="002F5754">
                              <w:pPr>
                                <w:rPr>
                                  <w:rFonts w:asciiTheme="majorHAnsi" w:hAnsiTheme="majorHAnsi" w:cstheme="majorHAnsi"/>
                                  <w:lang w:eastAsia="ja-JP"/>
                                </w:rPr>
                              </w:pPr>
                              <w:r>
                                <w:rPr>
                                  <w:rFonts w:ascii="MS Gothic" w:eastAsia="MS Gothic" w:hAnsi="MS Gothic" w:cs="MS Gothic" w:hint="eastAsia"/>
                                  <w:lang w:eastAsia="ja-JP"/>
                                </w:rPr>
                                <w:t>⑤</w:t>
                              </w:r>
                            </w:p>
                          </w:txbxContent>
                        </wps:txbx>
                        <wps:bodyPr rot="0" vert="horz" wrap="square" lIns="0" tIns="36000" rIns="0" bIns="0" anchor="ctr" anchorCtr="0" upright="1">
                          <a:noAutofit/>
                        </wps:bodyPr>
                      </wps:wsp>
                      <wps:wsp>
                        <wps:cNvPr id="2929" name="Rectangle 61"/>
                        <wps:cNvSpPr>
                          <a:spLocks noChangeArrowheads="1"/>
                        </wps:cNvSpPr>
                        <wps:spPr bwMode="auto">
                          <a:xfrm>
                            <a:off x="2007499" y="1688985"/>
                            <a:ext cx="3067993" cy="257468"/>
                          </a:xfrm>
                          <a:prstGeom prst="rect">
                            <a:avLst/>
                          </a:prstGeom>
                          <a:solidFill>
                            <a:schemeClr val="bg1"/>
                          </a:solidFill>
                          <a:ln w="9525">
                            <a:solidFill>
                              <a:srgbClr val="000000"/>
                            </a:solidFill>
                            <a:miter lim="800000"/>
                            <a:headEnd/>
                            <a:tailEnd/>
                          </a:ln>
                        </wps:spPr>
                        <wps:txbx>
                          <w:txbxContent>
                            <w:p w14:paraId="0220398E"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s</w:t>
                              </w:r>
                              <w:r>
                                <w:rPr>
                                  <w:rFonts w:asciiTheme="majorHAnsi" w:hAnsiTheme="majorHAnsi" w:cstheme="majorHAnsi"/>
                                </w:rPr>
                                <w:t>ysfs</w:t>
                              </w:r>
                            </w:p>
                          </w:txbxContent>
                        </wps:txbx>
                        <wps:bodyPr rot="0" vert="horz" wrap="square" lIns="0" tIns="36000" rIns="0" bIns="0" anchor="t" anchorCtr="0" upright="1">
                          <a:noAutofit/>
                        </wps:bodyPr>
                      </wps:wsp>
                      <wps:wsp>
                        <wps:cNvPr id="2946" name="Rectangle 61"/>
                        <wps:cNvSpPr>
                          <a:spLocks noChangeArrowheads="1"/>
                        </wps:cNvSpPr>
                        <wps:spPr bwMode="auto">
                          <a:xfrm>
                            <a:off x="2007499" y="3200250"/>
                            <a:ext cx="3067991" cy="667138"/>
                          </a:xfrm>
                          <a:prstGeom prst="rect">
                            <a:avLst/>
                          </a:prstGeom>
                          <a:solidFill>
                            <a:schemeClr val="bg1"/>
                          </a:solidFill>
                          <a:ln w="9525">
                            <a:solidFill>
                              <a:srgbClr val="000000"/>
                            </a:solidFill>
                            <a:miter lim="800000"/>
                            <a:headEnd/>
                            <a:tailEnd/>
                          </a:ln>
                        </wps:spPr>
                        <wps:txbx>
                          <w:txbxContent>
                            <w:p w14:paraId="7BD7C0D5"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Power Domain Framework</w:t>
                              </w:r>
                            </w:p>
                          </w:txbxContent>
                        </wps:txbx>
                        <wps:bodyPr rot="0" vert="horz" wrap="square" lIns="0" tIns="36000" rIns="0" bIns="0" anchor="t" anchorCtr="0" upright="1">
                          <a:noAutofit/>
                        </wps:bodyPr>
                      </wps:wsp>
                      <wps:wsp>
                        <wps:cNvPr id="2957" name="AutoShape 84"/>
                        <wps:cNvCnPr>
                          <a:cxnSpLocks noChangeShapeType="1"/>
                        </wps:cNvCnPr>
                        <wps:spPr bwMode="auto">
                          <a:xfrm>
                            <a:off x="3024534" y="2403908"/>
                            <a:ext cx="0" cy="274505"/>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63" name="AutoShape 84"/>
                        <wps:cNvCnPr>
                          <a:cxnSpLocks noChangeShapeType="1"/>
                        </wps:cNvCnPr>
                        <wps:spPr bwMode="auto">
                          <a:xfrm>
                            <a:off x="3008232" y="3867388"/>
                            <a:ext cx="1132" cy="298551"/>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89" name="Rectangle 61"/>
                        <wps:cNvSpPr>
                          <a:spLocks noChangeArrowheads="1"/>
                        </wps:cNvSpPr>
                        <wps:spPr bwMode="auto">
                          <a:xfrm>
                            <a:off x="4036695" y="2160904"/>
                            <a:ext cx="1008718" cy="260985"/>
                          </a:xfrm>
                          <a:prstGeom prst="rect">
                            <a:avLst/>
                          </a:prstGeom>
                          <a:pattFill prst="ltDnDiag">
                            <a:fgClr>
                              <a:schemeClr val="tx1"/>
                            </a:fgClr>
                            <a:bgClr>
                              <a:schemeClr val="bg1"/>
                            </a:bgClr>
                          </a:pattFill>
                          <a:ln w="9525">
                            <a:solidFill>
                              <a:srgbClr val="000000"/>
                            </a:solidFill>
                            <a:miter lim="800000"/>
                            <a:headEnd/>
                            <a:tailEnd/>
                          </a:ln>
                        </wps:spPr>
                        <wps:txbx>
                          <w:txbxContent>
                            <w:p w14:paraId="686E3C77"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Device Tree</w:t>
                              </w:r>
                            </w:p>
                          </w:txbxContent>
                        </wps:txbx>
                        <wps:bodyPr rot="0" vert="horz" wrap="square" lIns="0" tIns="36000" rIns="0" bIns="0" anchor="t" anchorCtr="0" upright="1">
                          <a:noAutofit/>
                        </wps:bodyPr>
                      </wps:wsp>
                      <wps:wsp>
                        <wps:cNvPr id="3186" name="Rectangle 67"/>
                        <wps:cNvSpPr>
                          <a:spLocks noChangeArrowheads="1"/>
                        </wps:cNvSpPr>
                        <wps:spPr bwMode="auto">
                          <a:xfrm>
                            <a:off x="3707876" y="5195121"/>
                            <a:ext cx="952500" cy="283039"/>
                          </a:xfrm>
                          <a:prstGeom prst="rect">
                            <a:avLst/>
                          </a:prstGeom>
                          <a:noFill/>
                          <a:ln w="9525">
                            <a:solidFill>
                              <a:srgbClr val="000000"/>
                            </a:solidFill>
                            <a:miter lim="800000"/>
                            <a:headEnd/>
                            <a:tailEnd/>
                          </a:ln>
                        </wps:spPr>
                        <wps:txbx>
                          <w:txbxContent>
                            <w:p w14:paraId="2BBFA868"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SYSC</w:t>
                              </w:r>
                            </w:p>
                          </w:txbxContent>
                        </wps:txbx>
                        <wps:bodyPr rot="0" vert="horz" wrap="square" lIns="74295" tIns="72000" rIns="74295" bIns="8890" anchor="ctr" anchorCtr="0" upright="1">
                          <a:noAutofit/>
                        </wps:bodyPr>
                      </wps:wsp>
                      <wps:wsp>
                        <wps:cNvPr id="3198" name="Rectangle 61"/>
                        <wps:cNvSpPr>
                          <a:spLocks noChangeArrowheads="1"/>
                        </wps:cNvSpPr>
                        <wps:spPr bwMode="auto">
                          <a:xfrm>
                            <a:off x="3957135" y="3857751"/>
                            <a:ext cx="506410" cy="209338"/>
                          </a:xfrm>
                          <a:prstGeom prst="rect">
                            <a:avLst/>
                          </a:prstGeom>
                          <a:noFill/>
                          <a:ln w="9525">
                            <a:noFill/>
                            <a:miter lim="800000"/>
                            <a:headEnd/>
                            <a:tailEnd/>
                          </a:ln>
                        </wps:spPr>
                        <wps:txbx>
                          <w:txbxContent>
                            <w:p w14:paraId="5A316611" w14:textId="77777777" w:rsidR="00DA6107" w:rsidRPr="006C0C18" w:rsidRDefault="00DA6107" w:rsidP="002F5754">
                              <w:pPr>
                                <w:rPr>
                                  <w:rFonts w:asciiTheme="majorHAnsi" w:hAnsiTheme="majorHAnsi" w:cstheme="majorHAnsi"/>
                                  <w:lang w:eastAsia="ja-JP"/>
                                </w:rPr>
                              </w:pPr>
                              <w:r>
                                <w:rPr>
                                  <w:rFonts w:ascii="MS Gothic" w:eastAsia="MS Gothic" w:hAnsi="MS Gothic" w:cs="MS Gothic" w:hint="eastAsia"/>
                                  <w:lang w:eastAsia="ja-JP"/>
                                </w:rPr>
                                <w:t>⑥</w:t>
                              </w:r>
                            </w:p>
                          </w:txbxContent>
                        </wps:txbx>
                        <wps:bodyPr rot="0" vert="horz" wrap="square" lIns="0" tIns="36000" rIns="0" bIns="0" anchor="ctr" anchorCtr="0" upright="1">
                          <a:noAutofit/>
                        </wps:bodyPr>
                      </wps:wsp>
                      <wps:wsp>
                        <wps:cNvPr id="3209" name="AutoShape 70"/>
                        <wps:cNvCnPr>
                          <a:cxnSpLocks noChangeShapeType="1"/>
                          <a:stCxn id="3186" idx="0"/>
                          <a:endCxn id="3210" idx="0"/>
                        </wps:cNvCnPr>
                        <wps:spPr bwMode="auto">
                          <a:xfrm flipH="1" flipV="1">
                            <a:off x="4183757" y="4929266"/>
                            <a:ext cx="369" cy="265855"/>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3211" name="AutoShape 70"/>
                        <wps:cNvCnPr>
                          <a:cxnSpLocks noChangeShapeType="1"/>
                        </wps:cNvCnPr>
                        <wps:spPr bwMode="auto">
                          <a:xfrm flipV="1">
                            <a:off x="4184126" y="3732773"/>
                            <a:ext cx="0" cy="308371"/>
                          </a:xfrm>
                          <a:prstGeom prst="straightConnector1">
                            <a:avLst/>
                          </a:prstGeom>
                          <a:noFill/>
                          <a:ln w="25400">
                            <a:solidFill>
                              <a:srgbClr val="000000"/>
                            </a:solidFill>
                            <a:prstDash val="solid"/>
                            <a:round/>
                            <a:headEnd type="none" w="med" len="med"/>
                            <a:tailEnd type="none" w="med" len="med"/>
                          </a:ln>
                          <a:extLst>
                            <a:ext uri="{909E8E84-426E-40DD-AFC4-6F175D3DCCD1}">
                              <a14:hiddenFill xmlns:a14="http://schemas.microsoft.com/office/drawing/2010/main">
                                <a:noFill/>
                              </a14:hiddenFill>
                            </a:ext>
                          </a:extLst>
                        </wps:spPr>
                        <wps:bodyPr/>
                      </wps:wsp>
                      <wps:wsp>
                        <wps:cNvPr id="3215" name="AutoShape 70"/>
                        <wps:cNvCnPr>
                          <a:cxnSpLocks noChangeShapeType="1"/>
                        </wps:cNvCnPr>
                        <wps:spPr bwMode="auto">
                          <a:xfrm flipV="1">
                            <a:off x="4479944" y="3987570"/>
                            <a:ext cx="0" cy="178384"/>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3217" name="AutoShape 70"/>
                        <wps:cNvCnPr>
                          <a:cxnSpLocks noChangeShapeType="1"/>
                        </wps:cNvCnPr>
                        <wps:spPr bwMode="auto">
                          <a:xfrm flipV="1">
                            <a:off x="4497949" y="2421735"/>
                            <a:ext cx="0" cy="162624"/>
                          </a:xfrm>
                          <a:prstGeom prst="straightConnector1">
                            <a:avLst/>
                          </a:prstGeom>
                          <a:noFill/>
                          <a:ln w="25400">
                            <a:solidFill>
                              <a:srgbClr val="000000"/>
                            </a:solidFill>
                            <a:prstDash val="solid"/>
                            <a:round/>
                            <a:headEnd type="none" w="med" len="med"/>
                            <a:tailEnd type="none" w="med" len="med"/>
                          </a:ln>
                          <a:extLst>
                            <a:ext uri="{909E8E84-426E-40DD-AFC4-6F175D3DCCD1}">
                              <a14:hiddenFill xmlns:a14="http://schemas.microsoft.com/office/drawing/2010/main">
                                <a:noFill/>
                              </a14:hiddenFill>
                            </a:ext>
                          </a:extLst>
                        </wps:spPr>
                        <wps:bodyPr/>
                      </wps:wsp>
                      <wps:wsp>
                        <wps:cNvPr id="3218" name="AutoShape 70"/>
                        <wps:cNvCnPr>
                          <a:cxnSpLocks noChangeShapeType="1"/>
                        </wps:cNvCnPr>
                        <wps:spPr bwMode="auto">
                          <a:xfrm flipV="1">
                            <a:off x="4760499" y="2417459"/>
                            <a:ext cx="0" cy="167053"/>
                          </a:xfrm>
                          <a:prstGeom prst="straightConnector1">
                            <a:avLst/>
                          </a:prstGeom>
                          <a:noFill/>
                          <a:ln w="25400">
                            <a:solidFill>
                              <a:srgbClr val="000000"/>
                            </a:solidFill>
                            <a:prstDash val="solid"/>
                            <a:round/>
                            <a:headEnd type="none" w="med" len="med"/>
                            <a:tailEnd type="none" w="med" len="med"/>
                          </a:ln>
                          <a:extLst>
                            <a:ext uri="{909E8E84-426E-40DD-AFC4-6F175D3DCCD1}">
                              <a14:hiddenFill xmlns:a14="http://schemas.microsoft.com/office/drawing/2010/main">
                                <a:noFill/>
                              </a14:hiddenFill>
                            </a:ext>
                          </a:extLst>
                        </wps:spPr>
                        <wps:bodyPr/>
                      </wps:wsp>
                      <wps:wsp>
                        <wps:cNvPr id="3219" name="アーチ 3219"/>
                        <wps:cNvSpPr/>
                        <wps:spPr>
                          <a:xfrm rot="16200000">
                            <a:off x="4537951" y="2622979"/>
                            <a:ext cx="462300" cy="384745"/>
                          </a:xfrm>
                          <a:prstGeom prst="blockArc">
                            <a:avLst>
                              <a:gd name="adj1" fmla="val 10913136"/>
                              <a:gd name="adj2" fmla="val 21558006"/>
                              <a:gd name="adj3" fmla="val 697"/>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0" name="AutoShape 70"/>
                        <wps:cNvCnPr>
                          <a:cxnSpLocks noChangeShapeType="1"/>
                        </wps:cNvCnPr>
                        <wps:spPr bwMode="auto">
                          <a:xfrm flipV="1">
                            <a:off x="4767929" y="3046550"/>
                            <a:ext cx="0" cy="166075"/>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3221" name="Rectangle 61"/>
                        <wps:cNvSpPr>
                          <a:spLocks noChangeArrowheads="1"/>
                        </wps:cNvSpPr>
                        <wps:spPr bwMode="auto">
                          <a:xfrm>
                            <a:off x="4649544" y="2401069"/>
                            <a:ext cx="675919" cy="247737"/>
                          </a:xfrm>
                          <a:prstGeom prst="rect">
                            <a:avLst/>
                          </a:prstGeom>
                          <a:noFill/>
                          <a:ln w="9525">
                            <a:noFill/>
                            <a:miter lim="800000"/>
                            <a:headEnd/>
                            <a:tailEnd/>
                          </a:ln>
                        </wps:spPr>
                        <wps:txbx>
                          <w:txbxContent>
                            <w:p w14:paraId="1D507E93" w14:textId="6504A819" w:rsidR="00DA6107" w:rsidRPr="009A5D59" w:rsidRDefault="00DA6107" w:rsidP="009A5D59">
                              <w:pPr>
                                <w:ind w:left="270"/>
                                <w:rPr>
                                  <w:rFonts w:asciiTheme="majorHAnsi" w:eastAsia="MS PGothic" w:hAnsiTheme="majorHAnsi" w:cstheme="majorHAnsi"/>
                                  <w:lang w:eastAsia="ja-JP"/>
                                </w:rPr>
                              </w:pPr>
                              <w:r w:rsidRPr="009A5D59">
                                <w:rPr>
                                  <w:rFonts w:ascii="MS Gothic" w:eastAsia="MS Gothic" w:hAnsi="MS Gothic" w:cstheme="majorHAnsi" w:hint="eastAsia"/>
                                  <w:lang w:eastAsia="ja-JP"/>
                                </w:rPr>
                                <w:t>①</w:t>
                              </w:r>
                            </w:p>
                          </w:txbxContent>
                        </wps:txbx>
                        <wps:bodyPr rot="0" vert="horz" wrap="square" lIns="0" tIns="36000" rIns="0" bIns="0" anchor="ctr" anchorCtr="0" upright="1">
                          <a:noAutofit/>
                        </wps:bodyPr>
                      </wps:wsp>
                      <wps:wsp>
                        <wps:cNvPr id="800" name="Rectangle 61"/>
                        <wps:cNvSpPr>
                          <a:spLocks noChangeArrowheads="1"/>
                        </wps:cNvSpPr>
                        <wps:spPr bwMode="auto">
                          <a:xfrm>
                            <a:off x="2291429" y="4390662"/>
                            <a:ext cx="2476500" cy="261184"/>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12FFB9A3"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Clock Driver</w:t>
                              </w:r>
                            </w:p>
                          </w:txbxContent>
                        </wps:txbx>
                        <wps:bodyPr rot="0" vert="horz" wrap="square" lIns="0" tIns="36000" rIns="0" bIns="0" anchor="t" anchorCtr="0" upright="1">
                          <a:noAutofit/>
                        </wps:bodyPr>
                      </wps:wsp>
                      <wps:wsp>
                        <wps:cNvPr id="2909" name="Rectangle 61"/>
                        <wps:cNvSpPr>
                          <a:spLocks noChangeArrowheads="1"/>
                        </wps:cNvSpPr>
                        <wps:spPr bwMode="auto">
                          <a:xfrm>
                            <a:off x="2283999" y="3471717"/>
                            <a:ext cx="2476500" cy="261184"/>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3714C0BC" w14:textId="77777777" w:rsidR="00DA6107" w:rsidRPr="006C0C18" w:rsidRDefault="00DA6107" w:rsidP="00FE6491">
                              <w:pPr>
                                <w:ind w:firstLineChars="50" w:firstLine="100"/>
                                <w:jc w:val="center"/>
                                <w:rPr>
                                  <w:rFonts w:asciiTheme="majorHAnsi" w:hAnsiTheme="majorHAnsi" w:cstheme="majorHAnsi"/>
                                </w:rPr>
                              </w:pPr>
                              <w:r>
                                <w:rPr>
                                  <w:rFonts w:asciiTheme="majorHAnsi" w:hAnsiTheme="majorHAnsi" w:cstheme="majorHAnsi"/>
                                </w:rPr>
                                <w:t>Power domain</w:t>
                              </w:r>
                              <w:r w:rsidRPr="006C0C18">
                                <w:rPr>
                                  <w:rFonts w:asciiTheme="majorHAnsi" w:hAnsiTheme="majorHAnsi" w:cstheme="majorHAnsi"/>
                                </w:rPr>
                                <w:t xml:space="preserve"> Driver</w:t>
                              </w:r>
                            </w:p>
                          </w:txbxContent>
                        </wps:txbx>
                        <wps:bodyPr rot="0" vert="horz" wrap="square" lIns="0" tIns="36000" rIns="0" bIns="0" anchor="t" anchorCtr="0" upright="1">
                          <a:noAutofit/>
                        </wps:bodyPr>
                      </wps:wsp>
                      <wps:wsp>
                        <wps:cNvPr id="3210" name="アーチ 3210"/>
                        <wps:cNvSpPr/>
                        <wps:spPr>
                          <a:xfrm rot="16200000">
                            <a:off x="3754195" y="4136161"/>
                            <a:ext cx="888344" cy="698643"/>
                          </a:xfrm>
                          <a:prstGeom prst="blockArc">
                            <a:avLst>
                              <a:gd name="adj1" fmla="val 10913136"/>
                              <a:gd name="adj2" fmla="val 21567143"/>
                              <a:gd name="adj3" fmla="val 0"/>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6" name="アーチ 3216"/>
                        <wps:cNvSpPr/>
                        <wps:spPr>
                          <a:xfrm rot="16200000">
                            <a:off x="3782791" y="2918691"/>
                            <a:ext cx="1411930" cy="726048"/>
                          </a:xfrm>
                          <a:prstGeom prst="blockArc">
                            <a:avLst>
                              <a:gd name="adj1" fmla="val 10920386"/>
                              <a:gd name="adj2" fmla="val 21558006"/>
                              <a:gd name="adj3" fmla="val 697"/>
                            </a:avLst>
                          </a:prstGeom>
                          <a:ln w="12700" cap="flat"/>
                          <a:effectLst>
                            <a:outerShdw blurRad="50800" dist="50800" dir="5400000" algn="ctr" rotWithShape="0">
                              <a:schemeClr val="bg1">
                                <a:alpha val="35000"/>
                              </a:schemeClr>
                            </a:outerShdw>
                          </a:effectLst>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29C1B5" id="_x0000_s1341" editas="canvas" style="width:479.25pt;height:458.85pt;mso-position-horizontal-relative:char;mso-position-vertical-relative:line" coordsize="60864,5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">
                <v:shape id="_x0000_s1342" type="#_x0000_t75" style="position:absolute;width:60864;height:58273;visibility:visible;mso-wrap-style:square">
                  <v:fill o:detectmouseclick="t"/>
                  <v:path o:connecttype="none"/>
                </v:shape>
                <v:rect id="Rectangle 60" o:spid="_x0000_s1343" style="position:absolute;left:15629;top:14265;width:39370;height:3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" filled="f">
                  <v:textbox inset="5.85pt,1mm,5.85pt,.7pt">
                    <w:txbxContent>
                      <w:p w14:paraId="57EFC233" w14:textId="77777777" w:rsidR="00DA6107" w:rsidRPr="006C0C18" w:rsidRDefault="00DA6107" w:rsidP="002F5754">
                        <w:pPr>
                          <w:rPr>
                            <w:rFonts w:asciiTheme="majorHAnsi" w:hAnsiTheme="majorHAnsi" w:cstheme="majorHAnsi"/>
                            <w:lang w:eastAsia="ja-JP"/>
                          </w:rPr>
                        </w:pPr>
                        <w:r w:rsidRPr="006C0C18">
                          <w:rPr>
                            <w:rFonts w:asciiTheme="majorHAnsi" w:hAnsiTheme="majorHAnsi" w:cstheme="majorHAnsi"/>
                            <w:lang w:eastAsia="ja-JP"/>
                          </w:rPr>
                          <w:t>Linux</w:t>
                        </w:r>
                      </w:p>
                    </w:txbxContent>
                  </v:textbox>
                </v:rect>
                <v:rect id="Rectangle 75" o:spid="_x0000_s1344" style="position:absolute;left:17004;top:2816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" filled="f" stroked="f">
                  <v:textbox inset="5.85pt,.7pt,5.85pt,.7pt"/>
                </v:rect>
                <v:rect id="Rectangle 76" o:spid="_x0000_s1345" style="position:absolute;left:28269;top:2816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" filled="f" stroked="f">
                  <v:textbox inset="5.85pt,.7pt,5.85pt,.7pt"/>
                </v:rect>
                <v:rect id="Rectangle 78" o:spid="_x0000_s1346" style="position:absolute;left:1024;top:9060;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" filled="f" fillcolor="#cff" stroked="f">
                  <v:fill rotate="t" angle="45" focus="100%" type="gradient"/>
                  <v:textbox inset="5.85pt,.7pt,5.85pt,.7pt">
                    <w:txbxContent>
                      <w:p w14:paraId="46AEABD9" w14:textId="77777777" w:rsidR="00DA6107" w:rsidRPr="006C0C18" w:rsidRDefault="00DA6107" w:rsidP="002F5754">
                        <w:pPr>
                          <w:rPr>
                            <w:rFonts w:asciiTheme="majorHAnsi" w:hAnsiTheme="majorHAnsi" w:cstheme="majorHAnsi"/>
                          </w:rPr>
                        </w:pPr>
                        <w:r>
                          <w:rPr>
                            <w:rFonts w:asciiTheme="majorHAnsi" w:hAnsiTheme="majorHAnsi" w:cstheme="majorHAnsi"/>
                          </w:rPr>
                          <w:t>Normal</w:t>
                        </w:r>
                        <w:r w:rsidRPr="006C0C18">
                          <w:rPr>
                            <w:rFonts w:asciiTheme="majorHAnsi" w:hAnsiTheme="majorHAnsi" w:cstheme="majorHAnsi"/>
                          </w:rPr>
                          <w:t xml:space="preserve"> </w:t>
                        </w:r>
                        <w:r>
                          <w:rPr>
                            <w:rFonts w:asciiTheme="majorHAnsi" w:hAnsiTheme="majorHAnsi" w:cstheme="majorHAnsi"/>
                          </w:rPr>
                          <w:t>w</w:t>
                        </w:r>
                        <w:r w:rsidRPr="006C0C18">
                          <w:rPr>
                            <w:rFonts w:asciiTheme="majorHAnsi" w:hAnsiTheme="majorHAnsi" w:cstheme="majorHAnsi"/>
                          </w:rPr>
                          <w:t>orld</w:t>
                        </w:r>
                      </w:p>
                    </w:txbxContent>
                  </v:textbox>
                </v:rect>
                <v:rect id="Rectangle 60" o:spid="_x0000_s1347" style="position:absolute;left:15629;top:9059;width:3937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" fillcolor="windowText">
                  <v:fill r:id="rId14" o:title="" color2="white [3212]" type="pattern"/>
                  <v:textbox inset="5.85pt,1mm,5.85pt,.7pt">
                    <w:txbxContent>
                      <w:p w14:paraId="3ED96294" w14:textId="77777777" w:rsidR="00DA6107" w:rsidRPr="006C0C18" w:rsidRDefault="00DA6107" w:rsidP="00FE6491">
                        <w:pPr>
                          <w:ind w:firstLineChars="100" w:firstLine="200"/>
                          <w:jc w:val="center"/>
                          <w:rPr>
                            <w:rFonts w:asciiTheme="majorHAnsi" w:hAnsiTheme="majorHAnsi" w:cstheme="majorHAnsi"/>
                            <w:lang w:eastAsia="ja-JP"/>
                          </w:rPr>
                        </w:pPr>
                        <w:r w:rsidRPr="006C0C18">
                          <w:rPr>
                            <w:rFonts w:asciiTheme="majorHAnsi" w:hAnsiTheme="majorHAnsi" w:cstheme="majorHAnsi"/>
                          </w:rPr>
                          <w:t>App</w:t>
                        </w:r>
                        <w:r>
                          <w:rPr>
                            <w:rFonts w:asciiTheme="majorHAnsi" w:hAnsiTheme="majorHAnsi" w:cstheme="majorHAnsi"/>
                          </w:rPr>
                          <w:t>lication</w:t>
                        </w:r>
                        <w:r w:rsidRPr="006C0C18">
                          <w:rPr>
                            <w:rFonts w:asciiTheme="majorHAnsi" w:hAnsiTheme="majorHAnsi" w:cstheme="majorHAnsi"/>
                          </w:rPr>
                          <w:t>s</w:t>
                        </w:r>
                      </w:p>
                    </w:txbxContent>
                  </v:textbox>
                </v:rect>
                <v:rect id="Rectangle 60" o:spid="_x0000_s1348" style="position:absolute;left:1024;top:360;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" fillcolor="windowText">
                  <v:fill r:id="rId14" o:title="" color2="white [3212]" type="pattern"/>
                  <v:textbox inset="5.85pt,1mm,5.85pt,.7pt">
                    <w:txbxContent>
                      <w:p w14:paraId="1EE99DBB" w14:textId="77777777" w:rsidR="00DA6107" w:rsidRPr="006C0C18" w:rsidRDefault="00DA6107" w:rsidP="00FE6491">
                        <w:pPr>
                          <w:ind w:firstLineChars="100" w:firstLine="200"/>
                          <w:rPr>
                            <w:rFonts w:asciiTheme="majorHAnsi" w:hAnsiTheme="majorHAnsi" w:cstheme="majorHAnsi"/>
                            <w:lang w:eastAsia="ja-JP"/>
                          </w:rPr>
                        </w:pPr>
                      </w:p>
                    </w:txbxContent>
                  </v:textbox>
                </v:rect>
                <v:rect id="Rectangle 78" o:spid="_x0000_s1349" style="position:absolute;left:11184;top:360;width:1708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" filled="f" fillcolor="#cff" stroked="f">
                  <v:fill rotate="t" angle="45" focus="100%" type="gradient"/>
                  <v:textbox inset="5.85pt,.7pt,5.85pt,.7pt">
                    <w:txbxContent>
                      <w:p w14:paraId="6964BD44"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App</w:t>
                        </w:r>
                        <w:r>
                          <w:rPr>
                            <w:rFonts w:asciiTheme="majorHAnsi" w:hAnsiTheme="majorHAnsi" w:cstheme="majorHAnsi"/>
                          </w:rPr>
                          <w:t>lication</w:t>
                        </w:r>
                        <w:r w:rsidRPr="006C0C18">
                          <w:rPr>
                            <w:rFonts w:asciiTheme="majorHAnsi" w:hAnsiTheme="majorHAnsi" w:cstheme="majorHAnsi"/>
                          </w:rPr>
                          <w:t>s/Daemon</w:t>
                        </w:r>
                      </w:p>
                    </w:txbxContent>
                  </v:textbox>
                </v:rect>
                <v:rect id="Rectangle 60" o:spid="_x0000_s1350" style="position:absolute;left:1024;top:2969;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" filled="f">
                  <v:textbox inset="5.85pt,1mm,5.85pt,.7pt">
                    <w:txbxContent>
                      <w:p w14:paraId="0455395E" w14:textId="77777777" w:rsidR="00DA6107" w:rsidRPr="006C0C18" w:rsidRDefault="00DA6107" w:rsidP="00FE6491">
                        <w:pPr>
                          <w:ind w:firstLineChars="100" w:firstLine="200"/>
                          <w:rPr>
                            <w:rFonts w:asciiTheme="majorHAnsi" w:hAnsiTheme="majorHAnsi" w:cstheme="majorHAnsi"/>
                            <w:lang w:eastAsia="ja-JP"/>
                          </w:rPr>
                        </w:pPr>
                      </w:p>
                    </w:txbxContent>
                  </v:textbox>
                </v:rect>
                <v:rect id="Rectangle 78" o:spid="_x0000_s1351" style="position:absolute;left:11184;top:2970;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" filled="f" fillcolor="#cff" stroked="f">
                  <v:fill rotate="t" angle="45" focus="100%" type="gradient"/>
                  <v:textbox inset="5.85pt,.7pt,5.85pt,.7pt">
                    <w:txbxContent>
                      <w:p w14:paraId="47D404DD"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OSS</w:t>
                        </w:r>
                      </w:p>
                    </w:txbxContent>
                  </v:textbox>
                </v:rect>
                <v:rect id="Rectangle 60" o:spid="_x0000_s1352" style="position:absolute;left:1024;top:5580;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" fillcolor="windowText">
                  <v:fill r:id="rId13" o:title="" color2="white [3212]" type="pattern"/>
                  <v:textbox inset="5.85pt,1mm,5.85pt,.7pt">
                    <w:txbxContent>
                      <w:p w14:paraId="376A0901" w14:textId="77777777" w:rsidR="00DA6107" w:rsidRPr="006C0C18" w:rsidRDefault="00DA6107" w:rsidP="00FE6491">
                        <w:pPr>
                          <w:ind w:firstLineChars="100" w:firstLine="200"/>
                          <w:rPr>
                            <w:rFonts w:asciiTheme="majorHAnsi" w:hAnsiTheme="majorHAnsi" w:cstheme="majorHAnsi"/>
                            <w:lang w:eastAsia="ja-JP"/>
                          </w:rPr>
                        </w:pPr>
                      </w:p>
                    </w:txbxContent>
                  </v:textbox>
                </v:rect>
                <v:rect id="Rectangle 78" o:spid="_x0000_s1353" style="position:absolute;left:11184;top:5580;width:1238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" filled="f" fillcolor="#cff" stroked="f">
                  <v:fill rotate="t" angle="45" focus="100%" type="gradient"/>
                  <v:textbox inset="5.85pt,.7pt,5.85pt,.7pt">
                    <w:txbxContent>
                      <w:p w14:paraId="5B8ED1C6" w14:textId="77777777" w:rsidR="00DA6107" w:rsidRPr="006C0C18" w:rsidRDefault="00DA6107" w:rsidP="002F5754">
                        <w:pPr>
                          <w:rPr>
                            <w:rFonts w:asciiTheme="majorHAnsi" w:hAnsiTheme="majorHAnsi" w:cstheme="majorHAnsi"/>
                          </w:rPr>
                        </w:pPr>
                        <w:r w:rsidRPr="006C0C18">
                          <w:rPr>
                            <w:rFonts w:asciiTheme="majorHAnsi" w:hAnsiTheme="majorHAnsi" w:cstheme="majorHAnsi"/>
                          </w:rPr>
                          <w:t>Customized O</w:t>
                        </w:r>
                        <w:r>
                          <w:rPr>
                            <w:rFonts w:asciiTheme="majorHAnsi" w:hAnsiTheme="majorHAnsi" w:cstheme="majorHAnsi"/>
                          </w:rPr>
                          <w:t>SS</w:t>
                        </w:r>
                      </w:p>
                    </w:txbxContent>
                  </v:textbox>
                </v:rect>
                <v:rect id="Rectangle 61" o:spid="_x0000_s1354" style="position:absolute;left:20097;top:41660;width:30657;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" fillcolor="white [3212]">
                  <v:textbox inset="0,1mm,0,0">
                    <w:txbxContent>
                      <w:p w14:paraId="0C313C96"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Clock Framework</w:t>
                        </w:r>
                      </w:p>
                    </w:txbxContent>
                  </v:textbox>
                </v:rect>
                <v:rect id="Rectangle 61" o:spid="_x0000_s1355" style="position:absolute;left:27739;top:24176;width:5065;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" filled="f" stroked="f">
                  <v:textbox inset="0,1mm,0,0">
                    <w:txbxContent>
                      <w:p w14:paraId="604DA8BF"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②</w:t>
                        </w:r>
                      </w:p>
                    </w:txbxContent>
                  </v:textbox>
                </v:rect>
                <v:rect id="Rectangle 61" o:spid="_x0000_s1356" style="position:absolute;left:32893;top:29595;width:3130;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" filled="f" stroked="f">
                  <v:textbox inset="0,1mm,0,0">
                    <w:txbxContent>
                      <w:p w14:paraId="6D004A03"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③</w:t>
                        </w:r>
                      </w:p>
                    </w:txbxContent>
                  </v:textbox>
                </v:rect>
                <v:rect id="Rectangle 61" o:spid="_x0000_s1357" style="position:absolute;left:20074;top:21609;width:18393;height:2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" fillcolor="black [3213]">
                  <v:fill r:id="rId13" o:title="" color2="white [3212]" type="pattern"/>
                  <v:textbox inset="0,1mm,0,0">
                    <w:txbxContent>
                      <w:p w14:paraId="6F92B3DF" w14:textId="77777777" w:rsidR="00DA6107" w:rsidRPr="006C0C18" w:rsidRDefault="00DA6107" w:rsidP="00FE6491">
                        <w:pPr>
                          <w:ind w:firstLineChars="50" w:firstLine="100"/>
                          <w:jc w:val="center"/>
                          <w:rPr>
                            <w:rFonts w:asciiTheme="majorHAnsi" w:hAnsiTheme="majorHAnsi" w:cstheme="majorHAnsi"/>
                          </w:rPr>
                        </w:pPr>
                        <w:r>
                          <w:rPr>
                            <w:rFonts w:asciiTheme="majorHAnsi" w:hAnsiTheme="majorHAnsi" w:cstheme="majorHAnsi"/>
                          </w:rPr>
                          <w:t xml:space="preserve">On Chip </w:t>
                        </w:r>
                        <w:r w:rsidRPr="006C0C18">
                          <w:rPr>
                            <w:rFonts w:asciiTheme="majorHAnsi" w:hAnsiTheme="majorHAnsi" w:cstheme="majorHAnsi"/>
                          </w:rPr>
                          <w:t>Drivers</w:t>
                        </w:r>
                      </w:p>
                    </w:txbxContent>
                  </v:textbox>
                </v:rect>
                <v:shape id="AutoShape 84" o:spid="_x0000_s1358" type="#_x0000_t32" style="position:absolute;left:35510;top:27727;width:334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" strokeweight="2pt">
                  <v:stroke endarrow="block"/>
                </v:shape>
                <v:shape id="AutoShape 84" o:spid="_x0000_s1359" type="#_x0000_t32" style="position:absolute;left:35414;top:29394;width:0;height:26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" strokeweight="2pt">
                  <v:stroke endarrow="block"/>
                </v:shape>
                <v:shape id="AutoShape 84" o:spid="_x0000_s1360" type="#_x0000_t32" style="position:absolute;left:30093;top:46516;width:0;height:5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" strokeweight="2pt">
                  <v:stroke endarrow="block"/>
                </v:shape>
                <v:rect id="Rectangle 67" o:spid="_x0000_s1361" style="position:absolute;left:25164;top:51951;width:9525;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" filled="f">
                  <v:textbox inset="5.85pt,2mm,5.85pt,.7pt">
                    <w:txbxContent>
                      <w:p w14:paraId="50AB81DF"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CPG</w:t>
                        </w:r>
                      </w:p>
                    </w:txbxContent>
                  </v:textbox>
                </v:rect>
                <v:rect id="Rectangle 61" o:spid="_x0000_s1362" style="position:absolute;left:20074;top:26785;width:3068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" fillcolor="white [3212]">
                  <v:textbox inset="0,1mm,0,0">
                    <w:txbxContent>
                      <w:p w14:paraId="0F40FF9E"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Runtime PM Framework</w:t>
                        </w:r>
                      </w:p>
                    </w:txbxContent>
                  </v:textbox>
                </v:rect>
                <v:rect id="Rectangle 61" o:spid="_x0000_s1363" style="position:absolute;left:28130;top:38877;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" filled="f" stroked="f">
                  <v:textbox inset="0,1mm,0,0">
                    <w:txbxContent>
                      <w:p w14:paraId="15FBCE06" w14:textId="77777777" w:rsidR="00DA6107" w:rsidRPr="006C0C18" w:rsidRDefault="00DA6107" w:rsidP="002F5754">
                        <w:pPr>
                          <w:rPr>
                            <w:rFonts w:asciiTheme="majorHAnsi" w:eastAsia="MS PGothic" w:hAnsiTheme="majorHAnsi" w:cstheme="majorHAnsi"/>
                            <w:lang w:eastAsia="ja-JP"/>
                          </w:rPr>
                        </w:pPr>
                        <w:r>
                          <w:rPr>
                            <w:rFonts w:ascii="MS Gothic" w:eastAsia="MS Gothic" w:hAnsi="MS Gothic" w:cs="MS Gothic" w:hint="eastAsia"/>
                            <w:lang w:eastAsia="ja-JP"/>
                          </w:rPr>
                          <w:t>④</w:t>
                        </w:r>
                      </w:p>
                    </w:txbxContent>
                  </v:textbox>
                </v:rect>
                <v:rect id="Rectangle 61" o:spid="_x0000_s1364" style="position:absolute;left:27952;top:49296;width:5064;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" filled="f" stroked="f">
                  <v:textbox inset="0,1mm,0,0">
                    <w:txbxContent>
                      <w:p w14:paraId="4F9471D5" w14:textId="77777777" w:rsidR="00DA6107" w:rsidRPr="006C0C18" w:rsidRDefault="00DA6107" w:rsidP="002F5754">
                        <w:pPr>
                          <w:rPr>
                            <w:rFonts w:asciiTheme="majorHAnsi" w:hAnsiTheme="majorHAnsi" w:cstheme="majorHAnsi"/>
                            <w:lang w:eastAsia="ja-JP"/>
                          </w:rPr>
                        </w:pPr>
                        <w:r>
                          <w:rPr>
                            <w:rFonts w:ascii="MS Gothic" w:eastAsia="MS Gothic" w:hAnsi="MS Gothic" w:cs="MS Gothic" w:hint="eastAsia"/>
                            <w:lang w:eastAsia="ja-JP"/>
                          </w:rPr>
                          <w:t>⑤</w:t>
                        </w:r>
                      </w:p>
                    </w:txbxContent>
                  </v:textbox>
                </v:rect>
                <v:rect id="Rectangle 61" o:spid="_x0000_s1365" style="position:absolute;left:20074;top:16889;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" fillcolor="white [3212]">
                  <v:textbox inset="0,1mm,0,0">
                    <w:txbxContent>
                      <w:p w14:paraId="0220398E"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s</w:t>
                        </w:r>
                        <w:r>
                          <w:rPr>
                            <w:rFonts w:asciiTheme="majorHAnsi" w:hAnsiTheme="majorHAnsi" w:cstheme="majorHAnsi"/>
                          </w:rPr>
                          <w:t>ysfs</w:t>
                        </w:r>
                      </w:p>
                    </w:txbxContent>
                  </v:textbox>
                </v:rect>
                <v:rect id="Rectangle 61" o:spid="_x0000_s1366" style="position:absolute;left:20074;top:32002;width:30680;height:6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" fillcolor="white [3212]">
                  <v:textbox inset="0,1mm,0,0">
                    <w:txbxContent>
                      <w:p w14:paraId="7BD7C0D5"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Power Domain Framework</w:t>
                        </w:r>
                      </w:p>
                    </w:txbxContent>
                  </v:textbox>
                </v:rect>
                <v:shape id="AutoShape 84" o:spid="_x0000_s1367" type="#_x0000_t32" style="position:absolute;left:30245;top:24039;width:0;height:2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" strokeweight="2pt">
                  <v:stroke endarrow="block"/>
                </v:shape>
                <v:shape id="AutoShape 84" o:spid="_x0000_s1368" type="#_x0000_t32" style="position:absolute;left:30082;top:38673;width:11;height:2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" strokeweight="2pt">
                  <v:stroke endarrow="block"/>
                </v:shape>
                <v:rect id="Rectangle 61" o:spid="_x0000_s1369" style="position:absolute;left:40366;top:21609;width:1008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" fillcolor="black [3213]">
                  <v:fill r:id="rId13" o:title="" color2="white [3212]" type="pattern"/>
                  <v:textbox inset="0,1mm,0,0">
                    <w:txbxContent>
                      <w:p w14:paraId="686E3C77"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Device Tree</w:t>
                        </w:r>
                      </w:p>
                    </w:txbxContent>
                  </v:textbox>
                </v:rect>
                <v:rect id="Rectangle 67" o:spid="_x0000_s1370" style="position:absolute;left:37078;top:51951;width:9525;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" filled="f">
                  <v:textbox inset="5.85pt,2mm,5.85pt,.7pt">
                    <w:txbxContent>
                      <w:p w14:paraId="2BBFA868" w14:textId="77777777" w:rsidR="00DA6107" w:rsidRPr="006C0C18" w:rsidRDefault="00DA6107" w:rsidP="002F5754">
                        <w:pPr>
                          <w:jc w:val="center"/>
                          <w:rPr>
                            <w:rFonts w:asciiTheme="majorHAnsi" w:hAnsiTheme="majorHAnsi" w:cstheme="majorHAnsi"/>
                          </w:rPr>
                        </w:pPr>
                        <w:r w:rsidRPr="006C0C18">
                          <w:rPr>
                            <w:rFonts w:asciiTheme="majorHAnsi" w:hAnsiTheme="majorHAnsi" w:cstheme="majorHAnsi"/>
                          </w:rPr>
                          <w:t>SYSC</w:t>
                        </w:r>
                      </w:p>
                    </w:txbxContent>
                  </v:textbox>
                </v:rect>
                <v:rect id="Rectangle 61" o:spid="_x0000_s1371" style="position:absolute;left:39571;top:38577;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" filled="f" stroked="f">
                  <v:textbox inset="0,1mm,0,0">
                    <w:txbxContent>
                      <w:p w14:paraId="5A316611" w14:textId="77777777" w:rsidR="00DA6107" w:rsidRPr="006C0C18" w:rsidRDefault="00DA6107" w:rsidP="002F5754">
                        <w:pPr>
                          <w:rPr>
                            <w:rFonts w:asciiTheme="majorHAnsi" w:hAnsiTheme="majorHAnsi" w:cstheme="majorHAnsi"/>
                            <w:lang w:eastAsia="ja-JP"/>
                          </w:rPr>
                        </w:pPr>
                        <w:r>
                          <w:rPr>
                            <w:rFonts w:ascii="MS Gothic" w:eastAsia="MS Gothic" w:hAnsi="MS Gothic" w:cs="MS Gothic" w:hint="eastAsia"/>
                            <w:lang w:eastAsia="ja-JP"/>
                          </w:rPr>
                          <w:t>⑥</w:t>
                        </w:r>
                      </w:p>
                    </w:txbxContent>
                  </v:textbox>
                </v:rect>
                <v:shape id="AutoShape 70" o:spid="_x0000_s1372" type="#_x0000_t32" style="position:absolute;left:41837;top:49292;width:4;height:26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" strokeweight="2pt">
                  <v:stroke startarrow="block"/>
                </v:shape>
                <v:shape id="AutoShape 70" o:spid="_x0000_s1373" type="#_x0000_t32" style="position:absolute;left:41841;top:37327;width:0;height:3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" strokeweight="2pt"/>
                <v:shape id="AutoShape 70" o:spid="_x0000_s1374" type="#_x0000_t32" style="position:absolute;left:44799;top:39875;width:0;height:17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" strokeweight="2pt">
                  <v:stroke startarrow="block"/>
                </v:shape>
                <v:shape id="AutoShape 70" o:spid="_x0000_s1375" type="#_x0000_t32" style="position:absolute;left:44979;top:24217;width:0;height:1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" strokeweight="2pt"/>
                <v:shape id="AutoShape 70" o:spid="_x0000_s1376" type="#_x0000_t32" style="position:absolute;left:47604;top:24174;width:0;height:1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" strokeweight="2pt"/>
                <v:shape id="アーチ 3219" o:spid="_x0000_s1377" style="position:absolute;left:45379;top:26230;width:4623;height:3847;rotation:-90;visibility:visible;mso-wrap-style:square;v-text-anchor:middle" coordsize="462300,38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" path="m181,184769c5117,80922,108268,-888,233141,7,358700,907,460433,85061,462276,189549r-2682,33c457768,86552,357214,3574,233113,2689,109699,1809,7752,82466,2862,184857r-2681,-88xe" fillcolor="white [3201]" strokecolor="black [3200]" strokeweight="1pt">
                  <v:shadow on="t" color="white [3212]" opacity="22937f" offset="0,4pt"/>
                  <v:path arrowok="t" o:connecttype="custom" o:connectlocs="181,184769;233141,7;462276,189549;459594,189582;233113,2689;2862,184857;181,184769" o:connectangles="0,0,0,0,0,0,0"/>
                </v:shape>
                <v:shape id="AutoShape 70" o:spid="_x0000_s1378" type="#_x0000_t32" style="position:absolute;left:47679;top:30465;width:0;height:16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" strokeweight="2pt">
                  <v:stroke startarrow="block"/>
                </v:shape>
                <v:rect id="Rectangle 61" o:spid="_x0000_s1379" style="position:absolute;left:46495;top:24010;width:6759;height: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" filled="f" stroked="f">
                  <v:textbox inset="0,1mm,0,0">
                    <w:txbxContent>
                      <w:p w14:paraId="1D507E93" w14:textId="6504A819" w:rsidR="00DA6107" w:rsidRPr="009A5D59" w:rsidRDefault="00DA6107" w:rsidP="009A5D59">
                        <w:pPr>
                          <w:ind w:left="270"/>
                          <w:rPr>
                            <w:rFonts w:asciiTheme="majorHAnsi" w:eastAsia="MS PGothic" w:hAnsiTheme="majorHAnsi" w:cstheme="majorHAnsi"/>
                            <w:lang w:eastAsia="ja-JP"/>
                          </w:rPr>
                        </w:pPr>
                        <w:r w:rsidRPr="009A5D59">
                          <w:rPr>
                            <w:rFonts w:ascii="MS Gothic" w:eastAsia="MS Gothic" w:hAnsi="MS Gothic" w:cstheme="majorHAnsi" w:hint="eastAsia"/>
                            <w:lang w:eastAsia="ja-JP"/>
                          </w:rPr>
                          <w:t>①</w:t>
                        </w:r>
                      </w:p>
                    </w:txbxContent>
                  </v:textbox>
                </v:rect>
                <v:rect id="Rectangle 61" o:spid="_x0000_s1380" style="position:absolute;left:22914;top:43906;width:24765;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" fillcolor="windowText">
                  <v:fill r:id="rId13" o:title="" color2="white [3212]" type="pattern"/>
                  <v:textbox inset="0,1mm,0,0">
                    <w:txbxContent>
                      <w:p w14:paraId="12FFB9A3" w14:textId="77777777" w:rsidR="00DA6107" w:rsidRPr="006C0C18" w:rsidRDefault="00DA6107" w:rsidP="00FE6491">
                        <w:pPr>
                          <w:ind w:firstLineChars="50" w:firstLine="100"/>
                          <w:jc w:val="center"/>
                          <w:rPr>
                            <w:rFonts w:asciiTheme="majorHAnsi" w:hAnsiTheme="majorHAnsi" w:cstheme="majorHAnsi"/>
                          </w:rPr>
                        </w:pPr>
                        <w:r w:rsidRPr="006C0C18">
                          <w:rPr>
                            <w:rFonts w:asciiTheme="majorHAnsi" w:hAnsiTheme="majorHAnsi" w:cstheme="majorHAnsi"/>
                          </w:rPr>
                          <w:t>Clock Driver</w:t>
                        </w:r>
                      </w:p>
                    </w:txbxContent>
                  </v:textbox>
                </v:rect>
                <v:rect id="Rectangle 61" o:spid="_x0000_s1381" style="position:absolute;left:22839;top:34717;width:24765;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" fillcolor="windowText">
                  <v:fill r:id="rId13" o:title="" color2="white [3212]" type="pattern"/>
                  <v:textbox inset="0,1mm,0,0">
                    <w:txbxContent>
                      <w:p w14:paraId="3714C0BC" w14:textId="77777777" w:rsidR="00DA6107" w:rsidRPr="006C0C18" w:rsidRDefault="00DA6107" w:rsidP="00FE6491">
                        <w:pPr>
                          <w:ind w:firstLineChars="50" w:firstLine="100"/>
                          <w:jc w:val="center"/>
                          <w:rPr>
                            <w:rFonts w:asciiTheme="majorHAnsi" w:hAnsiTheme="majorHAnsi" w:cstheme="majorHAnsi"/>
                          </w:rPr>
                        </w:pPr>
                        <w:r>
                          <w:rPr>
                            <w:rFonts w:asciiTheme="majorHAnsi" w:hAnsiTheme="majorHAnsi" w:cstheme="majorHAnsi"/>
                          </w:rPr>
                          <w:t>Power domain</w:t>
                        </w:r>
                        <w:r w:rsidRPr="006C0C18">
                          <w:rPr>
                            <w:rFonts w:asciiTheme="majorHAnsi" w:hAnsiTheme="majorHAnsi" w:cstheme="majorHAnsi"/>
                          </w:rPr>
                          <w:t xml:space="preserve"> Driver</w:t>
                        </w:r>
                      </w:p>
                    </w:txbxContent>
                  </v:textbox>
                </v:rect>
                <v:shape id="アーチ 3210" o:spid="_x0000_s1382" style="position:absolute;left:37541;top:41362;width:8883;height:6986;rotation:-90;visibility:visible;mso-wrap-style:square;v-text-anchor:middle" coordsize="888344,69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" path="m389,334711c10413,146390,208597,-1717,448251,14,689858,1759,885375,155069,888311,345076r,c885375,155069,689857,1759,448250,14,208596,-1717,10412,146390,388,334711r1,xe" fillcolor="white [3201]" strokecolor="black [3200]" strokeweight="1pt">
                  <v:shadow on="t" color="white [3212]" opacity="22937f" offset="0,4pt"/>
                  <v:path arrowok="t" o:connecttype="custom" o:connectlocs="389,334711;448251,14;888311,345076;888311,345076;448250,14;388,334711;389,334711" o:connectangles="0,0,0,0,0,0,0"/>
                </v:shape>
                <v:shape id="アーチ 3216" o:spid="_x0000_s1383" style="position:absolute;left:37827;top:29187;width:14119;height:7260;rotation:-90;visibility:visible;mso-wrap-style:square;v-text-anchor:middle" coordsize="1411930,72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" path="m1633,338349c26977,147057,337246,-1118,710105,6v381747,1151,692560,158145,701627,354396l1406669,354464c1397606,160966,1089024,6194,710047,5067,339998,3966,32030,149977,6705,338527r-5072,-178xe" fillcolor="white [3201]" strokecolor="black [3200]" strokeweight="1pt">
                  <v:shadow on="t" color="white [3212]" opacity="22937f" offset="0,4pt"/>
                  <v:path arrowok="t" o:connecttype="custom" o:connectlocs="1633,338349;710105,6;1411732,354402;1406669,354464;710047,5067;6705,338527;1633,338349" o:connectangles="0,0,0,0,0,0,0"/>
                </v:shape>
                <w10:anchorlock/>
              </v:group>
            </w:pict>
          </mc:Fallback>
        </mc:AlternateContent>
      </w:r>
    </w:p>
    <w:p w14:paraId="0C8673A6" w14:textId="29D65E7B" w:rsidR="002F5754" w:rsidRDefault="002A3FE9" w:rsidP="002F5754">
      <w:pPr>
        <w:pStyle w:val="Caption"/>
        <w:jc w:val="center"/>
        <w:rPr>
          <w:lang w:eastAsia="ja-JP"/>
        </w:rPr>
      </w:pPr>
      <w:r>
        <w:rPr>
          <w:rFonts w:hint="eastAsia"/>
          <w:lang w:eastAsia="ja-JP"/>
        </w:rPr>
        <w:t>Figure</w:t>
      </w:r>
      <w:r w:rsidR="002F5754">
        <w:rPr>
          <w:lang w:eastAsia="ja-JP"/>
        </w:rPr>
        <w:t xml:space="preserve"> </w:t>
      </w:r>
      <w:r w:rsidR="002F5754">
        <w:fldChar w:fldCharType="begin"/>
      </w:r>
      <w:r w:rsidR="002F5754">
        <w:rPr>
          <w:lang w:eastAsia="ja-JP"/>
        </w:rPr>
        <w:instrText xml:space="preserve"> STYLEREF 1 \s </w:instrText>
      </w:r>
      <w:r w:rsidR="002F5754">
        <w:fldChar w:fldCharType="separate"/>
      </w:r>
      <w:r w:rsidR="006E676E">
        <w:rPr>
          <w:noProof/>
          <w:lang w:eastAsia="ja-JP"/>
        </w:rPr>
        <w:t>4</w:t>
      </w:r>
      <w:r w:rsidR="002F5754">
        <w:rPr>
          <w:noProof/>
        </w:rPr>
        <w:fldChar w:fldCharType="end"/>
      </w:r>
      <w:r w:rsidR="002F5754">
        <w:rPr>
          <w:lang w:eastAsia="ja-JP"/>
        </w:rPr>
        <w:noBreakHyphen/>
      </w:r>
      <w:r w:rsidR="002F5754">
        <w:fldChar w:fldCharType="begin"/>
      </w:r>
      <w:r w:rsidR="002F5754">
        <w:rPr>
          <w:lang w:eastAsia="ja-JP"/>
        </w:rPr>
        <w:instrText xml:space="preserve"> SEQ Figure \* ARABIC \s 1 </w:instrText>
      </w:r>
      <w:r w:rsidR="002F5754">
        <w:fldChar w:fldCharType="separate"/>
      </w:r>
      <w:r w:rsidR="006E676E">
        <w:rPr>
          <w:noProof/>
          <w:lang w:eastAsia="ja-JP"/>
        </w:rPr>
        <w:t>8</w:t>
      </w:r>
      <w:r w:rsidR="002F5754">
        <w:rPr>
          <w:noProof/>
        </w:rPr>
        <w:fldChar w:fldCharType="end"/>
      </w:r>
      <w:r w:rsidR="002F5754">
        <w:rPr>
          <w:rFonts w:hint="eastAsia"/>
          <w:lang w:eastAsia="ja-JP"/>
        </w:rPr>
        <w:t xml:space="preserve"> </w:t>
      </w:r>
      <w:r>
        <w:rPr>
          <w:lang w:eastAsia="ja-JP"/>
        </w:rPr>
        <w:t>Processing flow of Runtime PM</w:t>
      </w:r>
    </w:p>
    <w:p w14:paraId="1D0F589C" w14:textId="77777777" w:rsidR="00252765" w:rsidRDefault="00252765" w:rsidP="009B006D">
      <w:pPr>
        <w:pStyle w:val="ListParagraph"/>
        <w:numPr>
          <w:ilvl w:val="0"/>
          <w:numId w:val="25"/>
        </w:numPr>
        <w:ind w:leftChars="0"/>
        <w:rPr>
          <w:lang w:eastAsia="ja-JP"/>
        </w:rPr>
      </w:pPr>
      <w:r>
        <w:rPr>
          <w:rFonts w:hint="eastAsia"/>
          <w:lang w:eastAsia="ja-JP"/>
        </w:rPr>
        <w:t xml:space="preserve">When Linux boots up (initialize), Clock Framework gets </w:t>
      </w:r>
      <w:r>
        <w:rPr>
          <w:lang w:eastAsia="ja-JP"/>
        </w:rPr>
        <w:t xml:space="preserve">settings of </w:t>
      </w:r>
      <w:r w:rsidR="004F2900">
        <w:rPr>
          <w:lang w:eastAsia="ja-JP"/>
        </w:rPr>
        <w:t>clock</w:t>
      </w:r>
      <w:r>
        <w:rPr>
          <w:lang w:eastAsia="ja-JP"/>
        </w:rPr>
        <w:t xml:space="preserve"> which </w:t>
      </w:r>
      <w:r>
        <w:rPr>
          <w:rFonts w:hint="eastAsia"/>
          <w:lang w:eastAsia="ja-JP"/>
        </w:rPr>
        <w:t xml:space="preserve">defined in </w:t>
      </w:r>
      <w:r w:rsidR="00ED687F">
        <w:rPr>
          <w:lang w:eastAsia="ja-JP"/>
        </w:rPr>
        <w:t>d</w:t>
      </w:r>
      <w:r>
        <w:rPr>
          <w:rFonts w:hint="eastAsia"/>
          <w:lang w:eastAsia="ja-JP"/>
        </w:rPr>
        <w:t>evice tree</w:t>
      </w:r>
      <w:r>
        <w:rPr>
          <w:lang w:eastAsia="ja-JP"/>
        </w:rPr>
        <w:t>. Also, Power Domain Framework gets settings of power domain which</w:t>
      </w:r>
      <w:r w:rsidR="00953779">
        <w:rPr>
          <w:lang w:eastAsia="ja-JP"/>
        </w:rPr>
        <w:t xml:space="preserve"> are</w:t>
      </w:r>
      <w:r>
        <w:rPr>
          <w:lang w:eastAsia="ja-JP"/>
        </w:rPr>
        <w:t xml:space="preserve"> defined in </w:t>
      </w:r>
      <w:r w:rsidR="00ED687F">
        <w:rPr>
          <w:lang w:eastAsia="ja-JP"/>
        </w:rPr>
        <w:t>d</w:t>
      </w:r>
      <w:r>
        <w:rPr>
          <w:lang w:eastAsia="ja-JP"/>
        </w:rPr>
        <w:t>evice tree.</w:t>
      </w:r>
    </w:p>
    <w:p w14:paraId="70C72013" w14:textId="77777777" w:rsidR="00252765" w:rsidRDefault="00252765" w:rsidP="009B006D">
      <w:pPr>
        <w:pStyle w:val="ListParagraph"/>
        <w:numPr>
          <w:ilvl w:val="0"/>
          <w:numId w:val="25"/>
        </w:numPr>
        <w:ind w:leftChars="0"/>
        <w:rPr>
          <w:lang w:eastAsia="ja-JP"/>
        </w:rPr>
      </w:pPr>
      <w:r w:rsidRPr="00252765">
        <w:rPr>
          <w:lang w:eastAsia="ja-JP"/>
        </w:rPr>
        <w:t>On Chip Drivers notify status of module which controls its own to Runtime PM Framework via Runtime PM API</w:t>
      </w:r>
      <w:r>
        <w:rPr>
          <w:lang w:eastAsia="ja-JP"/>
        </w:rPr>
        <w:t>.</w:t>
      </w:r>
    </w:p>
    <w:p w14:paraId="22267D14" w14:textId="77777777" w:rsidR="00C4475F" w:rsidRDefault="00C4475F" w:rsidP="009B006D">
      <w:pPr>
        <w:pStyle w:val="ListParagraph"/>
        <w:numPr>
          <w:ilvl w:val="0"/>
          <w:numId w:val="25"/>
        </w:numPr>
        <w:ind w:leftChars="0"/>
        <w:rPr>
          <w:lang w:eastAsia="ja-JP"/>
        </w:rPr>
      </w:pPr>
      <w:r>
        <w:rPr>
          <w:rFonts w:hint="eastAsia"/>
          <w:lang w:eastAsia="ja-JP"/>
        </w:rPr>
        <w:t xml:space="preserve">Runtime PM Framework </w:t>
      </w:r>
      <w:r>
        <w:rPr>
          <w:lang w:eastAsia="ja-JP"/>
        </w:rPr>
        <w:t>notifies</w:t>
      </w:r>
      <w:r>
        <w:rPr>
          <w:rFonts w:hint="eastAsia"/>
          <w:lang w:eastAsia="ja-JP"/>
        </w:rPr>
        <w:t xml:space="preserve"> </w:t>
      </w:r>
      <w:r>
        <w:rPr>
          <w:lang w:eastAsia="ja-JP"/>
        </w:rPr>
        <w:t>status of module to Power Domain Framework.</w:t>
      </w:r>
    </w:p>
    <w:p w14:paraId="39992BA0" w14:textId="77777777" w:rsidR="00C4475F" w:rsidRDefault="00C4475F" w:rsidP="009B006D">
      <w:pPr>
        <w:pStyle w:val="ListParagraph"/>
        <w:numPr>
          <w:ilvl w:val="0"/>
          <w:numId w:val="25"/>
        </w:numPr>
        <w:ind w:leftChars="0"/>
        <w:rPr>
          <w:lang w:eastAsia="ja-JP"/>
        </w:rPr>
      </w:pPr>
      <w:r>
        <w:rPr>
          <w:rFonts w:hint="eastAsia"/>
          <w:lang w:eastAsia="ja-JP"/>
        </w:rPr>
        <w:t xml:space="preserve">Power domain Framework requests </w:t>
      </w:r>
      <w:r w:rsidR="005B1DF4" w:rsidRPr="005B1DF4">
        <w:rPr>
          <w:lang w:eastAsia="ja-JP"/>
        </w:rPr>
        <w:t xml:space="preserve">the clock supply </w:t>
      </w:r>
      <w:r w:rsidR="005B1DF4">
        <w:rPr>
          <w:lang w:eastAsia="ja-JP"/>
        </w:rPr>
        <w:t xml:space="preserve">or </w:t>
      </w:r>
      <w:r w:rsidR="005B1DF4" w:rsidRPr="005B1DF4">
        <w:rPr>
          <w:lang w:eastAsia="ja-JP"/>
        </w:rPr>
        <w:t>stop of the module to the Clock Framework.</w:t>
      </w:r>
    </w:p>
    <w:p w14:paraId="442B7E47" w14:textId="77777777" w:rsidR="00EC6A2F" w:rsidRDefault="00EC6A2F" w:rsidP="009B006D">
      <w:pPr>
        <w:pStyle w:val="ListParagraph"/>
        <w:numPr>
          <w:ilvl w:val="0"/>
          <w:numId w:val="25"/>
        </w:numPr>
        <w:ind w:leftChars="0"/>
        <w:rPr>
          <w:lang w:eastAsia="ja-JP"/>
        </w:rPr>
      </w:pPr>
      <w:r>
        <w:rPr>
          <w:rFonts w:hint="eastAsia"/>
          <w:lang w:eastAsia="ja-JP"/>
        </w:rPr>
        <w:t xml:space="preserve">Clock </w:t>
      </w:r>
      <w:r w:rsidR="00F67BB1">
        <w:rPr>
          <w:lang w:eastAsia="ja-JP"/>
        </w:rPr>
        <w:t xml:space="preserve">Framework enables or stops the clock </w:t>
      </w:r>
      <w:r>
        <w:rPr>
          <w:rFonts w:hint="eastAsia"/>
          <w:lang w:eastAsia="ja-JP"/>
        </w:rPr>
        <w:t>of module by CPG control</w:t>
      </w:r>
      <w:r w:rsidR="00F67BB1">
        <w:rPr>
          <w:rFonts w:hint="eastAsia"/>
          <w:lang w:eastAsia="ja-JP"/>
        </w:rPr>
        <w:t xml:space="preserve"> via Clock Driver.</w:t>
      </w:r>
    </w:p>
    <w:p w14:paraId="53984BE0" w14:textId="77777777" w:rsidR="002F5754" w:rsidRDefault="00FA007A" w:rsidP="009932C9">
      <w:pPr>
        <w:pStyle w:val="ListParagraph"/>
        <w:numPr>
          <w:ilvl w:val="0"/>
          <w:numId w:val="25"/>
        </w:numPr>
        <w:ind w:leftChars="0"/>
        <w:rPr>
          <w:lang w:eastAsia="ja-JP"/>
        </w:rPr>
      </w:pPr>
      <w:r w:rsidRPr="00FA007A">
        <w:rPr>
          <w:lang w:eastAsia="ja-JP"/>
        </w:rPr>
        <w:t xml:space="preserve">Power domain Framework turns on or off the power domain by SYSC control via Power Domain </w:t>
      </w:r>
    </w:p>
    <w:p w14:paraId="14A3A14D" w14:textId="77777777" w:rsidR="004B465F" w:rsidRPr="009932C9" w:rsidRDefault="004B465F" w:rsidP="00B84305">
      <w:pPr>
        <w:rPr>
          <w:lang w:eastAsia="ja-JP"/>
        </w:rPr>
      </w:pPr>
    </w:p>
    <w:p w14:paraId="646FC10A" w14:textId="77777777" w:rsidR="00E62578" w:rsidRPr="005532F9" w:rsidRDefault="005532F9" w:rsidP="009932C9">
      <w:pPr>
        <w:rPr>
          <w:vanish/>
          <w:lang w:eastAsia="ja-JP"/>
        </w:rPr>
      </w:pPr>
      <w:r w:rsidRPr="005532F9">
        <w:rPr>
          <w:lang w:eastAsia="ja-JP"/>
        </w:rPr>
        <w:lastRenderedPageBreak/>
        <w:t xml:space="preserve">The following figure shows the processing </w:t>
      </w:r>
      <w:r>
        <w:rPr>
          <w:lang w:eastAsia="ja-JP"/>
        </w:rPr>
        <w:t>of Runtime PM as example.</w:t>
      </w:r>
    </w:p>
    <w:p w14:paraId="2E4D9412" w14:textId="77777777" w:rsidR="0013542D" w:rsidRDefault="0013542D" w:rsidP="0013542D">
      <w:pPr>
        <w:keepNext/>
        <w:widowControl w:val="0"/>
        <w:pBdr>
          <w:top w:val="single" w:sz="4" w:space="0"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64192E1C" wp14:editId="350AE2E8">
                <wp:extent cx="6086475" cy="7893050"/>
                <wp:effectExtent l="0" t="0" r="0" b="0"/>
                <wp:docPr id="3032"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01" name="Rectangle 60"/>
                        <wps:cNvSpPr>
                          <a:spLocks noChangeArrowheads="1"/>
                        </wps:cNvSpPr>
                        <wps:spPr bwMode="auto">
                          <a:xfrm>
                            <a:off x="1499499" y="42397"/>
                            <a:ext cx="1905000" cy="1391905"/>
                          </a:xfrm>
                          <a:prstGeom prst="rect">
                            <a:avLst/>
                          </a:prstGeom>
                          <a:noFill/>
                          <a:ln w="9525">
                            <a:solidFill>
                              <a:srgbClr val="000000"/>
                            </a:solidFill>
                            <a:miter lim="800000"/>
                            <a:headEnd/>
                            <a:tailEnd/>
                          </a:ln>
                        </wps:spPr>
                        <wps:txbx>
                          <w:txbxContent>
                            <w:p w14:paraId="5DAC23A2"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wps:txbx>
                        <wps:bodyPr rot="0" vert="horz" wrap="square" lIns="74295" tIns="36000" rIns="74295" bIns="8890" anchor="t" anchorCtr="0" upright="1">
                          <a:noAutofit/>
                        </wps:bodyPr>
                      </wps:wsp>
                      <wps:wsp>
                        <wps:cNvPr id="3002" name="Rectangle 75"/>
                        <wps:cNvSpPr>
                          <a:spLocks noChangeArrowheads="1"/>
                        </wps:cNvSpPr>
                        <wps:spPr bwMode="auto">
                          <a:xfrm>
                            <a:off x="1700459" y="260947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003" name="Rectangle 76"/>
                        <wps:cNvSpPr>
                          <a:spLocks noChangeArrowheads="1"/>
                        </wps:cNvSpPr>
                        <wps:spPr bwMode="auto">
                          <a:xfrm>
                            <a:off x="2826970" y="260947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020" name="AutoShape 84"/>
                        <wps:cNvCnPr>
                          <a:cxnSpLocks noChangeShapeType="1"/>
                          <a:stCxn id="3237" idx="1"/>
                          <a:endCxn id="3083" idx="3"/>
                        </wps:cNvCnPr>
                        <wps:spPr bwMode="auto">
                          <a:xfrm flipH="1">
                            <a:off x="3213999" y="433875"/>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83" name="Rectangle 61"/>
                        <wps:cNvSpPr>
                          <a:spLocks noChangeArrowheads="1"/>
                        </wps:cNvSpPr>
                        <wps:spPr bwMode="auto">
                          <a:xfrm>
                            <a:off x="1689999" y="303382"/>
                            <a:ext cx="1524000" cy="260985"/>
                          </a:xfrm>
                          <a:prstGeom prst="rect">
                            <a:avLst/>
                          </a:prstGeom>
                          <a:solidFill>
                            <a:schemeClr val="bg1"/>
                          </a:solidFill>
                          <a:ln w="9525">
                            <a:solidFill>
                              <a:srgbClr val="000000"/>
                            </a:solidFill>
                            <a:miter lim="800000"/>
                            <a:headEnd/>
                            <a:tailEnd/>
                          </a:ln>
                        </wps:spPr>
                        <wps:txbx>
                          <w:txbxContent>
                            <w:p w14:paraId="38F537E3"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wps:txbx>
                        <wps:bodyPr rot="0" vert="horz" wrap="square" lIns="0" tIns="36000" rIns="0" bIns="0" anchor="t" anchorCtr="0" upright="1">
                          <a:noAutofit/>
                        </wps:bodyPr>
                      </wps:wsp>
                      <wps:wsp>
                        <wps:cNvPr id="3094" name="Rectangle 61"/>
                        <wps:cNvSpPr>
                          <a:spLocks noChangeArrowheads="1"/>
                        </wps:cNvSpPr>
                        <wps:spPr bwMode="auto">
                          <a:xfrm>
                            <a:off x="1689999" y="651362"/>
                            <a:ext cx="1524000" cy="260985"/>
                          </a:xfrm>
                          <a:prstGeom prst="rect">
                            <a:avLst/>
                          </a:prstGeom>
                          <a:solidFill>
                            <a:schemeClr val="bg1"/>
                          </a:solidFill>
                          <a:ln w="9525">
                            <a:solidFill>
                              <a:srgbClr val="000000"/>
                            </a:solidFill>
                            <a:miter lim="800000"/>
                            <a:headEnd/>
                            <a:tailEnd/>
                          </a:ln>
                        </wps:spPr>
                        <wps:txbx>
                          <w:txbxContent>
                            <w:p w14:paraId="3B9DD25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105" name="Rectangle 61"/>
                        <wps:cNvSpPr>
                          <a:spLocks noChangeArrowheads="1"/>
                        </wps:cNvSpPr>
                        <wps:spPr bwMode="auto">
                          <a:xfrm>
                            <a:off x="1689999" y="999342"/>
                            <a:ext cx="1524000" cy="260985"/>
                          </a:xfrm>
                          <a:prstGeom prst="rect">
                            <a:avLst/>
                          </a:prstGeom>
                          <a:solidFill>
                            <a:schemeClr val="bg1"/>
                          </a:solidFill>
                          <a:ln w="9525">
                            <a:solidFill>
                              <a:srgbClr val="000000"/>
                            </a:solidFill>
                            <a:miter lim="800000"/>
                            <a:headEnd/>
                            <a:tailEnd/>
                          </a:ln>
                        </wps:spPr>
                        <wps:txbx>
                          <w:txbxContent>
                            <w:p w14:paraId="5E1CB16C"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237" name="Rectangle 61"/>
                        <wps:cNvSpPr>
                          <a:spLocks noChangeArrowheads="1"/>
                        </wps:cNvSpPr>
                        <wps:spPr bwMode="auto">
                          <a:xfrm>
                            <a:off x="4039499" y="303382"/>
                            <a:ext cx="1524000" cy="260985"/>
                          </a:xfrm>
                          <a:prstGeom prst="rect">
                            <a:avLst/>
                          </a:prstGeom>
                          <a:solidFill>
                            <a:schemeClr val="bg1"/>
                          </a:solidFill>
                          <a:ln w="9525">
                            <a:solidFill>
                              <a:srgbClr val="000000"/>
                            </a:solidFill>
                            <a:miter lim="800000"/>
                            <a:headEnd/>
                            <a:tailEnd/>
                          </a:ln>
                        </wps:spPr>
                        <wps:txbx>
                          <w:txbxContent>
                            <w:p w14:paraId="6808D2D8"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wps:txbx>
                        <wps:bodyPr rot="0" vert="horz" wrap="square" lIns="0" tIns="36000" rIns="0" bIns="0" anchor="t" anchorCtr="0" upright="1">
                          <a:noAutofit/>
                        </wps:bodyPr>
                      </wps:wsp>
                      <wps:wsp>
                        <wps:cNvPr id="3248" name="Rectangle 61"/>
                        <wps:cNvSpPr>
                          <a:spLocks noChangeArrowheads="1"/>
                        </wps:cNvSpPr>
                        <wps:spPr bwMode="auto">
                          <a:xfrm>
                            <a:off x="4039499" y="999342"/>
                            <a:ext cx="1524000" cy="260985"/>
                          </a:xfrm>
                          <a:prstGeom prst="rect">
                            <a:avLst/>
                          </a:prstGeom>
                          <a:solidFill>
                            <a:schemeClr val="bg1"/>
                          </a:solidFill>
                          <a:ln w="9525">
                            <a:solidFill>
                              <a:srgbClr val="000000"/>
                            </a:solidFill>
                            <a:miter lim="800000"/>
                            <a:headEnd/>
                            <a:tailEnd/>
                          </a:ln>
                        </wps:spPr>
                        <wps:txbx>
                          <w:txbxContent>
                            <w:p w14:paraId="1636640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259" name="AutoShape 84"/>
                        <wps:cNvCnPr>
                          <a:cxnSpLocks noChangeShapeType="1"/>
                          <a:stCxn id="3248" idx="1"/>
                          <a:endCxn id="3105" idx="3"/>
                        </wps:cNvCnPr>
                        <wps:spPr bwMode="auto">
                          <a:xfrm flipH="1">
                            <a:off x="3213999" y="1129835"/>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60" name="カギ線コネクタ 3260"/>
                        <wps:cNvCnPr>
                          <a:stCxn id="3237" idx="1"/>
                          <a:endCxn id="3094" idx="3"/>
                        </wps:cNvCnPr>
                        <wps:spPr>
                          <a:xfrm rot="10800000" flipV="1">
                            <a:off x="3213999" y="433875"/>
                            <a:ext cx="825500" cy="347980"/>
                          </a:xfrm>
                          <a:prstGeom prst="bentConnector3">
                            <a:avLst>
                              <a:gd name="adj1" fmla="val 5000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1" name="AutoShape 74"/>
                        <wps:cNvCnPr>
                          <a:cxnSpLocks noChangeShapeType="1"/>
                        </wps:cNvCnPr>
                        <wps:spPr bwMode="auto">
                          <a:xfrm>
                            <a:off x="356499" y="1521312"/>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77" name="Rectangle 60"/>
                        <wps:cNvSpPr>
                          <a:spLocks noChangeArrowheads="1"/>
                        </wps:cNvSpPr>
                        <wps:spPr bwMode="auto">
                          <a:xfrm>
                            <a:off x="1499499" y="1608311"/>
                            <a:ext cx="1905000" cy="1391905"/>
                          </a:xfrm>
                          <a:prstGeom prst="rect">
                            <a:avLst/>
                          </a:prstGeom>
                          <a:noFill/>
                          <a:ln w="9525">
                            <a:solidFill>
                              <a:srgbClr val="000000"/>
                            </a:solidFill>
                            <a:miter lim="800000"/>
                            <a:headEnd/>
                            <a:tailEnd/>
                          </a:ln>
                        </wps:spPr>
                        <wps:txbx>
                          <w:txbxContent>
                            <w:p w14:paraId="408A80E0"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wps:txbx>
                        <wps:bodyPr rot="0" vert="horz" wrap="square" lIns="74295" tIns="36000" rIns="74295" bIns="8890" anchor="t" anchorCtr="0" upright="1">
                          <a:noAutofit/>
                        </wps:bodyPr>
                      </wps:wsp>
                      <wps:wsp>
                        <wps:cNvPr id="3288" name="Rectangle 61"/>
                        <wps:cNvSpPr>
                          <a:spLocks noChangeArrowheads="1"/>
                        </wps:cNvSpPr>
                        <wps:spPr bwMode="auto">
                          <a:xfrm>
                            <a:off x="1689999" y="1869323"/>
                            <a:ext cx="1524000" cy="260985"/>
                          </a:xfrm>
                          <a:prstGeom prst="rect">
                            <a:avLst/>
                          </a:prstGeom>
                          <a:solidFill>
                            <a:schemeClr val="bg1">
                              <a:lumMod val="50000"/>
                            </a:schemeClr>
                          </a:solidFill>
                          <a:ln w="9525">
                            <a:solidFill>
                              <a:schemeClr val="tx1"/>
                            </a:solidFill>
                            <a:miter lim="800000"/>
                            <a:headEnd/>
                            <a:tailEnd/>
                          </a:ln>
                        </wps:spPr>
                        <wps:txbx>
                          <w:txbxContent>
                            <w:p w14:paraId="4E4B950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wps:txbx>
                        <wps:bodyPr rot="0" vert="horz" wrap="square" lIns="0" tIns="36000" rIns="0" bIns="0" anchor="t" anchorCtr="0" upright="1">
                          <a:noAutofit/>
                        </wps:bodyPr>
                      </wps:wsp>
                      <wps:wsp>
                        <wps:cNvPr id="3299" name="Rectangle 61"/>
                        <wps:cNvSpPr>
                          <a:spLocks noChangeArrowheads="1"/>
                        </wps:cNvSpPr>
                        <wps:spPr bwMode="auto">
                          <a:xfrm>
                            <a:off x="1689999" y="2217339"/>
                            <a:ext cx="1524000" cy="260985"/>
                          </a:xfrm>
                          <a:prstGeom prst="rect">
                            <a:avLst/>
                          </a:prstGeom>
                          <a:solidFill>
                            <a:schemeClr val="bg1"/>
                          </a:solidFill>
                          <a:ln w="9525">
                            <a:solidFill>
                              <a:srgbClr val="000000"/>
                            </a:solidFill>
                            <a:miter lim="800000"/>
                            <a:headEnd/>
                            <a:tailEnd/>
                          </a:ln>
                        </wps:spPr>
                        <wps:txbx>
                          <w:txbxContent>
                            <w:p w14:paraId="0BC5D3D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310" name="Rectangle 61"/>
                        <wps:cNvSpPr>
                          <a:spLocks noChangeArrowheads="1"/>
                        </wps:cNvSpPr>
                        <wps:spPr bwMode="auto">
                          <a:xfrm>
                            <a:off x="1689999" y="2565354"/>
                            <a:ext cx="1524000" cy="260985"/>
                          </a:xfrm>
                          <a:prstGeom prst="rect">
                            <a:avLst/>
                          </a:prstGeom>
                          <a:solidFill>
                            <a:schemeClr val="bg1"/>
                          </a:solidFill>
                          <a:ln w="9525">
                            <a:solidFill>
                              <a:srgbClr val="000000"/>
                            </a:solidFill>
                            <a:miter lim="800000"/>
                            <a:headEnd/>
                            <a:tailEnd/>
                          </a:ln>
                        </wps:spPr>
                        <wps:txbx>
                          <w:txbxContent>
                            <w:p w14:paraId="4911DA66"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321" name="Rectangle 61"/>
                        <wps:cNvSpPr>
                          <a:spLocks noChangeArrowheads="1"/>
                        </wps:cNvSpPr>
                        <wps:spPr bwMode="auto">
                          <a:xfrm>
                            <a:off x="4039499" y="1869323"/>
                            <a:ext cx="1524000" cy="260985"/>
                          </a:xfrm>
                          <a:prstGeom prst="rect">
                            <a:avLst/>
                          </a:prstGeom>
                          <a:solidFill>
                            <a:schemeClr val="bg1"/>
                          </a:solidFill>
                          <a:ln w="9525">
                            <a:solidFill>
                              <a:srgbClr val="000000"/>
                            </a:solidFill>
                            <a:miter lim="800000"/>
                            <a:headEnd/>
                            <a:tailEnd/>
                          </a:ln>
                        </wps:spPr>
                        <wps:txbx>
                          <w:txbxContent>
                            <w:p w14:paraId="538F30B1"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wps:txbx>
                        <wps:bodyPr rot="0" vert="horz" wrap="square" lIns="0" tIns="36000" rIns="0" bIns="0" anchor="t" anchorCtr="0" upright="1">
                          <a:noAutofit/>
                        </wps:bodyPr>
                      </wps:wsp>
                      <wps:wsp>
                        <wps:cNvPr id="3332" name="Rectangle 61"/>
                        <wps:cNvSpPr>
                          <a:spLocks noChangeArrowheads="1"/>
                        </wps:cNvSpPr>
                        <wps:spPr bwMode="auto">
                          <a:xfrm>
                            <a:off x="4039499" y="2565354"/>
                            <a:ext cx="1524000" cy="260985"/>
                          </a:xfrm>
                          <a:prstGeom prst="rect">
                            <a:avLst/>
                          </a:prstGeom>
                          <a:solidFill>
                            <a:schemeClr val="bg1"/>
                          </a:solidFill>
                          <a:ln w="9525">
                            <a:solidFill>
                              <a:srgbClr val="000000"/>
                            </a:solidFill>
                            <a:miter lim="800000"/>
                            <a:headEnd/>
                            <a:tailEnd/>
                          </a:ln>
                        </wps:spPr>
                        <wps:txbx>
                          <w:txbxContent>
                            <w:p w14:paraId="735CFCA9"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343" name="AutoShape 84"/>
                        <wps:cNvCnPr>
                          <a:cxnSpLocks noChangeShapeType="1"/>
                          <a:stCxn id="3332" idx="1"/>
                          <a:endCxn id="3310" idx="3"/>
                        </wps:cNvCnPr>
                        <wps:spPr bwMode="auto">
                          <a:xfrm flipH="1">
                            <a:off x="3213999" y="2695571"/>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44" name="カギ線コネクタ 3344"/>
                        <wps:cNvCnPr>
                          <a:stCxn id="3321" idx="1"/>
                          <a:endCxn id="3299" idx="3"/>
                        </wps:cNvCnPr>
                        <wps:spPr>
                          <a:xfrm rot="10800000" flipV="1">
                            <a:off x="3213999" y="1999611"/>
                            <a:ext cx="825500" cy="347980"/>
                          </a:xfrm>
                          <a:prstGeom prst="bentConnector3">
                            <a:avLst>
                              <a:gd name="adj1" fmla="val 5000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5" name="AutoShape 84"/>
                        <wps:cNvCnPr>
                          <a:cxnSpLocks noChangeShapeType="1"/>
                          <a:stCxn id="3321" idx="1"/>
                          <a:endCxn id="3288" idx="3"/>
                        </wps:cNvCnPr>
                        <wps:spPr bwMode="auto">
                          <a:xfrm flipH="1">
                            <a:off x="3213999" y="1999611"/>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7" name="Rectangle 78"/>
                        <wps:cNvSpPr>
                          <a:spLocks noChangeArrowheads="1"/>
                        </wps:cNvSpPr>
                        <wps:spPr bwMode="auto">
                          <a:xfrm>
                            <a:off x="198590" y="42411"/>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0DC31" w14:textId="77777777" w:rsidR="00DA6107" w:rsidRDefault="00DA6107" w:rsidP="0013542D">
                              <w:pPr>
                                <w:pStyle w:val="NormalWeb"/>
                                <w:spacing w:after="80"/>
                              </w:pPr>
                              <w:r>
                                <w:rPr>
                                  <w:rFonts w:ascii="Arial" w:hAnsi="Arial" w:cs="Arial"/>
                                  <w:sz w:val="20"/>
                                  <w:szCs w:val="20"/>
                                </w:rPr>
                                <w:t>Scene 1</w:t>
                              </w:r>
                            </w:p>
                          </w:txbxContent>
                        </wps:txbx>
                        <wps:bodyPr rot="0" vert="horz" wrap="square" lIns="74295" tIns="8890" rIns="74295" bIns="8890" anchor="t" anchorCtr="0" upright="1">
                          <a:noAutofit/>
                        </wps:bodyPr>
                      </wps:wsp>
                      <wps:wsp>
                        <wps:cNvPr id="3348" name="Rectangle 78"/>
                        <wps:cNvSpPr>
                          <a:spLocks noChangeArrowheads="1"/>
                        </wps:cNvSpPr>
                        <wps:spPr bwMode="auto">
                          <a:xfrm>
                            <a:off x="165999" y="1608476"/>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CE2ED" w14:textId="77777777" w:rsidR="00DA6107" w:rsidRDefault="00DA6107" w:rsidP="0013542D">
                              <w:pPr>
                                <w:pStyle w:val="NormalWeb"/>
                                <w:spacing w:after="80"/>
                              </w:pPr>
                              <w:r>
                                <w:rPr>
                                  <w:rFonts w:ascii="Arial" w:hAnsi="Arial" w:cs="Arial"/>
                                  <w:sz w:val="20"/>
                                  <w:szCs w:val="20"/>
                                </w:rPr>
                                <w:t>Scene 2</w:t>
                              </w:r>
                            </w:p>
                          </w:txbxContent>
                        </wps:txbx>
                        <wps:bodyPr rot="0" vert="horz" wrap="square" lIns="74295" tIns="8890" rIns="74295" bIns="8890" anchor="t" anchorCtr="0" upright="1">
                          <a:noAutofit/>
                        </wps:bodyPr>
                      </wps:wsp>
                      <wps:wsp>
                        <wps:cNvPr id="3359" name="AutoShape 74"/>
                        <wps:cNvCnPr>
                          <a:cxnSpLocks noChangeShapeType="1"/>
                        </wps:cNvCnPr>
                        <wps:spPr bwMode="auto">
                          <a:xfrm>
                            <a:off x="419999" y="3087378"/>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60" name="Rectangle 60"/>
                        <wps:cNvSpPr>
                          <a:spLocks noChangeArrowheads="1"/>
                        </wps:cNvSpPr>
                        <wps:spPr bwMode="auto">
                          <a:xfrm>
                            <a:off x="1499499" y="3174307"/>
                            <a:ext cx="1905000" cy="1391905"/>
                          </a:xfrm>
                          <a:prstGeom prst="rect">
                            <a:avLst/>
                          </a:prstGeom>
                          <a:noFill/>
                          <a:ln w="9525">
                            <a:solidFill>
                              <a:srgbClr val="000000"/>
                            </a:solidFill>
                            <a:miter lim="800000"/>
                            <a:headEnd/>
                            <a:tailEnd/>
                          </a:ln>
                        </wps:spPr>
                        <wps:txbx>
                          <w:txbxContent>
                            <w:p w14:paraId="03CAE3BC"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wps:txbx>
                        <wps:bodyPr rot="0" vert="horz" wrap="square" lIns="74295" tIns="36000" rIns="74295" bIns="8890" anchor="t" anchorCtr="0" upright="1">
                          <a:noAutofit/>
                        </wps:bodyPr>
                      </wps:wsp>
                      <wps:wsp>
                        <wps:cNvPr id="3371" name="Rectangle 61"/>
                        <wps:cNvSpPr>
                          <a:spLocks noChangeArrowheads="1"/>
                        </wps:cNvSpPr>
                        <wps:spPr bwMode="auto">
                          <a:xfrm>
                            <a:off x="1689999" y="3435307"/>
                            <a:ext cx="1524000" cy="260985"/>
                          </a:xfrm>
                          <a:prstGeom prst="rect">
                            <a:avLst/>
                          </a:prstGeom>
                          <a:solidFill>
                            <a:schemeClr val="bg1">
                              <a:lumMod val="50000"/>
                            </a:schemeClr>
                          </a:solidFill>
                          <a:ln w="9525">
                            <a:solidFill>
                              <a:srgbClr val="000000"/>
                            </a:solidFill>
                            <a:miter lim="800000"/>
                            <a:headEnd/>
                            <a:tailEnd/>
                          </a:ln>
                        </wps:spPr>
                        <wps:txbx>
                          <w:txbxContent>
                            <w:p w14:paraId="2A517A7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wps:txbx>
                        <wps:bodyPr rot="0" vert="horz" wrap="square" lIns="0" tIns="36000" rIns="0" bIns="0" anchor="t" anchorCtr="0" upright="1">
                          <a:noAutofit/>
                        </wps:bodyPr>
                      </wps:wsp>
                      <wps:wsp>
                        <wps:cNvPr id="3382" name="Rectangle 61"/>
                        <wps:cNvSpPr>
                          <a:spLocks noChangeArrowheads="1"/>
                        </wps:cNvSpPr>
                        <wps:spPr bwMode="auto">
                          <a:xfrm>
                            <a:off x="1689999" y="3783306"/>
                            <a:ext cx="1524000" cy="260985"/>
                          </a:xfrm>
                          <a:prstGeom prst="rect">
                            <a:avLst/>
                          </a:prstGeom>
                          <a:solidFill>
                            <a:schemeClr val="bg1"/>
                          </a:solidFill>
                          <a:ln w="9525">
                            <a:solidFill>
                              <a:srgbClr val="000000"/>
                            </a:solidFill>
                            <a:miter lim="800000"/>
                            <a:headEnd/>
                            <a:tailEnd/>
                          </a:ln>
                        </wps:spPr>
                        <wps:txbx>
                          <w:txbxContent>
                            <w:p w14:paraId="06700C49"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393" name="Rectangle 61"/>
                        <wps:cNvSpPr>
                          <a:spLocks noChangeArrowheads="1"/>
                        </wps:cNvSpPr>
                        <wps:spPr bwMode="auto">
                          <a:xfrm>
                            <a:off x="1689999" y="4131306"/>
                            <a:ext cx="1524000" cy="260985"/>
                          </a:xfrm>
                          <a:prstGeom prst="rect">
                            <a:avLst/>
                          </a:prstGeom>
                          <a:solidFill>
                            <a:schemeClr val="bg1">
                              <a:lumMod val="50000"/>
                            </a:schemeClr>
                          </a:solidFill>
                          <a:ln w="9525">
                            <a:solidFill>
                              <a:srgbClr val="000000"/>
                            </a:solidFill>
                            <a:miter lim="800000"/>
                            <a:headEnd/>
                            <a:tailEnd/>
                          </a:ln>
                        </wps:spPr>
                        <wps:txbx>
                          <w:txbxContent>
                            <w:p w14:paraId="2D767667"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404" name="Rectangle 61"/>
                        <wps:cNvSpPr>
                          <a:spLocks noChangeArrowheads="1"/>
                        </wps:cNvSpPr>
                        <wps:spPr bwMode="auto">
                          <a:xfrm>
                            <a:off x="4039499" y="3435307"/>
                            <a:ext cx="1524000" cy="260985"/>
                          </a:xfrm>
                          <a:prstGeom prst="rect">
                            <a:avLst/>
                          </a:prstGeom>
                          <a:solidFill>
                            <a:schemeClr val="bg1"/>
                          </a:solidFill>
                          <a:ln w="9525">
                            <a:solidFill>
                              <a:srgbClr val="000000"/>
                            </a:solidFill>
                            <a:miter lim="800000"/>
                            <a:headEnd/>
                            <a:tailEnd/>
                          </a:ln>
                        </wps:spPr>
                        <wps:txbx>
                          <w:txbxContent>
                            <w:p w14:paraId="5849D11A"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wps:txbx>
                        <wps:bodyPr rot="0" vert="horz" wrap="square" lIns="0" tIns="36000" rIns="0" bIns="0" anchor="t" anchorCtr="0" upright="1">
                          <a:noAutofit/>
                        </wps:bodyPr>
                      </wps:wsp>
                      <wps:wsp>
                        <wps:cNvPr id="3415" name="Rectangle 61"/>
                        <wps:cNvSpPr>
                          <a:spLocks noChangeArrowheads="1"/>
                        </wps:cNvSpPr>
                        <wps:spPr bwMode="auto">
                          <a:xfrm>
                            <a:off x="4039499" y="4131306"/>
                            <a:ext cx="1524000" cy="260985"/>
                          </a:xfrm>
                          <a:prstGeom prst="rect">
                            <a:avLst/>
                          </a:prstGeom>
                          <a:solidFill>
                            <a:schemeClr val="bg1">
                              <a:lumMod val="50000"/>
                            </a:schemeClr>
                          </a:solidFill>
                          <a:ln w="9525">
                            <a:solidFill>
                              <a:srgbClr val="000000"/>
                            </a:solidFill>
                            <a:miter lim="800000"/>
                            <a:headEnd/>
                            <a:tailEnd/>
                          </a:ln>
                        </wps:spPr>
                        <wps:txbx>
                          <w:txbxContent>
                            <w:p w14:paraId="2C017725"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426" name="AutoShape 84"/>
                        <wps:cNvCnPr>
                          <a:cxnSpLocks noChangeShapeType="1"/>
                          <a:stCxn id="3415" idx="1"/>
                          <a:endCxn id="3393" idx="3"/>
                        </wps:cNvCnPr>
                        <wps:spPr bwMode="auto">
                          <a:xfrm flipH="1">
                            <a:off x="3213999" y="4261560"/>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427" name="カギ線コネクタ 3427"/>
                        <wps:cNvCnPr>
                          <a:stCxn id="3404" idx="1"/>
                          <a:endCxn id="3382" idx="3"/>
                        </wps:cNvCnPr>
                        <wps:spPr>
                          <a:xfrm rot="10800000" flipV="1">
                            <a:off x="3213999" y="3565599"/>
                            <a:ext cx="825500" cy="347979"/>
                          </a:xfrm>
                          <a:prstGeom prst="bentConnector3">
                            <a:avLst>
                              <a:gd name="adj1" fmla="val 5000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8" name="AutoShape 84"/>
                        <wps:cNvCnPr>
                          <a:cxnSpLocks noChangeShapeType="1"/>
                          <a:stCxn id="3404" idx="1"/>
                          <a:endCxn id="3371" idx="3"/>
                        </wps:cNvCnPr>
                        <wps:spPr bwMode="auto">
                          <a:xfrm flipH="1">
                            <a:off x="3213999" y="3565600"/>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429" name="Rectangle 78"/>
                        <wps:cNvSpPr>
                          <a:spLocks noChangeArrowheads="1"/>
                        </wps:cNvSpPr>
                        <wps:spPr bwMode="auto">
                          <a:xfrm>
                            <a:off x="229705" y="3174219"/>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CA5FE" w14:textId="77777777" w:rsidR="00DA6107" w:rsidRDefault="00DA6107" w:rsidP="0013542D">
                              <w:pPr>
                                <w:pStyle w:val="NormalWeb"/>
                                <w:spacing w:after="80"/>
                              </w:pPr>
                              <w:r>
                                <w:rPr>
                                  <w:rFonts w:ascii="Arial" w:hAnsi="Arial" w:cs="Arial"/>
                                  <w:sz w:val="20"/>
                                  <w:szCs w:val="20"/>
                                </w:rPr>
                                <w:t>Scene 3</w:t>
                              </w:r>
                            </w:p>
                          </w:txbxContent>
                        </wps:txbx>
                        <wps:bodyPr rot="0" vert="horz" wrap="square" lIns="74295" tIns="8890" rIns="74295" bIns="8890" anchor="t" anchorCtr="0" upright="1">
                          <a:noAutofit/>
                        </wps:bodyPr>
                      </wps:wsp>
                      <wps:wsp>
                        <wps:cNvPr id="3440" name="AutoShape 74"/>
                        <wps:cNvCnPr>
                          <a:cxnSpLocks noChangeShapeType="1"/>
                        </wps:cNvCnPr>
                        <wps:spPr bwMode="auto">
                          <a:xfrm>
                            <a:off x="483499" y="4641046"/>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52" name="Rectangle 60"/>
                        <wps:cNvSpPr>
                          <a:spLocks noChangeArrowheads="1"/>
                        </wps:cNvSpPr>
                        <wps:spPr bwMode="auto">
                          <a:xfrm>
                            <a:off x="1499499" y="4728045"/>
                            <a:ext cx="1905000" cy="1391905"/>
                          </a:xfrm>
                          <a:prstGeom prst="rect">
                            <a:avLst/>
                          </a:prstGeom>
                          <a:noFill/>
                          <a:ln w="9525">
                            <a:solidFill>
                              <a:srgbClr val="000000"/>
                            </a:solidFill>
                            <a:miter lim="800000"/>
                            <a:headEnd/>
                            <a:tailEnd/>
                          </a:ln>
                        </wps:spPr>
                        <wps:txbx>
                          <w:txbxContent>
                            <w:p w14:paraId="47E67AE8"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wps:txbx>
                        <wps:bodyPr rot="0" vert="horz" wrap="square" lIns="74295" tIns="36000" rIns="74295" bIns="8890" anchor="t" anchorCtr="0" upright="1">
                          <a:noAutofit/>
                        </wps:bodyPr>
                      </wps:wsp>
                      <wps:wsp>
                        <wps:cNvPr id="3463" name="Rectangle 78"/>
                        <wps:cNvSpPr>
                          <a:spLocks noChangeArrowheads="1"/>
                        </wps:cNvSpPr>
                        <wps:spPr bwMode="auto">
                          <a:xfrm>
                            <a:off x="229499" y="4728105"/>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0042A" w14:textId="77777777" w:rsidR="00DA6107" w:rsidRDefault="00DA6107" w:rsidP="0013542D">
                              <w:pPr>
                                <w:pStyle w:val="NormalWeb"/>
                                <w:spacing w:after="80"/>
                              </w:pPr>
                              <w:r>
                                <w:rPr>
                                  <w:rFonts w:ascii="Arial" w:hAnsi="Arial" w:cs="Arial"/>
                                  <w:sz w:val="20"/>
                                  <w:szCs w:val="20"/>
                                </w:rPr>
                                <w:t>Scene 4</w:t>
                              </w:r>
                            </w:p>
                          </w:txbxContent>
                        </wps:txbx>
                        <wps:bodyPr rot="0" vert="horz" wrap="square" lIns="74295" tIns="8890" rIns="74295" bIns="8890" anchor="t" anchorCtr="0" upright="1">
                          <a:noAutofit/>
                        </wps:bodyPr>
                      </wps:wsp>
                      <wps:wsp>
                        <wps:cNvPr id="3474" name="AutoShape 74"/>
                        <wps:cNvCnPr>
                          <a:cxnSpLocks noChangeShapeType="1"/>
                        </wps:cNvCnPr>
                        <wps:spPr bwMode="auto">
                          <a:xfrm>
                            <a:off x="483499" y="6206966"/>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75" name="Rectangle 61"/>
                        <wps:cNvSpPr>
                          <a:spLocks noChangeArrowheads="1"/>
                        </wps:cNvSpPr>
                        <wps:spPr bwMode="auto">
                          <a:xfrm>
                            <a:off x="1689999" y="4989002"/>
                            <a:ext cx="1524000" cy="260985"/>
                          </a:xfrm>
                          <a:prstGeom prst="rect">
                            <a:avLst/>
                          </a:prstGeom>
                          <a:solidFill>
                            <a:schemeClr val="bg1">
                              <a:lumMod val="50000"/>
                            </a:schemeClr>
                          </a:solidFill>
                          <a:ln w="9525">
                            <a:solidFill>
                              <a:srgbClr val="000000"/>
                            </a:solidFill>
                            <a:miter lim="800000"/>
                            <a:headEnd/>
                            <a:tailEnd/>
                          </a:ln>
                        </wps:spPr>
                        <wps:txbx>
                          <w:txbxContent>
                            <w:p w14:paraId="1E11566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wps:txbx>
                        <wps:bodyPr rot="0" vert="horz" wrap="square" lIns="0" tIns="36000" rIns="0" bIns="0" anchor="t" anchorCtr="0" upright="1">
                          <a:noAutofit/>
                        </wps:bodyPr>
                      </wps:wsp>
                      <wps:wsp>
                        <wps:cNvPr id="3486" name="Rectangle 61"/>
                        <wps:cNvSpPr>
                          <a:spLocks noChangeArrowheads="1"/>
                        </wps:cNvSpPr>
                        <wps:spPr bwMode="auto">
                          <a:xfrm>
                            <a:off x="1689999" y="5336992"/>
                            <a:ext cx="1524000" cy="260985"/>
                          </a:xfrm>
                          <a:prstGeom prst="rect">
                            <a:avLst/>
                          </a:prstGeom>
                          <a:solidFill>
                            <a:schemeClr val="bg1">
                              <a:lumMod val="50000"/>
                            </a:schemeClr>
                          </a:solidFill>
                          <a:ln w="9525">
                            <a:solidFill>
                              <a:srgbClr val="000000"/>
                            </a:solidFill>
                            <a:miter lim="800000"/>
                            <a:headEnd/>
                            <a:tailEnd/>
                          </a:ln>
                        </wps:spPr>
                        <wps:txbx>
                          <w:txbxContent>
                            <w:p w14:paraId="18FCF4D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497" name="Rectangle 61"/>
                        <wps:cNvSpPr>
                          <a:spLocks noChangeArrowheads="1"/>
                        </wps:cNvSpPr>
                        <wps:spPr bwMode="auto">
                          <a:xfrm>
                            <a:off x="1689999" y="5684981"/>
                            <a:ext cx="1524000" cy="260985"/>
                          </a:xfrm>
                          <a:prstGeom prst="rect">
                            <a:avLst/>
                          </a:prstGeom>
                          <a:solidFill>
                            <a:schemeClr val="bg1">
                              <a:lumMod val="50000"/>
                            </a:schemeClr>
                          </a:solidFill>
                          <a:ln w="9525">
                            <a:solidFill>
                              <a:srgbClr val="000000"/>
                            </a:solidFill>
                            <a:miter lim="800000"/>
                            <a:headEnd/>
                            <a:tailEnd/>
                          </a:ln>
                        </wps:spPr>
                        <wps:txbx>
                          <w:txbxContent>
                            <w:p w14:paraId="222FC854"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508" name="Rectangle 61"/>
                        <wps:cNvSpPr>
                          <a:spLocks noChangeArrowheads="1"/>
                        </wps:cNvSpPr>
                        <wps:spPr bwMode="auto">
                          <a:xfrm>
                            <a:off x="4039499" y="5685025"/>
                            <a:ext cx="1524000" cy="260985"/>
                          </a:xfrm>
                          <a:prstGeom prst="rect">
                            <a:avLst/>
                          </a:prstGeom>
                          <a:solidFill>
                            <a:schemeClr val="bg1">
                              <a:lumMod val="50000"/>
                            </a:schemeClr>
                          </a:solidFill>
                          <a:ln w="9525">
                            <a:solidFill>
                              <a:srgbClr val="000000"/>
                            </a:solidFill>
                            <a:miter lim="800000"/>
                            <a:headEnd/>
                            <a:tailEnd/>
                          </a:ln>
                        </wps:spPr>
                        <wps:txbx>
                          <w:txbxContent>
                            <w:p w14:paraId="0F217860"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519" name="Rectangle 61"/>
                        <wps:cNvSpPr>
                          <a:spLocks noChangeArrowheads="1"/>
                        </wps:cNvSpPr>
                        <wps:spPr bwMode="auto">
                          <a:xfrm>
                            <a:off x="4039499" y="4989002"/>
                            <a:ext cx="1524000" cy="260985"/>
                          </a:xfrm>
                          <a:prstGeom prst="rect">
                            <a:avLst/>
                          </a:prstGeom>
                          <a:solidFill>
                            <a:schemeClr val="bg1">
                              <a:lumMod val="50000"/>
                            </a:schemeClr>
                          </a:solidFill>
                          <a:ln w="9525">
                            <a:solidFill>
                              <a:srgbClr val="000000"/>
                            </a:solidFill>
                            <a:miter lim="800000"/>
                            <a:headEnd/>
                            <a:tailEnd/>
                          </a:ln>
                        </wps:spPr>
                        <wps:txbx>
                          <w:txbxContent>
                            <w:p w14:paraId="161A9B2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wps:txbx>
                        <wps:bodyPr rot="0" vert="horz" wrap="square" lIns="0" tIns="36000" rIns="0" bIns="0" anchor="t" anchorCtr="0" upright="1">
                          <a:noAutofit/>
                        </wps:bodyPr>
                      </wps:wsp>
                      <wps:wsp>
                        <wps:cNvPr id="3530" name="カギ線コネクタ 3530"/>
                        <wps:cNvCnPr>
                          <a:stCxn id="3519" idx="1"/>
                          <a:endCxn id="3486" idx="3"/>
                        </wps:cNvCnPr>
                        <wps:spPr>
                          <a:xfrm rot="10800000" flipV="1">
                            <a:off x="3213999" y="5119352"/>
                            <a:ext cx="825500" cy="347980"/>
                          </a:xfrm>
                          <a:prstGeom prst="bentConnector3">
                            <a:avLst>
                              <a:gd name="adj1" fmla="val 50000"/>
                            </a:avLst>
                          </a:prstGeom>
                          <a:ln w="25400">
                            <a:solidFill>
                              <a:schemeClr val="tx1"/>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3531" name="AutoShape 84"/>
                        <wps:cNvCnPr>
                          <a:cxnSpLocks noChangeShapeType="1"/>
                          <a:stCxn id="3508" idx="1"/>
                          <a:endCxn id="3497" idx="3"/>
                        </wps:cNvCnPr>
                        <wps:spPr bwMode="auto">
                          <a:xfrm flipH="1" flipV="1">
                            <a:off x="3213999" y="5815311"/>
                            <a:ext cx="825500" cy="44"/>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32" name="AutoShape 84"/>
                        <wps:cNvCnPr>
                          <a:cxnSpLocks noChangeShapeType="1"/>
                          <a:stCxn id="3519" idx="1"/>
                          <a:endCxn id="3475" idx="3"/>
                        </wps:cNvCnPr>
                        <wps:spPr bwMode="auto">
                          <a:xfrm flipH="1">
                            <a:off x="3213999" y="5119352"/>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33" name="Rectangle 60"/>
                        <wps:cNvSpPr>
                          <a:spLocks noChangeArrowheads="1"/>
                        </wps:cNvSpPr>
                        <wps:spPr bwMode="auto">
                          <a:xfrm>
                            <a:off x="1499499" y="6293963"/>
                            <a:ext cx="1905000" cy="1391905"/>
                          </a:xfrm>
                          <a:prstGeom prst="rect">
                            <a:avLst/>
                          </a:prstGeom>
                          <a:solidFill>
                            <a:schemeClr val="bg1">
                              <a:lumMod val="50000"/>
                            </a:schemeClr>
                          </a:solidFill>
                          <a:ln w="9525">
                            <a:solidFill>
                              <a:srgbClr val="000000"/>
                            </a:solidFill>
                            <a:miter lim="800000"/>
                            <a:headEnd/>
                            <a:tailEnd/>
                          </a:ln>
                        </wps:spPr>
                        <wps:txbx>
                          <w:txbxContent>
                            <w:p w14:paraId="387CCFAC"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wps:txbx>
                        <wps:bodyPr rot="0" vert="horz" wrap="square" lIns="74295" tIns="36000" rIns="74295" bIns="8890" anchor="t" anchorCtr="0" upright="1">
                          <a:noAutofit/>
                        </wps:bodyPr>
                      </wps:wsp>
                      <wps:wsp>
                        <wps:cNvPr id="3544" name="Rectangle 61"/>
                        <wps:cNvSpPr>
                          <a:spLocks noChangeArrowheads="1"/>
                        </wps:cNvSpPr>
                        <wps:spPr bwMode="auto">
                          <a:xfrm>
                            <a:off x="1689999" y="6554955"/>
                            <a:ext cx="1524000" cy="260985"/>
                          </a:xfrm>
                          <a:prstGeom prst="rect">
                            <a:avLst/>
                          </a:prstGeom>
                          <a:solidFill>
                            <a:schemeClr val="bg1">
                              <a:lumMod val="50000"/>
                            </a:schemeClr>
                          </a:solidFill>
                          <a:ln w="9525">
                            <a:solidFill>
                              <a:srgbClr val="000000"/>
                            </a:solidFill>
                            <a:miter lim="800000"/>
                            <a:headEnd/>
                            <a:tailEnd/>
                          </a:ln>
                        </wps:spPr>
                        <wps:txbx>
                          <w:txbxContent>
                            <w:p w14:paraId="227C76C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wps:txbx>
                        <wps:bodyPr rot="0" vert="horz" wrap="square" lIns="0" tIns="36000" rIns="0" bIns="0" anchor="t" anchorCtr="0" upright="1">
                          <a:noAutofit/>
                        </wps:bodyPr>
                      </wps:wsp>
                      <wps:wsp>
                        <wps:cNvPr id="3555" name="Rectangle 61"/>
                        <wps:cNvSpPr>
                          <a:spLocks noChangeArrowheads="1"/>
                        </wps:cNvSpPr>
                        <wps:spPr bwMode="auto">
                          <a:xfrm>
                            <a:off x="1689999" y="6902945"/>
                            <a:ext cx="1524000" cy="260985"/>
                          </a:xfrm>
                          <a:prstGeom prst="rect">
                            <a:avLst/>
                          </a:prstGeom>
                          <a:solidFill>
                            <a:schemeClr val="bg1">
                              <a:lumMod val="50000"/>
                            </a:schemeClr>
                          </a:solidFill>
                          <a:ln w="9525">
                            <a:solidFill>
                              <a:srgbClr val="000000"/>
                            </a:solidFill>
                            <a:miter lim="800000"/>
                            <a:headEnd/>
                            <a:tailEnd/>
                          </a:ln>
                        </wps:spPr>
                        <wps:txbx>
                          <w:txbxContent>
                            <w:p w14:paraId="64945E52"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566" name="Rectangle 61"/>
                        <wps:cNvSpPr>
                          <a:spLocks noChangeArrowheads="1"/>
                        </wps:cNvSpPr>
                        <wps:spPr bwMode="auto">
                          <a:xfrm>
                            <a:off x="1689999" y="7250935"/>
                            <a:ext cx="1524000" cy="260985"/>
                          </a:xfrm>
                          <a:prstGeom prst="rect">
                            <a:avLst/>
                          </a:prstGeom>
                          <a:solidFill>
                            <a:schemeClr val="bg1">
                              <a:lumMod val="50000"/>
                            </a:schemeClr>
                          </a:solidFill>
                          <a:ln w="9525">
                            <a:solidFill>
                              <a:srgbClr val="000000"/>
                            </a:solidFill>
                            <a:miter lim="800000"/>
                            <a:headEnd/>
                            <a:tailEnd/>
                          </a:ln>
                        </wps:spPr>
                        <wps:txbx>
                          <w:txbxContent>
                            <w:p w14:paraId="558152F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577" name="Rectangle 61"/>
                        <wps:cNvSpPr>
                          <a:spLocks noChangeArrowheads="1"/>
                        </wps:cNvSpPr>
                        <wps:spPr bwMode="auto">
                          <a:xfrm>
                            <a:off x="4039499" y="7250935"/>
                            <a:ext cx="1524000" cy="260985"/>
                          </a:xfrm>
                          <a:prstGeom prst="rect">
                            <a:avLst/>
                          </a:prstGeom>
                          <a:solidFill>
                            <a:schemeClr val="bg1">
                              <a:lumMod val="50000"/>
                            </a:schemeClr>
                          </a:solidFill>
                          <a:ln w="9525">
                            <a:solidFill>
                              <a:srgbClr val="000000"/>
                            </a:solidFill>
                            <a:miter lim="800000"/>
                            <a:headEnd/>
                            <a:tailEnd/>
                          </a:ln>
                        </wps:spPr>
                        <wps:txbx>
                          <w:txbxContent>
                            <w:p w14:paraId="159E2C86"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wps:txbx>
                        <wps:bodyPr rot="0" vert="horz" wrap="square" lIns="0" tIns="36000" rIns="0" bIns="0" anchor="t" anchorCtr="0" upright="1">
                          <a:noAutofit/>
                        </wps:bodyPr>
                      </wps:wsp>
                      <wps:wsp>
                        <wps:cNvPr id="3588" name="Rectangle 61"/>
                        <wps:cNvSpPr>
                          <a:spLocks noChangeArrowheads="1"/>
                        </wps:cNvSpPr>
                        <wps:spPr bwMode="auto">
                          <a:xfrm>
                            <a:off x="4039499" y="6554955"/>
                            <a:ext cx="1524000" cy="260985"/>
                          </a:xfrm>
                          <a:prstGeom prst="rect">
                            <a:avLst/>
                          </a:prstGeom>
                          <a:solidFill>
                            <a:schemeClr val="bg1">
                              <a:lumMod val="50000"/>
                            </a:schemeClr>
                          </a:solidFill>
                          <a:ln w="9525">
                            <a:solidFill>
                              <a:srgbClr val="000000"/>
                            </a:solidFill>
                            <a:miter lim="800000"/>
                            <a:headEnd/>
                            <a:tailEnd/>
                          </a:ln>
                        </wps:spPr>
                        <wps:txbx>
                          <w:txbxContent>
                            <w:p w14:paraId="66F088D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wps:txbx>
                        <wps:bodyPr rot="0" vert="horz" wrap="square" lIns="0" tIns="36000" rIns="0" bIns="0" anchor="t" anchorCtr="0" upright="1">
                          <a:noAutofit/>
                        </wps:bodyPr>
                      </wps:wsp>
                      <wps:wsp>
                        <wps:cNvPr id="3599" name="AutoShape 84"/>
                        <wps:cNvCnPr>
                          <a:cxnSpLocks noChangeShapeType="1"/>
                          <a:stCxn id="3577" idx="1"/>
                          <a:endCxn id="3566" idx="3"/>
                        </wps:cNvCnPr>
                        <wps:spPr bwMode="auto">
                          <a:xfrm flipH="1">
                            <a:off x="3213999" y="7381221"/>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00" name="カギ線コネクタ 3600"/>
                        <wps:cNvCnPr>
                          <a:stCxn id="3588" idx="1"/>
                          <a:endCxn id="3555" idx="3"/>
                        </wps:cNvCnPr>
                        <wps:spPr>
                          <a:xfrm rot="10800000" flipV="1">
                            <a:off x="3213999" y="6685261"/>
                            <a:ext cx="825500" cy="347980"/>
                          </a:xfrm>
                          <a:prstGeom prst="bentConnector3">
                            <a:avLst>
                              <a:gd name="adj1" fmla="val 50000"/>
                            </a:avLst>
                          </a:prstGeom>
                          <a:ln w="25400">
                            <a:solidFill>
                              <a:schemeClr val="tx1"/>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3601" name="AutoShape 84"/>
                        <wps:cNvCnPr>
                          <a:cxnSpLocks noChangeShapeType="1"/>
                          <a:stCxn id="3588" idx="1"/>
                          <a:endCxn id="3544" idx="3"/>
                        </wps:cNvCnPr>
                        <wps:spPr bwMode="auto">
                          <a:xfrm flipH="1">
                            <a:off x="3213999" y="6685261"/>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02" name="Rectangle 78"/>
                        <wps:cNvSpPr>
                          <a:spLocks noChangeArrowheads="1"/>
                        </wps:cNvSpPr>
                        <wps:spPr bwMode="auto">
                          <a:xfrm>
                            <a:off x="229499" y="6293963"/>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8C8D3" w14:textId="77777777" w:rsidR="00DA6107" w:rsidRDefault="00DA6107" w:rsidP="0013542D">
                              <w:pPr>
                                <w:pStyle w:val="NormalWeb"/>
                                <w:spacing w:after="80"/>
                              </w:pPr>
                              <w:r>
                                <w:rPr>
                                  <w:rFonts w:ascii="Arial" w:hAnsi="Arial" w:cs="Arial"/>
                                  <w:sz w:val="20"/>
                                  <w:szCs w:val="20"/>
                                </w:rPr>
                                <w:t>Scene 5</w:t>
                              </w:r>
                            </w:p>
                          </w:txbxContent>
                        </wps:txbx>
                        <wps:bodyPr rot="0" vert="horz" wrap="square" lIns="74295" tIns="8890" rIns="74295" bIns="8890" anchor="t" anchorCtr="0" upright="1">
                          <a:noAutofit/>
                        </wps:bodyPr>
                      </wps:wsp>
                      <wps:wsp>
                        <wps:cNvPr id="3613" name="下矢印 3613"/>
                        <wps:cNvSpPr/>
                        <wps:spPr>
                          <a:xfrm>
                            <a:off x="712520" y="1251050"/>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4" name="下矢印 3614"/>
                        <wps:cNvSpPr/>
                        <wps:spPr>
                          <a:xfrm>
                            <a:off x="737499" y="2814066"/>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5" name="下矢印 3615"/>
                        <wps:cNvSpPr/>
                        <wps:spPr>
                          <a:xfrm>
                            <a:off x="800999" y="4380020"/>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6" name="下矢印 3616"/>
                        <wps:cNvSpPr/>
                        <wps:spPr>
                          <a:xfrm>
                            <a:off x="800999" y="5945973"/>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192E1C" id="_x0000_s1384" editas="canvas" style="width:479.25pt;height:621.5pt;mso-position-horizontal-relative:char;mso-position-vertical-relative:line" coordsize="60864,7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">
                <v:shape id="_x0000_s1385" type="#_x0000_t75" style="position:absolute;width:60864;height:78930;visibility:visible;mso-wrap-style:square">
                  <v:fill o:detectmouseclick="t"/>
                  <v:path o:connecttype="none"/>
                </v:shape>
                <v:rect id="Rectangle 60" o:spid="_x0000_s1386" style="position:absolute;left:14994;top:423;width:19050;height:1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" filled="f">
                  <v:textbox inset="5.85pt,1mm,5.85pt,.7pt">
                    <w:txbxContent>
                      <w:p w14:paraId="5DAC23A2"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v:textbox>
                </v:rect>
                <v:rect id="Rectangle 75" o:spid="_x0000_s1387" style="position:absolute;left:17004;top:26094;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" filled="f" stroked="f">
                  <v:textbox inset="5.85pt,.7pt,5.85pt,.7pt"/>
                </v:rect>
                <v:rect id="Rectangle 76" o:spid="_x0000_s1388" style="position:absolute;left:28269;top:26094;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" filled="f" stroked="f">
                  <v:textbox inset="5.85pt,.7pt,5.85pt,.7pt"/>
                </v:rect>
                <v:shape id="AutoShape 84" o:spid="_x0000_s1389" type="#_x0000_t32" style="position:absolute;left:32139;top:4338;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" strokeweight="2pt">
                  <v:stroke endarrow="block"/>
                </v:shape>
                <v:rect id="Rectangle 61" o:spid="_x0000_s1390" style="position:absolute;left:16899;top:303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" fillcolor="white [3212]">
                  <v:textbox inset="0,1mm,0,0">
                    <w:txbxContent>
                      <w:p w14:paraId="38F537E3"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v:textbox>
                </v:rect>
                <v:rect id="Rectangle 61" o:spid="_x0000_s1391" style="position:absolute;left:16899;top:651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" fillcolor="white [3212]">
                  <v:textbox inset="0,1mm,0,0">
                    <w:txbxContent>
                      <w:p w14:paraId="3B9DD25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v:textbox>
                </v:rect>
                <v:rect id="Rectangle 61" o:spid="_x0000_s1392" style="position:absolute;left:16899;top:999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" fillcolor="white [3212]">
                  <v:textbox inset="0,1mm,0,0">
                    <w:txbxContent>
                      <w:p w14:paraId="5E1CB16C"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v:textbox>
                </v:rect>
                <v:rect id="Rectangle 61" o:spid="_x0000_s1393" style="position:absolute;left:40394;top:303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" fillcolor="white [3212]">
                  <v:textbox inset="0,1mm,0,0">
                    <w:txbxContent>
                      <w:p w14:paraId="6808D2D8"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v:textbox>
                </v:rect>
                <v:rect id="Rectangle 61" o:spid="_x0000_s1394" style="position:absolute;left:40394;top:999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" fillcolor="white [3212]">
                  <v:textbox inset="0,1mm,0,0">
                    <w:txbxContent>
                      <w:p w14:paraId="1636640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v:textbox>
                </v:rect>
                <v:shape id="AutoShape 84" o:spid="_x0000_s1395" type="#_x0000_t32" style="position:absolute;left:32139;top:11298;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" strokeweight="2pt">
                  <v:stroke endarrow="block"/>
                </v:shape>
                <v:shape id="カギ線コネクタ 3260" o:spid="_x0000_s1396" type="#_x0000_t34" style="position:absolute;left:32139;top:4338;width:8255;height:34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" strokecolor="black [3213]" strokeweight="2pt">
                  <v:stroke endarrow="block"/>
                </v:shape>
                <v:shape id="AutoShape 74" o:spid="_x0000_s1397" type="#_x0000_t32" style="position:absolute;left:3564;top:15213;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">
                  <v:stroke dashstyle="dash"/>
                </v:shape>
                <v:rect id="Rectangle 60" o:spid="_x0000_s1398" style="position:absolute;left:14994;top:16083;width:19050;height:1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" filled="f">
                  <v:textbox inset="5.85pt,1mm,5.85pt,.7pt">
                    <w:txbxContent>
                      <w:p w14:paraId="408A80E0"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v:textbox>
                </v:rect>
                <v:rect id="Rectangle 61" o:spid="_x0000_s1399" style="position:absolute;left:16899;top:1869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" fillcolor="#7f7f7f [1612]" strokecolor="black [3213]">
                  <v:textbox inset="0,1mm,0,0">
                    <w:txbxContent>
                      <w:p w14:paraId="4E4B950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v:textbox>
                </v:rect>
                <v:rect id="Rectangle 61" o:spid="_x0000_s1400" style="position:absolute;left:16899;top:2217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" fillcolor="white [3212]">
                  <v:textbox inset="0,1mm,0,0">
                    <w:txbxContent>
                      <w:p w14:paraId="0BC5D3D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v:textbox>
                </v:rect>
                <v:rect id="Rectangle 61" o:spid="_x0000_s1401" style="position:absolute;left:16899;top:2565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" fillcolor="white [3212]">
                  <v:textbox inset="0,1mm,0,0">
                    <w:txbxContent>
                      <w:p w14:paraId="4911DA66"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v:textbox>
                </v:rect>
                <v:rect id="Rectangle 61" o:spid="_x0000_s1402" style="position:absolute;left:40394;top:1869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" fillcolor="white [3212]">
                  <v:textbox inset="0,1mm,0,0">
                    <w:txbxContent>
                      <w:p w14:paraId="538F30B1"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v:textbox>
                </v:rect>
                <v:rect id="Rectangle 61" o:spid="_x0000_s1403" style="position:absolute;left:40394;top:25653;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" fillcolor="white [3212]">
                  <v:textbox inset="0,1mm,0,0">
                    <w:txbxContent>
                      <w:p w14:paraId="735CFCA9"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v:textbox>
                </v:rect>
                <v:shape id="AutoShape 84" o:spid="_x0000_s1404" type="#_x0000_t32" style="position:absolute;left:32139;top:26955;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" strokeweight="2pt">
                  <v:stroke endarrow="block"/>
                </v:shape>
                <v:shape id="カギ線コネクタ 3344" o:spid="_x0000_s1405" type="#_x0000_t34" style="position:absolute;left:32139;top:19996;width:8255;height:34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" strokecolor="black [3213]" strokeweight="2pt">
                  <v:stroke endarrow="block"/>
                </v:shape>
                <v:shape id="AutoShape 84" o:spid="_x0000_s1406" type="#_x0000_t32" style="position:absolute;left:32139;top:19996;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" strokeweight="2pt">
                  <v:stroke dashstyle="1 1"/>
                </v:shape>
                <v:rect id="Rectangle 78" o:spid="_x0000_s1407" style="position:absolute;left:1985;top:424;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" filled="f" fillcolor="#cff" stroked="f">
                  <v:fill rotate="t" angle="45" focus="100%" type="gradient"/>
                  <v:textbox inset="5.85pt,.7pt,5.85pt,.7pt">
                    <w:txbxContent>
                      <w:p w14:paraId="6430DC31" w14:textId="77777777" w:rsidR="00DA6107" w:rsidRDefault="00DA6107" w:rsidP="0013542D">
                        <w:pPr>
                          <w:pStyle w:val="NormalWeb"/>
                          <w:spacing w:after="80"/>
                        </w:pPr>
                        <w:r>
                          <w:rPr>
                            <w:rFonts w:ascii="Arial" w:hAnsi="Arial" w:cs="Arial"/>
                            <w:sz w:val="20"/>
                            <w:szCs w:val="20"/>
                          </w:rPr>
                          <w:t>Scene 1</w:t>
                        </w:r>
                      </w:p>
                    </w:txbxContent>
                  </v:textbox>
                </v:rect>
                <v:rect id="Rectangle 78" o:spid="_x0000_s1408" style="position:absolute;left:1659;top:16084;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" filled="f" fillcolor="#cff" stroked="f">
                  <v:fill rotate="t" angle="45" focus="100%" type="gradient"/>
                  <v:textbox inset="5.85pt,.7pt,5.85pt,.7pt">
                    <w:txbxContent>
                      <w:p w14:paraId="554CE2ED" w14:textId="77777777" w:rsidR="00DA6107" w:rsidRDefault="00DA6107" w:rsidP="0013542D">
                        <w:pPr>
                          <w:pStyle w:val="NormalWeb"/>
                          <w:spacing w:after="80"/>
                        </w:pPr>
                        <w:r>
                          <w:rPr>
                            <w:rFonts w:ascii="Arial" w:hAnsi="Arial" w:cs="Arial"/>
                            <w:sz w:val="20"/>
                            <w:szCs w:val="20"/>
                          </w:rPr>
                          <w:t>Scene 2</w:t>
                        </w:r>
                      </w:p>
                    </w:txbxContent>
                  </v:textbox>
                </v:rect>
                <v:shape id="AutoShape 74" o:spid="_x0000_s1409" type="#_x0000_t32" style="position:absolute;left:4199;top:30873;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">
                  <v:stroke dashstyle="dash"/>
                </v:shape>
                <v:rect id="Rectangle 60" o:spid="_x0000_s1410" style="position:absolute;left:14994;top:31743;width:19050;height:1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" filled="f">
                  <v:textbox inset="5.85pt,1mm,5.85pt,.7pt">
                    <w:txbxContent>
                      <w:p w14:paraId="03CAE3BC"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v:textbox>
                </v:rect>
                <v:rect id="Rectangle 61" o:spid="_x0000_s1411" style="position:absolute;left:16899;top:34353;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" fillcolor="#7f7f7f [1612]">
                  <v:textbox inset="0,1mm,0,0">
                    <w:txbxContent>
                      <w:p w14:paraId="2A517A7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v:textbox>
                </v:rect>
                <v:rect id="Rectangle 61" o:spid="_x0000_s1412" style="position:absolute;left:16899;top:37833;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" fillcolor="white [3212]">
                  <v:textbox inset="0,1mm,0,0">
                    <w:txbxContent>
                      <w:p w14:paraId="06700C49"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v:textbox>
                </v:rect>
                <v:rect id="Rectangle 61" o:spid="_x0000_s1413" style="position:absolute;left:16899;top:41313;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" fillcolor="#7f7f7f [1612]">
                  <v:textbox inset="0,1mm,0,0">
                    <w:txbxContent>
                      <w:p w14:paraId="2D767667"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v:textbox>
                </v:rect>
                <v:rect id="Rectangle 61" o:spid="_x0000_s1414" style="position:absolute;left:40394;top:34353;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" fillcolor="white [3212]">
                  <v:textbox inset="0,1mm,0,0">
                    <w:txbxContent>
                      <w:p w14:paraId="5849D11A"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v:textbox>
                </v:rect>
                <v:rect id="Rectangle 61" o:spid="_x0000_s1415" style="position:absolute;left:40394;top:41313;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" fillcolor="#7f7f7f [1612]">
                  <v:textbox inset="0,1mm,0,0">
                    <w:txbxContent>
                      <w:p w14:paraId="2C017725"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v:textbox>
                </v:rect>
                <v:shape id="AutoShape 84" o:spid="_x0000_s1416" type="#_x0000_t32" style="position:absolute;left:32139;top:42615;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" strokeweight="2pt">
                  <v:stroke dashstyle="1 1"/>
                </v:shape>
                <v:shape id="カギ線コネクタ 3427" o:spid="_x0000_s1417" type="#_x0000_t34" style="position:absolute;left:32139;top:35655;width:8255;height:34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" strokecolor="black [3213]" strokeweight="2pt">
                  <v:stroke endarrow="block"/>
                </v:shape>
                <v:shape id="AutoShape 84" o:spid="_x0000_s1418" type="#_x0000_t32" style="position:absolute;left:32139;top:35656;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" strokeweight="2pt">
                  <v:stroke dashstyle="1 1"/>
                </v:shape>
                <v:rect id="Rectangle 78" o:spid="_x0000_s1419" style="position:absolute;left:2297;top:31742;width:1237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" filled="f" fillcolor="#cff" stroked="f">
                  <v:fill rotate="t" angle="45" focus="100%" type="gradient"/>
                  <v:textbox inset="5.85pt,.7pt,5.85pt,.7pt">
                    <w:txbxContent>
                      <w:p w14:paraId="131CA5FE" w14:textId="77777777" w:rsidR="00DA6107" w:rsidRDefault="00DA6107" w:rsidP="0013542D">
                        <w:pPr>
                          <w:pStyle w:val="NormalWeb"/>
                          <w:spacing w:after="80"/>
                        </w:pPr>
                        <w:r>
                          <w:rPr>
                            <w:rFonts w:ascii="Arial" w:hAnsi="Arial" w:cs="Arial"/>
                            <w:sz w:val="20"/>
                            <w:szCs w:val="20"/>
                          </w:rPr>
                          <w:t>Scene 3</w:t>
                        </w:r>
                      </w:p>
                    </w:txbxContent>
                  </v:textbox>
                </v:rect>
                <v:shape id="AutoShape 74" o:spid="_x0000_s1420" type="#_x0000_t32" style="position:absolute;left:4834;top:46410;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">
                  <v:stroke dashstyle="dash"/>
                </v:shape>
                <v:rect id="Rectangle 60" o:spid="_x0000_s1421" style="position:absolute;left:14994;top:47280;width:19050;height:1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" filled="f">
                  <v:textbox inset="5.85pt,1mm,5.85pt,.7pt">
                    <w:txbxContent>
                      <w:p w14:paraId="47E67AE8"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v:textbox>
                </v:rect>
                <v:rect id="Rectangle 78" o:spid="_x0000_s1422" style="position:absolute;left:2294;top:47281;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" filled="f" fillcolor="#cff" stroked="f">
                  <v:fill rotate="t" angle="45" focus="100%" type="gradient"/>
                  <v:textbox inset="5.85pt,.7pt,5.85pt,.7pt">
                    <w:txbxContent>
                      <w:p w14:paraId="2C50042A" w14:textId="77777777" w:rsidR="00DA6107" w:rsidRDefault="00DA6107" w:rsidP="0013542D">
                        <w:pPr>
                          <w:pStyle w:val="NormalWeb"/>
                          <w:spacing w:after="80"/>
                        </w:pPr>
                        <w:r>
                          <w:rPr>
                            <w:rFonts w:ascii="Arial" w:hAnsi="Arial" w:cs="Arial"/>
                            <w:sz w:val="20"/>
                            <w:szCs w:val="20"/>
                          </w:rPr>
                          <w:t>Scene 4</w:t>
                        </w:r>
                      </w:p>
                    </w:txbxContent>
                  </v:textbox>
                </v:rect>
                <v:shape id="AutoShape 74" o:spid="_x0000_s1423" type="#_x0000_t32" style="position:absolute;left:4834;top:62069;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">
                  <v:stroke dashstyle="dash"/>
                </v:shape>
                <v:rect id="Rectangle 61" o:spid="_x0000_s1424" style="position:absolute;left:16899;top:49890;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" fillcolor="#7f7f7f [1612]">
                  <v:textbox inset="0,1mm,0,0">
                    <w:txbxContent>
                      <w:p w14:paraId="1E11566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v:textbox>
                </v:rect>
                <v:rect id="Rectangle 61" o:spid="_x0000_s1425" style="position:absolute;left:16899;top:5336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" fillcolor="#7f7f7f [1612]">
                  <v:textbox inset="0,1mm,0,0">
                    <w:txbxContent>
                      <w:p w14:paraId="18FCF4D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v:textbox>
                </v:rect>
                <v:rect id="Rectangle 61" o:spid="_x0000_s1426" style="position:absolute;left:16899;top:5684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" fillcolor="#7f7f7f [1612]">
                  <v:textbox inset="0,1mm,0,0">
                    <w:txbxContent>
                      <w:p w14:paraId="222FC854"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v:textbox>
                </v:rect>
                <v:rect id="Rectangle 61" o:spid="_x0000_s1427" style="position:absolute;left:40394;top:56850;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" fillcolor="#7f7f7f [1612]">
                  <v:textbox inset="0,1mm,0,0">
                    <w:txbxContent>
                      <w:p w14:paraId="0F217860"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v:textbox>
                </v:rect>
                <v:rect id="Rectangle 61" o:spid="_x0000_s1428" style="position:absolute;left:40394;top:49890;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" fillcolor="#7f7f7f [1612]">
                  <v:textbox inset="0,1mm,0,0">
                    <w:txbxContent>
                      <w:p w14:paraId="161A9B2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v:textbox>
                </v:rect>
                <v:shape id="カギ線コネクタ 3530" o:spid="_x0000_s1429" type="#_x0000_t34" style="position:absolute;left:32139;top:51193;width:8255;height:34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" strokecolor="black [3213]" strokeweight="2pt">
                  <v:stroke dashstyle="1 1"/>
                </v:shape>
                <v:shape id="AutoShape 84" o:spid="_x0000_s1430" type="#_x0000_t32" style="position:absolute;left:32139;top:58153;width:82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" strokeweight="2pt">
                  <v:stroke dashstyle="1 1"/>
                </v:shape>
                <v:shape id="AutoShape 84" o:spid="_x0000_s1431" type="#_x0000_t32" style="position:absolute;left:32139;top:51193;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" strokeweight="2pt">
                  <v:stroke dashstyle="1 1"/>
                </v:shape>
                <v:rect id="Rectangle 60" o:spid="_x0000_s1432" style="position:absolute;left:14994;top:62939;width:19050;height:1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" fillcolor="#7f7f7f [1612]">
                  <v:textbox inset="5.85pt,1mm,5.85pt,.7pt">
                    <w:txbxContent>
                      <w:p w14:paraId="387CCFAC"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A</w:t>
                        </w:r>
                      </w:p>
                    </w:txbxContent>
                  </v:textbox>
                </v:rect>
                <v:rect id="Rectangle 61" o:spid="_x0000_s1433" style="position:absolute;left:16899;top:6554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" fillcolor="#7f7f7f [1612]">
                  <v:textbox inset="0,1mm,0,0">
                    <w:txbxContent>
                      <w:p w14:paraId="227C76C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1</w:t>
                        </w:r>
                      </w:p>
                    </w:txbxContent>
                  </v:textbox>
                </v:rect>
                <v:rect id="Rectangle 61" o:spid="_x0000_s1434" style="position:absolute;left:16899;top:6902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" fillcolor="#7f7f7f [1612]">
                  <v:textbox inset="0,1mm,0,0">
                    <w:txbxContent>
                      <w:p w14:paraId="64945E52"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2</w:t>
                        </w:r>
                      </w:p>
                    </w:txbxContent>
                  </v:textbox>
                </v:rect>
                <v:rect id="Rectangle 61" o:spid="_x0000_s1435" style="position:absolute;left:16899;top:7250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" fillcolor="#7f7f7f [1612]">
                  <v:textbox inset="0,1mm,0,0">
                    <w:txbxContent>
                      <w:p w14:paraId="558152F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3</w:t>
                        </w:r>
                      </w:p>
                    </w:txbxContent>
                  </v:textbox>
                </v:rect>
                <v:rect id="Rectangle 61" o:spid="_x0000_s1436" style="position:absolute;left:40394;top:7250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" fillcolor="#7f7f7f [1612]">
                  <v:textbox inset="0,1mm,0,0">
                    <w:txbxContent>
                      <w:p w14:paraId="159E2C86"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2</w:t>
                        </w:r>
                      </w:p>
                    </w:txbxContent>
                  </v:textbox>
                </v:rect>
                <v:rect id="Rectangle 61" o:spid="_x0000_s1437" style="position:absolute;left:40394;top:6554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" fillcolor="#7f7f7f [1612]">
                  <v:textbox inset="0,1mm,0,0">
                    <w:txbxContent>
                      <w:p w14:paraId="66F088D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1</w:t>
                        </w:r>
                      </w:p>
                    </w:txbxContent>
                  </v:textbox>
                </v:rect>
                <v:shape id="AutoShape 84" o:spid="_x0000_s1438" type="#_x0000_t32" style="position:absolute;left:32139;top:73812;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" strokeweight="2pt">
                  <v:stroke dashstyle="1 1"/>
                </v:shape>
                <v:shape id="カギ線コネクタ 3600" o:spid="_x0000_s1439" type="#_x0000_t34" style="position:absolute;left:32139;top:66852;width:8255;height:34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" strokecolor="black [3213]" strokeweight="2pt">
                  <v:stroke dashstyle="1 1"/>
                </v:shape>
                <v:shape id="AutoShape 84" o:spid="_x0000_s1440" type="#_x0000_t32" style="position:absolute;left:32139;top:66852;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" strokeweight="2pt">
                  <v:stroke dashstyle="1 1"/>
                </v:shape>
                <v:rect id="Rectangle 78" o:spid="_x0000_s1441" style="position:absolute;left:2294;top:62939;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" filled="f" fillcolor="#cff" stroked="f">
                  <v:fill rotate="t" angle="45" focus="100%" type="gradient"/>
                  <v:textbox inset="5.85pt,.7pt,5.85pt,.7pt">
                    <w:txbxContent>
                      <w:p w14:paraId="2648C8D3" w14:textId="77777777" w:rsidR="00DA6107" w:rsidRDefault="00DA6107" w:rsidP="0013542D">
                        <w:pPr>
                          <w:pStyle w:val="NormalWeb"/>
                          <w:spacing w:after="80"/>
                        </w:pPr>
                        <w:r>
                          <w:rPr>
                            <w:rFonts w:ascii="Arial" w:hAnsi="Arial" w:cs="Arial"/>
                            <w:sz w:val="20"/>
                            <w:szCs w:val="20"/>
                          </w:rPr>
                          <w:t>Scene 5</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613" o:spid="_x0000_s1442" type="#_x0000_t67" style="position:absolute;left:7125;top:12510;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" adj="10800" fillcolor="white [3212]" strokecolor="black [3213]" strokeweight="1pt"/>
                <v:shape id="下矢印 3614" o:spid="_x0000_s1443" type="#_x0000_t67" style="position:absolute;left:7374;top:28140;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" adj="10800" fillcolor="white [3212]" strokecolor="black [3213]" strokeweight="1pt"/>
                <v:shape id="下矢印 3615" o:spid="_x0000_s1444" type="#_x0000_t67" style="position:absolute;left:8009;top:43800;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" adj="10800" fillcolor="white [3212]" strokecolor="black [3213]" strokeweight="1pt"/>
                <v:shape id="下矢印 3616" o:spid="_x0000_s1445" type="#_x0000_t67" style="position:absolute;left:8009;top:59459;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" adj="10800" fillcolor="white [3212]" strokecolor="black [3213]" strokeweight="1pt"/>
                <w10:anchorlock/>
              </v:group>
            </w:pict>
          </mc:Fallback>
        </mc:AlternateContent>
      </w:r>
    </w:p>
    <w:p w14:paraId="71363E8B" w14:textId="1001639D" w:rsidR="00037684" w:rsidRDefault="002A3FE9" w:rsidP="0013542D">
      <w:pPr>
        <w:pStyle w:val="Caption"/>
        <w:jc w:val="center"/>
        <w:rPr>
          <w:lang w:eastAsia="ja-JP"/>
        </w:rPr>
      </w:pPr>
      <w:r>
        <w:rPr>
          <w:rFonts w:hint="eastAsia"/>
          <w:lang w:eastAsia="ja-JP"/>
        </w:rPr>
        <w:t>Figure</w:t>
      </w:r>
      <w:r w:rsidR="0013542D">
        <w:rPr>
          <w:lang w:eastAsia="ja-JP"/>
        </w:rPr>
        <w:t xml:space="preserve"> </w:t>
      </w:r>
      <w:r w:rsidR="0013542D">
        <w:fldChar w:fldCharType="begin"/>
      </w:r>
      <w:r w:rsidR="0013542D">
        <w:rPr>
          <w:lang w:eastAsia="ja-JP"/>
        </w:rPr>
        <w:instrText xml:space="preserve"> STYLEREF 1 \s </w:instrText>
      </w:r>
      <w:r w:rsidR="0013542D">
        <w:fldChar w:fldCharType="separate"/>
      </w:r>
      <w:r w:rsidR="006E676E">
        <w:rPr>
          <w:noProof/>
          <w:lang w:eastAsia="ja-JP"/>
        </w:rPr>
        <w:t>4</w:t>
      </w:r>
      <w:r w:rsidR="0013542D">
        <w:rPr>
          <w:noProof/>
        </w:rPr>
        <w:fldChar w:fldCharType="end"/>
      </w:r>
      <w:r w:rsidR="0013542D">
        <w:rPr>
          <w:lang w:eastAsia="ja-JP"/>
        </w:rPr>
        <w:noBreakHyphen/>
      </w:r>
      <w:r w:rsidR="0013542D">
        <w:fldChar w:fldCharType="begin"/>
      </w:r>
      <w:r w:rsidR="0013542D">
        <w:rPr>
          <w:lang w:eastAsia="ja-JP"/>
        </w:rPr>
        <w:instrText xml:space="preserve"> SEQ Figure \* ARABIC \s 1 </w:instrText>
      </w:r>
      <w:r w:rsidR="0013542D">
        <w:fldChar w:fldCharType="separate"/>
      </w:r>
      <w:r w:rsidR="006E676E">
        <w:rPr>
          <w:noProof/>
          <w:lang w:eastAsia="ja-JP"/>
        </w:rPr>
        <w:t>9</w:t>
      </w:r>
      <w:r w:rsidR="0013542D">
        <w:rPr>
          <w:noProof/>
        </w:rPr>
        <w:fldChar w:fldCharType="end"/>
      </w:r>
      <w:r w:rsidR="00A62BB2">
        <w:rPr>
          <w:lang w:eastAsia="ja-JP"/>
        </w:rPr>
        <w:t xml:space="preserve"> P</w:t>
      </w:r>
      <w:r w:rsidR="005532F9" w:rsidRPr="005532F9">
        <w:rPr>
          <w:lang w:eastAsia="ja-JP"/>
        </w:rPr>
        <w:t>rocessing of Runtime PM as example</w:t>
      </w:r>
    </w:p>
    <w:p w14:paraId="490A49B0" w14:textId="77777777" w:rsidR="005532F9" w:rsidRDefault="005532F9" w:rsidP="009B006D">
      <w:pPr>
        <w:pStyle w:val="ListParagraph"/>
        <w:numPr>
          <w:ilvl w:val="0"/>
          <w:numId w:val="26"/>
        </w:numPr>
        <w:overflowPunct/>
        <w:autoSpaceDE/>
        <w:autoSpaceDN/>
        <w:adjustRightInd/>
        <w:ind w:leftChars="0"/>
        <w:textAlignment w:val="auto"/>
        <w:rPr>
          <w:lang w:eastAsia="ja-JP"/>
        </w:rPr>
      </w:pPr>
      <w:r>
        <w:rPr>
          <w:rFonts w:hint="eastAsia"/>
          <w:lang w:eastAsia="ja-JP"/>
        </w:rPr>
        <w:t xml:space="preserve">Module </w:t>
      </w:r>
      <w:r>
        <w:rPr>
          <w:lang w:eastAsia="ja-JP"/>
        </w:rPr>
        <w:t>1</w:t>
      </w:r>
      <w:r>
        <w:rPr>
          <w:rFonts w:hint="eastAsia"/>
          <w:lang w:eastAsia="ja-JP"/>
        </w:rPr>
        <w:t xml:space="preserve">, Module </w:t>
      </w:r>
      <w:r>
        <w:rPr>
          <w:lang w:eastAsia="ja-JP"/>
        </w:rPr>
        <w:t>2</w:t>
      </w:r>
      <w:r>
        <w:rPr>
          <w:rFonts w:hint="eastAsia"/>
          <w:lang w:eastAsia="ja-JP"/>
        </w:rPr>
        <w:t xml:space="preserve"> and Module </w:t>
      </w:r>
      <w:r>
        <w:rPr>
          <w:lang w:eastAsia="ja-JP"/>
        </w:rPr>
        <w:t xml:space="preserve">3 are belonged in Power domain A. And Clock 1 </w:t>
      </w:r>
      <w:r w:rsidR="00EE6675">
        <w:rPr>
          <w:lang w:eastAsia="ja-JP"/>
        </w:rPr>
        <w:t>is</w:t>
      </w:r>
      <w:r>
        <w:rPr>
          <w:lang w:eastAsia="ja-JP"/>
        </w:rPr>
        <w:t xml:space="preserve"> supplied to Module 1 and Module 2. (Scene</w:t>
      </w:r>
      <w:r w:rsidR="00BC44D9">
        <w:rPr>
          <w:lang w:eastAsia="ja-JP"/>
        </w:rPr>
        <w:t xml:space="preserve"> </w:t>
      </w:r>
      <w:r>
        <w:rPr>
          <w:lang w:eastAsia="ja-JP"/>
        </w:rPr>
        <w:t>1)</w:t>
      </w:r>
    </w:p>
    <w:p w14:paraId="2AB9D40F" w14:textId="77777777" w:rsidR="005532F9" w:rsidRDefault="005532F9" w:rsidP="009B006D">
      <w:pPr>
        <w:pStyle w:val="ListParagraph"/>
        <w:numPr>
          <w:ilvl w:val="0"/>
          <w:numId w:val="26"/>
        </w:numPr>
        <w:overflowPunct/>
        <w:autoSpaceDE/>
        <w:autoSpaceDN/>
        <w:adjustRightInd/>
        <w:ind w:leftChars="0"/>
        <w:textAlignment w:val="auto"/>
        <w:rPr>
          <w:lang w:eastAsia="ja-JP"/>
        </w:rPr>
      </w:pPr>
      <w:r>
        <w:rPr>
          <w:rFonts w:hint="eastAsia"/>
          <w:lang w:eastAsia="ja-JP"/>
        </w:rPr>
        <w:lastRenderedPageBreak/>
        <w:t xml:space="preserve">If Module 1 does not need clock, Clock Framework </w:t>
      </w:r>
      <w:r w:rsidR="000467D6">
        <w:rPr>
          <w:lang w:eastAsia="ja-JP"/>
        </w:rPr>
        <w:t xml:space="preserve">turns off clock to Module 1. However, root of Clock 1 </w:t>
      </w:r>
      <w:r w:rsidR="00C47C3C">
        <w:rPr>
          <w:lang w:eastAsia="ja-JP"/>
        </w:rPr>
        <w:t xml:space="preserve">is </w:t>
      </w:r>
      <w:r w:rsidR="000467D6">
        <w:rPr>
          <w:lang w:eastAsia="ja-JP"/>
        </w:rPr>
        <w:t>not turn</w:t>
      </w:r>
      <w:r w:rsidR="009278C3">
        <w:rPr>
          <w:lang w:eastAsia="ja-JP"/>
        </w:rPr>
        <w:t>ed</w:t>
      </w:r>
      <w:r w:rsidR="000467D6">
        <w:rPr>
          <w:lang w:eastAsia="ja-JP"/>
        </w:rPr>
        <w:t xml:space="preserve"> off, because Clock 1 is supplied to Module2. (Scene</w:t>
      </w:r>
      <w:r w:rsidR="00BC44D9">
        <w:rPr>
          <w:lang w:eastAsia="ja-JP"/>
        </w:rPr>
        <w:t xml:space="preserve"> </w:t>
      </w:r>
      <w:r w:rsidR="000467D6">
        <w:rPr>
          <w:lang w:eastAsia="ja-JP"/>
        </w:rPr>
        <w:t>2)</w:t>
      </w:r>
    </w:p>
    <w:p w14:paraId="3609053D" w14:textId="77777777" w:rsidR="009278C3" w:rsidRDefault="009278C3" w:rsidP="009B006D">
      <w:pPr>
        <w:pStyle w:val="ListParagraph"/>
        <w:numPr>
          <w:ilvl w:val="0"/>
          <w:numId w:val="26"/>
        </w:numPr>
        <w:overflowPunct/>
        <w:autoSpaceDE/>
        <w:autoSpaceDN/>
        <w:adjustRightInd/>
        <w:ind w:leftChars="0"/>
        <w:textAlignment w:val="auto"/>
        <w:rPr>
          <w:lang w:eastAsia="ja-JP"/>
        </w:rPr>
      </w:pPr>
      <w:r>
        <w:rPr>
          <w:rFonts w:hint="eastAsia"/>
          <w:lang w:eastAsia="ja-JP"/>
        </w:rPr>
        <w:t xml:space="preserve">If Module 3 does not need clock, Clock Framework turns off clock to Module 3. </w:t>
      </w:r>
      <w:r>
        <w:rPr>
          <w:lang w:eastAsia="ja-JP"/>
        </w:rPr>
        <w:t xml:space="preserve">Then, root of Clock 2 is turned off because </w:t>
      </w:r>
      <w:r w:rsidR="00BC44D9">
        <w:rPr>
          <w:lang w:eastAsia="ja-JP"/>
        </w:rPr>
        <w:t>all m</w:t>
      </w:r>
      <w:r w:rsidR="00BC44D9" w:rsidRPr="00BC44D9">
        <w:rPr>
          <w:lang w:eastAsia="ja-JP"/>
        </w:rPr>
        <w:t>odule</w:t>
      </w:r>
      <w:r w:rsidR="00BC44D9">
        <w:rPr>
          <w:lang w:eastAsia="ja-JP"/>
        </w:rPr>
        <w:t>s which use</w:t>
      </w:r>
      <w:r w:rsidR="00BC44D9" w:rsidRPr="00BC44D9">
        <w:rPr>
          <w:lang w:eastAsia="ja-JP"/>
        </w:rPr>
        <w:t xml:space="preserve"> </w:t>
      </w:r>
      <w:r w:rsidR="00BC44D9">
        <w:rPr>
          <w:lang w:eastAsia="ja-JP"/>
        </w:rPr>
        <w:t>Clock</w:t>
      </w:r>
      <w:r w:rsidR="00BC44D9" w:rsidRPr="00BC44D9">
        <w:rPr>
          <w:lang w:eastAsia="ja-JP"/>
        </w:rPr>
        <w:t xml:space="preserve"> </w:t>
      </w:r>
      <w:r w:rsidR="00BC44D9">
        <w:rPr>
          <w:lang w:eastAsia="ja-JP"/>
        </w:rPr>
        <w:t>2</w:t>
      </w:r>
      <w:r w:rsidR="00BC44D9" w:rsidRPr="00BC44D9">
        <w:rPr>
          <w:lang w:eastAsia="ja-JP"/>
        </w:rPr>
        <w:t xml:space="preserve"> </w:t>
      </w:r>
      <w:r w:rsidR="00BC44D9">
        <w:rPr>
          <w:lang w:eastAsia="ja-JP"/>
        </w:rPr>
        <w:t>are</w:t>
      </w:r>
      <w:r w:rsidR="00BC44D9" w:rsidRPr="00BC44D9">
        <w:rPr>
          <w:lang w:eastAsia="ja-JP"/>
        </w:rPr>
        <w:t xml:space="preserve"> </w:t>
      </w:r>
      <w:r w:rsidR="00BC44D9">
        <w:rPr>
          <w:lang w:eastAsia="ja-JP"/>
        </w:rPr>
        <w:t>turned off</w:t>
      </w:r>
      <w:r w:rsidR="00BC44D9" w:rsidRPr="00BC44D9">
        <w:rPr>
          <w:lang w:eastAsia="ja-JP"/>
        </w:rPr>
        <w:t>.</w:t>
      </w:r>
      <w:r w:rsidR="00BC44D9">
        <w:rPr>
          <w:lang w:eastAsia="ja-JP"/>
        </w:rPr>
        <w:t xml:space="preserve"> </w:t>
      </w:r>
      <w:r>
        <w:rPr>
          <w:lang w:eastAsia="ja-JP"/>
        </w:rPr>
        <w:t>(Scene</w:t>
      </w:r>
      <w:r w:rsidR="00BC44D9">
        <w:rPr>
          <w:lang w:eastAsia="ja-JP"/>
        </w:rPr>
        <w:t xml:space="preserve"> </w:t>
      </w:r>
      <w:r>
        <w:rPr>
          <w:lang w:eastAsia="ja-JP"/>
        </w:rPr>
        <w:t>3)</w:t>
      </w:r>
    </w:p>
    <w:p w14:paraId="131ABB12" w14:textId="77777777" w:rsidR="009278C3" w:rsidRDefault="009278C3" w:rsidP="009B006D">
      <w:pPr>
        <w:pStyle w:val="ListParagraph"/>
        <w:numPr>
          <w:ilvl w:val="0"/>
          <w:numId w:val="26"/>
        </w:numPr>
        <w:overflowPunct/>
        <w:autoSpaceDE/>
        <w:autoSpaceDN/>
        <w:adjustRightInd/>
        <w:ind w:leftChars="0"/>
        <w:textAlignment w:val="auto"/>
        <w:rPr>
          <w:lang w:eastAsia="ja-JP"/>
        </w:rPr>
      </w:pPr>
      <w:r>
        <w:rPr>
          <w:rFonts w:hint="eastAsia"/>
          <w:lang w:eastAsia="ja-JP"/>
        </w:rPr>
        <w:t xml:space="preserve">If Module </w:t>
      </w:r>
      <w:r>
        <w:rPr>
          <w:lang w:eastAsia="ja-JP"/>
        </w:rPr>
        <w:t>2</w:t>
      </w:r>
      <w:r>
        <w:rPr>
          <w:rFonts w:hint="eastAsia"/>
          <w:lang w:eastAsia="ja-JP"/>
        </w:rPr>
        <w:t xml:space="preserve"> does not need clock, Clock Framework turns off clock to Module </w:t>
      </w:r>
      <w:r>
        <w:rPr>
          <w:lang w:eastAsia="ja-JP"/>
        </w:rPr>
        <w:t>2</w:t>
      </w:r>
      <w:r>
        <w:rPr>
          <w:rFonts w:hint="eastAsia"/>
          <w:lang w:eastAsia="ja-JP"/>
        </w:rPr>
        <w:t xml:space="preserve">. </w:t>
      </w:r>
      <w:r>
        <w:rPr>
          <w:lang w:eastAsia="ja-JP"/>
        </w:rPr>
        <w:t xml:space="preserve">Then, root of Clock 1 is turned off because </w:t>
      </w:r>
      <w:r w:rsidR="00BC44D9">
        <w:rPr>
          <w:lang w:eastAsia="ja-JP"/>
        </w:rPr>
        <w:t xml:space="preserve">all modules which use </w:t>
      </w:r>
      <w:r>
        <w:rPr>
          <w:lang w:eastAsia="ja-JP"/>
        </w:rPr>
        <w:t xml:space="preserve">Clock 1 </w:t>
      </w:r>
      <w:r w:rsidR="00BC44D9">
        <w:rPr>
          <w:lang w:eastAsia="ja-JP"/>
        </w:rPr>
        <w:t>are</w:t>
      </w:r>
      <w:r>
        <w:rPr>
          <w:lang w:eastAsia="ja-JP"/>
        </w:rPr>
        <w:t xml:space="preserve"> </w:t>
      </w:r>
      <w:r w:rsidR="00BC44D9">
        <w:rPr>
          <w:lang w:eastAsia="ja-JP"/>
        </w:rPr>
        <w:t>turned off</w:t>
      </w:r>
      <w:r>
        <w:rPr>
          <w:lang w:eastAsia="ja-JP"/>
        </w:rPr>
        <w:t>. (Scene</w:t>
      </w:r>
      <w:r w:rsidR="00BC44D9">
        <w:rPr>
          <w:lang w:eastAsia="ja-JP"/>
        </w:rPr>
        <w:t xml:space="preserve"> 4</w:t>
      </w:r>
      <w:r>
        <w:rPr>
          <w:lang w:eastAsia="ja-JP"/>
        </w:rPr>
        <w:t>)</w:t>
      </w:r>
    </w:p>
    <w:p w14:paraId="03876714" w14:textId="77777777" w:rsidR="00AE334B" w:rsidRDefault="00AE334B" w:rsidP="009B006D">
      <w:pPr>
        <w:pStyle w:val="ListParagraph"/>
        <w:numPr>
          <w:ilvl w:val="0"/>
          <w:numId w:val="26"/>
        </w:numPr>
        <w:overflowPunct/>
        <w:autoSpaceDE/>
        <w:autoSpaceDN/>
        <w:adjustRightInd/>
        <w:ind w:leftChars="0"/>
        <w:textAlignment w:val="auto"/>
        <w:rPr>
          <w:lang w:eastAsia="ja-JP"/>
        </w:rPr>
      </w:pPr>
      <w:r w:rsidRPr="00AE334B">
        <w:rPr>
          <w:lang w:eastAsia="ja-JP"/>
        </w:rPr>
        <w:t>Power domain A is turned off, because all clock</w:t>
      </w:r>
      <w:r w:rsidR="00EE6675">
        <w:rPr>
          <w:lang w:eastAsia="ja-JP"/>
        </w:rPr>
        <w:t>s</w:t>
      </w:r>
      <w:r w:rsidRPr="00AE334B">
        <w:rPr>
          <w:lang w:eastAsia="ja-JP"/>
        </w:rPr>
        <w:t xml:space="preserve"> of module</w:t>
      </w:r>
      <w:r w:rsidR="00EE6675">
        <w:rPr>
          <w:lang w:eastAsia="ja-JP"/>
        </w:rPr>
        <w:t>s which belong</w:t>
      </w:r>
      <w:r w:rsidR="00AB2EC4">
        <w:rPr>
          <w:lang w:eastAsia="ja-JP"/>
        </w:rPr>
        <w:t xml:space="preserve"> to</w:t>
      </w:r>
      <w:r w:rsidRPr="00AE334B">
        <w:rPr>
          <w:lang w:eastAsia="ja-JP"/>
        </w:rPr>
        <w:t xml:space="preserve"> Power domain A are turned off.</w:t>
      </w:r>
      <w:r>
        <w:rPr>
          <w:lang w:eastAsia="ja-JP"/>
        </w:rPr>
        <w:t xml:space="preserve"> (Scene</w:t>
      </w:r>
      <w:r w:rsidR="00B31154">
        <w:rPr>
          <w:lang w:eastAsia="ja-JP"/>
        </w:rPr>
        <w:t xml:space="preserve"> </w:t>
      </w:r>
      <w:r>
        <w:rPr>
          <w:lang w:eastAsia="ja-JP"/>
        </w:rPr>
        <w:t>5)</w:t>
      </w:r>
    </w:p>
    <w:p w14:paraId="7C8A0CF4" w14:textId="77777777" w:rsidR="00E62578" w:rsidRDefault="00E62578" w:rsidP="00E62578">
      <w:pPr>
        <w:overflowPunct/>
        <w:autoSpaceDE/>
        <w:autoSpaceDN/>
        <w:adjustRightInd/>
        <w:textAlignment w:val="auto"/>
        <w:rPr>
          <w:lang w:eastAsia="ja-JP"/>
        </w:rPr>
      </w:pPr>
    </w:p>
    <w:p w14:paraId="571FF0AA" w14:textId="77777777" w:rsidR="00AE334B" w:rsidRDefault="00AE334B" w:rsidP="00E62578">
      <w:pPr>
        <w:overflowPunct/>
        <w:autoSpaceDE/>
        <w:autoSpaceDN/>
        <w:adjustRightInd/>
        <w:textAlignment w:val="auto"/>
        <w:rPr>
          <w:lang w:eastAsia="ja-JP"/>
        </w:rPr>
      </w:pPr>
      <w:r>
        <w:rPr>
          <w:rFonts w:hint="eastAsia"/>
          <w:lang w:eastAsia="ja-JP"/>
        </w:rPr>
        <w:t xml:space="preserve">Then, the following figure shows </w:t>
      </w:r>
      <w:r w:rsidRPr="00AE334B">
        <w:rPr>
          <w:lang w:eastAsia="ja-JP"/>
        </w:rPr>
        <w:t xml:space="preserve">the processing of </w:t>
      </w:r>
      <w:r>
        <w:rPr>
          <w:lang w:eastAsia="ja-JP"/>
        </w:rPr>
        <w:t xml:space="preserve">considering the configuration of power domain </w:t>
      </w:r>
      <w:r w:rsidRPr="00AE334B">
        <w:rPr>
          <w:lang w:eastAsia="ja-JP"/>
        </w:rPr>
        <w:t>as example.</w:t>
      </w:r>
    </w:p>
    <w:p w14:paraId="7F6085B1" w14:textId="77777777" w:rsidR="0013542D" w:rsidRDefault="0013542D" w:rsidP="00EA78EA">
      <w:pPr>
        <w:keepNext/>
        <w:widowControl w:val="0"/>
        <w:pBdr>
          <w:top w:val="single" w:sz="4" w:space="0"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7DAFA5FC" wp14:editId="567FAE3B">
                <wp:extent cx="6086475" cy="6203950"/>
                <wp:effectExtent l="0" t="0" r="0" b="0"/>
                <wp:docPr id="3564"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17" name="Rectangle 60"/>
                        <wps:cNvSpPr>
                          <a:spLocks noChangeArrowheads="1"/>
                        </wps:cNvSpPr>
                        <wps:spPr bwMode="auto">
                          <a:xfrm>
                            <a:off x="1496695" y="203857"/>
                            <a:ext cx="1905000" cy="608987"/>
                          </a:xfrm>
                          <a:prstGeom prst="rect">
                            <a:avLst/>
                          </a:prstGeom>
                          <a:noFill/>
                          <a:ln w="9525">
                            <a:solidFill>
                              <a:srgbClr val="000000"/>
                            </a:solidFill>
                            <a:miter lim="800000"/>
                            <a:headEnd/>
                            <a:tailEnd/>
                          </a:ln>
                        </wps:spPr>
                        <wps:txbx>
                          <w:txbxContent>
                            <w:p w14:paraId="154C25D0"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wps:txbx>
                        <wps:bodyPr rot="0" vert="horz" wrap="square" lIns="74295" tIns="36000" rIns="74295" bIns="8890" anchor="t" anchorCtr="0" upright="1">
                          <a:noAutofit/>
                        </wps:bodyPr>
                      </wps:wsp>
                      <wps:wsp>
                        <wps:cNvPr id="3495" name="Rectangle 60"/>
                        <wps:cNvSpPr>
                          <a:spLocks noChangeArrowheads="1"/>
                        </wps:cNvSpPr>
                        <wps:spPr bwMode="auto">
                          <a:xfrm>
                            <a:off x="1499499" y="812778"/>
                            <a:ext cx="1905000" cy="608987"/>
                          </a:xfrm>
                          <a:prstGeom prst="rect">
                            <a:avLst/>
                          </a:prstGeom>
                          <a:noFill/>
                          <a:ln w="9525">
                            <a:solidFill>
                              <a:srgbClr val="000000"/>
                            </a:solidFill>
                            <a:miter lim="800000"/>
                            <a:headEnd/>
                            <a:tailEnd/>
                          </a:ln>
                        </wps:spPr>
                        <wps:txbx>
                          <w:txbxContent>
                            <w:p w14:paraId="0996D146"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wps:txbx>
                        <wps:bodyPr rot="0" vert="horz" wrap="square" lIns="74295" tIns="36000" rIns="74295" bIns="8890" anchor="t" anchorCtr="0" upright="1">
                          <a:noAutofit/>
                        </wps:bodyPr>
                      </wps:wsp>
                      <wps:wsp>
                        <wps:cNvPr id="3496" name="Rectangle 75"/>
                        <wps:cNvSpPr>
                          <a:spLocks noChangeArrowheads="1"/>
                        </wps:cNvSpPr>
                        <wps:spPr bwMode="auto">
                          <a:xfrm>
                            <a:off x="1700459" y="263487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498" name="Rectangle 76"/>
                        <wps:cNvSpPr>
                          <a:spLocks noChangeArrowheads="1"/>
                        </wps:cNvSpPr>
                        <wps:spPr bwMode="auto">
                          <a:xfrm>
                            <a:off x="2826970" y="263487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499" name="AutoShape 84"/>
                        <wps:cNvCnPr>
                          <a:cxnSpLocks noChangeShapeType="1"/>
                          <a:stCxn id="3503" idx="1"/>
                          <a:endCxn id="3500" idx="3"/>
                        </wps:cNvCnPr>
                        <wps:spPr bwMode="auto">
                          <a:xfrm flipH="1">
                            <a:off x="3211195" y="595321"/>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00" name="Rectangle 61"/>
                        <wps:cNvSpPr>
                          <a:spLocks noChangeArrowheads="1"/>
                        </wps:cNvSpPr>
                        <wps:spPr bwMode="auto">
                          <a:xfrm>
                            <a:off x="1687195" y="464828"/>
                            <a:ext cx="1524000" cy="260985"/>
                          </a:xfrm>
                          <a:prstGeom prst="rect">
                            <a:avLst/>
                          </a:prstGeom>
                          <a:solidFill>
                            <a:schemeClr val="bg1"/>
                          </a:solidFill>
                          <a:ln w="9525">
                            <a:solidFill>
                              <a:srgbClr val="000000"/>
                            </a:solidFill>
                            <a:miter lim="800000"/>
                            <a:headEnd/>
                            <a:tailEnd/>
                          </a:ln>
                        </wps:spPr>
                        <wps:txbx>
                          <w:txbxContent>
                            <w:p w14:paraId="308A74F1"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wps:txbx>
                        <wps:bodyPr rot="0" vert="horz" wrap="square" lIns="0" tIns="36000" rIns="0" bIns="0" anchor="t" anchorCtr="0" upright="1">
                          <a:noAutofit/>
                        </wps:bodyPr>
                      </wps:wsp>
                      <wps:wsp>
                        <wps:cNvPr id="3502" name="Rectangle 61"/>
                        <wps:cNvSpPr>
                          <a:spLocks noChangeArrowheads="1"/>
                        </wps:cNvSpPr>
                        <wps:spPr bwMode="auto">
                          <a:xfrm>
                            <a:off x="1689999" y="1024742"/>
                            <a:ext cx="1524000" cy="260985"/>
                          </a:xfrm>
                          <a:prstGeom prst="rect">
                            <a:avLst/>
                          </a:prstGeom>
                          <a:solidFill>
                            <a:schemeClr val="bg1"/>
                          </a:solidFill>
                          <a:ln w="9525">
                            <a:solidFill>
                              <a:srgbClr val="000000"/>
                            </a:solidFill>
                            <a:miter lim="800000"/>
                            <a:headEnd/>
                            <a:tailEnd/>
                          </a:ln>
                        </wps:spPr>
                        <wps:txbx>
                          <w:txbxContent>
                            <w:p w14:paraId="1C98CEA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wps:txbx>
                        <wps:bodyPr rot="0" vert="horz" wrap="square" lIns="0" tIns="36000" rIns="0" bIns="0" anchor="t" anchorCtr="0" upright="1">
                          <a:noAutofit/>
                        </wps:bodyPr>
                      </wps:wsp>
                      <wps:wsp>
                        <wps:cNvPr id="3503" name="Rectangle 61"/>
                        <wps:cNvSpPr>
                          <a:spLocks noChangeArrowheads="1"/>
                        </wps:cNvSpPr>
                        <wps:spPr bwMode="auto">
                          <a:xfrm>
                            <a:off x="4036695" y="464828"/>
                            <a:ext cx="1524000" cy="260985"/>
                          </a:xfrm>
                          <a:prstGeom prst="rect">
                            <a:avLst/>
                          </a:prstGeom>
                          <a:solidFill>
                            <a:schemeClr val="bg1"/>
                          </a:solidFill>
                          <a:ln w="9525">
                            <a:solidFill>
                              <a:srgbClr val="000000"/>
                            </a:solidFill>
                            <a:miter lim="800000"/>
                            <a:headEnd/>
                            <a:tailEnd/>
                          </a:ln>
                        </wps:spPr>
                        <wps:txbx>
                          <w:txbxContent>
                            <w:p w14:paraId="1A1096B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wps:txbx>
                        <wps:bodyPr rot="0" vert="horz" wrap="square" lIns="0" tIns="36000" rIns="0" bIns="0" anchor="t" anchorCtr="0" upright="1">
                          <a:noAutofit/>
                        </wps:bodyPr>
                      </wps:wsp>
                      <wps:wsp>
                        <wps:cNvPr id="3504" name="Rectangle 61"/>
                        <wps:cNvSpPr>
                          <a:spLocks noChangeArrowheads="1"/>
                        </wps:cNvSpPr>
                        <wps:spPr bwMode="auto">
                          <a:xfrm>
                            <a:off x="4039499" y="1024742"/>
                            <a:ext cx="1524000" cy="260985"/>
                          </a:xfrm>
                          <a:prstGeom prst="rect">
                            <a:avLst/>
                          </a:prstGeom>
                          <a:solidFill>
                            <a:schemeClr val="bg1"/>
                          </a:solidFill>
                          <a:ln w="9525">
                            <a:solidFill>
                              <a:srgbClr val="000000"/>
                            </a:solidFill>
                            <a:miter lim="800000"/>
                            <a:headEnd/>
                            <a:tailEnd/>
                          </a:ln>
                        </wps:spPr>
                        <wps:txbx>
                          <w:txbxContent>
                            <w:p w14:paraId="6FB76482"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505" name="AutoShape 84"/>
                        <wps:cNvCnPr>
                          <a:cxnSpLocks noChangeShapeType="1"/>
                          <a:stCxn id="3504" idx="1"/>
                          <a:endCxn id="3502" idx="3"/>
                        </wps:cNvCnPr>
                        <wps:spPr bwMode="auto">
                          <a:xfrm flipH="1">
                            <a:off x="3213999" y="1155235"/>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07" name="AutoShape 74"/>
                        <wps:cNvCnPr>
                          <a:cxnSpLocks noChangeShapeType="1"/>
                        </wps:cNvCnPr>
                        <wps:spPr bwMode="auto">
                          <a:xfrm>
                            <a:off x="356499" y="1546712"/>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17" name="AutoShape 84"/>
                        <wps:cNvCnPr>
                          <a:cxnSpLocks noChangeShapeType="1"/>
                          <a:stCxn id="1425" idx="1"/>
                          <a:endCxn id="1415" idx="3"/>
                        </wps:cNvCnPr>
                        <wps:spPr bwMode="auto">
                          <a:xfrm flipH="1">
                            <a:off x="3211195" y="2715578"/>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18" name="Rectangle 78"/>
                        <wps:cNvSpPr>
                          <a:spLocks noChangeArrowheads="1"/>
                        </wps:cNvSpPr>
                        <wps:spPr bwMode="auto">
                          <a:xfrm>
                            <a:off x="198590" y="67811"/>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BE635" w14:textId="77777777" w:rsidR="00DA6107" w:rsidRDefault="00DA6107" w:rsidP="0013542D">
                              <w:pPr>
                                <w:pStyle w:val="NormalWeb"/>
                                <w:spacing w:after="80"/>
                              </w:pPr>
                              <w:r>
                                <w:rPr>
                                  <w:rFonts w:ascii="Arial" w:hAnsi="Arial" w:cs="Arial"/>
                                  <w:sz w:val="20"/>
                                  <w:szCs w:val="20"/>
                                </w:rPr>
                                <w:t>Scene 1</w:t>
                              </w:r>
                            </w:p>
                          </w:txbxContent>
                        </wps:txbx>
                        <wps:bodyPr rot="0" vert="horz" wrap="square" lIns="74295" tIns="8890" rIns="74295" bIns="8890" anchor="t" anchorCtr="0" upright="1">
                          <a:noAutofit/>
                        </wps:bodyPr>
                      </wps:wsp>
                      <wps:wsp>
                        <wps:cNvPr id="3520" name="Rectangle 78"/>
                        <wps:cNvSpPr>
                          <a:spLocks noChangeArrowheads="1"/>
                        </wps:cNvSpPr>
                        <wps:spPr bwMode="auto">
                          <a:xfrm>
                            <a:off x="165999" y="1633876"/>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FC7D6" w14:textId="77777777" w:rsidR="00DA6107" w:rsidRDefault="00DA6107" w:rsidP="0013542D">
                              <w:pPr>
                                <w:pStyle w:val="NormalWeb"/>
                                <w:spacing w:after="80"/>
                              </w:pPr>
                              <w:r>
                                <w:rPr>
                                  <w:rFonts w:ascii="Arial" w:hAnsi="Arial" w:cs="Arial"/>
                                  <w:sz w:val="20"/>
                                  <w:szCs w:val="20"/>
                                </w:rPr>
                                <w:t>Scene 2</w:t>
                              </w:r>
                            </w:p>
                          </w:txbxContent>
                        </wps:txbx>
                        <wps:bodyPr rot="0" vert="horz" wrap="square" lIns="74295" tIns="8890" rIns="74295" bIns="8890" anchor="t" anchorCtr="0" upright="1">
                          <a:noAutofit/>
                        </wps:bodyPr>
                      </wps:wsp>
                      <wps:wsp>
                        <wps:cNvPr id="3521" name="AutoShape 74"/>
                        <wps:cNvCnPr>
                          <a:cxnSpLocks noChangeShapeType="1"/>
                        </wps:cNvCnPr>
                        <wps:spPr bwMode="auto">
                          <a:xfrm>
                            <a:off x="419999" y="3112778"/>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8" name="AutoShape 84"/>
                        <wps:cNvCnPr>
                          <a:cxnSpLocks noChangeShapeType="1"/>
                          <a:stCxn id="1524" idx="1"/>
                          <a:endCxn id="1513" idx="3"/>
                        </wps:cNvCnPr>
                        <wps:spPr bwMode="auto">
                          <a:xfrm flipH="1">
                            <a:off x="3211195" y="4281488"/>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35" name="Rectangle 78"/>
                        <wps:cNvSpPr>
                          <a:spLocks noChangeArrowheads="1"/>
                        </wps:cNvSpPr>
                        <wps:spPr bwMode="auto">
                          <a:xfrm>
                            <a:off x="229705" y="3199619"/>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8D258" w14:textId="77777777" w:rsidR="00DA6107" w:rsidRDefault="00DA6107" w:rsidP="0013542D">
                              <w:pPr>
                                <w:pStyle w:val="NormalWeb"/>
                                <w:spacing w:after="80"/>
                              </w:pPr>
                              <w:r>
                                <w:rPr>
                                  <w:rFonts w:ascii="Arial" w:hAnsi="Arial" w:cs="Arial"/>
                                  <w:sz w:val="20"/>
                                  <w:szCs w:val="20"/>
                                </w:rPr>
                                <w:t>Scene 3</w:t>
                              </w:r>
                            </w:p>
                          </w:txbxContent>
                        </wps:txbx>
                        <wps:bodyPr rot="0" vert="horz" wrap="square" lIns="74295" tIns="8890" rIns="74295" bIns="8890" anchor="t" anchorCtr="0" upright="1">
                          <a:noAutofit/>
                        </wps:bodyPr>
                      </wps:wsp>
                      <wps:wsp>
                        <wps:cNvPr id="3536" name="AutoShape 74"/>
                        <wps:cNvCnPr>
                          <a:cxnSpLocks noChangeShapeType="1"/>
                        </wps:cNvCnPr>
                        <wps:spPr bwMode="auto">
                          <a:xfrm>
                            <a:off x="483499" y="4666446"/>
                            <a:ext cx="53340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38" name="Rectangle 78"/>
                        <wps:cNvSpPr>
                          <a:spLocks noChangeArrowheads="1"/>
                        </wps:cNvSpPr>
                        <wps:spPr bwMode="auto">
                          <a:xfrm>
                            <a:off x="229499" y="4753505"/>
                            <a:ext cx="1237615" cy="21590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FFE3" w14:textId="77777777" w:rsidR="00DA6107" w:rsidRDefault="00DA6107" w:rsidP="0013542D">
                              <w:pPr>
                                <w:pStyle w:val="NormalWeb"/>
                                <w:spacing w:after="80"/>
                              </w:pPr>
                              <w:r>
                                <w:rPr>
                                  <w:rFonts w:ascii="Arial" w:hAnsi="Arial" w:cs="Arial"/>
                                  <w:sz w:val="20"/>
                                  <w:szCs w:val="20"/>
                                </w:rPr>
                                <w:t>Scene 4</w:t>
                              </w:r>
                            </w:p>
                          </w:txbxContent>
                        </wps:txbx>
                        <wps:bodyPr rot="0" vert="horz" wrap="square" lIns="74295" tIns="8890" rIns="74295" bIns="8890" anchor="t" anchorCtr="0" upright="1">
                          <a:noAutofit/>
                        </wps:bodyPr>
                      </wps:wsp>
                      <wps:wsp>
                        <wps:cNvPr id="3547" name="AutoShape 84"/>
                        <wps:cNvCnPr>
                          <a:cxnSpLocks noChangeShapeType="1"/>
                        </wps:cNvCnPr>
                        <wps:spPr bwMode="auto">
                          <a:xfrm flipH="1" flipV="1">
                            <a:off x="3213999" y="5840711"/>
                            <a:ext cx="825500" cy="44"/>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0" name="下矢印 3560"/>
                        <wps:cNvSpPr/>
                        <wps:spPr>
                          <a:xfrm>
                            <a:off x="712520" y="1276450"/>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1" name="下矢印 3561"/>
                        <wps:cNvSpPr/>
                        <wps:spPr>
                          <a:xfrm>
                            <a:off x="737499" y="2839466"/>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2" name="下矢印 3562"/>
                        <wps:cNvSpPr/>
                        <wps:spPr>
                          <a:xfrm>
                            <a:off x="800999" y="4405420"/>
                            <a:ext cx="457200" cy="354612"/>
                          </a:xfrm>
                          <a:prstGeom prst="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607" name="グループ化 3607"/>
                        <wpg:cNvGrpSpPr/>
                        <wpg:grpSpPr>
                          <a:xfrm>
                            <a:off x="4157345" y="67811"/>
                            <a:ext cx="1533154" cy="390447"/>
                            <a:chOff x="4163695" y="37044"/>
                            <a:chExt cx="1533154" cy="390447"/>
                          </a:xfrm>
                        </wpg:grpSpPr>
                        <wps:wsp>
                          <wps:cNvPr id="1328" name="Rectangle 78"/>
                          <wps:cNvSpPr>
                            <a:spLocks noChangeArrowheads="1"/>
                          </wps:cNvSpPr>
                          <wps:spPr bwMode="auto">
                            <a:xfrm>
                              <a:off x="4163695" y="37044"/>
                              <a:ext cx="1533154" cy="233967"/>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3151" w14:textId="77777777" w:rsidR="00DA6107" w:rsidRPr="00C76266" w:rsidRDefault="00DA6107" w:rsidP="0013542D">
                                <w:pPr>
                                  <w:pStyle w:val="NormalWeb"/>
                                  <w:spacing w:after="80"/>
                                  <w:rPr>
                                    <w:rFonts w:ascii="Arial" w:hAnsi="Arial" w:cs="Arial"/>
                                    <w:sz w:val="20"/>
                                    <w:szCs w:val="20"/>
                                  </w:rPr>
                                </w:pPr>
                                <w:r>
                                  <w:rPr>
                                    <w:rFonts w:ascii="Arial" w:hAnsi="Arial" w:cs="Arial"/>
                                    <w:sz w:val="20"/>
                                    <w:szCs w:val="20"/>
                                  </w:rPr>
                                  <w:t>Parent</w:t>
                                </w:r>
                                <w:r>
                                  <w:rPr>
                                    <w:rFonts w:ascii="Arial" w:hAnsi="Arial" w:cs="Arial" w:hint="eastAsia"/>
                                    <w:sz w:val="20"/>
                                    <w:szCs w:val="20"/>
                                  </w:rPr>
                                  <w:t>：</w:t>
                                </w:r>
                                <w:r>
                                  <w:rPr>
                                    <w:rFonts w:ascii="Arial" w:hAnsi="Arial" w:cs="Arial" w:hint="eastAsia"/>
                                    <w:sz w:val="20"/>
                                    <w:szCs w:val="20"/>
                                  </w:rPr>
                                  <w:t xml:space="preserve">Power </w:t>
                                </w:r>
                                <w:r>
                                  <w:rPr>
                                    <w:rFonts w:ascii="Arial" w:hAnsi="Arial" w:cs="Arial"/>
                                    <w:sz w:val="20"/>
                                    <w:szCs w:val="20"/>
                                  </w:rPr>
                                  <w:t>domain B</w:t>
                                </w:r>
                              </w:p>
                            </w:txbxContent>
                          </wps:txbx>
                          <wps:bodyPr rot="0" vert="horz" wrap="square" lIns="0" tIns="0" rIns="36000" bIns="0" anchor="t" anchorCtr="0" upright="1">
                            <a:noAutofit/>
                          </wps:bodyPr>
                        </wps:wsp>
                        <wps:wsp>
                          <wps:cNvPr id="1339" name="Rectangle 78"/>
                          <wps:cNvSpPr>
                            <a:spLocks noChangeArrowheads="1"/>
                          </wps:cNvSpPr>
                          <wps:spPr bwMode="auto">
                            <a:xfrm>
                              <a:off x="4252595" y="178435"/>
                              <a:ext cx="1397000" cy="249056"/>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D340" w14:textId="77777777" w:rsidR="00DA6107" w:rsidRPr="00C76266" w:rsidRDefault="00DA6107" w:rsidP="0013542D">
                                <w:pPr>
                                  <w:pStyle w:val="NormalWeb"/>
                                  <w:spacing w:after="80"/>
                                  <w:rPr>
                                    <w:rFonts w:ascii="Arial" w:hAnsi="Arial" w:cs="Arial"/>
                                    <w:sz w:val="20"/>
                                    <w:szCs w:val="20"/>
                                  </w:rPr>
                                </w:pPr>
                                <w:r>
                                  <w:rPr>
                                    <w:rFonts w:ascii="Arial" w:hAnsi="Arial" w:cs="Arial"/>
                                    <w:sz w:val="20"/>
                                    <w:szCs w:val="20"/>
                                  </w:rPr>
                                  <w:t>Child</w:t>
                                </w:r>
                                <w:r>
                                  <w:rPr>
                                    <w:rFonts w:ascii="Arial" w:hAnsi="Arial" w:cs="Arial" w:hint="eastAsia"/>
                                    <w:sz w:val="20"/>
                                    <w:szCs w:val="20"/>
                                  </w:rPr>
                                  <w:t>：</w:t>
                                </w:r>
                                <w:r>
                                  <w:rPr>
                                    <w:rFonts w:ascii="Arial" w:hAnsi="Arial" w:cs="Arial"/>
                                    <w:sz w:val="20"/>
                                    <w:szCs w:val="20"/>
                                  </w:rPr>
                                  <w:t>Power domain C</w:t>
                                </w:r>
                              </w:p>
                            </w:txbxContent>
                          </wps:txbx>
                          <wps:bodyPr rot="0" vert="horz" wrap="square" lIns="0" tIns="0" rIns="36000" bIns="0" anchor="t" anchorCtr="0" upright="1">
                            <a:noAutofit/>
                          </wps:bodyPr>
                        </wps:wsp>
                      </wpg:wgp>
                      <wps:wsp>
                        <wps:cNvPr id="1381" name="Rectangle 60"/>
                        <wps:cNvSpPr>
                          <a:spLocks noChangeArrowheads="1"/>
                        </wps:cNvSpPr>
                        <wps:spPr bwMode="auto">
                          <a:xfrm>
                            <a:off x="1496695" y="2324100"/>
                            <a:ext cx="1905000" cy="608987"/>
                          </a:xfrm>
                          <a:prstGeom prst="rect">
                            <a:avLst/>
                          </a:prstGeom>
                          <a:noFill/>
                          <a:ln w="9525">
                            <a:solidFill>
                              <a:srgbClr val="000000"/>
                            </a:solidFill>
                            <a:miter lim="800000"/>
                            <a:headEnd/>
                            <a:tailEnd/>
                          </a:ln>
                        </wps:spPr>
                        <wps:txbx>
                          <w:txbxContent>
                            <w:p w14:paraId="06FB479D"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wps:txbx>
                        <wps:bodyPr rot="0" vert="horz" wrap="square" lIns="74295" tIns="36000" rIns="74295" bIns="8890" anchor="t" anchorCtr="0" upright="1">
                          <a:noAutofit/>
                        </wps:bodyPr>
                      </wps:wsp>
                      <wps:wsp>
                        <wps:cNvPr id="1392" name="Rectangle 60"/>
                        <wps:cNvSpPr>
                          <a:spLocks noChangeArrowheads="1"/>
                        </wps:cNvSpPr>
                        <wps:spPr bwMode="auto">
                          <a:xfrm>
                            <a:off x="1496695" y="1715135"/>
                            <a:ext cx="1905000" cy="608987"/>
                          </a:xfrm>
                          <a:prstGeom prst="rect">
                            <a:avLst/>
                          </a:prstGeom>
                          <a:noFill/>
                          <a:ln w="9525">
                            <a:solidFill>
                              <a:srgbClr val="000000"/>
                            </a:solidFill>
                            <a:miter lim="800000"/>
                            <a:headEnd/>
                            <a:tailEnd/>
                          </a:ln>
                        </wps:spPr>
                        <wps:txbx>
                          <w:txbxContent>
                            <w:p w14:paraId="50B217B7"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wps:txbx>
                        <wps:bodyPr rot="0" vert="horz" wrap="square" lIns="74295" tIns="36000" rIns="74295" bIns="8890" anchor="t" anchorCtr="0" upright="1">
                          <a:noAutofit/>
                        </wps:bodyPr>
                      </wps:wsp>
                      <wps:wsp>
                        <wps:cNvPr id="1404" name="Rectangle 61"/>
                        <wps:cNvSpPr>
                          <a:spLocks noChangeArrowheads="1"/>
                        </wps:cNvSpPr>
                        <wps:spPr bwMode="auto">
                          <a:xfrm>
                            <a:off x="1687195" y="1976120"/>
                            <a:ext cx="1524000" cy="260985"/>
                          </a:xfrm>
                          <a:prstGeom prst="rect">
                            <a:avLst/>
                          </a:prstGeom>
                          <a:solidFill>
                            <a:schemeClr val="bg1"/>
                          </a:solidFill>
                          <a:ln w="9525">
                            <a:solidFill>
                              <a:srgbClr val="000000"/>
                            </a:solidFill>
                            <a:miter lim="800000"/>
                            <a:headEnd/>
                            <a:tailEnd/>
                          </a:ln>
                        </wps:spPr>
                        <wps:txbx>
                          <w:txbxContent>
                            <w:p w14:paraId="7634F2B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wps:txbx>
                        <wps:bodyPr rot="0" vert="horz" wrap="square" lIns="0" tIns="36000" rIns="0" bIns="0" anchor="t" anchorCtr="0" upright="1">
                          <a:noAutofit/>
                        </wps:bodyPr>
                      </wps:wsp>
                      <wps:wsp>
                        <wps:cNvPr id="1415" name="Rectangle 61"/>
                        <wps:cNvSpPr>
                          <a:spLocks noChangeArrowheads="1"/>
                        </wps:cNvSpPr>
                        <wps:spPr bwMode="auto">
                          <a:xfrm>
                            <a:off x="1687195" y="2585085"/>
                            <a:ext cx="1524000" cy="260985"/>
                          </a:xfrm>
                          <a:prstGeom prst="rect">
                            <a:avLst/>
                          </a:prstGeom>
                          <a:solidFill>
                            <a:schemeClr val="bg1">
                              <a:lumMod val="50000"/>
                            </a:schemeClr>
                          </a:solidFill>
                          <a:ln w="9525">
                            <a:solidFill>
                              <a:srgbClr val="000000"/>
                            </a:solidFill>
                            <a:miter lim="800000"/>
                            <a:headEnd/>
                            <a:tailEnd/>
                          </a:ln>
                        </wps:spPr>
                        <wps:txbx>
                          <w:txbxContent>
                            <w:p w14:paraId="4E2DED7C"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wps:txbx>
                        <wps:bodyPr rot="0" vert="horz" wrap="square" lIns="0" tIns="36000" rIns="0" bIns="0" anchor="t" anchorCtr="0" upright="1">
                          <a:noAutofit/>
                        </wps:bodyPr>
                      </wps:wsp>
                      <wps:wsp>
                        <wps:cNvPr id="1425" name="Rectangle 61"/>
                        <wps:cNvSpPr>
                          <a:spLocks noChangeArrowheads="1"/>
                        </wps:cNvSpPr>
                        <wps:spPr bwMode="auto">
                          <a:xfrm>
                            <a:off x="4036695" y="2585085"/>
                            <a:ext cx="1524000" cy="260985"/>
                          </a:xfrm>
                          <a:prstGeom prst="rect">
                            <a:avLst/>
                          </a:prstGeom>
                          <a:solidFill>
                            <a:schemeClr val="bg1">
                              <a:lumMod val="50000"/>
                            </a:schemeClr>
                          </a:solidFill>
                          <a:ln w="9525">
                            <a:solidFill>
                              <a:srgbClr val="000000"/>
                            </a:solidFill>
                            <a:miter lim="800000"/>
                            <a:headEnd/>
                            <a:tailEnd/>
                          </a:ln>
                        </wps:spPr>
                        <wps:txbx>
                          <w:txbxContent>
                            <w:p w14:paraId="3D04407E"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1437" name="Rectangle 61"/>
                        <wps:cNvSpPr>
                          <a:spLocks noChangeArrowheads="1"/>
                        </wps:cNvSpPr>
                        <wps:spPr bwMode="auto">
                          <a:xfrm>
                            <a:off x="4036695" y="1976120"/>
                            <a:ext cx="1524000" cy="260985"/>
                          </a:xfrm>
                          <a:prstGeom prst="rect">
                            <a:avLst/>
                          </a:prstGeom>
                          <a:solidFill>
                            <a:schemeClr val="bg1"/>
                          </a:solidFill>
                          <a:ln w="9525">
                            <a:solidFill>
                              <a:srgbClr val="000000"/>
                            </a:solidFill>
                            <a:miter lim="800000"/>
                            <a:headEnd/>
                            <a:tailEnd/>
                          </a:ln>
                        </wps:spPr>
                        <wps:txbx>
                          <w:txbxContent>
                            <w:p w14:paraId="73DBCC0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wps:txbx>
                        <wps:bodyPr rot="0" vert="horz" wrap="square" lIns="0" tIns="36000" rIns="0" bIns="0" anchor="t" anchorCtr="0" upright="1">
                          <a:noAutofit/>
                        </wps:bodyPr>
                      </wps:wsp>
                      <wps:wsp>
                        <wps:cNvPr id="1448" name="AutoShape 84"/>
                        <wps:cNvCnPr>
                          <a:cxnSpLocks noChangeShapeType="1"/>
                          <a:stCxn id="1437" idx="1"/>
                          <a:endCxn id="1404" idx="3"/>
                        </wps:cNvCnPr>
                        <wps:spPr bwMode="auto">
                          <a:xfrm flipH="1">
                            <a:off x="3211195" y="2106613"/>
                            <a:ext cx="825500" cy="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79" name="Rectangle 60"/>
                        <wps:cNvSpPr>
                          <a:spLocks noChangeArrowheads="1"/>
                        </wps:cNvSpPr>
                        <wps:spPr bwMode="auto">
                          <a:xfrm>
                            <a:off x="1496695" y="3890010"/>
                            <a:ext cx="1905000" cy="608987"/>
                          </a:xfrm>
                          <a:prstGeom prst="rect">
                            <a:avLst/>
                          </a:prstGeom>
                          <a:noFill/>
                          <a:ln w="9525">
                            <a:solidFill>
                              <a:srgbClr val="000000"/>
                            </a:solidFill>
                            <a:miter lim="800000"/>
                            <a:headEnd/>
                            <a:tailEnd/>
                          </a:ln>
                        </wps:spPr>
                        <wps:txbx>
                          <w:txbxContent>
                            <w:p w14:paraId="0E39C4B1"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wps:txbx>
                        <wps:bodyPr rot="0" vert="horz" wrap="square" lIns="74295" tIns="36000" rIns="74295" bIns="8890" anchor="t" anchorCtr="0" upright="1">
                          <a:noAutofit/>
                        </wps:bodyPr>
                      </wps:wsp>
                      <wps:wsp>
                        <wps:cNvPr id="1491" name="Rectangle 60"/>
                        <wps:cNvSpPr>
                          <a:spLocks noChangeArrowheads="1"/>
                        </wps:cNvSpPr>
                        <wps:spPr bwMode="auto">
                          <a:xfrm>
                            <a:off x="1496695" y="3281045"/>
                            <a:ext cx="1905000" cy="608987"/>
                          </a:xfrm>
                          <a:prstGeom prst="rect">
                            <a:avLst/>
                          </a:prstGeom>
                          <a:solidFill>
                            <a:schemeClr val="bg1">
                              <a:lumMod val="50000"/>
                            </a:schemeClr>
                          </a:solidFill>
                          <a:ln w="9525">
                            <a:solidFill>
                              <a:srgbClr val="000000"/>
                            </a:solidFill>
                            <a:miter lim="800000"/>
                            <a:headEnd/>
                            <a:tailEnd/>
                          </a:ln>
                        </wps:spPr>
                        <wps:txbx>
                          <w:txbxContent>
                            <w:p w14:paraId="5A64C0A4"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wps:txbx>
                        <wps:bodyPr rot="0" vert="horz" wrap="square" lIns="74295" tIns="36000" rIns="74295" bIns="8890" anchor="t" anchorCtr="0" upright="1">
                          <a:noAutofit/>
                        </wps:bodyPr>
                      </wps:wsp>
                      <wps:wsp>
                        <wps:cNvPr id="1501" name="Rectangle 61"/>
                        <wps:cNvSpPr>
                          <a:spLocks noChangeArrowheads="1"/>
                        </wps:cNvSpPr>
                        <wps:spPr bwMode="auto">
                          <a:xfrm>
                            <a:off x="1687195" y="3542030"/>
                            <a:ext cx="1524000" cy="260985"/>
                          </a:xfrm>
                          <a:prstGeom prst="rect">
                            <a:avLst/>
                          </a:prstGeom>
                          <a:solidFill>
                            <a:schemeClr val="bg1">
                              <a:lumMod val="50000"/>
                            </a:schemeClr>
                          </a:solidFill>
                          <a:ln w="9525">
                            <a:solidFill>
                              <a:srgbClr val="000000"/>
                            </a:solidFill>
                            <a:miter lim="800000"/>
                            <a:headEnd/>
                            <a:tailEnd/>
                          </a:ln>
                        </wps:spPr>
                        <wps:txbx>
                          <w:txbxContent>
                            <w:p w14:paraId="236774E5"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wps:txbx>
                        <wps:bodyPr rot="0" vert="horz" wrap="square" lIns="0" tIns="36000" rIns="0" bIns="0" anchor="t" anchorCtr="0" upright="1">
                          <a:noAutofit/>
                        </wps:bodyPr>
                      </wps:wsp>
                      <wps:wsp>
                        <wps:cNvPr id="1513" name="Rectangle 61"/>
                        <wps:cNvSpPr>
                          <a:spLocks noChangeArrowheads="1"/>
                        </wps:cNvSpPr>
                        <wps:spPr bwMode="auto">
                          <a:xfrm>
                            <a:off x="1687195" y="4150995"/>
                            <a:ext cx="1524000" cy="260985"/>
                          </a:xfrm>
                          <a:prstGeom prst="rect">
                            <a:avLst/>
                          </a:prstGeom>
                          <a:solidFill>
                            <a:schemeClr val="bg1">
                              <a:lumMod val="50000"/>
                            </a:schemeClr>
                          </a:solidFill>
                          <a:ln w="9525">
                            <a:solidFill>
                              <a:srgbClr val="000000"/>
                            </a:solidFill>
                            <a:miter lim="800000"/>
                            <a:headEnd/>
                            <a:tailEnd/>
                          </a:ln>
                        </wps:spPr>
                        <wps:txbx>
                          <w:txbxContent>
                            <w:p w14:paraId="31BBF6BF"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wps:txbx>
                        <wps:bodyPr rot="0" vert="horz" wrap="square" lIns="0" tIns="36000" rIns="0" bIns="0" anchor="t" anchorCtr="0" upright="1">
                          <a:noAutofit/>
                        </wps:bodyPr>
                      </wps:wsp>
                      <wps:wsp>
                        <wps:cNvPr id="1524" name="Rectangle 61"/>
                        <wps:cNvSpPr>
                          <a:spLocks noChangeArrowheads="1"/>
                        </wps:cNvSpPr>
                        <wps:spPr bwMode="auto">
                          <a:xfrm>
                            <a:off x="4036695" y="4150995"/>
                            <a:ext cx="1524000" cy="260985"/>
                          </a:xfrm>
                          <a:prstGeom prst="rect">
                            <a:avLst/>
                          </a:prstGeom>
                          <a:solidFill>
                            <a:schemeClr val="bg1">
                              <a:lumMod val="50000"/>
                            </a:schemeClr>
                          </a:solidFill>
                          <a:ln w="9525">
                            <a:solidFill>
                              <a:srgbClr val="000000"/>
                            </a:solidFill>
                            <a:miter lim="800000"/>
                            <a:headEnd/>
                            <a:tailEnd/>
                          </a:ln>
                        </wps:spPr>
                        <wps:txbx>
                          <w:txbxContent>
                            <w:p w14:paraId="7B9985E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1534" name="Rectangle 61"/>
                        <wps:cNvSpPr>
                          <a:spLocks noChangeArrowheads="1"/>
                        </wps:cNvSpPr>
                        <wps:spPr bwMode="auto">
                          <a:xfrm>
                            <a:off x="4036695" y="3542030"/>
                            <a:ext cx="1524000" cy="260985"/>
                          </a:xfrm>
                          <a:prstGeom prst="rect">
                            <a:avLst/>
                          </a:prstGeom>
                          <a:solidFill>
                            <a:schemeClr val="bg1">
                              <a:lumMod val="50000"/>
                            </a:schemeClr>
                          </a:solidFill>
                          <a:ln w="9525">
                            <a:solidFill>
                              <a:srgbClr val="000000"/>
                            </a:solidFill>
                            <a:miter lim="800000"/>
                            <a:headEnd/>
                            <a:tailEnd/>
                          </a:ln>
                        </wps:spPr>
                        <wps:txbx>
                          <w:txbxContent>
                            <w:p w14:paraId="1226031D"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wps:txbx>
                        <wps:bodyPr rot="0" vert="horz" wrap="square" lIns="0" tIns="36000" rIns="0" bIns="0" anchor="t" anchorCtr="0" upright="1">
                          <a:noAutofit/>
                        </wps:bodyPr>
                      </wps:wsp>
                      <wps:wsp>
                        <wps:cNvPr id="1580" name="Rectangle 60"/>
                        <wps:cNvSpPr>
                          <a:spLocks noChangeArrowheads="1"/>
                        </wps:cNvSpPr>
                        <wps:spPr bwMode="auto">
                          <a:xfrm>
                            <a:off x="1496695" y="5455920"/>
                            <a:ext cx="1905000" cy="608987"/>
                          </a:xfrm>
                          <a:prstGeom prst="rect">
                            <a:avLst/>
                          </a:prstGeom>
                          <a:solidFill>
                            <a:schemeClr val="bg1">
                              <a:lumMod val="50000"/>
                            </a:schemeClr>
                          </a:solidFill>
                          <a:ln w="9525">
                            <a:solidFill>
                              <a:srgbClr val="000000"/>
                            </a:solidFill>
                            <a:miter lim="800000"/>
                            <a:headEnd/>
                            <a:tailEnd/>
                          </a:ln>
                        </wps:spPr>
                        <wps:txbx>
                          <w:txbxContent>
                            <w:p w14:paraId="03D12A61"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wps:txbx>
                        <wps:bodyPr rot="0" vert="horz" wrap="square" lIns="74295" tIns="36000" rIns="74295" bIns="8890" anchor="t" anchorCtr="0" upright="1">
                          <a:noAutofit/>
                        </wps:bodyPr>
                      </wps:wsp>
                      <wps:wsp>
                        <wps:cNvPr id="1591" name="Rectangle 60"/>
                        <wps:cNvSpPr>
                          <a:spLocks noChangeArrowheads="1"/>
                        </wps:cNvSpPr>
                        <wps:spPr bwMode="auto">
                          <a:xfrm>
                            <a:off x="1496695" y="4846955"/>
                            <a:ext cx="1905000" cy="608987"/>
                          </a:xfrm>
                          <a:prstGeom prst="rect">
                            <a:avLst/>
                          </a:prstGeom>
                          <a:solidFill>
                            <a:schemeClr val="bg1">
                              <a:lumMod val="50000"/>
                            </a:schemeClr>
                          </a:solidFill>
                          <a:ln w="9525">
                            <a:solidFill>
                              <a:srgbClr val="000000"/>
                            </a:solidFill>
                            <a:miter lim="800000"/>
                            <a:headEnd/>
                            <a:tailEnd/>
                          </a:ln>
                        </wps:spPr>
                        <wps:txbx>
                          <w:txbxContent>
                            <w:p w14:paraId="40EBDBBF"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wps:txbx>
                        <wps:bodyPr rot="0" vert="horz" wrap="square" lIns="74295" tIns="36000" rIns="74295" bIns="8890" anchor="t" anchorCtr="0" upright="1">
                          <a:noAutofit/>
                        </wps:bodyPr>
                      </wps:wsp>
                      <wps:wsp>
                        <wps:cNvPr id="1604" name="Rectangle 61"/>
                        <wps:cNvSpPr>
                          <a:spLocks noChangeArrowheads="1"/>
                        </wps:cNvSpPr>
                        <wps:spPr bwMode="auto">
                          <a:xfrm>
                            <a:off x="1687195" y="5107940"/>
                            <a:ext cx="1524000" cy="260985"/>
                          </a:xfrm>
                          <a:prstGeom prst="rect">
                            <a:avLst/>
                          </a:prstGeom>
                          <a:solidFill>
                            <a:schemeClr val="bg1">
                              <a:lumMod val="50000"/>
                            </a:schemeClr>
                          </a:solidFill>
                          <a:ln w="9525">
                            <a:solidFill>
                              <a:srgbClr val="000000"/>
                            </a:solidFill>
                            <a:miter lim="800000"/>
                            <a:headEnd/>
                            <a:tailEnd/>
                          </a:ln>
                        </wps:spPr>
                        <wps:txbx>
                          <w:txbxContent>
                            <w:p w14:paraId="20030A5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wps:txbx>
                        <wps:bodyPr rot="0" vert="horz" wrap="square" lIns="0" tIns="36000" rIns="0" bIns="0" anchor="t" anchorCtr="0" upright="1">
                          <a:noAutofit/>
                        </wps:bodyPr>
                      </wps:wsp>
                      <wps:wsp>
                        <wps:cNvPr id="1613" name="Rectangle 61"/>
                        <wps:cNvSpPr>
                          <a:spLocks noChangeArrowheads="1"/>
                        </wps:cNvSpPr>
                        <wps:spPr bwMode="auto">
                          <a:xfrm>
                            <a:off x="1687195" y="5716905"/>
                            <a:ext cx="1524000" cy="260985"/>
                          </a:xfrm>
                          <a:prstGeom prst="rect">
                            <a:avLst/>
                          </a:prstGeom>
                          <a:solidFill>
                            <a:schemeClr val="bg1">
                              <a:lumMod val="50000"/>
                            </a:schemeClr>
                          </a:solidFill>
                          <a:ln w="9525">
                            <a:solidFill>
                              <a:srgbClr val="000000"/>
                            </a:solidFill>
                            <a:miter lim="800000"/>
                            <a:headEnd/>
                            <a:tailEnd/>
                          </a:ln>
                        </wps:spPr>
                        <wps:txbx>
                          <w:txbxContent>
                            <w:p w14:paraId="370FA558"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wps:txbx>
                        <wps:bodyPr rot="0" vert="horz" wrap="square" lIns="0" tIns="36000" rIns="0" bIns="0" anchor="t" anchorCtr="0" upright="1">
                          <a:noAutofit/>
                        </wps:bodyPr>
                      </wps:wsp>
                      <wps:wsp>
                        <wps:cNvPr id="1633" name="Rectangle 61"/>
                        <wps:cNvSpPr>
                          <a:spLocks noChangeArrowheads="1"/>
                        </wps:cNvSpPr>
                        <wps:spPr bwMode="auto">
                          <a:xfrm>
                            <a:off x="4036695" y="5107940"/>
                            <a:ext cx="1524000" cy="260985"/>
                          </a:xfrm>
                          <a:prstGeom prst="rect">
                            <a:avLst/>
                          </a:prstGeom>
                          <a:solidFill>
                            <a:schemeClr val="bg1">
                              <a:lumMod val="50000"/>
                            </a:schemeClr>
                          </a:solidFill>
                          <a:ln w="9525">
                            <a:solidFill>
                              <a:srgbClr val="000000"/>
                            </a:solidFill>
                            <a:miter lim="800000"/>
                            <a:headEnd/>
                            <a:tailEnd/>
                          </a:ln>
                        </wps:spPr>
                        <wps:txbx>
                          <w:txbxContent>
                            <w:p w14:paraId="305EF36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wps:txbx>
                        <wps:bodyPr rot="0" vert="horz" wrap="square" lIns="0" tIns="36000" rIns="0" bIns="0" anchor="t" anchorCtr="0" upright="1">
                          <a:noAutofit/>
                        </wps:bodyPr>
                      </wps:wsp>
                      <wps:wsp>
                        <wps:cNvPr id="1635" name="Rectangle 61"/>
                        <wps:cNvSpPr>
                          <a:spLocks noChangeArrowheads="1"/>
                        </wps:cNvSpPr>
                        <wps:spPr bwMode="auto">
                          <a:xfrm>
                            <a:off x="4036695" y="5716905"/>
                            <a:ext cx="1524000" cy="260985"/>
                          </a:xfrm>
                          <a:prstGeom prst="rect">
                            <a:avLst/>
                          </a:prstGeom>
                          <a:solidFill>
                            <a:schemeClr val="bg1">
                              <a:lumMod val="50000"/>
                            </a:schemeClr>
                          </a:solidFill>
                          <a:ln w="9525">
                            <a:solidFill>
                              <a:srgbClr val="000000"/>
                            </a:solidFill>
                            <a:miter lim="800000"/>
                            <a:headEnd/>
                            <a:tailEnd/>
                          </a:ln>
                        </wps:spPr>
                        <wps:txbx>
                          <w:txbxContent>
                            <w:p w14:paraId="210EA6CE"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wps:txbx>
                        <wps:bodyPr rot="0" vert="horz" wrap="square" lIns="0" tIns="36000" rIns="0" bIns="0" anchor="t" anchorCtr="0" upright="1">
                          <a:noAutofit/>
                        </wps:bodyPr>
                      </wps:wsp>
                      <wps:wsp>
                        <wps:cNvPr id="3534" name="AutoShape 84"/>
                        <wps:cNvCnPr>
                          <a:cxnSpLocks noChangeShapeType="1"/>
                          <a:stCxn id="1534" idx="1"/>
                          <a:endCxn id="1501" idx="3"/>
                        </wps:cNvCnPr>
                        <wps:spPr bwMode="auto">
                          <a:xfrm flipH="1">
                            <a:off x="3211195" y="3672523"/>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48" name="AutoShape 84"/>
                        <wps:cNvCnPr>
                          <a:cxnSpLocks noChangeShapeType="1"/>
                          <a:stCxn id="1633" idx="1"/>
                          <a:endCxn id="1604" idx="3"/>
                        </wps:cNvCnPr>
                        <wps:spPr bwMode="auto">
                          <a:xfrm flipH="1">
                            <a:off x="3211195" y="5238433"/>
                            <a:ext cx="825500" cy="0"/>
                          </a:xfrm>
                          <a:prstGeom prst="straightConnector1">
                            <a:avLst/>
                          </a:prstGeom>
                          <a:noFill/>
                          <a:ln w="25400">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AFA5FC" id="_x0000_s1446" editas="canvas" style="width:479.25pt;height:488.5pt;mso-position-horizontal-relative:char;mso-position-vertical-relative:line" coordsize="60864,6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">
                <v:shape id="_x0000_s1447" type="#_x0000_t75" style="position:absolute;width:60864;height:62039;visibility:visible;mso-wrap-style:square">
                  <v:fill o:detectmouseclick="t"/>
                  <v:path o:connecttype="none"/>
                </v:shape>
                <v:rect id="Rectangle 60" o:spid="_x0000_s1448" style="position:absolute;left:14966;top:2038;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" filled="f">
                  <v:textbox inset="5.85pt,1mm,5.85pt,.7pt">
                    <w:txbxContent>
                      <w:p w14:paraId="154C25D0"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v:textbox>
                </v:rect>
                <v:rect id="Rectangle 60" o:spid="_x0000_s1449" style="position:absolute;left:14994;top:8127;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" filled="f">
                  <v:textbox inset="5.85pt,1mm,5.85pt,.7pt">
                    <w:txbxContent>
                      <w:p w14:paraId="0996D146"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v:textbox>
                </v:rect>
                <v:rect id="Rectangle 75" o:spid="_x0000_s1450" style="position:absolute;left:17004;top:26348;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" filled="f" stroked="f">
                  <v:textbox inset="5.85pt,.7pt,5.85pt,.7pt"/>
                </v:rect>
                <v:rect id="Rectangle 76" o:spid="_x0000_s1451" style="position:absolute;left:28269;top:26348;width:30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" filled="f" stroked="f">
                  <v:textbox inset="5.85pt,.7pt,5.85pt,.7pt"/>
                </v:rect>
                <v:shape id="AutoShape 84" o:spid="_x0000_s1452" type="#_x0000_t32" style="position:absolute;left:32111;top:5953;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" strokeweight="2pt">
                  <v:stroke endarrow="block"/>
                </v:shape>
                <v:rect id="Rectangle 61" o:spid="_x0000_s1453" style="position:absolute;left:16871;top:4648;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" fillcolor="white [3212]">
                  <v:textbox inset="0,1mm,0,0">
                    <w:txbxContent>
                      <w:p w14:paraId="308A74F1"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v:textbox>
                </v:rect>
                <v:rect id="Rectangle 61" o:spid="_x0000_s1454" style="position:absolute;left:16899;top:10247;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" fillcolor="white [3212]">
                  <v:textbox inset="0,1mm,0,0">
                    <w:txbxContent>
                      <w:p w14:paraId="1C98CEAA"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v:textbox>
                </v:rect>
                <v:rect id="Rectangle 61" o:spid="_x0000_s1455" style="position:absolute;left:40366;top:4648;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" fillcolor="white [3212]">
                  <v:textbox inset="0,1mm,0,0">
                    <w:txbxContent>
                      <w:p w14:paraId="1A1096B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v:textbox>
                </v:rect>
                <v:rect id="Rectangle 61" o:spid="_x0000_s1456" style="position:absolute;left:40394;top:10247;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" fillcolor="white [3212]">
                  <v:textbox inset="0,1mm,0,0">
                    <w:txbxContent>
                      <w:p w14:paraId="6FB76482"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v:textbox>
                </v:rect>
                <v:shape id="AutoShape 84" o:spid="_x0000_s1457" type="#_x0000_t32" style="position:absolute;left:32139;top:11552;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" strokeweight="2pt">
                  <v:stroke endarrow="block"/>
                </v:shape>
                <v:shape id="AutoShape 74" o:spid="_x0000_s1458" type="#_x0000_t32" style="position:absolute;left:3564;top:15467;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">
                  <v:stroke dashstyle="dash"/>
                </v:shape>
                <v:shape id="AutoShape 84" o:spid="_x0000_s1459" type="#_x0000_t32" style="position:absolute;left:32111;top:27155;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" strokeweight="2pt">
                  <v:stroke dashstyle="1 1"/>
                </v:shape>
                <v:rect id="Rectangle 78" o:spid="_x0000_s1460" style="position:absolute;left:1985;top:678;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" filled="f" fillcolor="#cff" stroked="f">
                  <v:fill rotate="t" angle="45" focus="100%" type="gradient"/>
                  <v:textbox inset="5.85pt,.7pt,5.85pt,.7pt">
                    <w:txbxContent>
                      <w:p w14:paraId="7CBBE635" w14:textId="77777777" w:rsidR="00DA6107" w:rsidRDefault="00DA6107" w:rsidP="0013542D">
                        <w:pPr>
                          <w:pStyle w:val="NormalWeb"/>
                          <w:spacing w:after="80"/>
                        </w:pPr>
                        <w:r>
                          <w:rPr>
                            <w:rFonts w:ascii="Arial" w:hAnsi="Arial" w:cs="Arial"/>
                            <w:sz w:val="20"/>
                            <w:szCs w:val="20"/>
                          </w:rPr>
                          <w:t>Scene 1</w:t>
                        </w:r>
                      </w:p>
                    </w:txbxContent>
                  </v:textbox>
                </v:rect>
                <v:rect id="Rectangle 78" o:spid="_x0000_s1461" style="position:absolute;left:1659;top:16338;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" filled="f" fillcolor="#cff" stroked="f">
                  <v:fill rotate="t" angle="45" focus="100%" type="gradient"/>
                  <v:textbox inset="5.85pt,.7pt,5.85pt,.7pt">
                    <w:txbxContent>
                      <w:p w14:paraId="51AFC7D6" w14:textId="77777777" w:rsidR="00DA6107" w:rsidRDefault="00DA6107" w:rsidP="0013542D">
                        <w:pPr>
                          <w:pStyle w:val="NormalWeb"/>
                          <w:spacing w:after="80"/>
                        </w:pPr>
                        <w:r>
                          <w:rPr>
                            <w:rFonts w:ascii="Arial" w:hAnsi="Arial" w:cs="Arial"/>
                            <w:sz w:val="20"/>
                            <w:szCs w:val="20"/>
                          </w:rPr>
                          <w:t>Scene 2</w:t>
                        </w:r>
                      </w:p>
                    </w:txbxContent>
                  </v:textbox>
                </v:rect>
                <v:shape id="AutoShape 74" o:spid="_x0000_s1462" type="#_x0000_t32" style="position:absolute;left:4199;top:31127;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">
                  <v:stroke dashstyle="dash"/>
                </v:shape>
                <v:shape id="AutoShape 84" o:spid="_x0000_s1463" type="#_x0000_t32" style="position:absolute;left:32111;top:42814;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" strokeweight="2pt">
                  <v:stroke dashstyle="1 1"/>
                </v:shape>
                <v:rect id="Rectangle 78" o:spid="_x0000_s1464" style="position:absolute;left:2297;top:31996;width:1237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" filled="f" fillcolor="#cff" stroked="f">
                  <v:fill rotate="t" angle="45" focus="100%" type="gradient"/>
                  <v:textbox inset="5.85pt,.7pt,5.85pt,.7pt">
                    <w:txbxContent>
                      <w:p w14:paraId="08C8D258" w14:textId="77777777" w:rsidR="00DA6107" w:rsidRDefault="00DA6107" w:rsidP="0013542D">
                        <w:pPr>
                          <w:pStyle w:val="NormalWeb"/>
                          <w:spacing w:after="80"/>
                        </w:pPr>
                        <w:r>
                          <w:rPr>
                            <w:rFonts w:ascii="Arial" w:hAnsi="Arial" w:cs="Arial"/>
                            <w:sz w:val="20"/>
                            <w:szCs w:val="20"/>
                          </w:rPr>
                          <w:t>Scene 3</w:t>
                        </w:r>
                      </w:p>
                    </w:txbxContent>
                  </v:textbox>
                </v:rect>
                <v:shape id="AutoShape 74" o:spid="_x0000_s1465" type="#_x0000_t32" style="position:absolute;left:4834;top:46664;width:53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">
                  <v:stroke dashstyle="dash"/>
                </v:shape>
                <v:rect id="Rectangle 78" o:spid="_x0000_s1466" style="position:absolute;left:2294;top:47535;width:1237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" filled="f" fillcolor="#cff" stroked="f">
                  <v:fill rotate="t" angle="45" focus="100%" type="gradient"/>
                  <v:textbox inset="5.85pt,.7pt,5.85pt,.7pt">
                    <w:txbxContent>
                      <w:p w14:paraId="24B9FFE3" w14:textId="77777777" w:rsidR="00DA6107" w:rsidRDefault="00DA6107" w:rsidP="0013542D">
                        <w:pPr>
                          <w:pStyle w:val="NormalWeb"/>
                          <w:spacing w:after="80"/>
                        </w:pPr>
                        <w:r>
                          <w:rPr>
                            <w:rFonts w:ascii="Arial" w:hAnsi="Arial" w:cs="Arial"/>
                            <w:sz w:val="20"/>
                            <w:szCs w:val="20"/>
                          </w:rPr>
                          <w:t>Scene 4</w:t>
                        </w:r>
                      </w:p>
                    </w:txbxContent>
                  </v:textbox>
                </v:rect>
                <v:shape id="AutoShape 84" o:spid="_x0000_s1467" type="#_x0000_t32" style="position:absolute;left:32139;top:58407;width:82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" strokeweight="2pt">
                  <v:stroke dashstyle="1 1"/>
                </v:shape>
                <v:shape id="下矢印 3560" o:spid="_x0000_s1468" type="#_x0000_t67" style="position:absolute;left:7125;top:12764;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" adj="10800" fillcolor="white [3212]" strokecolor="black [3213]" strokeweight="1pt"/>
                <v:shape id="下矢印 3561" o:spid="_x0000_s1469" type="#_x0000_t67" style="position:absolute;left:7374;top:28394;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" adj="10800" fillcolor="white [3212]" strokecolor="black [3213]" strokeweight="1pt"/>
                <v:shape id="下矢印 3562" o:spid="_x0000_s1470" type="#_x0000_t67" style="position:absolute;left:8009;top:44054;width:4572;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" adj="10800" fillcolor="white [3212]" strokecolor="black [3213]" strokeweight="1pt"/>
                <v:group id="グループ化 3607" o:spid="_x0000_s1471" style="position:absolute;left:41573;top:678;width:15331;height:3904" coordorigin="41636,370" coordsize="15331,3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">
                  <v:rect id="Rectangle 78" o:spid="_x0000_s1472" style="position:absolute;left:41636;top:370;width:15332;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" filled="f" fillcolor="#cff" stroked="f">
                    <v:fill rotate="t" angle="45" focus="100%" type="gradient"/>
                    <v:textbox inset="0,0,1mm,0">
                      <w:txbxContent>
                        <w:p w14:paraId="54013151" w14:textId="77777777" w:rsidR="00DA6107" w:rsidRPr="00C76266" w:rsidRDefault="00DA6107" w:rsidP="0013542D">
                          <w:pPr>
                            <w:pStyle w:val="NormalWeb"/>
                            <w:spacing w:after="80"/>
                            <w:rPr>
                              <w:rFonts w:ascii="Arial" w:hAnsi="Arial" w:cs="Arial"/>
                              <w:sz w:val="20"/>
                              <w:szCs w:val="20"/>
                            </w:rPr>
                          </w:pPr>
                          <w:r>
                            <w:rPr>
                              <w:rFonts w:ascii="Arial" w:hAnsi="Arial" w:cs="Arial"/>
                              <w:sz w:val="20"/>
                              <w:szCs w:val="20"/>
                            </w:rPr>
                            <w:t>Parent</w:t>
                          </w:r>
                          <w:r>
                            <w:rPr>
                              <w:rFonts w:ascii="Arial" w:hAnsi="Arial" w:cs="Arial" w:hint="eastAsia"/>
                              <w:sz w:val="20"/>
                              <w:szCs w:val="20"/>
                            </w:rPr>
                            <w:t>：</w:t>
                          </w:r>
                          <w:r>
                            <w:rPr>
                              <w:rFonts w:ascii="Arial" w:hAnsi="Arial" w:cs="Arial" w:hint="eastAsia"/>
                              <w:sz w:val="20"/>
                              <w:szCs w:val="20"/>
                            </w:rPr>
                            <w:t xml:space="preserve">Power </w:t>
                          </w:r>
                          <w:r>
                            <w:rPr>
                              <w:rFonts w:ascii="Arial" w:hAnsi="Arial" w:cs="Arial"/>
                              <w:sz w:val="20"/>
                              <w:szCs w:val="20"/>
                            </w:rPr>
                            <w:t>domain B</w:t>
                          </w:r>
                        </w:p>
                      </w:txbxContent>
                    </v:textbox>
                  </v:rect>
                  <v:rect id="Rectangle 78" o:spid="_x0000_s1473" style="position:absolute;left:42525;top:1784;width:13970;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" filled="f" fillcolor="#cff" stroked="f">
                    <v:fill rotate="t" angle="45" focus="100%" type="gradient"/>
                    <v:textbox inset="0,0,1mm,0">
                      <w:txbxContent>
                        <w:p w14:paraId="0C8AD340" w14:textId="77777777" w:rsidR="00DA6107" w:rsidRPr="00C76266" w:rsidRDefault="00DA6107" w:rsidP="0013542D">
                          <w:pPr>
                            <w:pStyle w:val="NormalWeb"/>
                            <w:spacing w:after="80"/>
                            <w:rPr>
                              <w:rFonts w:ascii="Arial" w:hAnsi="Arial" w:cs="Arial"/>
                              <w:sz w:val="20"/>
                              <w:szCs w:val="20"/>
                            </w:rPr>
                          </w:pPr>
                          <w:r>
                            <w:rPr>
                              <w:rFonts w:ascii="Arial" w:hAnsi="Arial" w:cs="Arial"/>
                              <w:sz w:val="20"/>
                              <w:szCs w:val="20"/>
                            </w:rPr>
                            <w:t>Child</w:t>
                          </w:r>
                          <w:r>
                            <w:rPr>
                              <w:rFonts w:ascii="Arial" w:hAnsi="Arial" w:cs="Arial" w:hint="eastAsia"/>
                              <w:sz w:val="20"/>
                              <w:szCs w:val="20"/>
                            </w:rPr>
                            <w:t>：</w:t>
                          </w:r>
                          <w:r>
                            <w:rPr>
                              <w:rFonts w:ascii="Arial" w:hAnsi="Arial" w:cs="Arial"/>
                              <w:sz w:val="20"/>
                              <w:szCs w:val="20"/>
                            </w:rPr>
                            <w:t>Power domain C</w:t>
                          </w:r>
                        </w:p>
                      </w:txbxContent>
                    </v:textbox>
                  </v:rect>
                </v:group>
                <v:rect id="Rectangle 60" o:spid="_x0000_s1474" style="position:absolute;left:14966;top:23241;width:19050;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" filled="f">
                  <v:textbox inset="5.85pt,1mm,5.85pt,.7pt">
                    <w:txbxContent>
                      <w:p w14:paraId="06FB479D"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v:textbox>
                </v:rect>
                <v:rect id="Rectangle 60" o:spid="_x0000_s1475" style="position:absolute;left:14966;top:17151;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" filled="f">
                  <v:textbox inset="5.85pt,1mm,5.85pt,.7pt">
                    <w:txbxContent>
                      <w:p w14:paraId="50B217B7"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v:textbox>
                </v:rect>
                <v:rect id="Rectangle 61" o:spid="_x0000_s1476" style="position:absolute;left:16871;top:19761;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" fillcolor="white [3212]">
                  <v:textbox inset="0,1mm,0,0">
                    <w:txbxContent>
                      <w:p w14:paraId="7634F2B2"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v:textbox>
                </v:rect>
                <v:rect id="Rectangle 61" o:spid="_x0000_s1477" style="position:absolute;left:16871;top:25850;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" fillcolor="#7f7f7f [1612]">
                  <v:textbox inset="0,1mm,0,0">
                    <w:txbxContent>
                      <w:p w14:paraId="4E2DED7C"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v:textbox>
                </v:rect>
                <v:rect id="Rectangle 61" o:spid="_x0000_s1478" style="position:absolute;left:40366;top:25850;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" fillcolor="#7f7f7f [1612]">
                  <v:textbox inset="0,1mm,0,0">
                    <w:txbxContent>
                      <w:p w14:paraId="3D04407E"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v:textbox>
                </v:rect>
                <v:rect id="Rectangle 61" o:spid="_x0000_s1479" style="position:absolute;left:40366;top:19761;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" fillcolor="white [3212]">
                  <v:textbox inset="0,1mm,0,0">
                    <w:txbxContent>
                      <w:p w14:paraId="73DBCC0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v:textbox>
                </v:rect>
                <v:shape id="AutoShape 84" o:spid="_x0000_s1480" type="#_x0000_t32" style="position:absolute;left:32111;top:21066;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" strokeweight="2pt">
                  <v:stroke endarrow="block"/>
                </v:shape>
                <v:rect id="Rectangle 60" o:spid="_x0000_s1481" style="position:absolute;left:14966;top:38900;width:19050;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" filled="f">
                  <v:textbox inset="5.85pt,1mm,5.85pt,.7pt">
                    <w:txbxContent>
                      <w:p w14:paraId="0E39C4B1"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v:textbox>
                </v:rect>
                <v:rect id="Rectangle 60" o:spid="_x0000_s1482" style="position:absolute;left:14966;top:32810;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" fillcolor="#7f7f7f [1612]">
                  <v:textbox inset="5.85pt,1mm,5.85pt,.7pt">
                    <w:txbxContent>
                      <w:p w14:paraId="5A64C0A4"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v:textbox>
                </v:rect>
                <v:rect id="Rectangle 61" o:spid="_x0000_s1483" style="position:absolute;left:16871;top:35420;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" fillcolor="#7f7f7f [1612]">
                  <v:textbox inset="0,1mm,0,0">
                    <w:txbxContent>
                      <w:p w14:paraId="236774E5"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v:textbox>
                </v:rect>
                <v:rect id="Rectangle 61" o:spid="_x0000_s1484" style="position:absolute;left:16871;top:4150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" fillcolor="#7f7f7f [1612]">
                  <v:textbox inset="0,1mm,0,0">
                    <w:txbxContent>
                      <w:p w14:paraId="31BBF6BF"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v:textbox>
                </v:rect>
                <v:rect id="Rectangle 61" o:spid="_x0000_s1485" style="position:absolute;left:40366;top:4150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" fillcolor="#7f7f7f [1612]">
                  <v:textbox inset="0,1mm,0,0">
                    <w:txbxContent>
                      <w:p w14:paraId="7B9985E3"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v:textbox>
                </v:rect>
                <v:rect id="Rectangle 61" o:spid="_x0000_s1486" style="position:absolute;left:40366;top:35420;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" fillcolor="#7f7f7f [1612]">
                  <v:textbox inset="0,1mm,0,0">
                    <w:txbxContent>
                      <w:p w14:paraId="1226031D"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v:textbox>
                </v:rect>
                <v:rect id="Rectangle 60" o:spid="_x0000_s1487" style="position:absolute;left:14966;top:54559;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" fillcolor="#7f7f7f [1612]">
                  <v:textbox inset="5.85pt,1mm,5.85pt,.7pt">
                    <w:txbxContent>
                      <w:p w14:paraId="03D12A61"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B</w:t>
                        </w:r>
                      </w:p>
                    </w:txbxContent>
                  </v:textbox>
                </v:rect>
                <v:rect id="Rectangle 60" o:spid="_x0000_s1488" style="position:absolute;left:14966;top:48469;width:19050;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" fillcolor="#7f7f7f [1612]">
                  <v:textbox inset="5.85pt,1mm,5.85pt,.7pt">
                    <w:txbxContent>
                      <w:p w14:paraId="40EBDBBF" w14:textId="77777777" w:rsidR="00DA6107" w:rsidRPr="006744AB" w:rsidRDefault="00DA6107" w:rsidP="0013542D">
                        <w:pPr>
                          <w:rPr>
                            <w:rFonts w:asciiTheme="majorHAnsi" w:hAnsiTheme="majorHAnsi" w:cstheme="majorHAnsi"/>
                            <w:lang w:eastAsia="ja-JP"/>
                          </w:rPr>
                        </w:pPr>
                        <w:r>
                          <w:rPr>
                            <w:rFonts w:asciiTheme="majorHAnsi" w:hAnsiTheme="majorHAnsi" w:cstheme="majorHAnsi" w:hint="eastAsia"/>
                            <w:lang w:eastAsia="ja-JP"/>
                          </w:rPr>
                          <w:t xml:space="preserve">Power domain </w:t>
                        </w:r>
                        <w:r>
                          <w:rPr>
                            <w:rFonts w:asciiTheme="majorHAnsi" w:hAnsiTheme="majorHAnsi" w:cstheme="majorHAnsi"/>
                            <w:lang w:eastAsia="ja-JP"/>
                          </w:rPr>
                          <w:t>C</w:t>
                        </w:r>
                      </w:p>
                    </w:txbxContent>
                  </v:textbox>
                </v:rect>
                <v:rect id="Rectangle 61" o:spid="_x0000_s1489" style="position:absolute;left:16871;top:5107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" fillcolor="#7f7f7f [1612]">
                  <v:textbox inset="0,1mm,0,0">
                    <w:txbxContent>
                      <w:p w14:paraId="20030A5B"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Module 5</w:t>
                        </w:r>
                      </w:p>
                    </w:txbxContent>
                  </v:textbox>
                </v:rect>
                <v:rect id="Rectangle 61" o:spid="_x0000_s1490" style="position:absolute;left:16871;top:57169;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" fillcolor="#7f7f7f [1612]">
                  <v:textbox inset="0,1mm,0,0">
                    <w:txbxContent>
                      <w:p w14:paraId="370FA558"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Module </w:t>
                        </w:r>
                        <w:r>
                          <w:rPr>
                            <w:rFonts w:asciiTheme="majorHAnsi" w:hAnsiTheme="majorHAnsi" w:cstheme="majorHAnsi"/>
                            <w:lang w:eastAsia="ja-JP"/>
                          </w:rPr>
                          <w:t>4</w:t>
                        </w:r>
                      </w:p>
                    </w:txbxContent>
                  </v:textbox>
                </v:rect>
                <v:rect id="Rectangle 61" o:spid="_x0000_s1491" style="position:absolute;left:40366;top:51079;width:1524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" fillcolor="#7f7f7f [1612]">
                  <v:textbox inset="0,1mm,0,0">
                    <w:txbxContent>
                      <w:p w14:paraId="305EF36C" w14:textId="77777777" w:rsidR="00DA6107" w:rsidRPr="006744AB" w:rsidRDefault="00DA6107" w:rsidP="0013542D">
                        <w:pPr>
                          <w:jc w:val="center"/>
                          <w:rPr>
                            <w:rFonts w:asciiTheme="majorHAnsi" w:hAnsiTheme="majorHAnsi" w:cstheme="majorHAnsi"/>
                          </w:rPr>
                        </w:pPr>
                        <w:r>
                          <w:rPr>
                            <w:rFonts w:asciiTheme="majorHAnsi" w:hAnsiTheme="majorHAnsi" w:cstheme="majorHAnsi"/>
                          </w:rPr>
                          <w:t>Clock 4</w:t>
                        </w:r>
                      </w:p>
                    </w:txbxContent>
                  </v:textbox>
                </v:rect>
                <v:rect id="Rectangle 61" o:spid="_x0000_s1492" style="position:absolute;left:40366;top:57169;width:1524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" fillcolor="#7f7f7f [1612]">
                  <v:textbox inset="0,1mm,0,0">
                    <w:txbxContent>
                      <w:p w14:paraId="210EA6CE" w14:textId="77777777" w:rsidR="00DA6107" w:rsidRPr="006744AB" w:rsidRDefault="00DA6107" w:rsidP="0013542D">
                        <w:pPr>
                          <w:jc w:val="center"/>
                          <w:rPr>
                            <w:rFonts w:asciiTheme="majorHAnsi" w:hAnsiTheme="majorHAnsi" w:cstheme="majorHAnsi"/>
                            <w:lang w:eastAsia="ja-JP"/>
                          </w:rPr>
                        </w:pPr>
                        <w:r>
                          <w:rPr>
                            <w:rFonts w:asciiTheme="majorHAnsi" w:hAnsiTheme="majorHAnsi" w:cstheme="majorHAnsi"/>
                          </w:rPr>
                          <w:t xml:space="preserve">Clock </w:t>
                        </w:r>
                        <w:r>
                          <w:rPr>
                            <w:rFonts w:asciiTheme="majorHAnsi" w:hAnsiTheme="majorHAnsi" w:cstheme="majorHAnsi"/>
                            <w:lang w:eastAsia="ja-JP"/>
                          </w:rPr>
                          <w:t>3</w:t>
                        </w:r>
                      </w:p>
                    </w:txbxContent>
                  </v:textbox>
                </v:rect>
                <v:shape id="AutoShape 84" o:spid="_x0000_s1493" type="#_x0000_t32" style="position:absolute;left:32111;top:36725;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" strokeweight="2pt">
                  <v:stroke dashstyle="1 1"/>
                </v:shape>
                <v:shape id="AutoShape 84" o:spid="_x0000_s1494" type="#_x0000_t32" style="position:absolute;left:32111;top:52384;width:82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" strokeweight="2pt">
                  <v:stroke dashstyle="1 1"/>
                </v:shape>
                <w10:anchorlock/>
              </v:group>
            </w:pict>
          </mc:Fallback>
        </mc:AlternateContent>
      </w:r>
    </w:p>
    <w:p w14:paraId="34F5D2A2" w14:textId="508BA295" w:rsidR="0013542D" w:rsidRDefault="002A3FE9" w:rsidP="0013542D">
      <w:pPr>
        <w:pStyle w:val="Caption"/>
        <w:jc w:val="center"/>
        <w:rPr>
          <w:lang w:eastAsia="ja-JP"/>
        </w:rPr>
      </w:pPr>
      <w:r>
        <w:rPr>
          <w:rFonts w:hint="eastAsia"/>
          <w:lang w:eastAsia="ja-JP"/>
        </w:rPr>
        <w:t>Figure</w:t>
      </w:r>
      <w:r w:rsidR="0013542D">
        <w:rPr>
          <w:lang w:eastAsia="ja-JP"/>
        </w:rPr>
        <w:t xml:space="preserve"> </w:t>
      </w:r>
      <w:r w:rsidR="0013542D">
        <w:fldChar w:fldCharType="begin"/>
      </w:r>
      <w:r w:rsidR="0013542D">
        <w:rPr>
          <w:lang w:eastAsia="ja-JP"/>
        </w:rPr>
        <w:instrText xml:space="preserve"> STYLEREF 1 \s </w:instrText>
      </w:r>
      <w:r w:rsidR="0013542D">
        <w:fldChar w:fldCharType="separate"/>
      </w:r>
      <w:r w:rsidR="006E676E">
        <w:rPr>
          <w:noProof/>
          <w:lang w:eastAsia="ja-JP"/>
        </w:rPr>
        <w:t>4</w:t>
      </w:r>
      <w:r w:rsidR="0013542D">
        <w:rPr>
          <w:noProof/>
        </w:rPr>
        <w:fldChar w:fldCharType="end"/>
      </w:r>
      <w:r w:rsidR="0013542D">
        <w:rPr>
          <w:lang w:eastAsia="ja-JP"/>
        </w:rPr>
        <w:noBreakHyphen/>
      </w:r>
      <w:r w:rsidR="0013542D">
        <w:fldChar w:fldCharType="begin"/>
      </w:r>
      <w:r w:rsidR="0013542D">
        <w:rPr>
          <w:lang w:eastAsia="ja-JP"/>
        </w:rPr>
        <w:instrText xml:space="preserve"> SEQ Figure \* ARABIC \s 1 </w:instrText>
      </w:r>
      <w:r w:rsidR="0013542D">
        <w:fldChar w:fldCharType="separate"/>
      </w:r>
      <w:r w:rsidR="006E676E">
        <w:rPr>
          <w:noProof/>
          <w:lang w:eastAsia="ja-JP"/>
        </w:rPr>
        <w:t>10</w:t>
      </w:r>
      <w:r w:rsidR="0013542D">
        <w:rPr>
          <w:noProof/>
        </w:rPr>
        <w:fldChar w:fldCharType="end"/>
      </w:r>
      <w:r w:rsidR="0013542D">
        <w:rPr>
          <w:rFonts w:hint="eastAsia"/>
          <w:lang w:eastAsia="ja-JP"/>
        </w:rPr>
        <w:t xml:space="preserve"> </w:t>
      </w:r>
      <w:r w:rsidR="00FA007A">
        <w:rPr>
          <w:lang w:eastAsia="ja-JP"/>
        </w:rPr>
        <w:t>T</w:t>
      </w:r>
      <w:r w:rsidR="00AE334B" w:rsidRPr="00AE334B">
        <w:rPr>
          <w:lang w:eastAsia="ja-JP"/>
        </w:rPr>
        <w:t>he processing of considering the configuration of power domain as example</w:t>
      </w:r>
    </w:p>
    <w:p w14:paraId="559E6A17" w14:textId="77777777" w:rsidR="0013542D" w:rsidRDefault="0013542D" w:rsidP="0013542D">
      <w:pPr>
        <w:rPr>
          <w:lang w:eastAsia="ja-JP"/>
        </w:rPr>
      </w:pPr>
    </w:p>
    <w:p w14:paraId="3958DB02" w14:textId="77777777" w:rsidR="00AE334B" w:rsidRDefault="00AE334B" w:rsidP="009B006D">
      <w:pPr>
        <w:pStyle w:val="ListParagraph"/>
        <w:numPr>
          <w:ilvl w:val="0"/>
          <w:numId w:val="27"/>
        </w:numPr>
        <w:overflowPunct/>
        <w:autoSpaceDE/>
        <w:autoSpaceDN/>
        <w:adjustRightInd/>
        <w:ind w:leftChars="0"/>
        <w:textAlignment w:val="auto"/>
        <w:rPr>
          <w:lang w:eastAsia="ja-JP"/>
        </w:rPr>
      </w:pPr>
      <w:r>
        <w:rPr>
          <w:rFonts w:hint="eastAsia"/>
          <w:lang w:eastAsia="ja-JP"/>
        </w:rPr>
        <w:t>Module 4 belong</w:t>
      </w:r>
      <w:r w:rsidR="00C92222">
        <w:rPr>
          <w:lang w:eastAsia="ja-JP"/>
        </w:rPr>
        <w:t>s</w:t>
      </w:r>
      <w:r>
        <w:rPr>
          <w:rFonts w:hint="eastAsia"/>
          <w:lang w:eastAsia="ja-JP"/>
        </w:rPr>
        <w:t xml:space="preserve"> in Power domain </w:t>
      </w:r>
      <w:r w:rsidR="00C92222">
        <w:rPr>
          <w:lang w:eastAsia="ja-JP"/>
        </w:rPr>
        <w:t>B, Module 5 belongs Power domain C</w:t>
      </w:r>
      <w:r>
        <w:rPr>
          <w:rFonts w:hint="eastAsia"/>
          <w:lang w:eastAsia="ja-JP"/>
        </w:rPr>
        <w:t>.</w:t>
      </w:r>
      <w:r w:rsidR="00C92222">
        <w:rPr>
          <w:rFonts w:hint="eastAsia"/>
          <w:lang w:eastAsia="ja-JP"/>
        </w:rPr>
        <w:t xml:space="preserve"> </w:t>
      </w:r>
      <w:r w:rsidR="00C92222">
        <w:rPr>
          <w:lang w:eastAsia="ja-JP"/>
        </w:rPr>
        <w:t>A</w:t>
      </w:r>
      <w:r w:rsidR="00FA007A">
        <w:rPr>
          <w:lang w:eastAsia="ja-JP"/>
        </w:rPr>
        <w:t>lso, the Power domain has a Par</w:t>
      </w:r>
      <w:r w:rsidR="00C92222">
        <w:rPr>
          <w:lang w:eastAsia="ja-JP"/>
        </w:rPr>
        <w:t>ent-Child relationship, Power domain B is Parent, Power domain C is Child. (Scene 1)</w:t>
      </w:r>
    </w:p>
    <w:p w14:paraId="20D6AFB9" w14:textId="77777777" w:rsidR="006540B5" w:rsidRPr="006540B5" w:rsidRDefault="006540B5" w:rsidP="009B006D">
      <w:pPr>
        <w:pStyle w:val="ListParagraph"/>
        <w:numPr>
          <w:ilvl w:val="0"/>
          <w:numId w:val="27"/>
        </w:numPr>
        <w:ind w:leftChars="0"/>
        <w:rPr>
          <w:lang w:eastAsia="ja-JP"/>
        </w:rPr>
      </w:pPr>
      <w:r>
        <w:rPr>
          <w:rFonts w:hint="eastAsia"/>
          <w:lang w:eastAsia="ja-JP"/>
        </w:rPr>
        <w:lastRenderedPageBreak/>
        <w:t xml:space="preserve">If Module </w:t>
      </w:r>
      <w:r>
        <w:rPr>
          <w:lang w:eastAsia="ja-JP"/>
        </w:rPr>
        <w:t>4</w:t>
      </w:r>
      <w:r>
        <w:rPr>
          <w:rFonts w:hint="eastAsia"/>
          <w:lang w:eastAsia="ja-JP"/>
        </w:rPr>
        <w:t xml:space="preserve"> does not need clock, Clock Framework turns off clock to Module </w:t>
      </w:r>
      <w:r>
        <w:rPr>
          <w:lang w:eastAsia="ja-JP"/>
        </w:rPr>
        <w:t>4</w:t>
      </w:r>
      <w:r>
        <w:rPr>
          <w:rFonts w:hint="eastAsia"/>
          <w:lang w:eastAsia="ja-JP"/>
        </w:rPr>
        <w:t xml:space="preserve">. </w:t>
      </w:r>
      <w:r>
        <w:rPr>
          <w:lang w:eastAsia="ja-JP"/>
        </w:rPr>
        <w:t xml:space="preserve">Power domain B </w:t>
      </w:r>
      <w:r w:rsidR="00C47C3C">
        <w:rPr>
          <w:lang w:eastAsia="ja-JP"/>
        </w:rPr>
        <w:t xml:space="preserve">is </w:t>
      </w:r>
      <w:r w:rsidRPr="006540B5">
        <w:rPr>
          <w:lang w:eastAsia="ja-JP"/>
        </w:rPr>
        <w:t xml:space="preserve">not turned off, because </w:t>
      </w:r>
      <w:r>
        <w:rPr>
          <w:lang w:eastAsia="ja-JP"/>
        </w:rPr>
        <w:t>Power domain C is ON.</w:t>
      </w:r>
      <w:r w:rsidRPr="006540B5">
        <w:rPr>
          <w:lang w:eastAsia="ja-JP"/>
        </w:rPr>
        <w:t xml:space="preserve"> (Scene 2)</w:t>
      </w:r>
    </w:p>
    <w:p w14:paraId="6720176F" w14:textId="77777777" w:rsidR="00B31154" w:rsidRPr="00B31154" w:rsidRDefault="00B31154" w:rsidP="009B006D">
      <w:pPr>
        <w:pStyle w:val="ListParagraph"/>
        <w:numPr>
          <w:ilvl w:val="0"/>
          <w:numId w:val="27"/>
        </w:numPr>
        <w:ind w:leftChars="0"/>
        <w:rPr>
          <w:lang w:eastAsia="ja-JP"/>
        </w:rPr>
      </w:pPr>
      <w:r>
        <w:rPr>
          <w:rFonts w:hint="eastAsia"/>
          <w:lang w:eastAsia="ja-JP"/>
        </w:rPr>
        <w:t xml:space="preserve">If Module </w:t>
      </w:r>
      <w:r>
        <w:rPr>
          <w:lang w:eastAsia="ja-JP"/>
        </w:rPr>
        <w:t>5</w:t>
      </w:r>
      <w:r>
        <w:rPr>
          <w:rFonts w:hint="eastAsia"/>
          <w:lang w:eastAsia="ja-JP"/>
        </w:rPr>
        <w:t xml:space="preserve"> does not need clock, Clock Framework turns off clock to Module </w:t>
      </w:r>
      <w:r>
        <w:rPr>
          <w:lang w:eastAsia="ja-JP"/>
        </w:rPr>
        <w:t>5</w:t>
      </w:r>
      <w:r>
        <w:rPr>
          <w:rFonts w:hint="eastAsia"/>
          <w:lang w:eastAsia="ja-JP"/>
        </w:rPr>
        <w:t xml:space="preserve">. </w:t>
      </w:r>
      <w:r>
        <w:rPr>
          <w:lang w:eastAsia="ja-JP"/>
        </w:rPr>
        <w:t xml:space="preserve">And </w:t>
      </w:r>
      <w:r w:rsidRPr="00B31154">
        <w:rPr>
          <w:lang w:eastAsia="ja-JP"/>
        </w:rPr>
        <w:t xml:space="preserve">Power domain </w:t>
      </w:r>
      <w:r>
        <w:rPr>
          <w:lang w:eastAsia="ja-JP"/>
        </w:rPr>
        <w:t>C</w:t>
      </w:r>
      <w:r w:rsidRPr="00B31154">
        <w:rPr>
          <w:lang w:eastAsia="ja-JP"/>
        </w:rPr>
        <w:t xml:space="preserve"> is turned off, because all clock</w:t>
      </w:r>
      <w:r w:rsidR="00EE6675">
        <w:rPr>
          <w:lang w:eastAsia="ja-JP"/>
        </w:rPr>
        <w:t>s</w:t>
      </w:r>
      <w:r w:rsidRPr="00B31154">
        <w:rPr>
          <w:lang w:eastAsia="ja-JP"/>
        </w:rPr>
        <w:t xml:space="preserve"> of module</w:t>
      </w:r>
      <w:r w:rsidR="00EE6675">
        <w:rPr>
          <w:lang w:eastAsia="ja-JP"/>
        </w:rPr>
        <w:t>s</w:t>
      </w:r>
      <w:r w:rsidRPr="00B31154">
        <w:rPr>
          <w:lang w:eastAsia="ja-JP"/>
        </w:rPr>
        <w:t xml:space="preserve"> w</w:t>
      </w:r>
      <w:r w:rsidR="00D11551">
        <w:rPr>
          <w:lang w:eastAsia="ja-JP"/>
        </w:rPr>
        <w:t>hich belong to</w:t>
      </w:r>
      <w:r w:rsidRPr="00B31154">
        <w:rPr>
          <w:lang w:eastAsia="ja-JP"/>
        </w:rPr>
        <w:t xml:space="preserve"> Power domain </w:t>
      </w:r>
      <w:r>
        <w:rPr>
          <w:lang w:eastAsia="ja-JP"/>
        </w:rPr>
        <w:t>C</w:t>
      </w:r>
      <w:r w:rsidRPr="00B31154">
        <w:rPr>
          <w:lang w:eastAsia="ja-JP"/>
        </w:rPr>
        <w:t xml:space="preserve"> are turned off. (Scene</w:t>
      </w:r>
      <w:r>
        <w:rPr>
          <w:lang w:eastAsia="ja-JP"/>
        </w:rPr>
        <w:t xml:space="preserve"> 3</w:t>
      </w:r>
      <w:r w:rsidRPr="00B31154">
        <w:rPr>
          <w:lang w:eastAsia="ja-JP"/>
        </w:rPr>
        <w:t>)</w:t>
      </w:r>
    </w:p>
    <w:p w14:paraId="552FE540" w14:textId="77777777" w:rsidR="00B31154" w:rsidRPr="00B31154" w:rsidRDefault="00B31154" w:rsidP="009B006D">
      <w:pPr>
        <w:pStyle w:val="ListParagraph"/>
        <w:numPr>
          <w:ilvl w:val="0"/>
          <w:numId w:val="27"/>
        </w:numPr>
        <w:ind w:leftChars="0"/>
        <w:rPr>
          <w:lang w:eastAsia="ja-JP"/>
        </w:rPr>
      </w:pPr>
      <w:r w:rsidRPr="00B31154">
        <w:rPr>
          <w:lang w:eastAsia="ja-JP"/>
        </w:rPr>
        <w:t xml:space="preserve">Power domain </w:t>
      </w:r>
      <w:r>
        <w:rPr>
          <w:lang w:eastAsia="ja-JP"/>
        </w:rPr>
        <w:t>B</w:t>
      </w:r>
      <w:r w:rsidRPr="00B31154">
        <w:rPr>
          <w:lang w:eastAsia="ja-JP"/>
        </w:rPr>
        <w:t xml:space="preserve"> is </w:t>
      </w:r>
      <w:r>
        <w:rPr>
          <w:lang w:eastAsia="ja-JP"/>
        </w:rPr>
        <w:t xml:space="preserve">also </w:t>
      </w:r>
      <w:r w:rsidRPr="00B31154">
        <w:rPr>
          <w:lang w:eastAsia="ja-JP"/>
        </w:rPr>
        <w:t xml:space="preserve">turned off, because Power domain C </w:t>
      </w:r>
      <w:r>
        <w:rPr>
          <w:lang w:eastAsia="ja-JP"/>
        </w:rPr>
        <w:t>is OFF.</w:t>
      </w:r>
      <w:r w:rsidRPr="00B31154">
        <w:rPr>
          <w:lang w:eastAsia="ja-JP"/>
        </w:rPr>
        <w:t xml:space="preserve"> (Scene </w:t>
      </w:r>
      <w:r>
        <w:rPr>
          <w:lang w:eastAsia="ja-JP"/>
        </w:rPr>
        <w:t>4</w:t>
      </w:r>
      <w:r w:rsidRPr="00B31154">
        <w:rPr>
          <w:lang w:eastAsia="ja-JP"/>
        </w:rPr>
        <w:t>)</w:t>
      </w:r>
    </w:p>
    <w:p w14:paraId="297A9F9E" w14:textId="77777777" w:rsidR="00E33690" w:rsidRDefault="00E33690" w:rsidP="009B006D">
      <w:pPr>
        <w:pStyle w:val="ListParagraph"/>
        <w:numPr>
          <w:ilvl w:val="0"/>
          <w:numId w:val="27"/>
        </w:numPr>
        <w:overflowPunct/>
        <w:autoSpaceDE/>
        <w:autoSpaceDN/>
        <w:adjustRightInd/>
        <w:ind w:leftChars="0"/>
        <w:textAlignment w:val="auto"/>
        <w:rPr>
          <w:lang w:eastAsia="ja-JP"/>
        </w:rPr>
      </w:pPr>
      <w:r>
        <w:rPr>
          <w:lang w:eastAsia="ja-JP"/>
        </w:rPr>
        <w:br w:type="page"/>
      </w:r>
    </w:p>
    <w:p w14:paraId="604A424B" w14:textId="77777777" w:rsidR="00523B99" w:rsidRDefault="002E548A" w:rsidP="00523B99">
      <w:pPr>
        <w:pStyle w:val="Heading2"/>
        <w:rPr>
          <w:lang w:eastAsia="ja-JP"/>
        </w:rPr>
      </w:pPr>
      <w:bookmarkStart w:id="63" w:name="_Toc435017185"/>
      <w:r>
        <w:rPr>
          <w:rFonts w:hint="eastAsia"/>
          <w:lang w:eastAsia="ja-JP"/>
        </w:rPr>
        <w:lastRenderedPageBreak/>
        <w:t>System Suspend to RAM</w:t>
      </w:r>
      <w:bookmarkEnd w:id="63"/>
    </w:p>
    <w:p w14:paraId="1BDE258B" w14:textId="77777777" w:rsidR="001A0032" w:rsidRDefault="002E548A" w:rsidP="001A0032">
      <w:pPr>
        <w:rPr>
          <w:lang w:eastAsia="ja-JP"/>
        </w:rPr>
      </w:pPr>
      <w:r>
        <w:rPr>
          <w:lang w:eastAsia="ja-JP"/>
        </w:rPr>
        <w:t>System Suspend to RAM</w:t>
      </w:r>
      <w:r w:rsidR="001A0032">
        <w:rPr>
          <w:lang w:eastAsia="ja-JP"/>
        </w:rPr>
        <w:t xml:space="preserve"> </w:t>
      </w:r>
      <w:r w:rsidR="001A0032">
        <w:rPr>
          <w:rFonts w:hint="eastAsia"/>
          <w:lang w:eastAsia="ja-JP"/>
        </w:rPr>
        <w:t xml:space="preserve">is </w:t>
      </w:r>
      <w:r w:rsidR="009354FF">
        <w:rPr>
          <w:lang w:eastAsia="ja-JP"/>
        </w:rPr>
        <w:t>a</w:t>
      </w:r>
      <w:r w:rsidR="009354FF">
        <w:rPr>
          <w:rFonts w:hint="eastAsia"/>
          <w:lang w:eastAsia="ja-JP"/>
        </w:rPr>
        <w:t xml:space="preserve"> </w:t>
      </w:r>
      <w:r w:rsidR="001A0032">
        <w:rPr>
          <w:rFonts w:hint="eastAsia"/>
          <w:lang w:eastAsia="ja-JP"/>
        </w:rPr>
        <w:t xml:space="preserve">function </w:t>
      </w:r>
      <w:r w:rsidR="00D11551">
        <w:rPr>
          <w:lang w:eastAsia="ja-JP"/>
        </w:rPr>
        <w:t>to halt all of the power supplies</w:t>
      </w:r>
      <w:r w:rsidR="001A0032">
        <w:rPr>
          <w:lang w:eastAsia="ja-JP"/>
        </w:rPr>
        <w:t xml:space="preserve"> except for the backup power supply</w:t>
      </w:r>
      <w:r w:rsidR="006D1E07">
        <w:rPr>
          <w:lang w:eastAsia="ja-JP"/>
        </w:rPr>
        <w:t xml:space="preserve"> </w:t>
      </w:r>
      <w:r w:rsidR="00B25F73">
        <w:rPr>
          <w:lang w:eastAsia="ja-JP"/>
        </w:rPr>
        <w:t xml:space="preserve">by saving the state of system to RAM for backup </w:t>
      </w:r>
      <w:r w:rsidR="006D1E07">
        <w:rPr>
          <w:lang w:eastAsia="ja-JP"/>
        </w:rPr>
        <w:t xml:space="preserve">to reduce power consumption. Also, </w:t>
      </w:r>
      <w:r w:rsidR="00F86479">
        <w:rPr>
          <w:lang w:eastAsia="ja-JP"/>
        </w:rPr>
        <w:t>it’</w:t>
      </w:r>
      <w:r w:rsidR="00F86479" w:rsidRPr="00F86479">
        <w:rPr>
          <w:lang w:eastAsia="ja-JP"/>
        </w:rPr>
        <w:t xml:space="preserve">s faster than </w:t>
      </w:r>
      <w:r w:rsidR="00B25F73">
        <w:rPr>
          <w:lang w:eastAsia="ja-JP"/>
        </w:rPr>
        <w:t>c</w:t>
      </w:r>
      <w:r w:rsidR="00AB0141">
        <w:rPr>
          <w:lang w:eastAsia="ja-JP"/>
        </w:rPr>
        <w:t>o</w:t>
      </w:r>
      <w:r w:rsidR="00B25F73">
        <w:rPr>
          <w:rFonts w:hint="eastAsia"/>
          <w:lang w:eastAsia="ja-JP"/>
        </w:rPr>
        <w:t>l</w:t>
      </w:r>
      <w:r w:rsidR="00AB0141">
        <w:rPr>
          <w:lang w:eastAsia="ja-JP"/>
        </w:rPr>
        <w:t xml:space="preserve">d </w:t>
      </w:r>
      <w:r w:rsidR="00F86479" w:rsidRPr="00F86479">
        <w:rPr>
          <w:lang w:eastAsia="ja-JP"/>
        </w:rPr>
        <w:t xml:space="preserve">boot </w:t>
      </w:r>
      <w:r w:rsidR="00E826AE">
        <w:rPr>
          <w:lang w:eastAsia="ja-JP"/>
        </w:rPr>
        <w:t xml:space="preserve">because </w:t>
      </w:r>
      <w:r w:rsidR="00F86479" w:rsidRPr="00F86479">
        <w:rPr>
          <w:lang w:eastAsia="ja-JP"/>
        </w:rPr>
        <w:t>program load and initialization of device driver</w:t>
      </w:r>
      <w:r w:rsidR="00E826AE">
        <w:rPr>
          <w:lang w:eastAsia="ja-JP"/>
        </w:rPr>
        <w:t xml:space="preserve"> are skipped.</w:t>
      </w:r>
      <w:r w:rsidR="00AF0537">
        <w:rPr>
          <w:lang w:eastAsia="ja-JP"/>
        </w:rPr>
        <w:t xml:space="preserve"> </w:t>
      </w:r>
      <w:r w:rsidR="00B852D8" w:rsidRPr="00B852D8">
        <w:rPr>
          <w:lang w:eastAsia="ja-JP"/>
        </w:rPr>
        <w:t>It supports only self-refresh of whole SDRAM in current BSP.</w:t>
      </w:r>
    </w:p>
    <w:p w14:paraId="3453075C" w14:textId="77777777" w:rsidR="00AF0537" w:rsidRDefault="00AF0537" w:rsidP="00AF0537">
      <w:pPr>
        <w:rPr>
          <w:lang w:eastAsia="ja-JP"/>
        </w:rPr>
      </w:pPr>
      <w:r>
        <w:rPr>
          <w:lang w:eastAsia="ja-JP"/>
        </w:rPr>
        <w:t>In addition, the backup target</w:t>
      </w:r>
      <w:r w:rsidR="00361A0E">
        <w:rPr>
          <w:lang w:eastAsia="ja-JP"/>
        </w:rPr>
        <w:t>s</w:t>
      </w:r>
      <w:r>
        <w:rPr>
          <w:lang w:eastAsia="ja-JP"/>
        </w:rPr>
        <w:t xml:space="preserve"> </w:t>
      </w:r>
      <w:r w:rsidR="00361A0E">
        <w:rPr>
          <w:lang w:eastAsia="ja-JP"/>
        </w:rPr>
        <w:t>are</w:t>
      </w:r>
      <w:r>
        <w:rPr>
          <w:lang w:eastAsia="ja-JP"/>
        </w:rPr>
        <w:t xml:space="preserve"> device</w:t>
      </w:r>
      <w:r w:rsidR="00361A0E">
        <w:rPr>
          <w:lang w:eastAsia="ja-JP"/>
        </w:rPr>
        <w:t>s</w:t>
      </w:r>
      <w:r>
        <w:rPr>
          <w:lang w:eastAsia="ja-JP"/>
        </w:rPr>
        <w:t xml:space="preserve"> of Salvator-X</w:t>
      </w:r>
      <w:r w:rsidR="00B852D8">
        <w:rPr>
          <w:lang w:eastAsia="ja-JP"/>
        </w:rPr>
        <w:t>/XS</w:t>
      </w:r>
      <w:r w:rsidR="0020167D">
        <w:rPr>
          <w:lang w:eastAsia="ja-JP"/>
        </w:rPr>
        <w:t xml:space="preserve"> and Ebisu</w:t>
      </w:r>
      <w:r>
        <w:rPr>
          <w:lang w:eastAsia="ja-JP"/>
        </w:rPr>
        <w:t xml:space="preserve"> </w:t>
      </w:r>
      <w:r w:rsidR="00847DFD">
        <w:rPr>
          <w:lang w:eastAsia="ja-JP"/>
        </w:rPr>
        <w:t>standard</w:t>
      </w:r>
      <w:r>
        <w:rPr>
          <w:lang w:eastAsia="ja-JP"/>
        </w:rPr>
        <w:t>.</w:t>
      </w:r>
      <w:r w:rsidRPr="00AF0537">
        <w:rPr>
          <w:rFonts w:hint="eastAsia"/>
          <w:lang w:eastAsia="ja-JP"/>
        </w:rPr>
        <w:t xml:space="preserve"> </w:t>
      </w:r>
    </w:p>
    <w:p w14:paraId="704E214C" w14:textId="77777777" w:rsidR="007322AF" w:rsidRDefault="007322AF" w:rsidP="00AF0537">
      <w:pPr>
        <w:rPr>
          <w:lang w:eastAsia="ja-JP"/>
        </w:rPr>
      </w:pPr>
    </w:p>
    <w:p w14:paraId="00604864" w14:textId="77777777" w:rsidR="007322AF" w:rsidRDefault="007322AF" w:rsidP="007322AF">
      <w:pPr>
        <w:rPr>
          <w:lang w:eastAsia="ja-JP"/>
        </w:rPr>
      </w:pPr>
      <w:r>
        <w:rPr>
          <w:rFonts w:hint="eastAsia"/>
          <w:lang w:eastAsia="ja-JP"/>
        </w:rPr>
        <w:t xml:space="preserve">The following figure shows </w:t>
      </w:r>
      <w:r>
        <w:rPr>
          <w:lang w:eastAsia="ja-JP"/>
        </w:rPr>
        <w:t xml:space="preserve">HW configuration </w:t>
      </w:r>
      <w:r>
        <w:rPr>
          <w:rFonts w:hint="eastAsia"/>
          <w:lang w:eastAsia="ja-JP"/>
        </w:rPr>
        <w:t xml:space="preserve">of </w:t>
      </w:r>
      <w:r>
        <w:rPr>
          <w:lang w:eastAsia="ja-JP"/>
        </w:rPr>
        <w:t>System Suspend to RAM</w:t>
      </w:r>
      <w:r>
        <w:rPr>
          <w:rFonts w:hint="eastAsia"/>
          <w:lang w:eastAsia="ja-JP"/>
        </w:rPr>
        <w:t>.</w:t>
      </w:r>
    </w:p>
    <w:p w14:paraId="08C5C779" w14:textId="77777777" w:rsidR="007322AF" w:rsidRDefault="00185C7B" w:rsidP="007322AF">
      <w:pPr>
        <w:rPr>
          <w:lang w:eastAsia="ja-JP"/>
        </w:rPr>
      </w:pPr>
      <w:r>
        <w:rPr>
          <w:noProof/>
        </w:rPr>
        <w:drawing>
          <wp:inline distT="0" distB="0" distL="0" distR="0" wp14:anchorId="7B4BE6AB" wp14:editId="29DD3B23">
            <wp:extent cx="6181725" cy="2406650"/>
            <wp:effectExtent l="0" t="0" r="9525" b="0"/>
            <wp:docPr id="3446" name="図 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2406650"/>
                    </a:xfrm>
                    <a:prstGeom prst="rect">
                      <a:avLst/>
                    </a:prstGeom>
                    <a:noFill/>
                    <a:ln>
                      <a:noFill/>
                    </a:ln>
                  </pic:spPr>
                </pic:pic>
              </a:graphicData>
            </a:graphic>
          </wp:inline>
        </w:drawing>
      </w:r>
    </w:p>
    <w:p w14:paraId="268227B4" w14:textId="43F83D5F" w:rsidR="00490032" w:rsidRDefault="00490032" w:rsidP="00490032">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11</w:t>
      </w:r>
      <w:r>
        <w:rPr>
          <w:noProof/>
        </w:rPr>
        <w:fldChar w:fldCharType="end"/>
      </w:r>
      <w:r>
        <w:rPr>
          <w:rFonts w:hint="eastAsia"/>
          <w:lang w:eastAsia="ja-JP"/>
        </w:rPr>
        <w:t xml:space="preserve"> </w:t>
      </w:r>
      <w:r>
        <w:rPr>
          <w:lang w:eastAsia="ja-JP"/>
        </w:rPr>
        <w:t xml:space="preserve">HW configuration </w:t>
      </w:r>
      <w:r>
        <w:rPr>
          <w:rFonts w:hint="eastAsia"/>
          <w:lang w:eastAsia="ja-JP"/>
        </w:rPr>
        <w:t xml:space="preserve">of </w:t>
      </w:r>
      <w:r>
        <w:rPr>
          <w:lang w:eastAsia="ja-JP"/>
        </w:rPr>
        <w:t>System Suspend to RAM</w:t>
      </w:r>
    </w:p>
    <w:p w14:paraId="6A39F5D3" w14:textId="77777777" w:rsidR="00837B95" w:rsidRPr="000D4AD2" w:rsidRDefault="00837B95">
      <w:pPr>
        <w:overflowPunct/>
        <w:autoSpaceDE/>
        <w:autoSpaceDN/>
        <w:adjustRightInd/>
        <w:textAlignment w:val="auto"/>
        <w:rPr>
          <w:lang w:eastAsia="ja-JP"/>
        </w:rPr>
      </w:pPr>
    </w:p>
    <w:p w14:paraId="4C98A19D" w14:textId="77777777" w:rsidR="00AB548A" w:rsidRDefault="00AB548A" w:rsidP="00AF0537">
      <w:pPr>
        <w:rPr>
          <w:lang w:eastAsia="ja-JP"/>
        </w:rPr>
      </w:pPr>
    </w:p>
    <w:p w14:paraId="167CF33B" w14:textId="77777777" w:rsidR="00837B95" w:rsidRDefault="00837B95">
      <w:pPr>
        <w:overflowPunct/>
        <w:autoSpaceDE/>
        <w:autoSpaceDN/>
        <w:adjustRightInd/>
        <w:textAlignment w:val="auto"/>
        <w:rPr>
          <w:lang w:eastAsia="ja-JP"/>
        </w:rPr>
      </w:pPr>
      <w:r>
        <w:rPr>
          <w:lang w:eastAsia="ja-JP"/>
        </w:rPr>
        <w:br w:type="page"/>
      </w:r>
    </w:p>
    <w:p w14:paraId="528BE730" w14:textId="77777777" w:rsidR="00AF0537" w:rsidRPr="00656B6A" w:rsidRDefault="00AF0537" w:rsidP="00AF0537">
      <w:pPr>
        <w:rPr>
          <w:lang w:eastAsia="ja-JP"/>
        </w:rPr>
      </w:pPr>
      <w:r>
        <w:rPr>
          <w:rFonts w:hint="eastAsia"/>
          <w:lang w:eastAsia="ja-JP"/>
        </w:rPr>
        <w:lastRenderedPageBreak/>
        <w:t xml:space="preserve">The following figure shows the </w:t>
      </w:r>
      <w:r>
        <w:rPr>
          <w:lang w:eastAsia="ja-JP"/>
        </w:rPr>
        <w:t xml:space="preserve">processing flow </w:t>
      </w:r>
      <w:r>
        <w:rPr>
          <w:rFonts w:hint="eastAsia"/>
          <w:lang w:eastAsia="ja-JP"/>
        </w:rPr>
        <w:t xml:space="preserve">of </w:t>
      </w:r>
      <w:r w:rsidR="002E548A">
        <w:rPr>
          <w:lang w:eastAsia="ja-JP"/>
        </w:rPr>
        <w:t>System Suspend to RAM</w:t>
      </w:r>
      <w:r>
        <w:rPr>
          <w:rFonts w:hint="eastAsia"/>
          <w:lang w:eastAsia="ja-JP"/>
        </w:rPr>
        <w:t>.</w:t>
      </w:r>
    </w:p>
    <w:p w14:paraId="5C310496" w14:textId="77777777" w:rsidR="009A2F68" w:rsidRDefault="009A2F68" w:rsidP="009A2F68">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jc w:val="center"/>
      </w:pPr>
      <w:r>
        <w:rPr>
          <w:noProof/>
        </w:rPr>
        <mc:AlternateContent>
          <mc:Choice Requires="wpc">
            <w:drawing>
              <wp:inline distT="0" distB="0" distL="0" distR="0" wp14:anchorId="273281DC" wp14:editId="57ACAE16">
                <wp:extent cx="6086475" cy="6265628"/>
                <wp:effectExtent l="0" t="0" r="9525" b="1905"/>
                <wp:docPr id="2289"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60"/>
                        <wps:cNvSpPr>
                          <a:spLocks noChangeArrowheads="1"/>
                        </wps:cNvSpPr>
                        <wps:spPr bwMode="auto">
                          <a:xfrm>
                            <a:off x="1622455" y="1426445"/>
                            <a:ext cx="3870696" cy="2401841"/>
                          </a:xfrm>
                          <a:prstGeom prst="rect">
                            <a:avLst/>
                          </a:prstGeom>
                          <a:noFill/>
                          <a:ln w="9525">
                            <a:solidFill>
                              <a:srgbClr val="000000"/>
                            </a:solidFill>
                            <a:miter lim="800000"/>
                            <a:headEnd/>
                            <a:tailEnd/>
                          </a:ln>
                        </wps:spPr>
                        <wps:txbx>
                          <w:txbxContent>
                            <w:p w14:paraId="14D47EA1"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Linux</w:t>
                              </w:r>
                            </w:p>
                          </w:txbxContent>
                        </wps:txbx>
                        <wps:bodyPr rot="0" vert="horz" wrap="square" lIns="74295" tIns="36000" rIns="74295" bIns="8890" anchor="t" anchorCtr="0" upright="1">
                          <a:noAutofit/>
                        </wps:bodyPr>
                      </wps:wsp>
                      <wps:wsp>
                        <wps:cNvPr id="2" name="Rectangle 61"/>
                        <wps:cNvSpPr>
                          <a:spLocks noChangeArrowheads="1"/>
                        </wps:cNvSpPr>
                        <wps:spPr bwMode="auto">
                          <a:xfrm>
                            <a:off x="2007499" y="2140161"/>
                            <a:ext cx="3067992" cy="257468"/>
                          </a:xfrm>
                          <a:prstGeom prst="rect">
                            <a:avLst/>
                          </a:prstGeom>
                          <a:noFill/>
                          <a:ln w="9525">
                            <a:solidFill>
                              <a:srgbClr val="000000"/>
                            </a:solidFill>
                            <a:miter lim="800000"/>
                            <a:headEnd/>
                            <a:tailEnd/>
                          </a:ln>
                        </wps:spPr>
                        <wps:txbx>
                          <w:txbxContent>
                            <w:p w14:paraId="2CE9A898"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System Suspend to RAM</w:t>
                              </w:r>
                              <w:r w:rsidRPr="006744AB">
                                <w:rPr>
                                  <w:rFonts w:asciiTheme="majorHAnsi" w:hAnsiTheme="majorHAnsi" w:cstheme="majorHAnsi"/>
                                </w:rPr>
                                <w:t xml:space="preserve"> Framework</w:t>
                              </w:r>
                            </w:p>
                          </w:txbxContent>
                        </wps:txbx>
                        <wps:bodyPr rot="0" vert="horz" wrap="square" lIns="0" tIns="36000" rIns="0" bIns="0" anchor="t" anchorCtr="0" upright="1">
                          <a:noAutofit/>
                        </wps:bodyPr>
                      </wps:wsp>
                      <wps:wsp>
                        <wps:cNvPr id="3" name="Rectangle 67"/>
                        <wps:cNvSpPr>
                          <a:spLocks noChangeArrowheads="1"/>
                        </wps:cNvSpPr>
                        <wps:spPr bwMode="auto">
                          <a:xfrm>
                            <a:off x="1862919" y="5412047"/>
                            <a:ext cx="1222187" cy="283039"/>
                          </a:xfrm>
                          <a:prstGeom prst="rect">
                            <a:avLst/>
                          </a:prstGeom>
                          <a:noFill/>
                          <a:ln w="9525">
                            <a:solidFill>
                              <a:srgbClr val="000000"/>
                            </a:solidFill>
                            <a:miter lim="800000"/>
                            <a:headEnd/>
                            <a:tailEnd/>
                          </a:ln>
                        </wps:spPr>
                        <wps:txbx>
                          <w:txbxContent>
                            <w:p w14:paraId="5A6C9843" w14:textId="77777777" w:rsidR="00DA6107" w:rsidRPr="006744AB" w:rsidRDefault="00DA6107" w:rsidP="009A2F68">
                              <w:pPr>
                                <w:jc w:val="center"/>
                                <w:rPr>
                                  <w:rFonts w:asciiTheme="majorHAnsi" w:hAnsiTheme="majorHAnsi" w:cstheme="majorHAnsi"/>
                                  <w:lang w:eastAsia="ja-JP"/>
                                </w:rPr>
                              </w:pPr>
                              <w:r w:rsidRPr="006744AB">
                                <w:rPr>
                                  <w:rFonts w:asciiTheme="majorHAnsi" w:hAnsiTheme="majorHAnsi" w:cstheme="majorHAnsi"/>
                                </w:rPr>
                                <w:t>APMU</w:t>
                              </w:r>
                              <w:r>
                                <w:rPr>
                                  <w:rFonts w:asciiTheme="majorHAnsi" w:hAnsiTheme="majorHAnsi" w:cstheme="majorHAnsi"/>
                                </w:rPr>
                                <w:t>/RST</w:t>
                              </w:r>
                              <w:r>
                                <w:rPr>
                                  <w:rFonts w:asciiTheme="majorHAnsi" w:hAnsiTheme="majorHAnsi" w:cstheme="majorHAnsi"/>
                                  <w:lang w:eastAsia="ja-JP"/>
                                </w:rPr>
                                <w:t>/SYSC</w:t>
                              </w:r>
                            </w:p>
                          </w:txbxContent>
                        </wps:txbx>
                        <wps:bodyPr rot="0" vert="horz" wrap="square" lIns="74295" tIns="72000" rIns="74295" bIns="8890" anchor="ctr" anchorCtr="0" upright="1">
                          <a:noAutofit/>
                        </wps:bodyPr>
                      </wps:wsp>
                      <wps:wsp>
                        <wps:cNvPr id="4" name="AutoShape 74"/>
                        <wps:cNvCnPr>
                          <a:cxnSpLocks noChangeShapeType="1"/>
                        </wps:cNvCnPr>
                        <wps:spPr bwMode="auto">
                          <a:xfrm>
                            <a:off x="108018" y="4241457"/>
                            <a:ext cx="594273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75"/>
                        <wps:cNvSpPr>
                          <a:spLocks noChangeArrowheads="1"/>
                        </wps:cNvSpPr>
                        <wps:spPr bwMode="auto">
                          <a:xfrm>
                            <a:off x="1700459" y="292065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6" name="Rectangle 76"/>
                        <wps:cNvSpPr>
                          <a:spLocks noChangeArrowheads="1"/>
                        </wps:cNvSpPr>
                        <wps:spPr bwMode="auto">
                          <a:xfrm>
                            <a:off x="2826970" y="292065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0" name="Rectangle 60"/>
                        <wps:cNvSpPr>
                          <a:spLocks noChangeArrowheads="1"/>
                        </wps:cNvSpPr>
                        <wps:spPr bwMode="auto">
                          <a:xfrm>
                            <a:off x="1603889" y="4420232"/>
                            <a:ext cx="3889262" cy="691470"/>
                          </a:xfrm>
                          <a:prstGeom prst="rect">
                            <a:avLst/>
                          </a:prstGeom>
                          <a:noFill/>
                          <a:ln w="9525">
                            <a:solidFill>
                              <a:srgbClr val="000000"/>
                            </a:solidFill>
                            <a:miter lim="800000"/>
                            <a:headEnd/>
                            <a:tailEnd/>
                          </a:ln>
                        </wps:spPr>
                        <wps:txbx>
                          <w:txbxContent>
                            <w:p w14:paraId="6DB78B5C"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wps:txbx>
                        <wps:bodyPr rot="0" vert="horz" wrap="square" lIns="74295" tIns="36000" rIns="74295" bIns="8890" anchor="t" anchorCtr="0" upright="1">
                          <a:noAutofit/>
                        </wps:bodyPr>
                      </wps:wsp>
                      <wps:wsp>
                        <wps:cNvPr id="11" name="Rectangle 61"/>
                        <wps:cNvSpPr>
                          <a:spLocks noChangeArrowheads="1"/>
                        </wps:cNvSpPr>
                        <wps:spPr bwMode="auto">
                          <a:xfrm>
                            <a:off x="2009762" y="4673535"/>
                            <a:ext cx="3067992" cy="271429"/>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48AD7CAA" w14:textId="77777777" w:rsidR="00DA6107" w:rsidRPr="006744AB" w:rsidRDefault="00DA6107" w:rsidP="009A2F68">
                              <w:pPr>
                                <w:jc w:val="center"/>
                                <w:rPr>
                                  <w:rFonts w:asciiTheme="majorHAnsi" w:hAnsiTheme="majorHAnsi" w:cstheme="majorHAnsi"/>
                                </w:rPr>
                              </w:pPr>
                              <w:r w:rsidRPr="006744AB">
                                <w:rPr>
                                  <w:rFonts w:asciiTheme="majorHAnsi" w:hAnsiTheme="majorHAnsi" w:cstheme="majorHAnsi"/>
                                </w:rPr>
                                <w:t>PSCI</w:t>
                              </w:r>
                            </w:p>
                          </w:txbxContent>
                        </wps:txbx>
                        <wps:bodyPr rot="0" vert="horz" wrap="square" lIns="0" tIns="36000" rIns="0" bIns="0" anchor="ctr" anchorCtr="0" upright="1">
                          <a:noAutofit/>
                        </wps:bodyPr>
                      </wps:wsp>
                      <wps:wsp>
                        <wps:cNvPr id="12" name="AutoShape 70"/>
                        <wps:cNvCnPr>
                          <a:cxnSpLocks noChangeShapeType="1"/>
                        </wps:cNvCnPr>
                        <wps:spPr bwMode="auto">
                          <a:xfrm flipV="1">
                            <a:off x="2481866" y="5111741"/>
                            <a:ext cx="0" cy="293773"/>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64185" y="4312833"/>
                            <a:ext cx="928935"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EC2D4"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14" name="Rectangle 78"/>
                        <wps:cNvSpPr>
                          <a:spLocks noChangeArrowheads="1"/>
                        </wps:cNvSpPr>
                        <wps:spPr bwMode="auto">
                          <a:xfrm>
                            <a:off x="102499" y="922160"/>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DC2DD" w14:textId="77777777" w:rsidR="00DA6107" w:rsidRPr="006744AB" w:rsidRDefault="00DA6107" w:rsidP="009A2F68">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wps:txbx>
                        <wps:bodyPr rot="0" vert="horz" wrap="square" lIns="74295" tIns="8890" rIns="74295" bIns="8890" anchor="t" anchorCtr="0" upright="1">
                          <a:noAutofit/>
                        </wps:bodyPr>
                      </wps:wsp>
                      <wps:wsp>
                        <wps:cNvPr id="15" name="Rectangle 60"/>
                        <wps:cNvSpPr>
                          <a:spLocks noChangeArrowheads="1"/>
                        </wps:cNvSpPr>
                        <wps:spPr bwMode="auto">
                          <a:xfrm>
                            <a:off x="1626499" y="835145"/>
                            <a:ext cx="3873500" cy="260984"/>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02FC53EB"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r w:rsidRPr="006744AB">
                                <w:rPr>
                                  <w:rFonts w:asciiTheme="majorHAnsi" w:hAnsiTheme="majorHAnsi" w:cstheme="majorHAnsi"/>
                                </w:rPr>
                                <w:t xml:space="preserve"> </w:t>
                              </w:r>
                              <w:r w:rsidRPr="006744AB">
                                <w:rPr>
                                  <w:rFonts w:asciiTheme="majorHAnsi" w:hAnsiTheme="majorHAnsi" w:cstheme="majorHAnsi"/>
                                  <w:lang w:eastAsia="ja-JP"/>
                                </w:rPr>
                                <w:t>(</w:t>
                              </w:r>
                              <w:r>
                                <w:rPr>
                                  <w:rFonts w:asciiTheme="majorHAnsi" w:hAnsiTheme="majorHAnsi" w:cstheme="majorHAnsi"/>
                                  <w:lang w:eastAsia="ja-JP"/>
                                </w:rPr>
                                <w:t>e.g. Power Manager Service</w:t>
                              </w:r>
                              <w:r w:rsidRPr="006744AB">
                                <w:rPr>
                                  <w:rFonts w:asciiTheme="majorHAnsi" w:hAnsiTheme="majorHAnsi" w:cstheme="majorHAnsi"/>
                                  <w:lang w:eastAsia="ja-JP"/>
                                </w:rPr>
                                <w:t>)</w:t>
                              </w:r>
                            </w:p>
                          </w:txbxContent>
                        </wps:txbx>
                        <wps:bodyPr rot="0" vert="horz" wrap="square" lIns="74295" tIns="36000" rIns="74295" bIns="8890" anchor="t" anchorCtr="0" upright="1">
                          <a:noAutofit/>
                        </wps:bodyPr>
                      </wps:wsp>
                      <wps:wsp>
                        <wps:cNvPr id="16" name="AutoShape 84"/>
                        <wps:cNvCnPr>
                          <a:cxnSpLocks noChangeShapeType="1"/>
                          <a:endCxn id="2" idx="0"/>
                        </wps:cNvCnPr>
                        <wps:spPr bwMode="auto">
                          <a:xfrm>
                            <a:off x="3531499" y="1096084"/>
                            <a:ext cx="9996" cy="104397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Rectangle 61"/>
                        <wps:cNvSpPr>
                          <a:spLocks noChangeArrowheads="1"/>
                        </wps:cNvSpPr>
                        <wps:spPr bwMode="auto">
                          <a:xfrm>
                            <a:off x="2583163" y="3828337"/>
                            <a:ext cx="839575" cy="416393"/>
                          </a:xfrm>
                          <a:prstGeom prst="rect">
                            <a:avLst/>
                          </a:prstGeom>
                          <a:noFill/>
                          <a:ln w="9525">
                            <a:noFill/>
                            <a:miter lim="800000"/>
                            <a:headEnd/>
                            <a:tailEnd/>
                          </a:ln>
                        </wps:spPr>
                        <wps:txbx>
                          <w:txbxContent>
                            <w:p w14:paraId="26FD6046" w14:textId="77777777" w:rsidR="00DA6107" w:rsidRDefault="00DA6107" w:rsidP="009A2F68">
                              <w:pPr>
                                <w:rPr>
                                  <w:rFonts w:asciiTheme="majorHAnsi" w:hAnsiTheme="majorHAnsi" w:cstheme="majorHAnsi"/>
                                  <w:lang w:eastAsia="ja-JP"/>
                                </w:rPr>
                              </w:pPr>
                              <w:r w:rsidRPr="006744AB">
                                <w:rPr>
                                  <w:rFonts w:asciiTheme="majorHAnsi" w:hAnsiTheme="majorHAnsi" w:cstheme="majorHAnsi"/>
                                  <w:lang w:eastAsia="ja-JP"/>
                                </w:rPr>
                                <w:t xml:space="preserve">Execute SMC </w:t>
                              </w:r>
                            </w:p>
                            <w:p w14:paraId="61633385"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(CPU_OFF)</w:t>
                              </w:r>
                            </w:p>
                            <w:p w14:paraId="35BC6A35" w14:textId="77777777" w:rsidR="00DA6107" w:rsidRPr="006744AB" w:rsidRDefault="00DA6107" w:rsidP="009A2F68">
                              <w:pPr>
                                <w:jc w:val="center"/>
                                <w:rPr>
                                  <w:rFonts w:asciiTheme="majorHAnsi" w:hAnsiTheme="majorHAnsi" w:cstheme="majorHAnsi"/>
                                </w:rPr>
                              </w:pPr>
                            </w:p>
                          </w:txbxContent>
                        </wps:txbx>
                        <wps:bodyPr rot="0" vert="horz" wrap="square" lIns="0" tIns="36000" rIns="0" bIns="0" anchor="ctr" anchorCtr="0" upright="1">
                          <a:noAutofit/>
                        </wps:bodyPr>
                      </wps:wsp>
                      <wps:wsp>
                        <wps:cNvPr id="18" name="Rectangle 61"/>
                        <wps:cNvSpPr>
                          <a:spLocks noChangeArrowheads="1"/>
                        </wps:cNvSpPr>
                        <wps:spPr bwMode="auto">
                          <a:xfrm>
                            <a:off x="586044" y="5151579"/>
                            <a:ext cx="1647789" cy="209338"/>
                          </a:xfrm>
                          <a:prstGeom prst="rect">
                            <a:avLst/>
                          </a:prstGeom>
                          <a:noFill/>
                          <a:ln w="9525">
                            <a:noFill/>
                            <a:miter lim="800000"/>
                            <a:headEnd/>
                            <a:tailEnd/>
                          </a:ln>
                        </wps:spPr>
                        <wps:txbx>
                          <w:txbxContent>
                            <w:p w14:paraId="65428DCF" w14:textId="77777777" w:rsidR="00DA6107" w:rsidRPr="006744AB" w:rsidRDefault="00DA6107" w:rsidP="009A2F68">
                              <w:pPr>
                                <w:jc w:val="center"/>
                                <w:rPr>
                                  <w:rFonts w:asciiTheme="majorHAnsi" w:hAnsiTheme="majorHAnsi" w:cstheme="majorHAnsi"/>
                                </w:rPr>
                              </w:pPr>
                              <w:r>
                                <w:rPr>
                                  <w:rFonts w:asciiTheme="majorHAnsi" w:hAnsiTheme="majorHAnsi" w:cstheme="majorHAnsi"/>
                                  <w:lang w:eastAsia="ja-JP"/>
                                </w:rPr>
                                <w:t>Non-boot CPU</w:t>
                              </w:r>
                              <w:r>
                                <w:rPr>
                                  <w:rFonts w:asciiTheme="majorHAnsi" w:hAnsiTheme="majorHAnsi" w:cstheme="majorHAnsi" w:hint="eastAsia"/>
                                  <w:lang w:eastAsia="ja-JP"/>
                                </w:rPr>
                                <w:t xml:space="preserve"> </w:t>
                              </w:r>
                              <w:r w:rsidRPr="006744AB">
                                <w:rPr>
                                  <w:rFonts w:asciiTheme="majorHAnsi" w:hAnsiTheme="majorHAnsi" w:cstheme="majorHAnsi"/>
                                  <w:lang w:eastAsia="ja-JP"/>
                                </w:rPr>
                                <w:t>Power OFF</w:t>
                              </w:r>
                            </w:p>
                          </w:txbxContent>
                        </wps:txbx>
                        <wps:bodyPr rot="0" vert="horz" wrap="square" lIns="0" tIns="36000" rIns="0" bIns="0" anchor="ctr" anchorCtr="0" upright="1">
                          <a:noAutofit/>
                        </wps:bodyPr>
                      </wps:wsp>
                      <wps:wsp>
                        <wps:cNvPr id="19" name="Rectangle 60"/>
                        <wps:cNvSpPr>
                          <a:spLocks noChangeArrowheads="1"/>
                        </wps:cNvSpPr>
                        <wps:spPr bwMode="auto">
                          <a:xfrm>
                            <a:off x="102499" y="52144"/>
                            <a:ext cx="999427" cy="188497"/>
                          </a:xfrm>
                          <a:prstGeom prst="rect">
                            <a:avLst/>
                          </a:prstGeom>
                          <a:pattFill prst="pct5">
                            <a:fgClr>
                              <a:sysClr val="windowText" lastClr="000000"/>
                            </a:fgClr>
                            <a:bgClr>
                              <a:schemeClr val="bg1"/>
                            </a:bgClr>
                          </a:pattFill>
                          <a:ln w="9525">
                            <a:solidFill>
                              <a:srgbClr val="000000"/>
                            </a:solidFill>
                            <a:miter lim="800000"/>
                            <a:headEnd/>
                            <a:tailEnd/>
                          </a:ln>
                        </wps:spPr>
                        <wps:txbx>
                          <w:txbxContent>
                            <w:p w14:paraId="54B9BA90"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0" name="Rectangle 78"/>
                        <wps:cNvSpPr>
                          <a:spLocks noChangeArrowheads="1"/>
                        </wps:cNvSpPr>
                        <wps:spPr bwMode="auto">
                          <a:xfrm>
                            <a:off x="1118498" y="52165"/>
                            <a:ext cx="1661277"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23AE8"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wps:txbx>
                        <wps:bodyPr rot="0" vert="horz" wrap="square" lIns="74295" tIns="8890" rIns="74295" bIns="8890" anchor="t" anchorCtr="0" upright="1">
                          <a:noAutofit/>
                        </wps:bodyPr>
                      </wps:wsp>
                      <wps:wsp>
                        <wps:cNvPr id="21" name="Rectangle 60"/>
                        <wps:cNvSpPr>
                          <a:spLocks noChangeArrowheads="1"/>
                        </wps:cNvSpPr>
                        <wps:spPr bwMode="auto">
                          <a:xfrm>
                            <a:off x="102499" y="313149"/>
                            <a:ext cx="999427" cy="188497"/>
                          </a:xfrm>
                          <a:prstGeom prst="rect">
                            <a:avLst/>
                          </a:prstGeom>
                          <a:noFill/>
                          <a:ln w="9525">
                            <a:solidFill>
                              <a:srgbClr val="000000"/>
                            </a:solidFill>
                            <a:miter lim="800000"/>
                            <a:headEnd/>
                            <a:tailEnd/>
                          </a:ln>
                        </wps:spPr>
                        <wps:txbx>
                          <w:txbxContent>
                            <w:p w14:paraId="54301969"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2" name="Rectangle 78"/>
                        <wps:cNvSpPr>
                          <a:spLocks noChangeArrowheads="1"/>
                        </wps:cNvSpPr>
                        <wps:spPr bwMode="auto">
                          <a:xfrm>
                            <a:off x="1118499" y="313164"/>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A47C1"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OSS</w:t>
                              </w:r>
                            </w:p>
                          </w:txbxContent>
                        </wps:txbx>
                        <wps:bodyPr rot="0" vert="horz" wrap="square" lIns="74295" tIns="8890" rIns="74295" bIns="8890" anchor="t" anchorCtr="0" upright="1">
                          <a:noAutofit/>
                        </wps:bodyPr>
                      </wps:wsp>
                      <wps:wsp>
                        <wps:cNvPr id="23" name="Rectangle 60"/>
                        <wps:cNvSpPr>
                          <a:spLocks noChangeArrowheads="1"/>
                        </wps:cNvSpPr>
                        <wps:spPr bwMode="auto">
                          <a:xfrm>
                            <a:off x="102499" y="574147"/>
                            <a:ext cx="999427" cy="188497"/>
                          </a:xfrm>
                          <a:prstGeom prst="rect">
                            <a:avLst/>
                          </a:prstGeom>
                          <a:pattFill prst="ltDnDiag">
                            <a:fgClr>
                              <a:sysClr val="windowText" lastClr="000000"/>
                            </a:fgClr>
                            <a:bgClr>
                              <a:schemeClr val="bg1"/>
                            </a:bgClr>
                          </a:pattFill>
                          <a:ln w="9525">
                            <a:solidFill>
                              <a:srgbClr val="000000"/>
                            </a:solidFill>
                            <a:miter lim="800000"/>
                            <a:headEnd/>
                            <a:tailEnd/>
                          </a:ln>
                        </wps:spPr>
                        <wps:txbx>
                          <w:txbxContent>
                            <w:p w14:paraId="11576CF1" w14:textId="77777777" w:rsidR="00DA6107" w:rsidRPr="006744AB" w:rsidRDefault="00DA6107" w:rsidP="00FE6491">
                              <w:pPr>
                                <w:ind w:firstLineChars="100" w:firstLine="200"/>
                                <w:rPr>
                                  <w:rFonts w:asciiTheme="majorHAnsi" w:hAnsiTheme="majorHAnsi" w:cstheme="majorHAnsi"/>
                                  <w:lang w:eastAsia="ja-JP"/>
                                </w:rPr>
                              </w:pPr>
                            </w:p>
                          </w:txbxContent>
                        </wps:txbx>
                        <wps:bodyPr rot="0" vert="horz" wrap="square" lIns="74295" tIns="36000" rIns="74295" bIns="8890" anchor="t" anchorCtr="0" upright="1">
                          <a:noAutofit/>
                        </wps:bodyPr>
                      </wps:wsp>
                      <wps:wsp>
                        <wps:cNvPr id="24" name="Rectangle 78"/>
                        <wps:cNvSpPr>
                          <a:spLocks noChangeArrowheads="1"/>
                        </wps:cNvSpPr>
                        <wps:spPr bwMode="auto">
                          <a:xfrm>
                            <a:off x="1118499" y="574162"/>
                            <a:ext cx="1238238"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F1AD5" w14:textId="77777777" w:rsidR="00DA6107" w:rsidRPr="006744AB" w:rsidRDefault="00DA6107" w:rsidP="009A2F68">
                              <w:pPr>
                                <w:rPr>
                                  <w:rFonts w:asciiTheme="majorHAnsi" w:hAnsiTheme="majorHAnsi" w:cstheme="majorHAnsi"/>
                                </w:rPr>
                              </w:pPr>
                              <w:r>
                                <w:rPr>
                                  <w:rFonts w:asciiTheme="majorHAnsi" w:hAnsiTheme="majorHAnsi" w:cstheme="majorHAnsi"/>
                                  <w:lang w:eastAsia="ja-JP"/>
                                </w:rPr>
                                <w:t>C</w:t>
                              </w:r>
                              <w:r w:rsidRPr="006744AB">
                                <w:rPr>
                                  <w:rFonts w:asciiTheme="majorHAnsi" w:hAnsiTheme="majorHAnsi" w:cstheme="majorHAnsi"/>
                                </w:rPr>
                                <w:t>ustomized O</w:t>
                              </w:r>
                              <w:r>
                                <w:rPr>
                                  <w:rFonts w:asciiTheme="majorHAnsi" w:hAnsiTheme="majorHAnsi" w:cstheme="majorHAnsi"/>
                                </w:rPr>
                                <w:t>SS</w:t>
                              </w:r>
                            </w:p>
                          </w:txbxContent>
                        </wps:txbx>
                        <wps:bodyPr rot="0" vert="horz" wrap="square" lIns="74295" tIns="8890" rIns="74295" bIns="8890" anchor="t" anchorCtr="0" upright="1">
                          <a:noAutofit/>
                        </wps:bodyPr>
                      </wps:wsp>
                      <wps:wsp>
                        <wps:cNvPr id="25" name="Rectangle 61"/>
                        <wps:cNvSpPr>
                          <a:spLocks noChangeArrowheads="1"/>
                        </wps:cNvSpPr>
                        <wps:spPr bwMode="auto">
                          <a:xfrm>
                            <a:off x="3277499" y="1096132"/>
                            <a:ext cx="340623" cy="209338"/>
                          </a:xfrm>
                          <a:prstGeom prst="rect">
                            <a:avLst/>
                          </a:prstGeom>
                          <a:noFill/>
                          <a:ln w="9525">
                            <a:noFill/>
                            <a:miter lim="800000"/>
                            <a:headEnd/>
                            <a:tailEnd/>
                          </a:ln>
                        </wps:spPr>
                        <wps:txbx>
                          <w:txbxContent>
                            <w:p w14:paraId="16AE2F23" w14:textId="77777777" w:rsidR="00DA6107" w:rsidRPr="00E11872" w:rsidRDefault="00DA6107" w:rsidP="009B006D">
                              <w:pPr>
                                <w:pStyle w:val="ListParagraph"/>
                                <w:numPr>
                                  <w:ilvl w:val="0"/>
                                  <w:numId w:val="30"/>
                                </w:numPr>
                                <w:ind w:leftChars="0"/>
                                <w:rPr>
                                  <w:rFonts w:asciiTheme="majorEastAsia" w:eastAsiaTheme="majorEastAsia" w:hAnsiTheme="majorEastAsia" w:cstheme="majorHAnsi"/>
                                  <w:lang w:eastAsia="ja-JP"/>
                                </w:rPr>
                              </w:pPr>
                            </w:p>
                          </w:txbxContent>
                        </wps:txbx>
                        <wps:bodyPr rot="0" vert="horz" wrap="square" lIns="0" tIns="36000" rIns="0" bIns="0" anchor="ctr" anchorCtr="0" upright="1">
                          <a:noAutofit/>
                        </wps:bodyPr>
                      </wps:wsp>
                      <wps:wsp>
                        <wps:cNvPr id="26" name="Rectangle 61"/>
                        <wps:cNvSpPr>
                          <a:spLocks noChangeArrowheads="1"/>
                        </wps:cNvSpPr>
                        <wps:spPr bwMode="auto">
                          <a:xfrm>
                            <a:off x="2070999" y="2397539"/>
                            <a:ext cx="285738" cy="209338"/>
                          </a:xfrm>
                          <a:prstGeom prst="rect">
                            <a:avLst/>
                          </a:prstGeom>
                          <a:noFill/>
                          <a:ln w="9525">
                            <a:noFill/>
                            <a:miter lim="800000"/>
                            <a:headEnd/>
                            <a:tailEnd/>
                          </a:ln>
                        </wps:spPr>
                        <wps:txbx>
                          <w:txbxContent>
                            <w:p w14:paraId="15314100" w14:textId="77777777" w:rsidR="00DA6107" w:rsidRPr="006744AB" w:rsidRDefault="00DA6107" w:rsidP="009A2F68">
                              <w:pPr>
                                <w:rPr>
                                  <w:rFonts w:asciiTheme="majorHAnsi" w:hAnsiTheme="majorHAnsi" w:cstheme="majorHAnsi"/>
                                  <w:lang w:eastAsia="ja-JP"/>
                                </w:rPr>
                              </w:pPr>
                              <w:r w:rsidRPr="006744AB">
                                <w:rPr>
                                  <w:rFonts w:ascii="MS Gothic" w:eastAsia="MS Gothic" w:hAnsi="MS Gothic" w:cs="MS Gothic" w:hint="eastAsia"/>
                                  <w:lang w:eastAsia="ja-JP"/>
                                </w:rPr>
                                <w:t>②</w:t>
                              </w:r>
                            </w:p>
                          </w:txbxContent>
                        </wps:txbx>
                        <wps:bodyPr rot="0" vert="horz" wrap="square" lIns="0" tIns="36000" rIns="0" bIns="0" anchor="ctr" anchorCtr="0" upright="1">
                          <a:noAutofit/>
                        </wps:bodyPr>
                      </wps:wsp>
                      <wps:wsp>
                        <wps:cNvPr id="27" name="AutoShape 84"/>
                        <wps:cNvCnPr>
                          <a:cxnSpLocks noChangeShapeType="1"/>
                        </wps:cNvCnPr>
                        <wps:spPr bwMode="auto">
                          <a:xfrm>
                            <a:off x="3422738" y="2409098"/>
                            <a:ext cx="0" cy="2011294"/>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1" name="Rectangle 61"/>
                        <wps:cNvSpPr>
                          <a:spLocks noChangeArrowheads="1"/>
                        </wps:cNvSpPr>
                        <wps:spPr bwMode="auto">
                          <a:xfrm>
                            <a:off x="2254883" y="5115276"/>
                            <a:ext cx="328280" cy="209338"/>
                          </a:xfrm>
                          <a:prstGeom prst="rect">
                            <a:avLst/>
                          </a:prstGeom>
                          <a:noFill/>
                          <a:ln w="9525">
                            <a:noFill/>
                            <a:miter lim="800000"/>
                            <a:headEnd/>
                            <a:tailEnd/>
                          </a:ln>
                        </wps:spPr>
                        <wps:txbx>
                          <w:txbxContent>
                            <w:p w14:paraId="4FF75580"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④</w:t>
                              </w:r>
                            </w:p>
                          </w:txbxContent>
                        </wps:txbx>
                        <wps:bodyPr rot="0" vert="horz" wrap="square" lIns="0" tIns="36000" rIns="0" bIns="0" anchor="ctr" anchorCtr="0" upright="1">
                          <a:noAutofit/>
                        </wps:bodyPr>
                      </wps:wsp>
                      <wps:wsp>
                        <wps:cNvPr id="2272" name="Rectangle 61"/>
                        <wps:cNvSpPr>
                          <a:spLocks noChangeArrowheads="1"/>
                        </wps:cNvSpPr>
                        <wps:spPr bwMode="auto">
                          <a:xfrm>
                            <a:off x="2007499" y="1618164"/>
                            <a:ext cx="3067992" cy="257468"/>
                          </a:xfrm>
                          <a:prstGeom prst="rect">
                            <a:avLst/>
                          </a:prstGeom>
                          <a:solidFill>
                            <a:schemeClr val="bg1"/>
                          </a:solidFill>
                          <a:ln w="9525">
                            <a:solidFill>
                              <a:srgbClr val="000000"/>
                            </a:solidFill>
                            <a:miter lim="800000"/>
                            <a:headEnd/>
                            <a:tailEnd/>
                          </a:ln>
                        </wps:spPr>
                        <wps:txbx>
                          <w:txbxContent>
                            <w:p w14:paraId="08073BF1"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wps:txbx>
                        <wps:bodyPr rot="0" vert="horz" wrap="square" lIns="0" tIns="36000" rIns="0" bIns="0" anchor="t" anchorCtr="0" upright="1">
                          <a:noAutofit/>
                        </wps:bodyPr>
                      </wps:wsp>
                      <wps:wsp>
                        <wps:cNvPr id="699" name="AutoShape 84"/>
                        <wps:cNvCnPr>
                          <a:cxnSpLocks noChangeShapeType="1"/>
                        </wps:cNvCnPr>
                        <wps:spPr bwMode="auto">
                          <a:xfrm>
                            <a:off x="4476851" y="2399611"/>
                            <a:ext cx="0" cy="202084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Rectangle 61"/>
                        <wps:cNvSpPr>
                          <a:spLocks noChangeArrowheads="1"/>
                        </wps:cNvSpPr>
                        <wps:spPr bwMode="auto">
                          <a:xfrm>
                            <a:off x="2070999" y="3475158"/>
                            <a:ext cx="3067991" cy="257330"/>
                          </a:xfrm>
                          <a:prstGeom prst="rect">
                            <a:avLst/>
                          </a:prstGeom>
                          <a:solidFill>
                            <a:schemeClr val="bg1"/>
                          </a:solidFill>
                          <a:ln w="9525">
                            <a:solidFill>
                              <a:srgbClr val="000000"/>
                            </a:solidFill>
                            <a:miter lim="800000"/>
                            <a:headEnd/>
                            <a:tailEnd/>
                          </a:ln>
                        </wps:spPr>
                        <wps:txbx>
                          <w:txbxContent>
                            <w:p w14:paraId="62E9CB46" w14:textId="77777777" w:rsidR="00DA6107" w:rsidRPr="006744AB" w:rsidRDefault="00DA6107" w:rsidP="009A2F68">
                              <w:pPr>
                                <w:jc w:val="center"/>
                                <w:rPr>
                                  <w:rFonts w:asciiTheme="majorHAnsi" w:hAnsiTheme="majorHAnsi" w:cstheme="majorHAnsi"/>
                                </w:rPr>
                              </w:pPr>
                              <w:r w:rsidRPr="006744AB">
                                <w:rPr>
                                  <w:rFonts w:asciiTheme="majorHAnsi" w:hAnsiTheme="majorHAnsi" w:cstheme="majorHAnsi"/>
                                </w:rPr>
                                <w:t>PSCI handler</w:t>
                              </w:r>
                            </w:p>
                          </w:txbxContent>
                        </wps:txbx>
                        <wps:bodyPr rot="0" vert="horz" wrap="square" lIns="0" tIns="36000" rIns="0" bIns="0" anchor="ctr" anchorCtr="0" upright="1">
                          <a:noAutofit/>
                        </wps:bodyPr>
                      </wps:wsp>
                      <wps:wsp>
                        <wps:cNvPr id="709" name="Rectangle 61"/>
                        <wps:cNvSpPr>
                          <a:spLocks noChangeArrowheads="1"/>
                        </wps:cNvSpPr>
                        <wps:spPr bwMode="auto">
                          <a:xfrm>
                            <a:off x="4309789" y="2416413"/>
                            <a:ext cx="212474" cy="209338"/>
                          </a:xfrm>
                          <a:prstGeom prst="rect">
                            <a:avLst/>
                          </a:prstGeom>
                          <a:noFill/>
                          <a:ln w="9525">
                            <a:noFill/>
                            <a:miter lim="800000"/>
                            <a:headEnd/>
                            <a:tailEnd/>
                          </a:ln>
                        </wps:spPr>
                        <wps:txbx>
                          <w:txbxContent>
                            <w:p w14:paraId="27BC4F42"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⑤</w:t>
                              </w:r>
                            </w:p>
                          </w:txbxContent>
                        </wps:txbx>
                        <wps:bodyPr rot="0" vert="horz" wrap="square" lIns="0" tIns="36000" rIns="0" bIns="0" anchor="ctr" anchorCtr="0" upright="1">
                          <a:noAutofit/>
                        </wps:bodyPr>
                      </wps:wsp>
                      <wps:wsp>
                        <wps:cNvPr id="715" name="Rectangle 61"/>
                        <wps:cNvSpPr>
                          <a:spLocks noChangeArrowheads="1"/>
                        </wps:cNvSpPr>
                        <wps:spPr bwMode="auto">
                          <a:xfrm>
                            <a:off x="3777166" y="5125425"/>
                            <a:ext cx="506410" cy="209338"/>
                          </a:xfrm>
                          <a:prstGeom prst="rect">
                            <a:avLst/>
                          </a:prstGeom>
                          <a:noFill/>
                          <a:ln w="9525">
                            <a:noFill/>
                            <a:miter lim="800000"/>
                            <a:headEnd/>
                            <a:tailEnd/>
                          </a:ln>
                        </wps:spPr>
                        <wps:txbx>
                          <w:txbxContent>
                            <w:p w14:paraId="7C1CF9EE"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⑥</w:t>
                              </w:r>
                            </w:p>
                          </w:txbxContent>
                        </wps:txbx>
                        <wps:bodyPr rot="0" vert="horz" wrap="square" lIns="0" tIns="36000" rIns="0" bIns="0" anchor="ctr" anchorCtr="0" upright="1">
                          <a:noAutofit/>
                        </wps:bodyPr>
                      </wps:wsp>
                      <wps:wsp>
                        <wps:cNvPr id="717" name="Rectangle 61"/>
                        <wps:cNvSpPr>
                          <a:spLocks noChangeArrowheads="1"/>
                        </wps:cNvSpPr>
                        <wps:spPr bwMode="auto">
                          <a:xfrm>
                            <a:off x="4527774" y="3816357"/>
                            <a:ext cx="1338450" cy="416393"/>
                          </a:xfrm>
                          <a:prstGeom prst="rect">
                            <a:avLst/>
                          </a:prstGeom>
                          <a:noFill/>
                          <a:ln w="9525">
                            <a:noFill/>
                            <a:miter lim="800000"/>
                            <a:headEnd/>
                            <a:tailEnd/>
                          </a:ln>
                        </wps:spPr>
                        <wps:txbx>
                          <w:txbxContent>
                            <w:p w14:paraId="541A3DB1" w14:textId="77777777" w:rsidR="00DA6107" w:rsidRDefault="00DA6107" w:rsidP="009A2F68">
                              <w:pPr>
                                <w:rPr>
                                  <w:rFonts w:asciiTheme="majorHAnsi" w:hAnsiTheme="majorHAnsi" w:cstheme="majorHAnsi"/>
                                  <w:lang w:eastAsia="ja-JP"/>
                                </w:rPr>
                              </w:pPr>
                              <w:r w:rsidRPr="006744AB">
                                <w:rPr>
                                  <w:rFonts w:asciiTheme="majorHAnsi" w:hAnsiTheme="majorHAnsi" w:cstheme="majorHAnsi"/>
                                  <w:lang w:eastAsia="ja-JP"/>
                                </w:rPr>
                                <w:t>E</w:t>
                              </w:r>
                              <w:r>
                                <w:rPr>
                                  <w:rFonts w:asciiTheme="majorHAnsi" w:hAnsiTheme="majorHAnsi" w:cstheme="majorHAnsi"/>
                                  <w:lang w:eastAsia="ja-JP"/>
                                </w:rPr>
                                <w:t>xecute SMC</w:t>
                              </w:r>
                            </w:p>
                            <w:p w14:paraId="0DBD9116"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w:t>
                              </w:r>
                              <w:r>
                                <w:rPr>
                                  <w:rFonts w:asciiTheme="majorHAnsi" w:hAnsiTheme="majorHAnsi" w:cstheme="majorHAnsi"/>
                                  <w:lang w:eastAsia="ja-JP"/>
                                </w:rPr>
                                <w:t>SYSTEM</w:t>
                              </w:r>
                              <w:r w:rsidRPr="006744AB">
                                <w:rPr>
                                  <w:rFonts w:asciiTheme="majorHAnsi" w:hAnsiTheme="majorHAnsi" w:cstheme="majorHAnsi"/>
                                  <w:lang w:eastAsia="ja-JP"/>
                                </w:rPr>
                                <w:t>_</w:t>
                              </w:r>
                              <w:r>
                                <w:rPr>
                                  <w:rFonts w:asciiTheme="majorHAnsi" w:hAnsiTheme="majorHAnsi" w:cstheme="majorHAnsi"/>
                                  <w:lang w:eastAsia="ja-JP"/>
                                </w:rPr>
                                <w:t>SUSPEND</w:t>
                              </w:r>
                              <w:r w:rsidRPr="006744AB">
                                <w:rPr>
                                  <w:rFonts w:asciiTheme="majorHAnsi" w:hAnsiTheme="majorHAnsi" w:cstheme="majorHAnsi"/>
                                  <w:lang w:eastAsia="ja-JP"/>
                                </w:rPr>
                                <w:t>)</w:t>
                              </w:r>
                            </w:p>
                            <w:p w14:paraId="3C73AE0B" w14:textId="77777777" w:rsidR="00DA6107" w:rsidRPr="006744AB" w:rsidRDefault="00DA6107" w:rsidP="009A2F68">
                              <w:pPr>
                                <w:jc w:val="center"/>
                                <w:rPr>
                                  <w:rFonts w:asciiTheme="majorHAnsi" w:hAnsiTheme="majorHAnsi" w:cstheme="majorHAnsi"/>
                                </w:rPr>
                              </w:pPr>
                            </w:p>
                          </w:txbxContent>
                        </wps:txbx>
                        <wps:bodyPr rot="0" vert="horz" wrap="square" lIns="0" tIns="36000" rIns="0" bIns="0" anchor="ctr" anchorCtr="0" upright="1">
                          <a:noAutofit/>
                        </wps:bodyPr>
                      </wps:wsp>
                      <wps:wsp>
                        <wps:cNvPr id="718" name="AutoShape 70"/>
                        <wps:cNvCnPr>
                          <a:cxnSpLocks noChangeShapeType="1"/>
                        </wps:cNvCnPr>
                        <wps:spPr bwMode="auto">
                          <a:xfrm flipV="1">
                            <a:off x="3657757" y="5118530"/>
                            <a:ext cx="0" cy="293773"/>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725" name="Rectangle 67"/>
                        <wps:cNvSpPr>
                          <a:spLocks noChangeArrowheads="1"/>
                        </wps:cNvSpPr>
                        <wps:spPr bwMode="auto">
                          <a:xfrm>
                            <a:off x="3277499" y="5412303"/>
                            <a:ext cx="762000" cy="283039"/>
                          </a:xfrm>
                          <a:prstGeom prst="rect">
                            <a:avLst/>
                          </a:prstGeom>
                          <a:noFill/>
                          <a:ln w="9525">
                            <a:solidFill>
                              <a:srgbClr val="000000"/>
                            </a:solidFill>
                            <a:miter lim="800000"/>
                            <a:headEnd/>
                            <a:tailEnd/>
                          </a:ln>
                        </wps:spPr>
                        <wps:txbx>
                          <w:txbxContent>
                            <w:p w14:paraId="444A3ECC"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DBSC</w:t>
                              </w:r>
                            </w:p>
                          </w:txbxContent>
                        </wps:txbx>
                        <wps:bodyPr rot="0" vert="horz" wrap="square" lIns="74295" tIns="72000" rIns="74295" bIns="8890" anchor="ctr" anchorCtr="0" upright="1">
                          <a:noAutofit/>
                        </wps:bodyPr>
                      </wps:wsp>
                      <wps:wsp>
                        <wps:cNvPr id="726" name="AutoShape 70"/>
                        <wps:cNvCnPr>
                          <a:cxnSpLocks noChangeShapeType="1"/>
                          <a:stCxn id="727" idx="0"/>
                        </wps:cNvCnPr>
                        <wps:spPr bwMode="auto">
                          <a:xfrm flipV="1">
                            <a:off x="4674499" y="5111650"/>
                            <a:ext cx="0" cy="822474"/>
                          </a:xfrm>
                          <a:prstGeom prst="straightConnector1">
                            <a:avLst/>
                          </a:prstGeom>
                          <a:noFill/>
                          <a:ln w="25400">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727" name="Rectangle 67"/>
                        <wps:cNvSpPr>
                          <a:spLocks noChangeArrowheads="1"/>
                        </wps:cNvSpPr>
                        <wps:spPr bwMode="auto">
                          <a:xfrm>
                            <a:off x="4293499" y="5934330"/>
                            <a:ext cx="762000" cy="283039"/>
                          </a:xfrm>
                          <a:prstGeom prst="rect">
                            <a:avLst/>
                          </a:prstGeom>
                          <a:noFill/>
                          <a:ln w="9525">
                            <a:solidFill>
                              <a:srgbClr val="000000"/>
                            </a:solidFill>
                            <a:miter lim="800000"/>
                            <a:headEnd/>
                            <a:tailEnd/>
                          </a:ln>
                        </wps:spPr>
                        <wps:txbx>
                          <w:txbxContent>
                            <w:p w14:paraId="1B5A0F6B"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PMIC</w:t>
                              </w:r>
                            </w:p>
                          </w:txbxContent>
                        </wps:txbx>
                        <wps:bodyPr rot="0" vert="horz" wrap="square" lIns="74295" tIns="72000" rIns="74295" bIns="8890" anchor="ctr" anchorCtr="0" upright="1">
                          <a:noAutofit/>
                        </wps:bodyPr>
                      </wps:wsp>
                      <wps:wsp>
                        <wps:cNvPr id="721" name="Rectangle 67"/>
                        <wps:cNvSpPr>
                          <a:spLocks noChangeArrowheads="1"/>
                        </wps:cNvSpPr>
                        <wps:spPr bwMode="auto">
                          <a:xfrm>
                            <a:off x="4293499" y="5412343"/>
                            <a:ext cx="762000" cy="283039"/>
                          </a:xfrm>
                          <a:prstGeom prst="rect">
                            <a:avLst/>
                          </a:prstGeom>
                          <a:solidFill>
                            <a:schemeClr val="bg1"/>
                          </a:solidFill>
                          <a:ln w="9525">
                            <a:solidFill>
                              <a:srgbClr val="000000"/>
                            </a:solidFill>
                            <a:miter lim="800000"/>
                            <a:headEnd/>
                            <a:tailEnd/>
                          </a:ln>
                        </wps:spPr>
                        <wps:txbx>
                          <w:txbxContent>
                            <w:p w14:paraId="624C2335"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IIC-DVFS</w:t>
                              </w:r>
                            </w:p>
                          </w:txbxContent>
                        </wps:txbx>
                        <wps:bodyPr rot="0" vert="horz" wrap="square" lIns="74295" tIns="72000" rIns="74295" bIns="8890" anchor="ctr" anchorCtr="0" upright="1">
                          <a:noAutofit/>
                        </wps:bodyPr>
                      </wps:wsp>
                      <wps:wsp>
                        <wps:cNvPr id="728" name="Rectangle 61"/>
                        <wps:cNvSpPr>
                          <a:spLocks noChangeArrowheads="1"/>
                        </wps:cNvSpPr>
                        <wps:spPr bwMode="auto">
                          <a:xfrm>
                            <a:off x="4765518" y="5128961"/>
                            <a:ext cx="506410" cy="209338"/>
                          </a:xfrm>
                          <a:prstGeom prst="rect">
                            <a:avLst/>
                          </a:prstGeom>
                          <a:noFill/>
                          <a:ln w="9525">
                            <a:noFill/>
                            <a:miter lim="800000"/>
                            <a:headEnd/>
                            <a:tailEnd/>
                          </a:ln>
                        </wps:spPr>
                        <wps:txbx>
                          <w:txbxContent>
                            <w:p w14:paraId="09A655A7"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⑦</w:t>
                              </w:r>
                            </w:p>
                          </w:txbxContent>
                        </wps:txbx>
                        <wps:bodyPr rot="0" vert="horz" wrap="square" lIns="0" tIns="36000" rIns="0" bIns="0" anchor="ctr" anchorCtr="0" upright="1">
                          <a:noAutofit/>
                        </wps:bodyPr>
                      </wps:wsp>
                      <wps:wsp>
                        <wps:cNvPr id="730" name="Rectangle 61"/>
                        <wps:cNvSpPr>
                          <a:spLocks noChangeArrowheads="1"/>
                        </wps:cNvSpPr>
                        <wps:spPr bwMode="auto">
                          <a:xfrm>
                            <a:off x="2007499" y="2610742"/>
                            <a:ext cx="977103" cy="261104"/>
                          </a:xfrm>
                          <a:prstGeom prst="rect">
                            <a:avLst/>
                          </a:prstGeom>
                          <a:pattFill prst="ltDnDiag">
                            <a:fgClr>
                              <a:schemeClr val="tx1"/>
                            </a:fgClr>
                            <a:bgClr>
                              <a:schemeClr val="bg1"/>
                            </a:bgClr>
                          </a:pattFill>
                          <a:ln w="9525">
                            <a:solidFill>
                              <a:srgbClr val="000000"/>
                            </a:solidFill>
                            <a:miter lim="800000"/>
                            <a:headEnd/>
                            <a:tailEnd/>
                          </a:ln>
                        </wps:spPr>
                        <wps:txbx>
                          <w:txbxContent>
                            <w:p w14:paraId="5B413D2F" w14:textId="77777777" w:rsidR="00DA6107" w:rsidRDefault="00DA6107" w:rsidP="0030654A">
                              <w:pPr>
                                <w:pStyle w:val="NormalWeb"/>
                                <w:spacing w:after="80"/>
                                <w:ind w:firstLine="101"/>
                                <w:jc w:val="center"/>
                              </w:pPr>
                              <w:r>
                                <w:rPr>
                                  <w:rFonts w:ascii="Arial" w:hAnsi="Arial" w:cs="Arial"/>
                                  <w:sz w:val="20"/>
                                  <w:szCs w:val="20"/>
                                </w:rPr>
                                <w:t>On Chip Drivers</w:t>
                              </w:r>
                            </w:p>
                          </w:txbxContent>
                        </wps:txbx>
                        <wps:bodyPr rot="0" vert="horz" wrap="square" lIns="0" tIns="0" rIns="0" bIns="0" anchor="t" anchorCtr="0" upright="1">
                          <a:noAutofit/>
                        </wps:bodyPr>
                      </wps:wsp>
                      <wps:wsp>
                        <wps:cNvPr id="734" name="AutoShape 84"/>
                        <wps:cNvCnPr>
                          <a:cxnSpLocks noChangeShapeType="1"/>
                        </wps:cNvCnPr>
                        <wps:spPr bwMode="auto">
                          <a:xfrm>
                            <a:off x="2353135" y="2397753"/>
                            <a:ext cx="3602" cy="220680"/>
                          </a:xfrm>
                          <a:prstGeom prst="straightConnector1">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37" name="Rectangle 61"/>
                        <wps:cNvSpPr>
                          <a:spLocks noChangeArrowheads="1"/>
                        </wps:cNvSpPr>
                        <wps:spPr bwMode="auto">
                          <a:xfrm flipH="1">
                            <a:off x="3244899" y="2414297"/>
                            <a:ext cx="254426" cy="207143"/>
                          </a:xfrm>
                          <a:prstGeom prst="rect">
                            <a:avLst/>
                          </a:prstGeom>
                          <a:noFill/>
                          <a:ln w="9525">
                            <a:noFill/>
                            <a:miter lim="800000"/>
                            <a:headEnd/>
                            <a:tailEnd/>
                          </a:ln>
                        </wps:spPr>
                        <wps:txbx>
                          <w:txbxContent>
                            <w:p w14:paraId="397AD08F"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③</w:t>
                              </w:r>
                            </w:p>
                          </w:txbxContent>
                        </wps:txbx>
                        <wps:bodyPr rot="0" vert="horz" wrap="square" lIns="0" tIns="36000" rIns="0" bIns="0" anchor="ctr" anchorCtr="0" upright="1">
                          <a:noAutofit/>
                        </wps:bodyPr>
                      </wps:wsp>
                      <wps:wsp>
                        <wps:cNvPr id="1003" name="Rectangle 1003"/>
                        <wps:cNvSpPr>
                          <a:spLocks noChangeArrowheads="1"/>
                        </wps:cNvSpPr>
                        <wps:spPr bwMode="auto">
                          <a:xfrm>
                            <a:off x="2710219" y="3072795"/>
                            <a:ext cx="1444742" cy="257175"/>
                          </a:xfrm>
                          <a:prstGeom prst="rect">
                            <a:avLst/>
                          </a:prstGeom>
                          <a:solidFill>
                            <a:schemeClr val="bg1"/>
                          </a:solidFill>
                          <a:ln w="9525">
                            <a:solidFill>
                              <a:srgbClr val="000000"/>
                            </a:solidFill>
                            <a:miter lim="800000"/>
                            <a:headEnd/>
                            <a:tailEnd/>
                          </a:ln>
                        </wps:spPr>
                        <wps:txbx>
                          <w:txbxContent>
                            <w:p w14:paraId="08B6429D" w14:textId="77777777" w:rsidR="00DA6107" w:rsidRPr="00F8491C" w:rsidRDefault="00DA6107" w:rsidP="00F8491C">
                              <w:pPr>
                                <w:pStyle w:val="NormalWeb"/>
                                <w:jc w:val="center"/>
                                <w:rPr>
                                  <w:rFonts w:ascii="Arial" w:hAnsi="Arial" w:cs="Arial"/>
                                  <w:sz w:val="20"/>
                                  <w:szCs w:val="20"/>
                                </w:rPr>
                              </w:pPr>
                              <w:r>
                                <w:rPr>
                                  <w:rFonts w:ascii="Arial" w:hAnsi="Arial" w:cs="Arial"/>
                                  <w:sz w:val="20"/>
                                  <w:szCs w:val="20"/>
                                </w:rPr>
                                <w:t>CPU Hotplug Framework</w:t>
                              </w:r>
                            </w:p>
                          </w:txbxContent>
                        </wps:txbx>
                        <wps:bodyPr rot="0" vert="horz" wrap="square" lIns="0" tIns="0" rIns="0" bIns="0" anchor="ctr" anchorCtr="0" upright="1">
                          <a:noAutofit/>
                        </wps:bodyPr>
                      </wps:wsp>
                    </wpc:wpc>
                  </a:graphicData>
                </a:graphic>
              </wp:inline>
            </w:drawing>
          </mc:Choice>
          <mc:Fallback>
            <w:pict>
              <v:group w14:anchorId="273281DC" id="_x0000_s1495" editas="canvas" style="width:479.25pt;height:493.35pt;mso-position-horizontal-relative:char;mso-position-vertical-relative:line" coordsize="60864,6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">
                <v:shape id="_x0000_s1496" type="#_x0000_t75" style="position:absolute;width:60864;height:62655;visibility:visible;mso-wrap-style:square">
                  <v:fill o:detectmouseclick="t"/>
                  <v:path o:connecttype="none"/>
                </v:shape>
                <v:rect id="Rectangle 60" o:spid="_x0000_s1497" style="position:absolute;left:16224;top:14264;width:38707;height:2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" filled="f">
                  <v:textbox inset="5.85pt,1mm,5.85pt,.7pt">
                    <w:txbxContent>
                      <w:p w14:paraId="14D47EA1"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Linux</w:t>
                        </w:r>
                      </w:p>
                    </w:txbxContent>
                  </v:textbox>
                </v:rect>
                <v:rect id="Rectangle 61" o:spid="_x0000_s1498" style="position:absolute;left:20074;top:21401;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" filled="f">
                  <v:textbox inset="0,1mm,0,0">
                    <w:txbxContent>
                      <w:p w14:paraId="2CE9A898"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System Suspend to RAM</w:t>
                        </w:r>
                        <w:r w:rsidRPr="006744AB">
                          <w:rPr>
                            <w:rFonts w:asciiTheme="majorHAnsi" w:hAnsiTheme="majorHAnsi" w:cstheme="majorHAnsi"/>
                          </w:rPr>
                          <w:t xml:space="preserve"> Framework</w:t>
                        </w:r>
                      </w:p>
                    </w:txbxContent>
                  </v:textbox>
                </v:rect>
                <v:rect id="Rectangle 67" o:spid="_x0000_s1499" style="position:absolute;left:18629;top:54120;width:12222;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" filled="f">
                  <v:textbox inset="5.85pt,2mm,5.85pt,.7pt">
                    <w:txbxContent>
                      <w:p w14:paraId="5A6C9843" w14:textId="77777777" w:rsidR="00DA6107" w:rsidRPr="006744AB" w:rsidRDefault="00DA6107" w:rsidP="009A2F68">
                        <w:pPr>
                          <w:jc w:val="center"/>
                          <w:rPr>
                            <w:rFonts w:asciiTheme="majorHAnsi" w:hAnsiTheme="majorHAnsi" w:cstheme="majorHAnsi"/>
                            <w:lang w:eastAsia="ja-JP"/>
                          </w:rPr>
                        </w:pPr>
                        <w:r w:rsidRPr="006744AB">
                          <w:rPr>
                            <w:rFonts w:asciiTheme="majorHAnsi" w:hAnsiTheme="majorHAnsi" w:cstheme="majorHAnsi"/>
                          </w:rPr>
                          <w:t>APMU</w:t>
                        </w:r>
                        <w:r>
                          <w:rPr>
                            <w:rFonts w:asciiTheme="majorHAnsi" w:hAnsiTheme="majorHAnsi" w:cstheme="majorHAnsi"/>
                          </w:rPr>
                          <w:t>/RST</w:t>
                        </w:r>
                        <w:r>
                          <w:rPr>
                            <w:rFonts w:asciiTheme="majorHAnsi" w:hAnsiTheme="majorHAnsi" w:cstheme="majorHAnsi"/>
                            <w:lang w:eastAsia="ja-JP"/>
                          </w:rPr>
                          <w:t>/SYSC</w:t>
                        </w:r>
                      </w:p>
                    </w:txbxContent>
                  </v:textbox>
                </v:rect>
                <v:shape id="AutoShape 74" o:spid="_x0000_s1500" type="#_x0000_t32" style="position:absolute;left:1080;top:42414;width:59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">
                  <v:stroke dashstyle="dash"/>
                </v:shape>
                <v:rect id="Rectangle 75" o:spid="_x0000_s1501" style="position:absolute;left:17004;top:29206;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" filled="f" stroked="f">
                  <v:textbox inset="5.85pt,.7pt,5.85pt,.7pt"/>
                </v:rect>
                <v:rect id="Rectangle 76" o:spid="_x0000_s1502" style="position:absolute;left:28269;top:29206;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" filled="f" stroked="f">
                  <v:textbox inset="5.85pt,.7pt,5.85pt,.7pt"/>
                </v:rect>
                <v:rect id="Rectangle 60" o:spid="_x0000_s1503" style="position:absolute;left:16038;top:44202;width:38893;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" filled="f">
                  <v:textbox inset="5.85pt,1mm,5.85pt,.7pt">
                    <w:txbxContent>
                      <w:p w14:paraId="6DB78B5C" w14:textId="77777777" w:rsidR="00DA6107" w:rsidRPr="006744AB" w:rsidRDefault="00DA6107" w:rsidP="00FE6491">
                        <w:pPr>
                          <w:ind w:firstLineChars="50" w:firstLine="100"/>
                          <w:rPr>
                            <w:rFonts w:asciiTheme="majorHAnsi" w:hAnsiTheme="majorHAnsi" w:cstheme="majorHAnsi"/>
                          </w:rPr>
                        </w:pPr>
                        <w:r>
                          <w:rPr>
                            <w:rFonts w:asciiTheme="majorHAnsi" w:hAnsiTheme="majorHAnsi" w:cstheme="majorHAnsi"/>
                          </w:rPr>
                          <w:t>Arm</w:t>
                        </w:r>
                        <w:r w:rsidRPr="006744AB">
                          <w:rPr>
                            <w:rFonts w:asciiTheme="majorHAnsi" w:hAnsiTheme="majorHAnsi" w:cstheme="majorHAnsi"/>
                          </w:rPr>
                          <w:t xml:space="preserve"> Trusted Firmware</w:t>
                        </w:r>
                      </w:p>
                    </w:txbxContent>
                  </v:textbox>
                </v:rect>
                <v:rect id="Rectangle 61" o:spid="_x0000_s1504" style="position:absolute;left:20097;top:46735;width:30680;height:2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" fillcolor="windowText">
                  <v:fill r:id="rId13" o:title="" color2="white [3212]" type="pattern"/>
                  <v:textbox inset="0,1mm,0,0">
                    <w:txbxContent>
                      <w:p w14:paraId="48AD7CAA" w14:textId="77777777" w:rsidR="00DA6107" w:rsidRPr="006744AB" w:rsidRDefault="00DA6107" w:rsidP="009A2F68">
                        <w:pPr>
                          <w:jc w:val="center"/>
                          <w:rPr>
                            <w:rFonts w:asciiTheme="majorHAnsi" w:hAnsiTheme="majorHAnsi" w:cstheme="majorHAnsi"/>
                          </w:rPr>
                        </w:pPr>
                        <w:r w:rsidRPr="006744AB">
                          <w:rPr>
                            <w:rFonts w:asciiTheme="majorHAnsi" w:hAnsiTheme="majorHAnsi" w:cstheme="majorHAnsi"/>
                          </w:rPr>
                          <w:t>PSCI</w:t>
                        </w:r>
                      </w:p>
                    </w:txbxContent>
                  </v:textbox>
                </v:rect>
                <v:shape id="AutoShape 70" o:spid="_x0000_s1505" type="#_x0000_t32" style="position:absolute;left:24818;top:51117;width:0;height:2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" strokeweight="2pt">
                  <v:stroke startarrow="block"/>
                </v:shape>
                <v:rect id="Rectangle 78" o:spid="_x0000_s1506" style="position:absolute;left:641;top:43128;width:929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" filled="f" fillcolor="#cff" stroked="f">
                  <v:fill rotate="t" angle="45" focus="100%" type="gradient"/>
                  <v:textbox inset="5.85pt,.7pt,5.85pt,.7pt">
                    <w:txbxContent>
                      <w:p w14:paraId="53DEC2D4"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 xml:space="preserve">Secure </w:t>
                        </w:r>
                        <w:r>
                          <w:rPr>
                            <w:rFonts w:asciiTheme="majorHAnsi" w:hAnsiTheme="majorHAnsi" w:cstheme="majorHAnsi"/>
                          </w:rPr>
                          <w:t>w</w:t>
                        </w:r>
                        <w:r w:rsidRPr="006744AB">
                          <w:rPr>
                            <w:rFonts w:asciiTheme="majorHAnsi" w:hAnsiTheme="majorHAnsi" w:cstheme="majorHAnsi"/>
                          </w:rPr>
                          <w:t>orld</w:t>
                        </w:r>
                      </w:p>
                    </w:txbxContent>
                  </v:textbox>
                </v:rect>
                <v:rect id="Rectangle 78" o:spid="_x0000_s1507" style="position:absolute;left:1024;top:922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" filled="f" fillcolor="#cff" stroked="f">
                  <v:fill rotate="t" angle="45" focus="100%" type="gradient"/>
                  <v:textbox inset="5.85pt,.7pt,5.85pt,.7pt">
                    <w:txbxContent>
                      <w:p w14:paraId="264DC2DD" w14:textId="77777777" w:rsidR="00DA6107" w:rsidRPr="006744AB" w:rsidRDefault="00DA6107" w:rsidP="009A2F68">
                        <w:pPr>
                          <w:rPr>
                            <w:rFonts w:asciiTheme="majorHAnsi" w:hAnsiTheme="majorHAnsi" w:cstheme="majorHAnsi"/>
                          </w:rPr>
                        </w:pPr>
                        <w:r>
                          <w:rPr>
                            <w:rFonts w:asciiTheme="majorHAnsi" w:hAnsiTheme="majorHAnsi" w:cstheme="majorHAnsi"/>
                          </w:rPr>
                          <w:t>Normal</w:t>
                        </w:r>
                        <w:r w:rsidRPr="006744AB">
                          <w:rPr>
                            <w:rFonts w:asciiTheme="majorHAnsi" w:hAnsiTheme="majorHAnsi" w:cstheme="majorHAnsi"/>
                          </w:rPr>
                          <w:t xml:space="preserve"> </w:t>
                        </w:r>
                        <w:r>
                          <w:rPr>
                            <w:rFonts w:asciiTheme="majorHAnsi" w:hAnsiTheme="majorHAnsi" w:cstheme="majorHAnsi"/>
                          </w:rPr>
                          <w:t>w</w:t>
                        </w:r>
                        <w:r w:rsidRPr="006744AB">
                          <w:rPr>
                            <w:rFonts w:asciiTheme="majorHAnsi" w:hAnsiTheme="majorHAnsi" w:cstheme="majorHAnsi"/>
                          </w:rPr>
                          <w:t>orld</w:t>
                        </w:r>
                      </w:p>
                    </w:txbxContent>
                  </v:textbox>
                </v:rect>
                <v:rect id="Rectangle 60" o:spid="_x0000_s1508" style="position:absolute;left:16264;top:8351;width:387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" fillcolor="windowText">
                  <v:fill r:id="rId14" o:title="" color2="white [3212]" type="pattern"/>
                  <v:textbox inset="5.85pt,1mm,5.85pt,.7pt">
                    <w:txbxContent>
                      <w:p w14:paraId="02FC53EB" w14:textId="77777777" w:rsidR="00DA6107" w:rsidRPr="006744AB" w:rsidRDefault="00DA6107" w:rsidP="00FE6491">
                        <w:pPr>
                          <w:ind w:firstLineChars="100" w:firstLine="200"/>
                          <w:jc w:val="center"/>
                          <w:rPr>
                            <w:rFonts w:asciiTheme="majorHAnsi" w:hAnsiTheme="majorHAnsi" w:cstheme="majorHAnsi"/>
                            <w:lang w:eastAsia="ja-JP"/>
                          </w:rPr>
                        </w:pPr>
                        <w:r>
                          <w:rPr>
                            <w:rFonts w:asciiTheme="majorHAnsi" w:hAnsiTheme="majorHAnsi" w:cstheme="majorHAnsi"/>
                          </w:rPr>
                          <w:t>Applications</w:t>
                        </w:r>
                        <w:r w:rsidRPr="006744AB">
                          <w:rPr>
                            <w:rFonts w:asciiTheme="majorHAnsi" w:hAnsiTheme="majorHAnsi" w:cstheme="majorHAnsi"/>
                          </w:rPr>
                          <w:t xml:space="preserve"> </w:t>
                        </w:r>
                        <w:r w:rsidRPr="006744AB">
                          <w:rPr>
                            <w:rFonts w:asciiTheme="majorHAnsi" w:hAnsiTheme="majorHAnsi" w:cstheme="majorHAnsi"/>
                            <w:lang w:eastAsia="ja-JP"/>
                          </w:rPr>
                          <w:t>(</w:t>
                        </w:r>
                        <w:r>
                          <w:rPr>
                            <w:rFonts w:asciiTheme="majorHAnsi" w:hAnsiTheme="majorHAnsi" w:cstheme="majorHAnsi"/>
                            <w:lang w:eastAsia="ja-JP"/>
                          </w:rPr>
                          <w:t>e.g. Power Manager Service</w:t>
                        </w:r>
                        <w:r w:rsidRPr="006744AB">
                          <w:rPr>
                            <w:rFonts w:asciiTheme="majorHAnsi" w:hAnsiTheme="majorHAnsi" w:cstheme="majorHAnsi"/>
                            <w:lang w:eastAsia="ja-JP"/>
                          </w:rPr>
                          <w:t>)</w:t>
                        </w:r>
                      </w:p>
                    </w:txbxContent>
                  </v:textbox>
                </v:rect>
                <v:shape id="AutoShape 84" o:spid="_x0000_s1509" type="#_x0000_t32" style="position:absolute;left:35314;top:10960;width:100;height:10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" strokeweight="2pt">
                  <v:stroke endarrow="block"/>
                </v:shape>
                <v:rect id="Rectangle 61" o:spid="_x0000_s1510" style="position:absolute;left:25831;top:38283;width:8396;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" filled="f" stroked="f">
                  <v:textbox inset="0,1mm,0,0">
                    <w:txbxContent>
                      <w:p w14:paraId="26FD6046" w14:textId="77777777" w:rsidR="00DA6107" w:rsidRDefault="00DA6107" w:rsidP="009A2F68">
                        <w:pPr>
                          <w:rPr>
                            <w:rFonts w:asciiTheme="majorHAnsi" w:hAnsiTheme="majorHAnsi" w:cstheme="majorHAnsi"/>
                            <w:lang w:eastAsia="ja-JP"/>
                          </w:rPr>
                        </w:pPr>
                        <w:r w:rsidRPr="006744AB">
                          <w:rPr>
                            <w:rFonts w:asciiTheme="majorHAnsi" w:hAnsiTheme="majorHAnsi" w:cstheme="majorHAnsi"/>
                            <w:lang w:eastAsia="ja-JP"/>
                          </w:rPr>
                          <w:t xml:space="preserve">Execute SMC </w:t>
                        </w:r>
                      </w:p>
                      <w:p w14:paraId="61633385"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(CPU_OFF)</w:t>
                        </w:r>
                      </w:p>
                      <w:p w14:paraId="35BC6A35" w14:textId="77777777" w:rsidR="00DA6107" w:rsidRPr="006744AB" w:rsidRDefault="00DA6107" w:rsidP="009A2F68">
                        <w:pPr>
                          <w:jc w:val="center"/>
                          <w:rPr>
                            <w:rFonts w:asciiTheme="majorHAnsi" w:hAnsiTheme="majorHAnsi" w:cstheme="majorHAnsi"/>
                          </w:rPr>
                        </w:pPr>
                      </w:p>
                    </w:txbxContent>
                  </v:textbox>
                </v:rect>
                <v:rect id="Rectangle 61" o:spid="_x0000_s1511" style="position:absolute;left:5860;top:51515;width:16478;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" filled="f" stroked="f">
                  <v:textbox inset="0,1mm,0,0">
                    <w:txbxContent>
                      <w:p w14:paraId="65428DCF" w14:textId="77777777" w:rsidR="00DA6107" w:rsidRPr="006744AB" w:rsidRDefault="00DA6107" w:rsidP="009A2F68">
                        <w:pPr>
                          <w:jc w:val="center"/>
                          <w:rPr>
                            <w:rFonts w:asciiTheme="majorHAnsi" w:hAnsiTheme="majorHAnsi" w:cstheme="majorHAnsi"/>
                          </w:rPr>
                        </w:pPr>
                        <w:r>
                          <w:rPr>
                            <w:rFonts w:asciiTheme="majorHAnsi" w:hAnsiTheme="majorHAnsi" w:cstheme="majorHAnsi"/>
                            <w:lang w:eastAsia="ja-JP"/>
                          </w:rPr>
                          <w:t>Non-boot CPU</w:t>
                        </w:r>
                        <w:r>
                          <w:rPr>
                            <w:rFonts w:asciiTheme="majorHAnsi" w:hAnsiTheme="majorHAnsi" w:cstheme="majorHAnsi" w:hint="eastAsia"/>
                            <w:lang w:eastAsia="ja-JP"/>
                          </w:rPr>
                          <w:t xml:space="preserve"> </w:t>
                        </w:r>
                        <w:r w:rsidRPr="006744AB">
                          <w:rPr>
                            <w:rFonts w:asciiTheme="majorHAnsi" w:hAnsiTheme="majorHAnsi" w:cstheme="majorHAnsi"/>
                            <w:lang w:eastAsia="ja-JP"/>
                          </w:rPr>
                          <w:t>Power OFF</w:t>
                        </w:r>
                      </w:p>
                    </w:txbxContent>
                  </v:textbox>
                </v:rect>
                <v:rect id="Rectangle 60" o:spid="_x0000_s1512" style="position:absolute;left:1024;top:52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" fillcolor="windowText">
                  <v:fill r:id="rId14" o:title="" color2="white [3212]" type="pattern"/>
                  <v:textbox inset="5.85pt,1mm,5.85pt,.7pt">
                    <w:txbxContent>
                      <w:p w14:paraId="54B9BA90"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513" style="position:absolute;left:11184;top:521;width:1661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" filled="f" fillcolor="#cff" stroked="f">
                  <v:fill rotate="t" angle="45" focus="100%" type="gradient"/>
                  <v:textbox inset="5.85pt,.7pt,5.85pt,.7pt">
                    <w:txbxContent>
                      <w:p w14:paraId="7B923AE8"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App</w:t>
                        </w:r>
                        <w:r>
                          <w:rPr>
                            <w:rFonts w:asciiTheme="majorHAnsi" w:hAnsiTheme="majorHAnsi" w:cstheme="majorHAnsi"/>
                          </w:rPr>
                          <w:t>lication</w:t>
                        </w:r>
                        <w:r w:rsidRPr="006744AB">
                          <w:rPr>
                            <w:rFonts w:asciiTheme="majorHAnsi" w:hAnsiTheme="majorHAnsi" w:cstheme="majorHAnsi"/>
                          </w:rPr>
                          <w:t>s/Daemon</w:t>
                        </w:r>
                      </w:p>
                    </w:txbxContent>
                  </v:textbox>
                </v:rect>
                <v:rect id="Rectangle 60" o:spid="_x0000_s1514" style="position:absolute;left:1024;top:313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" filled="f">
                  <v:textbox inset="5.85pt,1mm,5.85pt,.7pt">
                    <w:txbxContent>
                      <w:p w14:paraId="54301969"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515" style="position:absolute;left:11184;top:313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" filled="f" fillcolor="#cff" stroked="f">
                  <v:fill rotate="t" angle="45" focus="100%" type="gradient"/>
                  <v:textbox inset="5.85pt,.7pt,5.85pt,.7pt">
                    <w:txbxContent>
                      <w:p w14:paraId="7A0A47C1" w14:textId="77777777" w:rsidR="00DA6107" w:rsidRPr="006744AB" w:rsidRDefault="00DA6107" w:rsidP="009A2F68">
                        <w:pPr>
                          <w:rPr>
                            <w:rFonts w:asciiTheme="majorHAnsi" w:hAnsiTheme="majorHAnsi" w:cstheme="majorHAnsi"/>
                          </w:rPr>
                        </w:pPr>
                        <w:r w:rsidRPr="006744AB">
                          <w:rPr>
                            <w:rFonts w:asciiTheme="majorHAnsi" w:hAnsiTheme="majorHAnsi" w:cstheme="majorHAnsi"/>
                          </w:rPr>
                          <w:t>OSS</w:t>
                        </w:r>
                      </w:p>
                    </w:txbxContent>
                  </v:textbox>
                </v:rect>
                <v:rect id="Rectangle 60" o:spid="_x0000_s1516" style="position:absolute;left:1024;top:5741;width:999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" fillcolor="windowText">
                  <v:fill r:id="rId13" o:title="" color2="white [3212]" type="pattern"/>
                  <v:textbox inset="5.85pt,1mm,5.85pt,.7pt">
                    <w:txbxContent>
                      <w:p w14:paraId="11576CF1" w14:textId="77777777" w:rsidR="00DA6107" w:rsidRPr="006744AB" w:rsidRDefault="00DA6107" w:rsidP="00FE6491">
                        <w:pPr>
                          <w:ind w:firstLineChars="100" w:firstLine="200"/>
                          <w:rPr>
                            <w:rFonts w:asciiTheme="majorHAnsi" w:hAnsiTheme="majorHAnsi" w:cstheme="majorHAnsi"/>
                            <w:lang w:eastAsia="ja-JP"/>
                          </w:rPr>
                        </w:pPr>
                      </w:p>
                    </w:txbxContent>
                  </v:textbox>
                </v:rect>
                <v:rect id="Rectangle 78" o:spid="_x0000_s1517" style="position:absolute;left:11184;top:5741;width:123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" filled="f" fillcolor="#cff" stroked="f">
                  <v:fill rotate="t" angle="45" focus="100%" type="gradient"/>
                  <v:textbox inset="5.85pt,.7pt,5.85pt,.7pt">
                    <w:txbxContent>
                      <w:p w14:paraId="76DF1AD5" w14:textId="77777777" w:rsidR="00DA6107" w:rsidRPr="006744AB" w:rsidRDefault="00DA6107" w:rsidP="009A2F68">
                        <w:pPr>
                          <w:rPr>
                            <w:rFonts w:asciiTheme="majorHAnsi" w:hAnsiTheme="majorHAnsi" w:cstheme="majorHAnsi"/>
                          </w:rPr>
                        </w:pPr>
                        <w:r>
                          <w:rPr>
                            <w:rFonts w:asciiTheme="majorHAnsi" w:hAnsiTheme="majorHAnsi" w:cstheme="majorHAnsi"/>
                            <w:lang w:eastAsia="ja-JP"/>
                          </w:rPr>
                          <w:t>C</w:t>
                        </w:r>
                        <w:r w:rsidRPr="006744AB">
                          <w:rPr>
                            <w:rFonts w:asciiTheme="majorHAnsi" w:hAnsiTheme="majorHAnsi" w:cstheme="majorHAnsi"/>
                          </w:rPr>
                          <w:t>ustomized O</w:t>
                        </w:r>
                        <w:r>
                          <w:rPr>
                            <w:rFonts w:asciiTheme="majorHAnsi" w:hAnsiTheme="majorHAnsi" w:cstheme="majorHAnsi"/>
                          </w:rPr>
                          <w:t>SS</w:t>
                        </w:r>
                      </w:p>
                    </w:txbxContent>
                  </v:textbox>
                </v:rect>
                <v:rect id="Rectangle 61" o:spid="_x0000_s1518" style="position:absolute;left:32774;top:10961;width:3407;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" filled="f" stroked="f">
                  <v:textbox inset="0,1mm,0,0">
                    <w:txbxContent>
                      <w:p w14:paraId="16AE2F23" w14:textId="77777777" w:rsidR="00DA6107" w:rsidRPr="00E11872" w:rsidRDefault="00DA6107" w:rsidP="009B006D">
                        <w:pPr>
                          <w:pStyle w:val="ListParagraph"/>
                          <w:numPr>
                            <w:ilvl w:val="0"/>
                            <w:numId w:val="30"/>
                          </w:numPr>
                          <w:ind w:leftChars="0"/>
                          <w:rPr>
                            <w:rFonts w:asciiTheme="majorEastAsia" w:eastAsiaTheme="majorEastAsia" w:hAnsiTheme="majorEastAsia" w:cstheme="majorHAnsi"/>
                            <w:lang w:eastAsia="ja-JP"/>
                          </w:rPr>
                        </w:pPr>
                      </w:p>
                    </w:txbxContent>
                  </v:textbox>
                </v:rect>
                <v:rect id="Rectangle 61" o:spid="_x0000_s1519" style="position:absolute;left:20709;top:23975;width:2858;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" filled="f" stroked="f">
                  <v:textbox inset="0,1mm,0,0">
                    <w:txbxContent>
                      <w:p w14:paraId="15314100" w14:textId="77777777" w:rsidR="00DA6107" w:rsidRPr="006744AB" w:rsidRDefault="00DA6107" w:rsidP="009A2F68">
                        <w:pPr>
                          <w:rPr>
                            <w:rFonts w:asciiTheme="majorHAnsi" w:hAnsiTheme="majorHAnsi" w:cstheme="majorHAnsi"/>
                            <w:lang w:eastAsia="ja-JP"/>
                          </w:rPr>
                        </w:pPr>
                        <w:r w:rsidRPr="006744AB">
                          <w:rPr>
                            <w:rFonts w:ascii="MS Gothic" w:eastAsia="MS Gothic" w:hAnsi="MS Gothic" w:cs="MS Gothic" w:hint="eastAsia"/>
                            <w:lang w:eastAsia="ja-JP"/>
                          </w:rPr>
                          <w:t>②</w:t>
                        </w:r>
                      </w:p>
                    </w:txbxContent>
                  </v:textbox>
                </v:rect>
                <v:shape id="AutoShape 84" o:spid="_x0000_s1520" type="#_x0000_t32" style="position:absolute;left:34227;top:24090;width:0;height:20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" strokeweight="2pt">
                  <v:stroke endarrow="block"/>
                </v:shape>
                <v:rect id="Rectangle 61" o:spid="_x0000_s1521" style="position:absolute;left:22548;top:51152;width:3283;height:2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" filled="f" stroked="f">
                  <v:textbox inset="0,1mm,0,0">
                    <w:txbxContent>
                      <w:p w14:paraId="4FF75580"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④</w:t>
                        </w:r>
                      </w:p>
                    </w:txbxContent>
                  </v:textbox>
                </v:rect>
                <v:rect id="Rectangle 61" o:spid="_x0000_s1522" style="position:absolute;left:20074;top:16181;width:3068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" fillcolor="white [3212]">
                  <v:textbox inset="0,1mm,0,0">
                    <w:txbxContent>
                      <w:p w14:paraId="08073BF1" w14:textId="77777777" w:rsidR="00DA6107" w:rsidRPr="006744AB" w:rsidRDefault="00DA6107" w:rsidP="00FE6491">
                        <w:pPr>
                          <w:ind w:firstLineChars="50" w:firstLine="100"/>
                          <w:jc w:val="center"/>
                          <w:rPr>
                            <w:rFonts w:asciiTheme="majorHAnsi" w:hAnsiTheme="majorHAnsi" w:cstheme="majorHAnsi"/>
                          </w:rPr>
                        </w:pPr>
                        <w:r>
                          <w:rPr>
                            <w:rFonts w:asciiTheme="majorHAnsi" w:hAnsiTheme="majorHAnsi" w:cstheme="majorHAnsi"/>
                          </w:rPr>
                          <w:t>sysfs</w:t>
                        </w:r>
                      </w:p>
                    </w:txbxContent>
                  </v:textbox>
                </v:rect>
                <v:shape id="AutoShape 84" o:spid="_x0000_s1523" type="#_x0000_t32" style="position:absolute;left:44768;top:23996;width:0;height:20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" strokeweight="2pt">
                  <v:stroke endarrow="block"/>
                </v:shape>
                <v:rect id="Rectangle 61" o:spid="_x0000_s1524" style="position:absolute;left:20709;top:34751;width:30680;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" fillcolor="white [3212]">
                  <v:textbox inset="0,1mm,0,0">
                    <w:txbxContent>
                      <w:p w14:paraId="62E9CB46" w14:textId="77777777" w:rsidR="00DA6107" w:rsidRPr="006744AB" w:rsidRDefault="00DA6107" w:rsidP="009A2F68">
                        <w:pPr>
                          <w:jc w:val="center"/>
                          <w:rPr>
                            <w:rFonts w:asciiTheme="majorHAnsi" w:hAnsiTheme="majorHAnsi" w:cstheme="majorHAnsi"/>
                          </w:rPr>
                        </w:pPr>
                        <w:r w:rsidRPr="006744AB">
                          <w:rPr>
                            <w:rFonts w:asciiTheme="majorHAnsi" w:hAnsiTheme="majorHAnsi" w:cstheme="majorHAnsi"/>
                          </w:rPr>
                          <w:t>PSCI handler</w:t>
                        </w:r>
                      </w:p>
                    </w:txbxContent>
                  </v:textbox>
                </v:rect>
                <v:rect id="Rectangle 61" o:spid="_x0000_s1525" style="position:absolute;left:43097;top:24164;width:2125;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" filled="f" stroked="f">
                  <v:textbox inset="0,1mm,0,0">
                    <w:txbxContent>
                      <w:p w14:paraId="27BC4F42"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⑤</w:t>
                        </w:r>
                      </w:p>
                    </w:txbxContent>
                  </v:textbox>
                </v:rect>
                <v:rect id="Rectangle 61" o:spid="_x0000_s1526" style="position:absolute;left:37771;top:51254;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" filled="f" stroked="f">
                  <v:textbox inset="0,1mm,0,0">
                    <w:txbxContent>
                      <w:p w14:paraId="7C1CF9EE"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⑥</w:t>
                        </w:r>
                      </w:p>
                    </w:txbxContent>
                  </v:textbox>
                </v:rect>
                <v:rect id="Rectangle 61" o:spid="_x0000_s1527" style="position:absolute;left:45277;top:38163;width:13385;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" filled="f" stroked="f">
                  <v:textbox inset="0,1mm,0,0">
                    <w:txbxContent>
                      <w:p w14:paraId="541A3DB1" w14:textId="77777777" w:rsidR="00DA6107" w:rsidRDefault="00DA6107" w:rsidP="009A2F68">
                        <w:pPr>
                          <w:rPr>
                            <w:rFonts w:asciiTheme="majorHAnsi" w:hAnsiTheme="majorHAnsi" w:cstheme="majorHAnsi"/>
                            <w:lang w:eastAsia="ja-JP"/>
                          </w:rPr>
                        </w:pPr>
                        <w:r w:rsidRPr="006744AB">
                          <w:rPr>
                            <w:rFonts w:asciiTheme="majorHAnsi" w:hAnsiTheme="majorHAnsi" w:cstheme="majorHAnsi"/>
                            <w:lang w:eastAsia="ja-JP"/>
                          </w:rPr>
                          <w:t>E</w:t>
                        </w:r>
                        <w:r>
                          <w:rPr>
                            <w:rFonts w:asciiTheme="majorHAnsi" w:hAnsiTheme="majorHAnsi" w:cstheme="majorHAnsi"/>
                            <w:lang w:eastAsia="ja-JP"/>
                          </w:rPr>
                          <w:t>xecute SMC</w:t>
                        </w:r>
                      </w:p>
                      <w:p w14:paraId="0DBD9116" w14:textId="77777777" w:rsidR="00DA6107" w:rsidRPr="006744AB" w:rsidRDefault="00DA6107" w:rsidP="009A2F68">
                        <w:pPr>
                          <w:rPr>
                            <w:rFonts w:asciiTheme="majorHAnsi" w:hAnsiTheme="majorHAnsi" w:cstheme="majorHAnsi"/>
                            <w:lang w:eastAsia="ja-JP"/>
                          </w:rPr>
                        </w:pPr>
                        <w:r w:rsidRPr="006744AB">
                          <w:rPr>
                            <w:rFonts w:asciiTheme="majorHAnsi" w:hAnsiTheme="majorHAnsi" w:cstheme="majorHAnsi"/>
                            <w:lang w:eastAsia="ja-JP"/>
                          </w:rPr>
                          <w:t>(</w:t>
                        </w:r>
                        <w:r>
                          <w:rPr>
                            <w:rFonts w:asciiTheme="majorHAnsi" w:hAnsiTheme="majorHAnsi" w:cstheme="majorHAnsi"/>
                            <w:lang w:eastAsia="ja-JP"/>
                          </w:rPr>
                          <w:t>SYSTEM</w:t>
                        </w:r>
                        <w:r w:rsidRPr="006744AB">
                          <w:rPr>
                            <w:rFonts w:asciiTheme="majorHAnsi" w:hAnsiTheme="majorHAnsi" w:cstheme="majorHAnsi"/>
                            <w:lang w:eastAsia="ja-JP"/>
                          </w:rPr>
                          <w:t>_</w:t>
                        </w:r>
                        <w:r>
                          <w:rPr>
                            <w:rFonts w:asciiTheme="majorHAnsi" w:hAnsiTheme="majorHAnsi" w:cstheme="majorHAnsi"/>
                            <w:lang w:eastAsia="ja-JP"/>
                          </w:rPr>
                          <w:t>SUSPEND</w:t>
                        </w:r>
                        <w:r w:rsidRPr="006744AB">
                          <w:rPr>
                            <w:rFonts w:asciiTheme="majorHAnsi" w:hAnsiTheme="majorHAnsi" w:cstheme="majorHAnsi"/>
                            <w:lang w:eastAsia="ja-JP"/>
                          </w:rPr>
                          <w:t>)</w:t>
                        </w:r>
                      </w:p>
                      <w:p w14:paraId="3C73AE0B" w14:textId="77777777" w:rsidR="00DA6107" w:rsidRPr="006744AB" w:rsidRDefault="00DA6107" w:rsidP="009A2F68">
                        <w:pPr>
                          <w:jc w:val="center"/>
                          <w:rPr>
                            <w:rFonts w:asciiTheme="majorHAnsi" w:hAnsiTheme="majorHAnsi" w:cstheme="majorHAnsi"/>
                          </w:rPr>
                        </w:pPr>
                      </w:p>
                    </w:txbxContent>
                  </v:textbox>
                </v:rect>
                <v:shape id="AutoShape 70" o:spid="_x0000_s1528" type="#_x0000_t32" style="position:absolute;left:36577;top:51185;width:0;height:2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" strokeweight="2pt">
                  <v:stroke startarrow="block"/>
                </v:shape>
                <v:rect id="Rectangle 67" o:spid="_x0000_s1529" style="position:absolute;left:32774;top:54123;width:7620;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" filled="f">
                  <v:textbox inset="5.85pt,2mm,5.85pt,.7pt">
                    <w:txbxContent>
                      <w:p w14:paraId="444A3ECC"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DBSC</w:t>
                        </w:r>
                      </w:p>
                    </w:txbxContent>
                  </v:textbox>
                </v:rect>
                <v:shape id="AutoShape 70" o:spid="_x0000_s1530" type="#_x0000_t32" style="position:absolute;left:46744;top:51116;width:0;height:8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" strokeweight="2pt">
                  <v:stroke startarrow="block"/>
                </v:shape>
                <v:rect id="Rectangle 67" o:spid="_x0000_s1531" style="position:absolute;left:42934;top:59343;width:7620;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" filled="f">
                  <v:textbox inset="5.85pt,2mm,5.85pt,.7pt">
                    <w:txbxContent>
                      <w:p w14:paraId="1B5A0F6B"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PMIC</w:t>
                        </w:r>
                      </w:p>
                    </w:txbxContent>
                  </v:textbox>
                </v:rect>
                <v:rect id="Rectangle 67" o:spid="_x0000_s1532" style="position:absolute;left:42934;top:54123;width:7620;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" fillcolor="white [3212]">
                  <v:textbox inset="5.85pt,2mm,5.85pt,.7pt">
                    <w:txbxContent>
                      <w:p w14:paraId="624C2335" w14:textId="77777777" w:rsidR="00DA6107" w:rsidRPr="006744AB" w:rsidRDefault="00DA6107" w:rsidP="009A2F68">
                        <w:pPr>
                          <w:jc w:val="center"/>
                          <w:rPr>
                            <w:rFonts w:asciiTheme="majorHAnsi" w:hAnsiTheme="majorHAnsi" w:cstheme="majorHAnsi"/>
                          </w:rPr>
                        </w:pPr>
                        <w:r>
                          <w:rPr>
                            <w:rFonts w:asciiTheme="majorHAnsi" w:hAnsiTheme="majorHAnsi" w:cstheme="majorHAnsi"/>
                          </w:rPr>
                          <w:t>IIC-DVFS</w:t>
                        </w:r>
                      </w:p>
                    </w:txbxContent>
                  </v:textbox>
                </v:rect>
                <v:rect id="Rectangle 61" o:spid="_x0000_s1533" style="position:absolute;left:47655;top:51289;width:5064;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" filled="f" stroked="f">
                  <v:textbox inset="0,1mm,0,0">
                    <w:txbxContent>
                      <w:p w14:paraId="09A655A7"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⑦</w:t>
                        </w:r>
                      </w:p>
                    </w:txbxContent>
                  </v:textbox>
                </v:rect>
                <v:rect id="Rectangle 61" o:spid="_x0000_s1534" style="position:absolute;left:20074;top:26107;width:977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" fillcolor="black [3213]">
                  <v:fill r:id="rId13" o:title="" color2="white [3212]" type="pattern"/>
                  <v:textbox inset="0,0,0,0">
                    <w:txbxContent>
                      <w:p w14:paraId="5B413D2F" w14:textId="77777777" w:rsidR="00DA6107" w:rsidRDefault="00DA6107" w:rsidP="0030654A">
                        <w:pPr>
                          <w:pStyle w:val="NormalWeb"/>
                          <w:spacing w:after="80"/>
                          <w:ind w:firstLine="101"/>
                          <w:jc w:val="center"/>
                        </w:pPr>
                        <w:r>
                          <w:rPr>
                            <w:rFonts w:ascii="Arial" w:hAnsi="Arial" w:cs="Arial"/>
                            <w:sz w:val="20"/>
                            <w:szCs w:val="20"/>
                          </w:rPr>
                          <w:t>On Chip Drivers</w:t>
                        </w:r>
                      </w:p>
                    </w:txbxContent>
                  </v:textbox>
                </v:rect>
                <v:shape id="AutoShape 84" o:spid="_x0000_s1535" type="#_x0000_t32" style="position:absolute;left:23531;top:23977;width:36;height:2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" strokeweight="2pt">
                  <v:stroke endarrow="block"/>
                </v:shape>
                <v:rect id="Rectangle 61" o:spid="_x0000_s1536" style="position:absolute;left:32448;top:24142;width:2545;height:207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" filled="f" stroked="f">
                  <v:textbox inset="0,1mm,0,0">
                    <w:txbxContent>
                      <w:p w14:paraId="397AD08F" w14:textId="77777777" w:rsidR="00DA6107" w:rsidRPr="006744AB" w:rsidRDefault="00DA6107" w:rsidP="009A2F68">
                        <w:pPr>
                          <w:rPr>
                            <w:rFonts w:asciiTheme="majorHAnsi" w:hAnsiTheme="majorHAnsi" w:cstheme="majorHAnsi"/>
                            <w:lang w:eastAsia="ja-JP"/>
                          </w:rPr>
                        </w:pPr>
                        <w:r>
                          <w:rPr>
                            <w:rFonts w:ascii="MS Gothic" w:eastAsia="MS Gothic" w:hAnsi="MS Gothic" w:cs="MS Gothic" w:hint="eastAsia"/>
                            <w:lang w:eastAsia="ja-JP"/>
                          </w:rPr>
                          <w:t>③</w:t>
                        </w:r>
                      </w:p>
                    </w:txbxContent>
                  </v:textbox>
                </v:rect>
                <v:rect id="Rectangle 1003" o:spid="_x0000_s1537" style="position:absolute;left:27102;top:30727;width:1444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" fillcolor="white [3212]">
                  <v:textbox inset="0,0,0,0">
                    <w:txbxContent>
                      <w:p w14:paraId="08B6429D" w14:textId="77777777" w:rsidR="00DA6107" w:rsidRPr="00F8491C" w:rsidRDefault="00DA6107" w:rsidP="00F8491C">
                        <w:pPr>
                          <w:pStyle w:val="NormalWeb"/>
                          <w:jc w:val="center"/>
                          <w:rPr>
                            <w:rFonts w:ascii="Arial" w:hAnsi="Arial" w:cs="Arial"/>
                            <w:sz w:val="20"/>
                            <w:szCs w:val="20"/>
                          </w:rPr>
                        </w:pPr>
                        <w:r>
                          <w:rPr>
                            <w:rFonts w:ascii="Arial" w:hAnsi="Arial" w:cs="Arial"/>
                            <w:sz w:val="20"/>
                            <w:szCs w:val="20"/>
                          </w:rPr>
                          <w:t>CPU Hotplug Framework</w:t>
                        </w:r>
                      </w:p>
                    </w:txbxContent>
                  </v:textbox>
                </v:rect>
                <w10:anchorlock/>
              </v:group>
            </w:pict>
          </mc:Fallback>
        </mc:AlternateContent>
      </w:r>
    </w:p>
    <w:p w14:paraId="5F89DAC3" w14:textId="17BD56DD" w:rsidR="009A2F68" w:rsidRDefault="009A2F68" w:rsidP="009A2F68">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12</w:t>
      </w:r>
      <w:r>
        <w:rPr>
          <w:noProof/>
        </w:rPr>
        <w:fldChar w:fldCharType="end"/>
      </w:r>
      <w:r>
        <w:rPr>
          <w:rFonts w:hint="eastAsia"/>
          <w:lang w:eastAsia="ja-JP"/>
        </w:rPr>
        <w:t xml:space="preserve"> </w:t>
      </w:r>
      <w:r>
        <w:rPr>
          <w:lang w:eastAsia="ja-JP"/>
        </w:rPr>
        <w:t xml:space="preserve">Processing flow of </w:t>
      </w:r>
      <w:r w:rsidR="002E548A">
        <w:rPr>
          <w:rFonts w:hint="eastAsia"/>
          <w:lang w:eastAsia="ja-JP"/>
        </w:rPr>
        <w:t>System Suspend to RAM</w:t>
      </w:r>
    </w:p>
    <w:p w14:paraId="469A56BD" w14:textId="77777777" w:rsidR="009A2F68" w:rsidRDefault="009A2F68" w:rsidP="009A2F68">
      <w:pPr>
        <w:overflowPunct/>
        <w:autoSpaceDE/>
        <w:autoSpaceDN/>
        <w:adjustRightInd/>
        <w:textAlignment w:val="auto"/>
        <w:rPr>
          <w:lang w:eastAsia="ja-JP"/>
        </w:rPr>
      </w:pPr>
      <w:r>
        <w:rPr>
          <w:lang w:eastAsia="ja-JP"/>
        </w:rPr>
        <w:br w:type="page"/>
      </w:r>
    </w:p>
    <w:p w14:paraId="29FE59B8" w14:textId="77777777" w:rsidR="00E06192" w:rsidRDefault="00361A0E">
      <w:pPr>
        <w:pStyle w:val="ListParagraph"/>
        <w:numPr>
          <w:ilvl w:val="0"/>
          <w:numId w:val="29"/>
        </w:numPr>
        <w:ind w:leftChars="0"/>
        <w:rPr>
          <w:lang w:eastAsia="ja-JP"/>
        </w:rPr>
      </w:pPr>
      <w:r w:rsidRPr="00361A0E">
        <w:rPr>
          <w:lang w:eastAsia="ja-JP"/>
        </w:rPr>
        <w:lastRenderedPageBreak/>
        <w:t xml:space="preserve">Application requests System Suspend to RAM using </w:t>
      </w:r>
      <w:r w:rsidR="00A12820">
        <w:rPr>
          <w:lang w:eastAsia="ja-JP"/>
        </w:rPr>
        <w:t>i2c</w:t>
      </w:r>
      <w:r w:rsidRPr="00361A0E">
        <w:rPr>
          <w:lang w:eastAsia="ja-JP"/>
        </w:rPr>
        <w:t>-tools and via sysfs. The i2c-tool</w:t>
      </w:r>
      <w:r w:rsidR="00A12820">
        <w:rPr>
          <w:lang w:eastAsia="ja-JP"/>
        </w:rPr>
        <w:t>s</w:t>
      </w:r>
      <w:r w:rsidRPr="00361A0E">
        <w:rPr>
          <w:lang w:eastAsia="ja-JP"/>
        </w:rPr>
        <w:t xml:space="preserve"> command is needed to enable DDR backup mode in PMIC</w:t>
      </w:r>
      <w:r w:rsidR="00E06192" w:rsidRPr="00E06192">
        <w:rPr>
          <w:lang w:eastAsia="ja-JP"/>
        </w:rPr>
        <w:t>.</w:t>
      </w:r>
    </w:p>
    <w:p w14:paraId="1DC49F25" w14:textId="77777777" w:rsidR="00361A0E" w:rsidRDefault="00361A0E" w:rsidP="00F8491C">
      <w:pPr>
        <w:pStyle w:val="ListParagraph"/>
        <w:ind w:leftChars="0" w:left="360"/>
        <w:rPr>
          <w:lang w:eastAsia="ja-JP"/>
        </w:rPr>
      </w:pPr>
      <w:r w:rsidRPr="00796A93">
        <w:rPr>
          <w:lang w:eastAsia="ja-JP"/>
        </w:rPr>
        <w:t>i2cset -f -y 7 0x30 0x20 0x0</w:t>
      </w:r>
      <w:r w:rsidR="009E799A">
        <w:rPr>
          <w:lang w:eastAsia="ja-JP"/>
        </w:rPr>
        <w:t>F</w:t>
      </w:r>
    </w:p>
    <w:p w14:paraId="1B1A03DE" w14:textId="77777777" w:rsidR="00C6357C" w:rsidRPr="00E06192" w:rsidRDefault="00C6357C" w:rsidP="00F8491C">
      <w:pPr>
        <w:pStyle w:val="ListParagraph"/>
        <w:ind w:leftChars="0" w:left="360"/>
        <w:rPr>
          <w:lang w:eastAsia="ja-JP"/>
        </w:rPr>
      </w:pPr>
      <w:r>
        <w:t>echo deep &gt; /sys/power/mem_sleep</w:t>
      </w:r>
    </w:p>
    <w:p w14:paraId="501322AE" w14:textId="77777777" w:rsidR="0099249A" w:rsidRDefault="0099249A" w:rsidP="0099249A">
      <w:pPr>
        <w:pStyle w:val="ListParagraph"/>
        <w:ind w:leftChars="0" w:left="360"/>
        <w:rPr>
          <w:lang w:eastAsia="ja-JP"/>
        </w:rPr>
      </w:pPr>
      <w:r w:rsidRPr="000632F1">
        <w:rPr>
          <w:lang w:eastAsia="ja-JP"/>
        </w:rPr>
        <w:t xml:space="preserve">echo </w:t>
      </w:r>
      <w:r>
        <w:rPr>
          <w:rFonts w:hint="eastAsia"/>
          <w:lang w:eastAsia="ja-JP"/>
        </w:rPr>
        <w:t>mem</w:t>
      </w:r>
      <w:r w:rsidRPr="000632F1">
        <w:rPr>
          <w:lang w:eastAsia="ja-JP"/>
        </w:rPr>
        <w:t xml:space="preserve"> &gt; /sys/</w:t>
      </w:r>
      <w:r>
        <w:rPr>
          <w:lang w:eastAsia="ja-JP"/>
        </w:rPr>
        <w:t>power</w:t>
      </w:r>
      <w:r w:rsidRPr="000632F1">
        <w:rPr>
          <w:lang w:eastAsia="ja-JP"/>
        </w:rPr>
        <w:t>/</w:t>
      </w:r>
      <w:r>
        <w:rPr>
          <w:lang w:eastAsia="ja-JP"/>
        </w:rPr>
        <w:t>state</w:t>
      </w:r>
    </w:p>
    <w:p w14:paraId="09264E8C" w14:textId="77777777" w:rsidR="00E06192" w:rsidRDefault="002E548A" w:rsidP="009B006D">
      <w:pPr>
        <w:pStyle w:val="ListParagraph"/>
        <w:numPr>
          <w:ilvl w:val="0"/>
          <w:numId w:val="29"/>
        </w:numPr>
        <w:ind w:leftChars="0"/>
        <w:rPr>
          <w:lang w:eastAsia="ja-JP"/>
        </w:rPr>
      </w:pPr>
      <w:r>
        <w:rPr>
          <w:rFonts w:hint="eastAsia"/>
          <w:lang w:eastAsia="ja-JP"/>
        </w:rPr>
        <w:t>System Suspend to RAM</w:t>
      </w:r>
      <w:r w:rsidR="00E06192">
        <w:rPr>
          <w:rFonts w:hint="eastAsia"/>
          <w:lang w:eastAsia="ja-JP"/>
        </w:rPr>
        <w:t xml:space="preserve"> Framework notifies </w:t>
      </w:r>
      <w:r w:rsidR="00ED687F">
        <w:rPr>
          <w:lang w:eastAsia="ja-JP"/>
        </w:rPr>
        <w:t>d</w:t>
      </w:r>
      <w:r w:rsidR="00ED687F">
        <w:rPr>
          <w:rFonts w:hint="eastAsia"/>
          <w:lang w:eastAsia="ja-JP"/>
        </w:rPr>
        <w:t xml:space="preserve">evice </w:t>
      </w:r>
      <w:r w:rsidR="00ED687F">
        <w:rPr>
          <w:lang w:eastAsia="ja-JP"/>
        </w:rPr>
        <w:t>d</w:t>
      </w:r>
      <w:r w:rsidR="00ED687F">
        <w:rPr>
          <w:rFonts w:hint="eastAsia"/>
          <w:lang w:eastAsia="ja-JP"/>
        </w:rPr>
        <w:t xml:space="preserve">river </w:t>
      </w:r>
      <w:r w:rsidR="00E06192">
        <w:rPr>
          <w:rFonts w:hint="eastAsia"/>
          <w:lang w:eastAsia="ja-JP"/>
        </w:rPr>
        <w:t xml:space="preserve">(On Chip Drivers) of moving to </w:t>
      </w:r>
      <w:r>
        <w:rPr>
          <w:rFonts w:hint="eastAsia"/>
          <w:lang w:eastAsia="ja-JP"/>
        </w:rPr>
        <w:t>System Suspend to RAM</w:t>
      </w:r>
      <w:r w:rsidR="00E75044">
        <w:rPr>
          <w:lang w:eastAsia="ja-JP"/>
        </w:rPr>
        <w:t xml:space="preserve">. Then, </w:t>
      </w:r>
      <w:r w:rsidR="00ED687F">
        <w:rPr>
          <w:lang w:eastAsia="ja-JP"/>
        </w:rPr>
        <w:t>d</w:t>
      </w:r>
      <w:r w:rsidR="00E75044">
        <w:rPr>
          <w:lang w:eastAsia="ja-JP"/>
        </w:rPr>
        <w:t xml:space="preserve">evice </w:t>
      </w:r>
      <w:r w:rsidR="00ED687F">
        <w:rPr>
          <w:lang w:eastAsia="ja-JP"/>
        </w:rPr>
        <w:t>d</w:t>
      </w:r>
      <w:r w:rsidR="00E75044">
        <w:rPr>
          <w:lang w:eastAsia="ja-JP"/>
        </w:rPr>
        <w:t>rivers back</w:t>
      </w:r>
      <w:r w:rsidR="00E75044" w:rsidRPr="00E75044">
        <w:rPr>
          <w:lang w:eastAsia="ja-JP"/>
        </w:rPr>
        <w:t xml:space="preserve"> up the needed data to SDRAM.</w:t>
      </w:r>
    </w:p>
    <w:p w14:paraId="1DA00277" w14:textId="77777777" w:rsidR="00E75044" w:rsidRDefault="002E548A" w:rsidP="009B006D">
      <w:pPr>
        <w:pStyle w:val="ListParagraph"/>
        <w:numPr>
          <w:ilvl w:val="0"/>
          <w:numId w:val="29"/>
        </w:numPr>
        <w:ind w:leftChars="0"/>
        <w:rPr>
          <w:lang w:eastAsia="ja-JP"/>
        </w:rPr>
      </w:pPr>
      <w:r>
        <w:rPr>
          <w:lang w:eastAsia="ja-JP"/>
        </w:rPr>
        <w:t>System Suspend to RAM</w:t>
      </w:r>
      <w:r w:rsidR="00E75044">
        <w:rPr>
          <w:lang w:eastAsia="ja-JP"/>
        </w:rPr>
        <w:t xml:space="preserve"> Framework </w:t>
      </w:r>
      <w:r w:rsidR="00E75044" w:rsidRPr="00E75044">
        <w:rPr>
          <w:lang w:eastAsia="ja-JP"/>
        </w:rPr>
        <w:t xml:space="preserve">requests </w:t>
      </w:r>
      <w:r w:rsidR="003B2DAE">
        <w:rPr>
          <w:lang w:eastAsia="ja-JP"/>
        </w:rPr>
        <w:t>to take Non-boot CPU down to PSCI handler</w:t>
      </w:r>
      <w:r w:rsidR="00E359EE">
        <w:rPr>
          <w:lang w:eastAsia="ja-JP"/>
        </w:rPr>
        <w:t xml:space="preserve"> via CPU Hotplug Framework</w:t>
      </w:r>
      <w:r w:rsidR="003B2DAE">
        <w:rPr>
          <w:lang w:eastAsia="ja-JP"/>
        </w:rPr>
        <w:t xml:space="preserve">. Then, the PSCI handler issues </w:t>
      </w:r>
      <w:r w:rsidR="00E75044" w:rsidRPr="00E75044">
        <w:rPr>
          <w:lang w:eastAsia="ja-JP"/>
        </w:rPr>
        <w:t xml:space="preserve">CPU_OFF </w:t>
      </w:r>
      <w:r w:rsidR="003B2DAE">
        <w:rPr>
          <w:lang w:eastAsia="ja-JP"/>
        </w:rPr>
        <w:t xml:space="preserve">request to </w:t>
      </w:r>
      <w:r w:rsidR="00775962">
        <w:rPr>
          <w:lang w:eastAsia="ja-JP"/>
        </w:rPr>
        <w:t>Arm</w:t>
      </w:r>
      <w:r w:rsidR="00E75044">
        <w:rPr>
          <w:lang w:eastAsia="ja-JP"/>
        </w:rPr>
        <w:t xml:space="preserve"> </w:t>
      </w:r>
      <w:r w:rsidR="00E75044" w:rsidRPr="00E75044">
        <w:rPr>
          <w:lang w:eastAsia="ja-JP"/>
        </w:rPr>
        <w:t>T</w:t>
      </w:r>
      <w:r w:rsidR="00E75044">
        <w:rPr>
          <w:lang w:eastAsia="ja-JP"/>
        </w:rPr>
        <w:t xml:space="preserve">rusted </w:t>
      </w:r>
      <w:r w:rsidR="00E75044" w:rsidRPr="00E75044">
        <w:rPr>
          <w:lang w:eastAsia="ja-JP"/>
        </w:rPr>
        <w:t>F</w:t>
      </w:r>
      <w:r w:rsidR="00E75044">
        <w:rPr>
          <w:lang w:eastAsia="ja-JP"/>
        </w:rPr>
        <w:t>irmware</w:t>
      </w:r>
      <w:r w:rsidR="00E75044" w:rsidRPr="00E75044">
        <w:rPr>
          <w:lang w:eastAsia="ja-JP"/>
        </w:rPr>
        <w:t xml:space="preserve"> </w:t>
      </w:r>
      <w:r w:rsidR="003B2DAE">
        <w:rPr>
          <w:lang w:eastAsia="ja-JP"/>
        </w:rPr>
        <w:t>via SMC instruction.</w:t>
      </w:r>
    </w:p>
    <w:p w14:paraId="1E8B4C26" w14:textId="77777777" w:rsidR="00E75044" w:rsidRPr="00E75044" w:rsidRDefault="00C660D5" w:rsidP="009B006D">
      <w:pPr>
        <w:pStyle w:val="ListParagraph"/>
        <w:numPr>
          <w:ilvl w:val="0"/>
          <w:numId w:val="29"/>
        </w:numPr>
        <w:ind w:leftChars="0"/>
        <w:rPr>
          <w:lang w:eastAsia="ja-JP"/>
        </w:rPr>
      </w:pPr>
      <w:r>
        <w:rPr>
          <w:lang w:eastAsia="ja-JP"/>
        </w:rPr>
        <w:t xml:space="preserve">Non-boot </w:t>
      </w:r>
      <w:r w:rsidRPr="00C660D5">
        <w:rPr>
          <w:lang w:eastAsia="ja-JP"/>
        </w:rPr>
        <w:t>CPU is turned off in secure world.</w:t>
      </w:r>
      <w:r>
        <w:rPr>
          <w:lang w:eastAsia="ja-JP"/>
        </w:rPr>
        <w:t xml:space="preserve"> </w:t>
      </w:r>
      <w:r w:rsidR="00E75044" w:rsidRPr="00E75044">
        <w:rPr>
          <w:lang w:eastAsia="ja-JP"/>
        </w:rPr>
        <w:t>It</w:t>
      </w:r>
      <w:r w:rsidR="00E75044">
        <w:rPr>
          <w:lang w:eastAsia="ja-JP"/>
        </w:rPr>
        <w:t>’s</w:t>
      </w:r>
      <w:r w:rsidR="00E75044" w:rsidRPr="00E75044">
        <w:rPr>
          <w:lang w:eastAsia="ja-JP"/>
        </w:rPr>
        <w:t xml:space="preserve"> </w:t>
      </w:r>
      <w:r w:rsidR="00B508BA">
        <w:rPr>
          <w:lang w:eastAsia="ja-JP"/>
        </w:rPr>
        <w:t xml:space="preserve">repeated </w:t>
      </w:r>
      <w:r w:rsidR="00E75044" w:rsidRPr="00E75044">
        <w:rPr>
          <w:lang w:eastAsia="ja-JP"/>
        </w:rPr>
        <w:t>only the number of Non-boot CPU</w:t>
      </w:r>
      <w:r w:rsidR="00B508BA">
        <w:rPr>
          <w:rFonts w:hint="eastAsia"/>
          <w:lang w:eastAsia="ja-JP"/>
        </w:rPr>
        <w:t>.</w:t>
      </w:r>
    </w:p>
    <w:p w14:paraId="60F51B21" w14:textId="77777777" w:rsidR="00B508BA" w:rsidRDefault="00B508BA" w:rsidP="009B006D">
      <w:pPr>
        <w:pStyle w:val="ListParagraph"/>
        <w:numPr>
          <w:ilvl w:val="0"/>
          <w:numId w:val="29"/>
        </w:numPr>
        <w:ind w:leftChars="0"/>
        <w:rPr>
          <w:lang w:eastAsia="ja-JP"/>
        </w:rPr>
      </w:pPr>
      <w:r>
        <w:rPr>
          <w:lang w:eastAsia="ja-JP"/>
        </w:rPr>
        <w:t xml:space="preserve">When </w:t>
      </w:r>
      <w:r w:rsidRPr="00B508BA">
        <w:rPr>
          <w:lang w:eastAsia="ja-JP"/>
        </w:rPr>
        <w:t xml:space="preserve">Non-boot CPU is all OFF, </w:t>
      </w:r>
      <w:r w:rsidR="002E548A">
        <w:rPr>
          <w:lang w:eastAsia="ja-JP"/>
        </w:rPr>
        <w:t>System Suspend to RAM</w:t>
      </w:r>
      <w:r w:rsidRPr="00B508BA">
        <w:rPr>
          <w:lang w:eastAsia="ja-JP"/>
        </w:rPr>
        <w:t xml:space="preserve"> Framework </w:t>
      </w:r>
      <w:r>
        <w:rPr>
          <w:lang w:eastAsia="ja-JP"/>
        </w:rPr>
        <w:t xml:space="preserve">requests SYSTEM_SUSPEND </w:t>
      </w:r>
      <w:r w:rsidRPr="00B508BA">
        <w:rPr>
          <w:lang w:eastAsia="ja-JP"/>
        </w:rPr>
        <w:t xml:space="preserve">to </w:t>
      </w:r>
      <w:r w:rsidR="00775962">
        <w:rPr>
          <w:lang w:eastAsia="ja-JP"/>
        </w:rPr>
        <w:t>Arm</w:t>
      </w:r>
      <w:r w:rsidRPr="00B508BA">
        <w:rPr>
          <w:lang w:eastAsia="ja-JP"/>
        </w:rPr>
        <w:t xml:space="preserve"> Trusted Firmware.</w:t>
      </w:r>
    </w:p>
    <w:p w14:paraId="361EAC36" w14:textId="77777777" w:rsidR="00B508BA" w:rsidRDefault="00775962" w:rsidP="009B006D">
      <w:pPr>
        <w:pStyle w:val="ListParagraph"/>
        <w:numPr>
          <w:ilvl w:val="0"/>
          <w:numId w:val="29"/>
        </w:numPr>
        <w:ind w:leftChars="0"/>
        <w:rPr>
          <w:lang w:eastAsia="ja-JP"/>
        </w:rPr>
      </w:pPr>
      <w:r>
        <w:rPr>
          <w:rFonts w:hint="eastAsia"/>
          <w:lang w:eastAsia="ja-JP"/>
        </w:rPr>
        <w:t>Arm</w:t>
      </w:r>
      <w:r w:rsidR="00B508BA" w:rsidRPr="00B508BA">
        <w:rPr>
          <w:rFonts w:hint="eastAsia"/>
          <w:lang w:eastAsia="ja-JP"/>
        </w:rPr>
        <w:t xml:space="preserve"> Trusted Firmware</w:t>
      </w:r>
      <w:r w:rsidR="00B508BA">
        <w:rPr>
          <w:lang w:eastAsia="ja-JP"/>
        </w:rPr>
        <w:t xml:space="preserve"> sets self-</w:t>
      </w:r>
      <w:r w:rsidR="001018F0">
        <w:rPr>
          <w:lang w:eastAsia="ja-JP"/>
        </w:rPr>
        <w:t>refresh of SDRAM by DBSC control</w:t>
      </w:r>
      <w:r w:rsidR="00B508BA" w:rsidRPr="00B508BA">
        <w:rPr>
          <w:lang w:eastAsia="ja-JP"/>
        </w:rPr>
        <w:t>.</w:t>
      </w:r>
    </w:p>
    <w:p w14:paraId="51C16AAF" w14:textId="77777777" w:rsidR="00523973" w:rsidRDefault="00523973" w:rsidP="009B006D">
      <w:pPr>
        <w:pStyle w:val="ListParagraph"/>
        <w:numPr>
          <w:ilvl w:val="0"/>
          <w:numId w:val="29"/>
        </w:numPr>
        <w:ind w:leftChars="0"/>
        <w:rPr>
          <w:lang w:eastAsia="ja-JP"/>
        </w:rPr>
      </w:pPr>
      <w:r w:rsidRPr="00523973">
        <w:rPr>
          <w:lang w:eastAsia="ja-JP"/>
        </w:rPr>
        <w:t xml:space="preserve">Boot-CPU notifies via </w:t>
      </w:r>
      <w:r w:rsidR="00B73BCE">
        <w:rPr>
          <w:lang w:eastAsia="ja-JP"/>
        </w:rPr>
        <w:t>I</w:t>
      </w:r>
      <w:r w:rsidR="006B24BD">
        <w:rPr>
          <w:lang w:eastAsia="ja-JP"/>
        </w:rPr>
        <w:t>I</w:t>
      </w:r>
      <w:r w:rsidR="00B73BCE">
        <w:rPr>
          <w:lang w:eastAsia="ja-JP"/>
        </w:rPr>
        <w:t>C</w:t>
      </w:r>
      <w:r w:rsidR="00A12820">
        <w:rPr>
          <w:rFonts w:hint="eastAsia"/>
          <w:lang w:eastAsia="ja-JP"/>
        </w:rPr>
        <w:t>-</w:t>
      </w:r>
      <w:r w:rsidR="00A12820">
        <w:rPr>
          <w:lang w:eastAsia="ja-JP"/>
        </w:rPr>
        <w:t>DVFS</w:t>
      </w:r>
      <w:r w:rsidR="00B73BCE" w:rsidRPr="00523973">
        <w:rPr>
          <w:lang w:eastAsia="ja-JP"/>
        </w:rPr>
        <w:t xml:space="preserve"> </w:t>
      </w:r>
      <w:r w:rsidRPr="00523973">
        <w:rPr>
          <w:lang w:eastAsia="ja-JP"/>
        </w:rPr>
        <w:t>to PMIC just prior to OFF.</w:t>
      </w:r>
      <w:r>
        <w:rPr>
          <w:lang w:eastAsia="ja-JP"/>
        </w:rPr>
        <w:t xml:space="preserve"> PMIC </w:t>
      </w:r>
      <w:r w:rsidRPr="00523973">
        <w:rPr>
          <w:lang w:eastAsia="ja-JP"/>
        </w:rPr>
        <w:t>halt</w:t>
      </w:r>
      <w:r>
        <w:rPr>
          <w:lang w:eastAsia="ja-JP"/>
        </w:rPr>
        <w:t>s</w:t>
      </w:r>
      <w:r w:rsidRPr="00523973">
        <w:rPr>
          <w:lang w:eastAsia="ja-JP"/>
        </w:rPr>
        <w:t xml:space="preserve"> all of the power supply except for the backup power supply</w:t>
      </w:r>
      <w:r>
        <w:rPr>
          <w:lang w:eastAsia="ja-JP"/>
        </w:rPr>
        <w:t>.</w:t>
      </w:r>
    </w:p>
    <w:p w14:paraId="042697F7" w14:textId="61BE681A" w:rsidR="00A97E75" w:rsidRDefault="00A97E75" w:rsidP="00F8491C">
      <w:pPr>
        <w:rPr>
          <w:lang w:eastAsia="ja-JP"/>
        </w:rPr>
      </w:pPr>
      <w:r w:rsidRPr="00F8491C">
        <w:rPr>
          <w:u w:val="single"/>
          <w:lang w:eastAsia="ja-JP"/>
        </w:rPr>
        <w:t>Note</w:t>
      </w:r>
      <w:r>
        <w:rPr>
          <w:lang w:eastAsia="ja-JP"/>
        </w:rPr>
        <w:t xml:space="preserve">: </w:t>
      </w:r>
      <w:r w:rsidR="008441F0">
        <w:rPr>
          <w:lang w:eastAsia="ja-JP"/>
        </w:rPr>
        <w:t>F</w:t>
      </w:r>
      <w:r>
        <w:rPr>
          <w:lang w:eastAsia="ja-JP"/>
        </w:rPr>
        <w:t xml:space="preserve">or more detail </w:t>
      </w:r>
      <w:r w:rsidR="00930821">
        <w:rPr>
          <w:lang w:eastAsia="ja-JP"/>
        </w:rPr>
        <w:t xml:space="preserve">and notice </w:t>
      </w:r>
      <w:r>
        <w:rPr>
          <w:lang w:eastAsia="ja-JP"/>
        </w:rPr>
        <w:t xml:space="preserve">about </w:t>
      </w:r>
      <w:r w:rsidR="002E548A">
        <w:rPr>
          <w:lang w:eastAsia="ja-JP"/>
        </w:rPr>
        <w:t>System Suspend to RAM</w:t>
      </w:r>
      <w:r>
        <w:rPr>
          <w:lang w:eastAsia="ja-JP"/>
        </w:rPr>
        <w:t xml:space="preserve"> function, please refer to section</w:t>
      </w:r>
      <w:r w:rsidR="004E021E">
        <w:rPr>
          <w:lang w:eastAsia="ja-JP"/>
        </w:rPr>
        <w:t xml:space="preserve"> </w:t>
      </w:r>
      <w:r w:rsidR="004E021E">
        <w:rPr>
          <w:lang w:eastAsia="ja-JP"/>
        </w:rPr>
        <w:fldChar w:fldCharType="begin"/>
      </w:r>
      <w:r w:rsidR="004E021E">
        <w:rPr>
          <w:lang w:eastAsia="ja-JP"/>
        </w:rPr>
        <w:instrText xml:space="preserve"> REF _Ref477279605 \r \h </w:instrText>
      </w:r>
      <w:r w:rsidR="004E021E">
        <w:rPr>
          <w:lang w:eastAsia="ja-JP"/>
        </w:rPr>
      </w:r>
      <w:r w:rsidR="004E021E">
        <w:rPr>
          <w:lang w:eastAsia="ja-JP"/>
        </w:rPr>
        <w:fldChar w:fldCharType="separate"/>
      </w:r>
      <w:r w:rsidR="006E676E">
        <w:rPr>
          <w:lang w:eastAsia="ja-JP"/>
        </w:rPr>
        <w:t>7.1</w:t>
      </w:r>
      <w:r w:rsidR="004E021E">
        <w:rPr>
          <w:lang w:eastAsia="ja-JP"/>
        </w:rPr>
        <w:fldChar w:fldCharType="end"/>
      </w:r>
      <w:r w:rsidR="004E021E">
        <w:rPr>
          <w:lang w:eastAsia="ja-JP"/>
        </w:rPr>
        <w:t xml:space="preserve"> </w:t>
      </w:r>
      <w:r w:rsidR="004E021E">
        <w:rPr>
          <w:lang w:eastAsia="ja-JP"/>
        </w:rPr>
        <w:fldChar w:fldCharType="begin"/>
      </w:r>
      <w:r w:rsidR="004E021E">
        <w:rPr>
          <w:lang w:eastAsia="ja-JP"/>
        </w:rPr>
        <w:instrText xml:space="preserve"> REF _Ref477279605 \h </w:instrText>
      </w:r>
      <w:r w:rsidR="004E021E">
        <w:rPr>
          <w:lang w:eastAsia="ja-JP"/>
        </w:rPr>
      </w:r>
      <w:r w:rsidR="004E021E">
        <w:rPr>
          <w:lang w:eastAsia="ja-JP"/>
        </w:rPr>
        <w:fldChar w:fldCharType="separate"/>
      </w:r>
      <w:ins w:id="64" w:author="Quat Doan Huynh" w:date="2023-12-14T12:29:00Z">
        <w:r w:rsidR="006E676E">
          <w:rPr>
            <w:lang w:eastAsia="ja-JP"/>
          </w:rPr>
          <w:t>Design Note for System Suspend to RAM</w:t>
        </w:r>
        <w:r w:rsidR="006E676E" w:rsidRPr="00A76149">
          <w:rPr>
            <w:lang w:eastAsia="ja-JP"/>
          </w:rPr>
          <w:t xml:space="preserve"> </w:t>
        </w:r>
        <w:r w:rsidR="006E676E">
          <w:rPr>
            <w:lang w:eastAsia="ja-JP"/>
          </w:rPr>
          <w:t>support</w:t>
        </w:r>
      </w:ins>
      <w:del w:id="65" w:author="Quat Doan Huynh" w:date="2023-12-14T12:29:00Z">
        <w:r w:rsidR="00DF2E58" w:rsidDel="006E676E">
          <w:rPr>
            <w:lang w:eastAsia="ja-JP"/>
          </w:rPr>
          <w:delText>Design Note for System Suspend to RAM</w:delText>
        </w:r>
        <w:r w:rsidR="00DF2E58" w:rsidRPr="00A76149" w:rsidDel="006E676E">
          <w:rPr>
            <w:lang w:eastAsia="ja-JP"/>
          </w:rPr>
          <w:delText xml:space="preserve"> </w:delText>
        </w:r>
        <w:r w:rsidR="00DF2E58" w:rsidDel="006E676E">
          <w:rPr>
            <w:lang w:eastAsia="ja-JP"/>
          </w:rPr>
          <w:delText>support</w:delText>
        </w:r>
      </w:del>
      <w:r w:rsidR="004E021E">
        <w:rPr>
          <w:lang w:eastAsia="ja-JP"/>
        </w:rPr>
        <w:fldChar w:fldCharType="end"/>
      </w:r>
      <w:r>
        <w:rPr>
          <w:lang w:eastAsia="ja-JP"/>
        </w:rPr>
        <w:t>.</w:t>
      </w:r>
    </w:p>
    <w:p w14:paraId="57A090C8" w14:textId="77777777" w:rsidR="009131A8" w:rsidRDefault="00DB67D8" w:rsidP="00425329">
      <w:pPr>
        <w:pStyle w:val="ListParagraph"/>
        <w:ind w:leftChars="0" w:left="0"/>
        <w:rPr>
          <w:lang w:eastAsia="ja-JP"/>
        </w:rPr>
      </w:pPr>
      <w:r w:rsidRPr="00425329">
        <w:rPr>
          <w:u w:val="single"/>
          <w:lang w:eastAsia="ja-JP"/>
        </w:rPr>
        <w:t>Note</w:t>
      </w:r>
      <w:r w:rsidRPr="00D75177">
        <w:rPr>
          <w:lang w:eastAsia="ja-JP"/>
        </w:rPr>
        <w:t>: In case of system resumes and CPU</w:t>
      </w:r>
      <w:r w:rsidR="00097EDA">
        <w:rPr>
          <w:lang w:eastAsia="ja-JP"/>
        </w:rPr>
        <w:t xml:space="preserve"> </w:t>
      </w:r>
      <w:r w:rsidRPr="00D75177">
        <w:rPr>
          <w:lang w:eastAsia="ja-JP"/>
        </w:rPr>
        <w:t>Freq is being run with “userspace” governor, please set the frequency after resume same as frequency before suspend. (This is based on current implementation of upstream kernel.)</w:t>
      </w:r>
    </w:p>
    <w:p w14:paraId="45DF2F62" w14:textId="77777777" w:rsidR="009131A8" w:rsidRDefault="009131A8" w:rsidP="00B508BA">
      <w:pPr>
        <w:pStyle w:val="ListParagraph"/>
        <w:ind w:leftChars="0" w:left="360"/>
        <w:rPr>
          <w:lang w:eastAsia="ja-JP"/>
        </w:rPr>
      </w:pPr>
    </w:p>
    <w:p w14:paraId="1E299D91" w14:textId="77777777" w:rsidR="009131A8" w:rsidRDefault="009131A8">
      <w:pPr>
        <w:overflowPunct/>
        <w:autoSpaceDE/>
        <w:autoSpaceDN/>
        <w:adjustRightInd/>
        <w:textAlignment w:val="auto"/>
        <w:rPr>
          <w:lang w:eastAsia="ja-JP"/>
        </w:rPr>
      </w:pPr>
      <w:r>
        <w:rPr>
          <w:lang w:eastAsia="ja-JP"/>
        </w:rPr>
        <w:br w:type="page"/>
      </w:r>
    </w:p>
    <w:p w14:paraId="3D8E8AC9" w14:textId="77777777" w:rsidR="009131A8" w:rsidRDefault="00EB5D7F" w:rsidP="009131A8">
      <w:pPr>
        <w:pStyle w:val="Heading2"/>
        <w:rPr>
          <w:lang w:eastAsia="ja-JP"/>
        </w:rPr>
      </w:pPr>
      <w:r>
        <w:rPr>
          <w:rFonts w:hint="eastAsia"/>
          <w:lang w:eastAsia="ja-JP"/>
        </w:rPr>
        <w:lastRenderedPageBreak/>
        <w:t xml:space="preserve">Thermal </w:t>
      </w:r>
      <w:r>
        <w:rPr>
          <w:lang w:eastAsia="ja-JP"/>
        </w:rPr>
        <w:t>M</w:t>
      </w:r>
      <w:r w:rsidR="009131A8">
        <w:rPr>
          <w:rFonts w:hint="eastAsia"/>
          <w:lang w:eastAsia="ja-JP"/>
        </w:rPr>
        <w:t>anagement</w:t>
      </w:r>
    </w:p>
    <w:p w14:paraId="206F02F5" w14:textId="77777777" w:rsidR="005603B9" w:rsidRPr="00B87941" w:rsidRDefault="00B87941" w:rsidP="005603B9">
      <w:pPr>
        <w:rPr>
          <w:lang w:eastAsia="ja-JP"/>
        </w:rPr>
      </w:pPr>
      <w:r>
        <w:rPr>
          <w:rFonts w:hint="eastAsia"/>
          <w:lang w:eastAsia="ja-JP"/>
        </w:rPr>
        <w:t xml:space="preserve">Thermal management </w:t>
      </w:r>
      <w:r>
        <w:rPr>
          <w:lang w:eastAsia="ja-JP"/>
        </w:rPr>
        <w:t xml:space="preserve">is to control </w:t>
      </w:r>
      <w:r w:rsidR="00994059">
        <w:rPr>
          <w:lang w:eastAsia="ja-JP"/>
        </w:rPr>
        <w:t>SoC</w:t>
      </w:r>
      <w:r w:rsidR="00F51DF3">
        <w:rPr>
          <w:lang w:eastAsia="ja-JP"/>
        </w:rPr>
        <w:t xml:space="preserve"> </w:t>
      </w:r>
      <w:r w:rsidRPr="00B87941">
        <w:rPr>
          <w:lang w:eastAsia="ja-JP"/>
        </w:rPr>
        <w:t>temperature</w:t>
      </w:r>
      <w:r w:rsidR="00F51DF3">
        <w:rPr>
          <w:lang w:eastAsia="ja-JP"/>
        </w:rPr>
        <w:t xml:space="preserve"> </w:t>
      </w:r>
      <w:r>
        <w:rPr>
          <w:lang w:eastAsia="ja-JP"/>
        </w:rPr>
        <w:t xml:space="preserve">using </w:t>
      </w:r>
      <w:r w:rsidR="003754A9">
        <w:rPr>
          <w:rFonts w:hint="eastAsia"/>
          <w:lang w:eastAsia="ja-JP"/>
        </w:rPr>
        <w:t>p</w:t>
      </w:r>
      <w:r w:rsidR="003754A9">
        <w:rPr>
          <w:lang w:eastAsia="ja-JP"/>
        </w:rPr>
        <w:t xml:space="preserve">ower </w:t>
      </w:r>
      <w:r>
        <w:rPr>
          <w:lang w:eastAsia="ja-JP"/>
        </w:rPr>
        <w:t xml:space="preserve">management function. </w:t>
      </w:r>
      <w:r w:rsidR="00C878C1">
        <w:rPr>
          <w:lang w:eastAsia="ja-JP"/>
        </w:rPr>
        <w:t xml:space="preserve">Thermal management has the following </w:t>
      </w:r>
      <w:r w:rsidR="006D4B9B">
        <w:rPr>
          <w:lang w:eastAsia="ja-JP"/>
        </w:rPr>
        <w:t xml:space="preserve">three </w:t>
      </w:r>
      <w:r w:rsidR="00C878C1">
        <w:rPr>
          <w:lang w:eastAsia="ja-JP"/>
        </w:rPr>
        <w:t>function</w:t>
      </w:r>
      <w:r w:rsidR="006D4B9B">
        <w:rPr>
          <w:lang w:eastAsia="ja-JP"/>
        </w:rPr>
        <w:t>s</w:t>
      </w:r>
      <w:r w:rsidR="00C878C1">
        <w:rPr>
          <w:lang w:eastAsia="ja-JP"/>
        </w:rPr>
        <w:t>.</w:t>
      </w:r>
    </w:p>
    <w:p w14:paraId="5DD144D9" w14:textId="5A77B785" w:rsidR="006D4B9B" w:rsidRPr="00F0581E" w:rsidRDefault="00E93785" w:rsidP="00665F1C">
      <w:pPr>
        <w:pStyle w:val="Caption"/>
        <w:rPr>
          <w:lang w:eastAsia="ja-JP"/>
        </w:rPr>
      </w:pPr>
      <w:r>
        <w:rPr>
          <w:rFonts w:hint="eastAsia"/>
          <w:lang w:eastAsia="ja-JP"/>
        </w:rPr>
        <w:t>Table</w:t>
      </w:r>
      <w:r>
        <w:rPr>
          <w:lang w:eastAsia="ja-JP"/>
        </w:rPr>
        <w:t xml:space="preserve"> </w:t>
      </w:r>
      <w:r w:rsidR="003422EB">
        <w:rPr>
          <w:lang w:eastAsia="ja-JP"/>
        </w:rPr>
        <w:fldChar w:fldCharType="begin"/>
      </w:r>
      <w:r w:rsidR="003422EB">
        <w:rPr>
          <w:lang w:eastAsia="ja-JP"/>
        </w:rPr>
        <w:instrText xml:space="preserve"> STYLEREF 1 \s </w:instrText>
      </w:r>
      <w:r w:rsidR="003422EB">
        <w:rPr>
          <w:lang w:eastAsia="ja-JP"/>
        </w:rPr>
        <w:fldChar w:fldCharType="separate"/>
      </w:r>
      <w:r w:rsidR="006E676E">
        <w:rPr>
          <w:noProof/>
          <w:lang w:eastAsia="ja-JP"/>
        </w:rPr>
        <w:t>4</w:t>
      </w:r>
      <w:r w:rsidR="003422EB">
        <w:rPr>
          <w:lang w:eastAsia="ja-JP"/>
        </w:rPr>
        <w:fldChar w:fldCharType="end"/>
      </w:r>
      <w:r w:rsidR="003422EB">
        <w:rPr>
          <w:lang w:eastAsia="ja-JP"/>
        </w:rPr>
        <w:noBreakHyphen/>
      </w:r>
      <w:r w:rsidR="00BB372D">
        <w:rPr>
          <w:lang w:eastAsia="ja-JP"/>
        </w:rPr>
        <w:t>1</w:t>
      </w:r>
      <w:r w:rsidR="00E76F26">
        <w:rPr>
          <w:lang w:eastAsia="ja-JP"/>
        </w:rPr>
        <w:t>3</w:t>
      </w:r>
      <w:r>
        <w:rPr>
          <w:noProof/>
          <w:lang w:eastAsia="ja-JP"/>
        </w:rPr>
        <w:t xml:space="preserve"> </w:t>
      </w:r>
      <w:r w:rsidR="006D4B9B">
        <w:rPr>
          <w:noProof/>
          <w:lang w:eastAsia="ja-JP"/>
        </w:rPr>
        <w:t>Thermal management function</w:t>
      </w:r>
      <w:r w:rsidR="006000BB">
        <w:rPr>
          <w:noProof/>
          <w:lang w:eastAsia="ja-JP"/>
        </w:rPr>
        <w:t>s</w:t>
      </w:r>
    </w:p>
    <w:tbl>
      <w:tblPr>
        <w:tblStyle w:val="TableGrid"/>
        <w:tblW w:w="0" w:type="auto"/>
        <w:tblLook w:val="04A0" w:firstRow="1" w:lastRow="0" w:firstColumn="1" w:lastColumn="0" w:noHBand="0" w:noVBand="1"/>
      </w:tblPr>
      <w:tblGrid>
        <w:gridCol w:w="2401"/>
        <w:gridCol w:w="7321"/>
      </w:tblGrid>
      <w:tr w:rsidR="006D4B9B" w14:paraId="75EB6198" w14:textId="77777777" w:rsidTr="002265D3">
        <w:trPr>
          <w:trHeight w:val="56"/>
        </w:trPr>
        <w:tc>
          <w:tcPr>
            <w:tcW w:w="2405" w:type="dxa"/>
            <w:tcBorders>
              <w:top w:val="single" w:sz="12" w:space="0" w:color="auto"/>
              <w:left w:val="single" w:sz="12" w:space="0" w:color="auto"/>
              <w:bottom w:val="single" w:sz="12" w:space="0" w:color="auto"/>
            </w:tcBorders>
            <w:vAlign w:val="center"/>
          </w:tcPr>
          <w:p w14:paraId="404B1C7D" w14:textId="77777777" w:rsidR="006D4B9B" w:rsidRDefault="006D4B9B" w:rsidP="006D4B9B">
            <w:pPr>
              <w:jc w:val="center"/>
              <w:rPr>
                <w:lang w:eastAsia="ja-JP"/>
              </w:rPr>
            </w:pPr>
            <w:r>
              <w:rPr>
                <w:lang w:eastAsia="ja-JP"/>
              </w:rPr>
              <w:t>Function</w:t>
            </w:r>
          </w:p>
        </w:tc>
        <w:tc>
          <w:tcPr>
            <w:tcW w:w="7337" w:type="dxa"/>
            <w:tcBorders>
              <w:top w:val="single" w:sz="12" w:space="0" w:color="auto"/>
              <w:bottom w:val="single" w:sz="12" w:space="0" w:color="auto"/>
              <w:right w:val="single" w:sz="12" w:space="0" w:color="auto"/>
            </w:tcBorders>
            <w:vAlign w:val="center"/>
          </w:tcPr>
          <w:p w14:paraId="1C90B138" w14:textId="77777777" w:rsidR="006D4B9B" w:rsidRDefault="006D4B9B" w:rsidP="00932585">
            <w:pPr>
              <w:jc w:val="center"/>
              <w:rPr>
                <w:lang w:eastAsia="ja-JP"/>
              </w:rPr>
            </w:pPr>
            <w:r>
              <w:rPr>
                <w:rFonts w:hint="eastAsia"/>
                <w:lang w:eastAsia="ja-JP"/>
              </w:rPr>
              <w:t>Description</w:t>
            </w:r>
          </w:p>
        </w:tc>
      </w:tr>
      <w:tr w:rsidR="006D4B9B" w14:paraId="1F94592C" w14:textId="77777777" w:rsidTr="002265D3">
        <w:trPr>
          <w:trHeight w:val="169"/>
        </w:trPr>
        <w:tc>
          <w:tcPr>
            <w:tcW w:w="2405" w:type="dxa"/>
            <w:tcBorders>
              <w:top w:val="single" w:sz="12" w:space="0" w:color="auto"/>
              <w:left w:val="single" w:sz="12" w:space="0" w:color="auto"/>
            </w:tcBorders>
          </w:tcPr>
          <w:p w14:paraId="620C0385" w14:textId="77777777" w:rsidR="006D4B9B" w:rsidRDefault="005603B9" w:rsidP="00932585">
            <w:pPr>
              <w:rPr>
                <w:lang w:eastAsia="ja-JP"/>
              </w:rPr>
            </w:pPr>
            <w:r>
              <w:rPr>
                <w:rFonts w:hint="eastAsia"/>
                <w:lang w:eastAsia="ja-JP"/>
              </w:rPr>
              <w:t>I</w:t>
            </w:r>
            <w:r>
              <w:rPr>
                <w:lang w:eastAsia="ja-JP"/>
              </w:rPr>
              <w:t>PA</w:t>
            </w:r>
          </w:p>
        </w:tc>
        <w:tc>
          <w:tcPr>
            <w:tcW w:w="7337" w:type="dxa"/>
            <w:tcBorders>
              <w:top w:val="single" w:sz="12" w:space="0" w:color="auto"/>
              <w:right w:val="single" w:sz="12" w:space="0" w:color="auto"/>
            </w:tcBorders>
          </w:tcPr>
          <w:p w14:paraId="01EFF68A" w14:textId="77777777" w:rsidR="006D4B9B" w:rsidRDefault="00886774">
            <w:pPr>
              <w:ind w:left="100" w:hangingChars="50" w:hanging="100"/>
              <w:rPr>
                <w:lang w:eastAsia="ja-JP"/>
              </w:rPr>
            </w:pPr>
            <w:r>
              <w:rPr>
                <w:rFonts w:hint="eastAsia"/>
                <w:lang w:eastAsia="ja-JP"/>
              </w:rPr>
              <w:t xml:space="preserve">IPA is </w:t>
            </w:r>
            <w:r w:rsidR="00E1569C">
              <w:rPr>
                <w:lang w:eastAsia="ja-JP"/>
              </w:rPr>
              <w:t xml:space="preserve">a </w:t>
            </w:r>
            <w:r>
              <w:rPr>
                <w:rFonts w:hint="eastAsia"/>
                <w:lang w:eastAsia="ja-JP"/>
              </w:rPr>
              <w:t>Linux function</w:t>
            </w:r>
            <w:r>
              <w:rPr>
                <w:lang w:eastAsia="ja-JP"/>
              </w:rPr>
              <w:t xml:space="preserve"> to control DVFS</w:t>
            </w:r>
            <w:r w:rsidR="00EB43A8">
              <w:rPr>
                <w:lang w:eastAsia="ja-JP"/>
              </w:rPr>
              <w:t>/DFS</w:t>
            </w:r>
            <w:r>
              <w:rPr>
                <w:lang w:eastAsia="ja-JP"/>
              </w:rPr>
              <w:t xml:space="preserve"> for CPU(CA57</w:t>
            </w:r>
            <w:r w:rsidR="00EB43A8">
              <w:rPr>
                <w:lang w:eastAsia="ja-JP"/>
              </w:rPr>
              <w:t>/CA53</w:t>
            </w:r>
            <w:r>
              <w:rPr>
                <w:lang w:eastAsia="ja-JP"/>
              </w:rPr>
              <w:t>) ba</w:t>
            </w:r>
            <w:r w:rsidR="00E1569C">
              <w:rPr>
                <w:lang w:eastAsia="ja-JP"/>
              </w:rPr>
              <w:t>sed on temperature(Tj)</w:t>
            </w:r>
            <w:r w:rsidR="00827933">
              <w:rPr>
                <w:lang w:eastAsia="ja-JP"/>
              </w:rPr>
              <w:t xml:space="preserve"> </w:t>
            </w:r>
            <w:r w:rsidR="00E1569C">
              <w:rPr>
                <w:lang w:eastAsia="ja-JP"/>
              </w:rPr>
              <w:t>which is read</w:t>
            </w:r>
            <w:r>
              <w:rPr>
                <w:lang w:eastAsia="ja-JP"/>
              </w:rPr>
              <w:t xml:space="preserve"> </w:t>
            </w:r>
            <w:r w:rsidR="004E4C76">
              <w:rPr>
                <w:lang w:eastAsia="ja-JP"/>
              </w:rPr>
              <w:t xml:space="preserve">from </w:t>
            </w:r>
            <w:r w:rsidR="00EB43A8">
              <w:rPr>
                <w:lang w:eastAsia="ja-JP"/>
              </w:rPr>
              <w:t>thermal channel</w:t>
            </w:r>
            <w:r>
              <w:rPr>
                <w:rFonts w:hint="eastAsia"/>
                <w:lang w:eastAsia="ja-JP"/>
              </w:rPr>
              <w:t>.</w:t>
            </w:r>
          </w:p>
          <w:p w14:paraId="6DD1AADA" w14:textId="58FE160E" w:rsidR="00EB43A8" w:rsidRPr="008C4559" w:rsidRDefault="00EB43A8">
            <w:pPr>
              <w:ind w:left="100" w:hangingChars="50" w:hanging="100"/>
              <w:rPr>
                <w:lang w:eastAsia="ja-JP"/>
              </w:rPr>
            </w:pPr>
            <w:r w:rsidRPr="00392A4E">
              <w:rPr>
                <w:u w:val="single"/>
                <w:lang w:eastAsia="ja-JP"/>
              </w:rPr>
              <w:t>Note</w:t>
            </w:r>
            <w:r>
              <w:rPr>
                <w:lang w:eastAsia="ja-JP"/>
              </w:rPr>
              <w:t xml:space="preserve">: Temperature is read from THS3 on </w:t>
            </w:r>
            <w:r w:rsidR="006F7D38">
              <w:rPr>
                <w:lang w:eastAsia="ja-JP"/>
              </w:rPr>
              <w:t xml:space="preserve">R-Car </w:t>
            </w:r>
            <w:r>
              <w:rPr>
                <w:lang w:eastAsia="ja-JP"/>
              </w:rPr>
              <w:t xml:space="preserve">H3/M3/M3N; and from THS1 on </w:t>
            </w:r>
            <w:r w:rsidR="006F7D38">
              <w:rPr>
                <w:lang w:eastAsia="ja-JP"/>
              </w:rPr>
              <w:t xml:space="preserve">R-Car </w:t>
            </w:r>
            <w:r>
              <w:rPr>
                <w:lang w:eastAsia="ja-JP"/>
              </w:rPr>
              <w:t>E3.</w:t>
            </w:r>
            <w:bookmarkStart w:id="66" w:name="_Ref507514061"/>
            <w:r w:rsidR="00B411D9">
              <w:rPr>
                <w:lang w:eastAsia="ja-JP"/>
              </w:rPr>
              <w:t xml:space="preserve"> (</w:t>
            </w:r>
            <w:r w:rsidR="00CE19C6">
              <w:rPr>
                <w:rStyle w:val="FootnoteReference"/>
                <w:lang w:eastAsia="ja-JP"/>
              </w:rPr>
              <w:footnoteReference w:id="1"/>
            </w:r>
            <w:bookmarkEnd w:id="66"/>
            <w:r w:rsidR="00B411D9">
              <w:rPr>
                <w:lang w:eastAsia="ja-JP"/>
              </w:rPr>
              <w:t>)</w:t>
            </w:r>
          </w:p>
        </w:tc>
      </w:tr>
      <w:tr w:rsidR="006D4B9B" w14:paraId="20917448" w14:textId="77777777" w:rsidTr="002265D3">
        <w:trPr>
          <w:trHeight w:val="169"/>
        </w:trPr>
        <w:tc>
          <w:tcPr>
            <w:tcW w:w="2405" w:type="dxa"/>
            <w:tcBorders>
              <w:left w:val="single" w:sz="12" w:space="0" w:color="auto"/>
            </w:tcBorders>
          </w:tcPr>
          <w:p w14:paraId="192DADA6" w14:textId="77777777" w:rsidR="006D4B9B" w:rsidRDefault="002A3C24" w:rsidP="00932585">
            <w:pPr>
              <w:rPr>
                <w:lang w:eastAsia="ja-JP"/>
              </w:rPr>
            </w:pPr>
            <w:r>
              <w:rPr>
                <w:rFonts w:hint="eastAsia"/>
                <w:lang w:eastAsia="ja-JP"/>
              </w:rPr>
              <w:t>EMS</w:t>
            </w:r>
          </w:p>
        </w:tc>
        <w:tc>
          <w:tcPr>
            <w:tcW w:w="7337" w:type="dxa"/>
            <w:tcBorders>
              <w:right w:val="single" w:sz="12" w:space="0" w:color="auto"/>
            </w:tcBorders>
          </w:tcPr>
          <w:p w14:paraId="086B89C8" w14:textId="3DC852D1" w:rsidR="006D4B9B" w:rsidRPr="008C4559" w:rsidRDefault="002A3C24">
            <w:pPr>
              <w:rPr>
                <w:lang w:eastAsia="ja-JP"/>
              </w:rPr>
            </w:pPr>
            <w:r>
              <w:rPr>
                <w:lang w:eastAsia="ja-JP"/>
              </w:rPr>
              <w:t>EMS</w:t>
            </w:r>
            <w:r w:rsidR="00886774" w:rsidRPr="00886774">
              <w:rPr>
                <w:lang w:eastAsia="ja-JP"/>
              </w:rPr>
              <w:t xml:space="preserve"> is </w:t>
            </w:r>
            <w:r w:rsidR="00C50E5B">
              <w:rPr>
                <w:lang w:eastAsia="ja-JP"/>
              </w:rPr>
              <w:t xml:space="preserve">a </w:t>
            </w:r>
            <w:r w:rsidR="00886774" w:rsidRPr="00886774">
              <w:rPr>
                <w:lang w:eastAsia="ja-JP"/>
              </w:rPr>
              <w:t>function to</w:t>
            </w:r>
            <w:r w:rsidR="00CA3C4E">
              <w:rPr>
                <w:lang w:eastAsia="ja-JP"/>
              </w:rPr>
              <w:t xml:space="preserve"> scale CPU frequency down to minimum value and</w:t>
            </w:r>
            <w:r w:rsidR="00886774" w:rsidRPr="00886774">
              <w:rPr>
                <w:lang w:eastAsia="ja-JP"/>
              </w:rPr>
              <w:t xml:space="preserve"> tu</w:t>
            </w:r>
            <w:r w:rsidR="00886774">
              <w:rPr>
                <w:lang w:eastAsia="ja-JP"/>
              </w:rPr>
              <w:t xml:space="preserve">rn off </w:t>
            </w:r>
            <w:r w:rsidR="00011E1B">
              <w:rPr>
                <w:lang w:eastAsia="ja-JP"/>
              </w:rPr>
              <w:t xml:space="preserve">secondary </w:t>
            </w:r>
            <w:r w:rsidR="00886774">
              <w:rPr>
                <w:lang w:eastAsia="ja-JP"/>
              </w:rPr>
              <w:t xml:space="preserve">core for CPU </w:t>
            </w:r>
            <w:r w:rsidR="00424272">
              <w:rPr>
                <w:lang w:eastAsia="ja-JP"/>
              </w:rPr>
              <w:t>in condition of high</w:t>
            </w:r>
            <w:r w:rsidR="00E1569C">
              <w:rPr>
                <w:lang w:eastAsia="ja-JP"/>
              </w:rPr>
              <w:t xml:space="preserve"> temperature(Tj) which is read</w:t>
            </w:r>
            <w:r w:rsidR="00886774">
              <w:rPr>
                <w:lang w:eastAsia="ja-JP"/>
              </w:rPr>
              <w:t xml:space="preserve"> </w:t>
            </w:r>
            <w:r w:rsidR="004E4C76">
              <w:rPr>
                <w:lang w:eastAsia="ja-JP"/>
              </w:rPr>
              <w:t xml:space="preserve">from </w:t>
            </w:r>
            <w:r w:rsidR="00886774">
              <w:rPr>
                <w:lang w:eastAsia="ja-JP"/>
              </w:rPr>
              <w:t>THS</w:t>
            </w:r>
            <w:r w:rsidR="008C633B">
              <w:rPr>
                <w:lang w:eastAsia="ja-JP"/>
              </w:rPr>
              <w:t xml:space="preserve"> </w:t>
            </w:r>
            <w:r w:rsidR="00886774">
              <w:rPr>
                <w:lang w:eastAsia="ja-JP"/>
              </w:rPr>
              <w:t>(THS1/2/3</w:t>
            </w:r>
            <w:r w:rsidR="00316CFF">
              <w:rPr>
                <w:lang w:eastAsia="ja-JP"/>
              </w:rPr>
              <w:t xml:space="preserve"> on </w:t>
            </w:r>
            <w:r w:rsidR="006F7D38">
              <w:rPr>
                <w:lang w:eastAsia="ja-JP"/>
              </w:rPr>
              <w:t xml:space="preserve">R-Car </w:t>
            </w:r>
            <w:r w:rsidR="00316CFF">
              <w:rPr>
                <w:lang w:eastAsia="ja-JP"/>
              </w:rPr>
              <w:t xml:space="preserve">H3/M3/M3N and THS1 on </w:t>
            </w:r>
            <w:r w:rsidR="006F7D38">
              <w:rPr>
                <w:lang w:eastAsia="ja-JP"/>
              </w:rPr>
              <w:t xml:space="preserve">R-Car </w:t>
            </w:r>
            <w:r w:rsidR="00316CFF">
              <w:rPr>
                <w:lang w:eastAsia="ja-JP"/>
              </w:rPr>
              <w:t>E3</w:t>
            </w:r>
            <w:r w:rsidR="00886774">
              <w:rPr>
                <w:lang w:eastAsia="ja-JP"/>
              </w:rPr>
              <w:t>)</w:t>
            </w:r>
            <w:r w:rsidR="00886774">
              <w:rPr>
                <w:rFonts w:hint="eastAsia"/>
                <w:lang w:eastAsia="ja-JP"/>
              </w:rPr>
              <w:t>.</w:t>
            </w:r>
            <w:r w:rsidR="005F47EB">
              <w:rPr>
                <w:lang w:eastAsia="ja-JP"/>
              </w:rPr>
              <w:t xml:space="preserve"> (</w:t>
            </w:r>
            <w:r w:rsidR="00BD588C">
              <w:rPr>
                <w:lang w:eastAsia="ja-JP"/>
              </w:rPr>
              <w:fldChar w:fldCharType="begin"/>
            </w:r>
            <w:r w:rsidR="00BD588C">
              <w:rPr>
                <w:lang w:eastAsia="ja-JP"/>
              </w:rPr>
              <w:instrText xml:space="preserve"> </w:instrText>
            </w:r>
            <w:r w:rsidR="00BD588C">
              <w:rPr>
                <w:rFonts w:hint="eastAsia"/>
                <w:lang w:eastAsia="ja-JP"/>
              </w:rPr>
              <w:instrText>NOTEREF _Ref507514061 \f \h</w:instrText>
            </w:r>
            <w:r w:rsidR="00BD588C">
              <w:rPr>
                <w:lang w:eastAsia="ja-JP"/>
              </w:rPr>
              <w:instrText xml:space="preserve"> </w:instrText>
            </w:r>
            <w:r w:rsidR="00BD588C">
              <w:rPr>
                <w:lang w:eastAsia="ja-JP"/>
              </w:rPr>
            </w:r>
            <w:r w:rsidR="00BD588C">
              <w:rPr>
                <w:lang w:eastAsia="ja-JP"/>
              </w:rPr>
              <w:fldChar w:fldCharType="separate"/>
            </w:r>
            <w:ins w:id="67" w:author="Quat Doan Huynh" w:date="2023-12-14T12:29:00Z">
              <w:r w:rsidR="006E676E" w:rsidRPr="006E676E">
                <w:rPr>
                  <w:rStyle w:val="FootnoteReference"/>
                  <w:rPrChange w:id="68" w:author="Quat Doan Huynh" w:date="2023-12-14T12:29:00Z">
                    <w:rPr>
                      <w:lang w:eastAsia="ja-JP"/>
                    </w:rPr>
                  </w:rPrChange>
                </w:rPr>
                <w:t>1</w:t>
              </w:r>
            </w:ins>
            <w:del w:id="69" w:author="Quat Doan Huynh" w:date="2023-12-14T12:29:00Z">
              <w:r w:rsidR="00DF2E58" w:rsidRPr="006E676E" w:rsidDel="006E676E">
                <w:rPr>
                  <w:rStyle w:val="FootnoteReference"/>
                </w:rPr>
                <w:delText>1</w:delText>
              </w:r>
            </w:del>
            <w:r w:rsidR="00BD588C">
              <w:rPr>
                <w:lang w:eastAsia="ja-JP"/>
              </w:rPr>
              <w:fldChar w:fldCharType="end"/>
            </w:r>
            <w:r w:rsidR="005F47EB">
              <w:rPr>
                <w:lang w:eastAsia="ja-JP"/>
              </w:rPr>
              <w:t>)</w:t>
            </w:r>
          </w:p>
        </w:tc>
      </w:tr>
      <w:tr w:rsidR="006D4B9B" w14:paraId="7AF229C7" w14:textId="77777777" w:rsidTr="002265D3">
        <w:trPr>
          <w:trHeight w:val="70"/>
        </w:trPr>
        <w:tc>
          <w:tcPr>
            <w:tcW w:w="2405" w:type="dxa"/>
            <w:tcBorders>
              <w:left w:val="single" w:sz="12" w:space="0" w:color="auto"/>
              <w:bottom w:val="single" w:sz="12" w:space="0" w:color="auto"/>
            </w:tcBorders>
          </w:tcPr>
          <w:p w14:paraId="0726B198" w14:textId="77777777" w:rsidR="006D4B9B" w:rsidRDefault="005603B9" w:rsidP="00932585">
            <w:pPr>
              <w:rPr>
                <w:lang w:eastAsia="ja-JP"/>
              </w:rPr>
            </w:pPr>
            <w:r>
              <w:rPr>
                <w:rFonts w:hint="eastAsia"/>
                <w:lang w:eastAsia="ja-JP"/>
              </w:rPr>
              <w:t>System shutdown</w:t>
            </w:r>
          </w:p>
        </w:tc>
        <w:tc>
          <w:tcPr>
            <w:tcW w:w="7337" w:type="dxa"/>
            <w:tcBorders>
              <w:bottom w:val="single" w:sz="12" w:space="0" w:color="auto"/>
              <w:right w:val="single" w:sz="12" w:space="0" w:color="auto"/>
            </w:tcBorders>
          </w:tcPr>
          <w:p w14:paraId="7277D9F9" w14:textId="77777777" w:rsidR="006D4B9B" w:rsidRDefault="00886774" w:rsidP="00A80FED">
            <w:pPr>
              <w:rPr>
                <w:lang w:eastAsia="ja-JP"/>
              </w:rPr>
            </w:pPr>
            <w:r w:rsidRPr="00886774">
              <w:rPr>
                <w:lang w:eastAsia="ja-JP"/>
              </w:rPr>
              <w:t xml:space="preserve">System shutdown is </w:t>
            </w:r>
            <w:r w:rsidR="00C50E5B">
              <w:rPr>
                <w:lang w:eastAsia="ja-JP"/>
              </w:rPr>
              <w:t xml:space="preserve">a </w:t>
            </w:r>
            <w:r w:rsidRPr="00886774">
              <w:rPr>
                <w:lang w:eastAsia="ja-JP"/>
              </w:rPr>
              <w:t xml:space="preserve">function to turn off system before </w:t>
            </w:r>
            <w:r w:rsidR="00A80FED">
              <w:rPr>
                <w:lang w:eastAsia="ja-JP"/>
              </w:rPr>
              <w:t xml:space="preserve">SoC </w:t>
            </w:r>
            <w:r w:rsidRPr="00886774">
              <w:rPr>
                <w:lang w:eastAsia="ja-JP"/>
              </w:rPr>
              <w:t>temperature reaches a limit.</w:t>
            </w:r>
          </w:p>
        </w:tc>
      </w:tr>
    </w:tbl>
    <w:p w14:paraId="3739AF1B" w14:textId="77777777" w:rsidR="00311A2B" w:rsidRDefault="00311A2B" w:rsidP="009131A8">
      <w:pPr>
        <w:rPr>
          <w:lang w:eastAsia="ja-JP"/>
        </w:rPr>
      </w:pPr>
    </w:p>
    <w:p w14:paraId="3AFF635E" w14:textId="77777777" w:rsidR="002A3C24" w:rsidRDefault="002A3C24" w:rsidP="00D80ED0">
      <w:pPr>
        <w:keepNext/>
        <w:widowControl w:val="0"/>
        <w:pBdr>
          <w:top w:val="single" w:sz="4" w:space="8" w:color="auto"/>
          <w:left w:val="single" w:sz="4" w:space="8" w:color="auto"/>
          <w:bottom w:val="single" w:sz="4" w:space="0" w:color="auto"/>
          <w:right w:val="single" w:sz="4" w:space="8" w:color="auto"/>
        </w:pBdr>
        <w:kinsoku w:val="0"/>
        <w:autoSpaceDE/>
        <w:autoSpaceDN/>
        <w:spacing w:before="240" w:line="240" w:lineRule="atLeast"/>
        <w:ind w:left="142" w:right="142"/>
      </w:pPr>
      <w:r>
        <w:rPr>
          <w:noProof/>
        </w:rPr>
        <mc:AlternateContent>
          <mc:Choice Requires="wpc">
            <w:drawing>
              <wp:inline distT="0" distB="0" distL="0" distR="0" wp14:anchorId="169F61AE" wp14:editId="7B7301F6">
                <wp:extent cx="6017260" cy="2713355"/>
                <wp:effectExtent l="0" t="0" r="0" b="0"/>
                <wp:docPr id="2365"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07" name="AutoShape 65"/>
                        <wps:cNvCnPr>
                          <a:cxnSpLocks noChangeShapeType="1"/>
                        </wps:cNvCnPr>
                        <wps:spPr bwMode="auto">
                          <a:xfrm>
                            <a:off x="474543" y="2287327"/>
                            <a:ext cx="4821357"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309" name="Rectangle 75"/>
                        <wps:cNvSpPr>
                          <a:spLocks noChangeArrowheads="1"/>
                        </wps:cNvSpPr>
                        <wps:spPr bwMode="auto">
                          <a:xfrm>
                            <a:off x="1700459" y="1782349"/>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310" name="Rectangle 76"/>
                        <wps:cNvSpPr>
                          <a:spLocks noChangeArrowheads="1"/>
                        </wps:cNvSpPr>
                        <wps:spPr bwMode="auto">
                          <a:xfrm>
                            <a:off x="2826970" y="1782349"/>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325" name="AutoShape 70"/>
                        <wps:cNvCnPr>
                          <a:cxnSpLocks noChangeShapeType="1"/>
                        </wps:cNvCnPr>
                        <wps:spPr bwMode="auto">
                          <a:xfrm flipH="1">
                            <a:off x="474543" y="234043"/>
                            <a:ext cx="3992" cy="2053352"/>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351" name="Rectangle 71"/>
                        <wps:cNvSpPr>
                          <a:spLocks noChangeArrowheads="1"/>
                        </wps:cNvSpPr>
                        <wps:spPr bwMode="auto">
                          <a:xfrm>
                            <a:off x="2756947" y="993714"/>
                            <a:ext cx="2735061" cy="222487"/>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82897" w14:textId="77777777" w:rsidR="00DA6107" w:rsidRPr="00A2263E" w:rsidRDefault="00DA6107" w:rsidP="002A3C24">
                              <w:pPr>
                                <w:rPr>
                                  <w:rFonts w:ascii="Arial" w:hAnsi="Arial" w:cs="Arial"/>
                                </w:rPr>
                              </w:pPr>
                              <w:r>
                                <w:rPr>
                                  <w:rFonts w:ascii="Arial" w:hAnsi="Arial" w:cs="Arial"/>
                                </w:rPr>
                                <w:t>Starting EMS if Tj does not decrease.</w:t>
                              </w:r>
                            </w:p>
                          </w:txbxContent>
                        </wps:txbx>
                        <wps:bodyPr rot="0" vert="horz" wrap="square" lIns="74295" tIns="8890" rIns="74295" bIns="8890" anchor="t" anchorCtr="0" upright="1">
                          <a:noAutofit/>
                        </wps:bodyPr>
                      </wps:wsp>
                      <wps:wsp>
                        <wps:cNvPr id="2356" name="Rectangle 71"/>
                        <wps:cNvSpPr>
                          <a:spLocks noChangeArrowheads="1"/>
                        </wps:cNvSpPr>
                        <wps:spPr bwMode="auto">
                          <a:xfrm>
                            <a:off x="5198710" y="2317698"/>
                            <a:ext cx="782990"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99F11" w14:textId="77777777" w:rsidR="00DA6107" w:rsidRPr="00A2263E" w:rsidRDefault="00DA6107" w:rsidP="002A3C24">
                              <w:pPr>
                                <w:rPr>
                                  <w:rFonts w:ascii="Arial" w:hAnsi="Arial" w:cs="Arial"/>
                                </w:rPr>
                              </w:pPr>
                              <w:r>
                                <w:rPr>
                                  <w:rFonts w:ascii="Arial" w:hAnsi="Arial" w:cs="Arial"/>
                                </w:rPr>
                                <w:t>Time[s]</w:t>
                              </w:r>
                            </w:p>
                          </w:txbxContent>
                        </wps:txbx>
                        <wps:bodyPr rot="0" vert="horz" wrap="square" lIns="74295" tIns="8890" rIns="74295" bIns="8890" anchor="t" anchorCtr="0" upright="1">
                          <a:noAutofit/>
                        </wps:bodyPr>
                      </wps:wsp>
                      <wps:wsp>
                        <wps:cNvPr id="2357" name="Rectangle 71"/>
                        <wps:cNvSpPr>
                          <a:spLocks noChangeArrowheads="1"/>
                        </wps:cNvSpPr>
                        <wps:spPr bwMode="auto">
                          <a:xfrm>
                            <a:off x="150693" y="36000"/>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2AB5" w14:textId="77777777" w:rsidR="00DA6107" w:rsidRPr="00A2263E" w:rsidRDefault="00DA6107" w:rsidP="002A3C24">
                              <w:pPr>
                                <w:rPr>
                                  <w:rFonts w:ascii="Arial" w:hAnsi="Arial" w:cs="Arial"/>
                                </w:rPr>
                              </w:pPr>
                              <w:r>
                                <w:rPr>
                                  <w:rFonts w:ascii="Arial" w:hAnsi="Arial" w:cs="Arial"/>
                                </w:rPr>
                                <w:t>Tj</w:t>
                              </w:r>
                              <w:r>
                                <w:rPr>
                                  <w:rFonts w:ascii="Arial" w:hAnsi="Arial" w:cs="Arial" w:hint="eastAsia"/>
                                  <w:lang w:eastAsia="ja-JP"/>
                                </w:rPr>
                                <w:t xml:space="preserve"> </w:t>
                              </w:r>
                              <w:r>
                                <w:rPr>
                                  <w:rFonts w:ascii="Arial" w:hAnsi="Arial" w:cs="Arial"/>
                                </w:rPr>
                                <w:t>[</w:t>
                              </w:r>
                              <w:r>
                                <w:rPr>
                                  <w:rFonts w:ascii="Arial" w:hAnsi="Arial" w:cs="Arial" w:hint="eastAsia"/>
                                  <w:lang w:eastAsia="ja-JP"/>
                                </w:rPr>
                                <w:t>℃</w:t>
                              </w:r>
                              <w:r>
                                <w:rPr>
                                  <w:rFonts w:ascii="Arial" w:hAnsi="Arial" w:cs="Arial"/>
                                </w:rPr>
                                <w:t>]</w:t>
                              </w:r>
                            </w:p>
                          </w:txbxContent>
                        </wps:txbx>
                        <wps:bodyPr rot="0" vert="horz" wrap="square" lIns="74295" tIns="8890" rIns="74295" bIns="8890" anchor="t" anchorCtr="0" upright="1">
                          <a:noAutofit/>
                        </wps:bodyPr>
                      </wps:wsp>
                      <wps:wsp>
                        <wps:cNvPr id="910" name="AutoShape 70"/>
                        <wps:cNvCnPr>
                          <a:cxnSpLocks noChangeShapeType="1"/>
                        </wps:cNvCnPr>
                        <wps:spPr bwMode="auto">
                          <a:xfrm flipH="1">
                            <a:off x="474439" y="316604"/>
                            <a:ext cx="2030636" cy="1604036"/>
                          </a:xfrm>
                          <a:prstGeom prst="straightConnector1">
                            <a:avLst/>
                          </a:prstGeom>
                          <a:noFill/>
                          <a:ln w="25400">
                            <a:solidFill>
                              <a:srgbClr val="FF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11" name="AutoShape 65"/>
                        <wps:cNvCnPr>
                          <a:cxnSpLocks noChangeShapeType="1"/>
                        </wps:cNvCnPr>
                        <wps:spPr bwMode="auto">
                          <a:xfrm>
                            <a:off x="474473" y="1420552"/>
                            <a:ext cx="2249478" cy="0"/>
                          </a:xfrm>
                          <a:prstGeom prst="straightConnector1">
                            <a:avLst/>
                          </a:prstGeom>
                          <a:noFill/>
                          <a:ln w="9525">
                            <a:solidFill>
                              <a:srgbClr val="000000"/>
                            </a:solidFill>
                            <a:prstDash val="lgDash"/>
                            <a:round/>
                            <a:headEnd/>
                            <a:tailEnd type="none"/>
                          </a:ln>
                          <a:extLst>
                            <a:ext uri="{909E8E84-426E-40DD-AFC4-6F175D3DCCD1}">
                              <a14:hiddenFill xmlns:a14="http://schemas.microsoft.com/office/drawing/2010/main">
                                <a:noFill/>
                              </a14:hiddenFill>
                            </a:ext>
                          </a:extLst>
                        </wps:spPr>
                        <wps:bodyPr/>
                      </wps:wsp>
                      <wps:wsp>
                        <wps:cNvPr id="912" name="AutoShape 65"/>
                        <wps:cNvCnPr>
                          <a:cxnSpLocks noChangeShapeType="1"/>
                        </wps:cNvCnPr>
                        <wps:spPr bwMode="auto">
                          <a:xfrm>
                            <a:off x="474508" y="1068127"/>
                            <a:ext cx="2249642" cy="0"/>
                          </a:xfrm>
                          <a:prstGeom prst="straightConnector1">
                            <a:avLst/>
                          </a:prstGeom>
                          <a:noFill/>
                          <a:ln w="9525">
                            <a:solidFill>
                              <a:srgbClr val="000000"/>
                            </a:solidFill>
                            <a:prstDash val="lgDash"/>
                            <a:round/>
                            <a:headEnd/>
                            <a:tailEnd type="none"/>
                          </a:ln>
                          <a:extLst>
                            <a:ext uri="{909E8E84-426E-40DD-AFC4-6F175D3DCCD1}">
                              <a14:hiddenFill xmlns:a14="http://schemas.microsoft.com/office/drawing/2010/main">
                                <a:noFill/>
                              </a14:hiddenFill>
                            </a:ext>
                          </a:extLst>
                        </wps:spPr>
                        <wps:bodyPr/>
                      </wps:wsp>
                      <wps:wsp>
                        <wps:cNvPr id="913" name="AutoShape 65"/>
                        <wps:cNvCnPr>
                          <a:cxnSpLocks noChangeShapeType="1"/>
                        </wps:cNvCnPr>
                        <wps:spPr bwMode="auto">
                          <a:xfrm>
                            <a:off x="474508" y="778680"/>
                            <a:ext cx="2249443" cy="0"/>
                          </a:xfrm>
                          <a:prstGeom prst="straightConnector1">
                            <a:avLst/>
                          </a:prstGeom>
                          <a:noFill/>
                          <a:ln w="9525">
                            <a:solidFill>
                              <a:srgbClr val="000000"/>
                            </a:solidFill>
                            <a:prstDash val="lgDash"/>
                            <a:round/>
                            <a:headEnd/>
                            <a:tailEnd type="none"/>
                          </a:ln>
                          <a:extLst>
                            <a:ext uri="{909E8E84-426E-40DD-AFC4-6F175D3DCCD1}">
                              <a14:hiddenFill xmlns:a14="http://schemas.microsoft.com/office/drawing/2010/main">
                                <a:noFill/>
                              </a14:hiddenFill>
                            </a:ext>
                          </a:extLst>
                        </wps:spPr>
                        <wps:bodyPr/>
                      </wps:wsp>
                      <wps:wsp>
                        <wps:cNvPr id="2367" name="爆発 1 2367"/>
                        <wps:cNvSpPr/>
                        <wps:spPr>
                          <a:xfrm>
                            <a:off x="1058339" y="1310830"/>
                            <a:ext cx="154687" cy="158730"/>
                          </a:xfrm>
                          <a:prstGeom prst="irregularSeal1">
                            <a:avLst/>
                          </a:prstGeom>
                          <a:solidFill>
                            <a:srgbClr val="FFFF99"/>
                          </a:solid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 name="爆発 1 916"/>
                        <wps:cNvSpPr/>
                        <wps:spPr>
                          <a:xfrm>
                            <a:off x="1474295" y="963837"/>
                            <a:ext cx="154687" cy="158730"/>
                          </a:xfrm>
                          <a:prstGeom prst="irregularSeal1">
                            <a:avLst/>
                          </a:prstGeom>
                          <a:solidFill>
                            <a:srgbClr val="FFCC66"/>
                          </a:solid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爆発 1 917"/>
                        <wps:cNvSpPr/>
                        <wps:spPr>
                          <a:xfrm>
                            <a:off x="1855067" y="664512"/>
                            <a:ext cx="154687" cy="158730"/>
                          </a:xfrm>
                          <a:prstGeom prst="irregularSeal1">
                            <a:avLst/>
                          </a:prstGeom>
                          <a:solidFill>
                            <a:srgbClr val="FF5050"/>
                          </a:solid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71"/>
                        <wps:cNvSpPr>
                          <a:spLocks noChangeArrowheads="1"/>
                        </wps:cNvSpPr>
                        <wps:spPr bwMode="auto">
                          <a:xfrm>
                            <a:off x="821549" y="1181084"/>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C4B01" w14:textId="77777777" w:rsidR="00DA6107" w:rsidRPr="00A2263E" w:rsidRDefault="00DA6107" w:rsidP="002A3C24">
                              <w:pPr>
                                <w:rPr>
                                  <w:rFonts w:ascii="Arial" w:hAnsi="Arial" w:cs="Arial"/>
                                </w:rPr>
                              </w:pPr>
                              <w:r>
                                <w:rPr>
                                  <w:rFonts w:ascii="Arial" w:hAnsi="Arial" w:cs="Arial"/>
                                </w:rPr>
                                <w:t>IPA</w:t>
                              </w:r>
                            </w:p>
                          </w:txbxContent>
                        </wps:txbx>
                        <wps:bodyPr rot="0" vert="horz" wrap="square" lIns="74295" tIns="8890" rIns="74295" bIns="8890" anchor="t" anchorCtr="0" upright="1">
                          <a:noAutofit/>
                        </wps:bodyPr>
                      </wps:wsp>
                      <wps:wsp>
                        <wps:cNvPr id="919" name="Rectangle 71"/>
                        <wps:cNvSpPr>
                          <a:spLocks noChangeArrowheads="1"/>
                        </wps:cNvSpPr>
                        <wps:spPr bwMode="auto">
                          <a:xfrm>
                            <a:off x="1212998" y="820238"/>
                            <a:ext cx="1227299"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FCC4A" w14:textId="77777777" w:rsidR="00DA6107" w:rsidRPr="00A2263E" w:rsidRDefault="00DA6107" w:rsidP="002A3C24">
                              <w:pPr>
                                <w:rPr>
                                  <w:rFonts w:ascii="Arial" w:hAnsi="Arial" w:cs="Arial"/>
                                </w:rPr>
                              </w:pPr>
                              <w:r>
                                <w:rPr>
                                  <w:rFonts w:ascii="Arial" w:hAnsi="Arial" w:cs="Arial"/>
                                </w:rPr>
                                <w:t>EMS</w:t>
                              </w:r>
                            </w:p>
                          </w:txbxContent>
                        </wps:txbx>
                        <wps:bodyPr rot="0" vert="horz" wrap="square" lIns="74295" tIns="8890" rIns="74295" bIns="8890" anchor="t" anchorCtr="0" upright="1">
                          <a:noAutofit/>
                        </wps:bodyPr>
                      </wps:wsp>
                      <wps:wsp>
                        <wps:cNvPr id="920" name="Rectangle 71"/>
                        <wps:cNvSpPr>
                          <a:spLocks noChangeArrowheads="1"/>
                        </wps:cNvSpPr>
                        <wps:spPr bwMode="auto">
                          <a:xfrm>
                            <a:off x="1792388" y="485983"/>
                            <a:ext cx="1859059"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3C5FB" w14:textId="77777777" w:rsidR="00DA6107" w:rsidRPr="00A2263E" w:rsidRDefault="00DA6107" w:rsidP="002A3C24">
                              <w:pPr>
                                <w:rPr>
                                  <w:rFonts w:ascii="Arial" w:hAnsi="Arial" w:cs="Arial"/>
                                </w:rPr>
                              </w:pPr>
                              <w:r>
                                <w:rPr>
                                  <w:rFonts w:ascii="Arial" w:hAnsi="Arial" w:cs="Arial"/>
                                </w:rPr>
                                <w:t>System shutdown</w:t>
                              </w:r>
                            </w:p>
                          </w:txbxContent>
                        </wps:txbx>
                        <wps:bodyPr rot="0" vert="horz" wrap="square" lIns="74295" tIns="8890" rIns="74295" bIns="8890" anchor="t" anchorCtr="0" upright="1">
                          <a:noAutofit/>
                        </wps:bodyPr>
                      </wps:wsp>
                      <wps:wsp>
                        <wps:cNvPr id="921" name="Rectangle 71"/>
                        <wps:cNvSpPr>
                          <a:spLocks noChangeArrowheads="1"/>
                        </wps:cNvSpPr>
                        <wps:spPr bwMode="auto">
                          <a:xfrm>
                            <a:off x="2756950" y="1328480"/>
                            <a:ext cx="2735061" cy="248567"/>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86CFC" w14:textId="77777777" w:rsidR="00DA6107" w:rsidRPr="00A2263E" w:rsidRDefault="00DA6107" w:rsidP="002A3C24">
                              <w:pPr>
                                <w:rPr>
                                  <w:rFonts w:ascii="Arial" w:hAnsi="Arial" w:cs="Arial"/>
                                </w:rPr>
                              </w:pPr>
                              <w:r>
                                <w:rPr>
                                  <w:rFonts w:ascii="Arial" w:hAnsi="Arial" w:cs="Arial"/>
                                </w:rPr>
                                <w:t>Starting IPA.</w:t>
                              </w:r>
                            </w:p>
                          </w:txbxContent>
                        </wps:txbx>
                        <wps:bodyPr rot="0" vert="horz" wrap="square" lIns="74295" tIns="8890" rIns="74295" bIns="8890" anchor="t" anchorCtr="0" upright="1">
                          <a:noAutofit/>
                        </wps:bodyPr>
                      </wps:wsp>
                      <wps:wsp>
                        <wps:cNvPr id="922" name="Rectangle 71"/>
                        <wps:cNvSpPr>
                          <a:spLocks noChangeArrowheads="1"/>
                        </wps:cNvSpPr>
                        <wps:spPr bwMode="auto">
                          <a:xfrm>
                            <a:off x="2756751" y="672165"/>
                            <a:ext cx="3099896" cy="209782"/>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5BCF4" w14:textId="77777777" w:rsidR="00DA6107" w:rsidRPr="00A2263E" w:rsidRDefault="00DA6107" w:rsidP="002A3C24">
                              <w:pPr>
                                <w:rPr>
                                  <w:rFonts w:ascii="Arial" w:hAnsi="Arial" w:cs="Arial"/>
                                </w:rPr>
                              </w:pPr>
                              <w:r>
                                <w:rPr>
                                  <w:rFonts w:ascii="Arial" w:hAnsi="Arial" w:cs="Arial"/>
                                </w:rPr>
                                <w:t>Starting System shutdown if Tj does not decrease.</w:t>
                              </w:r>
                            </w:p>
                          </w:txbxContent>
                        </wps:txbx>
                        <wps:bodyPr rot="0" vert="horz" wrap="square" lIns="74295" tIns="8890" rIns="74295" bIns="8890" anchor="t" anchorCtr="0" upright="1">
                          <a:noAutofit/>
                        </wps:bodyPr>
                      </wps:wsp>
                    </wpc:wpc>
                  </a:graphicData>
                </a:graphic>
              </wp:inline>
            </w:drawing>
          </mc:Choice>
          <mc:Fallback>
            <w:pict>
              <v:group w14:anchorId="169F61AE" id="_x0000_s1538" editas="canvas" style="width:473.8pt;height:213.65pt;mso-position-horizontal-relative:char;mso-position-vertical-relative:line" coordsize="60172,2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">
                <v:shape id="_x0000_s1539" type="#_x0000_t75" style="position:absolute;width:60172;height:27133;visibility:visible;mso-wrap-style:square">
                  <v:fill o:detectmouseclick="t"/>
                  <v:path o:connecttype="none"/>
                </v:shape>
                <v:shape id="AutoShape 65" o:spid="_x0000_s1540" type="#_x0000_t32" style="position:absolute;left:4745;top:22873;width:482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">
                  <v:stroke endarrow="block"/>
                </v:shape>
                <v:rect id="Rectangle 75" o:spid="_x0000_s1541" style="position:absolute;left:17004;top:17823;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" filled="f" stroked="f">
                  <v:textbox inset="5.85pt,.7pt,5.85pt,.7pt"/>
                </v:rect>
                <v:rect id="Rectangle 76" o:spid="_x0000_s1542" style="position:absolute;left:28269;top:17823;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" filled="f" stroked="f">
                  <v:textbox inset="5.85pt,.7pt,5.85pt,.7pt"/>
                </v:rect>
                <v:shape id="AutoShape 70" o:spid="_x0000_s1543" type="#_x0000_t32" style="position:absolute;left:4745;top:2340;width:40;height:20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">
                  <v:stroke startarrow="block"/>
                </v:shape>
                <v:rect id="Rectangle 71" o:spid="_x0000_s1544" style="position:absolute;left:27569;top:9937;width:2735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" filled="f" fillcolor="#cff" stroked="f">
                  <v:fill rotate="t" angle="45" focus="100%" type="gradient"/>
                  <v:textbox inset="5.85pt,.7pt,5.85pt,.7pt">
                    <w:txbxContent>
                      <w:p w14:paraId="7A382897" w14:textId="77777777" w:rsidR="00DA6107" w:rsidRPr="00A2263E" w:rsidRDefault="00DA6107" w:rsidP="002A3C24">
                        <w:pPr>
                          <w:rPr>
                            <w:rFonts w:ascii="Arial" w:hAnsi="Arial" w:cs="Arial"/>
                          </w:rPr>
                        </w:pPr>
                        <w:r>
                          <w:rPr>
                            <w:rFonts w:ascii="Arial" w:hAnsi="Arial" w:cs="Arial"/>
                          </w:rPr>
                          <w:t>Starting EMS if Tj does not decrease.</w:t>
                        </w:r>
                      </w:p>
                    </w:txbxContent>
                  </v:textbox>
                </v:rect>
                <v:rect id="Rectangle 71" o:spid="_x0000_s1545" style="position:absolute;left:51987;top:23176;width:783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" filled="f" fillcolor="#cff" stroked="f">
                  <v:fill rotate="t" angle="45" focus="100%" type="gradient"/>
                  <v:textbox inset="5.85pt,.7pt,5.85pt,.7pt">
                    <w:txbxContent>
                      <w:p w14:paraId="00F99F11" w14:textId="77777777" w:rsidR="00DA6107" w:rsidRPr="00A2263E" w:rsidRDefault="00DA6107" w:rsidP="002A3C24">
                        <w:pPr>
                          <w:rPr>
                            <w:rFonts w:ascii="Arial" w:hAnsi="Arial" w:cs="Arial"/>
                          </w:rPr>
                        </w:pPr>
                        <w:r>
                          <w:rPr>
                            <w:rFonts w:ascii="Arial" w:hAnsi="Arial" w:cs="Arial"/>
                          </w:rPr>
                          <w:t>Time[s]</w:t>
                        </w:r>
                      </w:p>
                    </w:txbxContent>
                  </v:textbox>
                </v:rect>
                <v:rect id="Rectangle 71" o:spid="_x0000_s1546" style="position:absolute;left:1506;top:360;width:879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" filled="f" fillcolor="#cff" stroked="f">
                  <v:fill rotate="t" angle="45" focus="100%" type="gradient"/>
                  <v:textbox inset="5.85pt,.7pt,5.85pt,.7pt">
                    <w:txbxContent>
                      <w:p w14:paraId="63142AB5" w14:textId="77777777" w:rsidR="00DA6107" w:rsidRPr="00A2263E" w:rsidRDefault="00DA6107" w:rsidP="002A3C24">
                        <w:pPr>
                          <w:rPr>
                            <w:rFonts w:ascii="Arial" w:hAnsi="Arial" w:cs="Arial"/>
                          </w:rPr>
                        </w:pPr>
                        <w:r>
                          <w:rPr>
                            <w:rFonts w:ascii="Arial" w:hAnsi="Arial" w:cs="Arial"/>
                          </w:rPr>
                          <w:t>Tj</w:t>
                        </w:r>
                        <w:r>
                          <w:rPr>
                            <w:rFonts w:ascii="Arial" w:hAnsi="Arial" w:cs="Arial" w:hint="eastAsia"/>
                            <w:lang w:eastAsia="ja-JP"/>
                          </w:rPr>
                          <w:t xml:space="preserve"> </w:t>
                        </w:r>
                        <w:r>
                          <w:rPr>
                            <w:rFonts w:ascii="Arial" w:hAnsi="Arial" w:cs="Arial"/>
                          </w:rPr>
                          <w:t>[</w:t>
                        </w:r>
                        <w:r>
                          <w:rPr>
                            <w:rFonts w:ascii="Arial" w:hAnsi="Arial" w:cs="Arial" w:hint="eastAsia"/>
                            <w:lang w:eastAsia="ja-JP"/>
                          </w:rPr>
                          <w:t>℃</w:t>
                        </w:r>
                        <w:r>
                          <w:rPr>
                            <w:rFonts w:ascii="Arial" w:hAnsi="Arial" w:cs="Arial"/>
                          </w:rPr>
                          <w:t>]</w:t>
                        </w:r>
                      </w:p>
                    </w:txbxContent>
                  </v:textbox>
                </v:rect>
                <v:shape id="AutoShape 70" o:spid="_x0000_s1547" type="#_x0000_t32" style="position:absolute;left:4744;top:3166;width:20306;height:16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" strokecolor="red" strokeweight="2pt">
                  <v:stroke startarrow="block"/>
                </v:shape>
                <v:shape id="AutoShape 65" o:spid="_x0000_s1548" type="#_x0000_t32" style="position:absolute;left:4744;top:14205;width:22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">
                  <v:stroke dashstyle="longDash"/>
                </v:shape>
                <v:shape id="AutoShape 65" o:spid="_x0000_s1549" type="#_x0000_t32" style="position:absolute;left:4745;top:10681;width:224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">
                  <v:stroke dashstyle="longDash"/>
                </v:shape>
                <v:shape id="AutoShape 65" o:spid="_x0000_s1550" type="#_x0000_t32" style="position:absolute;left:4745;top:7786;width:22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">
                  <v:stroke dashstyle="longDash"/>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発 1 2367" o:spid="_x0000_s1551" type="#_x0000_t71" style="position:absolute;left:10583;top:13108;width:1547;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" fillcolor="#ff9" strokecolor="red" strokeweight="1pt"/>
                <v:shape id="爆発 1 916" o:spid="_x0000_s1552" type="#_x0000_t71" style="position:absolute;left:14742;top:9638;width:1547;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" fillcolor="#fc6" strokecolor="red" strokeweight="1pt"/>
                <v:shape id="爆発 1 917" o:spid="_x0000_s1553" type="#_x0000_t71" style="position:absolute;left:18550;top:6645;width:1547;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" fillcolor="#ff5050" strokecolor="red" strokeweight="1pt"/>
                <v:rect id="Rectangle 71" o:spid="_x0000_s1554" style="position:absolute;left:8215;top:11810;width:87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" filled="f" fillcolor="#cff" stroked="f">
                  <v:fill rotate="t" angle="45" focus="100%" type="gradient"/>
                  <v:textbox inset="5.85pt,.7pt,5.85pt,.7pt">
                    <w:txbxContent>
                      <w:p w14:paraId="70EC4B01" w14:textId="77777777" w:rsidR="00DA6107" w:rsidRPr="00A2263E" w:rsidRDefault="00DA6107" w:rsidP="002A3C24">
                        <w:pPr>
                          <w:rPr>
                            <w:rFonts w:ascii="Arial" w:hAnsi="Arial" w:cs="Arial"/>
                          </w:rPr>
                        </w:pPr>
                        <w:r>
                          <w:rPr>
                            <w:rFonts w:ascii="Arial" w:hAnsi="Arial" w:cs="Arial"/>
                          </w:rPr>
                          <w:t>IPA</w:t>
                        </w:r>
                      </w:p>
                    </w:txbxContent>
                  </v:textbox>
                </v:rect>
                <v:rect id="Rectangle 71" o:spid="_x0000_s1555" style="position:absolute;left:12129;top:8202;width:12273;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" filled="f" fillcolor="#cff" stroked="f">
                  <v:fill rotate="t" angle="45" focus="100%" type="gradient"/>
                  <v:textbox inset="5.85pt,.7pt,5.85pt,.7pt">
                    <w:txbxContent>
                      <w:p w14:paraId="705FCC4A" w14:textId="77777777" w:rsidR="00DA6107" w:rsidRPr="00A2263E" w:rsidRDefault="00DA6107" w:rsidP="002A3C24">
                        <w:pPr>
                          <w:rPr>
                            <w:rFonts w:ascii="Arial" w:hAnsi="Arial" w:cs="Arial"/>
                          </w:rPr>
                        </w:pPr>
                        <w:r>
                          <w:rPr>
                            <w:rFonts w:ascii="Arial" w:hAnsi="Arial" w:cs="Arial"/>
                          </w:rPr>
                          <w:t>EMS</w:t>
                        </w:r>
                      </w:p>
                    </w:txbxContent>
                  </v:textbox>
                </v:rect>
                <v:rect id="Rectangle 71" o:spid="_x0000_s1556" style="position:absolute;left:17923;top:4859;width:185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" filled="f" fillcolor="#cff" stroked="f">
                  <v:fill rotate="t" angle="45" focus="100%" type="gradient"/>
                  <v:textbox inset="5.85pt,.7pt,5.85pt,.7pt">
                    <w:txbxContent>
                      <w:p w14:paraId="2EF3C5FB" w14:textId="77777777" w:rsidR="00DA6107" w:rsidRPr="00A2263E" w:rsidRDefault="00DA6107" w:rsidP="002A3C24">
                        <w:pPr>
                          <w:rPr>
                            <w:rFonts w:ascii="Arial" w:hAnsi="Arial" w:cs="Arial"/>
                          </w:rPr>
                        </w:pPr>
                        <w:r>
                          <w:rPr>
                            <w:rFonts w:ascii="Arial" w:hAnsi="Arial" w:cs="Arial"/>
                          </w:rPr>
                          <w:t>System shutdown</w:t>
                        </w:r>
                      </w:p>
                    </w:txbxContent>
                  </v:textbox>
                </v:rect>
                <v:rect id="Rectangle 71" o:spid="_x0000_s1557" style="position:absolute;left:27569;top:13284;width:27351;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" filled="f" fillcolor="#cff" stroked="f">
                  <v:fill rotate="t" angle="45" focus="100%" type="gradient"/>
                  <v:textbox inset="5.85pt,.7pt,5.85pt,.7pt">
                    <w:txbxContent>
                      <w:p w14:paraId="46F86CFC" w14:textId="77777777" w:rsidR="00DA6107" w:rsidRPr="00A2263E" w:rsidRDefault="00DA6107" w:rsidP="002A3C24">
                        <w:pPr>
                          <w:rPr>
                            <w:rFonts w:ascii="Arial" w:hAnsi="Arial" w:cs="Arial"/>
                          </w:rPr>
                        </w:pPr>
                        <w:r>
                          <w:rPr>
                            <w:rFonts w:ascii="Arial" w:hAnsi="Arial" w:cs="Arial"/>
                          </w:rPr>
                          <w:t>Starting IPA.</w:t>
                        </w:r>
                      </w:p>
                    </w:txbxContent>
                  </v:textbox>
                </v:rect>
                <v:rect id="Rectangle 71" o:spid="_x0000_s1558" style="position:absolute;left:27567;top:6721;width:30999;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" filled="f" fillcolor="#cff" stroked="f">
                  <v:fill rotate="t" angle="45" focus="100%" type="gradient"/>
                  <v:textbox inset="5.85pt,.7pt,5.85pt,.7pt">
                    <w:txbxContent>
                      <w:p w14:paraId="3755BCF4" w14:textId="77777777" w:rsidR="00DA6107" w:rsidRPr="00A2263E" w:rsidRDefault="00DA6107" w:rsidP="002A3C24">
                        <w:pPr>
                          <w:rPr>
                            <w:rFonts w:ascii="Arial" w:hAnsi="Arial" w:cs="Arial"/>
                          </w:rPr>
                        </w:pPr>
                        <w:r>
                          <w:rPr>
                            <w:rFonts w:ascii="Arial" w:hAnsi="Arial" w:cs="Arial"/>
                          </w:rPr>
                          <w:t>Starting System shutdown if Tj does not decrease.</w:t>
                        </w:r>
                      </w:p>
                    </w:txbxContent>
                  </v:textbox>
                </v:rect>
                <w10:anchorlock/>
              </v:group>
            </w:pict>
          </mc:Fallback>
        </mc:AlternateContent>
      </w:r>
    </w:p>
    <w:p w14:paraId="7293EEB4" w14:textId="2AAAF76F" w:rsidR="002A3C24" w:rsidRDefault="002A3C24" w:rsidP="002A3C24">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13</w:t>
      </w:r>
      <w:r>
        <w:rPr>
          <w:noProof/>
        </w:rPr>
        <w:fldChar w:fldCharType="end"/>
      </w:r>
      <w:r>
        <w:rPr>
          <w:rFonts w:hint="eastAsia"/>
          <w:lang w:eastAsia="ja-JP"/>
        </w:rPr>
        <w:t xml:space="preserve"> </w:t>
      </w:r>
      <w:r w:rsidR="00D80ED0">
        <w:rPr>
          <w:lang w:eastAsia="ja-JP"/>
        </w:rPr>
        <w:t xml:space="preserve">Summary </w:t>
      </w:r>
      <w:r>
        <w:rPr>
          <w:lang w:eastAsia="ja-JP"/>
        </w:rPr>
        <w:t xml:space="preserve">of </w:t>
      </w:r>
      <w:r>
        <w:rPr>
          <w:rFonts w:hint="eastAsia"/>
          <w:lang w:eastAsia="ja-JP"/>
        </w:rPr>
        <w:t xml:space="preserve">thermal </w:t>
      </w:r>
      <w:r>
        <w:rPr>
          <w:lang w:eastAsia="ja-JP"/>
        </w:rPr>
        <w:t>management</w:t>
      </w:r>
      <w:r w:rsidR="00D80ED0">
        <w:rPr>
          <w:lang w:eastAsia="ja-JP"/>
        </w:rPr>
        <w:t xml:space="preserve"> starting</w:t>
      </w:r>
    </w:p>
    <w:p w14:paraId="30395C43" w14:textId="77777777" w:rsidR="00311A2B" w:rsidRDefault="00311A2B" w:rsidP="009131A8">
      <w:pPr>
        <w:rPr>
          <w:lang w:eastAsia="ja-JP"/>
        </w:rPr>
      </w:pPr>
    </w:p>
    <w:p w14:paraId="23954D55" w14:textId="77777777" w:rsidR="00FC3818" w:rsidRDefault="00FC3818" w:rsidP="00FC3818">
      <w:pPr>
        <w:rPr>
          <w:lang w:eastAsia="ja-JP"/>
        </w:rPr>
      </w:pPr>
      <w:r>
        <w:rPr>
          <w:rFonts w:hint="eastAsia"/>
          <w:lang w:eastAsia="ja-JP"/>
        </w:rPr>
        <w:t xml:space="preserve">The following figure shows the </w:t>
      </w:r>
      <w:r>
        <w:rPr>
          <w:lang w:eastAsia="ja-JP"/>
        </w:rPr>
        <w:t xml:space="preserve">software </w:t>
      </w:r>
      <w:r>
        <w:rPr>
          <w:rFonts w:hint="eastAsia"/>
          <w:lang w:eastAsia="ja-JP"/>
        </w:rPr>
        <w:t xml:space="preserve">configuration of </w:t>
      </w:r>
      <w:r>
        <w:rPr>
          <w:lang w:eastAsia="ja-JP"/>
        </w:rPr>
        <w:t xml:space="preserve">thermal </w:t>
      </w:r>
      <w:r>
        <w:rPr>
          <w:rFonts w:hint="eastAsia"/>
          <w:lang w:eastAsia="ja-JP"/>
        </w:rPr>
        <w:t xml:space="preserve">management </w:t>
      </w:r>
      <w:r>
        <w:rPr>
          <w:lang w:eastAsia="ja-JP"/>
        </w:rPr>
        <w:t>system</w:t>
      </w:r>
      <w:r>
        <w:rPr>
          <w:rFonts w:hint="eastAsia"/>
          <w:lang w:eastAsia="ja-JP"/>
        </w:rPr>
        <w:t>.</w:t>
      </w:r>
      <w:r w:rsidR="009D0D9A">
        <w:rPr>
          <w:lang w:eastAsia="ja-JP"/>
        </w:rPr>
        <w:t xml:space="preserve"> </w:t>
      </w:r>
    </w:p>
    <w:p w14:paraId="31C48B4C" w14:textId="77777777" w:rsidR="00037684" w:rsidRDefault="00311A2B" w:rsidP="00B87941">
      <w:pPr>
        <w:keepNext/>
        <w:widowControl w:val="0"/>
        <w:pBdr>
          <w:top w:val="single" w:sz="4" w:space="8" w:color="auto"/>
          <w:left w:val="single" w:sz="4" w:space="8" w:color="auto"/>
          <w:bottom w:val="single" w:sz="4" w:space="31" w:color="auto"/>
          <w:right w:val="single" w:sz="4" w:space="8" w:color="auto"/>
        </w:pBdr>
        <w:kinsoku w:val="0"/>
        <w:autoSpaceDE/>
        <w:autoSpaceDN/>
        <w:spacing w:before="240" w:line="240" w:lineRule="atLeast"/>
        <w:ind w:left="142" w:right="142"/>
      </w:pPr>
      <w:r>
        <w:rPr>
          <w:noProof/>
        </w:rPr>
        <w:lastRenderedPageBreak/>
        <mc:AlternateContent>
          <mc:Choice Requires="wpc">
            <w:drawing>
              <wp:inline distT="0" distB="0" distL="0" distR="0" wp14:anchorId="061F2B96" wp14:editId="62F4881E">
                <wp:extent cx="6086475" cy="4475283"/>
                <wp:effectExtent l="0" t="0" r="9525" b="0"/>
                <wp:docPr id="3451"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 name="Rectangle 67"/>
                        <wps:cNvSpPr>
                          <a:spLocks noChangeArrowheads="1"/>
                        </wps:cNvSpPr>
                        <wps:spPr bwMode="auto">
                          <a:xfrm>
                            <a:off x="324599" y="3510220"/>
                            <a:ext cx="4880481" cy="825982"/>
                          </a:xfrm>
                          <a:prstGeom prst="rect">
                            <a:avLst/>
                          </a:prstGeom>
                          <a:noFill/>
                          <a:ln w="9525">
                            <a:solidFill>
                              <a:srgbClr val="000000"/>
                            </a:solidFill>
                            <a:miter lim="800000"/>
                            <a:headEnd/>
                            <a:tailEnd/>
                          </a:ln>
                        </wps:spPr>
                        <wps:txbx>
                          <w:txbxContent>
                            <w:p w14:paraId="52059436" w14:textId="77777777" w:rsidR="00DA6107" w:rsidRDefault="00DA6107" w:rsidP="00311A2B">
                              <w:pPr>
                                <w:rPr>
                                  <w:rFonts w:ascii="Arial" w:hAnsi="Arial" w:cs="Arial"/>
                                </w:rPr>
                              </w:pPr>
                              <w:r>
                                <w:rPr>
                                  <w:rFonts w:ascii="Arial" w:hAnsi="Arial" w:cs="Arial"/>
                                </w:rPr>
                                <w:t>SoC</w:t>
                              </w:r>
                            </w:p>
                            <w:p w14:paraId="3B13BB00" w14:textId="77777777" w:rsidR="00DA6107" w:rsidRPr="00A2263E" w:rsidRDefault="00DA6107" w:rsidP="00311A2B">
                              <w:pPr>
                                <w:rPr>
                                  <w:rFonts w:ascii="Arial" w:hAnsi="Arial" w:cs="Arial"/>
                                </w:rPr>
                              </w:pPr>
                            </w:p>
                          </w:txbxContent>
                        </wps:txbx>
                        <wps:bodyPr rot="0" vert="horz" wrap="square" lIns="74295" tIns="36000" rIns="74295" bIns="8890" anchor="t" anchorCtr="0" upright="1">
                          <a:noAutofit/>
                        </wps:bodyPr>
                      </wps:wsp>
                      <wps:wsp>
                        <wps:cNvPr id="193" name="AutoShape 65"/>
                        <wps:cNvCnPr>
                          <a:cxnSpLocks noChangeShapeType="1"/>
                        </wps:cNvCnPr>
                        <wps:spPr bwMode="auto">
                          <a:xfrm>
                            <a:off x="95095" y="3266123"/>
                            <a:ext cx="586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71"/>
                        <wps:cNvSpPr>
                          <a:spLocks noChangeArrowheads="1"/>
                        </wps:cNvSpPr>
                        <wps:spPr bwMode="auto">
                          <a:xfrm>
                            <a:off x="95095" y="3294516"/>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B02A5" w14:textId="77777777" w:rsidR="00DA6107" w:rsidRPr="00A2263E" w:rsidRDefault="00DA6107" w:rsidP="00311A2B">
                              <w:pPr>
                                <w:rPr>
                                  <w:rFonts w:ascii="Arial" w:hAnsi="Arial" w:cs="Arial"/>
                                </w:rPr>
                              </w:pPr>
                              <w:r w:rsidRPr="00A2263E">
                                <w:rPr>
                                  <w:rFonts w:ascii="Arial" w:hAnsi="Arial" w:cs="Arial"/>
                                </w:rPr>
                                <w:t>H</w:t>
                              </w:r>
                              <w:r>
                                <w:rPr>
                                  <w:rFonts w:ascii="Arial" w:hAnsi="Arial" w:cs="Arial"/>
                                  <w:lang w:eastAsia="ja-JP"/>
                                </w:rPr>
                                <w:t>ardware</w:t>
                              </w:r>
                            </w:p>
                          </w:txbxContent>
                        </wps:txbx>
                        <wps:bodyPr rot="0" vert="horz" wrap="square" lIns="74295" tIns="8890" rIns="74295" bIns="8890" anchor="t" anchorCtr="0" upright="1">
                          <a:noAutofit/>
                        </wps:bodyPr>
                      </wps:wsp>
                      <wps:wsp>
                        <wps:cNvPr id="195" name="Rectangle 75"/>
                        <wps:cNvSpPr>
                          <a:spLocks noChangeArrowheads="1"/>
                        </wps:cNvSpPr>
                        <wps:spPr bwMode="auto">
                          <a:xfrm>
                            <a:off x="1795554" y="27611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96" name="Rectangle 76"/>
                        <wps:cNvSpPr>
                          <a:spLocks noChangeArrowheads="1"/>
                        </wps:cNvSpPr>
                        <wps:spPr bwMode="auto">
                          <a:xfrm>
                            <a:off x="2922065" y="27611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98" name="Rectangle 60"/>
                        <wps:cNvSpPr>
                          <a:spLocks noChangeArrowheads="1"/>
                        </wps:cNvSpPr>
                        <wps:spPr bwMode="auto">
                          <a:xfrm>
                            <a:off x="4428698" y="2341724"/>
                            <a:ext cx="1484265" cy="695960"/>
                          </a:xfrm>
                          <a:prstGeom prst="rect">
                            <a:avLst/>
                          </a:prstGeom>
                          <a:noFill/>
                          <a:ln w="9525">
                            <a:solidFill>
                              <a:srgbClr val="000000"/>
                            </a:solidFill>
                            <a:miter lim="800000"/>
                            <a:headEnd/>
                            <a:tailEnd/>
                          </a:ln>
                        </wps:spPr>
                        <wps:txbx>
                          <w:txbxContent>
                            <w:p w14:paraId="150EA766" w14:textId="77777777" w:rsidR="00DA6107" w:rsidRPr="00A2263E" w:rsidRDefault="00DA6107" w:rsidP="00536E73">
                              <w:pPr>
                                <w:ind w:firstLineChars="50" w:firstLine="100"/>
                                <w:rPr>
                                  <w:rFonts w:ascii="Arial" w:hAnsi="Arial" w:cs="Arial"/>
                                </w:rPr>
                              </w:pPr>
                              <w:r>
                                <w:rPr>
                                  <w:rFonts w:ascii="Arial" w:hAnsi="Arial" w:cs="Arial"/>
                                </w:rPr>
                                <w:t>CPU Freq Framework</w:t>
                              </w:r>
                            </w:p>
                          </w:txbxContent>
                        </wps:txbx>
                        <wps:bodyPr rot="0" vert="horz" wrap="square" lIns="74295" tIns="36000" rIns="74295" bIns="8890" anchor="t" anchorCtr="0" upright="1">
                          <a:noAutofit/>
                        </wps:bodyPr>
                      </wps:wsp>
                      <wps:wsp>
                        <wps:cNvPr id="199" name="Rectangle 61"/>
                        <wps:cNvSpPr>
                          <a:spLocks noChangeArrowheads="1"/>
                        </wps:cNvSpPr>
                        <wps:spPr bwMode="auto">
                          <a:xfrm>
                            <a:off x="4599295" y="2604514"/>
                            <a:ext cx="1232354" cy="260985"/>
                          </a:xfrm>
                          <a:prstGeom prst="rect">
                            <a:avLst/>
                          </a:prstGeom>
                          <a:noFill/>
                          <a:ln w="9525">
                            <a:solidFill>
                              <a:srgbClr val="000000"/>
                            </a:solidFill>
                            <a:miter lim="800000"/>
                            <a:headEnd/>
                            <a:tailEnd/>
                          </a:ln>
                        </wps:spPr>
                        <wps:txbx>
                          <w:txbxContent>
                            <w:p w14:paraId="0D43AC4F" w14:textId="77777777" w:rsidR="00DA6107" w:rsidRPr="00A2263E" w:rsidRDefault="00DA6107" w:rsidP="00311A2B">
                              <w:pPr>
                                <w:jc w:val="center"/>
                                <w:rPr>
                                  <w:rFonts w:ascii="Arial" w:hAnsi="Arial" w:cs="Arial"/>
                                </w:rPr>
                              </w:pPr>
                              <w:r>
                                <w:rPr>
                                  <w:rFonts w:ascii="Arial" w:hAnsi="Arial" w:cs="Arial"/>
                                </w:rPr>
                                <w:t>CPU Freq Driver</w:t>
                              </w:r>
                            </w:p>
                          </w:txbxContent>
                        </wps:txbx>
                        <wps:bodyPr rot="0" vert="horz" wrap="square" lIns="0" tIns="36000" rIns="0" bIns="0" anchor="ctr" anchorCtr="0" upright="1">
                          <a:noAutofit/>
                        </wps:bodyPr>
                      </wps:wsp>
                      <wps:wsp>
                        <wps:cNvPr id="200" name="Rectangle 60"/>
                        <wps:cNvSpPr>
                          <a:spLocks noChangeArrowheads="1"/>
                        </wps:cNvSpPr>
                        <wps:spPr bwMode="auto">
                          <a:xfrm>
                            <a:off x="2017177" y="1125854"/>
                            <a:ext cx="3705288" cy="235880"/>
                          </a:xfrm>
                          <a:prstGeom prst="rect">
                            <a:avLst/>
                          </a:prstGeom>
                          <a:noFill/>
                          <a:ln w="9525">
                            <a:solidFill>
                              <a:srgbClr val="000000"/>
                            </a:solidFill>
                            <a:miter lim="800000"/>
                            <a:headEnd/>
                            <a:tailEnd/>
                          </a:ln>
                        </wps:spPr>
                        <wps:txbx>
                          <w:txbxContent>
                            <w:p w14:paraId="4A784AF4" w14:textId="77777777" w:rsidR="00DA6107" w:rsidRPr="00A2263E" w:rsidRDefault="00DA6107" w:rsidP="00536E73">
                              <w:pPr>
                                <w:ind w:firstLineChars="100" w:firstLine="200"/>
                                <w:jc w:val="center"/>
                                <w:rPr>
                                  <w:rFonts w:ascii="Arial" w:hAnsi="Arial" w:cs="Arial"/>
                                </w:rPr>
                              </w:pPr>
                              <w:r>
                                <w:rPr>
                                  <w:rFonts w:ascii="Arial" w:hAnsi="Arial" w:cs="Arial"/>
                                </w:rPr>
                                <w:t>IPA (Thermal Governor)</w:t>
                              </w:r>
                            </w:p>
                          </w:txbxContent>
                        </wps:txbx>
                        <wps:bodyPr rot="0" vert="horz" wrap="square" lIns="74295" tIns="36000" rIns="74295" bIns="8890" anchor="t" anchorCtr="0" upright="1">
                          <a:noAutofit/>
                        </wps:bodyPr>
                      </wps:wsp>
                      <wps:wsp>
                        <wps:cNvPr id="201" name="Rectangle 61"/>
                        <wps:cNvSpPr>
                          <a:spLocks noChangeArrowheads="1"/>
                        </wps:cNvSpPr>
                        <wps:spPr bwMode="auto">
                          <a:xfrm>
                            <a:off x="324599" y="1647382"/>
                            <a:ext cx="1333500" cy="260985"/>
                          </a:xfrm>
                          <a:prstGeom prst="rect">
                            <a:avLst/>
                          </a:prstGeom>
                          <a:noFill/>
                          <a:ln w="9525">
                            <a:solidFill>
                              <a:srgbClr val="000000"/>
                            </a:solidFill>
                            <a:miter lim="800000"/>
                            <a:headEnd/>
                            <a:tailEnd/>
                          </a:ln>
                        </wps:spPr>
                        <wps:txbx>
                          <w:txbxContent>
                            <w:p w14:paraId="4D5BEDF1" w14:textId="77777777" w:rsidR="00DA6107" w:rsidRPr="00A2263E" w:rsidRDefault="00DA6107" w:rsidP="00311A2B">
                              <w:pPr>
                                <w:jc w:val="center"/>
                                <w:rPr>
                                  <w:rFonts w:ascii="Arial" w:hAnsi="Arial" w:cs="Arial"/>
                                </w:rPr>
                              </w:pPr>
                              <w:r>
                                <w:rPr>
                                  <w:rFonts w:ascii="Arial" w:hAnsi="Arial" w:cs="Arial"/>
                                </w:rPr>
                                <w:t>Emergency control</w:t>
                              </w:r>
                            </w:p>
                          </w:txbxContent>
                        </wps:txbx>
                        <wps:bodyPr rot="0" vert="horz" wrap="square" lIns="0" tIns="36000" rIns="0" bIns="0" anchor="ctr" anchorCtr="0" upright="1">
                          <a:noAutofit/>
                        </wps:bodyPr>
                      </wps:wsp>
                      <wps:wsp>
                        <wps:cNvPr id="203" name="AutoShape 70"/>
                        <wps:cNvCnPr>
                          <a:cxnSpLocks noChangeShapeType="1"/>
                          <a:stCxn id="206" idx="2"/>
                          <a:endCxn id="214" idx="0"/>
                        </wps:cNvCnPr>
                        <wps:spPr bwMode="auto">
                          <a:xfrm>
                            <a:off x="2624273" y="1908427"/>
                            <a:ext cx="1070" cy="2053513"/>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04" name="AutoShape 70"/>
                        <wps:cNvCnPr>
                          <a:cxnSpLocks noChangeShapeType="1"/>
                        </wps:cNvCnPr>
                        <wps:spPr bwMode="auto">
                          <a:xfrm flipH="1" flipV="1">
                            <a:off x="5205080" y="1361071"/>
                            <a:ext cx="1" cy="982028"/>
                          </a:xfrm>
                          <a:prstGeom prst="straightConnector1">
                            <a:avLst/>
                          </a:prstGeom>
                          <a:noFill/>
                          <a:ln w="25400">
                            <a:solidFill>
                              <a:srgbClr val="3333FF"/>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05" name="AutoShape 70"/>
                        <wps:cNvCnPr>
                          <a:cxnSpLocks noChangeShapeType="1"/>
                          <a:stCxn id="215" idx="0"/>
                        </wps:cNvCnPr>
                        <wps:spPr bwMode="auto">
                          <a:xfrm flipV="1">
                            <a:off x="4727385" y="2865754"/>
                            <a:ext cx="4480" cy="1109541"/>
                          </a:xfrm>
                          <a:prstGeom prst="straightConnector1">
                            <a:avLst/>
                          </a:prstGeom>
                          <a:noFill/>
                          <a:ln w="25400">
                            <a:solidFill>
                              <a:srgbClr val="7030A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06" name="Rectangle 60"/>
                        <wps:cNvSpPr>
                          <a:spLocks noChangeArrowheads="1"/>
                        </wps:cNvSpPr>
                        <wps:spPr bwMode="auto">
                          <a:xfrm>
                            <a:off x="2017177" y="1647442"/>
                            <a:ext cx="1214191" cy="260985"/>
                          </a:xfrm>
                          <a:prstGeom prst="rect">
                            <a:avLst/>
                          </a:prstGeom>
                          <a:solidFill>
                            <a:schemeClr val="bg1"/>
                          </a:solidFill>
                          <a:ln w="9525">
                            <a:solidFill>
                              <a:srgbClr val="000000"/>
                            </a:solidFill>
                            <a:miter lim="800000"/>
                            <a:headEnd/>
                            <a:tailEnd/>
                          </a:ln>
                        </wps:spPr>
                        <wps:txbx>
                          <w:txbxContent>
                            <w:p w14:paraId="3225366D" w14:textId="77777777" w:rsidR="00DA6107" w:rsidRPr="00A2263E" w:rsidRDefault="00DA6107" w:rsidP="00311A2B">
                              <w:pPr>
                                <w:jc w:val="center"/>
                                <w:rPr>
                                  <w:rFonts w:ascii="Arial" w:hAnsi="Arial" w:cs="Arial"/>
                                </w:rPr>
                              </w:pPr>
                              <w:r>
                                <w:rPr>
                                  <w:rFonts w:ascii="Arial" w:hAnsi="Arial" w:cs="Arial"/>
                                </w:rPr>
                                <w:t>Thermal Core</w:t>
                              </w:r>
                            </w:p>
                          </w:txbxContent>
                        </wps:txbx>
                        <wps:bodyPr rot="0" vert="horz" wrap="square" lIns="74295" tIns="36000" rIns="74295" bIns="8890" anchor="t" anchorCtr="0" upright="1">
                          <a:noAutofit/>
                        </wps:bodyPr>
                      </wps:wsp>
                      <wps:wsp>
                        <wps:cNvPr id="210" name="AutoShape 84"/>
                        <wps:cNvCnPr>
                          <a:cxnSpLocks noChangeShapeType="1"/>
                          <a:stCxn id="206" idx="0"/>
                        </wps:cNvCnPr>
                        <wps:spPr bwMode="auto">
                          <a:xfrm flipV="1">
                            <a:off x="2624273" y="1361601"/>
                            <a:ext cx="1070" cy="285841"/>
                          </a:xfrm>
                          <a:prstGeom prst="straightConnector1">
                            <a:avLst/>
                          </a:prstGeom>
                          <a:noFill/>
                          <a:ln w="25400">
                            <a:solidFill>
                              <a:srgbClr val="3333FF"/>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11" name="AutoShape 70"/>
                        <wps:cNvCnPr>
                          <a:cxnSpLocks noChangeShapeType="1"/>
                        </wps:cNvCnPr>
                        <wps:spPr bwMode="auto">
                          <a:xfrm>
                            <a:off x="1658099" y="1681355"/>
                            <a:ext cx="359078" cy="0"/>
                          </a:xfrm>
                          <a:prstGeom prst="straightConnector1">
                            <a:avLst/>
                          </a:prstGeom>
                          <a:noFill/>
                          <a:ln w="25400">
                            <a:solidFill>
                              <a:srgbClr val="00B05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13" name="Rectangle 60"/>
                        <wps:cNvSpPr>
                          <a:spLocks noChangeArrowheads="1"/>
                        </wps:cNvSpPr>
                        <wps:spPr bwMode="auto">
                          <a:xfrm>
                            <a:off x="1923895" y="859809"/>
                            <a:ext cx="3989070" cy="1228094"/>
                          </a:xfrm>
                          <a:prstGeom prst="rect">
                            <a:avLst/>
                          </a:prstGeom>
                          <a:noFill/>
                          <a:ln w="9525">
                            <a:solidFill>
                              <a:srgbClr val="000000"/>
                            </a:solidFill>
                            <a:miter lim="800000"/>
                            <a:headEnd/>
                            <a:tailEnd/>
                          </a:ln>
                        </wps:spPr>
                        <wps:txbx>
                          <w:txbxContent>
                            <w:p w14:paraId="6C738B99" w14:textId="77777777" w:rsidR="00DA6107" w:rsidRPr="00A2263E" w:rsidRDefault="00DA6107" w:rsidP="00536E73">
                              <w:pPr>
                                <w:ind w:firstLineChars="50" w:firstLine="100"/>
                                <w:rPr>
                                  <w:rFonts w:ascii="Arial" w:hAnsi="Arial" w:cs="Arial"/>
                                </w:rPr>
                              </w:pPr>
                              <w:r>
                                <w:rPr>
                                  <w:rFonts w:ascii="Arial" w:hAnsi="Arial" w:cs="Arial"/>
                                </w:rPr>
                                <w:t>Thermal Framework</w:t>
                              </w:r>
                            </w:p>
                          </w:txbxContent>
                        </wps:txbx>
                        <wps:bodyPr rot="0" vert="horz" wrap="square" lIns="74295" tIns="36000" rIns="74295" bIns="8890" anchor="t" anchorCtr="0" upright="1">
                          <a:noAutofit/>
                        </wps:bodyPr>
                      </wps:wsp>
                      <wps:wsp>
                        <wps:cNvPr id="214" name="Rectangle 67"/>
                        <wps:cNvSpPr>
                          <a:spLocks noChangeArrowheads="1"/>
                        </wps:cNvSpPr>
                        <wps:spPr bwMode="auto">
                          <a:xfrm>
                            <a:off x="2231370" y="3961940"/>
                            <a:ext cx="787946" cy="291736"/>
                          </a:xfrm>
                          <a:prstGeom prst="rect">
                            <a:avLst/>
                          </a:prstGeom>
                          <a:noFill/>
                          <a:ln w="9525">
                            <a:solidFill>
                              <a:srgbClr val="000000"/>
                            </a:solidFill>
                            <a:miter lim="800000"/>
                            <a:headEnd/>
                            <a:tailEnd/>
                          </a:ln>
                        </wps:spPr>
                        <wps:txbx>
                          <w:txbxContent>
                            <w:p w14:paraId="731C8B07" w14:textId="77777777" w:rsidR="00DA6107" w:rsidRDefault="00DA6107" w:rsidP="00311A2B">
                              <w:pPr>
                                <w:jc w:val="center"/>
                                <w:rPr>
                                  <w:rFonts w:ascii="Arial" w:hAnsi="Arial" w:cs="Arial"/>
                                </w:rPr>
                              </w:pPr>
                              <w:r>
                                <w:rPr>
                                  <w:rFonts w:ascii="Arial" w:hAnsi="Arial" w:cs="Arial"/>
                                </w:rPr>
                                <w:t>THS1/2/3</w:t>
                              </w:r>
                            </w:p>
                            <w:p w14:paraId="290E7126" w14:textId="77777777" w:rsidR="00DA6107" w:rsidRDefault="00DA6107" w:rsidP="00311A2B">
                              <w:pPr>
                                <w:jc w:val="center"/>
                                <w:rPr>
                                  <w:rFonts w:ascii="Arial" w:hAnsi="Arial" w:cs="Arial"/>
                                </w:rPr>
                              </w:pPr>
                            </w:p>
                            <w:p w14:paraId="2A177DF9" w14:textId="77777777" w:rsidR="00DA6107" w:rsidRPr="00A2263E" w:rsidRDefault="00DA6107" w:rsidP="00311A2B">
                              <w:pPr>
                                <w:jc w:val="center"/>
                                <w:rPr>
                                  <w:rFonts w:ascii="Arial" w:hAnsi="Arial" w:cs="Arial"/>
                                  <w:lang w:eastAsia="ja-JP"/>
                                </w:rPr>
                              </w:pPr>
                              <w:r>
                                <w:rPr>
                                  <w:rFonts w:ascii="Arial" w:hAnsi="Arial" w:cs="Arial" w:hint="eastAsia"/>
                                  <w:lang w:eastAsia="ja-JP"/>
                                </w:rPr>
                                <w:t>aa</w:t>
                              </w:r>
                            </w:p>
                          </w:txbxContent>
                        </wps:txbx>
                        <wps:bodyPr rot="0" vert="horz" wrap="square" lIns="74295" tIns="72000" rIns="74295" bIns="8890" anchor="ctr" anchorCtr="0" upright="1">
                          <a:noAutofit/>
                        </wps:bodyPr>
                      </wps:wsp>
                      <wps:wsp>
                        <wps:cNvPr id="215" name="Rectangle 67"/>
                        <wps:cNvSpPr>
                          <a:spLocks noChangeArrowheads="1"/>
                        </wps:cNvSpPr>
                        <wps:spPr bwMode="auto">
                          <a:xfrm>
                            <a:off x="4319115" y="3975295"/>
                            <a:ext cx="816539" cy="282794"/>
                          </a:xfrm>
                          <a:prstGeom prst="rect">
                            <a:avLst/>
                          </a:prstGeom>
                          <a:noFill/>
                          <a:ln w="9525">
                            <a:solidFill>
                              <a:srgbClr val="000000"/>
                            </a:solidFill>
                            <a:miter lim="800000"/>
                            <a:headEnd/>
                            <a:tailEnd/>
                          </a:ln>
                        </wps:spPr>
                        <wps:txbx>
                          <w:txbxContent>
                            <w:p w14:paraId="103CF65A" w14:textId="77777777" w:rsidR="00DA6107" w:rsidRPr="00A2263E" w:rsidRDefault="00DA6107" w:rsidP="00311A2B">
                              <w:pPr>
                                <w:jc w:val="center"/>
                                <w:rPr>
                                  <w:rFonts w:ascii="Arial" w:hAnsi="Arial" w:cs="Arial"/>
                                </w:rPr>
                              </w:pPr>
                              <w:r>
                                <w:rPr>
                                  <w:rFonts w:ascii="Arial" w:hAnsi="Arial" w:cs="Arial"/>
                                </w:rPr>
                                <w:t>CPG</w:t>
                              </w:r>
                            </w:p>
                          </w:txbxContent>
                        </wps:txbx>
                        <wps:bodyPr rot="0" vert="horz" wrap="square" lIns="74295" tIns="72000" rIns="74295" bIns="8890" anchor="ctr" anchorCtr="0" upright="1">
                          <a:noAutofit/>
                        </wps:bodyPr>
                      </wps:wsp>
                      <wps:wsp>
                        <wps:cNvPr id="219" name="Rectangle 78"/>
                        <wps:cNvSpPr>
                          <a:spLocks noChangeArrowheads="1"/>
                        </wps:cNvSpPr>
                        <wps:spPr bwMode="auto">
                          <a:xfrm>
                            <a:off x="3176928" y="3319757"/>
                            <a:ext cx="712683" cy="467177"/>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6D10B" w14:textId="77777777" w:rsidR="00DA6107" w:rsidRDefault="00DA6107" w:rsidP="00F8491C">
                              <w:pPr>
                                <w:pStyle w:val="NormalWeb"/>
                                <w:spacing w:after="80" w:line="240" w:lineRule="auto"/>
                                <w:rPr>
                                  <w:rFonts w:ascii="Arial" w:hAnsi="Arial" w:cs="Arial"/>
                                  <w:sz w:val="20"/>
                                  <w:szCs w:val="20"/>
                                </w:rPr>
                              </w:pPr>
                              <w:r>
                                <w:rPr>
                                  <w:rFonts w:ascii="Arial" w:hAnsi="Arial" w:cs="Arial"/>
                                  <w:sz w:val="20"/>
                                  <w:szCs w:val="20"/>
                                </w:rPr>
                                <w:t>Turn off</w:t>
                              </w:r>
                            </w:p>
                            <w:p w14:paraId="203E6711" w14:textId="77777777" w:rsidR="00DA6107" w:rsidRDefault="00DA6107" w:rsidP="00F8491C">
                              <w:pPr>
                                <w:pStyle w:val="NormalWeb"/>
                                <w:spacing w:after="80" w:line="240" w:lineRule="auto"/>
                              </w:pPr>
                              <w:r>
                                <w:rPr>
                                  <w:rFonts w:ascii="Arial" w:hAnsi="Arial" w:cs="Arial"/>
                                  <w:sz w:val="20"/>
                                  <w:szCs w:val="20"/>
                                </w:rPr>
                                <w:t>CPU core</w:t>
                              </w:r>
                            </w:p>
                          </w:txbxContent>
                        </wps:txbx>
                        <wps:bodyPr rot="0" vert="horz" wrap="square" lIns="74295" tIns="8890" rIns="74295" bIns="8890" anchor="t" anchorCtr="0" upright="1">
                          <a:noAutofit/>
                        </wps:bodyPr>
                      </wps:wsp>
                      <wps:wsp>
                        <wps:cNvPr id="220" name="カギ線コネクタ 220"/>
                        <wps:cNvCnPr/>
                        <wps:spPr>
                          <a:xfrm rot="5400000">
                            <a:off x="1075000" y="2568301"/>
                            <a:ext cx="1662734" cy="221626"/>
                          </a:xfrm>
                          <a:prstGeom prst="bentConnector3">
                            <a:avLst>
                              <a:gd name="adj1" fmla="val 162"/>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ectangle 71"/>
                        <wps:cNvSpPr>
                          <a:spLocks noChangeArrowheads="1"/>
                        </wps:cNvSpPr>
                        <wps:spPr bwMode="auto">
                          <a:xfrm>
                            <a:off x="95095" y="3078553"/>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E2550" w14:textId="77777777" w:rsidR="00DA6107" w:rsidRPr="00A2263E" w:rsidRDefault="00DA6107" w:rsidP="00311A2B">
                              <w:pPr>
                                <w:rPr>
                                  <w:rFonts w:ascii="Arial" w:hAnsi="Arial" w:cs="Arial"/>
                                </w:rPr>
                              </w:pPr>
                              <w:r>
                                <w:rPr>
                                  <w:rFonts w:ascii="Arial" w:hAnsi="Arial" w:cs="Arial"/>
                                </w:rPr>
                                <w:t>Software</w:t>
                              </w:r>
                            </w:p>
                          </w:txbxContent>
                        </wps:txbx>
                        <wps:bodyPr rot="0" vert="horz" wrap="square" lIns="74295" tIns="8890" rIns="74295" bIns="8890" anchor="t" anchorCtr="0" upright="1">
                          <a:noAutofit/>
                        </wps:bodyPr>
                      </wps:wsp>
                      <wps:wsp>
                        <wps:cNvPr id="3424" name="Rectangle 61"/>
                        <wps:cNvSpPr>
                          <a:spLocks noChangeArrowheads="1"/>
                        </wps:cNvSpPr>
                        <wps:spPr bwMode="auto">
                          <a:xfrm>
                            <a:off x="2017177" y="2577995"/>
                            <a:ext cx="1214191" cy="260985"/>
                          </a:xfrm>
                          <a:prstGeom prst="rect">
                            <a:avLst/>
                          </a:prstGeom>
                          <a:solidFill>
                            <a:schemeClr val="bg1"/>
                          </a:solidFill>
                          <a:ln w="9525">
                            <a:solidFill>
                              <a:srgbClr val="000000"/>
                            </a:solidFill>
                            <a:miter lim="800000"/>
                            <a:headEnd/>
                            <a:tailEnd/>
                          </a:ln>
                        </wps:spPr>
                        <wps:txbx>
                          <w:txbxContent>
                            <w:p w14:paraId="28747C13" w14:textId="77777777" w:rsidR="00DA6107" w:rsidRPr="00A2263E" w:rsidRDefault="00DA6107" w:rsidP="00311A2B">
                              <w:pPr>
                                <w:jc w:val="center"/>
                                <w:rPr>
                                  <w:rFonts w:ascii="Arial" w:hAnsi="Arial" w:cs="Arial"/>
                                </w:rPr>
                              </w:pPr>
                              <w:r>
                                <w:rPr>
                                  <w:rFonts w:ascii="Arial" w:hAnsi="Arial" w:cs="Arial"/>
                                </w:rPr>
                                <w:t>THS Driver</w:t>
                              </w:r>
                            </w:p>
                          </w:txbxContent>
                        </wps:txbx>
                        <wps:bodyPr rot="0" vert="horz" wrap="square" lIns="0" tIns="36000" rIns="0" bIns="0" anchor="ctr" anchorCtr="0" upright="1">
                          <a:noAutofit/>
                        </wps:bodyPr>
                      </wps:wsp>
                      <wps:wsp>
                        <wps:cNvPr id="3425" name="Rectangle 71"/>
                        <wps:cNvSpPr>
                          <a:spLocks noChangeArrowheads="1"/>
                        </wps:cNvSpPr>
                        <wps:spPr bwMode="auto">
                          <a:xfrm>
                            <a:off x="1044844" y="1294917"/>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30704" w14:textId="77777777" w:rsidR="00DA6107" w:rsidRPr="00A2263E" w:rsidRDefault="00DA6107" w:rsidP="00311A2B">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3431" name="Rectangle 71"/>
                        <wps:cNvSpPr>
                          <a:spLocks noChangeArrowheads="1"/>
                        </wps:cNvSpPr>
                        <wps:spPr bwMode="auto">
                          <a:xfrm>
                            <a:off x="1795554" y="2965653"/>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3D026" w14:textId="77777777" w:rsidR="00DA6107" w:rsidRPr="00A2263E" w:rsidRDefault="00DA6107" w:rsidP="00311A2B">
                              <w:pPr>
                                <w:rPr>
                                  <w:rFonts w:ascii="Arial" w:hAnsi="Arial" w:cs="Arial"/>
                                </w:rPr>
                              </w:pPr>
                              <w:r>
                                <w:rPr>
                                  <w:rFonts w:ascii="Arial" w:hAnsi="Arial" w:cs="Arial"/>
                                </w:rPr>
                                <w:t>System Shutdown</w:t>
                              </w:r>
                            </w:p>
                          </w:txbxContent>
                        </wps:txbx>
                        <wps:bodyPr rot="0" vert="horz" wrap="square" lIns="74295" tIns="8890" rIns="74295" bIns="8890" anchor="t" anchorCtr="0" upright="1">
                          <a:noAutofit/>
                        </wps:bodyPr>
                      </wps:wsp>
                      <wps:wsp>
                        <wps:cNvPr id="3432" name="Rectangle 71"/>
                        <wps:cNvSpPr>
                          <a:spLocks noChangeArrowheads="1"/>
                        </wps:cNvSpPr>
                        <wps:spPr bwMode="auto">
                          <a:xfrm>
                            <a:off x="130006" y="2010218"/>
                            <a:ext cx="1228954" cy="594288"/>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4E32" w14:textId="77777777" w:rsidR="00DA6107" w:rsidRDefault="00DA6107" w:rsidP="00311A2B">
                              <w:pPr>
                                <w:rPr>
                                  <w:rFonts w:ascii="Arial" w:hAnsi="Arial" w:cs="Arial"/>
                                </w:rPr>
                              </w:pPr>
                              <w:r>
                                <w:rPr>
                                  <w:rFonts w:ascii="Arial" w:hAnsi="Arial" w:cs="Arial"/>
                                </w:rPr>
                                <w:t xml:space="preserve">Core </w:t>
                              </w:r>
                            </w:p>
                            <w:p w14:paraId="2C12C814" w14:textId="77777777" w:rsidR="00DA6107" w:rsidRDefault="00DA6107" w:rsidP="00311A2B">
                              <w:pPr>
                                <w:rPr>
                                  <w:rFonts w:ascii="Arial" w:hAnsi="Arial" w:cs="Arial"/>
                                </w:rPr>
                              </w:pPr>
                              <w:r>
                                <w:rPr>
                                  <w:rFonts w:ascii="Arial" w:hAnsi="Arial" w:cs="Arial"/>
                                </w:rPr>
                                <w:t>Shutdown /</w:t>
                              </w:r>
                            </w:p>
                            <w:p w14:paraId="67928107" w14:textId="77777777" w:rsidR="00DA6107" w:rsidRPr="00A2263E" w:rsidRDefault="00DA6107" w:rsidP="00311A2B">
                              <w:pPr>
                                <w:rPr>
                                  <w:rFonts w:ascii="Arial" w:hAnsi="Arial" w:cs="Arial"/>
                                </w:rPr>
                              </w:pPr>
                              <w:r>
                                <w:rPr>
                                  <w:rFonts w:ascii="Arial" w:hAnsi="Arial" w:cs="Arial"/>
                                </w:rPr>
                                <w:t>Scaled frequency</w:t>
                              </w:r>
                            </w:p>
                          </w:txbxContent>
                        </wps:txbx>
                        <wps:bodyPr rot="0" vert="horz" wrap="square" lIns="74295" tIns="8890" rIns="74295" bIns="8890" anchor="t" anchorCtr="0" upright="1">
                          <a:noAutofit/>
                        </wps:bodyPr>
                      </wps:wsp>
                      <wps:wsp>
                        <wps:cNvPr id="3433" name="Rectangle 71"/>
                        <wps:cNvSpPr>
                          <a:spLocks noChangeArrowheads="1"/>
                        </wps:cNvSpPr>
                        <wps:spPr bwMode="auto">
                          <a:xfrm>
                            <a:off x="2674604" y="1360582"/>
                            <a:ext cx="2475246"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B702F" w14:textId="5103B90B" w:rsidR="00DA6107" w:rsidRPr="00392A4E" w:rsidRDefault="00DA6107" w:rsidP="00311A2B">
                              <w:pPr>
                                <w:rPr>
                                  <w:rFonts w:ascii="Arial" w:hAnsi="Arial" w:cs="Arial"/>
                                  <w:sz w:val="18"/>
                                  <w:szCs w:val="18"/>
                                </w:rPr>
                              </w:pPr>
                              <w:r w:rsidRPr="00392A4E">
                                <w:rPr>
                                  <w:rFonts w:ascii="Arial" w:hAnsi="Arial" w:cs="Arial"/>
                                  <w:sz w:val="18"/>
                                  <w:szCs w:val="18"/>
                                </w:rPr>
                                <w:t xml:space="preserve">Current temperature only from </w:t>
                              </w:r>
                              <w:r>
                                <w:rPr>
                                  <w:rFonts w:ascii="Arial" w:hAnsi="Arial" w:cs="Arial"/>
                                  <w:sz w:val="18"/>
                                  <w:szCs w:val="18"/>
                                </w:rPr>
                                <w:t>THS3 (on R-Car H3/M3/M3N)</w:t>
                              </w:r>
                              <w:r w:rsidRPr="00392A4E">
                                <w:rPr>
                                  <w:rFonts w:ascii="Arial" w:hAnsi="Arial" w:cs="Arial"/>
                                  <w:sz w:val="18"/>
                                  <w:szCs w:val="18"/>
                                </w:rPr>
                                <w:t>/</w:t>
                              </w:r>
                              <w:r>
                                <w:rPr>
                                  <w:rFonts w:ascii="Arial" w:hAnsi="Arial" w:cs="Arial"/>
                                  <w:sz w:val="18"/>
                                  <w:szCs w:val="18"/>
                                </w:rPr>
                                <w:t>THS</w:t>
                              </w:r>
                              <w:r w:rsidRPr="00392A4E">
                                <w:rPr>
                                  <w:rFonts w:ascii="Arial" w:hAnsi="Arial" w:cs="Arial"/>
                                  <w:sz w:val="18"/>
                                  <w:szCs w:val="18"/>
                                </w:rPr>
                                <w:t>1 (</w:t>
                              </w:r>
                              <w:r>
                                <w:rPr>
                                  <w:rFonts w:ascii="Arial" w:hAnsi="Arial" w:cs="Arial"/>
                                  <w:sz w:val="18"/>
                                  <w:szCs w:val="18"/>
                                </w:rPr>
                                <w:t xml:space="preserve">on R-Car </w:t>
                              </w:r>
                              <w:r w:rsidRPr="00392A4E">
                                <w:rPr>
                                  <w:rFonts w:ascii="Arial" w:hAnsi="Arial" w:cs="Arial"/>
                                  <w:sz w:val="18"/>
                                  <w:szCs w:val="18"/>
                                </w:rPr>
                                <w:t>E3)</w:t>
                              </w: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NOTEREF _Ref507514061 \f \h </w:instrText>
                              </w:r>
                              <w:r>
                                <w:rPr>
                                  <w:rFonts w:ascii="Arial" w:hAnsi="Arial" w:cs="Arial"/>
                                  <w:sz w:val="18"/>
                                  <w:szCs w:val="18"/>
                                </w:rPr>
                              </w:r>
                              <w:r>
                                <w:rPr>
                                  <w:rFonts w:ascii="Arial" w:hAnsi="Arial" w:cs="Arial"/>
                                  <w:sz w:val="18"/>
                                  <w:szCs w:val="18"/>
                                </w:rPr>
                                <w:fldChar w:fldCharType="separate"/>
                              </w:r>
                              <w:ins w:id="70" w:author="Quat Doan Huynh" w:date="2023-12-14T12:29:00Z">
                                <w:r w:rsidR="006E676E" w:rsidRPr="006E676E">
                                  <w:rPr>
                                    <w:rStyle w:val="FootnoteReference"/>
                                    <w:rPrChange w:id="71" w:author="Quat Doan Huynh" w:date="2023-12-14T12:29:00Z">
                                      <w:rPr>
                                        <w:rFonts w:ascii="Arial" w:hAnsi="Arial" w:cs="Arial"/>
                                        <w:sz w:val="18"/>
                                        <w:szCs w:val="18"/>
                                      </w:rPr>
                                    </w:rPrChange>
                                  </w:rPr>
                                  <w:t>1</w:t>
                                </w:r>
                              </w:ins>
                              <w:del w:id="72" w:author="Quat Doan Huynh" w:date="2023-12-14T12:29:00Z">
                                <w:r w:rsidR="00DF2E58" w:rsidRPr="006E676E" w:rsidDel="006E676E">
                                  <w:rPr>
                                    <w:rStyle w:val="FootnoteReference"/>
                                  </w:rPr>
                                  <w:delText>1</w:delText>
                                </w:r>
                              </w:del>
                              <w:r>
                                <w:rPr>
                                  <w:rFonts w:ascii="Arial" w:hAnsi="Arial" w:cs="Arial"/>
                                  <w:sz w:val="18"/>
                                  <w:szCs w:val="18"/>
                                </w:rPr>
                                <w:fldChar w:fldCharType="end"/>
                              </w:r>
                              <w:r>
                                <w:rPr>
                                  <w:rFonts w:ascii="Arial" w:hAnsi="Arial" w:cs="Arial"/>
                                  <w:sz w:val="18"/>
                                  <w:szCs w:val="18"/>
                                </w:rPr>
                                <w:t>)</w:t>
                              </w:r>
                            </w:p>
                          </w:txbxContent>
                        </wps:txbx>
                        <wps:bodyPr rot="0" vert="horz" wrap="square" lIns="74295" tIns="8890" rIns="74295" bIns="8890" anchor="t" anchorCtr="0" upright="1">
                          <a:noAutofit/>
                        </wps:bodyPr>
                      </wps:wsp>
                      <wps:wsp>
                        <wps:cNvPr id="3434" name="Rectangle 71"/>
                        <wps:cNvSpPr>
                          <a:spLocks noChangeArrowheads="1"/>
                        </wps:cNvSpPr>
                        <wps:spPr bwMode="auto">
                          <a:xfrm>
                            <a:off x="3808886" y="1921897"/>
                            <a:ext cx="1330359"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0BB5F" w14:textId="77777777" w:rsidR="00DA6107" w:rsidRPr="00A2263E" w:rsidRDefault="00DA6107" w:rsidP="00311A2B">
                              <w:pPr>
                                <w:rPr>
                                  <w:rFonts w:ascii="Arial" w:hAnsi="Arial" w:cs="Arial"/>
                                </w:rPr>
                              </w:pPr>
                              <w:r>
                                <w:rPr>
                                  <w:rFonts w:ascii="Arial" w:hAnsi="Arial" w:cs="Arial"/>
                                </w:rPr>
                                <w:t>Power allocating and Scaling frequency</w:t>
                              </w:r>
                            </w:p>
                          </w:txbxContent>
                        </wps:txbx>
                        <wps:bodyPr rot="0" vert="horz" wrap="square" lIns="74295" tIns="8890" rIns="74295" bIns="8890" anchor="t" anchorCtr="0" upright="1">
                          <a:noAutofit/>
                        </wps:bodyPr>
                      </wps:wsp>
                      <wps:wsp>
                        <wps:cNvPr id="3436" name="Rectangle 71"/>
                        <wps:cNvSpPr>
                          <a:spLocks noChangeArrowheads="1"/>
                        </wps:cNvSpPr>
                        <wps:spPr bwMode="auto">
                          <a:xfrm>
                            <a:off x="1800884" y="3571290"/>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F9377" w14:textId="77777777" w:rsidR="00DA6107" w:rsidRPr="00A2263E" w:rsidRDefault="00DA6107" w:rsidP="00311A2B">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3437" name="Rectangle 71"/>
                        <wps:cNvSpPr>
                          <a:spLocks noChangeArrowheads="1"/>
                        </wps:cNvSpPr>
                        <wps:spPr bwMode="auto">
                          <a:xfrm>
                            <a:off x="4727385" y="3084938"/>
                            <a:ext cx="1282840" cy="318329"/>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B7916" w14:textId="77777777" w:rsidR="00DA6107" w:rsidRPr="00A2263E" w:rsidRDefault="00DA6107" w:rsidP="00311A2B">
                              <w:pPr>
                                <w:rPr>
                                  <w:rFonts w:ascii="Arial" w:hAnsi="Arial" w:cs="Arial"/>
                                </w:rPr>
                              </w:pPr>
                              <w:r>
                                <w:rPr>
                                  <w:rFonts w:ascii="Arial" w:hAnsi="Arial" w:cs="Arial"/>
                                </w:rPr>
                                <w:t>Change frequency and voltage</w:t>
                              </w:r>
                            </w:p>
                          </w:txbxContent>
                        </wps:txbx>
                        <wps:bodyPr rot="0" vert="horz" wrap="square" lIns="74295" tIns="8890" rIns="74295" bIns="8890" anchor="t" anchorCtr="0" upright="1">
                          <a:noAutofit/>
                        </wps:bodyPr>
                      </wps:wsp>
                      <wps:wsp>
                        <wps:cNvPr id="3439" name="AutoShape 70"/>
                        <wps:cNvCnPr>
                          <a:cxnSpLocks noChangeShapeType="1"/>
                        </wps:cNvCnPr>
                        <wps:spPr bwMode="auto">
                          <a:xfrm flipH="1">
                            <a:off x="260672" y="121419"/>
                            <a:ext cx="556966" cy="1"/>
                          </a:xfrm>
                          <a:prstGeom prst="straightConnector1">
                            <a:avLst/>
                          </a:prstGeom>
                          <a:noFill/>
                          <a:ln w="25400">
                            <a:solidFill>
                              <a:srgbClr val="3333FF"/>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1" name="Rectangle 71"/>
                        <wps:cNvSpPr>
                          <a:spLocks noChangeArrowheads="1"/>
                        </wps:cNvSpPr>
                        <wps:spPr bwMode="auto">
                          <a:xfrm>
                            <a:off x="847117" y="22605"/>
                            <a:ext cx="1287219" cy="167005"/>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E8213" w14:textId="77777777" w:rsidR="00DA6107" w:rsidRPr="00A2263E" w:rsidRDefault="00DA6107" w:rsidP="00311A2B">
                              <w:pPr>
                                <w:rPr>
                                  <w:rFonts w:ascii="Arial" w:hAnsi="Arial" w:cs="Arial"/>
                                </w:rPr>
                              </w:pPr>
                              <w:r>
                                <w:rPr>
                                  <w:rFonts w:ascii="Arial" w:hAnsi="Arial" w:cs="Arial"/>
                                </w:rPr>
                                <w:t>IPA</w:t>
                              </w:r>
                            </w:p>
                          </w:txbxContent>
                        </wps:txbx>
                        <wps:bodyPr rot="0" vert="horz" wrap="square" lIns="74295" tIns="8890" rIns="74295" bIns="8890" anchor="t" anchorCtr="0" upright="1">
                          <a:noAutofit/>
                        </wps:bodyPr>
                      </wps:wsp>
                      <wps:wsp>
                        <wps:cNvPr id="3442" name="AutoShape 70"/>
                        <wps:cNvCnPr>
                          <a:cxnSpLocks noChangeShapeType="1"/>
                        </wps:cNvCnPr>
                        <wps:spPr bwMode="auto">
                          <a:xfrm flipH="1">
                            <a:off x="260672" y="308809"/>
                            <a:ext cx="556966" cy="1"/>
                          </a:xfrm>
                          <a:prstGeom prst="straightConnector1">
                            <a:avLst/>
                          </a:prstGeom>
                          <a:noFill/>
                          <a:ln w="25400">
                            <a:solidFill>
                              <a:srgbClr val="00B05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3" name="Rectangle 71"/>
                        <wps:cNvSpPr>
                          <a:spLocks noChangeArrowheads="1"/>
                        </wps:cNvSpPr>
                        <wps:spPr bwMode="auto">
                          <a:xfrm>
                            <a:off x="838606" y="400469"/>
                            <a:ext cx="1085289" cy="20625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4A95B" w14:textId="77777777" w:rsidR="00DA6107" w:rsidRPr="00A2263E" w:rsidRDefault="00DA6107" w:rsidP="00311A2B">
                              <w:pPr>
                                <w:rPr>
                                  <w:rFonts w:ascii="Arial" w:hAnsi="Arial" w:cs="Arial"/>
                                </w:rPr>
                              </w:pPr>
                              <w:r>
                                <w:rPr>
                                  <w:rFonts w:ascii="Arial" w:hAnsi="Arial" w:cs="Arial"/>
                                </w:rPr>
                                <w:t>Both IPA &amp; EMS</w:t>
                              </w:r>
                            </w:p>
                          </w:txbxContent>
                        </wps:txbx>
                        <wps:bodyPr rot="0" vert="horz" wrap="square" lIns="74295" tIns="8890" rIns="74295" bIns="8890" anchor="t" anchorCtr="0" upright="1">
                          <a:noAutofit/>
                        </wps:bodyPr>
                      </wps:wsp>
                      <wps:wsp>
                        <wps:cNvPr id="3444" name="AutoShape 70"/>
                        <wps:cNvCnPr>
                          <a:cxnSpLocks noChangeShapeType="1"/>
                        </wps:cNvCnPr>
                        <wps:spPr bwMode="auto">
                          <a:xfrm flipH="1">
                            <a:off x="260672" y="627105"/>
                            <a:ext cx="556966" cy="1"/>
                          </a:xfrm>
                          <a:prstGeom prst="straightConnector1">
                            <a:avLst/>
                          </a:prstGeom>
                          <a:noFill/>
                          <a:ln w="25400">
                            <a:solidFill>
                              <a:srgbClr val="FF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5" name="Rectangle 71"/>
                        <wps:cNvSpPr>
                          <a:spLocks noChangeArrowheads="1"/>
                        </wps:cNvSpPr>
                        <wps:spPr bwMode="auto">
                          <a:xfrm>
                            <a:off x="827582" y="544237"/>
                            <a:ext cx="1287219" cy="1883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C54F8" w14:textId="77777777" w:rsidR="00DA6107" w:rsidRPr="00A2263E" w:rsidRDefault="00DA6107" w:rsidP="00311A2B">
                              <w:pPr>
                                <w:rPr>
                                  <w:rFonts w:ascii="Arial" w:hAnsi="Arial" w:cs="Arial"/>
                                </w:rPr>
                              </w:pPr>
                              <w:r>
                                <w:rPr>
                                  <w:rFonts w:ascii="Arial" w:hAnsi="Arial" w:cs="Arial"/>
                                </w:rPr>
                                <w:t>System shutdown</w:t>
                              </w:r>
                            </w:p>
                          </w:txbxContent>
                        </wps:txbx>
                        <wps:bodyPr rot="0" vert="horz" wrap="square" lIns="74295" tIns="8890" rIns="74295" bIns="8890" anchor="t" anchorCtr="0" upright="1">
                          <a:noAutofit/>
                        </wps:bodyPr>
                      </wps:wsp>
                      <wps:wsp>
                        <wps:cNvPr id="197" name="Rectangle 60"/>
                        <wps:cNvSpPr>
                          <a:spLocks noChangeArrowheads="1"/>
                        </wps:cNvSpPr>
                        <wps:spPr bwMode="auto">
                          <a:xfrm>
                            <a:off x="4388965" y="1647824"/>
                            <a:ext cx="1333500" cy="260985"/>
                          </a:xfrm>
                          <a:prstGeom prst="rect">
                            <a:avLst/>
                          </a:prstGeom>
                          <a:solidFill>
                            <a:schemeClr val="bg1"/>
                          </a:solidFill>
                          <a:ln w="9525">
                            <a:solidFill>
                              <a:srgbClr val="000000"/>
                            </a:solidFill>
                            <a:miter lim="800000"/>
                            <a:headEnd/>
                            <a:tailEnd/>
                          </a:ln>
                        </wps:spPr>
                        <wps:txbx>
                          <w:txbxContent>
                            <w:p w14:paraId="67689DFA"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wps:txbx>
                        <wps:bodyPr rot="0" vert="horz" wrap="square" lIns="74295" tIns="36000" rIns="74295" bIns="8890" anchor="t" anchorCtr="0" upright="1">
                          <a:noAutofit/>
                        </wps:bodyPr>
                      </wps:wsp>
                      <wps:wsp>
                        <wps:cNvPr id="866" name="Rectangle 866"/>
                        <wps:cNvSpPr>
                          <a:spLocks noChangeArrowheads="1"/>
                        </wps:cNvSpPr>
                        <wps:spPr bwMode="auto">
                          <a:xfrm>
                            <a:off x="5279265" y="3966866"/>
                            <a:ext cx="734029" cy="290806"/>
                          </a:xfrm>
                          <a:prstGeom prst="rect">
                            <a:avLst/>
                          </a:prstGeom>
                          <a:noFill/>
                          <a:ln w="9525">
                            <a:solidFill>
                              <a:srgbClr val="000000"/>
                            </a:solidFill>
                            <a:miter lim="800000"/>
                            <a:headEnd/>
                            <a:tailEnd/>
                          </a:ln>
                        </wps:spPr>
                        <wps:txbx>
                          <w:txbxContent>
                            <w:p w14:paraId="04E9339B" w14:textId="77777777" w:rsidR="00DA6107" w:rsidRPr="005419DC" w:rsidRDefault="00DA6107" w:rsidP="005419DC">
                              <w:pPr>
                                <w:pStyle w:val="NormalWeb"/>
                                <w:spacing w:after="80"/>
                                <w:jc w:val="center"/>
                                <w:rPr>
                                  <w:rFonts w:asciiTheme="majorHAnsi" w:hAnsiTheme="majorHAnsi" w:cstheme="majorHAnsi"/>
                                  <w:sz w:val="21"/>
                                </w:rPr>
                              </w:pPr>
                              <w:r>
                                <w:rPr>
                                  <w:rFonts w:asciiTheme="majorHAnsi" w:hAnsiTheme="majorHAnsi" w:cstheme="majorHAnsi"/>
                                  <w:sz w:val="21"/>
                                </w:rPr>
                                <w:t>PMIC</w:t>
                              </w:r>
                            </w:p>
                          </w:txbxContent>
                        </wps:txbx>
                        <wps:bodyPr rot="0" vert="horz" wrap="square" lIns="74295" tIns="36000" rIns="74295" bIns="8890" anchor="ctr" anchorCtr="0" upright="1">
                          <a:noAutofit/>
                        </wps:bodyPr>
                      </wps:wsp>
                      <wps:wsp>
                        <wps:cNvPr id="868" name="Rectangle 868"/>
                        <wps:cNvSpPr>
                          <a:spLocks noChangeArrowheads="1"/>
                        </wps:cNvSpPr>
                        <wps:spPr bwMode="auto">
                          <a:xfrm>
                            <a:off x="3406020" y="3974907"/>
                            <a:ext cx="737201" cy="282560"/>
                          </a:xfrm>
                          <a:prstGeom prst="rect">
                            <a:avLst/>
                          </a:prstGeom>
                          <a:noFill/>
                          <a:ln w="9525">
                            <a:solidFill>
                              <a:srgbClr val="000000"/>
                            </a:solidFill>
                            <a:miter lim="800000"/>
                            <a:headEnd/>
                            <a:tailEnd/>
                          </a:ln>
                        </wps:spPr>
                        <wps:txbx>
                          <w:txbxContent>
                            <w:p w14:paraId="5CF2AE0A" w14:textId="77777777" w:rsidR="00DA6107" w:rsidRPr="00A72C66" w:rsidRDefault="00DA6107" w:rsidP="005419DC">
                              <w:pPr>
                                <w:pStyle w:val="NormalWeb"/>
                                <w:spacing w:after="80"/>
                                <w:jc w:val="center"/>
                                <w:rPr>
                                  <w:rFonts w:asciiTheme="majorHAnsi" w:hAnsiTheme="majorHAnsi" w:cstheme="majorHAnsi"/>
                                  <w:sz w:val="20"/>
                                </w:rPr>
                              </w:pPr>
                              <w:r>
                                <w:rPr>
                                  <w:rFonts w:asciiTheme="majorHAnsi" w:hAnsiTheme="majorHAnsi" w:cstheme="majorHAnsi"/>
                                  <w:sz w:val="20"/>
                                </w:rPr>
                                <w:t>SYSC</w:t>
                              </w:r>
                            </w:p>
                          </w:txbxContent>
                        </wps:txbx>
                        <wps:bodyPr rot="0" vert="horz" wrap="square" lIns="74295" tIns="0" rIns="74295" bIns="8890" anchor="ctr" anchorCtr="0" upright="1">
                          <a:noAutofit/>
                        </wps:bodyPr>
                      </wps:wsp>
                      <wps:wsp>
                        <wps:cNvPr id="36" name="Elbow Connector 36"/>
                        <wps:cNvCnPr>
                          <a:endCxn id="866" idx="0"/>
                        </wps:cNvCnPr>
                        <wps:spPr>
                          <a:xfrm>
                            <a:off x="4727385" y="3402934"/>
                            <a:ext cx="918895" cy="563932"/>
                          </a:xfrm>
                          <a:prstGeom prst="bentConnector2">
                            <a:avLst/>
                          </a:prstGeom>
                          <a:noFill/>
                          <a:ln w="25400">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93" name="AutoShape 70"/>
                        <wps:cNvCnPr>
                          <a:cxnSpLocks noChangeShapeType="1"/>
                        </wps:cNvCnPr>
                        <wps:spPr bwMode="auto">
                          <a:xfrm flipH="1">
                            <a:off x="267496" y="468138"/>
                            <a:ext cx="556895" cy="0"/>
                          </a:xfrm>
                          <a:prstGeom prst="straightConnector1">
                            <a:avLst/>
                          </a:prstGeom>
                          <a:noFill/>
                          <a:ln w="25400">
                            <a:solidFill>
                              <a:srgbClr val="7030A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894" name="Rectangle 894"/>
                        <wps:cNvSpPr>
                          <a:spLocks noChangeArrowheads="1"/>
                        </wps:cNvSpPr>
                        <wps:spPr bwMode="auto">
                          <a:xfrm>
                            <a:off x="827828" y="183664"/>
                            <a:ext cx="552657" cy="205740"/>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B2F40" w14:textId="77777777" w:rsidR="00DA6107" w:rsidRDefault="00DA6107" w:rsidP="007867F5">
                              <w:pPr>
                                <w:pStyle w:val="NormalWeb"/>
                                <w:spacing w:after="80"/>
                              </w:pPr>
                              <w:r>
                                <w:rPr>
                                  <w:rFonts w:ascii="Arial" w:hAnsi="Arial" w:cs="Arial"/>
                                  <w:sz w:val="20"/>
                                  <w:szCs w:val="20"/>
                                </w:rPr>
                                <w:t>EMS</w:t>
                              </w:r>
                            </w:p>
                          </w:txbxContent>
                        </wps:txbx>
                        <wps:bodyPr rot="0" vert="horz" wrap="square" lIns="74295" tIns="8890" rIns="74295" bIns="8890" anchor="t" anchorCtr="0" upright="1">
                          <a:noAutofit/>
                        </wps:bodyPr>
                      </wps:wsp>
                      <wps:wsp>
                        <wps:cNvPr id="899" name="Rectangle 899"/>
                        <wps:cNvSpPr>
                          <a:spLocks noChangeArrowheads="1"/>
                        </wps:cNvSpPr>
                        <wps:spPr bwMode="auto">
                          <a:xfrm>
                            <a:off x="3406020" y="2522016"/>
                            <a:ext cx="982945" cy="515986"/>
                          </a:xfrm>
                          <a:prstGeom prst="rect">
                            <a:avLst/>
                          </a:prstGeom>
                          <a:noFill/>
                          <a:ln w="9525">
                            <a:solidFill>
                              <a:srgbClr val="000000"/>
                            </a:solidFill>
                            <a:miter lim="800000"/>
                            <a:headEnd/>
                            <a:tailEnd/>
                          </a:ln>
                        </wps:spPr>
                        <wps:txbx>
                          <w:txbxContent>
                            <w:p w14:paraId="74DCBEB1" w14:textId="77777777" w:rsidR="00DA6107" w:rsidRPr="00F8491C" w:rsidRDefault="00DA6107" w:rsidP="00F8491C">
                              <w:pPr>
                                <w:pStyle w:val="NormalWeb"/>
                                <w:spacing w:after="80"/>
                                <w:rPr>
                                  <w:rFonts w:ascii="Arial" w:hAnsi="Arial" w:cs="Arial"/>
                                  <w:sz w:val="20"/>
                                  <w:szCs w:val="20"/>
                                </w:rPr>
                              </w:pPr>
                              <w:r>
                                <w:rPr>
                                  <w:rFonts w:ascii="Arial" w:hAnsi="Arial" w:cs="Arial"/>
                                  <w:sz w:val="20"/>
                                  <w:szCs w:val="20"/>
                                </w:rPr>
                                <w:t>CPU Hotplug Framework</w:t>
                              </w:r>
                            </w:p>
                          </w:txbxContent>
                        </wps:txbx>
                        <wps:bodyPr rot="0" vert="horz" wrap="square" lIns="74295" tIns="36000" rIns="74295" bIns="8890" anchor="t" anchorCtr="0" upright="1">
                          <a:noAutofit/>
                        </wps:bodyPr>
                      </wps:wsp>
                      <wps:wsp>
                        <wps:cNvPr id="903" name="AutoShape 70"/>
                        <wps:cNvCnPr>
                          <a:cxnSpLocks noChangeShapeType="1"/>
                        </wps:cNvCnPr>
                        <wps:spPr bwMode="auto">
                          <a:xfrm flipV="1">
                            <a:off x="3844423" y="3037704"/>
                            <a:ext cx="0" cy="932732"/>
                          </a:xfrm>
                          <a:prstGeom prst="straightConnector1">
                            <a:avLst/>
                          </a:prstGeom>
                          <a:noFill/>
                          <a:ln w="25400">
                            <a:solidFill>
                              <a:srgbClr val="00B05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04" name="AutoShape 70"/>
                        <wps:cNvCnPr>
                          <a:cxnSpLocks noChangeShapeType="1"/>
                        </wps:cNvCnPr>
                        <wps:spPr bwMode="auto">
                          <a:xfrm flipV="1">
                            <a:off x="3827559" y="2367163"/>
                            <a:ext cx="0" cy="156495"/>
                          </a:xfrm>
                          <a:prstGeom prst="straightConnector1">
                            <a:avLst/>
                          </a:prstGeom>
                          <a:noFill/>
                          <a:ln w="25400">
                            <a:solidFill>
                              <a:srgbClr val="00B05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275" name="Elbow Connector 2275"/>
                        <wps:cNvCnPr>
                          <a:stCxn id="201" idx="2"/>
                        </wps:cNvCnPr>
                        <wps:spPr>
                          <a:xfrm rot="16200000" flipH="1">
                            <a:off x="2480652" y="418876"/>
                            <a:ext cx="458743" cy="3437349"/>
                          </a:xfrm>
                          <a:prstGeom prst="bentConnector2">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61F2B96" id="_x0000_s1559" editas="canvas" style="width:479.25pt;height:352.4pt;mso-position-horizontal-relative:char;mso-position-vertical-relative:line" coordsize="60864,4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">
                <v:shape id="_x0000_s1560" type="#_x0000_t75" style="position:absolute;width:60864;height:44748;visibility:visible;mso-wrap-style:square">
                  <v:fill o:detectmouseclick="t"/>
                  <v:path o:connecttype="none"/>
                </v:shape>
                <v:rect id="Rectangle 67" o:spid="_x0000_s1561" style="position:absolute;left:3245;top:35102;width:48805;height:8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" filled="f">
                  <v:textbox inset="5.85pt,1mm,5.85pt,.7pt">
                    <w:txbxContent>
                      <w:p w14:paraId="52059436" w14:textId="77777777" w:rsidR="00DA6107" w:rsidRDefault="00DA6107" w:rsidP="00311A2B">
                        <w:pPr>
                          <w:rPr>
                            <w:rFonts w:ascii="Arial" w:hAnsi="Arial" w:cs="Arial"/>
                          </w:rPr>
                        </w:pPr>
                        <w:r>
                          <w:rPr>
                            <w:rFonts w:ascii="Arial" w:hAnsi="Arial" w:cs="Arial"/>
                          </w:rPr>
                          <w:t>SoC</w:t>
                        </w:r>
                      </w:p>
                      <w:p w14:paraId="3B13BB00" w14:textId="77777777" w:rsidR="00DA6107" w:rsidRPr="00A2263E" w:rsidRDefault="00DA6107" w:rsidP="00311A2B">
                        <w:pPr>
                          <w:rPr>
                            <w:rFonts w:ascii="Arial" w:hAnsi="Arial" w:cs="Arial"/>
                          </w:rPr>
                        </w:pPr>
                      </w:p>
                    </w:txbxContent>
                  </v:textbox>
                </v:rect>
                <v:shapetype id="_x0000_t32" coordsize="21600,21600" o:spt="32" o:oned="t" path="m,l21600,21600e" filled="f">
                  <v:path arrowok="t" fillok="f" o:connecttype="none"/>
                  <o:lock v:ext="edit" shapetype="t"/>
                </v:shapetype>
                <v:shape id="AutoShape 65" o:spid="_x0000_s1562" type="#_x0000_t32" style="position:absolute;left:950;top:32661;width:58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kzwwAAANwAAAAPAAAAZHJzL2Rvd25yZXYueG1sRE9NawIx&#10;EL0X/A9hBC+lZrUo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wrCJM8MAAADcAAAADwAA&#10;AAAAAAAAAAAAAAAHAgAAZHJzL2Rvd25yZXYueG1sUEsFBgAAAAADAAMAtwAAAPcCAAAAAA==&#10;"/>
                <v:rect id="Rectangle 71" o:spid="_x0000_s1563" style="position:absolute;left:950;top:32945;width:750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" filled="f" fillcolor="#cff" stroked="f">
                  <v:fill rotate="t" angle="45" focus="100%" type="gradient"/>
                  <v:textbox inset="5.85pt,.7pt,5.85pt,.7pt">
                    <w:txbxContent>
                      <w:p w14:paraId="50EB02A5" w14:textId="77777777" w:rsidR="00DA6107" w:rsidRPr="00A2263E" w:rsidRDefault="00DA6107" w:rsidP="00311A2B">
                        <w:pPr>
                          <w:rPr>
                            <w:rFonts w:ascii="Arial" w:hAnsi="Arial" w:cs="Arial"/>
                          </w:rPr>
                        </w:pPr>
                        <w:r w:rsidRPr="00A2263E">
                          <w:rPr>
                            <w:rFonts w:ascii="Arial" w:hAnsi="Arial" w:cs="Arial"/>
                          </w:rPr>
                          <w:t>H</w:t>
                        </w:r>
                        <w:r>
                          <w:rPr>
                            <w:rFonts w:ascii="Arial" w:hAnsi="Arial" w:cs="Arial"/>
                            <w:lang w:eastAsia="ja-JP"/>
                          </w:rPr>
                          <w:t>ardware</w:t>
                        </w:r>
                      </w:p>
                    </w:txbxContent>
                  </v:textbox>
                </v:rect>
                <v:rect id="Rectangle 75" o:spid="_x0000_s1564" style="position:absolute;left:17955;top:27611;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" filled="f" stroked="f">
                  <v:textbox inset="5.85pt,.7pt,5.85pt,.7pt"/>
                </v:rect>
                <v:rect id="Rectangle 76" o:spid="_x0000_s1565" style="position:absolute;left:29220;top:27611;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" filled="f" stroked="f">
                  <v:textbox inset="5.85pt,.7pt,5.85pt,.7pt"/>
                </v:rect>
                <v:rect id="Rectangle 60" o:spid="_x0000_s1566" style="position:absolute;left:44286;top:23417;width:14843;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" filled="f">
                  <v:textbox inset="5.85pt,1mm,5.85pt,.7pt">
                    <w:txbxContent>
                      <w:p w14:paraId="150EA766" w14:textId="77777777" w:rsidR="00DA6107" w:rsidRPr="00A2263E" w:rsidRDefault="00DA6107" w:rsidP="00536E73">
                        <w:pPr>
                          <w:ind w:firstLineChars="50" w:firstLine="100"/>
                          <w:rPr>
                            <w:rFonts w:ascii="Arial" w:hAnsi="Arial" w:cs="Arial"/>
                          </w:rPr>
                        </w:pPr>
                        <w:r>
                          <w:rPr>
                            <w:rFonts w:ascii="Arial" w:hAnsi="Arial" w:cs="Arial"/>
                          </w:rPr>
                          <w:t>CPU Freq Framework</w:t>
                        </w:r>
                      </w:p>
                    </w:txbxContent>
                  </v:textbox>
                </v:rect>
                <v:rect id="Rectangle 61" o:spid="_x0000_s1567" style="position:absolute;left:45992;top:26045;width:12324;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" filled="f">
                  <v:textbox inset="0,1mm,0,0">
                    <w:txbxContent>
                      <w:p w14:paraId="0D43AC4F" w14:textId="77777777" w:rsidR="00DA6107" w:rsidRPr="00A2263E" w:rsidRDefault="00DA6107" w:rsidP="00311A2B">
                        <w:pPr>
                          <w:jc w:val="center"/>
                          <w:rPr>
                            <w:rFonts w:ascii="Arial" w:hAnsi="Arial" w:cs="Arial"/>
                          </w:rPr>
                        </w:pPr>
                        <w:r>
                          <w:rPr>
                            <w:rFonts w:ascii="Arial" w:hAnsi="Arial" w:cs="Arial"/>
                          </w:rPr>
                          <w:t>CPU Freq Driver</w:t>
                        </w:r>
                      </w:p>
                    </w:txbxContent>
                  </v:textbox>
                </v:rect>
                <v:rect id="Rectangle 60" o:spid="_x0000_s1568" style="position:absolute;left:20171;top:11258;width:3705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" filled="f">
                  <v:textbox inset="5.85pt,1mm,5.85pt,.7pt">
                    <w:txbxContent>
                      <w:p w14:paraId="4A784AF4" w14:textId="77777777" w:rsidR="00DA6107" w:rsidRPr="00A2263E" w:rsidRDefault="00DA6107" w:rsidP="00536E73">
                        <w:pPr>
                          <w:ind w:firstLineChars="100" w:firstLine="200"/>
                          <w:jc w:val="center"/>
                          <w:rPr>
                            <w:rFonts w:ascii="Arial" w:hAnsi="Arial" w:cs="Arial"/>
                          </w:rPr>
                        </w:pPr>
                        <w:r>
                          <w:rPr>
                            <w:rFonts w:ascii="Arial" w:hAnsi="Arial" w:cs="Arial"/>
                          </w:rPr>
                          <w:t>IPA (Thermal Governor)</w:t>
                        </w:r>
                      </w:p>
                    </w:txbxContent>
                  </v:textbox>
                </v:rect>
                <v:rect id="Rectangle 61" o:spid="_x0000_s1569" style="position:absolute;left:3245;top:16473;width:13335;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" filled="f">
                  <v:textbox inset="0,1mm,0,0">
                    <w:txbxContent>
                      <w:p w14:paraId="4D5BEDF1" w14:textId="77777777" w:rsidR="00DA6107" w:rsidRPr="00A2263E" w:rsidRDefault="00DA6107" w:rsidP="00311A2B">
                        <w:pPr>
                          <w:jc w:val="center"/>
                          <w:rPr>
                            <w:rFonts w:ascii="Arial" w:hAnsi="Arial" w:cs="Arial"/>
                          </w:rPr>
                        </w:pPr>
                        <w:r>
                          <w:rPr>
                            <w:rFonts w:ascii="Arial" w:hAnsi="Arial" w:cs="Arial"/>
                          </w:rPr>
                          <w:t>Emergency control</w:t>
                        </w:r>
                      </w:p>
                    </w:txbxContent>
                  </v:textbox>
                </v:rect>
                <v:shape id="AutoShape 70" o:spid="_x0000_s1570" type="#_x0000_t32" style="position:absolute;left:26242;top:19084;width:11;height:20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">
                  <v:stroke startarrow="block"/>
                </v:shape>
                <v:shape id="AutoShape 70" o:spid="_x0000_s1571" type="#_x0000_t32" style="position:absolute;left:52050;top:13610;width:0;height:98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" strokecolor="#33f" strokeweight="2pt">
                  <v:stroke startarrow="block"/>
                </v:shape>
                <v:shape id="AutoShape 70" o:spid="_x0000_s1572" type="#_x0000_t32" style="position:absolute;left:47273;top:28657;width:45;height:11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" strokecolor="#7030a0" strokeweight="2pt">
                  <v:stroke startarrow="block"/>
                </v:shape>
                <v:rect id="Rectangle 60" o:spid="_x0000_s1573" style="position:absolute;left:20171;top:16474;width:1214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" fillcolor="white [3212]">
                  <v:textbox inset="5.85pt,1mm,5.85pt,.7pt">
                    <w:txbxContent>
                      <w:p w14:paraId="3225366D" w14:textId="77777777" w:rsidR="00DA6107" w:rsidRPr="00A2263E" w:rsidRDefault="00DA6107" w:rsidP="00311A2B">
                        <w:pPr>
                          <w:jc w:val="center"/>
                          <w:rPr>
                            <w:rFonts w:ascii="Arial" w:hAnsi="Arial" w:cs="Arial"/>
                          </w:rPr>
                        </w:pPr>
                        <w:r>
                          <w:rPr>
                            <w:rFonts w:ascii="Arial" w:hAnsi="Arial" w:cs="Arial"/>
                          </w:rPr>
                          <w:t>Thermal Core</w:t>
                        </w:r>
                      </w:p>
                    </w:txbxContent>
                  </v:textbox>
                </v:rect>
                <v:shape id="AutoShape 84" o:spid="_x0000_s1574" type="#_x0000_t32" style="position:absolute;left:26242;top:13616;width:11;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" strokecolor="#33f" strokeweight="2pt">
                  <v:stroke endarrow="block"/>
                </v:shape>
                <v:shape id="AutoShape 70" o:spid="_x0000_s1575" type="#_x0000_t32" style="position:absolute;left:16580;top:16813;width:3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" strokecolor="#00b050" strokeweight="2pt">
                  <v:stroke startarrow="block"/>
                </v:shape>
                <v:rect id="Rectangle 60" o:spid="_x0000_s1576" style="position:absolute;left:19238;top:8598;width:39891;height:1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" filled="f">
                  <v:textbox inset="5.85pt,1mm,5.85pt,.7pt">
                    <w:txbxContent>
                      <w:p w14:paraId="6C738B99" w14:textId="77777777" w:rsidR="00DA6107" w:rsidRPr="00A2263E" w:rsidRDefault="00DA6107" w:rsidP="00536E73">
                        <w:pPr>
                          <w:ind w:firstLineChars="50" w:firstLine="100"/>
                          <w:rPr>
                            <w:rFonts w:ascii="Arial" w:hAnsi="Arial" w:cs="Arial"/>
                          </w:rPr>
                        </w:pPr>
                        <w:r>
                          <w:rPr>
                            <w:rFonts w:ascii="Arial" w:hAnsi="Arial" w:cs="Arial"/>
                          </w:rPr>
                          <w:t>Thermal Framework</w:t>
                        </w:r>
                      </w:p>
                    </w:txbxContent>
                  </v:textbox>
                </v:rect>
                <v:rect id="Rectangle 67" o:spid="_x0000_s1577" style="position:absolute;left:22313;top:39619;width:788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" filled="f">
                  <v:textbox inset="5.85pt,2mm,5.85pt,.7pt">
                    <w:txbxContent>
                      <w:p w14:paraId="731C8B07" w14:textId="77777777" w:rsidR="00DA6107" w:rsidRDefault="00DA6107" w:rsidP="00311A2B">
                        <w:pPr>
                          <w:jc w:val="center"/>
                          <w:rPr>
                            <w:rFonts w:ascii="Arial" w:hAnsi="Arial" w:cs="Arial"/>
                          </w:rPr>
                        </w:pPr>
                        <w:r>
                          <w:rPr>
                            <w:rFonts w:ascii="Arial" w:hAnsi="Arial" w:cs="Arial"/>
                          </w:rPr>
                          <w:t>THS1/2/3</w:t>
                        </w:r>
                      </w:p>
                      <w:p w14:paraId="290E7126" w14:textId="77777777" w:rsidR="00DA6107" w:rsidRDefault="00DA6107" w:rsidP="00311A2B">
                        <w:pPr>
                          <w:jc w:val="center"/>
                          <w:rPr>
                            <w:rFonts w:ascii="Arial" w:hAnsi="Arial" w:cs="Arial"/>
                          </w:rPr>
                        </w:pPr>
                      </w:p>
                      <w:p w14:paraId="2A177DF9" w14:textId="77777777" w:rsidR="00DA6107" w:rsidRPr="00A2263E" w:rsidRDefault="00DA6107" w:rsidP="00311A2B">
                        <w:pPr>
                          <w:jc w:val="center"/>
                          <w:rPr>
                            <w:rFonts w:ascii="Arial" w:hAnsi="Arial" w:cs="Arial"/>
                            <w:lang w:eastAsia="ja-JP"/>
                          </w:rPr>
                        </w:pPr>
                        <w:r>
                          <w:rPr>
                            <w:rFonts w:ascii="Arial" w:hAnsi="Arial" w:cs="Arial" w:hint="eastAsia"/>
                            <w:lang w:eastAsia="ja-JP"/>
                          </w:rPr>
                          <w:t>aa</w:t>
                        </w:r>
                      </w:p>
                    </w:txbxContent>
                  </v:textbox>
                </v:rect>
                <v:rect id="Rectangle 67" o:spid="_x0000_s1578" style="position:absolute;left:43191;top:39752;width:8165;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" filled="f">
                  <v:textbox inset="5.85pt,2mm,5.85pt,.7pt">
                    <w:txbxContent>
                      <w:p w14:paraId="103CF65A" w14:textId="77777777" w:rsidR="00DA6107" w:rsidRPr="00A2263E" w:rsidRDefault="00DA6107" w:rsidP="00311A2B">
                        <w:pPr>
                          <w:jc w:val="center"/>
                          <w:rPr>
                            <w:rFonts w:ascii="Arial" w:hAnsi="Arial" w:cs="Arial"/>
                          </w:rPr>
                        </w:pPr>
                        <w:r>
                          <w:rPr>
                            <w:rFonts w:ascii="Arial" w:hAnsi="Arial" w:cs="Arial"/>
                          </w:rPr>
                          <w:t>CPG</w:t>
                        </w:r>
                      </w:p>
                    </w:txbxContent>
                  </v:textbox>
                </v:rect>
                <v:rect id="Rectangle 78" o:spid="_x0000_s1579" style="position:absolute;left:31769;top:33197;width:7127;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" filled="f" fillcolor="#cff" stroked="f">
                  <v:fill rotate="t" angle="45" focus="100%" type="gradient"/>
                  <v:textbox inset="5.85pt,.7pt,5.85pt,.7pt">
                    <w:txbxContent>
                      <w:p w14:paraId="2376D10B" w14:textId="77777777" w:rsidR="00DA6107" w:rsidRDefault="00DA6107" w:rsidP="00F8491C">
                        <w:pPr>
                          <w:pStyle w:val="NormalWeb"/>
                          <w:spacing w:after="80" w:line="240" w:lineRule="auto"/>
                          <w:rPr>
                            <w:rFonts w:ascii="Arial" w:hAnsi="Arial" w:cs="Arial"/>
                            <w:sz w:val="20"/>
                            <w:szCs w:val="20"/>
                          </w:rPr>
                        </w:pPr>
                        <w:r>
                          <w:rPr>
                            <w:rFonts w:ascii="Arial" w:hAnsi="Arial" w:cs="Arial"/>
                            <w:sz w:val="20"/>
                            <w:szCs w:val="20"/>
                          </w:rPr>
                          <w:t>Turn off</w:t>
                        </w:r>
                      </w:p>
                      <w:p w14:paraId="203E6711" w14:textId="77777777" w:rsidR="00DA6107" w:rsidRDefault="00DA6107" w:rsidP="00F8491C">
                        <w:pPr>
                          <w:pStyle w:val="NormalWeb"/>
                          <w:spacing w:after="80" w:line="240" w:lineRule="auto"/>
                        </w:pPr>
                        <w:r>
                          <w:rPr>
                            <w:rFonts w:ascii="Arial" w:hAnsi="Arial" w:cs="Arial"/>
                            <w:sz w:val="20"/>
                            <w:szCs w:val="20"/>
                          </w:rPr>
                          <w:t>CPU core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0" o:spid="_x0000_s1580" type="#_x0000_t34" style="position:absolute;left:10749;top:25683;width:16627;height:22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" adj="35" strokecolor="red" strokeweight="2pt">
                  <v:stroke endarrow="block"/>
                </v:shape>
                <v:rect id="Rectangle 71" o:spid="_x0000_s1581" style="position:absolute;left:950;top:30785;width:750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" filled="f" fillcolor="#cff" stroked="f">
                  <v:fill rotate="t" angle="45" focus="100%" type="gradient"/>
                  <v:textbox inset="5.85pt,.7pt,5.85pt,.7pt">
                    <w:txbxContent>
                      <w:p w14:paraId="73AE2550" w14:textId="77777777" w:rsidR="00DA6107" w:rsidRPr="00A2263E" w:rsidRDefault="00DA6107" w:rsidP="00311A2B">
                        <w:pPr>
                          <w:rPr>
                            <w:rFonts w:ascii="Arial" w:hAnsi="Arial" w:cs="Arial"/>
                          </w:rPr>
                        </w:pPr>
                        <w:r>
                          <w:rPr>
                            <w:rFonts w:ascii="Arial" w:hAnsi="Arial" w:cs="Arial"/>
                          </w:rPr>
                          <w:t>Software</w:t>
                        </w:r>
                      </w:p>
                    </w:txbxContent>
                  </v:textbox>
                </v:rect>
                <v:rect id="Rectangle 61" o:spid="_x0000_s1582" style="position:absolute;left:20171;top:25779;width:12142;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" fillcolor="white [3212]">
                  <v:textbox inset="0,1mm,0,0">
                    <w:txbxContent>
                      <w:p w14:paraId="28747C13" w14:textId="77777777" w:rsidR="00DA6107" w:rsidRPr="00A2263E" w:rsidRDefault="00DA6107" w:rsidP="00311A2B">
                        <w:pPr>
                          <w:jc w:val="center"/>
                          <w:rPr>
                            <w:rFonts w:ascii="Arial" w:hAnsi="Arial" w:cs="Arial"/>
                          </w:rPr>
                        </w:pPr>
                        <w:r>
                          <w:rPr>
                            <w:rFonts w:ascii="Arial" w:hAnsi="Arial" w:cs="Arial"/>
                          </w:rPr>
                          <w:t>THS Driver</w:t>
                        </w:r>
                      </w:p>
                    </w:txbxContent>
                  </v:textbox>
                </v:rect>
                <v:rect id="Rectangle 71" o:spid="_x0000_s1583" style="position:absolute;left:10448;top:12949;width:8790;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" filled="f" fillcolor="#cff" stroked="f">
                  <v:fill rotate="t" angle="45" focus="100%" type="gradient"/>
                  <v:textbox inset="5.85pt,.7pt,5.85pt,.7pt">
                    <w:txbxContent>
                      <w:p w14:paraId="06930704" w14:textId="77777777" w:rsidR="00DA6107" w:rsidRPr="00A2263E" w:rsidRDefault="00DA6107" w:rsidP="00311A2B">
                        <w:pPr>
                          <w:rPr>
                            <w:rFonts w:ascii="Arial" w:hAnsi="Arial" w:cs="Arial"/>
                          </w:rPr>
                        </w:pPr>
                        <w:r>
                          <w:rPr>
                            <w:rFonts w:ascii="Arial" w:hAnsi="Arial" w:cs="Arial"/>
                          </w:rPr>
                          <w:t>Reading temperature</w:t>
                        </w:r>
                      </w:p>
                    </w:txbxContent>
                  </v:textbox>
                </v:rect>
                <v:rect id="Rectangle 71" o:spid="_x0000_s1584" style="position:absolute;left:17955;top:29656;width:87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" filled="f" fillcolor="#cff" stroked="f">
                  <v:fill rotate="t" angle="45" focus="100%" type="gradient"/>
                  <v:textbox inset="5.85pt,.7pt,5.85pt,.7pt">
                    <w:txbxContent>
                      <w:p w14:paraId="5783D026" w14:textId="77777777" w:rsidR="00DA6107" w:rsidRPr="00A2263E" w:rsidRDefault="00DA6107" w:rsidP="00311A2B">
                        <w:pPr>
                          <w:rPr>
                            <w:rFonts w:ascii="Arial" w:hAnsi="Arial" w:cs="Arial"/>
                          </w:rPr>
                        </w:pPr>
                        <w:r>
                          <w:rPr>
                            <w:rFonts w:ascii="Arial" w:hAnsi="Arial" w:cs="Arial"/>
                          </w:rPr>
                          <w:t>System Shutdown</w:t>
                        </w:r>
                      </w:p>
                    </w:txbxContent>
                  </v:textbox>
                </v:rect>
                <v:rect id="Rectangle 71" o:spid="_x0000_s1585" style="position:absolute;left:1300;top:20102;width:1228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" filled="f" fillcolor="#cff" stroked="f">
                  <v:fill rotate="t" angle="45" focus="100%" type="gradient"/>
                  <v:textbox inset="5.85pt,.7pt,5.85pt,.7pt">
                    <w:txbxContent>
                      <w:p w14:paraId="69A64E32" w14:textId="77777777" w:rsidR="00DA6107" w:rsidRDefault="00DA6107" w:rsidP="00311A2B">
                        <w:pPr>
                          <w:rPr>
                            <w:rFonts w:ascii="Arial" w:hAnsi="Arial" w:cs="Arial"/>
                          </w:rPr>
                        </w:pPr>
                        <w:r>
                          <w:rPr>
                            <w:rFonts w:ascii="Arial" w:hAnsi="Arial" w:cs="Arial"/>
                          </w:rPr>
                          <w:t xml:space="preserve">Core </w:t>
                        </w:r>
                      </w:p>
                      <w:p w14:paraId="2C12C814" w14:textId="77777777" w:rsidR="00DA6107" w:rsidRDefault="00DA6107" w:rsidP="00311A2B">
                        <w:pPr>
                          <w:rPr>
                            <w:rFonts w:ascii="Arial" w:hAnsi="Arial" w:cs="Arial"/>
                          </w:rPr>
                        </w:pPr>
                        <w:r>
                          <w:rPr>
                            <w:rFonts w:ascii="Arial" w:hAnsi="Arial" w:cs="Arial"/>
                          </w:rPr>
                          <w:t>Shutdown /</w:t>
                        </w:r>
                      </w:p>
                      <w:p w14:paraId="67928107" w14:textId="77777777" w:rsidR="00DA6107" w:rsidRPr="00A2263E" w:rsidRDefault="00DA6107" w:rsidP="00311A2B">
                        <w:pPr>
                          <w:rPr>
                            <w:rFonts w:ascii="Arial" w:hAnsi="Arial" w:cs="Arial"/>
                          </w:rPr>
                        </w:pPr>
                        <w:r>
                          <w:rPr>
                            <w:rFonts w:ascii="Arial" w:hAnsi="Arial" w:cs="Arial"/>
                          </w:rPr>
                          <w:t>Scaled frequency</w:t>
                        </w:r>
                      </w:p>
                    </w:txbxContent>
                  </v:textbox>
                </v:rect>
                <v:rect id="Rectangle 71" o:spid="_x0000_s1586" style="position:absolute;left:26746;top:13605;width:24752;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" filled="f" fillcolor="#cff" stroked="f">
                  <v:fill rotate="t" angle="45" focus="100%" type="gradient"/>
                  <v:textbox inset="5.85pt,.7pt,5.85pt,.7pt">
                    <w:txbxContent>
                      <w:p w14:paraId="3D0B702F" w14:textId="5103B90B" w:rsidR="00DA6107" w:rsidRPr="00392A4E" w:rsidRDefault="00DA6107" w:rsidP="00311A2B">
                        <w:pPr>
                          <w:rPr>
                            <w:rFonts w:ascii="Arial" w:hAnsi="Arial" w:cs="Arial"/>
                            <w:sz w:val="18"/>
                            <w:szCs w:val="18"/>
                          </w:rPr>
                        </w:pPr>
                        <w:r w:rsidRPr="00392A4E">
                          <w:rPr>
                            <w:rFonts w:ascii="Arial" w:hAnsi="Arial" w:cs="Arial"/>
                            <w:sz w:val="18"/>
                            <w:szCs w:val="18"/>
                          </w:rPr>
                          <w:t xml:space="preserve">Current temperature only from </w:t>
                        </w:r>
                        <w:r>
                          <w:rPr>
                            <w:rFonts w:ascii="Arial" w:hAnsi="Arial" w:cs="Arial"/>
                            <w:sz w:val="18"/>
                            <w:szCs w:val="18"/>
                          </w:rPr>
                          <w:t>THS3 (on R-Car H3/M3/M3N)</w:t>
                        </w:r>
                        <w:r w:rsidRPr="00392A4E">
                          <w:rPr>
                            <w:rFonts w:ascii="Arial" w:hAnsi="Arial" w:cs="Arial"/>
                            <w:sz w:val="18"/>
                            <w:szCs w:val="18"/>
                          </w:rPr>
                          <w:t>/</w:t>
                        </w:r>
                        <w:r>
                          <w:rPr>
                            <w:rFonts w:ascii="Arial" w:hAnsi="Arial" w:cs="Arial"/>
                            <w:sz w:val="18"/>
                            <w:szCs w:val="18"/>
                          </w:rPr>
                          <w:t>THS</w:t>
                        </w:r>
                        <w:r w:rsidRPr="00392A4E">
                          <w:rPr>
                            <w:rFonts w:ascii="Arial" w:hAnsi="Arial" w:cs="Arial"/>
                            <w:sz w:val="18"/>
                            <w:szCs w:val="18"/>
                          </w:rPr>
                          <w:t>1 (</w:t>
                        </w:r>
                        <w:r>
                          <w:rPr>
                            <w:rFonts w:ascii="Arial" w:hAnsi="Arial" w:cs="Arial"/>
                            <w:sz w:val="18"/>
                            <w:szCs w:val="18"/>
                          </w:rPr>
                          <w:t xml:space="preserve">on R-Car </w:t>
                        </w:r>
                        <w:r w:rsidRPr="00392A4E">
                          <w:rPr>
                            <w:rFonts w:ascii="Arial" w:hAnsi="Arial" w:cs="Arial"/>
                            <w:sz w:val="18"/>
                            <w:szCs w:val="18"/>
                          </w:rPr>
                          <w:t>E3)</w:t>
                        </w: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NOTEREF _Ref507514061 \f \h </w:instrText>
                        </w:r>
                        <w:r>
                          <w:rPr>
                            <w:rFonts w:ascii="Arial" w:hAnsi="Arial" w:cs="Arial"/>
                            <w:sz w:val="18"/>
                            <w:szCs w:val="18"/>
                          </w:rPr>
                        </w:r>
                        <w:r>
                          <w:rPr>
                            <w:rFonts w:ascii="Arial" w:hAnsi="Arial" w:cs="Arial"/>
                            <w:sz w:val="18"/>
                            <w:szCs w:val="18"/>
                          </w:rPr>
                          <w:fldChar w:fldCharType="separate"/>
                        </w:r>
                        <w:ins w:id="73" w:author="Quat Doan Huynh" w:date="2023-12-14T12:29:00Z">
                          <w:r w:rsidR="006E676E" w:rsidRPr="006E676E">
                            <w:rPr>
                              <w:rStyle w:val="FootnoteReference"/>
                              <w:rPrChange w:id="74" w:author="Quat Doan Huynh" w:date="2023-12-14T12:29:00Z">
                                <w:rPr>
                                  <w:rFonts w:ascii="Arial" w:hAnsi="Arial" w:cs="Arial"/>
                                  <w:sz w:val="18"/>
                                  <w:szCs w:val="18"/>
                                </w:rPr>
                              </w:rPrChange>
                            </w:rPr>
                            <w:t>1</w:t>
                          </w:r>
                        </w:ins>
                        <w:del w:id="75" w:author="Quat Doan Huynh" w:date="2023-12-14T12:29:00Z">
                          <w:r w:rsidR="00DF2E58" w:rsidRPr="006E676E" w:rsidDel="006E676E">
                            <w:rPr>
                              <w:rStyle w:val="FootnoteReference"/>
                            </w:rPr>
                            <w:delText>1</w:delText>
                          </w:r>
                        </w:del>
                        <w:r>
                          <w:rPr>
                            <w:rFonts w:ascii="Arial" w:hAnsi="Arial" w:cs="Arial"/>
                            <w:sz w:val="18"/>
                            <w:szCs w:val="18"/>
                          </w:rPr>
                          <w:fldChar w:fldCharType="end"/>
                        </w:r>
                        <w:r>
                          <w:rPr>
                            <w:rFonts w:ascii="Arial" w:hAnsi="Arial" w:cs="Arial"/>
                            <w:sz w:val="18"/>
                            <w:szCs w:val="18"/>
                          </w:rPr>
                          <w:t>)</w:t>
                        </w:r>
                      </w:p>
                    </w:txbxContent>
                  </v:textbox>
                </v:rect>
                <v:rect id="Rectangle 71" o:spid="_x0000_s1587" style="position:absolute;left:38088;top:19218;width:13304;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" filled="f" fillcolor="#cff" stroked="f">
                  <v:fill rotate="t" angle="45" focus="100%" type="gradient"/>
                  <v:textbox inset="5.85pt,.7pt,5.85pt,.7pt">
                    <w:txbxContent>
                      <w:p w14:paraId="5320BB5F" w14:textId="77777777" w:rsidR="00DA6107" w:rsidRPr="00A2263E" w:rsidRDefault="00DA6107" w:rsidP="00311A2B">
                        <w:pPr>
                          <w:rPr>
                            <w:rFonts w:ascii="Arial" w:hAnsi="Arial" w:cs="Arial"/>
                          </w:rPr>
                        </w:pPr>
                        <w:r>
                          <w:rPr>
                            <w:rFonts w:ascii="Arial" w:hAnsi="Arial" w:cs="Arial"/>
                          </w:rPr>
                          <w:t>Power allocating and Scaling frequency</w:t>
                        </w:r>
                      </w:p>
                    </w:txbxContent>
                  </v:textbox>
                </v:rect>
                <v:rect id="Rectangle 71" o:spid="_x0000_s1588" style="position:absolute;left:18008;top:35712;width:87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" filled="f" fillcolor="#cff" stroked="f">
                  <v:fill rotate="t" angle="45" focus="100%" type="gradient"/>
                  <v:textbox inset="5.85pt,.7pt,5.85pt,.7pt">
                    <w:txbxContent>
                      <w:p w14:paraId="6DFF9377" w14:textId="77777777" w:rsidR="00DA6107" w:rsidRPr="00A2263E" w:rsidRDefault="00DA6107" w:rsidP="00311A2B">
                        <w:pPr>
                          <w:rPr>
                            <w:rFonts w:ascii="Arial" w:hAnsi="Arial" w:cs="Arial"/>
                          </w:rPr>
                        </w:pPr>
                        <w:r>
                          <w:rPr>
                            <w:rFonts w:ascii="Arial" w:hAnsi="Arial" w:cs="Arial"/>
                          </w:rPr>
                          <w:t>Reading temperature</w:t>
                        </w:r>
                      </w:p>
                    </w:txbxContent>
                  </v:textbox>
                </v:rect>
                <v:rect id="Rectangle 71" o:spid="_x0000_s1589" style="position:absolute;left:47273;top:30849;width:12829;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" filled="f" fillcolor="#cff" stroked="f">
                  <v:fill rotate="t" angle="45" focus="100%" type="gradient"/>
                  <v:textbox inset="5.85pt,.7pt,5.85pt,.7pt">
                    <w:txbxContent>
                      <w:p w14:paraId="43BB7916" w14:textId="77777777" w:rsidR="00DA6107" w:rsidRPr="00A2263E" w:rsidRDefault="00DA6107" w:rsidP="00311A2B">
                        <w:pPr>
                          <w:rPr>
                            <w:rFonts w:ascii="Arial" w:hAnsi="Arial" w:cs="Arial"/>
                          </w:rPr>
                        </w:pPr>
                        <w:r>
                          <w:rPr>
                            <w:rFonts w:ascii="Arial" w:hAnsi="Arial" w:cs="Arial"/>
                          </w:rPr>
                          <w:t>Change frequency and voltage</w:t>
                        </w:r>
                      </w:p>
                    </w:txbxContent>
                  </v:textbox>
                </v:rect>
                <v:shape id="AutoShape 70" o:spid="_x0000_s1590" type="#_x0000_t32" style="position:absolute;left:2606;top:1214;width:5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" strokecolor="#33f" strokeweight="2pt">
                  <v:stroke startarrow="block"/>
                </v:shape>
                <v:rect id="Rectangle 71" o:spid="_x0000_s1591" style="position:absolute;left:8471;top:226;width:1287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" filled="f" fillcolor="#cff" stroked="f">
                  <v:fill rotate="t" angle="45" focus="100%" type="gradient"/>
                  <v:textbox inset="5.85pt,.7pt,5.85pt,.7pt">
                    <w:txbxContent>
                      <w:p w14:paraId="352E8213" w14:textId="77777777" w:rsidR="00DA6107" w:rsidRPr="00A2263E" w:rsidRDefault="00DA6107" w:rsidP="00311A2B">
                        <w:pPr>
                          <w:rPr>
                            <w:rFonts w:ascii="Arial" w:hAnsi="Arial" w:cs="Arial"/>
                          </w:rPr>
                        </w:pPr>
                        <w:r>
                          <w:rPr>
                            <w:rFonts w:ascii="Arial" w:hAnsi="Arial" w:cs="Arial"/>
                          </w:rPr>
                          <w:t>IPA</w:t>
                        </w:r>
                      </w:p>
                    </w:txbxContent>
                  </v:textbox>
                </v:rect>
                <v:shape id="AutoShape 70" o:spid="_x0000_s1592" type="#_x0000_t32" style="position:absolute;left:2606;top:3088;width:5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" strokecolor="#00b050" strokeweight="2pt">
                  <v:stroke startarrow="block"/>
                </v:shape>
                <v:rect id="Rectangle 71" o:spid="_x0000_s1593" style="position:absolute;left:8386;top:4004;width:10852;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" filled="f" fillcolor="#cff" stroked="f">
                  <v:fill rotate="t" angle="45" focus="100%" type="gradient"/>
                  <v:textbox inset="5.85pt,.7pt,5.85pt,.7pt">
                    <w:txbxContent>
                      <w:p w14:paraId="56C4A95B" w14:textId="77777777" w:rsidR="00DA6107" w:rsidRPr="00A2263E" w:rsidRDefault="00DA6107" w:rsidP="00311A2B">
                        <w:pPr>
                          <w:rPr>
                            <w:rFonts w:ascii="Arial" w:hAnsi="Arial" w:cs="Arial"/>
                          </w:rPr>
                        </w:pPr>
                        <w:r>
                          <w:rPr>
                            <w:rFonts w:ascii="Arial" w:hAnsi="Arial" w:cs="Arial"/>
                          </w:rPr>
                          <w:t>Both IPA &amp; EMS</w:t>
                        </w:r>
                      </w:p>
                    </w:txbxContent>
                  </v:textbox>
                </v:rect>
                <v:shape id="AutoShape 70" o:spid="_x0000_s1594" type="#_x0000_t32" style="position:absolute;left:2606;top:6271;width:5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" strokecolor="red" strokeweight="2pt">
                  <v:stroke startarrow="block"/>
                </v:shape>
                <v:rect id="Rectangle 71" o:spid="_x0000_s1595" style="position:absolute;left:8275;top:5442;width:1287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" filled="f" fillcolor="#cff" stroked="f">
                  <v:fill rotate="t" angle="45" focus="100%" type="gradient"/>
                  <v:textbox inset="5.85pt,.7pt,5.85pt,.7pt">
                    <w:txbxContent>
                      <w:p w14:paraId="491C54F8" w14:textId="77777777" w:rsidR="00DA6107" w:rsidRPr="00A2263E" w:rsidRDefault="00DA6107" w:rsidP="00311A2B">
                        <w:pPr>
                          <w:rPr>
                            <w:rFonts w:ascii="Arial" w:hAnsi="Arial" w:cs="Arial"/>
                          </w:rPr>
                        </w:pPr>
                        <w:r>
                          <w:rPr>
                            <w:rFonts w:ascii="Arial" w:hAnsi="Arial" w:cs="Arial"/>
                          </w:rPr>
                          <w:t>System shutdown</w:t>
                        </w:r>
                      </w:p>
                    </w:txbxContent>
                  </v:textbox>
                </v:rect>
                <v:rect id="Rectangle 60" o:spid="_x0000_s1596" style="position:absolute;left:43889;top:16478;width:133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" fillcolor="white [3212]">
                  <v:textbox inset="5.85pt,1mm,5.85pt,.7pt">
                    <w:txbxContent>
                      <w:p w14:paraId="67689DFA"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v:textbox>
                </v:rect>
                <v:rect id="Rectangle 866" o:spid="_x0000_s1597" style="position:absolute;left:52792;top:39668;width:7340;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" filled="f">
                  <v:textbox inset="5.85pt,1mm,5.85pt,.7pt">
                    <w:txbxContent>
                      <w:p w14:paraId="04E9339B" w14:textId="77777777" w:rsidR="00DA6107" w:rsidRPr="005419DC" w:rsidRDefault="00DA6107" w:rsidP="005419DC">
                        <w:pPr>
                          <w:pStyle w:val="NormalWeb"/>
                          <w:spacing w:after="80"/>
                          <w:jc w:val="center"/>
                          <w:rPr>
                            <w:rFonts w:asciiTheme="majorHAnsi" w:hAnsiTheme="majorHAnsi" w:cstheme="majorHAnsi"/>
                            <w:sz w:val="21"/>
                          </w:rPr>
                        </w:pPr>
                        <w:r>
                          <w:rPr>
                            <w:rFonts w:asciiTheme="majorHAnsi" w:hAnsiTheme="majorHAnsi" w:cstheme="majorHAnsi"/>
                            <w:sz w:val="21"/>
                          </w:rPr>
                          <w:t>PMIC</w:t>
                        </w:r>
                      </w:p>
                    </w:txbxContent>
                  </v:textbox>
                </v:rect>
                <v:rect id="Rectangle 868" o:spid="_x0000_s1598" style="position:absolute;left:34060;top:39749;width:737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" filled="f">
                  <v:textbox inset="5.85pt,0,5.85pt,.7pt">
                    <w:txbxContent>
                      <w:p w14:paraId="5CF2AE0A" w14:textId="77777777" w:rsidR="00DA6107" w:rsidRPr="00A72C66" w:rsidRDefault="00DA6107" w:rsidP="005419DC">
                        <w:pPr>
                          <w:pStyle w:val="NormalWeb"/>
                          <w:spacing w:after="80"/>
                          <w:jc w:val="center"/>
                          <w:rPr>
                            <w:rFonts w:asciiTheme="majorHAnsi" w:hAnsiTheme="majorHAnsi" w:cstheme="majorHAnsi"/>
                            <w:sz w:val="20"/>
                          </w:rPr>
                        </w:pPr>
                        <w:r>
                          <w:rPr>
                            <w:rFonts w:asciiTheme="majorHAnsi" w:hAnsiTheme="majorHAnsi" w:cstheme="majorHAnsi"/>
                            <w:sz w:val="20"/>
                          </w:rPr>
                          <w:t>SYSC</w:t>
                        </w:r>
                      </w:p>
                    </w:txbxContent>
                  </v:textbox>
                </v:rect>
                <v:shapetype id="_x0000_t33" coordsize="21600,21600" o:spt="33" o:oned="t" path="m,l21600,r,21600e" filled="f">
                  <v:stroke joinstyle="miter"/>
                  <v:path arrowok="t" fillok="f" o:connecttype="none"/>
                  <o:lock v:ext="edit" shapetype="t"/>
                </v:shapetype>
                <v:shape id="Elbow Connector 36" o:spid="_x0000_s1599" type="#_x0000_t33" style="position:absolute;left:47273;top:34029;width:9189;height:56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" strokecolor="#7030a0" strokeweight="2pt">
                  <v:stroke endarrow="block" joinstyle="round"/>
                </v:shape>
                <v:shape id="AutoShape 70" o:spid="_x0000_s1600" type="#_x0000_t32" style="position:absolute;left:2674;top:4681;width:5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" strokecolor="#7030a0" strokeweight="2pt">
                  <v:stroke startarrow="block"/>
                </v:shape>
                <v:rect id="Rectangle 894" o:spid="_x0000_s1601" style="position:absolute;left:8278;top:1836;width:552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" filled="f" fillcolor="#cff" stroked="f">
                  <v:fill rotate="t" angle="45" focus="100%" type="gradient"/>
                  <v:textbox inset="5.85pt,.7pt,5.85pt,.7pt">
                    <w:txbxContent>
                      <w:p w14:paraId="07CB2F40" w14:textId="77777777" w:rsidR="00DA6107" w:rsidRDefault="00DA6107" w:rsidP="007867F5">
                        <w:pPr>
                          <w:pStyle w:val="NormalWeb"/>
                          <w:spacing w:after="80"/>
                        </w:pPr>
                        <w:r>
                          <w:rPr>
                            <w:rFonts w:ascii="Arial" w:hAnsi="Arial" w:cs="Arial"/>
                            <w:sz w:val="20"/>
                            <w:szCs w:val="20"/>
                          </w:rPr>
                          <w:t>EMS</w:t>
                        </w:r>
                      </w:p>
                    </w:txbxContent>
                  </v:textbox>
                </v:rect>
                <v:rect id="Rectangle 899" o:spid="_x0000_s1602" style="position:absolute;left:34060;top:25220;width:9829;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" filled="f">
                  <v:textbox inset="5.85pt,1mm,5.85pt,.7pt">
                    <w:txbxContent>
                      <w:p w14:paraId="74DCBEB1" w14:textId="77777777" w:rsidR="00DA6107" w:rsidRPr="00F8491C" w:rsidRDefault="00DA6107" w:rsidP="00F8491C">
                        <w:pPr>
                          <w:pStyle w:val="NormalWeb"/>
                          <w:spacing w:after="80"/>
                          <w:rPr>
                            <w:rFonts w:ascii="Arial" w:hAnsi="Arial" w:cs="Arial"/>
                            <w:sz w:val="20"/>
                            <w:szCs w:val="20"/>
                          </w:rPr>
                        </w:pPr>
                        <w:r>
                          <w:rPr>
                            <w:rFonts w:ascii="Arial" w:hAnsi="Arial" w:cs="Arial"/>
                            <w:sz w:val="20"/>
                            <w:szCs w:val="20"/>
                          </w:rPr>
                          <w:t>CPU Hotplug Framework</w:t>
                        </w:r>
                      </w:p>
                    </w:txbxContent>
                  </v:textbox>
                </v:rect>
                <v:shape id="AutoShape 70" o:spid="_x0000_s1603" type="#_x0000_t32" style="position:absolute;left:38444;top:30377;width:0;height:9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" strokecolor="#00b050" strokeweight="2pt">
                  <v:stroke startarrow="block"/>
                </v:shape>
                <v:shape id="AutoShape 70" o:spid="_x0000_s1604" type="#_x0000_t32" style="position:absolute;left:38275;top:23671;width:0;height:1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" strokecolor="#00b050" strokeweight="2pt">
                  <v:stroke startarrow="block"/>
                </v:shape>
                <v:shape id="Elbow Connector 2275" o:spid="_x0000_s1605" type="#_x0000_t33" style="position:absolute;left:24806;top:4188;width:4588;height:34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" strokecolor="#00b050" strokeweight="1pt">
                  <v:stroke endarrow="block"/>
                </v:shape>
                <w10:anchorlock/>
              </v:group>
            </w:pict>
          </mc:Fallback>
        </mc:AlternateContent>
      </w:r>
    </w:p>
    <w:p w14:paraId="5C20BF25" w14:textId="762FFC11" w:rsidR="00311A2B" w:rsidRDefault="00311A2B" w:rsidP="00311A2B">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14</w:t>
      </w:r>
      <w:r>
        <w:rPr>
          <w:noProof/>
        </w:rPr>
        <w:fldChar w:fldCharType="end"/>
      </w:r>
      <w:r>
        <w:rPr>
          <w:rFonts w:hint="eastAsia"/>
          <w:lang w:eastAsia="ja-JP"/>
        </w:rPr>
        <w:t xml:space="preserve"> </w:t>
      </w:r>
      <w:r>
        <w:rPr>
          <w:lang w:eastAsia="ja-JP"/>
        </w:rPr>
        <w:t xml:space="preserve">Block diagram of </w:t>
      </w:r>
      <w:r>
        <w:rPr>
          <w:rFonts w:hint="eastAsia"/>
          <w:lang w:eastAsia="ja-JP"/>
        </w:rPr>
        <w:t xml:space="preserve">thermal </w:t>
      </w:r>
      <w:r w:rsidR="002A3C24">
        <w:rPr>
          <w:lang w:eastAsia="ja-JP"/>
        </w:rPr>
        <w:t>management</w:t>
      </w:r>
    </w:p>
    <w:p w14:paraId="6F51D4CA" w14:textId="77777777" w:rsidR="00B87941" w:rsidRDefault="00B87941">
      <w:pPr>
        <w:overflowPunct/>
        <w:autoSpaceDE/>
        <w:autoSpaceDN/>
        <w:adjustRightInd/>
        <w:textAlignment w:val="auto"/>
        <w:rPr>
          <w:lang w:eastAsia="ja-JP"/>
        </w:rPr>
      </w:pPr>
      <w:r>
        <w:rPr>
          <w:lang w:eastAsia="ja-JP"/>
        </w:rPr>
        <w:br w:type="page"/>
      </w:r>
    </w:p>
    <w:p w14:paraId="315D4E3B" w14:textId="77777777" w:rsidR="009131A8" w:rsidRDefault="00F30287" w:rsidP="009131A8">
      <w:pPr>
        <w:pStyle w:val="Heading3"/>
        <w:rPr>
          <w:lang w:eastAsia="ja-JP"/>
        </w:rPr>
      </w:pPr>
      <w:r>
        <w:rPr>
          <w:rFonts w:hint="eastAsia"/>
          <w:lang w:eastAsia="ja-JP"/>
        </w:rPr>
        <w:lastRenderedPageBreak/>
        <w:t>IPA</w:t>
      </w:r>
    </w:p>
    <w:p w14:paraId="638F0938" w14:textId="29E60619" w:rsidR="009131A8" w:rsidRPr="00656B6A" w:rsidRDefault="005047E0" w:rsidP="009131A8">
      <w:pPr>
        <w:rPr>
          <w:lang w:eastAsia="ja-JP"/>
        </w:rPr>
      </w:pPr>
      <w:r>
        <w:rPr>
          <w:rFonts w:hint="eastAsia"/>
          <w:lang w:eastAsia="ja-JP"/>
        </w:rPr>
        <w:t xml:space="preserve">IPA is </w:t>
      </w:r>
      <w:r>
        <w:rPr>
          <w:lang w:eastAsia="ja-JP"/>
        </w:rPr>
        <w:t xml:space="preserve">a </w:t>
      </w:r>
      <w:r>
        <w:rPr>
          <w:rFonts w:hint="eastAsia"/>
          <w:lang w:eastAsia="ja-JP"/>
        </w:rPr>
        <w:t>Linux function</w:t>
      </w:r>
      <w:r>
        <w:rPr>
          <w:lang w:eastAsia="ja-JP"/>
        </w:rPr>
        <w:t xml:space="preserve"> to control DVFS</w:t>
      </w:r>
      <w:bookmarkStart w:id="76" w:name="_Ref507594679"/>
      <w:r w:rsidR="00E97493">
        <w:rPr>
          <w:lang w:eastAsia="ja-JP"/>
        </w:rPr>
        <w:t xml:space="preserve"> (</w:t>
      </w:r>
      <w:bookmarkEnd w:id="76"/>
      <w:r w:rsidR="008B5F74">
        <w:rPr>
          <w:lang w:eastAsia="ja-JP"/>
        </w:rPr>
        <w:fldChar w:fldCharType="begin"/>
      </w:r>
      <w:r w:rsidR="008B5F74">
        <w:rPr>
          <w:lang w:eastAsia="ja-JP"/>
        </w:rPr>
        <w:instrText xml:space="preserve"> NOTEREF _Ref507514061 \f \h </w:instrText>
      </w:r>
      <w:r w:rsidR="008B5F74">
        <w:rPr>
          <w:lang w:eastAsia="ja-JP"/>
        </w:rPr>
      </w:r>
      <w:r w:rsidR="008B5F74">
        <w:rPr>
          <w:lang w:eastAsia="ja-JP"/>
        </w:rPr>
        <w:fldChar w:fldCharType="separate"/>
      </w:r>
      <w:ins w:id="77" w:author="Quat Doan Huynh" w:date="2023-12-14T12:29:00Z">
        <w:r w:rsidR="006E676E" w:rsidRPr="006E676E">
          <w:rPr>
            <w:rStyle w:val="FootnoteReference"/>
            <w:rPrChange w:id="78" w:author="Quat Doan Huynh" w:date="2023-12-14T12:29:00Z">
              <w:rPr>
                <w:lang w:eastAsia="ja-JP"/>
              </w:rPr>
            </w:rPrChange>
          </w:rPr>
          <w:t>1</w:t>
        </w:r>
      </w:ins>
      <w:del w:id="79" w:author="Quat Doan Huynh" w:date="2023-12-14T12:29:00Z">
        <w:r w:rsidR="00DF2E58" w:rsidRPr="006E676E" w:rsidDel="006E676E">
          <w:rPr>
            <w:rStyle w:val="FootnoteReference"/>
          </w:rPr>
          <w:delText>1</w:delText>
        </w:r>
      </w:del>
      <w:r w:rsidR="008B5F74">
        <w:rPr>
          <w:lang w:eastAsia="ja-JP"/>
        </w:rPr>
        <w:fldChar w:fldCharType="end"/>
      </w:r>
      <w:r w:rsidR="00E97493">
        <w:rPr>
          <w:lang w:eastAsia="ja-JP"/>
        </w:rPr>
        <w:t>)</w:t>
      </w:r>
      <w:r>
        <w:rPr>
          <w:lang w:eastAsia="ja-JP"/>
        </w:rPr>
        <w:t xml:space="preserve"> for CPU</w:t>
      </w:r>
      <w:r w:rsidR="002361FE">
        <w:rPr>
          <w:lang w:eastAsia="ja-JP"/>
        </w:rPr>
        <w:t xml:space="preserve"> </w:t>
      </w:r>
      <w:r>
        <w:rPr>
          <w:lang w:eastAsia="ja-JP"/>
        </w:rPr>
        <w:t xml:space="preserve">based on temperature(Tj) which is read </w:t>
      </w:r>
      <w:r w:rsidR="00F930AB">
        <w:rPr>
          <w:lang w:eastAsia="ja-JP"/>
        </w:rPr>
        <w:t xml:space="preserve">from </w:t>
      </w:r>
      <w:r>
        <w:rPr>
          <w:lang w:eastAsia="ja-JP"/>
        </w:rPr>
        <w:t>THS3</w:t>
      </w:r>
      <w:r w:rsidR="00785660">
        <w:rPr>
          <w:lang w:eastAsia="ja-JP"/>
        </w:rPr>
        <w:t xml:space="preserve"> on </w:t>
      </w:r>
      <w:r w:rsidR="006F7D38">
        <w:rPr>
          <w:lang w:eastAsia="ja-JP"/>
        </w:rPr>
        <w:t xml:space="preserve">R-Car </w:t>
      </w:r>
      <w:r w:rsidR="00785660">
        <w:rPr>
          <w:lang w:eastAsia="ja-JP"/>
        </w:rPr>
        <w:t xml:space="preserve">H3/M3/M3N </w:t>
      </w:r>
      <w:r w:rsidR="000378CB">
        <w:rPr>
          <w:lang w:eastAsia="ja-JP"/>
        </w:rPr>
        <w:t>or</w:t>
      </w:r>
      <w:r w:rsidR="00785660">
        <w:rPr>
          <w:lang w:eastAsia="ja-JP"/>
        </w:rPr>
        <w:t xml:space="preserve"> THS1 on </w:t>
      </w:r>
      <w:r w:rsidR="006F7D38">
        <w:rPr>
          <w:lang w:eastAsia="ja-JP"/>
        </w:rPr>
        <w:t xml:space="preserve">R-Car </w:t>
      </w:r>
      <w:r w:rsidR="00785660">
        <w:rPr>
          <w:lang w:eastAsia="ja-JP"/>
        </w:rPr>
        <w:t>E3</w:t>
      </w:r>
      <w:r>
        <w:rPr>
          <w:lang w:eastAsia="ja-JP"/>
        </w:rPr>
        <w:t xml:space="preserve">. </w:t>
      </w:r>
      <w:r w:rsidR="009131A8">
        <w:rPr>
          <w:rFonts w:hint="eastAsia"/>
          <w:lang w:eastAsia="ja-JP"/>
        </w:rPr>
        <w:t xml:space="preserve">The following figure shows the </w:t>
      </w:r>
      <w:r w:rsidR="00257155">
        <w:rPr>
          <w:lang w:eastAsia="ja-JP"/>
        </w:rPr>
        <w:t>processing flow of IPA.</w:t>
      </w:r>
    </w:p>
    <w:p w14:paraId="016196BE" w14:textId="77777777" w:rsidR="00311A2B" w:rsidRDefault="00311A2B" w:rsidP="00311A2B">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pPr>
      <w:r>
        <w:rPr>
          <w:noProof/>
        </w:rPr>
        <mc:AlternateContent>
          <mc:Choice Requires="wpc">
            <w:drawing>
              <wp:inline distT="0" distB="0" distL="0" distR="0" wp14:anchorId="1885793F" wp14:editId="662C89E6">
                <wp:extent cx="6086475" cy="3905250"/>
                <wp:effectExtent l="0" t="0" r="0" b="0"/>
                <wp:docPr id="2460"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56" name="Rectangle 756"/>
                        <wps:cNvSpPr>
                          <a:spLocks noChangeArrowheads="1"/>
                        </wps:cNvSpPr>
                        <wps:spPr bwMode="auto">
                          <a:xfrm>
                            <a:off x="180000" y="2766894"/>
                            <a:ext cx="4970780" cy="924560"/>
                          </a:xfrm>
                          <a:prstGeom prst="rect">
                            <a:avLst/>
                          </a:prstGeom>
                          <a:noFill/>
                          <a:ln w="9525">
                            <a:solidFill>
                              <a:srgbClr val="000000"/>
                            </a:solidFill>
                            <a:miter lim="800000"/>
                            <a:headEnd/>
                            <a:tailEnd/>
                          </a:ln>
                        </wps:spPr>
                        <wps:txbx>
                          <w:txbxContent>
                            <w:p w14:paraId="4993E197" w14:textId="77777777" w:rsidR="00DA6107" w:rsidRDefault="00DA6107" w:rsidP="002D3E28">
                              <w:pPr>
                                <w:pStyle w:val="NormalWeb"/>
                                <w:spacing w:after="80"/>
                              </w:pPr>
                              <w:r>
                                <w:rPr>
                                  <w:rFonts w:ascii="Arial" w:hAnsi="Arial" w:cs="Arial"/>
                                  <w:sz w:val="20"/>
                                  <w:szCs w:val="20"/>
                                </w:rPr>
                                <w:t>SoC</w:t>
                              </w:r>
                            </w:p>
                            <w:p w14:paraId="49422C01" w14:textId="77777777" w:rsidR="00DA6107" w:rsidRDefault="00DA6107" w:rsidP="002D3E28">
                              <w:pPr>
                                <w:pStyle w:val="NormalWeb"/>
                                <w:spacing w:after="80"/>
                              </w:pPr>
                              <w:r>
                                <w:rPr>
                                  <w:rFonts w:ascii="Arial" w:hAnsi="Arial" w:cs="Arial"/>
                                  <w:b/>
                                  <w:bCs/>
                                  <w:sz w:val="20"/>
                                  <w:szCs w:val="20"/>
                                </w:rPr>
                                <w:t> </w:t>
                              </w:r>
                            </w:p>
                          </w:txbxContent>
                        </wps:txbx>
                        <wps:bodyPr rot="0" vert="horz" wrap="square" lIns="74295" tIns="36000" rIns="74295" bIns="8890" anchor="t" anchorCtr="0" upright="1">
                          <a:noAutofit/>
                        </wps:bodyPr>
                      </wps:wsp>
                      <wps:wsp>
                        <wps:cNvPr id="1015" name="Rectangle 60"/>
                        <wps:cNvSpPr>
                          <a:spLocks noChangeArrowheads="1"/>
                        </wps:cNvSpPr>
                        <wps:spPr bwMode="auto">
                          <a:xfrm>
                            <a:off x="1800226" y="121284"/>
                            <a:ext cx="4017644" cy="1243492"/>
                          </a:xfrm>
                          <a:prstGeom prst="rect">
                            <a:avLst/>
                          </a:prstGeom>
                          <a:noFill/>
                          <a:ln w="9525">
                            <a:solidFill>
                              <a:srgbClr val="000000"/>
                            </a:solidFill>
                            <a:miter lim="800000"/>
                            <a:headEnd/>
                            <a:tailEnd/>
                          </a:ln>
                        </wps:spPr>
                        <wps:txbx>
                          <w:txbxContent>
                            <w:p w14:paraId="52951B92"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wps:txbx>
                        <wps:bodyPr rot="0" vert="horz" wrap="square" lIns="74295" tIns="36000" rIns="74295" bIns="8890" anchor="t" anchorCtr="0" upright="1">
                          <a:noAutofit/>
                        </wps:bodyPr>
                      </wps:wsp>
                      <wps:wsp>
                        <wps:cNvPr id="2388" name="AutoShape 65"/>
                        <wps:cNvCnPr>
                          <a:cxnSpLocks noChangeShapeType="1"/>
                        </wps:cNvCnPr>
                        <wps:spPr bwMode="auto">
                          <a:xfrm>
                            <a:off x="0" y="2522538"/>
                            <a:ext cx="586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1" name="Rectangle 71"/>
                        <wps:cNvSpPr>
                          <a:spLocks noChangeArrowheads="1"/>
                        </wps:cNvSpPr>
                        <wps:spPr bwMode="auto">
                          <a:xfrm>
                            <a:off x="0" y="2550931"/>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5D10E" w14:textId="77777777" w:rsidR="00DA6107" w:rsidRPr="00A2263E" w:rsidRDefault="00DA6107" w:rsidP="00311A2B">
                              <w:pPr>
                                <w:rPr>
                                  <w:rFonts w:ascii="Arial" w:hAnsi="Arial" w:cs="Arial"/>
                                </w:rPr>
                              </w:pPr>
                              <w:r w:rsidRPr="00A2263E">
                                <w:rPr>
                                  <w:rFonts w:ascii="Arial" w:hAnsi="Arial" w:cs="Arial"/>
                                </w:rPr>
                                <w:t>H</w:t>
                              </w:r>
                              <w:r>
                                <w:rPr>
                                  <w:rFonts w:ascii="Arial" w:hAnsi="Arial" w:cs="Arial"/>
                                  <w:lang w:eastAsia="ja-JP"/>
                                </w:rPr>
                                <w:t>ardware</w:t>
                              </w:r>
                            </w:p>
                          </w:txbxContent>
                        </wps:txbx>
                        <wps:bodyPr rot="0" vert="horz" wrap="square" lIns="74295" tIns="8890" rIns="74295" bIns="8890" anchor="t" anchorCtr="0" upright="1">
                          <a:noAutofit/>
                        </wps:bodyPr>
                      </wps:wsp>
                      <wps:wsp>
                        <wps:cNvPr id="2392" name="Rectangle 75"/>
                        <wps:cNvSpPr>
                          <a:spLocks noChangeArrowheads="1"/>
                        </wps:cNvSpPr>
                        <wps:spPr bwMode="auto">
                          <a:xfrm>
                            <a:off x="1700459" y="201756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393" name="Rectangle 76"/>
                        <wps:cNvSpPr>
                          <a:spLocks noChangeArrowheads="1"/>
                        </wps:cNvSpPr>
                        <wps:spPr bwMode="auto">
                          <a:xfrm>
                            <a:off x="2826970" y="2017560"/>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397" name="Rectangle 60"/>
                        <wps:cNvSpPr>
                          <a:spLocks noChangeArrowheads="1"/>
                        </wps:cNvSpPr>
                        <wps:spPr bwMode="auto">
                          <a:xfrm>
                            <a:off x="4339988" y="1600200"/>
                            <a:ext cx="1477881" cy="695960"/>
                          </a:xfrm>
                          <a:prstGeom prst="rect">
                            <a:avLst/>
                          </a:prstGeom>
                          <a:noFill/>
                          <a:ln w="9525">
                            <a:solidFill>
                              <a:srgbClr val="000000"/>
                            </a:solidFill>
                            <a:miter lim="800000"/>
                            <a:headEnd/>
                            <a:tailEnd/>
                          </a:ln>
                        </wps:spPr>
                        <wps:txbx>
                          <w:txbxContent>
                            <w:p w14:paraId="4990D306"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wps:txbx>
                        <wps:bodyPr rot="0" vert="horz" wrap="square" lIns="74295" tIns="36000" rIns="74295" bIns="8890" anchor="t" anchorCtr="0" upright="1">
                          <a:noAutofit/>
                        </wps:bodyPr>
                      </wps:wsp>
                      <wps:wsp>
                        <wps:cNvPr id="2398" name="Rectangle 61"/>
                        <wps:cNvSpPr>
                          <a:spLocks noChangeArrowheads="1"/>
                        </wps:cNvSpPr>
                        <wps:spPr bwMode="auto">
                          <a:xfrm>
                            <a:off x="4409878" y="1861184"/>
                            <a:ext cx="1333500" cy="260985"/>
                          </a:xfrm>
                          <a:prstGeom prst="rect">
                            <a:avLst/>
                          </a:prstGeom>
                          <a:noFill/>
                          <a:ln w="9525">
                            <a:solidFill>
                              <a:srgbClr val="000000"/>
                            </a:solidFill>
                            <a:miter lim="800000"/>
                            <a:headEnd/>
                            <a:tailEnd/>
                          </a:ln>
                        </wps:spPr>
                        <wps:txbx>
                          <w:txbxContent>
                            <w:p w14:paraId="13DB2A12" w14:textId="77777777" w:rsidR="00DA6107" w:rsidRPr="00A2263E" w:rsidRDefault="00DA6107" w:rsidP="00311A2B">
                              <w:pPr>
                                <w:jc w:val="center"/>
                                <w:rPr>
                                  <w:rFonts w:ascii="Arial" w:hAnsi="Arial" w:cs="Arial"/>
                                </w:rPr>
                              </w:pPr>
                              <w:r>
                                <w:rPr>
                                  <w:rFonts w:ascii="Arial" w:hAnsi="Arial" w:cs="Arial"/>
                                </w:rPr>
                                <w:t>CPU Freq Driver</w:t>
                              </w:r>
                            </w:p>
                          </w:txbxContent>
                        </wps:txbx>
                        <wps:bodyPr rot="0" vert="horz" wrap="square" lIns="0" tIns="36000" rIns="0" bIns="0" anchor="ctr" anchorCtr="0" upright="1">
                          <a:noAutofit/>
                        </wps:bodyPr>
                      </wps:wsp>
                      <wps:wsp>
                        <wps:cNvPr id="2405" name="Rectangle 60"/>
                        <wps:cNvSpPr>
                          <a:spLocks noChangeArrowheads="1"/>
                        </wps:cNvSpPr>
                        <wps:spPr bwMode="auto">
                          <a:xfrm>
                            <a:off x="1922082" y="382269"/>
                            <a:ext cx="3705288" cy="235880"/>
                          </a:xfrm>
                          <a:prstGeom prst="rect">
                            <a:avLst/>
                          </a:prstGeom>
                          <a:noFill/>
                          <a:ln w="9525">
                            <a:solidFill>
                              <a:srgbClr val="000000"/>
                            </a:solidFill>
                            <a:miter lim="800000"/>
                            <a:headEnd/>
                            <a:tailEnd/>
                          </a:ln>
                        </wps:spPr>
                        <wps:txbx>
                          <w:txbxContent>
                            <w:p w14:paraId="75694168"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wps:txbx>
                        <wps:bodyPr rot="0" vert="horz" wrap="square" lIns="74295" tIns="36000" rIns="74295" bIns="8890" anchor="t" anchorCtr="0" upright="1">
                          <a:noAutofit/>
                        </wps:bodyPr>
                      </wps:wsp>
                      <wps:wsp>
                        <wps:cNvPr id="2412" name="Rectangle 61"/>
                        <wps:cNvSpPr>
                          <a:spLocks noChangeArrowheads="1"/>
                        </wps:cNvSpPr>
                        <wps:spPr bwMode="auto">
                          <a:xfrm>
                            <a:off x="229504" y="903797"/>
                            <a:ext cx="1333500" cy="260985"/>
                          </a:xfrm>
                          <a:prstGeom prst="rect">
                            <a:avLst/>
                          </a:prstGeom>
                          <a:noFill/>
                          <a:ln w="9525">
                            <a:solidFill>
                              <a:srgbClr val="000000"/>
                            </a:solidFill>
                            <a:miter lim="800000"/>
                            <a:headEnd/>
                            <a:tailEnd/>
                          </a:ln>
                        </wps:spPr>
                        <wps:txbx>
                          <w:txbxContent>
                            <w:p w14:paraId="12238F9C" w14:textId="77777777" w:rsidR="00DA6107" w:rsidRPr="00A2263E" w:rsidRDefault="00DA6107" w:rsidP="00311A2B">
                              <w:pPr>
                                <w:jc w:val="center"/>
                                <w:rPr>
                                  <w:rFonts w:ascii="Arial" w:hAnsi="Arial" w:cs="Arial"/>
                                </w:rPr>
                              </w:pPr>
                              <w:r>
                                <w:rPr>
                                  <w:rFonts w:ascii="Arial" w:hAnsi="Arial" w:cs="Arial"/>
                                </w:rPr>
                                <w:t>Emergency control</w:t>
                              </w:r>
                            </w:p>
                          </w:txbxContent>
                        </wps:txbx>
                        <wps:bodyPr rot="0" vert="horz" wrap="square" lIns="0" tIns="36000" rIns="0" bIns="0" anchor="ctr" anchorCtr="0" upright="1">
                          <a:noAutofit/>
                        </wps:bodyPr>
                      </wps:wsp>
                      <wps:wsp>
                        <wps:cNvPr id="2414" name="AutoShape 70"/>
                        <wps:cNvCnPr>
                          <a:cxnSpLocks noChangeShapeType="1"/>
                          <a:stCxn id="2428" idx="2"/>
                          <a:endCxn id="1017" idx="0"/>
                        </wps:cNvCnPr>
                        <wps:spPr bwMode="auto">
                          <a:xfrm flipH="1">
                            <a:off x="2475656" y="1165003"/>
                            <a:ext cx="13934" cy="2053352"/>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415" name="AutoShape 70"/>
                        <wps:cNvCnPr>
                          <a:cxnSpLocks noChangeShapeType="1"/>
                          <a:stCxn id="2398" idx="0"/>
                        </wps:cNvCnPr>
                        <wps:spPr bwMode="auto">
                          <a:xfrm flipV="1">
                            <a:off x="5076628" y="631915"/>
                            <a:ext cx="0" cy="1229269"/>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416" name="AutoShape 70"/>
                        <wps:cNvCnPr>
                          <a:cxnSpLocks noChangeShapeType="1"/>
                          <a:stCxn id="1018" idx="0"/>
                        </wps:cNvCnPr>
                        <wps:spPr bwMode="auto">
                          <a:xfrm flipV="1">
                            <a:off x="4708490" y="2122169"/>
                            <a:ext cx="4480" cy="1109541"/>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428" name="Rectangle 60"/>
                        <wps:cNvSpPr>
                          <a:spLocks noChangeArrowheads="1"/>
                        </wps:cNvSpPr>
                        <wps:spPr bwMode="auto">
                          <a:xfrm>
                            <a:off x="1922082" y="904018"/>
                            <a:ext cx="1135016" cy="260985"/>
                          </a:xfrm>
                          <a:prstGeom prst="rect">
                            <a:avLst/>
                          </a:prstGeom>
                          <a:solidFill>
                            <a:schemeClr val="bg1"/>
                          </a:solidFill>
                          <a:ln w="9525">
                            <a:solidFill>
                              <a:srgbClr val="000000"/>
                            </a:solidFill>
                            <a:miter lim="800000"/>
                            <a:headEnd/>
                            <a:tailEnd/>
                          </a:ln>
                        </wps:spPr>
                        <wps:txbx>
                          <w:txbxContent>
                            <w:p w14:paraId="040E12AD" w14:textId="77777777" w:rsidR="00DA6107" w:rsidRPr="00A2263E" w:rsidRDefault="00DA6107" w:rsidP="00311A2B">
                              <w:pPr>
                                <w:jc w:val="center"/>
                                <w:rPr>
                                  <w:rFonts w:ascii="Arial" w:hAnsi="Arial" w:cs="Arial"/>
                                </w:rPr>
                              </w:pPr>
                              <w:r>
                                <w:rPr>
                                  <w:rFonts w:ascii="Arial" w:hAnsi="Arial" w:cs="Arial"/>
                                </w:rPr>
                                <w:t>Thermal Core</w:t>
                              </w:r>
                            </w:p>
                          </w:txbxContent>
                        </wps:txbx>
                        <wps:bodyPr rot="0" vert="horz" wrap="square" lIns="74295" tIns="36000" rIns="74295" bIns="8890" anchor="t" anchorCtr="0" upright="1">
                          <a:noAutofit/>
                        </wps:bodyPr>
                      </wps:wsp>
                      <wps:wsp>
                        <wps:cNvPr id="1017" name="Rectangle 67"/>
                        <wps:cNvSpPr>
                          <a:spLocks noChangeArrowheads="1"/>
                        </wps:cNvSpPr>
                        <wps:spPr bwMode="auto">
                          <a:xfrm>
                            <a:off x="2081683" y="3218355"/>
                            <a:ext cx="787946" cy="291736"/>
                          </a:xfrm>
                          <a:prstGeom prst="rect">
                            <a:avLst/>
                          </a:prstGeom>
                          <a:noFill/>
                          <a:ln w="9525">
                            <a:solidFill>
                              <a:srgbClr val="000000"/>
                            </a:solidFill>
                            <a:miter lim="800000"/>
                            <a:headEnd/>
                            <a:tailEnd/>
                          </a:ln>
                        </wps:spPr>
                        <wps:txbx>
                          <w:txbxContent>
                            <w:p w14:paraId="339C4ACF" w14:textId="77777777" w:rsidR="00DA6107" w:rsidRDefault="00DA6107" w:rsidP="00311A2B">
                              <w:pPr>
                                <w:jc w:val="center"/>
                                <w:rPr>
                                  <w:rFonts w:ascii="Arial" w:hAnsi="Arial" w:cs="Arial"/>
                                </w:rPr>
                              </w:pPr>
                              <w:r>
                                <w:rPr>
                                  <w:rFonts w:ascii="Arial" w:hAnsi="Arial" w:cs="Arial"/>
                                </w:rPr>
                                <w:t>THS1/2/3</w:t>
                              </w:r>
                            </w:p>
                            <w:p w14:paraId="0DEEB8F3" w14:textId="77777777" w:rsidR="00DA6107" w:rsidRDefault="00DA6107" w:rsidP="00311A2B">
                              <w:pPr>
                                <w:jc w:val="center"/>
                                <w:rPr>
                                  <w:rFonts w:ascii="Arial" w:hAnsi="Arial" w:cs="Arial"/>
                                </w:rPr>
                              </w:pPr>
                            </w:p>
                            <w:p w14:paraId="1A39FC46" w14:textId="77777777" w:rsidR="00DA6107" w:rsidRPr="00A2263E" w:rsidRDefault="00DA6107" w:rsidP="00311A2B">
                              <w:pPr>
                                <w:jc w:val="center"/>
                                <w:rPr>
                                  <w:rFonts w:ascii="Arial" w:hAnsi="Arial" w:cs="Arial"/>
                                  <w:lang w:eastAsia="ja-JP"/>
                                </w:rPr>
                              </w:pPr>
                              <w:r>
                                <w:rPr>
                                  <w:rFonts w:ascii="Arial" w:hAnsi="Arial" w:cs="Arial" w:hint="eastAsia"/>
                                  <w:lang w:eastAsia="ja-JP"/>
                                </w:rPr>
                                <w:t>aa</w:t>
                              </w:r>
                            </w:p>
                          </w:txbxContent>
                        </wps:txbx>
                        <wps:bodyPr rot="0" vert="horz" wrap="square" lIns="74295" tIns="72000" rIns="74295" bIns="8890" anchor="ctr" anchorCtr="0" upright="1">
                          <a:noAutofit/>
                        </wps:bodyPr>
                      </wps:wsp>
                      <wps:wsp>
                        <wps:cNvPr id="1018" name="Rectangle 67"/>
                        <wps:cNvSpPr>
                          <a:spLocks noChangeArrowheads="1"/>
                        </wps:cNvSpPr>
                        <wps:spPr bwMode="auto">
                          <a:xfrm>
                            <a:off x="4300220" y="3231710"/>
                            <a:ext cx="816539" cy="282794"/>
                          </a:xfrm>
                          <a:prstGeom prst="rect">
                            <a:avLst/>
                          </a:prstGeom>
                          <a:noFill/>
                          <a:ln w="9525">
                            <a:solidFill>
                              <a:srgbClr val="000000"/>
                            </a:solidFill>
                            <a:miter lim="800000"/>
                            <a:headEnd/>
                            <a:tailEnd/>
                          </a:ln>
                        </wps:spPr>
                        <wps:txbx>
                          <w:txbxContent>
                            <w:p w14:paraId="51B2FAE5" w14:textId="77777777" w:rsidR="00DA6107" w:rsidRPr="00A2263E" w:rsidRDefault="00DA6107" w:rsidP="00311A2B">
                              <w:pPr>
                                <w:jc w:val="center"/>
                                <w:rPr>
                                  <w:rFonts w:ascii="Arial" w:hAnsi="Arial" w:cs="Arial"/>
                                </w:rPr>
                              </w:pPr>
                              <w:r>
                                <w:rPr>
                                  <w:rFonts w:ascii="Arial" w:hAnsi="Arial" w:cs="Arial"/>
                                </w:rPr>
                                <w:t>CPG</w:t>
                              </w:r>
                            </w:p>
                          </w:txbxContent>
                        </wps:txbx>
                        <wps:bodyPr rot="0" vert="horz" wrap="square" lIns="74295" tIns="72000" rIns="74295" bIns="8890" anchor="ctr" anchorCtr="0" upright="1">
                          <a:noAutofit/>
                        </wps:bodyPr>
                      </wps:wsp>
                      <wps:wsp>
                        <wps:cNvPr id="1028" name="Rectangle 71"/>
                        <wps:cNvSpPr>
                          <a:spLocks noChangeArrowheads="1"/>
                        </wps:cNvSpPr>
                        <wps:spPr bwMode="auto">
                          <a:xfrm>
                            <a:off x="0" y="2334968"/>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FC95E" w14:textId="77777777" w:rsidR="00DA6107" w:rsidRPr="00A2263E" w:rsidRDefault="00DA6107" w:rsidP="00311A2B">
                              <w:pPr>
                                <w:rPr>
                                  <w:rFonts w:ascii="Arial" w:hAnsi="Arial" w:cs="Arial"/>
                                </w:rPr>
                              </w:pPr>
                              <w:r>
                                <w:rPr>
                                  <w:rFonts w:ascii="Arial" w:hAnsi="Arial" w:cs="Arial"/>
                                </w:rPr>
                                <w:t>Software</w:t>
                              </w:r>
                            </w:p>
                          </w:txbxContent>
                        </wps:txbx>
                        <wps:bodyPr rot="0" vert="horz" wrap="square" lIns="74295" tIns="8890" rIns="74295" bIns="8890" anchor="t" anchorCtr="0" upright="1">
                          <a:noAutofit/>
                        </wps:bodyPr>
                      </wps:wsp>
                      <wps:wsp>
                        <wps:cNvPr id="2454" name="Rectangle 61"/>
                        <wps:cNvSpPr>
                          <a:spLocks noChangeArrowheads="1"/>
                        </wps:cNvSpPr>
                        <wps:spPr bwMode="auto">
                          <a:xfrm>
                            <a:off x="1922082" y="1834662"/>
                            <a:ext cx="1135016" cy="260985"/>
                          </a:xfrm>
                          <a:prstGeom prst="rect">
                            <a:avLst/>
                          </a:prstGeom>
                          <a:solidFill>
                            <a:schemeClr val="bg1"/>
                          </a:solidFill>
                          <a:ln w="9525">
                            <a:solidFill>
                              <a:srgbClr val="000000"/>
                            </a:solidFill>
                            <a:miter lim="800000"/>
                            <a:headEnd/>
                            <a:tailEnd/>
                          </a:ln>
                        </wps:spPr>
                        <wps:txbx>
                          <w:txbxContent>
                            <w:p w14:paraId="207B2589" w14:textId="77777777" w:rsidR="00DA6107" w:rsidRPr="00A2263E" w:rsidRDefault="00DA6107" w:rsidP="00311A2B">
                              <w:pPr>
                                <w:jc w:val="center"/>
                                <w:rPr>
                                  <w:rFonts w:ascii="Arial" w:hAnsi="Arial" w:cs="Arial"/>
                                </w:rPr>
                              </w:pPr>
                              <w:r>
                                <w:rPr>
                                  <w:rFonts w:ascii="Arial" w:hAnsi="Arial" w:cs="Arial"/>
                                </w:rPr>
                                <w:t>THS Driver</w:t>
                              </w:r>
                            </w:p>
                          </w:txbxContent>
                        </wps:txbx>
                        <wps:bodyPr rot="0" vert="horz" wrap="square" lIns="0" tIns="36000" rIns="0" bIns="0" anchor="ctr" anchorCtr="0" upright="1">
                          <a:noAutofit/>
                        </wps:bodyPr>
                      </wps:wsp>
                      <wps:wsp>
                        <wps:cNvPr id="1040" name="Rectangle 71"/>
                        <wps:cNvSpPr>
                          <a:spLocks noChangeArrowheads="1"/>
                        </wps:cNvSpPr>
                        <wps:spPr bwMode="auto">
                          <a:xfrm>
                            <a:off x="2588831" y="611443"/>
                            <a:ext cx="2402269"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44336" w14:textId="16DEC087" w:rsidR="00DA6107" w:rsidRPr="00392A4E" w:rsidRDefault="00DA6107" w:rsidP="00311A2B">
                              <w:pPr>
                                <w:rPr>
                                  <w:rFonts w:ascii="Arial" w:hAnsi="Arial" w:cs="Arial"/>
                                  <w:sz w:val="18"/>
                                  <w:szCs w:val="18"/>
                                </w:rPr>
                              </w:pPr>
                              <w:r w:rsidRPr="00636612">
                                <w:rPr>
                                  <w:rFonts w:ascii="Arial" w:hAnsi="Arial" w:cs="Arial"/>
                                  <w:sz w:val="18"/>
                                  <w:szCs w:val="18"/>
                                </w:rPr>
                                <w:t>Current temperature only from THS3 (</w:t>
                              </w:r>
                              <w:r>
                                <w:rPr>
                                  <w:rFonts w:ascii="Arial" w:hAnsi="Arial" w:cs="Arial"/>
                                  <w:sz w:val="18"/>
                                  <w:szCs w:val="18"/>
                                </w:rPr>
                                <w:t xml:space="preserve">on R-Car </w:t>
                              </w:r>
                              <w:r w:rsidRPr="00636612">
                                <w:rPr>
                                  <w:rFonts w:ascii="Arial" w:hAnsi="Arial" w:cs="Arial"/>
                                  <w:sz w:val="18"/>
                                  <w:szCs w:val="18"/>
                                </w:rPr>
                                <w:t>H3/M3/M3N)/</w:t>
                              </w:r>
                              <w:r>
                                <w:rPr>
                                  <w:rFonts w:ascii="Arial" w:hAnsi="Arial" w:cs="Arial"/>
                                  <w:sz w:val="18"/>
                                  <w:szCs w:val="18"/>
                                </w:rPr>
                                <w:t>THS</w:t>
                              </w:r>
                              <w:r w:rsidRPr="00636612">
                                <w:rPr>
                                  <w:rFonts w:ascii="Arial" w:hAnsi="Arial" w:cs="Arial"/>
                                  <w:sz w:val="18"/>
                                  <w:szCs w:val="18"/>
                                </w:rPr>
                                <w:t>1 (</w:t>
                              </w:r>
                              <w:r>
                                <w:rPr>
                                  <w:rFonts w:ascii="Arial" w:hAnsi="Arial" w:cs="Arial"/>
                                  <w:sz w:val="18"/>
                                  <w:szCs w:val="18"/>
                                </w:rPr>
                                <w:t xml:space="preserve">on R-Car </w:t>
                              </w:r>
                              <w:r w:rsidRPr="00636612">
                                <w:rPr>
                                  <w:rFonts w:ascii="Arial" w:hAnsi="Arial" w:cs="Arial"/>
                                  <w:sz w:val="18"/>
                                  <w:szCs w:val="18"/>
                                </w:rPr>
                                <w:t>E3)</w:t>
                              </w: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NOTEREF _Ref507514061 \f \h </w:instrText>
                              </w:r>
                              <w:r>
                                <w:rPr>
                                  <w:rFonts w:ascii="Arial" w:hAnsi="Arial" w:cs="Arial"/>
                                  <w:sz w:val="18"/>
                                  <w:szCs w:val="18"/>
                                </w:rPr>
                              </w:r>
                              <w:r>
                                <w:rPr>
                                  <w:rFonts w:ascii="Arial" w:hAnsi="Arial" w:cs="Arial"/>
                                  <w:sz w:val="18"/>
                                  <w:szCs w:val="18"/>
                                </w:rPr>
                                <w:fldChar w:fldCharType="separate"/>
                              </w:r>
                              <w:ins w:id="80" w:author="Quat Doan Huynh" w:date="2023-12-14T12:29:00Z">
                                <w:r w:rsidR="006E676E" w:rsidRPr="006E676E">
                                  <w:rPr>
                                    <w:rStyle w:val="FootnoteReference"/>
                                    <w:rPrChange w:id="81" w:author="Quat Doan Huynh" w:date="2023-12-14T12:29:00Z">
                                      <w:rPr>
                                        <w:rFonts w:ascii="Arial" w:hAnsi="Arial" w:cs="Arial"/>
                                        <w:sz w:val="18"/>
                                        <w:szCs w:val="18"/>
                                      </w:rPr>
                                    </w:rPrChange>
                                  </w:rPr>
                                  <w:t>1</w:t>
                                </w:r>
                              </w:ins>
                              <w:del w:id="82" w:author="Quat Doan Huynh" w:date="2023-12-14T12:29:00Z">
                                <w:r w:rsidR="00DF2E58" w:rsidRPr="006E676E" w:rsidDel="006E676E">
                                  <w:rPr>
                                    <w:rStyle w:val="FootnoteReference"/>
                                  </w:rPr>
                                  <w:delText>1</w:delText>
                                </w:r>
                              </w:del>
                              <w:r>
                                <w:rPr>
                                  <w:rFonts w:ascii="Arial" w:hAnsi="Arial" w:cs="Arial"/>
                                  <w:sz w:val="18"/>
                                  <w:szCs w:val="18"/>
                                </w:rPr>
                                <w:fldChar w:fldCharType="end"/>
                              </w:r>
                              <w:r>
                                <w:rPr>
                                  <w:rFonts w:ascii="Arial" w:hAnsi="Arial" w:cs="Arial"/>
                                  <w:sz w:val="18"/>
                                  <w:szCs w:val="18"/>
                                </w:rPr>
                                <w:t>)</w:t>
                              </w:r>
                            </w:p>
                          </w:txbxContent>
                        </wps:txbx>
                        <wps:bodyPr rot="0" vert="horz" wrap="square" lIns="74295" tIns="8890" rIns="74295" bIns="8890" anchor="t" anchorCtr="0" upright="1">
                          <a:noAutofit/>
                        </wps:bodyPr>
                      </wps:wsp>
                      <wps:wsp>
                        <wps:cNvPr id="1041" name="Rectangle 71"/>
                        <wps:cNvSpPr>
                          <a:spLocks noChangeArrowheads="1"/>
                        </wps:cNvSpPr>
                        <wps:spPr bwMode="auto">
                          <a:xfrm>
                            <a:off x="3765234" y="1197886"/>
                            <a:ext cx="1381124"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A8988" w14:textId="77777777" w:rsidR="00DA6107" w:rsidRPr="00A2263E" w:rsidRDefault="00DA6107" w:rsidP="00311A2B">
                              <w:pPr>
                                <w:rPr>
                                  <w:rFonts w:ascii="Arial" w:hAnsi="Arial" w:cs="Arial"/>
                                  <w:lang w:eastAsia="ja-JP"/>
                                </w:rPr>
                              </w:pPr>
                              <w:r>
                                <w:rPr>
                                  <w:rFonts w:ascii="Arial" w:hAnsi="Arial" w:cs="Arial"/>
                                </w:rPr>
                                <w:t>Power allocating</w:t>
                              </w:r>
                              <w:r>
                                <w:rPr>
                                  <w:rFonts w:ascii="Arial" w:hAnsi="Arial" w:cs="Arial" w:hint="eastAsia"/>
                                  <w:lang w:eastAsia="ja-JP"/>
                                </w:rPr>
                                <w:t xml:space="preserve"> and </w:t>
                              </w:r>
                              <w:r>
                                <w:rPr>
                                  <w:rFonts w:ascii="Arial" w:hAnsi="Arial" w:cs="Arial"/>
                                  <w:lang w:eastAsia="ja-JP"/>
                                </w:rPr>
                                <w:t>scaling</w:t>
                              </w:r>
                              <w:r>
                                <w:rPr>
                                  <w:rFonts w:ascii="Arial" w:hAnsi="Arial" w:cs="Arial" w:hint="eastAsia"/>
                                  <w:lang w:eastAsia="ja-JP"/>
                                </w:rPr>
                                <w:t xml:space="preserve"> frequency</w:t>
                              </w:r>
                            </w:p>
                          </w:txbxContent>
                        </wps:txbx>
                        <wps:bodyPr rot="0" vert="horz" wrap="square" lIns="74295" tIns="8890" rIns="74295" bIns="8890" anchor="t" anchorCtr="0" upright="1">
                          <a:noAutofit/>
                        </wps:bodyPr>
                      </wps:wsp>
                      <wps:wsp>
                        <wps:cNvPr id="1044" name="Rectangle 71"/>
                        <wps:cNvSpPr>
                          <a:spLocks noChangeArrowheads="1"/>
                        </wps:cNvSpPr>
                        <wps:spPr bwMode="auto">
                          <a:xfrm>
                            <a:off x="2579510" y="2811750"/>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946B2" w14:textId="77777777" w:rsidR="00DA6107" w:rsidRPr="00A2263E" w:rsidRDefault="00DA6107" w:rsidP="00311A2B">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1045" name="Rectangle 71"/>
                        <wps:cNvSpPr>
                          <a:spLocks noChangeArrowheads="1"/>
                        </wps:cNvSpPr>
                        <wps:spPr bwMode="auto">
                          <a:xfrm>
                            <a:off x="4712970" y="2339181"/>
                            <a:ext cx="1282840" cy="346869"/>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86E6B" w14:textId="77777777" w:rsidR="00DA6107" w:rsidRPr="00A2263E" w:rsidRDefault="00DA6107" w:rsidP="00311A2B">
                              <w:pPr>
                                <w:rPr>
                                  <w:rFonts w:ascii="Arial" w:hAnsi="Arial" w:cs="Arial"/>
                                </w:rPr>
                              </w:pPr>
                              <w:r>
                                <w:rPr>
                                  <w:rFonts w:ascii="Arial" w:hAnsi="Arial" w:cs="Arial"/>
                                </w:rPr>
                                <w:t>Change frequency and voltage</w:t>
                              </w:r>
                            </w:p>
                          </w:txbxContent>
                        </wps:txbx>
                        <wps:bodyPr rot="0" vert="horz" wrap="square" lIns="74295" tIns="8890" rIns="74295" bIns="8890" anchor="t" anchorCtr="0" upright="1">
                          <a:noAutofit/>
                        </wps:bodyPr>
                      </wps:wsp>
                      <wps:wsp>
                        <wps:cNvPr id="1057" name="Rectangle 71"/>
                        <wps:cNvSpPr>
                          <a:spLocks noChangeArrowheads="1"/>
                        </wps:cNvSpPr>
                        <wps:spPr bwMode="auto">
                          <a:xfrm>
                            <a:off x="2212334" y="2941432"/>
                            <a:ext cx="322288" cy="1883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8037" w14:textId="5AE9CD25"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①</w:t>
                              </w:r>
                            </w:p>
                          </w:txbxContent>
                        </wps:txbx>
                        <wps:bodyPr rot="0" vert="horz" wrap="square" lIns="74295" tIns="8890" rIns="74295" bIns="8890" anchor="t" anchorCtr="0" upright="1">
                          <a:noAutofit/>
                        </wps:bodyPr>
                      </wps:wsp>
                      <wps:wsp>
                        <wps:cNvPr id="1058" name="Rectangle 71"/>
                        <wps:cNvSpPr>
                          <a:spLocks noChangeArrowheads="1"/>
                        </wps:cNvSpPr>
                        <wps:spPr bwMode="auto">
                          <a:xfrm>
                            <a:off x="2212334" y="691980"/>
                            <a:ext cx="322288" cy="1883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5DD67" w14:textId="06E2283E"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②</w:t>
                              </w:r>
                            </w:p>
                          </w:txbxContent>
                        </wps:txbx>
                        <wps:bodyPr rot="0" vert="horz" wrap="square" lIns="74295" tIns="8890" rIns="74295" bIns="8890" anchor="t" anchorCtr="0" upright="1">
                          <a:noAutofit/>
                        </wps:bodyPr>
                      </wps:wsp>
                      <wps:wsp>
                        <wps:cNvPr id="1059" name="Rectangle 71"/>
                        <wps:cNvSpPr>
                          <a:spLocks noChangeArrowheads="1"/>
                        </wps:cNvSpPr>
                        <wps:spPr bwMode="auto">
                          <a:xfrm>
                            <a:off x="5042121" y="643254"/>
                            <a:ext cx="322288" cy="1883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30C61" w14:textId="13CA448F"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③</w:t>
                              </w:r>
                            </w:p>
                          </w:txbxContent>
                        </wps:txbx>
                        <wps:bodyPr rot="0" vert="horz" wrap="square" lIns="74295" tIns="8890" rIns="74295" bIns="8890" anchor="t" anchorCtr="0" upright="1">
                          <a:noAutofit/>
                        </wps:bodyPr>
                      </wps:wsp>
                      <wps:wsp>
                        <wps:cNvPr id="1061" name="Rectangle 71"/>
                        <wps:cNvSpPr>
                          <a:spLocks noChangeArrowheads="1"/>
                        </wps:cNvSpPr>
                        <wps:spPr bwMode="auto">
                          <a:xfrm>
                            <a:off x="4454182" y="2315802"/>
                            <a:ext cx="322288" cy="1883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B551B" w14:textId="77777777" w:rsidR="00DA6107" w:rsidRPr="00311A2B" w:rsidRDefault="00DA6107" w:rsidP="00311A2B">
                              <w:pPr>
                                <w:rPr>
                                  <w:rFonts w:ascii="Arial" w:eastAsia="MS Gothic" w:hAnsi="Arial" w:cs="Arial"/>
                                  <w:lang w:eastAsia="ja-JP"/>
                                </w:rPr>
                              </w:pPr>
                              <w:r>
                                <w:rPr>
                                  <w:rFonts w:ascii="Arial" w:eastAsia="MS Gothic" w:hAnsi="Arial" w:cs="Arial" w:hint="eastAsia"/>
                                  <w:lang w:eastAsia="ja-JP"/>
                                </w:rPr>
                                <w:t>④</w:t>
                              </w:r>
                            </w:p>
                          </w:txbxContent>
                        </wps:txbx>
                        <wps:bodyPr rot="0" vert="horz" wrap="square" lIns="74295" tIns="8890" rIns="74295" bIns="8890" anchor="t" anchorCtr="0" upright="1">
                          <a:noAutofit/>
                        </wps:bodyPr>
                      </wps:wsp>
                      <wps:wsp>
                        <wps:cNvPr id="1203" name="AutoShape 70"/>
                        <wps:cNvCnPr>
                          <a:cxnSpLocks noChangeShapeType="1"/>
                          <a:endCxn id="2428" idx="0"/>
                        </wps:cNvCnPr>
                        <wps:spPr bwMode="auto">
                          <a:xfrm>
                            <a:off x="2489590" y="618149"/>
                            <a:ext cx="0" cy="285869"/>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396" name="Rectangle 60"/>
                        <wps:cNvSpPr>
                          <a:spLocks noChangeArrowheads="1"/>
                        </wps:cNvSpPr>
                        <wps:spPr bwMode="auto">
                          <a:xfrm>
                            <a:off x="4293870" y="904239"/>
                            <a:ext cx="1333500" cy="260985"/>
                          </a:xfrm>
                          <a:prstGeom prst="rect">
                            <a:avLst/>
                          </a:prstGeom>
                          <a:solidFill>
                            <a:schemeClr val="bg1"/>
                          </a:solidFill>
                          <a:ln w="9525">
                            <a:solidFill>
                              <a:srgbClr val="000000"/>
                            </a:solidFill>
                            <a:miter lim="800000"/>
                            <a:headEnd/>
                            <a:tailEnd/>
                          </a:ln>
                        </wps:spPr>
                        <wps:txbx>
                          <w:txbxContent>
                            <w:p w14:paraId="41DBC52B"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wps:txbx>
                        <wps:bodyPr rot="0" vert="horz" wrap="square" lIns="74295" tIns="36000" rIns="74295" bIns="8890" anchor="t" anchorCtr="0" upright="1">
                          <a:noAutofit/>
                        </wps:bodyPr>
                      </wps:wsp>
                      <wps:wsp>
                        <wps:cNvPr id="872" name="Rectangle 872"/>
                        <wps:cNvSpPr>
                          <a:spLocks noChangeArrowheads="1"/>
                        </wps:cNvSpPr>
                        <wps:spPr bwMode="auto">
                          <a:xfrm>
                            <a:off x="5273675" y="3243755"/>
                            <a:ext cx="701675" cy="447700"/>
                          </a:xfrm>
                          <a:prstGeom prst="rect">
                            <a:avLst/>
                          </a:prstGeom>
                          <a:noFill/>
                          <a:ln w="9525">
                            <a:solidFill>
                              <a:srgbClr val="000000"/>
                            </a:solidFill>
                            <a:miter lim="800000"/>
                            <a:headEnd/>
                            <a:tailEnd/>
                          </a:ln>
                        </wps:spPr>
                        <wps:txbx>
                          <w:txbxContent>
                            <w:p w14:paraId="3C25305D" w14:textId="77428D1E" w:rsidR="00DA6107" w:rsidRDefault="00DA6107" w:rsidP="00F71098">
                              <w:pPr>
                                <w:jc w:val="center"/>
                                <w:rPr>
                                  <w:lang w:eastAsia="ja-JP"/>
                                </w:rPr>
                              </w:pPr>
                              <w:r>
                                <w:rPr>
                                  <w:rFonts w:ascii="Arial" w:hAnsi="Arial" w:cs="Arial"/>
                                  <w:lang w:eastAsia="ja-JP"/>
                                </w:rPr>
                                <w:t>PMIC</w:t>
                              </w:r>
                            </w:p>
                          </w:txbxContent>
                        </wps:txbx>
                        <wps:bodyPr rot="0" vert="horz" wrap="square" lIns="74295" tIns="72000" rIns="74295" bIns="8890" anchor="ctr" anchorCtr="0" upright="1">
                          <a:noAutofit/>
                        </wps:bodyPr>
                      </wps:wsp>
                      <wps:wsp>
                        <wps:cNvPr id="873" name="Rectangle 873"/>
                        <wps:cNvSpPr>
                          <a:spLocks noChangeArrowheads="1"/>
                        </wps:cNvSpPr>
                        <wps:spPr bwMode="auto">
                          <a:xfrm>
                            <a:off x="3325211" y="3218355"/>
                            <a:ext cx="815975" cy="282575"/>
                          </a:xfrm>
                          <a:prstGeom prst="rect">
                            <a:avLst/>
                          </a:prstGeom>
                          <a:noFill/>
                          <a:ln w="9525">
                            <a:solidFill>
                              <a:srgbClr val="000000"/>
                            </a:solidFill>
                            <a:miter lim="800000"/>
                            <a:headEnd/>
                            <a:tailEnd/>
                          </a:ln>
                        </wps:spPr>
                        <wps:txbx>
                          <w:txbxContent>
                            <w:p w14:paraId="69DFF1BC" w14:textId="77777777" w:rsidR="00DA6107" w:rsidRDefault="00DA6107" w:rsidP="00F71098">
                              <w:pPr>
                                <w:jc w:val="center"/>
                              </w:pPr>
                              <w:r>
                                <w:rPr>
                                  <w:rFonts w:ascii="Arial" w:hAnsi="Arial" w:cs="Arial"/>
                                </w:rPr>
                                <w:t>SYSC</w:t>
                              </w:r>
                            </w:p>
                          </w:txbxContent>
                        </wps:txbx>
                        <wps:bodyPr rot="0" vert="horz" wrap="square" lIns="74295" tIns="72000" rIns="74295" bIns="8890" anchor="ctr" anchorCtr="0" upright="1">
                          <a:noAutofit/>
                        </wps:bodyPr>
                      </wps:wsp>
                      <wps:wsp>
                        <wps:cNvPr id="37" name="Elbow Connector 37"/>
                        <wps:cNvCnPr>
                          <a:endCxn id="872" idx="0"/>
                        </wps:cNvCnPr>
                        <wps:spPr>
                          <a:xfrm>
                            <a:off x="4708490" y="2692400"/>
                            <a:ext cx="916023" cy="551355"/>
                          </a:xfrm>
                          <a:prstGeom prst="bentConnector2">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08" name="Rectangle 908"/>
                        <wps:cNvSpPr>
                          <a:spLocks noChangeArrowheads="1"/>
                        </wps:cNvSpPr>
                        <wps:spPr bwMode="auto">
                          <a:xfrm>
                            <a:off x="3271218" y="1779710"/>
                            <a:ext cx="982345" cy="515620"/>
                          </a:xfrm>
                          <a:prstGeom prst="rect">
                            <a:avLst/>
                          </a:prstGeom>
                          <a:noFill/>
                          <a:ln w="9525">
                            <a:solidFill>
                              <a:srgbClr val="000000"/>
                            </a:solidFill>
                            <a:miter lim="800000"/>
                            <a:headEnd/>
                            <a:tailEnd/>
                          </a:ln>
                        </wps:spPr>
                        <wps:txbx>
                          <w:txbxContent>
                            <w:p w14:paraId="5ABA3108" w14:textId="77777777" w:rsidR="00DA6107" w:rsidRDefault="00DA6107" w:rsidP="00F8491C">
                              <w:pPr>
                                <w:pStyle w:val="NormalWeb"/>
                                <w:spacing w:after="80"/>
                              </w:pPr>
                              <w:r>
                                <w:rPr>
                                  <w:rFonts w:ascii="Arial" w:hAnsi="Arial" w:cs="Arial"/>
                                  <w:sz w:val="20"/>
                                  <w:szCs w:val="20"/>
                                </w:rPr>
                                <w:t>CPU Hotplug Framework</w:t>
                              </w:r>
                            </w:p>
                          </w:txbxContent>
                        </wps:txbx>
                        <wps:bodyPr rot="0" vert="horz" wrap="square" lIns="74295" tIns="36000" rIns="74295" bIns="8890" anchor="t" anchorCtr="0" upright="1">
                          <a:noAutofit/>
                        </wps:bodyPr>
                      </wps:wsp>
                    </wpc:wpc>
                  </a:graphicData>
                </a:graphic>
              </wp:inline>
            </w:drawing>
          </mc:Choice>
          <mc:Fallback>
            <w:pict>
              <v:group w14:anchorId="1885793F" id="_x0000_s1606" editas="canvas" style="width:479.25pt;height:307.5pt;mso-position-horizontal-relative:char;mso-position-vertical-relative:line" coordsize="60864,3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">
                <v:shape id="_x0000_s1607" type="#_x0000_t75" style="position:absolute;width:60864;height:39052;visibility:visible;mso-wrap-style:square">
                  <v:fill o:detectmouseclick="t"/>
                  <v:path o:connecttype="none"/>
                </v:shape>
                <v:rect id="Rectangle 756" o:spid="_x0000_s1608" style="position:absolute;left:1800;top:27668;width:49707;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" filled="f">
                  <v:textbox inset="5.85pt,1mm,5.85pt,.7pt">
                    <w:txbxContent>
                      <w:p w14:paraId="4993E197" w14:textId="77777777" w:rsidR="00DA6107" w:rsidRDefault="00DA6107" w:rsidP="002D3E28">
                        <w:pPr>
                          <w:pStyle w:val="NormalWeb"/>
                          <w:spacing w:after="80"/>
                        </w:pPr>
                        <w:r>
                          <w:rPr>
                            <w:rFonts w:ascii="Arial" w:hAnsi="Arial" w:cs="Arial"/>
                            <w:sz w:val="20"/>
                            <w:szCs w:val="20"/>
                          </w:rPr>
                          <w:t>SoC</w:t>
                        </w:r>
                      </w:p>
                      <w:p w14:paraId="49422C01" w14:textId="77777777" w:rsidR="00DA6107" w:rsidRDefault="00DA6107" w:rsidP="002D3E28">
                        <w:pPr>
                          <w:pStyle w:val="NormalWeb"/>
                          <w:spacing w:after="80"/>
                        </w:pPr>
                        <w:r>
                          <w:rPr>
                            <w:rFonts w:ascii="Arial" w:hAnsi="Arial" w:cs="Arial"/>
                            <w:b/>
                            <w:bCs/>
                            <w:sz w:val="20"/>
                            <w:szCs w:val="20"/>
                          </w:rPr>
                          <w:t> </w:t>
                        </w:r>
                      </w:p>
                    </w:txbxContent>
                  </v:textbox>
                </v:rect>
                <v:rect id="Rectangle 60" o:spid="_x0000_s1609" style="position:absolute;left:18002;top:1212;width:40176;height:1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" filled="f">
                  <v:textbox inset="5.85pt,1mm,5.85pt,.7pt">
                    <w:txbxContent>
                      <w:p w14:paraId="52951B92"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v:textbox>
                </v:rect>
                <v:shape id="AutoShape 65" o:spid="_x0000_s1610" type="#_x0000_t32" style="position:absolute;top:25225;width:58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"/>
                <v:rect id="Rectangle 71" o:spid="_x0000_s1611" style="position:absolute;top:25509;width:750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" filled="f" fillcolor="#cff" stroked="f">
                  <v:fill rotate="t" angle="45" focus="100%" type="gradient"/>
                  <v:textbox inset="5.85pt,.7pt,5.85pt,.7pt">
                    <w:txbxContent>
                      <w:p w14:paraId="31F5D10E" w14:textId="77777777" w:rsidR="00DA6107" w:rsidRPr="00A2263E" w:rsidRDefault="00DA6107" w:rsidP="00311A2B">
                        <w:pPr>
                          <w:rPr>
                            <w:rFonts w:ascii="Arial" w:hAnsi="Arial" w:cs="Arial"/>
                          </w:rPr>
                        </w:pPr>
                        <w:r w:rsidRPr="00A2263E">
                          <w:rPr>
                            <w:rFonts w:ascii="Arial" w:hAnsi="Arial" w:cs="Arial"/>
                          </w:rPr>
                          <w:t>H</w:t>
                        </w:r>
                        <w:r>
                          <w:rPr>
                            <w:rFonts w:ascii="Arial" w:hAnsi="Arial" w:cs="Arial"/>
                            <w:lang w:eastAsia="ja-JP"/>
                          </w:rPr>
                          <w:t>ardware</w:t>
                        </w:r>
                      </w:p>
                    </w:txbxContent>
                  </v:textbox>
                </v:rect>
                <v:rect id="Rectangle 75" o:spid="_x0000_s1612" style="position:absolute;left:17004;top:2017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" filled="f" stroked="f">
                  <v:textbox inset="5.85pt,.7pt,5.85pt,.7pt"/>
                </v:rect>
                <v:rect id="Rectangle 76" o:spid="_x0000_s1613" style="position:absolute;left:28269;top:20175;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" filled="f" stroked="f">
                  <v:textbox inset="5.85pt,.7pt,5.85pt,.7pt"/>
                </v:rect>
                <v:rect id="Rectangle 60" o:spid="_x0000_s1614" style="position:absolute;left:43399;top:16002;width:14779;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" filled="f">
                  <v:textbox inset="5.85pt,1mm,5.85pt,.7pt">
                    <w:txbxContent>
                      <w:p w14:paraId="4990D306"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v:textbox>
                </v:rect>
                <v:rect id="Rectangle 61" o:spid="_x0000_s1615" style="position:absolute;left:44098;top:18611;width:13335;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" filled="f">
                  <v:textbox inset="0,1mm,0,0">
                    <w:txbxContent>
                      <w:p w14:paraId="13DB2A12" w14:textId="77777777" w:rsidR="00DA6107" w:rsidRPr="00A2263E" w:rsidRDefault="00DA6107" w:rsidP="00311A2B">
                        <w:pPr>
                          <w:jc w:val="center"/>
                          <w:rPr>
                            <w:rFonts w:ascii="Arial" w:hAnsi="Arial" w:cs="Arial"/>
                          </w:rPr>
                        </w:pPr>
                        <w:r>
                          <w:rPr>
                            <w:rFonts w:ascii="Arial" w:hAnsi="Arial" w:cs="Arial"/>
                          </w:rPr>
                          <w:t>CPU Freq Driver</w:t>
                        </w:r>
                      </w:p>
                    </w:txbxContent>
                  </v:textbox>
                </v:rect>
                <v:rect id="Rectangle 60" o:spid="_x0000_s1616" style="position:absolute;left:19220;top:3822;width:3705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" filled="f">
                  <v:textbox inset="5.85pt,1mm,5.85pt,.7pt">
                    <w:txbxContent>
                      <w:p w14:paraId="75694168"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v:textbox>
                </v:rect>
                <v:rect id="Rectangle 61" o:spid="_x0000_s1617" style="position:absolute;left:2295;top:9037;width:13335;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" filled="f">
                  <v:textbox inset="0,1mm,0,0">
                    <w:txbxContent>
                      <w:p w14:paraId="12238F9C" w14:textId="77777777" w:rsidR="00DA6107" w:rsidRPr="00A2263E" w:rsidRDefault="00DA6107" w:rsidP="00311A2B">
                        <w:pPr>
                          <w:jc w:val="center"/>
                          <w:rPr>
                            <w:rFonts w:ascii="Arial" w:hAnsi="Arial" w:cs="Arial"/>
                          </w:rPr>
                        </w:pPr>
                        <w:r>
                          <w:rPr>
                            <w:rFonts w:ascii="Arial" w:hAnsi="Arial" w:cs="Arial"/>
                          </w:rPr>
                          <w:t>Emergency control</w:t>
                        </w:r>
                      </w:p>
                    </w:txbxContent>
                  </v:textbox>
                </v:rect>
                <v:shape id="AutoShape 70" o:spid="_x0000_s1618" type="#_x0000_t32" style="position:absolute;left:24756;top:11650;width:139;height:20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" strokeweight="2pt">
                  <v:stroke startarrow="block"/>
                </v:shape>
                <v:shape id="AutoShape 70" o:spid="_x0000_s1619" type="#_x0000_t32" style="position:absolute;left:50766;top:6319;width:0;height:12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" strokecolor="black [3213]" strokeweight="2pt">
                  <v:stroke startarrow="block"/>
                </v:shape>
                <v:shape id="AutoShape 70" o:spid="_x0000_s1620" type="#_x0000_t32" style="position:absolute;left:47084;top:21221;width:45;height:11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" strokecolor="black [3213]" strokeweight="2pt">
                  <v:stroke startarrow="block"/>
                </v:shape>
                <v:rect id="Rectangle 60" o:spid="_x0000_s1621" style="position:absolute;left:19220;top:9040;width:1135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" fillcolor="white [3212]">
                  <v:textbox inset="5.85pt,1mm,5.85pt,.7pt">
                    <w:txbxContent>
                      <w:p w14:paraId="040E12AD" w14:textId="77777777" w:rsidR="00DA6107" w:rsidRPr="00A2263E" w:rsidRDefault="00DA6107" w:rsidP="00311A2B">
                        <w:pPr>
                          <w:jc w:val="center"/>
                          <w:rPr>
                            <w:rFonts w:ascii="Arial" w:hAnsi="Arial" w:cs="Arial"/>
                          </w:rPr>
                        </w:pPr>
                        <w:r>
                          <w:rPr>
                            <w:rFonts w:ascii="Arial" w:hAnsi="Arial" w:cs="Arial"/>
                          </w:rPr>
                          <w:t>Thermal Core</w:t>
                        </w:r>
                      </w:p>
                    </w:txbxContent>
                  </v:textbox>
                </v:rect>
                <v:rect id="Rectangle 67" o:spid="_x0000_s1622" style="position:absolute;left:20816;top:32183;width:788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" filled="f">
                  <v:textbox inset="5.85pt,2mm,5.85pt,.7pt">
                    <w:txbxContent>
                      <w:p w14:paraId="339C4ACF" w14:textId="77777777" w:rsidR="00DA6107" w:rsidRDefault="00DA6107" w:rsidP="00311A2B">
                        <w:pPr>
                          <w:jc w:val="center"/>
                          <w:rPr>
                            <w:rFonts w:ascii="Arial" w:hAnsi="Arial" w:cs="Arial"/>
                          </w:rPr>
                        </w:pPr>
                        <w:r>
                          <w:rPr>
                            <w:rFonts w:ascii="Arial" w:hAnsi="Arial" w:cs="Arial"/>
                          </w:rPr>
                          <w:t>THS1/2/3</w:t>
                        </w:r>
                      </w:p>
                      <w:p w14:paraId="0DEEB8F3" w14:textId="77777777" w:rsidR="00DA6107" w:rsidRDefault="00DA6107" w:rsidP="00311A2B">
                        <w:pPr>
                          <w:jc w:val="center"/>
                          <w:rPr>
                            <w:rFonts w:ascii="Arial" w:hAnsi="Arial" w:cs="Arial"/>
                          </w:rPr>
                        </w:pPr>
                      </w:p>
                      <w:p w14:paraId="1A39FC46" w14:textId="77777777" w:rsidR="00DA6107" w:rsidRPr="00A2263E" w:rsidRDefault="00DA6107" w:rsidP="00311A2B">
                        <w:pPr>
                          <w:jc w:val="center"/>
                          <w:rPr>
                            <w:rFonts w:ascii="Arial" w:hAnsi="Arial" w:cs="Arial"/>
                            <w:lang w:eastAsia="ja-JP"/>
                          </w:rPr>
                        </w:pPr>
                        <w:r>
                          <w:rPr>
                            <w:rFonts w:ascii="Arial" w:hAnsi="Arial" w:cs="Arial" w:hint="eastAsia"/>
                            <w:lang w:eastAsia="ja-JP"/>
                          </w:rPr>
                          <w:t>aa</w:t>
                        </w:r>
                      </w:p>
                    </w:txbxContent>
                  </v:textbox>
                </v:rect>
                <v:rect id="Rectangle 67" o:spid="_x0000_s1623" style="position:absolute;left:43002;top:32317;width:8165;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" filled="f">
                  <v:textbox inset="5.85pt,2mm,5.85pt,.7pt">
                    <w:txbxContent>
                      <w:p w14:paraId="51B2FAE5" w14:textId="77777777" w:rsidR="00DA6107" w:rsidRPr="00A2263E" w:rsidRDefault="00DA6107" w:rsidP="00311A2B">
                        <w:pPr>
                          <w:jc w:val="center"/>
                          <w:rPr>
                            <w:rFonts w:ascii="Arial" w:hAnsi="Arial" w:cs="Arial"/>
                          </w:rPr>
                        </w:pPr>
                        <w:r>
                          <w:rPr>
                            <w:rFonts w:ascii="Arial" w:hAnsi="Arial" w:cs="Arial"/>
                          </w:rPr>
                          <w:t>CPG</w:t>
                        </w:r>
                      </w:p>
                    </w:txbxContent>
                  </v:textbox>
                </v:rect>
                <v:rect id="Rectangle 71" o:spid="_x0000_s1624" style="position:absolute;top:23349;width:750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" filled="f" fillcolor="#cff" stroked="f">
                  <v:fill rotate="t" angle="45" focus="100%" type="gradient"/>
                  <v:textbox inset="5.85pt,.7pt,5.85pt,.7pt">
                    <w:txbxContent>
                      <w:p w14:paraId="4CCFC95E" w14:textId="77777777" w:rsidR="00DA6107" w:rsidRPr="00A2263E" w:rsidRDefault="00DA6107" w:rsidP="00311A2B">
                        <w:pPr>
                          <w:rPr>
                            <w:rFonts w:ascii="Arial" w:hAnsi="Arial" w:cs="Arial"/>
                          </w:rPr>
                        </w:pPr>
                        <w:r>
                          <w:rPr>
                            <w:rFonts w:ascii="Arial" w:hAnsi="Arial" w:cs="Arial"/>
                          </w:rPr>
                          <w:t>Software</w:t>
                        </w:r>
                      </w:p>
                    </w:txbxContent>
                  </v:textbox>
                </v:rect>
                <v:rect id="Rectangle 61" o:spid="_x0000_s1625" style="position:absolute;left:19220;top:18346;width:11350;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" fillcolor="white [3212]">
                  <v:textbox inset="0,1mm,0,0">
                    <w:txbxContent>
                      <w:p w14:paraId="207B2589" w14:textId="77777777" w:rsidR="00DA6107" w:rsidRPr="00A2263E" w:rsidRDefault="00DA6107" w:rsidP="00311A2B">
                        <w:pPr>
                          <w:jc w:val="center"/>
                          <w:rPr>
                            <w:rFonts w:ascii="Arial" w:hAnsi="Arial" w:cs="Arial"/>
                          </w:rPr>
                        </w:pPr>
                        <w:r>
                          <w:rPr>
                            <w:rFonts w:ascii="Arial" w:hAnsi="Arial" w:cs="Arial"/>
                          </w:rPr>
                          <w:t>THS Driver</w:t>
                        </w:r>
                      </w:p>
                    </w:txbxContent>
                  </v:textbox>
                </v:rect>
                <v:rect id="Rectangle 71" o:spid="_x0000_s1626" style="position:absolute;left:25888;top:6114;width:24023;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" filled="f" fillcolor="#cff" stroked="f">
                  <v:fill rotate="t" angle="45" focus="100%" type="gradient"/>
                  <v:textbox inset="5.85pt,.7pt,5.85pt,.7pt">
                    <w:txbxContent>
                      <w:p w14:paraId="6A844336" w14:textId="16DEC087" w:rsidR="00DA6107" w:rsidRPr="00392A4E" w:rsidRDefault="00DA6107" w:rsidP="00311A2B">
                        <w:pPr>
                          <w:rPr>
                            <w:rFonts w:ascii="Arial" w:hAnsi="Arial" w:cs="Arial"/>
                            <w:sz w:val="18"/>
                            <w:szCs w:val="18"/>
                          </w:rPr>
                        </w:pPr>
                        <w:r w:rsidRPr="00636612">
                          <w:rPr>
                            <w:rFonts w:ascii="Arial" w:hAnsi="Arial" w:cs="Arial"/>
                            <w:sz w:val="18"/>
                            <w:szCs w:val="18"/>
                          </w:rPr>
                          <w:t>Current temperature only from THS3 (</w:t>
                        </w:r>
                        <w:r>
                          <w:rPr>
                            <w:rFonts w:ascii="Arial" w:hAnsi="Arial" w:cs="Arial"/>
                            <w:sz w:val="18"/>
                            <w:szCs w:val="18"/>
                          </w:rPr>
                          <w:t xml:space="preserve">on R-Car </w:t>
                        </w:r>
                        <w:r w:rsidRPr="00636612">
                          <w:rPr>
                            <w:rFonts w:ascii="Arial" w:hAnsi="Arial" w:cs="Arial"/>
                            <w:sz w:val="18"/>
                            <w:szCs w:val="18"/>
                          </w:rPr>
                          <w:t>H3/M3/M3N)/</w:t>
                        </w:r>
                        <w:r>
                          <w:rPr>
                            <w:rFonts w:ascii="Arial" w:hAnsi="Arial" w:cs="Arial"/>
                            <w:sz w:val="18"/>
                            <w:szCs w:val="18"/>
                          </w:rPr>
                          <w:t>THS</w:t>
                        </w:r>
                        <w:r w:rsidRPr="00636612">
                          <w:rPr>
                            <w:rFonts w:ascii="Arial" w:hAnsi="Arial" w:cs="Arial"/>
                            <w:sz w:val="18"/>
                            <w:szCs w:val="18"/>
                          </w:rPr>
                          <w:t>1 (</w:t>
                        </w:r>
                        <w:r>
                          <w:rPr>
                            <w:rFonts w:ascii="Arial" w:hAnsi="Arial" w:cs="Arial"/>
                            <w:sz w:val="18"/>
                            <w:szCs w:val="18"/>
                          </w:rPr>
                          <w:t xml:space="preserve">on R-Car </w:t>
                        </w:r>
                        <w:r w:rsidRPr="00636612">
                          <w:rPr>
                            <w:rFonts w:ascii="Arial" w:hAnsi="Arial" w:cs="Arial"/>
                            <w:sz w:val="18"/>
                            <w:szCs w:val="18"/>
                          </w:rPr>
                          <w:t>E3)</w:t>
                        </w: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NOTEREF _Ref507514061 \f \h </w:instrText>
                        </w:r>
                        <w:r>
                          <w:rPr>
                            <w:rFonts w:ascii="Arial" w:hAnsi="Arial" w:cs="Arial"/>
                            <w:sz w:val="18"/>
                            <w:szCs w:val="18"/>
                          </w:rPr>
                        </w:r>
                        <w:r>
                          <w:rPr>
                            <w:rFonts w:ascii="Arial" w:hAnsi="Arial" w:cs="Arial"/>
                            <w:sz w:val="18"/>
                            <w:szCs w:val="18"/>
                          </w:rPr>
                          <w:fldChar w:fldCharType="separate"/>
                        </w:r>
                        <w:ins w:id="83" w:author="Quat Doan Huynh" w:date="2023-12-14T12:29:00Z">
                          <w:r w:rsidR="006E676E" w:rsidRPr="006E676E">
                            <w:rPr>
                              <w:rStyle w:val="FootnoteReference"/>
                              <w:rPrChange w:id="84" w:author="Quat Doan Huynh" w:date="2023-12-14T12:29:00Z">
                                <w:rPr>
                                  <w:rFonts w:ascii="Arial" w:hAnsi="Arial" w:cs="Arial"/>
                                  <w:sz w:val="18"/>
                                  <w:szCs w:val="18"/>
                                </w:rPr>
                              </w:rPrChange>
                            </w:rPr>
                            <w:t>1</w:t>
                          </w:r>
                        </w:ins>
                        <w:del w:id="85" w:author="Quat Doan Huynh" w:date="2023-12-14T12:29:00Z">
                          <w:r w:rsidR="00DF2E58" w:rsidRPr="006E676E" w:rsidDel="006E676E">
                            <w:rPr>
                              <w:rStyle w:val="FootnoteReference"/>
                            </w:rPr>
                            <w:delText>1</w:delText>
                          </w:r>
                        </w:del>
                        <w:r>
                          <w:rPr>
                            <w:rFonts w:ascii="Arial" w:hAnsi="Arial" w:cs="Arial"/>
                            <w:sz w:val="18"/>
                            <w:szCs w:val="18"/>
                          </w:rPr>
                          <w:fldChar w:fldCharType="end"/>
                        </w:r>
                        <w:r>
                          <w:rPr>
                            <w:rFonts w:ascii="Arial" w:hAnsi="Arial" w:cs="Arial"/>
                            <w:sz w:val="18"/>
                            <w:szCs w:val="18"/>
                          </w:rPr>
                          <w:t>)</w:t>
                        </w:r>
                      </w:p>
                    </w:txbxContent>
                  </v:textbox>
                </v:rect>
                <v:rect id="Rectangle 71" o:spid="_x0000_s1627" style="position:absolute;left:37652;top:11978;width:1381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" filled="f" fillcolor="#cff" stroked="f">
                  <v:fill rotate="t" angle="45" focus="100%" type="gradient"/>
                  <v:textbox inset="5.85pt,.7pt,5.85pt,.7pt">
                    <w:txbxContent>
                      <w:p w14:paraId="56BA8988" w14:textId="77777777" w:rsidR="00DA6107" w:rsidRPr="00A2263E" w:rsidRDefault="00DA6107" w:rsidP="00311A2B">
                        <w:pPr>
                          <w:rPr>
                            <w:rFonts w:ascii="Arial" w:hAnsi="Arial" w:cs="Arial"/>
                            <w:lang w:eastAsia="ja-JP"/>
                          </w:rPr>
                        </w:pPr>
                        <w:r>
                          <w:rPr>
                            <w:rFonts w:ascii="Arial" w:hAnsi="Arial" w:cs="Arial"/>
                          </w:rPr>
                          <w:t>Power allocating</w:t>
                        </w:r>
                        <w:r>
                          <w:rPr>
                            <w:rFonts w:ascii="Arial" w:hAnsi="Arial" w:cs="Arial" w:hint="eastAsia"/>
                            <w:lang w:eastAsia="ja-JP"/>
                          </w:rPr>
                          <w:t xml:space="preserve"> and </w:t>
                        </w:r>
                        <w:r>
                          <w:rPr>
                            <w:rFonts w:ascii="Arial" w:hAnsi="Arial" w:cs="Arial"/>
                            <w:lang w:eastAsia="ja-JP"/>
                          </w:rPr>
                          <w:t>scaling</w:t>
                        </w:r>
                        <w:r>
                          <w:rPr>
                            <w:rFonts w:ascii="Arial" w:hAnsi="Arial" w:cs="Arial" w:hint="eastAsia"/>
                            <w:lang w:eastAsia="ja-JP"/>
                          </w:rPr>
                          <w:t xml:space="preserve"> frequency</w:t>
                        </w:r>
                      </w:p>
                    </w:txbxContent>
                  </v:textbox>
                </v:rect>
                <v:rect id="Rectangle 71" o:spid="_x0000_s1628" style="position:absolute;left:25795;top:28117;width:879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" filled="f" fillcolor="#cff" stroked="f">
                  <v:fill rotate="t" angle="45" focus="100%" type="gradient"/>
                  <v:textbox inset="5.85pt,.7pt,5.85pt,.7pt">
                    <w:txbxContent>
                      <w:p w14:paraId="6B2946B2" w14:textId="77777777" w:rsidR="00DA6107" w:rsidRPr="00A2263E" w:rsidRDefault="00DA6107" w:rsidP="00311A2B">
                        <w:pPr>
                          <w:rPr>
                            <w:rFonts w:ascii="Arial" w:hAnsi="Arial" w:cs="Arial"/>
                          </w:rPr>
                        </w:pPr>
                        <w:r>
                          <w:rPr>
                            <w:rFonts w:ascii="Arial" w:hAnsi="Arial" w:cs="Arial"/>
                          </w:rPr>
                          <w:t>Reading temperature</w:t>
                        </w:r>
                      </w:p>
                    </w:txbxContent>
                  </v:textbox>
                </v:rect>
                <v:rect id="Rectangle 71" o:spid="_x0000_s1629" style="position:absolute;left:47129;top:23391;width:1282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" filled="f" fillcolor="#cff" stroked="f">
                  <v:fill rotate="t" angle="45" focus="100%" type="gradient"/>
                  <v:textbox inset="5.85pt,.7pt,5.85pt,.7pt">
                    <w:txbxContent>
                      <w:p w14:paraId="2EE86E6B" w14:textId="77777777" w:rsidR="00DA6107" w:rsidRPr="00A2263E" w:rsidRDefault="00DA6107" w:rsidP="00311A2B">
                        <w:pPr>
                          <w:rPr>
                            <w:rFonts w:ascii="Arial" w:hAnsi="Arial" w:cs="Arial"/>
                          </w:rPr>
                        </w:pPr>
                        <w:r>
                          <w:rPr>
                            <w:rFonts w:ascii="Arial" w:hAnsi="Arial" w:cs="Arial"/>
                          </w:rPr>
                          <w:t>Change frequency and voltage</w:t>
                        </w:r>
                      </w:p>
                    </w:txbxContent>
                  </v:textbox>
                </v:rect>
                <v:rect id="Rectangle 71" o:spid="_x0000_s1630" style="position:absolute;left:22123;top:29414;width:322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" filled="f" fillcolor="#cff" stroked="f">
                  <v:fill rotate="t" angle="45" focus="100%" type="gradient"/>
                  <v:textbox inset="5.85pt,.7pt,5.85pt,.7pt">
                    <w:txbxContent>
                      <w:p w14:paraId="3C798037" w14:textId="5AE9CD25"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①</w:t>
                        </w:r>
                      </w:p>
                    </w:txbxContent>
                  </v:textbox>
                </v:rect>
                <v:rect id="Rectangle 71" o:spid="_x0000_s1631" style="position:absolute;left:22123;top:6919;width:3223;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" filled="f" fillcolor="#cff" stroked="f">
                  <v:fill rotate="t" angle="45" focus="100%" type="gradient"/>
                  <v:textbox inset="5.85pt,.7pt,5.85pt,.7pt">
                    <w:txbxContent>
                      <w:p w14:paraId="4005DD67" w14:textId="06E2283E"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②</w:t>
                        </w:r>
                      </w:p>
                    </w:txbxContent>
                  </v:textbox>
                </v:rect>
                <v:rect id="Rectangle 71" o:spid="_x0000_s1632" style="position:absolute;left:50421;top:6432;width:322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" filled="f" fillcolor="#cff" stroked="f">
                  <v:fill rotate="t" angle="45" focus="100%" type="gradient"/>
                  <v:textbox inset="5.85pt,.7pt,5.85pt,.7pt">
                    <w:txbxContent>
                      <w:p w14:paraId="24A30C61" w14:textId="13CA448F" w:rsidR="00DA6107" w:rsidRPr="009A5D59" w:rsidRDefault="00DA6107" w:rsidP="009A5D59">
                        <w:pPr>
                          <w:rPr>
                            <w:rFonts w:ascii="Arial" w:eastAsia="MS Gothic" w:hAnsi="Arial" w:cs="Arial"/>
                            <w:lang w:eastAsia="ja-JP"/>
                          </w:rPr>
                        </w:pPr>
                        <w:r w:rsidRPr="009A5D59">
                          <w:rPr>
                            <w:rFonts w:ascii="MS Gothic" w:eastAsia="MS Gothic" w:hAnsi="MS Gothic" w:cs="Arial" w:hint="eastAsia"/>
                            <w:lang w:eastAsia="ja-JP"/>
                          </w:rPr>
                          <w:t>③</w:t>
                        </w:r>
                      </w:p>
                    </w:txbxContent>
                  </v:textbox>
                </v:rect>
                <v:rect id="Rectangle 71" o:spid="_x0000_s1633" style="position:absolute;left:44541;top:23158;width:322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" filled="f" fillcolor="#cff" stroked="f">
                  <v:fill rotate="t" angle="45" focus="100%" type="gradient"/>
                  <v:textbox inset="5.85pt,.7pt,5.85pt,.7pt">
                    <w:txbxContent>
                      <w:p w14:paraId="1C7B551B" w14:textId="77777777" w:rsidR="00DA6107" w:rsidRPr="00311A2B" w:rsidRDefault="00DA6107" w:rsidP="00311A2B">
                        <w:pPr>
                          <w:rPr>
                            <w:rFonts w:ascii="Arial" w:eastAsia="MS Gothic" w:hAnsi="Arial" w:cs="Arial"/>
                            <w:lang w:eastAsia="ja-JP"/>
                          </w:rPr>
                        </w:pPr>
                        <w:r>
                          <w:rPr>
                            <w:rFonts w:ascii="Arial" w:eastAsia="MS Gothic" w:hAnsi="Arial" w:cs="Arial" w:hint="eastAsia"/>
                            <w:lang w:eastAsia="ja-JP"/>
                          </w:rPr>
                          <w:t>④</w:t>
                        </w:r>
                      </w:p>
                    </w:txbxContent>
                  </v:textbox>
                </v:rect>
                <v:shape id="AutoShape 70" o:spid="_x0000_s1634" type="#_x0000_t32" style="position:absolute;left:24895;top:6181;width:0;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" strokeweight="2pt">
                  <v:stroke startarrow="block"/>
                </v:shape>
                <v:rect id="Rectangle 60" o:spid="_x0000_s1635" style="position:absolute;left:42938;top:9042;width:133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" fillcolor="white [3212]">
                  <v:textbox inset="5.85pt,1mm,5.85pt,.7pt">
                    <w:txbxContent>
                      <w:p w14:paraId="41DBC52B"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v:textbox>
                </v:rect>
                <v:rect id="Rectangle 872" o:spid="_x0000_s1636" style="position:absolute;left:52736;top:32437;width:701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" filled="f">
                  <v:textbox inset="5.85pt,2mm,5.85pt,.7pt">
                    <w:txbxContent>
                      <w:p w14:paraId="3C25305D" w14:textId="77428D1E" w:rsidR="00DA6107" w:rsidRDefault="00DA6107" w:rsidP="00F71098">
                        <w:pPr>
                          <w:jc w:val="center"/>
                          <w:rPr>
                            <w:lang w:eastAsia="ja-JP"/>
                          </w:rPr>
                        </w:pPr>
                        <w:r>
                          <w:rPr>
                            <w:rFonts w:ascii="Arial" w:hAnsi="Arial" w:cs="Arial"/>
                            <w:lang w:eastAsia="ja-JP"/>
                          </w:rPr>
                          <w:t>PMIC</w:t>
                        </w:r>
                      </w:p>
                    </w:txbxContent>
                  </v:textbox>
                </v:rect>
                <v:rect id="Rectangle 873" o:spid="_x0000_s1637" style="position:absolute;left:33252;top:32183;width:8159;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" filled="f">
                  <v:textbox inset="5.85pt,2mm,5.85pt,.7pt">
                    <w:txbxContent>
                      <w:p w14:paraId="69DFF1BC" w14:textId="77777777" w:rsidR="00DA6107" w:rsidRDefault="00DA6107" w:rsidP="00F71098">
                        <w:pPr>
                          <w:jc w:val="center"/>
                        </w:pPr>
                        <w:r>
                          <w:rPr>
                            <w:rFonts w:ascii="Arial" w:hAnsi="Arial" w:cs="Arial"/>
                          </w:rPr>
                          <w:t>SYSC</w:t>
                        </w:r>
                      </w:p>
                    </w:txbxContent>
                  </v:textbox>
                </v:rect>
                <v:shape id="Elbow Connector 37" o:spid="_x0000_s1638" type="#_x0000_t33" style="position:absolute;left:47084;top:26924;width:9161;height:55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" strokeweight="2pt">
                  <v:stroke endarrow="block" joinstyle="round"/>
                </v:shape>
                <v:rect id="Rectangle 908" o:spid="_x0000_s1639" style="position:absolute;left:32712;top:17797;width:9823;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" filled="f">
                  <v:textbox inset="5.85pt,1mm,5.85pt,.7pt">
                    <w:txbxContent>
                      <w:p w14:paraId="5ABA3108" w14:textId="77777777" w:rsidR="00DA6107" w:rsidRDefault="00DA6107" w:rsidP="00F8491C">
                        <w:pPr>
                          <w:pStyle w:val="NormalWeb"/>
                          <w:spacing w:after="80"/>
                        </w:pPr>
                        <w:r>
                          <w:rPr>
                            <w:rFonts w:ascii="Arial" w:hAnsi="Arial" w:cs="Arial"/>
                            <w:sz w:val="20"/>
                            <w:szCs w:val="20"/>
                          </w:rPr>
                          <w:t>CPU Hotplug Framework</w:t>
                        </w:r>
                      </w:p>
                    </w:txbxContent>
                  </v:textbox>
                </v:rect>
                <w10:anchorlock/>
              </v:group>
            </w:pict>
          </mc:Fallback>
        </mc:AlternateContent>
      </w:r>
    </w:p>
    <w:p w14:paraId="17E0B1FF" w14:textId="2CB6F76B" w:rsidR="00756D48" w:rsidRDefault="00756D48" w:rsidP="00756D48">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15</w:t>
      </w:r>
      <w:r>
        <w:rPr>
          <w:noProof/>
        </w:rPr>
        <w:fldChar w:fldCharType="end"/>
      </w:r>
      <w:r>
        <w:rPr>
          <w:rFonts w:hint="eastAsia"/>
          <w:lang w:eastAsia="ja-JP"/>
        </w:rPr>
        <w:t xml:space="preserve"> </w:t>
      </w:r>
      <w:r>
        <w:rPr>
          <w:lang w:eastAsia="ja-JP"/>
        </w:rPr>
        <w:t xml:space="preserve">Processing flow of </w:t>
      </w:r>
      <w:r>
        <w:rPr>
          <w:rFonts w:hint="eastAsia"/>
          <w:lang w:eastAsia="ja-JP"/>
        </w:rPr>
        <w:t>IPA</w:t>
      </w:r>
    </w:p>
    <w:p w14:paraId="2219353E" w14:textId="77777777" w:rsidR="00311A2B" w:rsidRDefault="00311A2B" w:rsidP="00311A2B">
      <w:pPr>
        <w:rPr>
          <w:lang w:eastAsia="ja-JP"/>
        </w:rPr>
      </w:pPr>
    </w:p>
    <w:p w14:paraId="3C1C53F1" w14:textId="77777777" w:rsidR="00E957E7" w:rsidRDefault="00B87941" w:rsidP="009B006D">
      <w:pPr>
        <w:pStyle w:val="ListParagraph"/>
        <w:numPr>
          <w:ilvl w:val="0"/>
          <w:numId w:val="32"/>
        </w:numPr>
        <w:ind w:leftChars="0"/>
        <w:rPr>
          <w:lang w:eastAsia="ja-JP"/>
        </w:rPr>
      </w:pPr>
      <w:r>
        <w:rPr>
          <w:rFonts w:hint="eastAsia"/>
          <w:lang w:eastAsia="ja-JP"/>
        </w:rPr>
        <w:t xml:space="preserve">THS Driver reads Tj from </w:t>
      </w:r>
      <w:r w:rsidR="00E957E7">
        <w:rPr>
          <w:rFonts w:hint="eastAsia"/>
          <w:lang w:eastAsia="ja-JP"/>
        </w:rPr>
        <w:t>THS1/THS2/</w:t>
      </w:r>
      <w:r w:rsidR="000B7ABD">
        <w:rPr>
          <w:rFonts w:hint="eastAsia"/>
          <w:lang w:eastAsia="ja-JP"/>
        </w:rPr>
        <w:t>THS3</w:t>
      </w:r>
      <w:r w:rsidR="003641A2">
        <w:rPr>
          <w:rFonts w:hint="eastAsia"/>
          <w:lang w:eastAsia="ja-JP"/>
        </w:rPr>
        <w:t>.</w:t>
      </w:r>
      <w:r>
        <w:rPr>
          <w:rFonts w:hint="eastAsia"/>
          <w:lang w:eastAsia="ja-JP"/>
        </w:rPr>
        <w:t xml:space="preserve"> T</w:t>
      </w:r>
      <w:r>
        <w:rPr>
          <w:lang w:eastAsia="ja-JP"/>
        </w:rPr>
        <w:t xml:space="preserve">hen, </w:t>
      </w:r>
      <w:r w:rsidR="005479D4">
        <w:rPr>
          <w:lang w:eastAsia="ja-JP"/>
        </w:rPr>
        <w:t xml:space="preserve">they </w:t>
      </w:r>
      <w:r w:rsidR="00614591">
        <w:rPr>
          <w:lang w:eastAsia="ja-JP"/>
        </w:rPr>
        <w:t>are input to Thermal Core.</w:t>
      </w:r>
    </w:p>
    <w:p w14:paraId="25CD2087" w14:textId="023E99E5" w:rsidR="000B7ABD" w:rsidRDefault="003641A2" w:rsidP="009B006D">
      <w:pPr>
        <w:pStyle w:val="ListParagraph"/>
        <w:numPr>
          <w:ilvl w:val="0"/>
          <w:numId w:val="32"/>
        </w:numPr>
        <w:ind w:leftChars="0"/>
        <w:rPr>
          <w:lang w:eastAsia="ja-JP"/>
        </w:rPr>
      </w:pPr>
      <w:r>
        <w:rPr>
          <w:lang w:eastAsia="ja-JP"/>
        </w:rPr>
        <w:t xml:space="preserve">Tj </w:t>
      </w:r>
      <w:r w:rsidR="006133A8">
        <w:rPr>
          <w:lang w:eastAsia="ja-JP"/>
        </w:rPr>
        <w:t xml:space="preserve">from </w:t>
      </w:r>
      <w:r>
        <w:rPr>
          <w:lang w:eastAsia="ja-JP"/>
        </w:rPr>
        <w:t>THS3</w:t>
      </w:r>
      <w:r w:rsidR="003C2ADC">
        <w:rPr>
          <w:lang w:eastAsia="ja-JP"/>
        </w:rPr>
        <w:t xml:space="preserve"> (on </w:t>
      </w:r>
      <w:r w:rsidR="006F7D38">
        <w:rPr>
          <w:lang w:eastAsia="ja-JP"/>
        </w:rPr>
        <w:t xml:space="preserve">R-Car </w:t>
      </w:r>
      <w:r w:rsidR="003C2ADC">
        <w:rPr>
          <w:lang w:eastAsia="ja-JP"/>
        </w:rPr>
        <w:t xml:space="preserve">H3/M3/M3N) or THS1 (on </w:t>
      </w:r>
      <w:r w:rsidR="006F7D38">
        <w:rPr>
          <w:lang w:eastAsia="ja-JP"/>
        </w:rPr>
        <w:t xml:space="preserve">R-Car </w:t>
      </w:r>
      <w:r w:rsidR="003C2ADC">
        <w:rPr>
          <w:lang w:eastAsia="ja-JP"/>
        </w:rPr>
        <w:t>E3)</w:t>
      </w:r>
      <w:r>
        <w:rPr>
          <w:lang w:eastAsia="ja-JP"/>
        </w:rPr>
        <w:t xml:space="preserve"> </w:t>
      </w:r>
      <w:r w:rsidR="005479D4">
        <w:rPr>
          <w:lang w:eastAsia="ja-JP"/>
        </w:rPr>
        <w:t xml:space="preserve">is sent </w:t>
      </w:r>
      <w:r w:rsidR="00614591">
        <w:rPr>
          <w:lang w:eastAsia="ja-JP"/>
        </w:rPr>
        <w:t>to</w:t>
      </w:r>
      <w:r w:rsidR="005458D3">
        <w:rPr>
          <w:lang w:eastAsia="ja-JP"/>
        </w:rPr>
        <w:t xml:space="preserve"> IPA.</w:t>
      </w:r>
      <w:r w:rsidR="003C2ADC">
        <w:rPr>
          <w:lang w:eastAsia="ja-JP"/>
        </w:rPr>
        <w:t xml:space="preserve"> </w:t>
      </w:r>
      <w:r w:rsidR="00CC226E">
        <w:rPr>
          <w:lang w:eastAsia="ja-JP"/>
        </w:rPr>
        <w:t>(</w:t>
      </w:r>
      <w:r w:rsidR="003C2ADC">
        <w:rPr>
          <w:lang w:eastAsia="ja-JP"/>
        </w:rPr>
        <w:fldChar w:fldCharType="begin"/>
      </w:r>
      <w:r w:rsidR="003C2ADC">
        <w:rPr>
          <w:lang w:eastAsia="ja-JP"/>
        </w:rPr>
        <w:instrText xml:space="preserve"> NOTEREF _Ref507514061 \f \h </w:instrText>
      </w:r>
      <w:r w:rsidR="003C2ADC">
        <w:rPr>
          <w:lang w:eastAsia="ja-JP"/>
        </w:rPr>
      </w:r>
      <w:r w:rsidR="003C2ADC">
        <w:rPr>
          <w:lang w:eastAsia="ja-JP"/>
        </w:rPr>
        <w:fldChar w:fldCharType="separate"/>
      </w:r>
      <w:ins w:id="86" w:author="Quat Doan Huynh" w:date="2023-12-14T12:29:00Z">
        <w:r w:rsidR="006E676E" w:rsidRPr="006E676E">
          <w:rPr>
            <w:rStyle w:val="FootnoteReference"/>
            <w:rPrChange w:id="87" w:author="Quat Doan Huynh" w:date="2023-12-14T12:29:00Z">
              <w:rPr>
                <w:lang w:eastAsia="ja-JP"/>
              </w:rPr>
            </w:rPrChange>
          </w:rPr>
          <w:t>1</w:t>
        </w:r>
      </w:ins>
      <w:del w:id="88" w:author="Quat Doan Huynh" w:date="2023-12-14T12:29:00Z">
        <w:r w:rsidR="00DF2E58" w:rsidRPr="006E676E" w:rsidDel="006E676E">
          <w:rPr>
            <w:rStyle w:val="FootnoteReference"/>
          </w:rPr>
          <w:delText>1</w:delText>
        </w:r>
      </w:del>
      <w:r w:rsidR="003C2ADC">
        <w:rPr>
          <w:lang w:eastAsia="ja-JP"/>
        </w:rPr>
        <w:fldChar w:fldCharType="end"/>
      </w:r>
      <w:r w:rsidR="00CC226E">
        <w:rPr>
          <w:lang w:eastAsia="ja-JP"/>
        </w:rPr>
        <w:t>)</w:t>
      </w:r>
    </w:p>
    <w:p w14:paraId="4965A047" w14:textId="77777777" w:rsidR="00DF1702" w:rsidRDefault="00C91F66" w:rsidP="00614591">
      <w:pPr>
        <w:pStyle w:val="ListParagraph"/>
        <w:numPr>
          <w:ilvl w:val="0"/>
          <w:numId w:val="32"/>
        </w:numPr>
        <w:ind w:leftChars="0"/>
        <w:rPr>
          <w:lang w:eastAsia="ja-JP"/>
        </w:rPr>
      </w:pPr>
      <w:r>
        <w:rPr>
          <w:lang w:eastAsia="ja-JP"/>
        </w:rPr>
        <w:t>If Tj</w:t>
      </w:r>
      <w:r w:rsidR="00173BB2">
        <w:rPr>
          <w:lang w:eastAsia="ja-JP"/>
        </w:rPr>
        <w:t xml:space="preserve"> at step 2</w:t>
      </w:r>
      <w:r>
        <w:rPr>
          <w:lang w:eastAsia="ja-JP"/>
        </w:rPr>
        <w:t xml:space="preserve"> </w:t>
      </w:r>
      <w:r w:rsidR="00B1273E">
        <w:rPr>
          <w:lang w:eastAsia="ja-JP"/>
        </w:rPr>
        <w:t xml:space="preserve">is </w:t>
      </w:r>
      <w:r>
        <w:rPr>
          <w:lang w:eastAsia="ja-JP"/>
        </w:rPr>
        <w:t xml:space="preserve">over </w:t>
      </w:r>
      <w:r w:rsidR="00D75D8B">
        <w:rPr>
          <w:lang w:eastAsia="ja-JP"/>
        </w:rPr>
        <w:t>9</w:t>
      </w:r>
      <w:r w:rsidR="00715E76">
        <w:rPr>
          <w:lang w:eastAsia="ja-JP"/>
        </w:rPr>
        <w:t>0</w:t>
      </w:r>
      <w:r w:rsidR="00680A8A">
        <w:rPr>
          <w:lang w:eastAsia="ja-JP"/>
        </w:rPr>
        <w:t xml:space="preserve"> </w:t>
      </w:r>
      <w:r w:rsidR="00715E76">
        <w:rPr>
          <w:lang w:eastAsia="ja-JP"/>
        </w:rPr>
        <w:t>degree</w:t>
      </w:r>
      <w:r w:rsidR="005D7C42">
        <w:rPr>
          <w:lang w:eastAsia="ja-JP"/>
        </w:rPr>
        <w:t xml:space="preserve"> Celsius</w:t>
      </w:r>
      <w:r w:rsidR="00715E76">
        <w:rPr>
          <w:lang w:eastAsia="ja-JP"/>
        </w:rPr>
        <w:t xml:space="preserve">, </w:t>
      </w:r>
      <w:r w:rsidR="003641A2">
        <w:rPr>
          <w:lang w:eastAsia="ja-JP"/>
        </w:rPr>
        <w:t xml:space="preserve">IPA calculates </w:t>
      </w:r>
      <w:r w:rsidR="00614591">
        <w:rPr>
          <w:lang w:eastAsia="ja-JP"/>
        </w:rPr>
        <w:t xml:space="preserve">power which can be allocated </w:t>
      </w:r>
      <w:r w:rsidR="00257155">
        <w:rPr>
          <w:lang w:eastAsia="ja-JP"/>
        </w:rPr>
        <w:t>based on</w:t>
      </w:r>
      <w:r w:rsidR="000673CF">
        <w:rPr>
          <w:lang w:eastAsia="ja-JP"/>
        </w:rPr>
        <w:t xml:space="preserve"> Tj</w:t>
      </w:r>
      <w:r w:rsidR="009D0D9A">
        <w:rPr>
          <w:lang w:eastAsia="ja-JP"/>
        </w:rPr>
        <w:t>.</w:t>
      </w:r>
      <w:r w:rsidR="009D0D9A">
        <w:rPr>
          <w:rFonts w:hint="eastAsia"/>
          <w:lang w:eastAsia="ja-JP"/>
        </w:rPr>
        <w:t xml:space="preserve"> </w:t>
      </w:r>
      <w:r w:rsidR="00614591">
        <w:rPr>
          <w:rFonts w:hint="eastAsia"/>
          <w:lang w:eastAsia="ja-JP"/>
        </w:rPr>
        <w:t>T</w:t>
      </w:r>
      <w:r w:rsidR="00614591">
        <w:rPr>
          <w:lang w:eastAsia="ja-JP"/>
        </w:rPr>
        <w:t xml:space="preserve">hen, IPA scales </w:t>
      </w:r>
      <w:r w:rsidR="00614591" w:rsidRPr="00614591">
        <w:rPr>
          <w:lang w:eastAsia="ja-JP"/>
        </w:rPr>
        <w:t>available frequency</w:t>
      </w:r>
      <w:r w:rsidR="00614591">
        <w:rPr>
          <w:lang w:eastAsia="ja-JP"/>
        </w:rPr>
        <w:t xml:space="preserve"> of CPU.</w:t>
      </w:r>
    </w:p>
    <w:p w14:paraId="5AC29756" w14:textId="77777777" w:rsidR="00E957E7" w:rsidRPr="009D0D9A" w:rsidRDefault="00715E76" w:rsidP="009D0D9A">
      <w:pPr>
        <w:pStyle w:val="ListParagraph"/>
        <w:numPr>
          <w:ilvl w:val="0"/>
          <w:numId w:val="32"/>
        </w:numPr>
        <w:ind w:leftChars="0"/>
        <w:rPr>
          <w:lang w:eastAsia="ja-JP"/>
        </w:rPr>
      </w:pPr>
      <w:r w:rsidRPr="00715E76">
        <w:rPr>
          <w:lang w:eastAsia="ja-JP"/>
        </w:rPr>
        <w:t>CPU Freq Driver sets the available frequency which</w:t>
      </w:r>
      <w:r w:rsidR="007A19E3">
        <w:rPr>
          <w:lang w:eastAsia="ja-JP"/>
        </w:rPr>
        <w:t xml:space="preserve"> is</w:t>
      </w:r>
      <w:r w:rsidRPr="00715E76">
        <w:rPr>
          <w:lang w:eastAsia="ja-JP"/>
        </w:rPr>
        <w:t xml:space="preserve"> calculated from IPA.</w:t>
      </w:r>
    </w:p>
    <w:p w14:paraId="7634AC62" w14:textId="77777777" w:rsidR="00E957E7" w:rsidRDefault="00E957E7" w:rsidP="00E957E7">
      <w:pPr>
        <w:pStyle w:val="ListParagraph"/>
        <w:ind w:leftChars="0" w:left="360"/>
        <w:rPr>
          <w:lang w:eastAsia="ja-JP"/>
        </w:rPr>
      </w:pPr>
    </w:p>
    <w:p w14:paraId="5DC62C40" w14:textId="77777777" w:rsidR="000673CF" w:rsidRDefault="000673CF">
      <w:pPr>
        <w:overflowPunct/>
        <w:autoSpaceDE/>
        <w:autoSpaceDN/>
        <w:adjustRightInd/>
        <w:textAlignment w:val="auto"/>
        <w:rPr>
          <w:rFonts w:ascii="Arial" w:hAnsi="Arial"/>
          <w:b/>
          <w:lang w:eastAsia="ja-JP"/>
        </w:rPr>
      </w:pPr>
      <w:r>
        <w:rPr>
          <w:lang w:eastAsia="ja-JP"/>
        </w:rPr>
        <w:br w:type="page"/>
      </w:r>
    </w:p>
    <w:p w14:paraId="169C8ECF" w14:textId="77777777" w:rsidR="009B50F5" w:rsidRDefault="002A3C24" w:rsidP="005442D8">
      <w:pPr>
        <w:pStyle w:val="Heading3"/>
        <w:rPr>
          <w:lang w:eastAsia="ja-JP"/>
        </w:rPr>
      </w:pPr>
      <w:r>
        <w:rPr>
          <w:rFonts w:hint="eastAsia"/>
          <w:lang w:eastAsia="ja-JP"/>
        </w:rPr>
        <w:lastRenderedPageBreak/>
        <w:t>EMS</w:t>
      </w:r>
    </w:p>
    <w:p w14:paraId="0F1F62D5" w14:textId="36A28763" w:rsidR="009B50F5" w:rsidRDefault="00D80ED0" w:rsidP="00D80ED0">
      <w:pPr>
        <w:rPr>
          <w:lang w:eastAsia="ja-JP"/>
        </w:rPr>
      </w:pPr>
      <w:r>
        <w:rPr>
          <w:lang w:eastAsia="ja-JP"/>
        </w:rPr>
        <w:t>EMS</w:t>
      </w:r>
      <w:r w:rsidRPr="00886774">
        <w:rPr>
          <w:lang w:eastAsia="ja-JP"/>
        </w:rPr>
        <w:t xml:space="preserve"> is </w:t>
      </w:r>
      <w:r w:rsidR="005047E0">
        <w:rPr>
          <w:lang w:eastAsia="ja-JP"/>
        </w:rPr>
        <w:t xml:space="preserve">a </w:t>
      </w:r>
      <w:r w:rsidRPr="00886774">
        <w:rPr>
          <w:lang w:eastAsia="ja-JP"/>
        </w:rPr>
        <w:t>function to tu</w:t>
      </w:r>
      <w:r>
        <w:rPr>
          <w:lang w:eastAsia="ja-JP"/>
        </w:rPr>
        <w:t xml:space="preserve">rn off core for CPU based on temperature(Tj) which </w:t>
      </w:r>
      <w:r w:rsidR="005047E0">
        <w:rPr>
          <w:lang w:eastAsia="ja-JP"/>
        </w:rPr>
        <w:t>is read</w:t>
      </w:r>
      <w:r>
        <w:rPr>
          <w:lang w:eastAsia="ja-JP"/>
        </w:rPr>
        <w:t xml:space="preserve"> </w:t>
      </w:r>
      <w:r w:rsidR="005C527D">
        <w:rPr>
          <w:lang w:eastAsia="ja-JP"/>
        </w:rPr>
        <w:t xml:space="preserve">from </w:t>
      </w:r>
      <w:r>
        <w:rPr>
          <w:lang w:eastAsia="ja-JP"/>
        </w:rPr>
        <w:t>THS(THS1/2/3)</w:t>
      </w:r>
      <w:r w:rsidR="005A4F6C">
        <w:rPr>
          <w:lang w:eastAsia="ja-JP"/>
        </w:rPr>
        <w:t xml:space="preserve"> (</w:t>
      </w:r>
      <w:r w:rsidR="008B5F74">
        <w:rPr>
          <w:lang w:eastAsia="ja-JP"/>
        </w:rPr>
        <w:fldChar w:fldCharType="begin"/>
      </w:r>
      <w:r w:rsidR="008B5F74">
        <w:rPr>
          <w:lang w:eastAsia="ja-JP"/>
        </w:rPr>
        <w:instrText xml:space="preserve"> NOTEREF _Ref507514061 \f \h </w:instrText>
      </w:r>
      <w:r w:rsidR="008B5F74">
        <w:rPr>
          <w:lang w:eastAsia="ja-JP"/>
        </w:rPr>
      </w:r>
      <w:r w:rsidR="008B5F74">
        <w:rPr>
          <w:lang w:eastAsia="ja-JP"/>
        </w:rPr>
        <w:fldChar w:fldCharType="separate"/>
      </w:r>
      <w:ins w:id="89" w:author="Quat Doan Huynh" w:date="2023-12-14T12:29:00Z">
        <w:r w:rsidR="006E676E" w:rsidRPr="006E676E">
          <w:rPr>
            <w:rStyle w:val="FootnoteReference"/>
            <w:rPrChange w:id="90" w:author="Quat Doan Huynh" w:date="2023-12-14T12:29:00Z">
              <w:rPr>
                <w:lang w:eastAsia="ja-JP"/>
              </w:rPr>
            </w:rPrChange>
          </w:rPr>
          <w:t>1</w:t>
        </w:r>
      </w:ins>
      <w:del w:id="91" w:author="Quat Doan Huynh" w:date="2023-12-14T12:29:00Z">
        <w:r w:rsidR="00DF2E58" w:rsidRPr="006E676E" w:rsidDel="006E676E">
          <w:rPr>
            <w:rStyle w:val="FootnoteReference"/>
          </w:rPr>
          <w:delText>1</w:delText>
        </w:r>
      </w:del>
      <w:r w:rsidR="008B5F74">
        <w:rPr>
          <w:lang w:eastAsia="ja-JP"/>
        </w:rPr>
        <w:fldChar w:fldCharType="end"/>
      </w:r>
      <w:r w:rsidR="005A4F6C">
        <w:rPr>
          <w:lang w:eastAsia="ja-JP"/>
        </w:rPr>
        <w:t>)</w:t>
      </w:r>
      <w:r>
        <w:rPr>
          <w:rFonts w:hint="eastAsia"/>
          <w:lang w:eastAsia="ja-JP"/>
        </w:rPr>
        <w:t>.</w:t>
      </w:r>
      <w:r w:rsidR="009D0D9A">
        <w:rPr>
          <w:lang w:eastAsia="ja-JP"/>
        </w:rPr>
        <w:t xml:space="preserve"> </w:t>
      </w:r>
    </w:p>
    <w:p w14:paraId="421F51BB" w14:textId="77777777" w:rsidR="009B50F5" w:rsidRDefault="007867F5" w:rsidP="009B50F5">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pPr>
      <w:r>
        <w:rPr>
          <w:noProof/>
        </w:rPr>
        <mc:AlternateContent>
          <mc:Choice Requires="wps">
            <w:drawing>
              <wp:anchor distT="0" distB="0" distL="114300" distR="114300" simplePos="0" relativeHeight="251635712" behindDoc="0" locked="0" layoutInCell="1" allowOverlap="1" wp14:anchorId="514DAC0A" wp14:editId="2BCDCC08">
                <wp:simplePos x="0" y="0"/>
                <wp:positionH relativeFrom="column">
                  <wp:posOffset>4899965</wp:posOffset>
                </wp:positionH>
                <wp:positionV relativeFrom="paragraph">
                  <wp:posOffset>2914650</wp:posOffset>
                </wp:positionV>
                <wp:extent cx="915670" cy="551180"/>
                <wp:effectExtent l="0" t="0" r="74930" b="58420"/>
                <wp:wrapNone/>
                <wp:docPr id="42" name="Elbow Connector 42"/>
                <wp:cNvGraphicFramePr/>
                <a:graphic xmlns:a="http://schemas.openxmlformats.org/drawingml/2006/main">
                  <a:graphicData uri="http://schemas.microsoft.com/office/word/2010/wordprocessingShape">
                    <wps:wsp>
                      <wps:cNvCnPr/>
                      <wps:spPr>
                        <a:xfrm>
                          <a:off x="0" y="0"/>
                          <a:ext cx="915670" cy="551180"/>
                        </a:xfrm>
                        <a:prstGeom prst="bentConnector2">
                          <a:avLst/>
                        </a:prstGeom>
                        <a:noFill/>
                        <a:ln w="254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97A547B" id="Elbow Connector 42" o:spid="_x0000_s1026" type="#_x0000_t33" style="position:absolute;margin-left:385.8pt;margin-top:229.5pt;width:72.1pt;height:43.4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" strokeweight="2pt">
                <v:stroke endarrow="block" joinstyle="round"/>
              </v:shape>
            </w:pict>
          </mc:Fallback>
        </mc:AlternateContent>
      </w:r>
      <w:r w:rsidR="009B50F5">
        <w:rPr>
          <w:noProof/>
        </w:rPr>
        <mc:AlternateContent>
          <mc:Choice Requires="wpc">
            <w:drawing>
              <wp:inline distT="0" distB="0" distL="0" distR="0" wp14:anchorId="111924ED" wp14:editId="0CAA5FA8">
                <wp:extent cx="6086475" cy="3750945"/>
                <wp:effectExtent l="0" t="0" r="9525" b="0"/>
                <wp:docPr id="3642"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87" name="AutoShape 65"/>
                        <wps:cNvCnPr>
                          <a:cxnSpLocks noChangeShapeType="1"/>
                        </wps:cNvCnPr>
                        <wps:spPr bwMode="auto">
                          <a:xfrm>
                            <a:off x="87780" y="2542223"/>
                            <a:ext cx="586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9" name="Rectangle 71"/>
                        <wps:cNvSpPr>
                          <a:spLocks noChangeArrowheads="1"/>
                        </wps:cNvSpPr>
                        <wps:spPr bwMode="auto">
                          <a:xfrm>
                            <a:off x="87780" y="2570616"/>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62AB1" w14:textId="77777777" w:rsidR="00DA6107" w:rsidRPr="00A2263E" w:rsidRDefault="00DA6107" w:rsidP="009B50F5">
                              <w:pPr>
                                <w:rPr>
                                  <w:rFonts w:ascii="Arial" w:hAnsi="Arial" w:cs="Arial"/>
                                </w:rPr>
                              </w:pPr>
                              <w:r w:rsidRPr="00A2263E">
                                <w:rPr>
                                  <w:rFonts w:ascii="Arial" w:hAnsi="Arial" w:cs="Arial"/>
                                </w:rPr>
                                <w:t>H</w:t>
                              </w:r>
                              <w:r>
                                <w:rPr>
                                  <w:rFonts w:ascii="Arial" w:hAnsi="Arial" w:cs="Arial"/>
                                  <w:lang w:eastAsia="ja-JP"/>
                                </w:rPr>
                                <w:t>ardware</w:t>
                              </w:r>
                            </w:p>
                          </w:txbxContent>
                        </wps:txbx>
                        <wps:bodyPr rot="0" vert="horz" wrap="square" lIns="74295" tIns="8890" rIns="74295" bIns="8890" anchor="t" anchorCtr="0" upright="1">
                          <a:noAutofit/>
                        </wps:bodyPr>
                      </wps:wsp>
                      <wps:wsp>
                        <wps:cNvPr id="3590" name="Rectangle 75"/>
                        <wps:cNvSpPr>
                          <a:spLocks noChangeArrowheads="1"/>
                        </wps:cNvSpPr>
                        <wps:spPr bwMode="auto">
                          <a:xfrm>
                            <a:off x="1788239" y="20372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591" name="Rectangle 76"/>
                        <wps:cNvSpPr>
                          <a:spLocks noChangeArrowheads="1"/>
                        </wps:cNvSpPr>
                        <wps:spPr bwMode="auto">
                          <a:xfrm>
                            <a:off x="2914750" y="20372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592" name="Rectangle 60"/>
                        <wps:cNvSpPr>
                          <a:spLocks noChangeArrowheads="1"/>
                        </wps:cNvSpPr>
                        <wps:spPr bwMode="auto">
                          <a:xfrm>
                            <a:off x="4421874" y="1619885"/>
                            <a:ext cx="1483776" cy="695960"/>
                          </a:xfrm>
                          <a:prstGeom prst="rect">
                            <a:avLst/>
                          </a:prstGeom>
                          <a:noFill/>
                          <a:ln w="9525">
                            <a:solidFill>
                              <a:srgbClr val="000000"/>
                            </a:solidFill>
                            <a:miter lim="800000"/>
                            <a:headEnd/>
                            <a:tailEnd/>
                          </a:ln>
                        </wps:spPr>
                        <wps:txbx>
                          <w:txbxContent>
                            <w:p w14:paraId="09092775"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wps:txbx>
                        <wps:bodyPr rot="0" vert="horz" wrap="square" lIns="74295" tIns="36000" rIns="74295" bIns="8890" anchor="t" anchorCtr="0" upright="1">
                          <a:noAutofit/>
                        </wps:bodyPr>
                      </wps:wsp>
                      <wps:wsp>
                        <wps:cNvPr id="3593" name="Rectangle 61"/>
                        <wps:cNvSpPr>
                          <a:spLocks noChangeArrowheads="1"/>
                        </wps:cNvSpPr>
                        <wps:spPr bwMode="auto">
                          <a:xfrm>
                            <a:off x="4633414" y="1880869"/>
                            <a:ext cx="1081736" cy="260985"/>
                          </a:xfrm>
                          <a:prstGeom prst="rect">
                            <a:avLst/>
                          </a:prstGeom>
                          <a:noFill/>
                          <a:ln w="9525">
                            <a:solidFill>
                              <a:srgbClr val="000000"/>
                            </a:solidFill>
                            <a:miter lim="800000"/>
                            <a:headEnd/>
                            <a:tailEnd/>
                          </a:ln>
                        </wps:spPr>
                        <wps:txbx>
                          <w:txbxContent>
                            <w:p w14:paraId="67600088" w14:textId="77777777" w:rsidR="00DA6107" w:rsidRPr="00A2263E" w:rsidRDefault="00DA6107" w:rsidP="009B50F5">
                              <w:pPr>
                                <w:jc w:val="center"/>
                                <w:rPr>
                                  <w:rFonts w:ascii="Arial" w:hAnsi="Arial" w:cs="Arial"/>
                                </w:rPr>
                              </w:pPr>
                              <w:r>
                                <w:rPr>
                                  <w:rFonts w:ascii="Arial" w:hAnsi="Arial" w:cs="Arial"/>
                                </w:rPr>
                                <w:t>CPU Freq Driver</w:t>
                              </w:r>
                            </w:p>
                          </w:txbxContent>
                        </wps:txbx>
                        <wps:bodyPr rot="0" vert="horz" wrap="square" lIns="0" tIns="36000" rIns="0" bIns="0" anchor="ctr" anchorCtr="0" upright="1">
                          <a:noAutofit/>
                        </wps:bodyPr>
                      </wps:wsp>
                      <wps:wsp>
                        <wps:cNvPr id="3594" name="Rectangle 60"/>
                        <wps:cNvSpPr>
                          <a:spLocks noChangeArrowheads="1"/>
                        </wps:cNvSpPr>
                        <wps:spPr bwMode="auto">
                          <a:xfrm>
                            <a:off x="2009862" y="401954"/>
                            <a:ext cx="3705288" cy="235880"/>
                          </a:xfrm>
                          <a:prstGeom prst="rect">
                            <a:avLst/>
                          </a:prstGeom>
                          <a:noFill/>
                          <a:ln w="9525">
                            <a:solidFill>
                              <a:srgbClr val="000000"/>
                            </a:solidFill>
                            <a:miter lim="800000"/>
                            <a:headEnd/>
                            <a:tailEnd/>
                          </a:ln>
                        </wps:spPr>
                        <wps:txbx>
                          <w:txbxContent>
                            <w:p w14:paraId="71F3F2E8"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wps:txbx>
                        <wps:bodyPr rot="0" vert="horz" wrap="square" lIns="74295" tIns="36000" rIns="74295" bIns="8890" anchor="t" anchorCtr="0" upright="1">
                          <a:noAutofit/>
                        </wps:bodyPr>
                      </wps:wsp>
                      <wps:wsp>
                        <wps:cNvPr id="3595" name="Rectangle 61"/>
                        <wps:cNvSpPr>
                          <a:spLocks noChangeArrowheads="1"/>
                        </wps:cNvSpPr>
                        <wps:spPr bwMode="auto">
                          <a:xfrm>
                            <a:off x="317284" y="923482"/>
                            <a:ext cx="1333500" cy="260985"/>
                          </a:xfrm>
                          <a:prstGeom prst="rect">
                            <a:avLst/>
                          </a:prstGeom>
                          <a:noFill/>
                          <a:ln w="9525">
                            <a:solidFill>
                              <a:srgbClr val="000000"/>
                            </a:solidFill>
                            <a:miter lim="800000"/>
                            <a:headEnd/>
                            <a:tailEnd/>
                          </a:ln>
                        </wps:spPr>
                        <wps:txbx>
                          <w:txbxContent>
                            <w:p w14:paraId="300FDC0A" w14:textId="77777777" w:rsidR="00DA6107" w:rsidRPr="00A2263E" w:rsidRDefault="00DA6107" w:rsidP="009B50F5">
                              <w:pPr>
                                <w:jc w:val="center"/>
                                <w:rPr>
                                  <w:rFonts w:ascii="Arial" w:hAnsi="Arial" w:cs="Arial"/>
                                </w:rPr>
                              </w:pPr>
                              <w:r>
                                <w:rPr>
                                  <w:rFonts w:ascii="Arial" w:hAnsi="Arial" w:cs="Arial"/>
                                </w:rPr>
                                <w:t>Emergency control</w:t>
                              </w:r>
                            </w:p>
                          </w:txbxContent>
                        </wps:txbx>
                        <wps:bodyPr rot="0" vert="horz" wrap="square" lIns="0" tIns="36000" rIns="0" bIns="0" anchor="ctr" anchorCtr="0" upright="1">
                          <a:noAutofit/>
                        </wps:bodyPr>
                      </wps:wsp>
                      <wps:wsp>
                        <wps:cNvPr id="3597" name="AutoShape 70"/>
                        <wps:cNvCnPr>
                          <a:cxnSpLocks noChangeShapeType="1"/>
                          <a:stCxn id="3604" idx="2"/>
                          <a:endCxn id="3612" idx="0"/>
                        </wps:cNvCnPr>
                        <wps:spPr bwMode="auto">
                          <a:xfrm>
                            <a:off x="2538228" y="1184688"/>
                            <a:ext cx="18384" cy="2053352"/>
                          </a:xfrm>
                          <a:prstGeom prst="straightConnector1">
                            <a:avLst/>
                          </a:prstGeom>
                          <a:noFill/>
                          <a:ln w="254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604" name="Rectangle 60"/>
                        <wps:cNvSpPr>
                          <a:spLocks noChangeArrowheads="1"/>
                        </wps:cNvSpPr>
                        <wps:spPr bwMode="auto">
                          <a:xfrm>
                            <a:off x="2009862" y="923703"/>
                            <a:ext cx="1056731" cy="260985"/>
                          </a:xfrm>
                          <a:prstGeom prst="rect">
                            <a:avLst/>
                          </a:prstGeom>
                          <a:solidFill>
                            <a:schemeClr val="bg1"/>
                          </a:solidFill>
                          <a:ln w="9525">
                            <a:solidFill>
                              <a:srgbClr val="000000"/>
                            </a:solidFill>
                            <a:miter lim="800000"/>
                            <a:headEnd/>
                            <a:tailEnd/>
                          </a:ln>
                        </wps:spPr>
                        <wps:txbx>
                          <w:txbxContent>
                            <w:p w14:paraId="220CD6F0" w14:textId="77777777" w:rsidR="00DA6107" w:rsidRPr="00A2263E" w:rsidRDefault="00DA6107" w:rsidP="009B50F5">
                              <w:pPr>
                                <w:jc w:val="center"/>
                                <w:rPr>
                                  <w:rFonts w:ascii="Arial" w:hAnsi="Arial" w:cs="Arial"/>
                                </w:rPr>
                              </w:pPr>
                              <w:r>
                                <w:rPr>
                                  <w:rFonts w:ascii="Arial" w:hAnsi="Arial" w:cs="Arial"/>
                                </w:rPr>
                                <w:t>Thermal Core</w:t>
                              </w:r>
                            </w:p>
                          </w:txbxContent>
                        </wps:txbx>
                        <wps:bodyPr rot="0" vert="horz" wrap="square" lIns="74295" tIns="36000" rIns="74295" bIns="8890" anchor="t" anchorCtr="0" upright="1">
                          <a:noAutofit/>
                        </wps:bodyPr>
                      </wps:wsp>
                      <wps:wsp>
                        <wps:cNvPr id="3609" name="AutoShape 70"/>
                        <wps:cNvCnPr>
                          <a:cxnSpLocks noChangeShapeType="1"/>
                        </wps:cNvCnPr>
                        <wps:spPr bwMode="auto">
                          <a:xfrm>
                            <a:off x="1650784" y="957455"/>
                            <a:ext cx="359078" cy="0"/>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611" name="Rectangle 60"/>
                        <wps:cNvSpPr>
                          <a:spLocks noChangeArrowheads="1"/>
                        </wps:cNvSpPr>
                        <wps:spPr bwMode="auto">
                          <a:xfrm>
                            <a:off x="1916580" y="140798"/>
                            <a:ext cx="3989070" cy="1272523"/>
                          </a:xfrm>
                          <a:prstGeom prst="rect">
                            <a:avLst/>
                          </a:prstGeom>
                          <a:noFill/>
                          <a:ln w="9525">
                            <a:solidFill>
                              <a:srgbClr val="000000"/>
                            </a:solidFill>
                            <a:miter lim="800000"/>
                            <a:headEnd/>
                            <a:tailEnd/>
                          </a:ln>
                        </wps:spPr>
                        <wps:txbx>
                          <w:txbxContent>
                            <w:p w14:paraId="199A1FF6"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wps:txbx>
                        <wps:bodyPr rot="0" vert="horz" wrap="square" lIns="74295" tIns="36000" rIns="74295" bIns="8890" anchor="t" anchorCtr="0" upright="1">
                          <a:noAutofit/>
                        </wps:bodyPr>
                      </wps:wsp>
                      <wps:wsp>
                        <wps:cNvPr id="3612" name="Rectangle 67"/>
                        <wps:cNvSpPr>
                          <a:spLocks noChangeArrowheads="1"/>
                        </wps:cNvSpPr>
                        <wps:spPr bwMode="auto">
                          <a:xfrm>
                            <a:off x="2162639" y="3238040"/>
                            <a:ext cx="787946" cy="291736"/>
                          </a:xfrm>
                          <a:prstGeom prst="rect">
                            <a:avLst/>
                          </a:prstGeom>
                          <a:noFill/>
                          <a:ln w="9525">
                            <a:solidFill>
                              <a:srgbClr val="000000"/>
                            </a:solidFill>
                            <a:miter lim="800000"/>
                            <a:headEnd/>
                            <a:tailEnd/>
                          </a:ln>
                        </wps:spPr>
                        <wps:txbx>
                          <w:txbxContent>
                            <w:p w14:paraId="5CCCC79F" w14:textId="77777777" w:rsidR="00DA6107" w:rsidRDefault="00DA6107" w:rsidP="009B50F5">
                              <w:pPr>
                                <w:jc w:val="center"/>
                                <w:rPr>
                                  <w:rFonts w:ascii="Arial" w:hAnsi="Arial" w:cs="Arial"/>
                                </w:rPr>
                              </w:pPr>
                              <w:r>
                                <w:rPr>
                                  <w:rFonts w:ascii="Arial" w:hAnsi="Arial" w:cs="Arial"/>
                                </w:rPr>
                                <w:t>THS1/2/3</w:t>
                              </w:r>
                            </w:p>
                            <w:p w14:paraId="3712FC59" w14:textId="77777777" w:rsidR="00DA6107" w:rsidRDefault="00DA6107" w:rsidP="009B50F5">
                              <w:pPr>
                                <w:jc w:val="center"/>
                                <w:rPr>
                                  <w:rFonts w:ascii="Arial" w:hAnsi="Arial" w:cs="Arial"/>
                                </w:rPr>
                              </w:pPr>
                            </w:p>
                            <w:p w14:paraId="6E67B726" w14:textId="77777777" w:rsidR="00DA6107" w:rsidRPr="00A2263E" w:rsidRDefault="00DA6107" w:rsidP="009B50F5">
                              <w:pPr>
                                <w:jc w:val="center"/>
                                <w:rPr>
                                  <w:rFonts w:ascii="Arial" w:hAnsi="Arial" w:cs="Arial"/>
                                  <w:lang w:eastAsia="ja-JP"/>
                                </w:rPr>
                              </w:pPr>
                              <w:r>
                                <w:rPr>
                                  <w:rFonts w:ascii="Arial" w:hAnsi="Arial" w:cs="Arial" w:hint="eastAsia"/>
                                  <w:lang w:eastAsia="ja-JP"/>
                                </w:rPr>
                                <w:t>aa</w:t>
                              </w:r>
                            </w:p>
                          </w:txbxContent>
                        </wps:txbx>
                        <wps:bodyPr rot="0" vert="horz" wrap="square" lIns="74295" tIns="72000" rIns="74295" bIns="8890" anchor="ctr" anchorCtr="0" upright="1">
                          <a:noAutofit/>
                        </wps:bodyPr>
                      </wps:wsp>
                      <wps:wsp>
                        <wps:cNvPr id="3617" name="Rectangle 67"/>
                        <wps:cNvSpPr>
                          <a:spLocks noChangeArrowheads="1"/>
                        </wps:cNvSpPr>
                        <wps:spPr bwMode="auto">
                          <a:xfrm>
                            <a:off x="3565111" y="3239274"/>
                            <a:ext cx="816539" cy="282794"/>
                          </a:xfrm>
                          <a:prstGeom prst="rect">
                            <a:avLst/>
                          </a:prstGeom>
                          <a:noFill/>
                          <a:ln w="9525">
                            <a:solidFill>
                              <a:srgbClr val="000000"/>
                            </a:solidFill>
                            <a:miter lim="800000"/>
                            <a:headEnd/>
                            <a:tailEnd/>
                          </a:ln>
                        </wps:spPr>
                        <wps:txbx>
                          <w:txbxContent>
                            <w:p w14:paraId="7F9A10D1" w14:textId="77777777" w:rsidR="00DA6107" w:rsidRPr="00A2263E" w:rsidRDefault="00DA6107" w:rsidP="009B50F5">
                              <w:pPr>
                                <w:jc w:val="center"/>
                                <w:rPr>
                                  <w:rFonts w:ascii="Arial" w:hAnsi="Arial" w:cs="Arial"/>
                                </w:rPr>
                              </w:pPr>
                              <w:r>
                                <w:rPr>
                                  <w:rFonts w:ascii="Arial" w:hAnsi="Arial" w:cs="Arial"/>
                                </w:rPr>
                                <w:t>SYSC</w:t>
                              </w:r>
                            </w:p>
                          </w:txbxContent>
                        </wps:txbx>
                        <wps:bodyPr rot="0" vert="horz" wrap="square" lIns="74295" tIns="72000" rIns="74295" bIns="8890" anchor="ctr" anchorCtr="0" upright="1">
                          <a:noAutofit/>
                        </wps:bodyPr>
                      </wps:wsp>
                      <wps:wsp>
                        <wps:cNvPr id="3623" name="Rectangle 67"/>
                        <wps:cNvSpPr>
                          <a:spLocks noChangeArrowheads="1"/>
                        </wps:cNvSpPr>
                        <wps:spPr bwMode="auto">
                          <a:xfrm>
                            <a:off x="279184" y="2779264"/>
                            <a:ext cx="5050451" cy="834445"/>
                          </a:xfrm>
                          <a:prstGeom prst="rect">
                            <a:avLst/>
                          </a:prstGeom>
                          <a:noFill/>
                          <a:ln w="9525">
                            <a:solidFill>
                              <a:srgbClr val="000000"/>
                            </a:solidFill>
                            <a:miter lim="800000"/>
                            <a:headEnd/>
                            <a:tailEnd/>
                          </a:ln>
                        </wps:spPr>
                        <wps:txbx>
                          <w:txbxContent>
                            <w:p w14:paraId="6D68AEEF" w14:textId="77777777" w:rsidR="00DA6107" w:rsidRDefault="00DA6107" w:rsidP="009B50F5">
                              <w:pPr>
                                <w:rPr>
                                  <w:rFonts w:ascii="Arial" w:hAnsi="Arial" w:cs="Arial"/>
                                </w:rPr>
                              </w:pPr>
                              <w:r>
                                <w:rPr>
                                  <w:rFonts w:ascii="Arial" w:hAnsi="Arial" w:cs="Arial"/>
                                </w:rPr>
                                <w:t>SoC</w:t>
                              </w:r>
                            </w:p>
                            <w:p w14:paraId="640C06F3" w14:textId="77777777" w:rsidR="00DA6107" w:rsidRPr="00A2263E" w:rsidRDefault="00DA6107" w:rsidP="009B50F5">
                              <w:pPr>
                                <w:rPr>
                                  <w:rFonts w:ascii="Arial" w:hAnsi="Arial" w:cs="Arial"/>
                                </w:rPr>
                              </w:pPr>
                            </w:p>
                          </w:txbxContent>
                        </wps:txbx>
                        <wps:bodyPr rot="0" vert="horz" wrap="square" lIns="74295" tIns="36000" rIns="74295" bIns="8890" anchor="t" anchorCtr="0" upright="1">
                          <a:noAutofit/>
                        </wps:bodyPr>
                      </wps:wsp>
                      <wps:wsp>
                        <wps:cNvPr id="3620" name="Rectangle 78"/>
                        <wps:cNvSpPr>
                          <a:spLocks noChangeArrowheads="1"/>
                        </wps:cNvSpPr>
                        <wps:spPr bwMode="auto">
                          <a:xfrm>
                            <a:off x="3348024" y="2606722"/>
                            <a:ext cx="805180" cy="388962"/>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E9239" w14:textId="77777777" w:rsidR="00DA6107" w:rsidRDefault="00DA6107" w:rsidP="00F8491C">
                              <w:pPr>
                                <w:pStyle w:val="NormalWeb"/>
                                <w:spacing w:after="80" w:line="240" w:lineRule="auto"/>
                                <w:rPr>
                                  <w:rFonts w:ascii="Arial" w:hAnsi="Arial" w:cs="Arial"/>
                                  <w:sz w:val="20"/>
                                  <w:szCs w:val="20"/>
                                </w:rPr>
                              </w:pPr>
                              <w:r>
                                <w:rPr>
                                  <w:rFonts w:ascii="Arial" w:hAnsi="Arial" w:cs="Arial"/>
                                  <w:sz w:val="20"/>
                                  <w:szCs w:val="20"/>
                                </w:rPr>
                                <w:t>Turn off</w:t>
                              </w:r>
                            </w:p>
                            <w:p w14:paraId="27EC5A51" w14:textId="77777777" w:rsidR="00DA6107" w:rsidRDefault="00DA6107" w:rsidP="00F8491C">
                              <w:pPr>
                                <w:pStyle w:val="NormalWeb"/>
                                <w:spacing w:after="80" w:line="240" w:lineRule="auto"/>
                              </w:pPr>
                              <w:r>
                                <w:rPr>
                                  <w:rFonts w:ascii="Arial" w:hAnsi="Arial" w:cs="Arial"/>
                                  <w:sz w:val="20"/>
                                  <w:szCs w:val="20"/>
                                </w:rPr>
                                <w:t>CPU core</w:t>
                              </w:r>
                            </w:p>
                          </w:txbxContent>
                        </wps:txbx>
                        <wps:bodyPr rot="0" vert="horz" wrap="square" lIns="74295" tIns="8890" rIns="74295" bIns="8890" anchor="t" anchorCtr="0" upright="1">
                          <a:noAutofit/>
                        </wps:bodyPr>
                      </wps:wsp>
                      <wps:wsp>
                        <wps:cNvPr id="3622" name="Rectangle 71"/>
                        <wps:cNvSpPr>
                          <a:spLocks noChangeArrowheads="1"/>
                        </wps:cNvSpPr>
                        <wps:spPr bwMode="auto">
                          <a:xfrm>
                            <a:off x="87780" y="2354653"/>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50652" w14:textId="77777777" w:rsidR="00DA6107" w:rsidRPr="00A2263E" w:rsidRDefault="00DA6107" w:rsidP="009B50F5">
                              <w:pPr>
                                <w:rPr>
                                  <w:rFonts w:ascii="Arial" w:hAnsi="Arial" w:cs="Arial"/>
                                </w:rPr>
                              </w:pPr>
                              <w:r>
                                <w:rPr>
                                  <w:rFonts w:ascii="Arial" w:hAnsi="Arial" w:cs="Arial"/>
                                </w:rPr>
                                <w:t>Software</w:t>
                              </w:r>
                            </w:p>
                          </w:txbxContent>
                        </wps:txbx>
                        <wps:bodyPr rot="0" vert="horz" wrap="square" lIns="74295" tIns="8890" rIns="74295" bIns="8890" anchor="t" anchorCtr="0" upright="1">
                          <a:noAutofit/>
                        </wps:bodyPr>
                      </wps:wsp>
                      <wps:wsp>
                        <wps:cNvPr id="3625" name="Rectangle 61"/>
                        <wps:cNvSpPr>
                          <a:spLocks noChangeArrowheads="1"/>
                        </wps:cNvSpPr>
                        <wps:spPr bwMode="auto">
                          <a:xfrm>
                            <a:off x="2009862" y="1854347"/>
                            <a:ext cx="1056731" cy="260985"/>
                          </a:xfrm>
                          <a:prstGeom prst="rect">
                            <a:avLst/>
                          </a:prstGeom>
                          <a:solidFill>
                            <a:schemeClr val="bg1"/>
                          </a:solidFill>
                          <a:ln w="9525">
                            <a:solidFill>
                              <a:srgbClr val="000000"/>
                            </a:solidFill>
                            <a:miter lim="800000"/>
                            <a:headEnd/>
                            <a:tailEnd/>
                          </a:ln>
                        </wps:spPr>
                        <wps:txbx>
                          <w:txbxContent>
                            <w:p w14:paraId="12B1BD5E" w14:textId="77777777" w:rsidR="00DA6107" w:rsidRPr="00A2263E" w:rsidRDefault="00DA6107" w:rsidP="009B50F5">
                              <w:pPr>
                                <w:jc w:val="center"/>
                                <w:rPr>
                                  <w:rFonts w:ascii="Arial" w:hAnsi="Arial" w:cs="Arial"/>
                                </w:rPr>
                              </w:pPr>
                              <w:r>
                                <w:rPr>
                                  <w:rFonts w:ascii="Arial" w:hAnsi="Arial" w:cs="Arial"/>
                                </w:rPr>
                                <w:t>THS Driver</w:t>
                              </w:r>
                            </w:p>
                          </w:txbxContent>
                        </wps:txbx>
                        <wps:bodyPr rot="0" vert="horz" wrap="square" lIns="0" tIns="36000" rIns="0" bIns="0" anchor="ctr" anchorCtr="0" upright="1">
                          <a:noAutofit/>
                        </wps:bodyPr>
                      </wps:wsp>
                      <wps:wsp>
                        <wps:cNvPr id="3626" name="Rectangle 71"/>
                        <wps:cNvSpPr>
                          <a:spLocks noChangeArrowheads="1"/>
                        </wps:cNvSpPr>
                        <wps:spPr bwMode="auto">
                          <a:xfrm>
                            <a:off x="1037529" y="571017"/>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EA36" w14:textId="77777777" w:rsidR="00DA6107" w:rsidRPr="00A2263E" w:rsidRDefault="00DA6107" w:rsidP="009B50F5">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3629" name="Rectangle 71"/>
                        <wps:cNvSpPr>
                          <a:spLocks noChangeArrowheads="1"/>
                        </wps:cNvSpPr>
                        <wps:spPr bwMode="auto">
                          <a:xfrm>
                            <a:off x="1014891" y="1464803"/>
                            <a:ext cx="1082651" cy="57886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0D0F" w14:textId="77777777" w:rsidR="00DA6107" w:rsidRDefault="00DA6107" w:rsidP="00810DF0">
                              <w:pPr>
                                <w:rPr>
                                  <w:rFonts w:ascii="Arial" w:hAnsi="Arial" w:cs="Arial"/>
                                </w:rPr>
                              </w:pPr>
                              <w:r>
                                <w:rPr>
                                  <w:rFonts w:ascii="Arial" w:hAnsi="Arial" w:cs="Arial"/>
                                </w:rPr>
                                <w:t xml:space="preserve">Core </w:t>
                              </w:r>
                            </w:p>
                            <w:p w14:paraId="1165C6AD" w14:textId="77777777" w:rsidR="00DA6107" w:rsidRDefault="00DA6107" w:rsidP="00810DF0">
                              <w:pPr>
                                <w:rPr>
                                  <w:rFonts w:ascii="Arial" w:hAnsi="Arial" w:cs="Arial"/>
                                </w:rPr>
                              </w:pPr>
                              <w:r>
                                <w:rPr>
                                  <w:rFonts w:ascii="Arial" w:hAnsi="Arial" w:cs="Arial"/>
                                </w:rPr>
                                <w:t>Shutdown /</w:t>
                              </w:r>
                            </w:p>
                            <w:p w14:paraId="0883A69B" w14:textId="77777777" w:rsidR="00DA6107" w:rsidRPr="00A2263E" w:rsidRDefault="00DA6107" w:rsidP="00810DF0">
                              <w:pPr>
                                <w:rPr>
                                  <w:rFonts w:ascii="Arial" w:hAnsi="Arial" w:cs="Arial"/>
                                </w:rPr>
                              </w:pPr>
                              <w:r>
                                <w:rPr>
                                  <w:rFonts w:ascii="Arial" w:hAnsi="Arial" w:cs="Arial"/>
                                </w:rPr>
                                <w:t>Scaled frequency</w:t>
                              </w:r>
                            </w:p>
                            <w:p w14:paraId="3D9B2DEC" w14:textId="77777777" w:rsidR="00DA6107" w:rsidRPr="00A2263E" w:rsidRDefault="00DA6107" w:rsidP="009B50F5">
                              <w:pPr>
                                <w:rPr>
                                  <w:rFonts w:ascii="Arial" w:hAnsi="Arial" w:cs="Arial"/>
                                </w:rPr>
                              </w:pPr>
                            </w:p>
                          </w:txbxContent>
                        </wps:txbx>
                        <wps:bodyPr rot="0" vert="horz" wrap="square" lIns="74295" tIns="8890" rIns="74295" bIns="8890" anchor="t" anchorCtr="0" upright="1">
                          <a:noAutofit/>
                        </wps:bodyPr>
                      </wps:wsp>
                      <wps:wsp>
                        <wps:cNvPr id="3632" name="Rectangle 71"/>
                        <wps:cNvSpPr>
                          <a:spLocks noChangeArrowheads="1"/>
                        </wps:cNvSpPr>
                        <wps:spPr bwMode="auto">
                          <a:xfrm>
                            <a:off x="2564930" y="2831435"/>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E5CEB" w14:textId="77777777" w:rsidR="00DA6107" w:rsidRPr="00A2263E" w:rsidRDefault="00DA6107" w:rsidP="009B50F5">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3641" name="Rectangle 60"/>
                        <wps:cNvSpPr>
                          <a:spLocks noChangeArrowheads="1"/>
                        </wps:cNvSpPr>
                        <wps:spPr bwMode="auto">
                          <a:xfrm>
                            <a:off x="4381650" y="923924"/>
                            <a:ext cx="1333500" cy="260985"/>
                          </a:xfrm>
                          <a:prstGeom prst="rect">
                            <a:avLst/>
                          </a:prstGeom>
                          <a:solidFill>
                            <a:schemeClr val="bg1"/>
                          </a:solidFill>
                          <a:ln w="9525">
                            <a:solidFill>
                              <a:srgbClr val="000000"/>
                            </a:solidFill>
                            <a:miter lim="800000"/>
                            <a:headEnd/>
                            <a:tailEnd/>
                          </a:ln>
                        </wps:spPr>
                        <wps:txbx>
                          <w:txbxContent>
                            <w:p w14:paraId="4C825988"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wps:txbx>
                        <wps:bodyPr rot="0" vert="horz" wrap="square" lIns="74295" tIns="36000" rIns="74295" bIns="8890" anchor="t" anchorCtr="0" upright="1">
                          <a:noAutofit/>
                        </wps:bodyPr>
                      </wps:wsp>
                      <wps:wsp>
                        <wps:cNvPr id="1290" name="Rectangle 71"/>
                        <wps:cNvSpPr>
                          <a:spLocks noChangeArrowheads="1"/>
                        </wps:cNvSpPr>
                        <wps:spPr bwMode="auto">
                          <a:xfrm>
                            <a:off x="2333699" y="2996075"/>
                            <a:ext cx="342913" cy="240696"/>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D524D" w14:textId="77777777" w:rsidR="00DA6107" w:rsidRPr="00756D48" w:rsidRDefault="00DA6107" w:rsidP="009B006D">
                              <w:pPr>
                                <w:pStyle w:val="ListParagraph"/>
                                <w:numPr>
                                  <w:ilvl w:val="0"/>
                                  <w:numId w:val="38"/>
                                </w:numPr>
                                <w:ind w:leftChars="0"/>
                                <w:rPr>
                                  <w:rFonts w:ascii="MS Gothic" w:eastAsia="MS Gothic" w:hAnsi="MS Gothic" w:cs="MS Gothic"/>
                                  <w:lang w:eastAsia="ja-JP"/>
                                </w:rPr>
                              </w:pPr>
                            </w:p>
                          </w:txbxContent>
                        </wps:txbx>
                        <wps:bodyPr rot="0" vert="horz" wrap="square" lIns="74295" tIns="8890" rIns="74295" bIns="8890" anchor="t" anchorCtr="0" upright="1">
                          <a:noAutofit/>
                        </wps:bodyPr>
                      </wps:wsp>
                      <wps:wsp>
                        <wps:cNvPr id="1292" name="Rectangle 71"/>
                        <wps:cNvSpPr>
                          <a:spLocks noChangeArrowheads="1"/>
                        </wps:cNvSpPr>
                        <wps:spPr bwMode="auto">
                          <a:xfrm>
                            <a:off x="1676474" y="994677"/>
                            <a:ext cx="342913" cy="240696"/>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BE53D" w14:textId="77777777" w:rsidR="00DA6107" w:rsidRPr="00756D48" w:rsidRDefault="00DA6107" w:rsidP="009B006D">
                              <w:pPr>
                                <w:pStyle w:val="ListParagraph"/>
                                <w:numPr>
                                  <w:ilvl w:val="0"/>
                                  <w:numId w:val="37"/>
                                </w:numPr>
                                <w:ind w:leftChars="0"/>
                                <w:rPr>
                                  <w:rFonts w:ascii="MS Gothic" w:eastAsia="MS Gothic" w:hAnsi="MS Gothic" w:cs="MS Gothic"/>
                                  <w:lang w:eastAsia="ja-JP"/>
                                </w:rPr>
                              </w:pPr>
                            </w:p>
                          </w:txbxContent>
                        </wps:txbx>
                        <wps:bodyPr rot="0" vert="horz" wrap="square" lIns="74295" tIns="8890" rIns="74295" bIns="8890" anchor="t" anchorCtr="0" upright="1">
                          <a:noAutofit/>
                        </wps:bodyPr>
                      </wps:wsp>
                      <wps:wsp>
                        <wps:cNvPr id="1295" name="Rectangle 71"/>
                        <wps:cNvSpPr>
                          <a:spLocks noChangeArrowheads="1"/>
                        </wps:cNvSpPr>
                        <wps:spPr bwMode="auto">
                          <a:xfrm>
                            <a:off x="665683" y="1213304"/>
                            <a:ext cx="371847" cy="30094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B4924" w14:textId="77777777" w:rsidR="00DA6107" w:rsidRPr="00756D48" w:rsidRDefault="00DA6107" w:rsidP="009B006D">
                              <w:pPr>
                                <w:pStyle w:val="ListParagraph"/>
                                <w:numPr>
                                  <w:ilvl w:val="0"/>
                                  <w:numId w:val="39"/>
                                </w:numPr>
                                <w:ind w:leftChars="0"/>
                                <w:rPr>
                                  <w:rFonts w:ascii="MS Gothic" w:eastAsia="MS Gothic" w:hAnsi="MS Gothic" w:cs="MS Gothic"/>
                                  <w:lang w:eastAsia="ja-JP"/>
                                </w:rPr>
                              </w:pPr>
                            </w:p>
                          </w:txbxContent>
                        </wps:txbx>
                        <wps:bodyPr rot="0" vert="horz" wrap="square" lIns="74295" tIns="8890" rIns="74295" bIns="8890" anchor="t" anchorCtr="0" upright="1">
                          <a:noAutofit/>
                        </wps:bodyPr>
                      </wps:wsp>
                      <wps:wsp>
                        <wps:cNvPr id="880" name="Rectangle 880"/>
                        <wps:cNvSpPr>
                          <a:spLocks noChangeArrowheads="1"/>
                        </wps:cNvSpPr>
                        <wps:spPr bwMode="auto">
                          <a:xfrm>
                            <a:off x="4513661" y="3246982"/>
                            <a:ext cx="704920" cy="272364"/>
                          </a:xfrm>
                          <a:prstGeom prst="rect">
                            <a:avLst/>
                          </a:prstGeom>
                          <a:noFill/>
                          <a:ln w="9525">
                            <a:solidFill>
                              <a:srgbClr val="000000"/>
                            </a:solidFill>
                            <a:miter lim="800000"/>
                            <a:headEnd/>
                            <a:tailEnd/>
                          </a:ln>
                        </wps:spPr>
                        <wps:txbx>
                          <w:txbxContent>
                            <w:p w14:paraId="2BA3CD6C" w14:textId="77777777" w:rsidR="00DA6107" w:rsidRDefault="00DA6107" w:rsidP="00F71098">
                              <w:pPr>
                                <w:jc w:val="center"/>
                              </w:pPr>
                              <w:r>
                                <w:rPr>
                                  <w:rFonts w:ascii="Arial" w:hAnsi="Arial" w:cs="Arial"/>
                                </w:rPr>
                                <w:t>CPG</w:t>
                              </w:r>
                            </w:p>
                          </w:txbxContent>
                        </wps:txbx>
                        <wps:bodyPr rot="0" vert="horz" wrap="square" lIns="74295" tIns="72000" rIns="74295" bIns="8890" anchor="ctr" anchorCtr="0" upright="1">
                          <a:noAutofit/>
                        </wps:bodyPr>
                      </wps:wsp>
                      <wps:wsp>
                        <wps:cNvPr id="881" name="Rectangle 881"/>
                        <wps:cNvSpPr>
                          <a:spLocks noChangeArrowheads="1"/>
                        </wps:cNvSpPr>
                        <wps:spPr bwMode="auto">
                          <a:xfrm>
                            <a:off x="5428130" y="3251614"/>
                            <a:ext cx="565150" cy="282575"/>
                          </a:xfrm>
                          <a:prstGeom prst="rect">
                            <a:avLst/>
                          </a:prstGeom>
                          <a:noFill/>
                          <a:ln w="9525">
                            <a:solidFill>
                              <a:srgbClr val="000000"/>
                            </a:solidFill>
                            <a:miter lim="800000"/>
                            <a:headEnd/>
                            <a:tailEnd/>
                          </a:ln>
                        </wps:spPr>
                        <wps:txbx>
                          <w:txbxContent>
                            <w:p w14:paraId="6623C463" w14:textId="77777777" w:rsidR="00DA6107" w:rsidRDefault="00DA6107" w:rsidP="00F71098">
                              <w:pPr>
                                <w:jc w:val="center"/>
                              </w:pPr>
                              <w:r>
                                <w:rPr>
                                  <w:rFonts w:ascii="Arial" w:hAnsi="Arial" w:cs="Arial"/>
                                </w:rPr>
                                <w:t>PMIC</w:t>
                              </w:r>
                            </w:p>
                          </w:txbxContent>
                        </wps:txbx>
                        <wps:bodyPr rot="0" vert="horz" wrap="square" lIns="74295" tIns="72000" rIns="74295" bIns="8890" anchor="ctr" anchorCtr="0" upright="1">
                          <a:noAutofit/>
                        </wps:bodyPr>
                      </wps:wsp>
                      <wps:wsp>
                        <wps:cNvPr id="895" name="AutoShape 70"/>
                        <wps:cNvCnPr>
                          <a:cxnSpLocks noChangeShapeType="1"/>
                        </wps:cNvCnPr>
                        <wps:spPr bwMode="auto">
                          <a:xfrm flipV="1">
                            <a:off x="4797881" y="2142280"/>
                            <a:ext cx="0" cy="1104702"/>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05" name="Rectangle 905"/>
                        <wps:cNvSpPr>
                          <a:spLocks noChangeArrowheads="1"/>
                        </wps:cNvSpPr>
                        <wps:spPr bwMode="auto">
                          <a:xfrm>
                            <a:off x="3357349" y="1800225"/>
                            <a:ext cx="982639" cy="515620"/>
                          </a:xfrm>
                          <a:prstGeom prst="rect">
                            <a:avLst/>
                          </a:prstGeom>
                          <a:noFill/>
                          <a:ln w="9525">
                            <a:solidFill>
                              <a:srgbClr val="000000"/>
                            </a:solidFill>
                            <a:miter lim="800000"/>
                            <a:headEnd/>
                            <a:tailEnd/>
                          </a:ln>
                        </wps:spPr>
                        <wps:txbx>
                          <w:txbxContent>
                            <w:p w14:paraId="685E8C17" w14:textId="77777777" w:rsidR="00DA6107" w:rsidRPr="002253D9" w:rsidRDefault="00DA6107" w:rsidP="00F8491C">
                              <w:pPr>
                                <w:pStyle w:val="NormalWeb"/>
                                <w:spacing w:after="80"/>
                              </w:pPr>
                              <w:r w:rsidRPr="00F8491C">
                                <w:rPr>
                                  <w:rFonts w:ascii="Arial" w:hAnsi="Arial" w:cs="Arial"/>
                                  <w:sz w:val="20"/>
                                  <w:szCs w:val="20"/>
                                </w:rPr>
                                <w:t xml:space="preserve">CPU Hotplug </w:t>
                              </w:r>
                              <w:r>
                                <w:rPr>
                                  <w:rFonts w:ascii="Arial" w:hAnsi="Arial" w:cs="Arial"/>
                                  <w:sz w:val="20"/>
                                  <w:szCs w:val="20"/>
                                </w:rPr>
                                <w:t>F</w:t>
                              </w:r>
                              <w:r w:rsidRPr="00F8491C">
                                <w:rPr>
                                  <w:rFonts w:ascii="Arial" w:hAnsi="Arial" w:cs="Arial"/>
                                  <w:sz w:val="20"/>
                                  <w:szCs w:val="20"/>
                                </w:rPr>
                                <w:t>ramework</w:t>
                              </w:r>
                            </w:p>
                          </w:txbxContent>
                        </wps:txbx>
                        <wps:bodyPr rot="0" vert="horz" wrap="square" lIns="74295" tIns="36000" rIns="74295" bIns="8890" anchor="t" anchorCtr="0" upright="1">
                          <a:noAutofit/>
                        </wps:bodyPr>
                      </wps:wsp>
                      <wps:wsp>
                        <wps:cNvPr id="906" name="AutoShape 70"/>
                        <wps:cNvCnPr>
                          <a:cxnSpLocks noChangeShapeType="1"/>
                          <a:stCxn id="905" idx="0"/>
                        </wps:cNvCnPr>
                        <wps:spPr bwMode="auto">
                          <a:xfrm flipV="1">
                            <a:off x="3848669" y="1651379"/>
                            <a:ext cx="0" cy="148846"/>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07" name="AutoShape 70"/>
                        <wps:cNvCnPr>
                          <a:cxnSpLocks noChangeShapeType="1"/>
                        </wps:cNvCnPr>
                        <wps:spPr bwMode="auto">
                          <a:xfrm flipV="1">
                            <a:off x="4015258" y="2315845"/>
                            <a:ext cx="0" cy="920648"/>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14" name="Rectangle 914"/>
                        <wps:cNvSpPr>
                          <a:spLocks noChangeArrowheads="1"/>
                        </wps:cNvSpPr>
                        <wps:spPr bwMode="auto">
                          <a:xfrm>
                            <a:off x="4742596" y="2384085"/>
                            <a:ext cx="1325747" cy="302539"/>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C099D" w14:textId="77777777" w:rsidR="00DA6107" w:rsidRDefault="00DA6107" w:rsidP="00F8491C">
                              <w:pPr>
                                <w:pStyle w:val="NormalWeb"/>
                                <w:spacing w:after="80" w:line="240" w:lineRule="auto"/>
                              </w:pPr>
                              <w:r>
                                <w:rPr>
                                  <w:rFonts w:ascii="Arial" w:hAnsi="Arial" w:cs="Arial"/>
                                  <w:sz w:val="20"/>
                                  <w:szCs w:val="20"/>
                                </w:rPr>
                                <w:t>Scale to minimum frequency &amp; voltage</w:t>
                              </w:r>
                            </w:p>
                          </w:txbxContent>
                        </wps:txbx>
                        <wps:bodyPr rot="0" vert="horz" wrap="square" lIns="74295" tIns="8890" rIns="74295" bIns="8890" anchor="t" anchorCtr="0" upright="1">
                          <a:noAutofit/>
                        </wps:bodyPr>
                      </wps:wsp>
                      <wps:wsp>
                        <wps:cNvPr id="2274" name="Elbow Connector 2274"/>
                        <wps:cNvCnPr>
                          <a:stCxn id="3595" idx="2"/>
                        </wps:cNvCnPr>
                        <wps:spPr>
                          <a:xfrm rot="16200000" flipH="1">
                            <a:off x="2469498" y="-300997"/>
                            <a:ext cx="466912" cy="3437840"/>
                          </a:xfrm>
                          <a:prstGeom prst="bentConnector2">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11924ED" id="_x0000_s1640" editas="canvas" style="width:479.25pt;height:295.35pt;mso-position-horizontal-relative:char;mso-position-vertical-relative:line" coordsize="60864,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">
                <v:shape id="_x0000_s1641" type="#_x0000_t75" style="position:absolute;width:60864;height:37509;visibility:visible;mso-wrap-style:square">
                  <v:fill o:detectmouseclick="t"/>
                  <v:path o:connecttype="none"/>
                </v:shape>
                <v:shape id="AutoShape 65" o:spid="_x0000_s1642" type="#_x0000_t32" style="position:absolute;left:877;top:25422;width:58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"/>
                <v:rect id="Rectangle 71" o:spid="_x0000_s1643" style="position:absolute;left:877;top:25706;width:750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" filled="f" fillcolor="#cff" stroked="f">
                  <v:fill rotate="t" angle="45" focus="100%" type="gradient"/>
                  <v:textbox inset="5.85pt,.7pt,5.85pt,.7pt">
                    <w:txbxContent>
                      <w:p w14:paraId="12D62AB1" w14:textId="77777777" w:rsidR="00DA6107" w:rsidRPr="00A2263E" w:rsidRDefault="00DA6107" w:rsidP="009B50F5">
                        <w:pPr>
                          <w:rPr>
                            <w:rFonts w:ascii="Arial" w:hAnsi="Arial" w:cs="Arial"/>
                          </w:rPr>
                        </w:pPr>
                        <w:r w:rsidRPr="00A2263E">
                          <w:rPr>
                            <w:rFonts w:ascii="Arial" w:hAnsi="Arial" w:cs="Arial"/>
                          </w:rPr>
                          <w:t>H</w:t>
                        </w:r>
                        <w:r>
                          <w:rPr>
                            <w:rFonts w:ascii="Arial" w:hAnsi="Arial" w:cs="Arial"/>
                            <w:lang w:eastAsia="ja-JP"/>
                          </w:rPr>
                          <w:t>ardware</w:t>
                        </w:r>
                      </w:p>
                    </w:txbxContent>
                  </v:textbox>
                </v:rect>
                <v:rect id="Rectangle 75" o:spid="_x0000_s1644" style="position:absolute;left:17882;top:20372;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" filled="f" stroked="f">
                  <v:textbox inset="5.85pt,.7pt,5.85pt,.7pt"/>
                </v:rect>
                <v:rect id="Rectangle 76" o:spid="_x0000_s1645" style="position:absolute;left:29147;top:20372;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" filled="f" stroked="f">
                  <v:textbox inset="5.85pt,.7pt,5.85pt,.7pt"/>
                </v:rect>
                <v:rect id="Rectangle 60" o:spid="_x0000_s1646" style="position:absolute;left:44218;top:16198;width:14838;height: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" filled="f">
                  <v:textbox inset="5.85pt,1mm,5.85pt,.7pt">
                    <w:txbxContent>
                      <w:p w14:paraId="09092775"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v:textbox>
                </v:rect>
                <v:rect id="Rectangle 61" o:spid="_x0000_s1647" style="position:absolute;left:46334;top:18808;width:10817;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" filled="f">
                  <v:textbox inset="0,1mm,0,0">
                    <w:txbxContent>
                      <w:p w14:paraId="67600088" w14:textId="77777777" w:rsidR="00DA6107" w:rsidRPr="00A2263E" w:rsidRDefault="00DA6107" w:rsidP="009B50F5">
                        <w:pPr>
                          <w:jc w:val="center"/>
                          <w:rPr>
                            <w:rFonts w:ascii="Arial" w:hAnsi="Arial" w:cs="Arial"/>
                          </w:rPr>
                        </w:pPr>
                        <w:r>
                          <w:rPr>
                            <w:rFonts w:ascii="Arial" w:hAnsi="Arial" w:cs="Arial"/>
                          </w:rPr>
                          <w:t>CPU Freq Driver</w:t>
                        </w:r>
                      </w:p>
                    </w:txbxContent>
                  </v:textbox>
                </v:rect>
                <v:rect id="Rectangle 60" o:spid="_x0000_s1648" style="position:absolute;left:20098;top:4019;width:3705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" filled="f">
                  <v:textbox inset="5.85pt,1mm,5.85pt,.7pt">
                    <w:txbxContent>
                      <w:p w14:paraId="71F3F2E8"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v:textbox>
                </v:rect>
                <v:rect id="Rectangle 61" o:spid="_x0000_s1649" style="position:absolute;left:3172;top:9234;width:13335;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" filled="f">
                  <v:textbox inset="0,1mm,0,0">
                    <w:txbxContent>
                      <w:p w14:paraId="300FDC0A" w14:textId="77777777" w:rsidR="00DA6107" w:rsidRPr="00A2263E" w:rsidRDefault="00DA6107" w:rsidP="009B50F5">
                        <w:pPr>
                          <w:jc w:val="center"/>
                          <w:rPr>
                            <w:rFonts w:ascii="Arial" w:hAnsi="Arial" w:cs="Arial"/>
                          </w:rPr>
                        </w:pPr>
                        <w:r>
                          <w:rPr>
                            <w:rFonts w:ascii="Arial" w:hAnsi="Arial" w:cs="Arial"/>
                          </w:rPr>
                          <w:t>Emergency control</w:t>
                        </w:r>
                      </w:p>
                    </w:txbxContent>
                  </v:textbox>
                </v:rect>
                <v:shape id="AutoShape 70" o:spid="_x0000_s1650" type="#_x0000_t32" style="position:absolute;left:25382;top:11846;width:184;height:20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" strokeweight="2pt">
                  <v:stroke startarrow="block"/>
                </v:shape>
                <v:rect id="Rectangle 60" o:spid="_x0000_s1651" style="position:absolute;left:20098;top:9237;width:1056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" fillcolor="white [3212]">
                  <v:textbox inset="5.85pt,1mm,5.85pt,.7pt">
                    <w:txbxContent>
                      <w:p w14:paraId="220CD6F0" w14:textId="77777777" w:rsidR="00DA6107" w:rsidRPr="00A2263E" w:rsidRDefault="00DA6107" w:rsidP="009B50F5">
                        <w:pPr>
                          <w:jc w:val="center"/>
                          <w:rPr>
                            <w:rFonts w:ascii="Arial" w:hAnsi="Arial" w:cs="Arial"/>
                          </w:rPr>
                        </w:pPr>
                        <w:r>
                          <w:rPr>
                            <w:rFonts w:ascii="Arial" w:hAnsi="Arial" w:cs="Arial"/>
                          </w:rPr>
                          <w:t>Thermal Core</w:t>
                        </w:r>
                      </w:p>
                    </w:txbxContent>
                  </v:textbox>
                </v:rect>
                <v:shape id="AutoShape 70" o:spid="_x0000_s1652" type="#_x0000_t32" style="position:absolute;left:16507;top:9574;width:3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" strokecolor="black [3213]" strokeweight="2pt">
                  <v:stroke startarrow="block"/>
                </v:shape>
                <v:rect id="Rectangle 60" o:spid="_x0000_s1653" style="position:absolute;left:19165;top:1407;width:39891;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" filled="f">
                  <v:textbox inset="5.85pt,1mm,5.85pt,.7pt">
                    <w:txbxContent>
                      <w:p w14:paraId="199A1FF6"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v:textbox>
                </v:rect>
                <v:rect id="Rectangle 67" o:spid="_x0000_s1654" style="position:absolute;left:21626;top:32380;width:7879;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" filled="f">
                  <v:textbox inset="5.85pt,2mm,5.85pt,.7pt">
                    <w:txbxContent>
                      <w:p w14:paraId="5CCCC79F" w14:textId="77777777" w:rsidR="00DA6107" w:rsidRDefault="00DA6107" w:rsidP="009B50F5">
                        <w:pPr>
                          <w:jc w:val="center"/>
                          <w:rPr>
                            <w:rFonts w:ascii="Arial" w:hAnsi="Arial" w:cs="Arial"/>
                          </w:rPr>
                        </w:pPr>
                        <w:r>
                          <w:rPr>
                            <w:rFonts w:ascii="Arial" w:hAnsi="Arial" w:cs="Arial"/>
                          </w:rPr>
                          <w:t>THS1/2/3</w:t>
                        </w:r>
                      </w:p>
                      <w:p w14:paraId="3712FC59" w14:textId="77777777" w:rsidR="00DA6107" w:rsidRDefault="00DA6107" w:rsidP="009B50F5">
                        <w:pPr>
                          <w:jc w:val="center"/>
                          <w:rPr>
                            <w:rFonts w:ascii="Arial" w:hAnsi="Arial" w:cs="Arial"/>
                          </w:rPr>
                        </w:pPr>
                      </w:p>
                      <w:p w14:paraId="6E67B726" w14:textId="77777777" w:rsidR="00DA6107" w:rsidRPr="00A2263E" w:rsidRDefault="00DA6107" w:rsidP="009B50F5">
                        <w:pPr>
                          <w:jc w:val="center"/>
                          <w:rPr>
                            <w:rFonts w:ascii="Arial" w:hAnsi="Arial" w:cs="Arial"/>
                            <w:lang w:eastAsia="ja-JP"/>
                          </w:rPr>
                        </w:pPr>
                        <w:r>
                          <w:rPr>
                            <w:rFonts w:ascii="Arial" w:hAnsi="Arial" w:cs="Arial" w:hint="eastAsia"/>
                            <w:lang w:eastAsia="ja-JP"/>
                          </w:rPr>
                          <w:t>aa</w:t>
                        </w:r>
                      </w:p>
                    </w:txbxContent>
                  </v:textbox>
                </v:rect>
                <v:rect id="Rectangle 67" o:spid="_x0000_s1655" style="position:absolute;left:35651;top:32392;width:8165;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" filled="f">
                  <v:textbox inset="5.85pt,2mm,5.85pt,.7pt">
                    <w:txbxContent>
                      <w:p w14:paraId="7F9A10D1" w14:textId="77777777" w:rsidR="00DA6107" w:rsidRPr="00A2263E" w:rsidRDefault="00DA6107" w:rsidP="009B50F5">
                        <w:pPr>
                          <w:jc w:val="center"/>
                          <w:rPr>
                            <w:rFonts w:ascii="Arial" w:hAnsi="Arial" w:cs="Arial"/>
                          </w:rPr>
                        </w:pPr>
                        <w:r>
                          <w:rPr>
                            <w:rFonts w:ascii="Arial" w:hAnsi="Arial" w:cs="Arial"/>
                          </w:rPr>
                          <w:t>SYSC</w:t>
                        </w:r>
                      </w:p>
                    </w:txbxContent>
                  </v:textbox>
                </v:rect>
                <v:rect id="Rectangle 67" o:spid="_x0000_s1656" style="position:absolute;left:2791;top:27792;width:50505;height:8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" filled="f">
                  <v:textbox inset="5.85pt,1mm,5.85pt,.7pt">
                    <w:txbxContent>
                      <w:p w14:paraId="6D68AEEF" w14:textId="77777777" w:rsidR="00DA6107" w:rsidRDefault="00DA6107" w:rsidP="009B50F5">
                        <w:pPr>
                          <w:rPr>
                            <w:rFonts w:ascii="Arial" w:hAnsi="Arial" w:cs="Arial"/>
                          </w:rPr>
                        </w:pPr>
                        <w:r>
                          <w:rPr>
                            <w:rFonts w:ascii="Arial" w:hAnsi="Arial" w:cs="Arial"/>
                          </w:rPr>
                          <w:t>SoC</w:t>
                        </w:r>
                      </w:p>
                      <w:p w14:paraId="640C06F3" w14:textId="77777777" w:rsidR="00DA6107" w:rsidRPr="00A2263E" w:rsidRDefault="00DA6107" w:rsidP="009B50F5">
                        <w:pPr>
                          <w:rPr>
                            <w:rFonts w:ascii="Arial" w:hAnsi="Arial" w:cs="Arial"/>
                          </w:rPr>
                        </w:pPr>
                      </w:p>
                    </w:txbxContent>
                  </v:textbox>
                </v:rect>
                <v:rect id="Rectangle 78" o:spid="_x0000_s1657" style="position:absolute;left:33480;top:26067;width:8052;height: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" filled="f" fillcolor="#cff" stroked="f">
                  <v:fill rotate="t" angle="45" focus="100%" type="gradient"/>
                  <v:textbox inset="5.85pt,.7pt,5.85pt,.7pt">
                    <w:txbxContent>
                      <w:p w14:paraId="376E9239" w14:textId="77777777" w:rsidR="00DA6107" w:rsidRDefault="00DA6107" w:rsidP="00F8491C">
                        <w:pPr>
                          <w:pStyle w:val="NormalWeb"/>
                          <w:spacing w:after="80" w:line="240" w:lineRule="auto"/>
                          <w:rPr>
                            <w:rFonts w:ascii="Arial" w:hAnsi="Arial" w:cs="Arial"/>
                            <w:sz w:val="20"/>
                            <w:szCs w:val="20"/>
                          </w:rPr>
                        </w:pPr>
                        <w:r>
                          <w:rPr>
                            <w:rFonts w:ascii="Arial" w:hAnsi="Arial" w:cs="Arial"/>
                            <w:sz w:val="20"/>
                            <w:szCs w:val="20"/>
                          </w:rPr>
                          <w:t>Turn off</w:t>
                        </w:r>
                      </w:p>
                      <w:p w14:paraId="27EC5A51" w14:textId="77777777" w:rsidR="00DA6107" w:rsidRDefault="00DA6107" w:rsidP="00F8491C">
                        <w:pPr>
                          <w:pStyle w:val="NormalWeb"/>
                          <w:spacing w:after="80" w:line="240" w:lineRule="auto"/>
                        </w:pPr>
                        <w:r>
                          <w:rPr>
                            <w:rFonts w:ascii="Arial" w:hAnsi="Arial" w:cs="Arial"/>
                            <w:sz w:val="20"/>
                            <w:szCs w:val="20"/>
                          </w:rPr>
                          <w:t>CPU core</w:t>
                        </w:r>
                      </w:p>
                    </w:txbxContent>
                  </v:textbox>
                </v:rect>
                <v:rect id="Rectangle 71" o:spid="_x0000_s1658" style="position:absolute;left:877;top:23546;width:750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" filled="f" fillcolor="#cff" stroked="f">
                  <v:fill rotate="t" angle="45" focus="100%" type="gradient"/>
                  <v:textbox inset="5.85pt,.7pt,5.85pt,.7pt">
                    <w:txbxContent>
                      <w:p w14:paraId="24450652" w14:textId="77777777" w:rsidR="00DA6107" w:rsidRPr="00A2263E" w:rsidRDefault="00DA6107" w:rsidP="009B50F5">
                        <w:pPr>
                          <w:rPr>
                            <w:rFonts w:ascii="Arial" w:hAnsi="Arial" w:cs="Arial"/>
                          </w:rPr>
                        </w:pPr>
                        <w:r>
                          <w:rPr>
                            <w:rFonts w:ascii="Arial" w:hAnsi="Arial" w:cs="Arial"/>
                          </w:rPr>
                          <w:t>Software</w:t>
                        </w:r>
                      </w:p>
                    </w:txbxContent>
                  </v:textbox>
                </v:rect>
                <v:rect id="Rectangle 61" o:spid="_x0000_s1659" style="position:absolute;left:20098;top:18543;width:10567;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" fillcolor="white [3212]">
                  <v:textbox inset="0,1mm,0,0">
                    <w:txbxContent>
                      <w:p w14:paraId="12B1BD5E" w14:textId="77777777" w:rsidR="00DA6107" w:rsidRPr="00A2263E" w:rsidRDefault="00DA6107" w:rsidP="009B50F5">
                        <w:pPr>
                          <w:jc w:val="center"/>
                          <w:rPr>
                            <w:rFonts w:ascii="Arial" w:hAnsi="Arial" w:cs="Arial"/>
                          </w:rPr>
                        </w:pPr>
                        <w:r>
                          <w:rPr>
                            <w:rFonts w:ascii="Arial" w:hAnsi="Arial" w:cs="Arial"/>
                          </w:rPr>
                          <w:t>THS Driver</w:t>
                        </w:r>
                      </w:p>
                    </w:txbxContent>
                  </v:textbox>
                </v:rect>
                <v:rect id="Rectangle 71" o:spid="_x0000_s1660" style="position:absolute;left:10375;top:5710;width:8790;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" filled="f" fillcolor="#cff" stroked="f">
                  <v:fill rotate="t" angle="45" focus="100%" type="gradient"/>
                  <v:textbox inset="5.85pt,.7pt,5.85pt,.7pt">
                    <w:txbxContent>
                      <w:p w14:paraId="5A94EA36" w14:textId="77777777" w:rsidR="00DA6107" w:rsidRPr="00A2263E" w:rsidRDefault="00DA6107" w:rsidP="009B50F5">
                        <w:pPr>
                          <w:rPr>
                            <w:rFonts w:ascii="Arial" w:hAnsi="Arial" w:cs="Arial"/>
                          </w:rPr>
                        </w:pPr>
                        <w:r>
                          <w:rPr>
                            <w:rFonts w:ascii="Arial" w:hAnsi="Arial" w:cs="Arial"/>
                          </w:rPr>
                          <w:t>Reading temperature</w:t>
                        </w:r>
                      </w:p>
                    </w:txbxContent>
                  </v:textbox>
                </v:rect>
                <v:rect id="Rectangle 71" o:spid="_x0000_s1661" style="position:absolute;left:10148;top:14648;width:10827;height:5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" filled="f" fillcolor="#cff" stroked="f">
                  <v:fill rotate="t" angle="45" focus="100%" type="gradient"/>
                  <v:textbox inset="5.85pt,.7pt,5.85pt,.7pt">
                    <w:txbxContent>
                      <w:p w14:paraId="37B40D0F" w14:textId="77777777" w:rsidR="00DA6107" w:rsidRDefault="00DA6107" w:rsidP="00810DF0">
                        <w:pPr>
                          <w:rPr>
                            <w:rFonts w:ascii="Arial" w:hAnsi="Arial" w:cs="Arial"/>
                          </w:rPr>
                        </w:pPr>
                        <w:r>
                          <w:rPr>
                            <w:rFonts w:ascii="Arial" w:hAnsi="Arial" w:cs="Arial"/>
                          </w:rPr>
                          <w:t xml:space="preserve">Core </w:t>
                        </w:r>
                      </w:p>
                      <w:p w14:paraId="1165C6AD" w14:textId="77777777" w:rsidR="00DA6107" w:rsidRDefault="00DA6107" w:rsidP="00810DF0">
                        <w:pPr>
                          <w:rPr>
                            <w:rFonts w:ascii="Arial" w:hAnsi="Arial" w:cs="Arial"/>
                          </w:rPr>
                        </w:pPr>
                        <w:r>
                          <w:rPr>
                            <w:rFonts w:ascii="Arial" w:hAnsi="Arial" w:cs="Arial"/>
                          </w:rPr>
                          <w:t>Shutdown /</w:t>
                        </w:r>
                      </w:p>
                      <w:p w14:paraId="0883A69B" w14:textId="77777777" w:rsidR="00DA6107" w:rsidRPr="00A2263E" w:rsidRDefault="00DA6107" w:rsidP="00810DF0">
                        <w:pPr>
                          <w:rPr>
                            <w:rFonts w:ascii="Arial" w:hAnsi="Arial" w:cs="Arial"/>
                          </w:rPr>
                        </w:pPr>
                        <w:r>
                          <w:rPr>
                            <w:rFonts w:ascii="Arial" w:hAnsi="Arial" w:cs="Arial"/>
                          </w:rPr>
                          <w:t>Scaled frequency</w:t>
                        </w:r>
                      </w:p>
                      <w:p w14:paraId="3D9B2DEC" w14:textId="77777777" w:rsidR="00DA6107" w:rsidRPr="00A2263E" w:rsidRDefault="00DA6107" w:rsidP="009B50F5">
                        <w:pPr>
                          <w:rPr>
                            <w:rFonts w:ascii="Arial" w:hAnsi="Arial" w:cs="Arial"/>
                          </w:rPr>
                        </w:pPr>
                      </w:p>
                    </w:txbxContent>
                  </v:textbox>
                </v:rect>
                <v:rect id="Rectangle 71" o:spid="_x0000_s1662" style="position:absolute;left:25649;top:28314;width:8790;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" filled="f" fillcolor="#cff" stroked="f">
                  <v:fill rotate="t" angle="45" focus="100%" type="gradient"/>
                  <v:textbox inset="5.85pt,.7pt,5.85pt,.7pt">
                    <w:txbxContent>
                      <w:p w14:paraId="26EE5CEB" w14:textId="77777777" w:rsidR="00DA6107" w:rsidRPr="00A2263E" w:rsidRDefault="00DA6107" w:rsidP="009B50F5">
                        <w:pPr>
                          <w:rPr>
                            <w:rFonts w:ascii="Arial" w:hAnsi="Arial" w:cs="Arial"/>
                          </w:rPr>
                        </w:pPr>
                        <w:r>
                          <w:rPr>
                            <w:rFonts w:ascii="Arial" w:hAnsi="Arial" w:cs="Arial"/>
                          </w:rPr>
                          <w:t>Reading temperature</w:t>
                        </w:r>
                      </w:p>
                    </w:txbxContent>
                  </v:textbox>
                </v:rect>
                <v:rect id="Rectangle 60" o:spid="_x0000_s1663" style="position:absolute;left:43816;top:9239;width:133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" fillcolor="white [3212]">
                  <v:textbox inset="5.85pt,1mm,5.85pt,.7pt">
                    <w:txbxContent>
                      <w:p w14:paraId="4C825988"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v:textbox>
                </v:rect>
                <v:rect id="Rectangle 71" o:spid="_x0000_s1664" style="position:absolute;left:23336;top:29960;width:3430;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" filled="f" fillcolor="#cff" stroked="f">
                  <v:fill rotate="t" angle="45" focus="100%" type="gradient"/>
                  <v:textbox inset="5.85pt,.7pt,5.85pt,.7pt">
                    <w:txbxContent>
                      <w:p w14:paraId="19FD524D" w14:textId="77777777" w:rsidR="00DA6107" w:rsidRPr="00756D48" w:rsidRDefault="00DA6107" w:rsidP="009B006D">
                        <w:pPr>
                          <w:pStyle w:val="ListParagraph"/>
                          <w:numPr>
                            <w:ilvl w:val="0"/>
                            <w:numId w:val="38"/>
                          </w:numPr>
                          <w:ind w:leftChars="0"/>
                          <w:rPr>
                            <w:rFonts w:ascii="MS Gothic" w:eastAsia="MS Gothic" w:hAnsi="MS Gothic" w:cs="MS Gothic"/>
                            <w:lang w:eastAsia="ja-JP"/>
                          </w:rPr>
                        </w:pPr>
                      </w:p>
                    </w:txbxContent>
                  </v:textbox>
                </v:rect>
                <v:rect id="Rectangle 71" o:spid="_x0000_s1665" style="position:absolute;left:16764;top:9946;width:342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" filled="f" fillcolor="#cff" stroked="f">
                  <v:fill rotate="t" angle="45" focus="100%" type="gradient"/>
                  <v:textbox inset="5.85pt,.7pt,5.85pt,.7pt">
                    <w:txbxContent>
                      <w:p w14:paraId="2BDBE53D" w14:textId="77777777" w:rsidR="00DA6107" w:rsidRPr="00756D48" w:rsidRDefault="00DA6107" w:rsidP="009B006D">
                        <w:pPr>
                          <w:pStyle w:val="ListParagraph"/>
                          <w:numPr>
                            <w:ilvl w:val="0"/>
                            <w:numId w:val="37"/>
                          </w:numPr>
                          <w:ind w:leftChars="0"/>
                          <w:rPr>
                            <w:rFonts w:ascii="MS Gothic" w:eastAsia="MS Gothic" w:hAnsi="MS Gothic" w:cs="MS Gothic"/>
                            <w:lang w:eastAsia="ja-JP"/>
                          </w:rPr>
                        </w:pPr>
                      </w:p>
                    </w:txbxContent>
                  </v:textbox>
                </v:rect>
                <v:rect id="Rectangle 71" o:spid="_x0000_s1666" style="position:absolute;left:6656;top:12133;width:3719;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" filled="f" fillcolor="#cff" stroked="f">
                  <v:fill rotate="t" angle="45" focus="100%" type="gradient"/>
                  <v:textbox inset="5.85pt,.7pt,5.85pt,.7pt">
                    <w:txbxContent>
                      <w:p w14:paraId="554B4924" w14:textId="77777777" w:rsidR="00DA6107" w:rsidRPr="00756D48" w:rsidRDefault="00DA6107" w:rsidP="009B006D">
                        <w:pPr>
                          <w:pStyle w:val="ListParagraph"/>
                          <w:numPr>
                            <w:ilvl w:val="0"/>
                            <w:numId w:val="39"/>
                          </w:numPr>
                          <w:ind w:leftChars="0"/>
                          <w:rPr>
                            <w:rFonts w:ascii="MS Gothic" w:eastAsia="MS Gothic" w:hAnsi="MS Gothic" w:cs="MS Gothic"/>
                            <w:lang w:eastAsia="ja-JP"/>
                          </w:rPr>
                        </w:pPr>
                      </w:p>
                    </w:txbxContent>
                  </v:textbox>
                </v:rect>
                <v:rect id="Rectangle 880" o:spid="_x0000_s1667" style="position:absolute;left:45136;top:32469;width:7049;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" filled="f">
                  <v:textbox inset="5.85pt,2mm,5.85pt,.7pt">
                    <w:txbxContent>
                      <w:p w14:paraId="2BA3CD6C" w14:textId="77777777" w:rsidR="00DA6107" w:rsidRDefault="00DA6107" w:rsidP="00F71098">
                        <w:pPr>
                          <w:jc w:val="center"/>
                        </w:pPr>
                        <w:r>
                          <w:rPr>
                            <w:rFonts w:ascii="Arial" w:hAnsi="Arial" w:cs="Arial"/>
                          </w:rPr>
                          <w:t>CPG</w:t>
                        </w:r>
                      </w:p>
                    </w:txbxContent>
                  </v:textbox>
                </v:rect>
                <v:rect id="Rectangle 881" o:spid="_x0000_s1668" style="position:absolute;left:54281;top:32516;width:5651;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" filled="f">
                  <v:textbox inset="5.85pt,2mm,5.85pt,.7pt">
                    <w:txbxContent>
                      <w:p w14:paraId="6623C463" w14:textId="77777777" w:rsidR="00DA6107" w:rsidRDefault="00DA6107" w:rsidP="00F71098">
                        <w:pPr>
                          <w:jc w:val="center"/>
                        </w:pPr>
                        <w:r>
                          <w:rPr>
                            <w:rFonts w:ascii="Arial" w:hAnsi="Arial" w:cs="Arial"/>
                          </w:rPr>
                          <w:t>PMIC</w:t>
                        </w:r>
                      </w:p>
                    </w:txbxContent>
                  </v:textbox>
                </v:rect>
                <v:shape id="AutoShape 70" o:spid="_x0000_s1669" type="#_x0000_t32" style="position:absolute;left:47978;top:21422;width:0;height:11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" strokecolor="black [3213]" strokeweight="2pt">
                  <v:stroke startarrow="block"/>
                </v:shape>
                <v:rect id="Rectangle 905" o:spid="_x0000_s1670" style="position:absolute;left:33573;top:18002;width:9826;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" filled="f">
                  <v:textbox inset="5.85pt,1mm,5.85pt,.7pt">
                    <w:txbxContent>
                      <w:p w14:paraId="685E8C17" w14:textId="77777777" w:rsidR="00DA6107" w:rsidRPr="002253D9" w:rsidRDefault="00DA6107" w:rsidP="00F8491C">
                        <w:pPr>
                          <w:pStyle w:val="NormalWeb"/>
                          <w:spacing w:after="80"/>
                        </w:pPr>
                        <w:r w:rsidRPr="00F8491C">
                          <w:rPr>
                            <w:rFonts w:ascii="Arial" w:hAnsi="Arial" w:cs="Arial"/>
                            <w:sz w:val="20"/>
                            <w:szCs w:val="20"/>
                          </w:rPr>
                          <w:t xml:space="preserve">CPU Hotplug </w:t>
                        </w:r>
                        <w:r>
                          <w:rPr>
                            <w:rFonts w:ascii="Arial" w:hAnsi="Arial" w:cs="Arial"/>
                            <w:sz w:val="20"/>
                            <w:szCs w:val="20"/>
                          </w:rPr>
                          <w:t>F</w:t>
                        </w:r>
                        <w:r w:rsidRPr="00F8491C">
                          <w:rPr>
                            <w:rFonts w:ascii="Arial" w:hAnsi="Arial" w:cs="Arial"/>
                            <w:sz w:val="20"/>
                            <w:szCs w:val="20"/>
                          </w:rPr>
                          <w:t>ramework</w:t>
                        </w:r>
                      </w:p>
                    </w:txbxContent>
                  </v:textbox>
                </v:rect>
                <v:shape id="AutoShape 70" o:spid="_x0000_s1671" type="#_x0000_t32" style="position:absolute;left:38486;top:16513;width:0;height:14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" strokecolor="black [3213]" strokeweight="2pt">
                  <v:stroke startarrow="block"/>
                </v:shape>
                <v:shape id="AutoShape 70" o:spid="_x0000_s1672" type="#_x0000_t32" style="position:absolute;left:40152;top:23158;width:0;height:9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" strokecolor="black [3213]" strokeweight="2pt">
                  <v:stroke startarrow="block"/>
                </v:shape>
                <v:rect id="Rectangle 914" o:spid="_x0000_s1673" style="position:absolute;left:47425;top:23840;width:13258;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" filled="f" fillcolor="#cff" stroked="f">
                  <v:fill rotate="t" angle="45" focus="100%" type="gradient"/>
                  <v:textbox inset="5.85pt,.7pt,5.85pt,.7pt">
                    <w:txbxContent>
                      <w:p w14:paraId="101C099D" w14:textId="77777777" w:rsidR="00DA6107" w:rsidRDefault="00DA6107" w:rsidP="00F8491C">
                        <w:pPr>
                          <w:pStyle w:val="NormalWeb"/>
                          <w:spacing w:after="80" w:line="240" w:lineRule="auto"/>
                        </w:pPr>
                        <w:r>
                          <w:rPr>
                            <w:rFonts w:ascii="Arial" w:hAnsi="Arial" w:cs="Arial"/>
                            <w:sz w:val="20"/>
                            <w:szCs w:val="20"/>
                          </w:rPr>
                          <w:t>Scale to minimum frequency &amp; voltage</w:t>
                        </w:r>
                      </w:p>
                    </w:txbxContent>
                  </v:textbox>
                </v:rect>
                <v:shape id="Elbow Connector 2274" o:spid="_x0000_s1674" type="#_x0000_t33" style="position:absolute;left:24694;top:-3010;width:4669;height:343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" strokecolor="black [3200]" strokeweight="2pt">
                  <v:stroke endarrow="open"/>
                  <v:shadow on="t" color="black" opacity="24903f" origin=",.5" offset="0,.55556mm"/>
                </v:shape>
                <w10:anchorlock/>
              </v:group>
            </w:pict>
          </mc:Fallback>
        </mc:AlternateContent>
      </w:r>
    </w:p>
    <w:p w14:paraId="468F504B" w14:textId="5B86DA47" w:rsidR="00756D48" w:rsidRDefault="00756D48" w:rsidP="00756D48">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16</w:t>
      </w:r>
      <w:r>
        <w:rPr>
          <w:noProof/>
        </w:rPr>
        <w:fldChar w:fldCharType="end"/>
      </w:r>
      <w:r>
        <w:rPr>
          <w:rFonts w:hint="eastAsia"/>
          <w:lang w:eastAsia="ja-JP"/>
        </w:rPr>
        <w:t xml:space="preserve"> </w:t>
      </w:r>
      <w:r>
        <w:rPr>
          <w:lang w:eastAsia="ja-JP"/>
        </w:rPr>
        <w:t xml:space="preserve">Processing flow of </w:t>
      </w:r>
      <w:r w:rsidR="002A3C24">
        <w:rPr>
          <w:rFonts w:hint="eastAsia"/>
          <w:lang w:eastAsia="ja-JP"/>
        </w:rPr>
        <w:t>EMS</w:t>
      </w:r>
    </w:p>
    <w:p w14:paraId="03083387" w14:textId="77777777" w:rsidR="009B50F5" w:rsidRDefault="009B50F5" w:rsidP="00E957E7">
      <w:pPr>
        <w:pStyle w:val="ListParagraph"/>
        <w:ind w:leftChars="0" w:left="360"/>
        <w:rPr>
          <w:lang w:eastAsia="ja-JP"/>
        </w:rPr>
      </w:pPr>
    </w:p>
    <w:p w14:paraId="6CAD7332" w14:textId="77777777" w:rsidR="006133A8" w:rsidRPr="006133A8" w:rsidRDefault="006133A8" w:rsidP="006133A8">
      <w:pPr>
        <w:pStyle w:val="ListParagraph"/>
        <w:numPr>
          <w:ilvl w:val="0"/>
          <w:numId w:val="36"/>
        </w:numPr>
        <w:ind w:leftChars="0"/>
        <w:rPr>
          <w:lang w:eastAsia="ja-JP"/>
        </w:rPr>
      </w:pPr>
      <w:r w:rsidRPr="006133A8">
        <w:rPr>
          <w:lang w:eastAsia="ja-JP"/>
        </w:rPr>
        <w:t>THS Driver reads Tj from THS1/THS2/THS3. Then, they are input to Thermal Core.</w:t>
      </w:r>
    </w:p>
    <w:p w14:paraId="55292500" w14:textId="77777777" w:rsidR="00756D48" w:rsidRDefault="005047E0" w:rsidP="009B006D">
      <w:pPr>
        <w:pStyle w:val="ListParagraph"/>
        <w:numPr>
          <w:ilvl w:val="0"/>
          <w:numId w:val="36"/>
        </w:numPr>
        <w:ind w:leftChars="0"/>
        <w:rPr>
          <w:lang w:eastAsia="ja-JP"/>
        </w:rPr>
      </w:pPr>
      <w:r>
        <w:rPr>
          <w:lang w:eastAsia="ja-JP"/>
        </w:rPr>
        <w:t xml:space="preserve">Emergency Control </w:t>
      </w:r>
      <w:r w:rsidR="00A80FED">
        <w:rPr>
          <w:lang w:eastAsia="ja-JP"/>
        </w:rPr>
        <w:t>gets</w:t>
      </w:r>
      <w:r w:rsidR="000673CF">
        <w:rPr>
          <w:lang w:eastAsia="ja-JP"/>
        </w:rPr>
        <w:t xml:space="preserve"> Tj from </w:t>
      </w:r>
      <w:r w:rsidR="00A80FED">
        <w:rPr>
          <w:lang w:eastAsia="ja-JP"/>
        </w:rPr>
        <w:t>Thermal Core</w:t>
      </w:r>
      <w:r w:rsidR="000673CF">
        <w:rPr>
          <w:lang w:eastAsia="ja-JP"/>
        </w:rPr>
        <w:t>.</w:t>
      </w:r>
    </w:p>
    <w:p w14:paraId="267D47B2" w14:textId="77777777" w:rsidR="009B50F5" w:rsidRPr="00934954" w:rsidRDefault="005047E0" w:rsidP="008853C0">
      <w:pPr>
        <w:pStyle w:val="ListParagraph"/>
        <w:numPr>
          <w:ilvl w:val="0"/>
          <w:numId w:val="36"/>
        </w:numPr>
        <w:ind w:leftChars="0"/>
        <w:rPr>
          <w:vanish/>
          <w:lang w:eastAsia="ja-JP"/>
        </w:rPr>
      </w:pPr>
      <w:r>
        <w:rPr>
          <w:lang w:eastAsia="ja-JP"/>
        </w:rPr>
        <w:t xml:space="preserve">If </w:t>
      </w:r>
      <w:r w:rsidR="006133A8">
        <w:rPr>
          <w:lang w:eastAsia="ja-JP"/>
        </w:rPr>
        <w:t>any</w:t>
      </w:r>
      <w:r w:rsidR="007C1183">
        <w:rPr>
          <w:lang w:eastAsia="ja-JP"/>
        </w:rPr>
        <w:t xml:space="preserve"> </w:t>
      </w:r>
      <w:r w:rsidR="006133A8">
        <w:rPr>
          <w:lang w:eastAsia="ja-JP"/>
        </w:rPr>
        <w:t xml:space="preserve">Tj from </w:t>
      </w:r>
      <w:r>
        <w:rPr>
          <w:lang w:eastAsia="ja-JP"/>
        </w:rPr>
        <w:t xml:space="preserve">THS1/THS2/THS3 </w:t>
      </w:r>
      <w:r w:rsidR="00E96F66">
        <w:rPr>
          <w:lang w:eastAsia="ja-JP"/>
        </w:rPr>
        <w:t xml:space="preserve">is </w:t>
      </w:r>
      <w:r>
        <w:rPr>
          <w:lang w:eastAsia="ja-JP"/>
        </w:rPr>
        <w:t>over 1</w:t>
      </w:r>
      <w:r w:rsidR="00A80FED">
        <w:rPr>
          <w:lang w:eastAsia="ja-JP"/>
        </w:rPr>
        <w:t>1</w:t>
      </w:r>
      <w:r w:rsidR="007E3609">
        <w:rPr>
          <w:lang w:eastAsia="ja-JP"/>
        </w:rPr>
        <w:t>0</w:t>
      </w:r>
      <w:r w:rsidR="00680A8A">
        <w:rPr>
          <w:lang w:eastAsia="ja-JP"/>
        </w:rPr>
        <w:t xml:space="preserve"> </w:t>
      </w:r>
      <w:r w:rsidR="00934954">
        <w:rPr>
          <w:lang w:eastAsia="ja-JP"/>
        </w:rPr>
        <w:t>degree</w:t>
      </w:r>
      <w:r w:rsidR="00D30716">
        <w:rPr>
          <w:lang w:eastAsia="ja-JP"/>
        </w:rPr>
        <w:t xml:space="preserve"> Celsius</w:t>
      </w:r>
      <w:r w:rsidR="00934954">
        <w:rPr>
          <w:lang w:eastAsia="ja-JP"/>
        </w:rPr>
        <w:t xml:space="preserve">, Emergency Control </w:t>
      </w:r>
      <w:r w:rsidR="00E136CF">
        <w:rPr>
          <w:lang w:eastAsia="ja-JP"/>
        </w:rPr>
        <w:t>scale</w:t>
      </w:r>
      <w:r w:rsidR="00F1104E">
        <w:rPr>
          <w:lang w:eastAsia="ja-JP"/>
        </w:rPr>
        <w:t>s</w:t>
      </w:r>
      <w:r w:rsidR="00E136CF">
        <w:rPr>
          <w:lang w:eastAsia="ja-JP"/>
        </w:rPr>
        <w:t xml:space="preserve"> </w:t>
      </w:r>
      <w:r w:rsidR="00F1104E">
        <w:rPr>
          <w:lang w:eastAsia="ja-JP"/>
        </w:rPr>
        <w:t>CPU</w:t>
      </w:r>
      <w:r w:rsidR="00E136CF">
        <w:rPr>
          <w:lang w:eastAsia="ja-JP"/>
        </w:rPr>
        <w:t xml:space="preserve"> frequency</w:t>
      </w:r>
      <w:r w:rsidR="00781F9A" w:rsidRPr="00781F9A">
        <w:rPr>
          <w:lang w:eastAsia="ja-JP"/>
        </w:rPr>
        <w:t xml:space="preserve"> </w:t>
      </w:r>
      <w:r w:rsidR="00781F9A">
        <w:rPr>
          <w:lang w:eastAsia="ja-JP"/>
        </w:rPr>
        <w:t>down</w:t>
      </w:r>
      <w:r w:rsidR="00E136CF">
        <w:rPr>
          <w:lang w:eastAsia="ja-JP"/>
        </w:rPr>
        <w:t xml:space="preserve"> to minimum</w:t>
      </w:r>
      <w:r w:rsidR="00781F9A">
        <w:rPr>
          <w:lang w:eastAsia="ja-JP"/>
        </w:rPr>
        <w:t xml:space="preserve"> frequency</w:t>
      </w:r>
      <w:r w:rsidR="00E136CF">
        <w:rPr>
          <w:lang w:eastAsia="ja-JP"/>
        </w:rPr>
        <w:t xml:space="preserve"> value and </w:t>
      </w:r>
      <w:r w:rsidR="00934954">
        <w:rPr>
          <w:lang w:eastAsia="ja-JP"/>
        </w:rPr>
        <w:t xml:space="preserve">turns off </w:t>
      </w:r>
      <w:r w:rsidR="005C527D">
        <w:rPr>
          <w:lang w:eastAsia="ja-JP"/>
        </w:rPr>
        <w:t xml:space="preserve">CPU </w:t>
      </w:r>
      <w:r w:rsidR="00934954">
        <w:rPr>
          <w:lang w:eastAsia="ja-JP"/>
        </w:rPr>
        <w:t>core.</w:t>
      </w:r>
    </w:p>
    <w:p w14:paraId="2F343136" w14:textId="77777777" w:rsidR="0080155E" w:rsidRDefault="0080155E" w:rsidP="0080155E">
      <w:pPr>
        <w:rPr>
          <w:lang w:eastAsia="ja-JP"/>
        </w:rPr>
      </w:pPr>
    </w:p>
    <w:p w14:paraId="0050AB47" w14:textId="77777777" w:rsidR="0080155E" w:rsidRDefault="0080155E" w:rsidP="006A5747">
      <w:pPr>
        <w:rPr>
          <w:lang w:eastAsia="ja-JP"/>
        </w:rPr>
      </w:pPr>
      <w:r>
        <w:rPr>
          <w:lang w:eastAsia="ja-JP"/>
        </w:rPr>
        <w:br w:type="page"/>
      </w:r>
    </w:p>
    <w:p w14:paraId="31C78149" w14:textId="77777777" w:rsidR="0080155E" w:rsidRDefault="0080155E" w:rsidP="0080155E">
      <w:pPr>
        <w:pStyle w:val="Heading3"/>
        <w:rPr>
          <w:lang w:eastAsia="ja-JP"/>
        </w:rPr>
      </w:pPr>
      <w:r>
        <w:rPr>
          <w:rFonts w:hint="eastAsia"/>
          <w:lang w:eastAsia="ja-JP"/>
        </w:rPr>
        <w:lastRenderedPageBreak/>
        <w:t xml:space="preserve">System </w:t>
      </w:r>
      <w:r w:rsidR="00237F32">
        <w:rPr>
          <w:lang w:eastAsia="ja-JP"/>
        </w:rPr>
        <w:t>S</w:t>
      </w:r>
      <w:r>
        <w:rPr>
          <w:rFonts w:hint="eastAsia"/>
          <w:lang w:eastAsia="ja-JP"/>
        </w:rPr>
        <w:t>hutdown</w:t>
      </w:r>
    </w:p>
    <w:p w14:paraId="4DB793BA" w14:textId="77777777" w:rsidR="0080155E" w:rsidRPr="00FC3818" w:rsidRDefault="00D80ED0" w:rsidP="0080155E">
      <w:pPr>
        <w:rPr>
          <w:lang w:eastAsia="ja-JP"/>
        </w:rPr>
      </w:pPr>
      <w:r w:rsidRPr="00886774">
        <w:rPr>
          <w:lang w:eastAsia="ja-JP"/>
        </w:rPr>
        <w:t xml:space="preserve">System </w:t>
      </w:r>
      <w:r w:rsidR="006E4C5A">
        <w:rPr>
          <w:lang w:eastAsia="ja-JP"/>
        </w:rPr>
        <w:t>S</w:t>
      </w:r>
      <w:r w:rsidRPr="00886774">
        <w:rPr>
          <w:lang w:eastAsia="ja-JP"/>
        </w:rPr>
        <w:t xml:space="preserve">hutdown is function to turn off system before </w:t>
      </w:r>
      <w:r w:rsidR="00A80FED">
        <w:rPr>
          <w:lang w:eastAsia="ja-JP"/>
        </w:rPr>
        <w:t xml:space="preserve">SoC </w:t>
      </w:r>
      <w:r w:rsidRPr="00886774">
        <w:rPr>
          <w:lang w:eastAsia="ja-JP"/>
        </w:rPr>
        <w:t>temperature reaches a limit.</w:t>
      </w:r>
    </w:p>
    <w:p w14:paraId="16AB365E" w14:textId="77777777" w:rsidR="009B50F5" w:rsidRDefault="009B50F5" w:rsidP="009B50F5">
      <w:pPr>
        <w:keepNext/>
        <w:widowControl w:val="0"/>
        <w:pBdr>
          <w:top w:val="single" w:sz="4" w:space="8" w:color="auto"/>
          <w:left w:val="single" w:sz="4" w:space="8" w:color="auto"/>
          <w:bottom w:val="single" w:sz="4" w:space="5" w:color="auto"/>
          <w:right w:val="single" w:sz="4" w:space="8" w:color="auto"/>
        </w:pBdr>
        <w:kinsoku w:val="0"/>
        <w:autoSpaceDE/>
        <w:autoSpaceDN/>
        <w:spacing w:before="240" w:line="240" w:lineRule="atLeast"/>
        <w:ind w:left="142" w:right="142"/>
      </w:pPr>
      <w:r>
        <w:rPr>
          <w:noProof/>
        </w:rPr>
        <mc:AlternateContent>
          <mc:Choice Requires="wpc">
            <w:drawing>
              <wp:inline distT="0" distB="0" distL="0" distR="0" wp14:anchorId="7F247569" wp14:editId="59E96207">
                <wp:extent cx="6086475" cy="3962400"/>
                <wp:effectExtent l="0" t="0" r="0" b="0"/>
                <wp:docPr id="771" name="キャンバス 4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58" name="Rectangle 758"/>
                        <wps:cNvSpPr>
                          <a:spLocks noChangeArrowheads="1"/>
                        </wps:cNvSpPr>
                        <wps:spPr bwMode="auto">
                          <a:xfrm>
                            <a:off x="180000" y="2791016"/>
                            <a:ext cx="4838227" cy="974090"/>
                          </a:xfrm>
                          <a:prstGeom prst="rect">
                            <a:avLst/>
                          </a:prstGeom>
                          <a:noFill/>
                          <a:ln w="9525">
                            <a:solidFill>
                              <a:srgbClr val="000000"/>
                            </a:solidFill>
                            <a:miter lim="800000"/>
                            <a:headEnd/>
                            <a:tailEnd/>
                          </a:ln>
                        </wps:spPr>
                        <wps:txbx>
                          <w:txbxContent>
                            <w:p w14:paraId="5B8CDD48" w14:textId="77777777" w:rsidR="00DA6107" w:rsidRDefault="00DA6107" w:rsidP="002D3E28">
                              <w:pPr>
                                <w:pStyle w:val="NormalWeb"/>
                                <w:spacing w:after="80"/>
                              </w:pPr>
                              <w:r>
                                <w:rPr>
                                  <w:rFonts w:ascii="Arial" w:hAnsi="Arial" w:cs="Arial"/>
                                  <w:sz w:val="20"/>
                                  <w:szCs w:val="20"/>
                                </w:rPr>
                                <w:t>SoC</w:t>
                              </w:r>
                            </w:p>
                            <w:p w14:paraId="4611EA5F" w14:textId="77777777" w:rsidR="00DA6107" w:rsidRDefault="00DA6107" w:rsidP="002D3E28">
                              <w:pPr>
                                <w:pStyle w:val="NormalWeb"/>
                                <w:spacing w:after="80"/>
                              </w:pPr>
                              <w:r>
                                <w:rPr>
                                  <w:rFonts w:ascii="Arial" w:hAnsi="Arial" w:cs="Arial"/>
                                  <w:sz w:val="20"/>
                                  <w:szCs w:val="20"/>
                                </w:rPr>
                                <w:t> </w:t>
                              </w:r>
                            </w:p>
                          </w:txbxContent>
                        </wps:txbx>
                        <wps:bodyPr rot="0" vert="horz" wrap="square" lIns="74295" tIns="36000" rIns="74295" bIns="8890" anchor="t" anchorCtr="0" upright="1">
                          <a:noAutofit/>
                        </wps:bodyPr>
                      </wps:wsp>
                      <wps:wsp>
                        <wps:cNvPr id="3643" name="AutoShape 65"/>
                        <wps:cNvCnPr>
                          <a:cxnSpLocks noChangeShapeType="1"/>
                        </wps:cNvCnPr>
                        <wps:spPr bwMode="auto">
                          <a:xfrm>
                            <a:off x="0" y="2542223"/>
                            <a:ext cx="586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4" name="Rectangle 71"/>
                        <wps:cNvSpPr>
                          <a:spLocks noChangeArrowheads="1"/>
                        </wps:cNvSpPr>
                        <wps:spPr bwMode="auto">
                          <a:xfrm>
                            <a:off x="0" y="2570616"/>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A8AE1" w14:textId="77777777" w:rsidR="00DA6107" w:rsidRPr="00A2263E" w:rsidRDefault="00DA6107" w:rsidP="009B50F5">
                              <w:pPr>
                                <w:rPr>
                                  <w:rFonts w:ascii="Arial" w:hAnsi="Arial" w:cs="Arial"/>
                                </w:rPr>
                              </w:pPr>
                              <w:r w:rsidRPr="00A2263E">
                                <w:rPr>
                                  <w:rFonts w:ascii="Arial" w:hAnsi="Arial" w:cs="Arial"/>
                                </w:rPr>
                                <w:t>H</w:t>
                              </w:r>
                              <w:r>
                                <w:rPr>
                                  <w:rFonts w:ascii="Arial" w:hAnsi="Arial" w:cs="Arial"/>
                                  <w:lang w:eastAsia="ja-JP"/>
                                </w:rPr>
                                <w:t>ardware</w:t>
                              </w:r>
                            </w:p>
                          </w:txbxContent>
                        </wps:txbx>
                        <wps:bodyPr rot="0" vert="horz" wrap="square" lIns="74295" tIns="8890" rIns="74295" bIns="8890" anchor="t" anchorCtr="0" upright="1">
                          <a:noAutofit/>
                        </wps:bodyPr>
                      </wps:wsp>
                      <wps:wsp>
                        <wps:cNvPr id="3645" name="Rectangle 75"/>
                        <wps:cNvSpPr>
                          <a:spLocks noChangeArrowheads="1"/>
                        </wps:cNvSpPr>
                        <wps:spPr bwMode="auto">
                          <a:xfrm>
                            <a:off x="1700459" y="20372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646" name="Rectangle 76"/>
                        <wps:cNvSpPr>
                          <a:spLocks noChangeArrowheads="1"/>
                        </wps:cNvSpPr>
                        <wps:spPr bwMode="auto">
                          <a:xfrm>
                            <a:off x="2826970" y="2037245"/>
                            <a:ext cx="309303" cy="9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647" name="Rectangle 60"/>
                        <wps:cNvSpPr>
                          <a:spLocks noChangeArrowheads="1"/>
                        </wps:cNvSpPr>
                        <wps:spPr bwMode="auto">
                          <a:xfrm>
                            <a:off x="4346811" y="1619885"/>
                            <a:ext cx="1471059" cy="695960"/>
                          </a:xfrm>
                          <a:prstGeom prst="rect">
                            <a:avLst/>
                          </a:prstGeom>
                          <a:noFill/>
                          <a:ln w="9525">
                            <a:solidFill>
                              <a:srgbClr val="000000"/>
                            </a:solidFill>
                            <a:miter lim="800000"/>
                            <a:headEnd/>
                            <a:tailEnd/>
                          </a:ln>
                        </wps:spPr>
                        <wps:txbx>
                          <w:txbxContent>
                            <w:p w14:paraId="3A4FA301"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wps:txbx>
                        <wps:bodyPr rot="0" vert="horz" wrap="square" lIns="74295" tIns="36000" rIns="74295" bIns="8890" anchor="t" anchorCtr="0" upright="1">
                          <a:noAutofit/>
                        </wps:bodyPr>
                      </wps:wsp>
                      <wps:wsp>
                        <wps:cNvPr id="239" name="Rectangle 61"/>
                        <wps:cNvSpPr>
                          <a:spLocks noChangeArrowheads="1"/>
                        </wps:cNvSpPr>
                        <wps:spPr bwMode="auto">
                          <a:xfrm>
                            <a:off x="4503760" y="1880869"/>
                            <a:ext cx="1123609" cy="260985"/>
                          </a:xfrm>
                          <a:prstGeom prst="rect">
                            <a:avLst/>
                          </a:prstGeom>
                          <a:noFill/>
                          <a:ln w="9525">
                            <a:solidFill>
                              <a:srgbClr val="000000"/>
                            </a:solidFill>
                            <a:miter lim="800000"/>
                            <a:headEnd/>
                            <a:tailEnd/>
                          </a:ln>
                        </wps:spPr>
                        <wps:txbx>
                          <w:txbxContent>
                            <w:p w14:paraId="0B1C350D" w14:textId="77777777" w:rsidR="00DA6107" w:rsidRPr="00A2263E" w:rsidRDefault="00DA6107" w:rsidP="009B50F5">
                              <w:pPr>
                                <w:jc w:val="center"/>
                                <w:rPr>
                                  <w:rFonts w:ascii="Arial" w:hAnsi="Arial" w:cs="Arial"/>
                                </w:rPr>
                              </w:pPr>
                              <w:r>
                                <w:rPr>
                                  <w:rFonts w:ascii="Arial" w:hAnsi="Arial" w:cs="Arial"/>
                                </w:rPr>
                                <w:t>CPU Freq Driver</w:t>
                              </w:r>
                            </w:p>
                          </w:txbxContent>
                        </wps:txbx>
                        <wps:bodyPr rot="0" vert="horz" wrap="square" lIns="0" tIns="36000" rIns="0" bIns="0" anchor="ctr" anchorCtr="0" upright="1">
                          <a:noAutofit/>
                        </wps:bodyPr>
                      </wps:wsp>
                      <wps:wsp>
                        <wps:cNvPr id="645" name="Rectangle 60"/>
                        <wps:cNvSpPr>
                          <a:spLocks noChangeArrowheads="1"/>
                        </wps:cNvSpPr>
                        <wps:spPr bwMode="auto">
                          <a:xfrm>
                            <a:off x="1922082" y="401954"/>
                            <a:ext cx="3705288" cy="235880"/>
                          </a:xfrm>
                          <a:prstGeom prst="rect">
                            <a:avLst/>
                          </a:prstGeom>
                          <a:noFill/>
                          <a:ln w="9525">
                            <a:solidFill>
                              <a:srgbClr val="000000"/>
                            </a:solidFill>
                            <a:miter lim="800000"/>
                            <a:headEnd/>
                            <a:tailEnd/>
                          </a:ln>
                        </wps:spPr>
                        <wps:txbx>
                          <w:txbxContent>
                            <w:p w14:paraId="36148163"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wps:txbx>
                        <wps:bodyPr rot="0" vert="horz" wrap="square" lIns="74295" tIns="36000" rIns="74295" bIns="8890" anchor="t" anchorCtr="0" upright="1">
                          <a:noAutofit/>
                        </wps:bodyPr>
                      </wps:wsp>
                      <wps:wsp>
                        <wps:cNvPr id="646" name="Rectangle 61"/>
                        <wps:cNvSpPr>
                          <a:spLocks noChangeArrowheads="1"/>
                        </wps:cNvSpPr>
                        <wps:spPr bwMode="auto">
                          <a:xfrm>
                            <a:off x="229504" y="923482"/>
                            <a:ext cx="1333500" cy="260985"/>
                          </a:xfrm>
                          <a:prstGeom prst="rect">
                            <a:avLst/>
                          </a:prstGeom>
                          <a:noFill/>
                          <a:ln w="9525">
                            <a:solidFill>
                              <a:srgbClr val="000000"/>
                            </a:solidFill>
                            <a:miter lim="800000"/>
                            <a:headEnd/>
                            <a:tailEnd/>
                          </a:ln>
                        </wps:spPr>
                        <wps:txbx>
                          <w:txbxContent>
                            <w:p w14:paraId="6606A97A" w14:textId="77777777" w:rsidR="00DA6107" w:rsidRPr="00A2263E" w:rsidRDefault="00DA6107" w:rsidP="009B50F5">
                              <w:pPr>
                                <w:jc w:val="center"/>
                                <w:rPr>
                                  <w:rFonts w:ascii="Arial" w:hAnsi="Arial" w:cs="Arial"/>
                                </w:rPr>
                              </w:pPr>
                              <w:r>
                                <w:rPr>
                                  <w:rFonts w:ascii="Arial" w:hAnsi="Arial" w:cs="Arial"/>
                                </w:rPr>
                                <w:t>Emergency control</w:t>
                              </w:r>
                            </w:p>
                          </w:txbxContent>
                        </wps:txbx>
                        <wps:bodyPr rot="0" vert="horz" wrap="square" lIns="0" tIns="36000" rIns="0" bIns="0" anchor="ctr" anchorCtr="0" upright="1">
                          <a:noAutofit/>
                        </wps:bodyPr>
                      </wps:wsp>
                      <wps:wsp>
                        <wps:cNvPr id="678" name="AutoShape 70"/>
                        <wps:cNvCnPr>
                          <a:cxnSpLocks noChangeShapeType="1"/>
                          <a:stCxn id="694" idx="2"/>
                          <a:endCxn id="711" idx="0"/>
                        </wps:cNvCnPr>
                        <wps:spPr bwMode="auto">
                          <a:xfrm>
                            <a:off x="2472531" y="1184688"/>
                            <a:ext cx="9949" cy="2053352"/>
                          </a:xfrm>
                          <a:prstGeom prst="straightConnector1">
                            <a:avLst/>
                          </a:prstGeom>
                          <a:noFill/>
                          <a:ln w="25400">
                            <a:solidFill>
                              <a:schemeClr val="tx1"/>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4" name="Rectangle 60"/>
                        <wps:cNvSpPr>
                          <a:spLocks noChangeArrowheads="1"/>
                        </wps:cNvSpPr>
                        <wps:spPr bwMode="auto">
                          <a:xfrm>
                            <a:off x="1922082" y="923703"/>
                            <a:ext cx="1100897" cy="260985"/>
                          </a:xfrm>
                          <a:prstGeom prst="rect">
                            <a:avLst/>
                          </a:prstGeom>
                          <a:solidFill>
                            <a:schemeClr val="bg1"/>
                          </a:solidFill>
                          <a:ln w="9525">
                            <a:solidFill>
                              <a:srgbClr val="000000"/>
                            </a:solidFill>
                            <a:miter lim="800000"/>
                            <a:headEnd/>
                            <a:tailEnd/>
                          </a:ln>
                        </wps:spPr>
                        <wps:txbx>
                          <w:txbxContent>
                            <w:p w14:paraId="31B8BE35" w14:textId="77777777" w:rsidR="00DA6107" w:rsidRPr="00A2263E" w:rsidRDefault="00DA6107" w:rsidP="009B50F5">
                              <w:pPr>
                                <w:jc w:val="center"/>
                                <w:rPr>
                                  <w:rFonts w:ascii="Arial" w:hAnsi="Arial" w:cs="Arial"/>
                                </w:rPr>
                              </w:pPr>
                              <w:r>
                                <w:rPr>
                                  <w:rFonts w:ascii="Arial" w:hAnsi="Arial" w:cs="Arial"/>
                                </w:rPr>
                                <w:t>Thermal Core</w:t>
                              </w:r>
                            </w:p>
                          </w:txbxContent>
                        </wps:txbx>
                        <wps:bodyPr rot="0" vert="horz" wrap="square" lIns="74295" tIns="36000" rIns="74295" bIns="8890" anchor="t" anchorCtr="0" upright="1">
                          <a:noAutofit/>
                        </wps:bodyPr>
                      </wps:wsp>
                      <wps:wsp>
                        <wps:cNvPr id="710" name="Rectangle 60"/>
                        <wps:cNvSpPr>
                          <a:spLocks noChangeArrowheads="1"/>
                        </wps:cNvSpPr>
                        <wps:spPr bwMode="auto">
                          <a:xfrm>
                            <a:off x="1828800" y="140799"/>
                            <a:ext cx="3989070" cy="1121619"/>
                          </a:xfrm>
                          <a:prstGeom prst="rect">
                            <a:avLst/>
                          </a:prstGeom>
                          <a:noFill/>
                          <a:ln w="9525">
                            <a:solidFill>
                              <a:srgbClr val="000000"/>
                            </a:solidFill>
                            <a:miter lim="800000"/>
                            <a:headEnd/>
                            <a:tailEnd/>
                          </a:ln>
                        </wps:spPr>
                        <wps:txbx>
                          <w:txbxContent>
                            <w:p w14:paraId="33730CAD"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wps:txbx>
                        <wps:bodyPr rot="0" vert="horz" wrap="square" lIns="74295" tIns="36000" rIns="74295" bIns="8890" anchor="t" anchorCtr="0" upright="1">
                          <a:noAutofit/>
                        </wps:bodyPr>
                      </wps:wsp>
                      <wps:wsp>
                        <wps:cNvPr id="711" name="Rectangle 67"/>
                        <wps:cNvSpPr>
                          <a:spLocks noChangeArrowheads="1"/>
                        </wps:cNvSpPr>
                        <wps:spPr bwMode="auto">
                          <a:xfrm>
                            <a:off x="2088507" y="3238040"/>
                            <a:ext cx="787946" cy="291736"/>
                          </a:xfrm>
                          <a:prstGeom prst="rect">
                            <a:avLst/>
                          </a:prstGeom>
                          <a:noFill/>
                          <a:ln w="9525">
                            <a:solidFill>
                              <a:srgbClr val="000000"/>
                            </a:solidFill>
                            <a:miter lim="800000"/>
                            <a:headEnd/>
                            <a:tailEnd/>
                          </a:ln>
                        </wps:spPr>
                        <wps:txbx>
                          <w:txbxContent>
                            <w:p w14:paraId="7E7BFD87" w14:textId="77777777" w:rsidR="00DA6107" w:rsidRDefault="00DA6107" w:rsidP="009B50F5">
                              <w:pPr>
                                <w:jc w:val="center"/>
                                <w:rPr>
                                  <w:rFonts w:ascii="Arial" w:hAnsi="Arial" w:cs="Arial"/>
                                </w:rPr>
                              </w:pPr>
                              <w:r>
                                <w:rPr>
                                  <w:rFonts w:ascii="Arial" w:hAnsi="Arial" w:cs="Arial"/>
                                </w:rPr>
                                <w:t>THS1/2/3</w:t>
                              </w:r>
                            </w:p>
                            <w:p w14:paraId="75BA0F43" w14:textId="77777777" w:rsidR="00DA6107" w:rsidRDefault="00DA6107" w:rsidP="009B50F5">
                              <w:pPr>
                                <w:jc w:val="center"/>
                                <w:rPr>
                                  <w:rFonts w:ascii="Arial" w:hAnsi="Arial" w:cs="Arial"/>
                                </w:rPr>
                              </w:pPr>
                            </w:p>
                            <w:p w14:paraId="7DE87AD7" w14:textId="77777777" w:rsidR="00DA6107" w:rsidRPr="00A2263E" w:rsidRDefault="00DA6107" w:rsidP="009B50F5">
                              <w:pPr>
                                <w:jc w:val="center"/>
                                <w:rPr>
                                  <w:rFonts w:ascii="Arial" w:hAnsi="Arial" w:cs="Arial"/>
                                  <w:lang w:eastAsia="ja-JP"/>
                                </w:rPr>
                              </w:pPr>
                              <w:r>
                                <w:rPr>
                                  <w:rFonts w:ascii="Arial" w:hAnsi="Arial" w:cs="Arial" w:hint="eastAsia"/>
                                  <w:lang w:eastAsia="ja-JP"/>
                                </w:rPr>
                                <w:t>aa</w:t>
                              </w:r>
                            </w:p>
                          </w:txbxContent>
                        </wps:txbx>
                        <wps:bodyPr rot="0" vert="horz" wrap="square" lIns="74295" tIns="72000" rIns="74295" bIns="8890" anchor="ctr" anchorCtr="0" upright="1">
                          <a:noAutofit/>
                        </wps:bodyPr>
                      </wps:wsp>
                      <wps:wsp>
                        <wps:cNvPr id="712" name="Rectangle 67"/>
                        <wps:cNvSpPr>
                          <a:spLocks noChangeArrowheads="1"/>
                        </wps:cNvSpPr>
                        <wps:spPr bwMode="auto">
                          <a:xfrm>
                            <a:off x="4147820" y="3238904"/>
                            <a:ext cx="816539" cy="282794"/>
                          </a:xfrm>
                          <a:prstGeom prst="rect">
                            <a:avLst/>
                          </a:prstGeom>
                          <a:noFill/>
                          <a:ln w="9525">
                            <a:solidFill>
                              <a:srgbClr val="000000"/>
                            </a:solidFill>
                            <a:miter lim="800000"/>
                            <a:headEnd/>
                            <a:tailEnd/>
                          </a:ln>
                        </wps:spPr>
                        <wps:txbx>
                          <w:txbxContent>
                            <w:p w14:paraId="35DFB9E5" w14:textId="77777777" w:rsidR="00DA6107" w:rsidRPr="00A2263E" w:rsidRDefault="00DA6107" w:rsidP="009B50F5">
                              <w:pPr>
                                <w:jc w:val="center"/>
                                <w:rPr>
                                  <w:rFonts w:ascii="Arial" w:hAnsi="Arial" w:cs="Arial"/>
                                </w:rPr>
                              </w:pPr>
                              <w:r>
                                <w:rPr>
                                  <w:rFonts w:ascii="Arial" w:hAnsi="Arial" w:cs="Arial"/>
                                </w:rPr>
                                <w:t>CPG</w:t>
                              </w:r>
                            </w:p>
                          </w:txbxContent>
                        </wps:txbx>
                        <wps:bodyPr rot="0" vert="horz" wrap="square" lIns="74295" tIns="72000" rIns="74295" bIns="8890" anchor="ctr" anchorCtr="0" upright="1">
                          <a:noAutofit/>
                        </wps:bodyPr>
                      </wps:wsp>
                      <wps:wsp>
                        <wps:cNvPr id="748" name="カギ線コネクタ 748"/>
                        <wps:cNvCnPr/>
                        <wps:spPr>
                          <a:xfrm rot="5400000">
                            <a:off x="979905" y="1844401"/>
                            <a:ext cx="1662734" cy="221626"/>
                          </a:xfrm>
                          <a:prstGeom prst="bentConnector3">
                            <a:avLst>
                              <a:gd name="adj1" fmla="val 16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Rectangle 71"/>
                        <wps:cNvSpPr>
                          <a:spLocks noChangeArrowheads="1"/>
                        </wps:cNvSpPr>
                        <wps:spPr bwMode="auto">
                          <a:xfrm>
                            <a:off x="0" y="2354653"/>
                            <a:ext cx="750710" cy="21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A2AFC" w14:textId="77777777" w:rsidR="00DA6107" w:rsidRPr="00A2263E" w:rsidRDefault="00DA6107" w:rsidP="009B50F5">
                              <w:pPr>
                                <w:rPr>
                                  <w:rFonts w:ascii="Arial" w:hAnsi="Arial" w:cs="Arial"/>
                                </w:rPr>
                              </w:pPr>
                              <w:r>
                                <w:rPr>
                                  <w:rFonts w:ascii="Arial" w:hAnsi="Arial" w:cs="Arial"/>
                                </w:rPr>
                                <w:t>Software</w:t>
                              </w:r>
                            </w:p>
                          </w:txbxContent>
                        </wps:txbx>
                        <wps:bodyPr rot="0" vert="horz" wrap="square" lIns="74295" tIns="8890" rIns="74295" bIns="8890" anchor="t" anchorCtr="0" upright="1">
                          <a:noAutofit/>
                        </wps:bodyPr>
                      </wps:wsp>
                      <wps:wsp>
                        <wps:cNvPr id="757" name="Rectangle 61"/>
                        <wps:cNvSpPr>
                          <a:spLocks noChangeArrowheads="1"/>
                        </wps:cNvSpPr>
                        <wps:spPr bwMode="auto">
                          <a:xfrm>
                            <a:off x="1922082" y="1854347"/>
                            <a:ext cx="1100897" cy="260985"/>
                          </a:xfrm>
                          <a:prstGeom prst="rect">
                            <a:avLst/>
                          </a:prstGeom>
                          <a:solidFill>
                            <a:schemeClr val="bg1"/>
                          </a:solidFill>
                          <a:ln w="9525">
                            <a:solidFill>
                              <a:srgbClr val="000000"/>
                            </a:solidFill>
                            <a:miter lim="800000"/>
                            <a:headEnd/>
                            <a:tailEnd/>
                          </a:ln>
                        </wps:spPr>
                        <wps:txbx>
                          <w:txbxContent>
                            <w:p w14:paraId="5ADB4F89" w14:textId="77777777" w:rsidR="00DA6107" w:rsidRPr="00A2263E" w:rsidRDefault="00DA6107" w:rsidP="009B50F5">
                              <w:pPr>
                                <w:jc w:val="center"/>
                                <w:rPr>
                                  <w:rFonts w:ascii="Arial" w:hAnsi="Arial" w:cs="Arial"/>
                                </w:rPr>
                              </w:pPr>
                              <w:r>
                                <w:rPr>
                                  <w:rFonts w:ascii="Arial" w:hAnsi="Arial" w:cs="Arial"/>
                                </w:rPr>
                                <w:t>THS Driver</w:t>
                              </w:r>
                            </w:p>
                          </w:txbxContent>
                        </wps:txbx>
                        <wps:bodyPr rot="0" vert="horz" wrap="square" lIns="0" tIns="36000" rIns="0" bIns="0" anchor="ctr" anchorCtr="0" upright="1">
                          <a:noAutofit/>
                        </wps:bodyPr>
                      </wps:wsp>
                      <wps:wsp>
                        <wps:cNvPr id="760" name="Rectangle 71"/>
                        <wps:cNvSpPr>
                          <a:spLocks noChangeArrowheads="1"/>
                        </wps:cNvSpPr>
                        <wps:spPr bwMode="auto">
                          <a:xfrm>
                            <a:off x="1700459" y="2241753"/>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1D33" w14:textId="77777777" w:rsidR="00DA6107" w:rsidRPr="00A2263E" w:rsidRDefault="00DA6107" w:rsidP="009B50F5">
                              <w:pPr>
                                <w:rPr>
                                  <w:rFonts w:ascii="Arial" w:hAnsi="Arial" w:cs="Arial"/>
                                </w:rPr>
                              </w:pPr>
                              <w:r>
                                <w:rPr>
                                  <w:rFonts w:ascii="Arial" w:hAnsi="Arial" w:cs="Arial"/>
                                </w:rPr>
                                <w:t>System Shutdown</w:t>
                              </w:r>
                            </w:p>
                          </w:txbxContent>
                        </wps:txbx>
                        <wps:bodyPr rot="0" vert="horz" wrap="square" lIns="74295" tIns="8890" rIns="74295" bIns="8890" anchor="t" anchorCtr="0" upright="1">
                          <a:noAutofit/>
                        </wps:bodyPr>
                      </wps:wsp>
                      <wps:wsp>
                        <wps:cNvPr id="766" name="Rectangle 71"/>
                        <wps:cNvSpPr>
                          <a:spLocks noChangeArrowheads="1"/>
                        </wps:cNvSpPr>
                        <wps:spPr bwMode="auto">
                          <a:xfrm>
                            <a:off x="2579510" y="2831435"/>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1E7E6" w14:textId="77777777" w:rsidR="00DA6107" w:rsidRPr="00A2263E" w:rsidRDefault="00DA6107" w:rsidP="009B50F5">
                              <w:pPr>
                                <w:rPr>
                                  <w:rFonts w:ascii="Arial" w:hAnsi="Arial" w:cs="Arial"/>
                                </w:rPr>
                              </w:pPr>
                              <w:r>
                                <w:rPr>
                                  <w:rFonts w:ascii="Arial" w:hAnsi="Arial" w:cs="Arial"/>
                                </w:rPr>
                                <w:t>Reading temperature</w:t>
                              </w:r>
                            </w:p>
                          </w:txbxContent>
                        </wps:txbx>
                        <wps:bodyPr rot="0" vert="horz" wrap="square" lIns="74295" tIns="8890" rIns="74295" bIns="8890" anchor="t" anchorCtr="0" upright="1">
                          <a:noAutofit/>
                        </wps:bodyPr>
                      </wps:wsp>
                      <wps:wsp>
                        <wps:cNvPr id="770" name="Rectangle 60"/>
                        <wps:cNvSpPr>
                          <a:spLocks noChangeArrowheads="1"/>
                        </wps:cNvSpPr>
                        <wps:spPr bwMode="auto">
                          <a:xfrm>
                            <a:off x="4293870" y="923924"/>
                            <a:ext cx="1333500" cy="260985"/>
                          </a:xfrm>
                          <a:prstGeom prst="rect">
                            <a:avLst/>
                          </a:prstGeom>
                          <a:solidFill>
                            <a:schemeClr val="bg1"/>
                          </a:solidFill>
                          <a:ln w="9525">
                            <a:solidFill>
                              <a:srgbClr val="000000"/>
                            </a:solidFill>
                            <a:miter lim="800000"/>
                            <a:headEnd/>
                            <a:tailEnd/>
                          </a:ln>
                        </wps:spPr>
                        <wps:txbx>
                          <w:txbxContent>
                            <w:p w14:paraId="1068BF63"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wps:txbx>
                        <wps:bodyPr rot="0" vert="horz" wrap="square" lIns="74295" tIns="36000" rIns="74295" bIns="8890" anchor="t" anchorCtr="0" upright="1">
                          <a:noAutofit/>
                        </wps:bodyPr>
                      </wps:wsp>
                      <wps:wsp>
                        <wps:cNvPr id="1298" name="Rectangle 71"/>
                        <wps:cNvSpPr>
                          <a:spLocks noChangeArrowheads="1"/>
                        </wps:cNvSpPr>
                        <wps:spPr bwMode="auto">
                          <a:xfrm>
                            <a:off x="2190867" y="2943667"/>
                            <a:ext cx="879051" cy="395963"/>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23547" w14:textId="2ABA9E76"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①</w:t>
                              </w:r>
                            </w:p>
                          </w:txbxContent>
                        </wps:txbx>
                        <wps:bodyPr rot="0" vert="horz" wrap="square" lIns="74295" tIns="8890" rIns="74295" bIns="8890" anchor="t" anchorCtr="0" upright="1">
                          <a:noAutofit/>
                        </wps:bodyPr>
                      </wps:wsp>
                      <wps:wsp>
                        <wps:cNvPr id="1300" name="Rectangle 71"/>
                        <wps:cNvSpPr>
                          <a:spLocks noChangeArrowheads="1"/>
                        </wps:cNvSpPr>
                        <wps:spPr bwMode="auto">
                          <a:xfrm>
                            <a:off x="1271751" y="2303447"/>
                            <a:ext cx="227866" cy="183721"/>
                          </a:xfrm>
                          <a:prstGeom prst="rect">
                            <a:avLst/>
                          </a:prstGeom>
                          <a:noFill/>
                          <a:ln>
                            <a:noFill/>
                          </a:ln>
                          <a:extLst>
                            <a:ext uri="{909E8E84-426E-40DD-AFC4-6F175D3DCCD1}">
                              <a14:hiddenFill xmlns:a14="http://schemas.microsoft.com/office/drawing/2010/main">
                                <a:gradFill rotWithShape="1">
                                  <a:gsLst>
                                    <a:gs pos="0">
                                      <a:srgbClr val="CCFFFF"/>
                                    </a:gs>
                                    <a:gs pos="100000">
                                      <a:srgbClr val="FFFFFF"/>
                                    </a:gs>
                                  </a:gsLst>
                                  <a:lin ang="27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2AFA7" w14:textId="6CA776DF"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②</w:t>
                              </w:r>
                            </w:p>
                          </w:txbxContent>
                        </wps:txbx>
                        <wps:bodyPr rot="0" vert="horz" wrap="square" lIns="74295" tIns="8890" rIns="74295" bIns="8890" anchor="t" anchorCtr="0" upright="1">
                          <a:noAutofit/>
                        </wps:bodyPr>
                      </wps:wsp>
                      <wps:wsp>
                        <wps:cNvPr id="878" name="Rectangle 878"/>
                        <wps:cNvSpPr>
                          <a:spLocks noChangeArrowheads="1"/>
                        </wps:cNvSpPr>
                        <wps:spPr bwMode="auto">
                          <a:xfrm>
                            <a:off x="3215300" y="3239123"/>
                            <a:ext cx="815975" cy="282575"/>
                          </a:xfrm>
                          <a:prstGeom prst="rect">
                            <a:avLst/>
                          </a:prstGeom>
                          <a:noFill/>
                          <a:ln w="9525">
                            <a:solidFill>
                              <a:srgbClr val="000000"/>
                            </a:solidFill>
                            <a:miter lim="800000"/>
                            <a:headEnd/>
                            <a:tailEnd/>
                          </a:ln>
                        </wps:spPr>
                        <wps:txbx>
                          <w:txbxContent>
                            <w:p w14:paraId="7CD78C14" w14:textId="77777777" w:rsidR="00DA6107" w:rsidRDefault="00DA6107" w:rsidP="00F71098">
                              <w:pPr>
                                <w:jc w:val="center"/>
                              </w:pPr>
                              <w:r>
                                <w:rPr>
                                  <w:rFonts w:ascii="Arial" w:hAnsi="Arial" w:cs="Arial"/>
                                </w:rPr>
                                <w:t>SYSC</w:t>
                              </w:r>
                            </w:p>
                          </w:txbxContent>
                        </wps:txbx>
                        <wps:bodyPr rot="0" vert="horz" wrap="square" lIns="74295" tIns="72000" rIns="74295" bIns="8890" anchor="ctr" anchorCtr="0" upright="1">
                          <a:noAutofit/>
                        </wps:bodyPr>
                      </wps:wsp>
                      <wps:wsp>
                        <wps:cNvPr id="879" name="Rectangle 879"/>
                        <wps:cNvSpPr>
                          <a:spLocks noChangeArrowheads="1"/>
                        </wps:cNvSpPr>
                        <wps:spPr bwMode="auto">
                          <a:xfrm>
                            <a:off x="5130800" y="3245473"/>
                            <a:ext cx="713880" cy="282575"/>
                          </a:xfrm>
                          <a:prstGeom prst="rect">
                            <a:avLst/>
                          </a:prstGeom>
                          <a:noFill/>
                          <a:ln w="9525">
                            <a:solidFill>
                              <a:srgbClr val="000000"/>
                            </a:solidFill>
                            <a:miter lim="800000"/>
                            <a:headEnd/>
                            <a:tailEnd/>
                          </a:ln>
                        </wps:spPr>
                        <wps:txbx>
                          <w:txbxContent>
                            <w:p w14:paraId="6BD1775F" w14:textId="77777777" w:rsidR="00DA6107" w:rsidRDefault="00DA6107" w:rsidP="00F71098">
                              <w:pPr>
                                <w:jc w:val="center"/>
                              </w:pPr>
                              <w:r>
                                <w:rPr>
                                  <w:rFonts w:ascii="Arial" w:hAnsi="Arial" w:cs="Arial"/>
                                </w:rPr>
                                <w:t>PMIC</w:t>
                              </w:r>
                            </w:p>
                          </w:txbxContent>
                        </wps:txbx>
                        <wps:bodyPr rot="0" vert="horz" wrap="square" lIns="74295" tIns="72000" rIns="74295" bIns="8890" anchor="ctr" anchorCtr="0" upright="1">
                          <a:noAutofit/>
                        </wps:bodyPr>
                      </wps:wsp>
                      <wps:wsp>
                        <wps:cNvPr id="926" name="Rectangle 926"/>
                        <wps:cNvSpPr>
                          <a:spLocks noChangeArrowheads="1"/>
                        </wps:cNvSpPr>
                        <wps:spPr bwMode="auto">
                          <a:xfrm>
                            <a:off x="3215300" y="1774208"/>
                            <a:ext cx="988210" cy="541637"/>
                          </a:xfrm>
                          <a:prstGeom prst="rect">
                            <a:avLst/>
                          </a:prstGeom>
                          <a:noFill/>
                          <a:ln w="9525">
                            <a:solidFill>
                              <a:srgbClr val="000000"/>
                            </a:solidFill>
                            <a:miter lim="800000"/>
                            <a:headEnd/>
                            <a:tailEnd/>
                          </a:ln>
                        </wps:spPr>
                        <wps:txbx>
                          <w:txbxContent>
                            <w:p w14:paraId="0F783095" w14:textId="77777777" w:rsidR="00DA6107" w:rsidRDefault="00DA6107" w:rsidP="00F8491C">
                              <w:pPr>
                                <w:pStyle w:val="NormalWeb"/>
                                <w:spacing w:after="80"/>
                              </w:pPr>
                              <w:r>
                                <w:rPr>
                                  <w:rFonts w:ascii="Arial" w:hAnsi="Arial" w:cs="Arial"/>
                                  <w:sz w:val="20"/>
                                  <w:szCs w:val="20"/>
                                </w:rPr>
                                <w:t>CPU Hotplug Framework</w:t>
                              </w:r>
                            </w:p>
                          </w:txbxContent>
                        </wps:txbx>
                        <wps:bodyPr rot="0" vert="horz" wrap="square" lIns="74295" tIns="36000" rIns="74295" bIns="8890" anchor="t" anchorCtr="0" upright="1">
                          <a:noAutofit/>
                        </wps:bodyPr>
                      </wps:wsp>
                    </wpc:wpc>
                  </a:graphicData>
                </a:graphic>
              </wp:inline>
            </w:drawing>
          </mc:Choice>
          <mc:Fallback>
            <w:pict>
              <v:group w14:anchorId="7F247569" id="_x0000_s1675" editas="canvas" style="width:479.25pt;height:312pt;mso-position-horizontal-relative:char;mso-position-vertical-relative:line" coordsize="60864,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">
                <v:shape id="_x0000_s1676" type="#_x0000_t75" style="position:absolute;width:60864;height:39624;visibility:visible;mso-wrap-style:square">
                  <v:fill o:detectmouseclick="t"/>
                  <v:path o:connecttype="none"/>
                </v:shape>
                <v:rect id="Rectangle 758" o:spid="_x0000_s1677" style="position:absolute;left:1800;top:27910;width:48382;height:9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" filled="f">
                  <v:textbox inset="5.85pt,1mm,5.85pt,.7pt">
                    <w:txbxContent>
                      <w:p w14:paraId="5B8CDD48" w14:textId="77777777" w:rsidR="00DA6107" w:rsidRDefault="00DA6107" w:rsidP="002D3E28">
                        <w:pPr>
                          <w:pStyle w:val="NormalWeb"/>
                          <w:spacing w:after="80"/>
                        </w:pPr>
                        <w:r>
                          <w:rPr>
                            <w:rFonts w:ascii="Arial" w:hAnsi="Arial" w:cs="Arial"/>
                            <w:sz w:val="20"/>
                            <w:szCs w:val="20"/>
                          </w:rPr>
                          <w:t>SoC</w:t>
                        </w:r>
                      </w:p>
                      <w:p w14:paraId="4611EA5F" w14:textId="77777777" w:rsidR="00DA6107" w:rsidRDefault="00DA6107" w:rsidP="002D3E28">
                        <w:pPr>
                          <w:pStyle w:val="NormalWeb"/>
                          <w:spacing w:after="80"/>
                        </w:pPr>
                        <w:r>
                          <w:rPr>
                            <w:rFonts w:ascii="Arial" w:hAnsi="Arial" w:cs="Arial"/>
                            <w:sz w:val="20"/>
                            <w:szCs w:val="20"/>
                          </w:rPr>
                          <w:t> </w:t>
                        </w:r>
                      </w:p>
                    </w:txbxContent>
                  </v:textbox>
                </v:rect>
                <v:shape id="AutoShape 65" o:spid="_x0000_s1678" type="#_x0000_t32" style="position:absolute;top:25422;width:58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"/>
                <v:rect id="Rectangle 71" o:spid="_x0000_s1679" style="position:absolute;top:25706;width:7507;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" filled="f" fillcolor="#cff" stroked="f">
                  <v:fill rotate="t" angle="45" focus="100%" type="gradient"/>
                  <v:textbox inset="5.85pt,.7pt,5.85pt,.7pt">
                    <w:txbxContent>
                      <w:p w14:paraId="688A8AE1" w14:textId="77777777" w:rsidR="00DA6107" w:rsidRPr="00A2263E" w:rsidRDefault="00DA6107" w:rsidP="009B50F5">
                        <w:pPr>
                          <w:rPr>
                            <w:rFonts w:ascii="Arial" w:hAnsi="Arial" w:cs="Arial"/>
                          </w:rPr>
                        </w:pPr>
                        <w:r w:rsidRPr="00A2263E">
                          <w:rPr>
                            <w:rFonts w:ascii="Arial" w:hAnsi="Arial" w:cs="Arial"/>
                          </w:rPr>
                          <w:t>H</w:t>
                        </w:r>
                        <w:r>
                          <w:rPr>
                            <w:rFonts w:ascii="Arial" w:hAnsi="Arial" w:cs="Arial"/>
                            <w:lang w:eastAsia="ja-JP"/>
                          </w:rPr>
                          <w:t>ardware</w:t>
                        </w:r>
                      </w:p>
                    </w:txbxContent>
                  </v:textbox>
                </v:rect>
                <v:rect id="Rectangle 75" o:spid="_x0000_s1680" style="position:absolute;left:17004;top:20372;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" filled="f" stroked="f">
                  <v:textbox inset="5.85pt,.7pt,5.85pt,.7pt"/>
                </v:rect>
                <v:rect id="Rectangle 76" o:spid="_x0000_s1681" style="position:absolute;left:28269;top:20372;width:309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" filled="f" stroked="f">
                  <v:textbox inset="5.85pt,.7pt,5.85pt,.7pt"/>
                </v:rect>
                <v:rect id="Rectangle 60" o:spid="_x0000_s1682" style="position:absolute;left:43468;top:16198;width:14710;height: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" filled="f">
                  <v:textbox inset="5.85pt,1mm,5.85pt,.7pt">
                    <w:txbxContent>
                      <w:p w14:paraId="3A4FA301" w14:textId="77777777" w:rsidR="00DA6107" w:rsidRPr="00A2263E" w:rsidRDefault="00DA6107" w:rsidP="00FE6491">
                        <w:pPr>
                          <w:ind w:firstLineChars="50" w:firstLine="100"/>
                          <w:rPr>
                            <w:rFonts w:ascii="Arial" w:hAnsi="Arial" w:cs="Arial"/>
                          </w:rPr>
                        </w:pPr>
                        <w:r>
                          <w:rPr>
                            <w:rFonts w:ascii="Arial" w:hAnsi="Arial" w:cs="Arial"/>
                          </w:rPr>
                          <w:t>CPU Freq Framework</w:t>
                        </w:r>
                      </w:p>
                    </w:txbxContent>
                  </v:textbox>
                </v:rect>
                <v:rect id="Rectangle 61" o:spid="_x0000_s1683" style="position:absolute;left:45037;top:18808;width:11236;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" filled="f">
                  <v:textbox inset="0,1mm,0,0">
                    <w:txbxContent>
                      <w:p w14:paraId="0B1C350D" w14:textId="77777777" w:rsidR="00DA6107" w:rsidRPr="00A2263E" w:rsidRDefault="00DA6107" w:rsidP="009B50F5">
                        <w:pPr>
                          <w:jc w:val="center"/>
                          <w:rPr>
                            <w:rFonts w:ascii="Arial" w:hAnsi="Arial" w:cs="Arial"/>
                          </w:rPr>
                        </w:pPr>
                        <w:r>
                          <w:rPr>
                            <w:rFonts w:ascii="Arial" w:hAnsi="Arial" w:cs="Arial"/>
                          </w:rPr>
                          <w:t>CPU Freq Driver</w:t>
                        </w:r>
                      </w:p>
                    </w:txbxContent>
                  </v:textbox>
                </v:rect>
                <v:rect id="Rectangle 60" o:spid="_x0000_s1684" style="position:absolute;left:19220;top:4019;width:3705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" filled="f">
                  <v:textbox inset="5.85pt,1mm,5.85pt,.7pt">
                    <w:txbxContent>
                      <w:p w14:paraId="36148163" w14:textId="77777777" w:rsidR="00DA6107" w:rsidRPr="00A2263E" w:rsidRDefault="00DA6107" w:rsidP="00FE6491">
                        <w:pPr>
                          <w:ind w:firstLineChars="100" w:firstLine="200"/>
                          <w:jc w:val="center"/>
                          <w:rPr>
                            <w:rFonts w:ascii="Arial" w:hAnsi="Arial" w:cs="Arial"/>
                          </w:rPr>
                        </w:pPr>
                        <w:r>
                          <w:rPr>
                            <w:rFonts w:ascii="Arial" w:hAnsi="Arial" w:cs="Arial"/>
                          </w:rPr>
                          <w:t>IPA (Thermal Governor)</w:t>
                        </w:r>
                      </w:p>
                    </w:txbxContent>
                  </v:textbox>
                </v:rect>
                <v:rect id="Rectangle 61" o:spid="_x0000_s1685" style="position:absolute;left:2295;top:9234;width:13335;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" filled="f">
                  <v:textbox inset="0,1mm,0,0">
                    <w:txbxContent>
                      <w:p w14:paraId="6606A97A" w14:textId="77777777" w:rsidR="00DA6107" w:rsidRPr="00A2263E" w:rsidRDefault="00DA6107" w:rsidP="009B50F5">
                        <w:pPr>
                          <w:jc w:val="center"/>
                          <w:rPr>
                            <w:rFonts w:ascii="Arial" w:hAnsi="Arial" w:cs="Arial"/>
                          </w:rPr>
                        </w:pPr>
                        <w:r>
                          <w:rPr>
                            <w:rFonts w:ascii="Arial" w:hAnsi="Arial" w:cs="Arial"/>
                          </w:rPr>
                          <w:t>Emergency control</w:t>
                        </w:r>
                      </w:p>
                    </w:txbxContent>
                  </v:textbox>
                </v:rect>
                <v:shape id="AutoShape 70" o:spid="_x0000_s1686" type="#_x0000_t32" style="position:absolute;left:24725;top:11846;width:99;height:20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" strokecolor="black [3213]" strokeweight="2pt">
                  <v:stroke startarrow="block"/>
                </v:shape>
                <v:rect id="Rectangle 60" o:spid="_x0000_s1687" style="position:absolute;left:19220;top:9237;width:1100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" fillcolor="white [3212]">
                  <v:textbox inset="5.85pt,1mm,5.85pt,.7pt">
                    <w:txbxContent>
                      <w:p w14:paraId="31B8BE35" w14:textId="77777777" w:rsidR="00DA6107" w:rsidRPr="00A2263E" w:rsidRDefault="00DA6107" w:rsidP="009B50F5">
                        <w:pPr>
                          <w:jc w:val="center"/>
                          <w:rPr>
                            <w:rFonts w:ascii="Arial" w:hAnsi="Arial" w:cs="Arial"/>
                          </w:rPr>
                        </w:pPr>
                        <w:r>
                          <w:rPr>
                            <w:rFonts w:ascii="Arial" w:hAnsi="Arial" w:cs="Arial"/>
                          </w:rPr>
                          <w:t>Thermal Core</w:t>
                        </w:r>
                      </w:p>
                    </w:txbxContent>
                  </v:textbox>
                </v:rect>
                <v:rect id="Rectangle 60" o:spid="_x0000_s1688" style="position:absolute;left:18288;top:1407;width:39890;height:1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" filled="f">
                  <v:textbox inset="5.85pt,1mm,5.85pt,.7pt">
                    <w:txbxContent>
                      <w:p w14:paraId="33730CAD" w14:textId="77777777" w:rsidR="00DA6107" w:rsidRPr="00A2263E" w:rsidRDefault="00DA6107" w:rsidP="00FE6491">
                        <w:pPr>
                          <w:ind w:firstLineChars="50" w:firstLine="100"/>
                          <w:rPr>
                            <w:rFonts w:ascii="Arial" w:hAnsi="Arial" w:cs="Arial"/>
                          </w:rPr>
                        </w:pPr>
                        <w:r>
                          <w:rPr>
                            <w:rFonts w:ascii="Arial" w:hAnsi="Arial" w:cs="Arial"/>
                          </w:rPr>
                          <w:t>Thermal Framework</w:t>
                        </w:r>
                      </w:p>
                    </w:txbxContent>
                  </v:textbox>
                </v:rect>
                <v:rect id="Rectangle 67" o:spid="_x0000_s1689" style="position:absolute;left:20885;top:32380;width:7879;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" filled="f">
                  <v:textbox inset="5.85pt,2mm,5.85pt,.7pt">
                    <w:txbxContent>
                      <w:p w14:paraId="7E7BFD87" w14:textId="77777777" w:rsidR="00DA6107" w:rsidRDefault="00DA6107" w:rsidP="009B50F5">
                        <w:pPr>
                          <w:jc w:val="center"/>
                          <w:rPr>
                            <w:rFonts w:ascii="Arial" w:hAnsi="Arial" w:cs="Arial"/>
                          </w:rPr>
                        </w:pPr>
                        <w:r>
                          <w:rPr>
                            <w:rFonts w:ascii="Arial" w:hAnsi="Arial" w:cs="Arial"/>
                          </w:rPr>
                          <w:t>THS1/2/3</w:t>
                        </w:r>
                      </w:p>
                      <w:p w14:paraId="75BA0F43" w14:textId="77777777" w:rsidR="00DA6107" w:rsidRDefault="00DA6107" w:rsidP="009B50F5">
                        <w:pPr>
                          <w:jc w:val="center"/>
                          <w:rPr>
                            <w:rFonts w:ascii="Arial" w:hAnsi="Arial" w:cs="Arial"/>
                          </w:rPr>
                        </w:pPr>
                      </w:p>
                      <w:p w14:paraId="7DE87AD7" w14:textId="77777777" w:rsidR="00DA6107" w:rsidRPr="00A2263E" w:rsidRDefault="00DA6107" w:rsidP="009B50F5">
                        <w:pPr>
                          <w:jc w:val="center"/>
                          <w:rPr>
                            <w:rFonts w:ascii="Arial" w:hAnsi="Arial" w:cs="Arial"/>
                            <w:lang w:eastAsia="ja-JP"/>
                          </w:rPr>
                        </w:pPr>
                        <w:r>
                          <w:rPr>
                            <w:rFonts w:ascii="Arial" w:hAnsi="Arial" w:cs="Arial" w:hint="eastAsia"/>
                            <w:lang w:eastAsia="ja-JP"/>
                          </w:rPr>
                          <w:t>aa</w:t>
                        </w:r>
                      </w:p>
                    </w:txbxContent>
                  </v:textbox>
                </v:rect>
                <v:rect id="Rectangle 67" o:spid="_x0000_s1690" style="position:absolute;left:41478;top:32389;width:8165;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" filled="f">
                  <v:textbox inset="5.85pt,2mm,5.85pt,.7pt">
                    <w:txbxContent>
                      <w:p w14:paraId="35DFB9E5" w14:textId="77777777" w:rsidR="00DA6107" w:rsidRPr="00A2263E" w:rsidRDefault="00DA6107" w:rsidP="009B50F5">
                        <w:pPr>
                          <w:jc w:val="center"/>
                          <w:rPr>
                            <w:rFonts w:ascii="Arial" w:hAnsi="Arial" w:cs="Arial"/>
                          </w:rPr>
                        </w:pPr>
                        <w:r>
                          <w:rPr>
                            <w:rFonts w:ascii="Arial" w:hAnsi="Arial" w:cs="Arial"/>
                          </w:rPr>
                          <w:t>CPG</w:t>
                        </w:r>
                      </w:p>
                    </w:txbxContent>
                  </v:textbox>
                </v:rect>
                <v:shape id="カギ線コネクタ 748" o:spid="_x0000_s1691" type="#_x0000_t34" style="position:absolute;left:9798;top:18444;width:16627;height:22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" adj="35" strokecolor="black [3213]" strokeweight="2pt">
                  <v:stroke endarrow="block"/>
                </v:shape>
                <v:rect id="Rectangle 71" o:spid="_x0000_s1692" style="position:absolute;top:23546;width:750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" filled="f" fillcolor="#cff" stroked="f">
                  <v:fill rotate="t" angle="45" focus="100%" type="gradient"/>
                  <v:textbox inset="5.85pt,.7pt,5.85pt,.7pt">
                    <w:txbxContent>
                      <w:p w14:paraId="777A2AFC" w14:textId="77777777" w:rsidR="00DA6107" w:rsidRPr="00A2263E" w:rsidRDefault="00DA6107" w:rsidP="009B50F5">
                        <w:pPr>
                          <w:rPr>
                            <w:rFonts w:ascii="Arial" w:hAnsi="Arial" w:cs="Arial"/>
                          </w:rPr>
                        </w:pPr>
                        <w:r>
                          <w:rPr>
                            <w:rFonts w:ascii="Arial" w:hAnsi="Arial" w:cs="Arial"/>
                          </w:rPr>
                          <w:t>Software</w:t>
                        </w:r>
                      </w:p>
                    </w:txbxContent>
                  </v:textbox>
                </v:rect>
                <v:rect id="Rectangle 61" o:spid="_x0000_s1693" style="position:absolute;left:19220;top:18543;width:11009;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" fillcolor="white [3212]">
                  <v:textbox inset="0,1mm,0,0">
                    <w:txbxContent>
                      <w:p w14:paraId="5ADB4F89" w14:textId="77777777" w:rsidR="00DA6107" w:rsidRPr="00A2263E" w:rsidRDefault="00DA6107" w:rsidP="009B50F5">
                        <w:pPr>
                          <w:jc w:val="center"/>
                          <w:rPr>
                            <w:rFonts w:ascii="Arial" w:hAnsi="Arial" w:cs="Arial"/>
                          </w:rPr>
                        </w:pPr>
                        <w:r>
                          <w:rPr>
                            <w:rFonts w:ascii="Arial" w:hAnsi="Arial" w:cs="Arial"/>
                          </w:rPr>
                          <w:t>THS Driver</w:t>
                        </w:r>
                      </w:p>
                    </w:txbxContent>
                  </v:textbox>
                </v:rect>
                <v:rect id="Rectangle 71" o:spid="_x0000_s1694" style="position:absolute;left:17004;top:22417;width:87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" filled="f" fillcolor="#cff" stroked="f">
                  <v:fill rotate="t" angle="45" focus="100%" type="gradient"/>
                  <v:textbox inset="5.85pt,.7pt,5.85pt,.7pt">
                    <w:txbxContent>
                      <w:p w14:paraId="1A961D33" w14:textId="77777777" w:rsidR="00DA6107" w:rsidRPr="00A2263E" w:rsidRDefault="00DA6107" w:rsidP="009B50F5">
                        <w:pPr>
                          <w:rPr>
                            <w:rFonts w:ascii="Arial" w:hAnsi="Arial" w:cs="Arial"/>
                          </w:rPr>
                        </w:pPr>
                        <w:r>
                          <w:rPr>
                            <w:rFonts w:ascii="Arial" w:hAnsi="Arial" w:cs="Arial"/>
                          </w:rPr>
                          <w:t>System Shutdown</w:t>
                        </w:r>
                      </w:p>
                    </w:txbxContent>
                  </v:textbox>
                </v:rect>
                <v:rect id="Rectangle 71" o:spid="_x0000_s1695" style="position:absolute;left:25795;top:28314;width:8790;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" filled="f" fillcolor="#cff" stroked="f">
                  <v:fill rotate="t" angle="45" focus="100%" type="gradient"/>
                  <v:textbox inset="5.85pt,.7pt,5.85pt,.7pt">
                    <w:txbxContent>
                      <w:p w14:paraId="50B1E7E6" w14:textId="77777777" w:rsidR="00DA6107" w:rsidRPr="00A2263E" w:rsidRDefault="00DA6107" w:rsidP="009B50F5">
                        <w:pPr>
                          <w:rPr>
                            <w:rFonts w:ascii="Arial" w:hAnsi="Arial" w:cs="Arial"/>
                          </w:rPr>
                        </w:pPr>
                        <w:r>
                          <w:rPr>
                            <w:rFonts w:ascii="Arial" w:hAnsi="Arial" w:cs="Arial"/>
                          </w:rPr>
                          <w:t>Reading temperature</w:t>
                        </w:r>
                      </w:p>
                    </w:txbxContent>
                  </v:textbox>
                </v:rect>
                <v:rect id="Rectangle 60" o:spid="_x0000_s1696" style="position:absolute;left:42938;top:9239;width:133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" fillcolor="white [3212]">
                  <v:textbox inset="5.85pt,1mm,5.85pt,.7pt">
                    <w:txbxContent>
                      <w:p w14:paraId="1068BF63" w14:textId="77777777" w:rsidR="00DA6107" w:rsidRPr="00EA6B18" w:rsidRDefault="00DA6107" w:rsidP="00350DA3">
                        <w:pPr>
                          <w:ind w:firstLineChars="50" w:firstLine="100"/>
                          <w:jc w:val="center"/>
                          <w:rPr>
                            <w:rFonts w:ascii="Arial" w:hAnsi="Arial" w:cs="Arial"/>
                          </w:rPr>
                        </w:pPr>
                        <w:r>
                          <w:rPr>
                            <w:rFonts w:ascii="Arial" w:hAnsi="Arial" w:cs="Arial"/>
                          </w:rPr>
                          <w:t>Cooling Device</w:t>
                        </w:r>
                      </w:p>
                    </w:txbxContent>
                  </v:textbox>
                </v:rect>
                <v:rect id="Rectangle 71" o:spid="_x0000_s1697" style="position:absolute;left:21908;top:29436;width:879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" filled="f" fillcolor="#cff" stroked="f">
                  <v:fill rotate="t" angle="45" focus="100%" type="gradient"/>
                  <v:textbox inset="5.85pt,.7pt,5.85pt,.7pt">
                    <w:txbxContent>
                      <w:p w14:paraId="46223547" w14:textId="2ABA9E76"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①</w:t>
                        </w:r>
                      </w:p>
                    </w:txbxContent>
                  </v:textbox>
                </v:rect>
                <v:rect id="Rectangle 71" o:spid="_x0000_s1698" style="position:absolute;left:12717;top:23034;width:2279;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" filled="f" fillcolor="#cff" stroked="f">
                  <v:fill rotate="t" angle="45" focus="100%" type="gradient"/>
                  <v:textbox inset="5.85pt,.7pt,5.85pt,.7pt">
                    <w:txbxContent>
                      <w:p w14:paraId="4D82AFA7" w14:textId="6CA776DF" w:rsidR="00DA6107" w:rsidRPr="009A5D59" w:rsidRDefault="00DA6107" w:rsidP="009A5D59">
                        <w:pPr>
                          <w:rPr>
                            <w:rFonts w:ascii="Arial" w:hAnsi="Arial" w:cs="Arial"/>
                            <w:lang w:eastAsia="ja-JP"/>
                          </w:rPr>
                        </w:pPr>
                        <w:r w:rsidRPr="009A5D59">
                          <w:rPr>
                            <w:rFonts w:ascii="MS Gothic" w:eastAsia="MS Gothic" w:hAnsi="MS Gothic" w:cs="Arial" w:hint="eastAsia"/>
                            <w:lang w:eastAsia="ja-JP"/>
                          </w:rPr>
                          <w:t>②</w:t>
                        </w:r>
                      </w:p>
                    </w:txbxContent>
                  </v:textbox>
                </v:rect>
                <v:rect id="Rectangle 878" o:spid="_x0000_s1699" style="position:absolute;left:32153;top:32391;width:8159;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" filled="f">
                  <v:textbox inset="5.85pt,2mm,5.85pt,.7pt">
                    <w:txbxContent>
                      <w:p w14:paraId="7CD78C14" w14:textId="77777777" w:rsidR="00DA6107" w:rsidRDefault="00DA6107" w:rsidP="00F71098">
                        <w:pPr>
                          <w:jc w:val="center"/>
                        </w:pPr>
                        <w:r>
                          <w:rPr>
                            <w:rFonts w:ascii="Arial" w:hAnsi="Arial" w:cs="Arial"/>
                          </w:rPr>
                          <w:t>SYSC</w:t>
                        </w:r>
                      </w:p>
                    </w:txbxContent>
                  </v:textbox>
                </v:rect>
                <v:rect id="Rectangle 879" o:spid="_x0000_s1700" style="position:absolute;left:51308;top:32454;width:7138;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" filled="f">
                  <v:textbox inset="5.85pt,2mm,5.85pt,.7pt">
                    <w:txbxContent>
                      <w:p w14:paraId="6BD1775F" w14:textId="77777777" w:rsidR="00DA6107" w:rsidRDefault="00DA6107" w:rsidP="00F71098">
                        <w:pPr>
                          <w:jc w:val="center"/>
                        </w:pPr>
                        <w:r>
                          <w:rPr>
                            <w:rFonts w:ascii="Arial" w:hAnsi="Arial" w:cs="Arial"/>
                          </w:rPr>
                          <w:t>PMIC</w:t>
                        </w:r>
                      </w:p>
                    </w:txbxContent>
                  </v:textbox>
                </v:rect>
                <v:rect id="Rectangle 926" o:spid="_x0000_s1701" style="position:absolute;left:32153;top:17742;width:9882;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" filled="f">
                  <v:textbox inset="5.85pt,1mm,5.85pt,.7pt">
                    <w:txbxContent>
                      <w:p w14:paraId="0F783095" w14:textId="77777777" w:rsidR="00DA6107" w:rsidRDefault="00DA6107" w:rsidP="00F8491C">
                        <w:pPr>
                          <w:pStyle w:val="NormalWeb"/>
                          <w:spacing w:after="80"/>
                        </w:pPr>
                        <w:r>
                          <w:rPr>
                            <w:rFonts w:ascii="Arial" w:hAnsi="Arial" w:cs="Arial"/>
                            <w:sz w:val="20"/>
                            <w:szCs w:val="20"/>
                          </w:rPr>
                          <w:t>CPU Hotplug Framework</w:t>
                        </w:r>
                      </w:p>
                    </w:txbxContent>
                  </v:textbox>
                </v:rect>
                <w10:anchorlock/>
              </v:group>
            </w:pict>
          </mc:Fallback>
        </mc:AlternateContent>
      </w:r>
    </w:p>
    <w:p w14:paraId="415167ED" w14:textId="045D5C3F" w:rsidR="00756D48" w:rsidRDefault="00756D48" w:rsidP="00756D48">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4</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17</w:t>
      </w:r>
      <w:r>
        <w:rPr>
          <w:noProof/>
        </w:rPr>
        <w:fldChar w:fldCharType="end"/>
      </w:r>
      <w:r>
        <w:rPr>
          <w:rFonts w:hint="eastAsia"/>
          <w:lang w:eastAsia="ja-JP"/>
        </w:rPr>
        <w:t xml:space="preserve"> </w:t>
      </w:r>
      <w:r>
        <w:rPr>
          <w:lang w:eastAsia="ja-JP"/>
        </w:rPr>
        <w:t xml:space="preserve">Processing flow of </w:t>
      </w:r>
      <w:r>
        <w:rPr>
          <w:rFonts w:hint="eastAsia"/>
          <w:lang w:eastAsia="ja-JP"/>
        </w:rPr>
        <w:t>System shutdown</w:t>
      </w:r>
    </w:p>
    <w:p w14:paraId="6B0CB647" w14:textId="77777777" w:rsidR="009B50F5" w:rsidRDefault="009B50F5" w:rsidP="00E957E7">
      <w:pPr>
        <w:pStyle w:val="ListParagraph"/>
        <w:ind w:leftChars="0" w:left="360"/>
        <w:rPr>
          <w:lang w:eastAsia="ja-JP"/>
        </w:rPr>
      </w:pPr>
    </w:p>
    <w:p w14:paraId="61B9B10F" w14:textId="0CA8A113" w:rsidR="00715E76" w:rsidRDefault="00715E76" w:rsidP="00715E76">
      <w:pPr>
        <w:pStyle w:val="ListParagraph"/>
        <w:numPr>
          <w:ilvl w:val="0"/>
          <w:numId w:val="40"/>
        </w:numPr>
        <w:ind w:leftChars="0"/>
        <w:rPr>
          <w:lang w:eastAsia="ja-JP"/>
        </w:rPr>
      </w:pPr>
      <w:r>
        <w:rPr>
          <w:rFonts w:hint="eastAsia"/>
          <w:lang w:eastAsia="ja-JP"/>
        </w:rPr>
        <w:t>THS Driver reads Tj from THS1/THS2/THS3</w:t>
      </w:r>
      <w:r w:rsidR="00C76213">
        <w:rPr>
          <w:lang w:eastAsia="ja-JP"/>
        </w:rPr>
        <w:t xml:space="preserve"> (</w:t>
      </w:r>
      <w:r w:rsidR="001356B0">
        <w:rPr>
          <w:lang w:eastAsia="ja-JP"/>
        </w:rPr>
        <w:fldChar w:fldCharType="begin"/>
      </w:r>
      <w:r w:rsidR="001356B0">
        <w:rPr>
          <w:lang w:eastAsia="ja-JP"/>
        </w:rPr>
        <w:instrText xml:space="preserve"> NOTEREF _Ref507514061 \f \h </w:instrText>
      </w:r>
      <w:r w:rsidR="001356B0">
        <w:rPr>
          <w:lang w:eastAsia="ja-JP"/>
        </w:rPr>
      </w:r>
      <w:r w:rsidR="001356B0">
        <w:rPr>
          <w:lang w:eastAsia="ja-JP"/>
        </w:rPr>
        <w:fldChar w:fldCharType="separate"/>
      </w:r>
      <w:ins w:id="92" w:author="Quat Doan Huynh" w:date="2023-12-14T12:29:00Z">
        <w:r w:rsidR="006E676E" w:rsidRPr="006E676E">
          <w:rPr>
            <w:rStyle w:val="FootnoteReference"/>
            <w:rPrChange w:id="93" w:author="Quat Doan Huynh" w:date="2023-12-14T12:29:00Z">
              <w:rPr>
                <w:lang w:eastAsia="ja-JP"/>
              </w:rPr>
            </w:rPrChange>
          </w:rPr>
          <w:t>1</w:t>
        </w:r>
      </w:ins>
      <w:del w:id="94" w:author="Quat Doan Huynh" w:date="2023-12-14T12:29:00Z">
        <w:r w:rsidR="00DF2E58" w:rsidRPr="006E676E" w:rsidDel="006E676E">
          <w:rPr>
            <w:rStyle w:val="FootnoteReference"/>
          </w:rPr>
          <w:delText>1</w:delText>
        </w:r>
      </w:del>
      <w:r w:rsidR="001356B0">
        <w:rPr>
          <w:lang w:eastAsia="ja-JP"/>
        </w:rPr>
        <w:fldChar w:fldCharType="end"/>
      </w:r>
      <w:r w:rsidR="00C76213">
        <w:rPr>
          <w:lang w:eastAsia="ja-JP"/>
        </w:rPr>
        <w:t>)</w:t>
      </w:r>
      <w:r>
        <w:rPr>
          <w:rFonts w:hint="eastAsia"/>
          <w:lang w:eastAsia="ja-JP"/>
        </w:rPr>
        <w:t>. T</w:t>
      </w:r>
      <w:r>
        <w:rPr>
          <w:lang w:eastAsia="ja-JP"/>
        </w:rPr>
        <w:t xml:space="preserve">hen, </w:t>
      </w:r>
      <w:r w:rsidR="009D1168">
        <w:rPr>
          <w:lang w:eastAsia="ja-JP"/>
        </w:rPr>
        <w:t>they</w:t>
      </w:r>
      <w:r>
        <w:rPr>
          <w:lang w:eastAsia="ja-JP"/>
        </w:rPr>
        <w:t xml:space="preserve"> are input to Thermal Core.</w:t>
      </w:r>
    </w:p>
    <w:p w14:paraId="2BCA829D" w14:textId="77777777" w:rsidR="00934954" w:rsidRDefault="00934954" w:rsidP="002C0C53">
      <w:pPr>
        <w:pStyle w:val="ListParagraph"/>
        <w:numPr>
          <w:ilvl w:val="0"/>
          <w:numId w:val="40"/>
        </w:numPr>
        <w:ind w:leftChars="0"/>
        <w:rPr>
          <w:lang w:eastAsia="ja-JP"/>
        </w:rPr>
      </w:pPr>
      <w:r>
        <w:rPr>
          <w:lang w:eastAsia="ja-JP"/>
        </w:rPr>
        <w:t xml:space="preserve">If </w:t>
      </w:r>
      <w:r w:rsidR="009D1168" w:rsidRPr="009D1168">
        <w:rPr>
          <w:lang w:eastAsia="ja-JP"/>
        </w:rPr>
        <w:t>any</w:t>
      </w:r>
      <w:r w:rsidR="00CE7DA2">
        <w:rPr>
          <w:lang w:eastAsia="ja-JP"/>
        </w:rPr>
        <w:t xml:space="preserve"> </w:t>
      </w:r>
      <w:r w:rsidR="009D1168" w:rsidRPr="009D1168">
        <w:rPr>
          <w:lang w:eastAsia="ja-JP"/>
        </w:rPr>
        <w:t xml:space="preserve">Tj from THS1/THS2/THS3 </w:t>
      </w:r>
      <w:r w:rsidR="00A80FED">
        <w:rPr>
          <w:lang w:eastAsia="ja-JP"/>
        </w:rPr>
        <w:t xml:space="preserve">is </w:t>
      </w:r>
      <w:r>
        <w:rPr>
          <w:lang w:eastAsia="ja-JP"/>
        </w:rPr>
        <w:t>over 120</w:t>
      </w:r>
      <w:r w:rsidR="00113273">
        <w:rPr>
          <w:lang w:eastAsia="ja-JP"/>
        </w:rPr>
        <w:t xml:space="preserve"> </w:t>
      </w:r>
      <w:r>
        <w:rPr>
          <w:lang w:eastAsia="ja-JP"/>
        </w:rPr>
        <w:t>degree</w:t>
      </w:r>
      <w:r w:rsidR="00207C09">
        <w:rPr>
          <w:lang w:eastAsia="ja-JP"/>
        </w:rPr>
        <w:t xml:space="preserve"> Celsius</w:t>
      </w:r>
      <w:r>
        <w:rPr>
          <w:lang w:eastAsia="ja-JP"/>
        </w:rPr>
        <w:t>, Thermal Core shut</w:t>
      </w:r>
      <w:r w:rsidR="00A80FED">
        <w:rPr>
          <w:lang w:eastAsia="ja-JP"/>
        </w:rPr>
        <w:t>s down the</w:t>
      </w:r>
      <w:r>
        <w:rPr>
          <w:lang w:eastAsia="ja-JP"/>
        </w:rPr>
        <w:t xml:space="preserve"> system. </w:t>
      </w:r>
    </w:p>
    <w:p w14:paraId="130185AC" w14:textId="77777777" w:rsidR="002042E4" w:rsidRDefault="002042E4" w:rsidP="002042E4">
      <w:pPr>
        <w:pStyle w:val="Heading1"/>
        <w:spacing w:line="360" w:lineRule="exact"/>
        <w:rPr>
          <w:lang w:eastAsia="ja-JP"/>
        </w:rPr>
      </w:pPr>
      <w:r>
        <w:rPr>
          <w:lang w:eastAsia="ja-JP"/>
        </w:rPr>
        <w:lastRenderedPageBreak/>
        <w:t xml:space="preserve">   </w:t>
      </w:r>
      <w:bookmarkStart w:id="95" w:name="_Toc435017186"/>
      <w:r w:rsidR="00523973">
        <w:rPr>
          <w:lang w:eastAsia="ja-JP"/>
        </w:rPr>
        <w:t>External Interface</w:t>
      </w:r>
      <w:bookmarkEnd w:id="95"/>
    </w:p>
    <w:p w14:paraId="3C71D9A6" w14:textId="77777777" w:rsidR="00FD08F0" w:rsidRDefault="00FD08F0" w:rsidP="00984CD6">
      <w:pPr>
        <w:rPr>
          <w:lang w:eastAsia="ja-JP"/>
        </w:rPr>
      </w:pPr>
      <w:r>
        <w:rPr>
          <w:rFonts w:hint="eastAsia"/>
          <w:lang w:eastAsia="ja-JP"/>
        </w:rPr>
        <w:t>The</w:t>
      </w:r>
      <w:r>
        <w:rPr>
          <w:lang w:eastAsia="ja-JP"/>
        </w:rPr>
        <w:t xml:space="preserve"> following table shows system information of power management.</w:t>
      </w:r>
    </w:p>
    <w:p w14:paraId="76B777B0" w14:textId="77777777" w:rsidR="00984CD6" w:rsidRDefault="00984CD6" w:rsidP="00984CD6">
      <w:pPr>
        <w:rPr>
          <w:lang w:eastAsia="ja-JP"/>
        </w:rPr>
      </w:pPr>
    </w:p>
    <w:p w14:paraId="77779897" w14:textId="30FED384" w:rsidR="00984CD6" w:rsidRPr="006224C6" w:rsidRDefault="006224C6" w:rsidP="0067510D">
      <w:pPr>
        <w:pStyle w:val="Caption"/>
        <w:rPr>
          <w:vanish/>
          <w:lang w:eastAsia="ja-JP"/>
        </w:rPr>
      </w:pPr>
      <w:bookmarkStart w:id="96" w:name="_Ref432516538"/>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5</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1</w:t>
      </w:r>
      <w:r w:rsidR="00AB0703">
        <w:rPr>
          <w:lang w:eastAsia="ja-JP"/>
        </w:rPr>
        <w:fldChar w:fldCharType="end"/>
      </w:r>
      <w:bookmarkEnd w:id="96"/>
      <w:r>
        <w:rPr>
          <w:noProof/>
          <w:lang w:eastAsia="ja-JP"/>
        </w:rPr>
        <w:t xml:space="preserve"> System information of power management</w:t>
      </w:r>
    </w:p>
    <w:tbl>
      <w:tblPr>
        <w:tblStyle w:val="TableGrid"/>
        <w:tblW w:w="0" w:type="auto"/>
        <w:tblLook w:val="04A0" w:firstRow="1" w:lastRow="0" w:firstColumn="1" w:lastColumn="0" w:noHBand="0" w:noVBand="1"/>
      </w:tblPr>
      <w:tblGrid>
        <w:gridCol w:w="2371"/>
        <w:gridCol w:w="7351"/>
      </w:tblGrid>
      <w:tr w:rsidR="00E71275" w14:paraId="298A062C" w14:textId="77777777" w:rsidTr="002265D3">
        <w:tc>
          <w:tcPr>
            <w:tcW w:w="2376" w:type="dxa"/>
            <w:tcBorders>
              <w:top w:val="single" w:sz="12" w:space="0" w:color="auto"/>
              <w:left w:val="single" w:sz="12" w:space="0" w:color="auto"/>
              <w:bottom w:val="single" w:sz="12" w:space="0" w:color="auto"/>
            </w:tcBorders>
          </w:tcPr>
          <w:p w14:paraId="4225CA39" w14:textId="77777777" w:rsidR="00E71275" w:rsidRDefault="00E71275" w:rsidP="00E71275">
            <w:pPr>
              <w:jc w:val="center"/>
              <w:rPr>
                <w:lang w:eastAsia="ja-JP"/>
              </w:rPr>
            </w:pPr>
            <w:r>
              <w:rPr>
                <w:lang w:eastAsia="ja-JP"/>
              </w:rPr>
              <w:t>Function</w:t>
            </w:r>
          </w:p>
        </w:tc>
        <w:tc>
          <w:tcPr>
            <w:tcW w:w="7366" w:type="dxa"/>
            <w:tcBorders>
              <w:top w:val="single" w:sz="12" w:space="0" w:color="auto"/>
              <w:bottom w:val="single" w:sz="12" w:space="0" w:color="auto"/>
              <w:right w:val="single" w:sz="12" w:space="0" w:color="auto"/>
            </w:tcBorders>
          </w:tcPr>
          <w:p w14:paraId="3ECBBFCE" w14:textId="77777777" w:rsidR="00E71275" w:rsidRDefault="00250C67" w:rsidP="00E71275">
            <w:pPr>
              <w:jc w:val="center"/>
              <w:rPr>
                <w:lang w:eastAsia="ja-JP"/>
              </w:rPr>
            </w:pPr>
            <w:r>
              <w:rPr>
                <w:lang w:eastAsia="ja-JP"/>
              </w:rPr>
              <w:t>Function Information</w:t>
            </w:r>
          </w:p>
        </w:tc>
      </w:tr>
      <w:tr w:rsidR="00D4227B" w14:paraId="31060F09" w14:textId="77777777" w:rsidTr="002265D3">
        <w:tc>
          <w:tcPr>
            <w:tcW w:w="2376" w:type="dxa"/>
            <w:vMerge w:val="restart"/>
            <w:tcBorders>
              <w:top w:val="single" w:sz="12" w:space="0" w:color="auto"/>
              <w:left w:val="single" w:sz="12" w:space="0" w:color="auto"/>
            </w:tcBorders>
            <w:vAlign w:val="center"/>
          </w:tcPr>
          <w:p w14:paraId="2F1B92A3" w14:textId="77777777" w:rsidR="00D4227B" w:rsidRDefault="00D4227B" w:rsidP="00D4227B">
            <w:pPr>
              <w:jc w:val="both"/>
              <w:rPr>
                <w:lang w:eastAsia="ja-JP"/>
              </w:rPr>
            </w:pPr>
            <w:r>
              <w:rPr>
                <w:rFonts w:hint="eastAsia"/>
                <w:lang w:eastAsia="ja-JP"/>
              </w:rPr>
              <w:t>CPU Hot</w:t>
            </w:r>
            <w:r w:rsidR="001B37FF">
              <w:rPr>
                <w:lang w:eastAsia="ja-JP"/>
              </w:rPr>
              <w:t>p</w:t>
            </w:r>
            <w:r>
              <w:rPr>
                <w:rFonts w:hint="eastAsia"/>
                <w:lang w:eastAsia="ja-JP"/>
              </w:rPr>
              <w:t>lug</w:t>
            </w:r>
          </w:p>
        </w:tc>
        <w:tc>
          <w:tcPr>
            <w:tcW w:w="7366" w:type="dxa"/>
            <w:tcBorders>
              <w:top w:val="single" w:sz="12" w:space="0" w:color="auto"/>
              <w:right w:val="single" w:sz="12" w:space="0" w:color="auto"/>
            </w:tcBorders>
          </w:tcPr>
          <w:p w14:paraId="4FD54A16" w14:textId="77777777" w:rsidR="00D4227B" w:rsidRDefault="00D4227B" w:rsidP="00A94854">
            <w:pPr>
              <w:rPr>
                <w:lang w:eastAsia="ja-JP"/>
              </w:rPr>
            </w:pPr>
            <w:r>
              <w:rPr>
                <w:rFonts w:hint="eastAsia"/>
                <w:lang w:eastAsia="ja-JP"/>
              </w:rPr>
              <w:t>/sys/device</w:t>
            </w:r>
            <w:r>
              <w:rPr>
                <w:lang w:eastAsia="ja-JP"/>
              </w:rPr>
              <w:t>s</w:t>
            </w:r>
            <w:r>
              <w:rPr>
                <w:rFonts w:hint="eastAsia"/>
                <w:lang w:eastAsia="ja-JP"/>
              </w:rPr>
              <w:t>/system/cpu/online</w:t>
            </w:r>
          </w:p>
          <w:p w14:paraId="448803C9" w14:textId="77777777" w:rsidR="00D4227B" w:rsidRPr="00421F33" w:rsidRDefault="00D4227B" w:rsidP="001451CE">
            <w:pPr>
              <w:rPr>
                <w:lang w:eastAsia="ja-JP"/>
              </w:rPr>
            </w:pPr>
            <w:r w:rsidRPr="00421F33">
              <w:rPr>
                <w:lang w:eastAsia="ja-JP"/>
              </w:rPr>
              <w:t>/sys/devices/system/cpu/offline</w:t>
            </w:r>
          </w:p>
        </w:tc>
      </w:tr>
      <w:tr w:rsidR="00D4227B" w14:paraId="45BBF8AB" w14:textId="77777777" w:rsidTr="002265D3">
        <w:tc>
          <w:tcPr>
            <w:tcW w:w="2376" w:type="dxa"/>
            <w:vMerge/>
            <w:tcBorders>
              <w:left w:val="single" w:sz="12" w:space="0" w:color="auto"/>
            </w:tcBorders>
            <w:vAlign w:val="center"/>
          </w:tcPr>
          <w:p w14:paraId="507B9E04" w14:textId="77777777" w:rsidR="00D4227B" w:rsidRDefault="00D4227B" w:rsidP="00D4227B">
            <w:pPr>
              <w:jc w:val="both"/>
              <w:rPr>
                <w:lang w:eastAsia="ja-JP"/>
              </w:rPr>
            </w:pPr>
          </w:p>
        </w:tc>
        <w:tc>
          <w:tcPr>
            <w:tcW w:w="7366" w:type="dxa"/>
            <w:tcBorders>
              <w:right w:val="single" w:sz="12" w:space="0" w:color="auto"/>
            </w:tcBorders>
          </w:tcPr>
          <w:p w14:paraId="3169DFD0" w14:textId="77777777" w:rsidR="00D4227B" w:rsidRDefault="00D4227B" w:rsidP="00D4227B">
            <w:pPr>
              <w:rPr>
                <w:lang w:eastAsia="ja-JP"/>
              </w:rPr>
            </w:pPr>
            <w:r>
              <w:rPr>
                <w:rFonts w:hint="eastAsia"/>
                <w:lang w:eastAsia="ja-JP"/>
              </w:rPr>
              <w:t>/sys/devices/system/cpu/cpu</w:t>
            </w:r>
            <w:r>
              <w:rPr>
                <w:lang w:eastAsia="ja-JP"/>
              </w:rPr>
              <w:t>Y</w:t>
            </w:r>
            <w:r>
              <w:rPr>
                <w:rFonts w:hint="eastAsia"/>
                <w:lang w:eastAsia="ja-JP"/>
              </w:rPr>
              <w:t>/online</w:t>
            </w:r>
          </w:p>
        </w:tc>
      </w:tr>
      <w:tr w:rsidR="00E71275" w14:paraId="25B51308" w14:textId="77777777" w:rsidTr="002265D3">
        <w:tc>
          <w:tcPr>
            <w:tcW w:w="2376" w:type="dxa"/>
            <w:tcBorders>
              <w:left w:val="single" w:sz="12" w:space="0" w:color="auto"/>
            </w:tcBorders>
            <w:vAlign w:val="center"/>
          </w:tcPr>
          <w:p w14:paraId="573F843F" w14:textId="77777777" w:rsidR="00E71275" w:rsidRDefault="00E71275" w:rsidP="00D4227B">
            <w:pPr>
              <w:jc w:val="both"/>
              <w:rPr>
                <w:lang w:eastAsia="ja-JP"/>
              </w:rPr>
            </w:pPr>
            <w:r>
              <w:rPr>
                <w:rFonts w:hint="eastAsia"/>
                <w:lang w:eastAsia="ja-JP"/>
              </w:rPr>
              <w:t>CPU Idle</w:t>
            </w:r>
          </w:p>
        </w:tc>
        <w:tc>
          <w:tcPr>
            <w:tcW w:w="7366" w:type="dxa"/>
            <w:tcBorders>
              <w:right w:val="single" w:sz="12" w:space="0" w:color="auto"/>
            </w:tcBorders>
          </w:tcPr>
          <w:p w14:paraId="3AC153B5" w14:textId="77777777" w:rsidR="00E71275" w:rsidRDefault="00E71275" w:rsidP="00984CD6">
            <w:pPr>
              <w:rPr>
                <w:lang w:eastAsia="ja-JP"/>
              </w:rPr>
            </w:pPr>
            <w:r>
              <w:rPr>
                <w:rFonts w:hint="eastAsia"/>
                <w:lang w:eastAsia="ja-JP"/>
              </w:rPr>
              <w:t>/sys/</w:t>
            </w:r>
            <w:r>
              <w:rPr>
                <w:lang w:eastAsia="ja-JP"/>
              </w:rPr>
              <w:t>devices/system/cpu/cpuX/cpuidle/</w:t>
            </w:r>
            <w:r w:rsidR="00E060A7">
              <w:rPr>
                <w:lang w:eastAsia="ja-JP"/>
              </w:rPr>
              <w:t>*</w:t>
            </w:r>
          </w:p>
        </w:tc>
      </w:tr>
      <w:tr w:rsidR="00E71275" w14:paraId="3898CD14" w14:textId="77777777" w:rsidTr="002265D3">
        <w:tc>
          <w:tcPr>
            <w:tcW w:w="2376" w:type="dxa"/>
            <w:tcBorders>
              <w:left w:val="single" w:sz="12" w:space="0" w:color="auto"/>
            </w:tcBorders>
            <w:vAlign w:val="center"/>
          </w:tcPr>
          <w:p w14:paraId="2EA7F04D" w14:textId="77777777" w:rsidR="00E71275" w:rsidRDefault="00E71275" w:rsidP="00D4227B">
            <w:pPr>
              <w:jc w:val="both"/>
              <w:rPr>
                <w:lang w:eastAsia="ja-JP"/>
              </w:rPr>
            </w:pPr>
            <w:r>
              <w:rPr>
                <w:rFonts w:hint="eastAsia"/>
                <w:lang w:eastAsia="ja-JP"/>
              </w:rPr>
              <w:t>CPU Freq</w:t>
            </w:r>
          </w:p>
        </w:tc>
        <w:tc>
          <w:tcPr>
            <w:tcW w:w="7366" w:type="dxa"/>
            <w:tcBorders>
              <w:right w:val="single" w:sz="12" w:space="0" w:color="auto"/>
            </w:tcBorders>
          </w:tcPr>
          <w:p w14:paraId="7BBA7E01" w14:textId="77777777" w:rsidR="00A07983" w:rsidRPr="00A07983" w:rsidRDefault="00A07983">
            <w:pPr>
              <w:rPr>
                <w:lang w:eastAsia="ja-JP"/>
              </w:rPr>
            </w:pPr>
            <w:r w:rsidRPr="00F8491C">
              <w:rPr>
                <w:lang w:eastAsia="ja-JP"/>
              </w:rPr>
              <w:t>/sys/device</w:t>
            </w:r>
            <w:r w:rsidR="001C75B1">
              <w:rPr>
                <w:lang w:eastAsia="ja-JP"/>
              </w:rPr>
              <w:t>s</w:t>
            </w:r>
            <w:r w:rsidRPr="00F8491C">
              <w:rPr>
                <w:lang w:eastAsia="ja-JP"/>
              </w:rPr>
              <w:t>/system/cpu/cpufreq</w:t>
            </w:r>
            <w:r w:rsidR="00500E31">
              <w:rPr>
                <w:lang w:eastAsia="ja-JP"/>
              </w:rPr>
              <w:t>/boost</w:t>
            </w:r>
            <w:r w:rsidR="001C75B1">
              <w:rPr>
                <w:lang w:eastAsia="ja-JP"/>
              </w:rPr>
              <w:t xml:space="preserve"> </w:t>
            </w:r>
          </w:p>
          <w:p w14:paraId="3C80E9DE" w14:textId="77777777" w:rsidR="00E71275" w:rsidRDefault="00E71275" w:rsidP="00984CD6">
            <w:pPr>
              <w:rPr>
                <w:lang w:eastAsia="ja-JP"/>
              </w:rPr>
            </w:pPr>
            <w:r>
              <w:rPr>
                <w:rFonts w:hint="eastAsia"/>
                <w:lang w:eastAsia="ja-JP"/>
              </w:rPr>
              <w:t>/sys/</w:t>
            </w:r>
            <w:r>
              <w:rPr>
                <w:lang w:eastAsia="ja-JP"/>
              </w:rPr>
              <w:t>devices/system/cpu/cpuX/cpufreq/</w:t>
            </w:r>
            <w:r w:rsidR="00E060A7">
              <w:rPr>
                <w:lang w:eastAsia="ja-JP"/>
              </w:rPr>
              <w:t>*</w:t>
            </w:r>
          </w:p>
        </w:tc>
      </w:tr>
      <w:tr w:rsidR="001451CE" w14:paraId="6C11CEFE" w14:textId="77777777" w:rsidTr="002265D3">
        <w:tc>
          <w:tcPr>
            <w:tcW w:w="2376" w:type="dxa"/>
            <w:tcBorders>
              <w:left w:val="single" w:sz="12" w:space="0" w:color="auto"/>
              <w:bottom w:val="single" w:sz="12" w:space="0" w:color="auto"/>
            </w:tcBorders>
            <w:vAlign w:val="center"/>
          </w:tcPr>
          <w:p w14:paraId="59005387" w14:textId="77777777" w:rsidR="001451CE" w:rsidRDefault="002E548A" w:rsidP="00D4227B">
            <w:pPr>
              <w:jc w:val="both"/>
              <w:rPr>
                <w:lang w:eastAsia="ja-JP"/>
              </w:rPr>
            </w:pPr>
            <w:r>
              <w:rPr>
                <w:rFonts w:hint="eastAsia"/>
                <w:lang w:eastAsia="ja-JP"/>
              </w:rPr>
              <w:t>System Suspend to RAM</w:t>
            </w:r>
          </w:p>
        </w:tc>
        <w:tc>
          <w:tcPr>
            <w:tcW w:w="7366" w:type="dxa"/>
            <w:tcBorders>
              <w:bottom w:val="single" w:sz="12" w:space="0" w:color="auto"/>
              <w:right w:val="single" w:sz="12" w:space="0" w:color="auto"/>
            </w:tcBorders>
          </w:tcPr>
          <w:p w14:paraId="7C914505" w14:textId="77777777" w:rsidR="001451CE" w:rsidRDefault="001451CE" w:rsidP="00984CD6">
            <w:pPr>
              <w:rPr>
                <w:lang w:eastAsia="ja-JP"/>
              </w:rPr>
            </w:pPr>
            <w:r>
              <w:rPr>
                <w:rFonts w:hint="eastAsia"/>
                <w:lang w:eastAsia="ja-JP"/>
              </w:rPr>
              <w:t>/sys/power/state</w:t>
            </w:r>
          </w:p>
        </w:tc>
      </w:tr>
    </w:tbl>
    <w:p w14:paraId="023EE1FC" w14:textId="0EA9FA81" w:rsidR="00DE0D88" w:rsidRDefault="00DA4792" w:rsidP="00984CD6">
      <w:pPr>
        <w:rPr>
          <w:lang w:eastAsia="ja-JP"/>
        </w:rPr>
      </w:pPr>
      <w:r>
        <w:rPr>
          <w:lang w:eastAsia="ja-JP"/>
        </w:rPr>
        <w:t>(</w:t>
      </w:r>
      <w:r w:rsidR="00FE6491">
        <w:rPr>
          <w:lang w:eastAsia="ja-JP"/>
        </w:rPr>
        <w:t>R-Car H3:</w:t>
      </w:r>
      <w:r w:rsidR="00390BD5">
        <w:rPr>
          <w:lang w:eastAsia="ja-JP"/>
        </w:rPr>
        <w:t xml:space="preserve"> </w:t>
      </w:r>
      <w:r w:rsidR="00E71275">
        <w:rPr>
          <w:rFonts w:hint="eastAsia"/>
          <w:lang w:eastAsia="ja-JP"/>
        </w:rPr>
        <w:t>X = 0/1/2/3</w:t>
      </w:r>
      <w:r w:rsidR="00214F2B">
        <w:rPr>
          <w:lang w:eastAsia="ja-JP"/>
        </w:rPr>
        <w:t>/4/5/6/7</w:t>
      </w:r>
      <w:r w:rsidR="00390BD5">
        <w:rPr>
          <w:lang w:eastAsia="ja-JP"/>
        </w:rPr>
        <w:t xml:space="preserve">; </w:t>
      </w:r>
      <w:r w:rsidR="00FE6491">
        <w:rPr>
          <w:lang w:eastAsia="ja-JP"/>
        </w:rPr>
        <w:t xml:space="preserve">R-Car </w:t>
      </w:r>
      <w:r w:rsidR="009B44EE">
        <w:rPr>
          <w:lang w:eastAsia="ja-JP"/>
        </w:rPr>
        <w:t>M3</w:t>
      </w:r>
      <w:r w:rsidR="00214F2B">
        <w:rPr>
          <w:lang w:eastAsia="ja-JP"/>
        </w:rPr>
        <w:t xml:space="preserve">: X = 0/1/2/3/4/5; </w:t>
      </w:r>
      <w:r w:rsidR="006F7D38">
        <w:rPr>
          <w:lang w:eastAsia="ja-JP"/>
        </w:rPr>
        <w:t xml:space="preserve">R-Car </w:t>
      </w:r>
      <w:r w:rsidR="009B44EE">
        <w:rPr>
          <w:lang w:eastAsia="ja-JP"/>
        </w:rPr>
        <w:t>M3N</w:t>
      </w:r>
      <w:r w:rsidR="00FE6491">
        <w:rPr>
          <w:lang w:eastAsia="ja-JP"/>
        </w:rPr>
        <w:t>:</w:t>
      </w:r>
      <w:r w:rsidR="00390BD5">
        <w:rPr>
          <w:lang w:eastAsia="ja-JP"/>
        </w:rPr>
        <w:t xml:space="preserve"> X = 0/1</w:t>
      </w:r>
      <w:r w:rsidR="0072290A">
        <w:rPr>
          <w:lang w:eastAsia="ja-JP"/>
        </w:rPr>
        <w:t xml:space="preserve">; </w:t>
      </w:r>
      <w:r w:rsidR="006F7D38">
        <w:rPr>
          <w:lang w:eastAsia="ja-JP"/>
        </w:rPr>
        <w:t xml:space="preserve">R-Car </w:t>
      </w:r>
      <w:r w:rsidR="0072290A">
        <w:rPr>
          <w:lang w:eastAsia="ja-JP"/>
        </w:rPr>
        <w:t xml:space="preserve">E3: X = </w:t>
      </w:r>
      <w:r w:rsidR="002E0B2D">
        <w:rPr>
          <w:lang w:eastAsia="ja-JP"/>
        </w:rPr>
        <w:t>0/</w:t>
      </w:r>
      <w:r w:rsidR="0072290A">
        <w:rPr>
          <w:lang w:eastAsia="ja-JP"/>
        </w:rPr>
        <w:t>1</w:t>
      </w:r>
      <w:r>
        <w:rPr>
          <w:lang w:eastAsia="ja-JP"/>
        </w:rPr>
        <w:t>)</w:t>
      </w:r>
    </w:p>
    <w:p w14:paraId="41702FD4" w14:textId="3C49E873" w:rsidR="00D4227B" w:rsidRDefault="00D4227B" w:rsidP="00984CD6">
      <w:pPr>
        <w:rPr>
          <w:lang w:eastAsia="ja-JP"/>
        </w:rPr>
      </w:pPr>
      <w:r>
        <w:rPr>
          <w:rFonts w:hint="eastAsia"/>
          <w:lang w:eastAsia="ja-JP"/>
        </w:rPr>
        <w:t>(</w:t>
      </w:r>
      <w:r w:rsidR="00FE6491">
        <w:rPr>
          <w:lang w:eastAsia="ja-JP"/>
        </w:rPr>
        <w:t>R-Car H3:</w:t>
      </w:r>
      <w:r w:rsidR="00390BD5">
        <w:rPr>
          <w:lang w:eastAsia="ja-JP"/>
        </w:rPr>
        <w:t xml:space="preserve"> </w:t>
      </w:r>
      <w:r>
        <w:rPr>
          <w:lang w:eastAsia="ja-JP"/>
        </w:rPr>
        <w:t>Y</w:t>
      </w:r>
      <w:r>
        <w:rPr>
          <w:rFonts w:hint="eastAsia"/>
          <w:lang w:eastAsia="ja-JP"/>
        </w:rPr>
        <w:t xml:space="preserve"> = 1/2/3</w:t>
      </w:r>
      <w:r w:rsidR="00214F2B">
        <w:rPr>
          <w:lang w:eastAsia="ja-JP"/>
        </w:rPr>
        <w:t>/4/5/6/7</w:t>
      </w:r>
      <w:r w:rsidR="00390BD5">
        <w:rPr>
          <w:lang w:eastAsia="ja-JP"/>
        </w:rPr>
        <w:t xml:space="preserve">; </w:t>
      </w:r>
      <w:r w:rsidR="00FE6491">
        <w:rPr>
          <w:lang w:eastAsia="ja-JP"/>
        </w:rPr>
        <w:t xml:space="preserve">R-Car </w:t>
      </w:r>
      <w:r w:rsidR="009B44EE">
        <w:rPr>
          <w:lang w:eastAsia="ja-JP"/>
        </w:rPr>
        <w:t>M3</w:t>
      </w:r>
      <w:r w:rsidR="00214F2B">
        <w:rPr>
          <w:lang w:eastAsia="ja-JP"/>
        </w:rPr>
        <w:t xml:space="preserve">: Y = 1/2/3/4/5; </w:t>
      </w:r>
      <w:r w:rsidR="006F7D38">
        <w:rPr>
          <w:lang w:eastAsia="ja-JP"/>
        </w:rPr>
        <w:t xml:space="preserve">R-Car </w:t>
      </w:r>
      <w:r w:rsidR="009B44EE">
        <w:rPr>
          <w:lang w:eastAsia="ja-JP"/>
        </w:rPr>
        <w:t>M3N</w:t>
      </w:r>
      <w:r w:rsidR="00FE6491">
        <w:rPr>
          <w:lang w:eastAsia="ja-JP"/>
        </w:rPr>
        <w:t>:</w:t>
      </w:r>
      <w:r w:rsidR="00390BD5">
        <w:rPr>
          <w:lang w:eastAsia="ja-JP"/>
        </w:rPr>
        <w:t xml:space="preserve"> Y = 1</w:t>
      </w:r>
      <w:r w:rsidR="00293F2C">
        <w:rPr>
          <w:lang w:eastAsia="ja-JP"/>
        </w:rPr>
        <w:t xml:space="preserve">; </w:t>
      </w:r>
      <w:r w:rsidR="006F7D38">
        <w:rPr>
          <w:lang w:eastAsia="ja-JP"/>
        </w:rPr>
        <w:t xml:space="preserve">R-Car </w:t>
      </w:r>
      <w:r w:rsidR="00293F2C">
        <w:rPr>
          <w:lang w:eastAsia="ja-JP"/>
        </w:rPr>
        <w:t xml:space="preserve">E3: X = </w:t>
      </w:r>
      <w:r w:rsidR="002E0B2D">
        <w:rPr>
          <w:lang w:eastAsia="ja-JP"/>
        </w:rPr>
        <w:t>1</w:t>
      </w:r>
      <w:r>
        <w:rPr>
          <w:rFonts w:hint="eastAsia"/>
          <w:lang w:eastAsia="ja-JP"/>
        </w:rPr>
        <w:t>)</w:t>
      </w:r>
    </w:p>
    <w:p w14:paraId="07E7A31A" w14:textId="77777777" w:rsidR="007B638E" w:rsidRDefault="007B638E" w:rsidP="00984CD6">
      <w:pPr>
        <w:rPr>
          <w:lang w:eastAsia="ja-JP"/>
        </w:rPr>
      </w:pPr>
    </w:p>
    <w:p w14:paraId="5C68C0B6" w14:textId="77777777" w:rsidR="007B638E" w:rsidRDefault="009F526D" w:rsidP="00984CD6">
      <w:pPr>
        <w:rPr>
          <w:lang w:eastAsia="ja-JP"/>
        </w:rPr>
      </w:pPr>
      <w:r w:rsidRPr="00523973">
        <w:rPr>
          <w:lang w:eastAsia="ja-JP"/>
        </w:rPr>
        <w:t xml:space="preserve">Detailed explanation </w:t>
      </w:r>
      <w:r w:rsidR="007949E3">
        <w:rPr>
          <w:lang w:eastAsia="ja-JP"/>
        </w:rPr>
        <w:t>of system information is described in Linux documentation.</w:t>
      </w:r>
      <w:r w:rsidR="007949E3">
        <w:rPr>
          <w:rFonts w:hint="eastAsia"/>
          <w:lang w:eastAsia="ja-JP"/>
        </w:rPr>
        <w:t xml:space="preserve"> </w:t>
      </w:r>
      <w:r w:rsidR="007B638E">
        <w:rPr>
          <w:rFonts w:hint="eastAsia"/>
          <w:lang w:eastAsia="ja-JP"/>
        </w:rPr>
        <w:t>A</w:t>
      </w:r>
      <w:r w:rsidR="007B638E">
        <w:rPr>
          <w:lang w:eastAsia="ja-JP"/>
        </w:rPr>
        <w:t xml:space="preserve">lso, the following table shows </w:t>
      </w:r>
      <w:r w:rsidR="007949E3">
        <w:rPr>
          <w:lang w:eastAsia="ja-JP"/>
        </w:rPr>
        <w:t xml:space="preserve">Linux </w:t>
      </w:r>
      <w:r w:rsidR="007B638E">
        <w:rPr>
          <w:lang w:eastAsia="ja-JP"/>
        </w:rPr>
        <w:t>document of power management.</w:t>
      </w:r>
    </w:p>
    <w:p w14:paraId="39B5DCA9" w14:textId="256F7A3B" w:rsidR="007B638E" w:rsidRPr="006224C6" w:rsidRDefault="007B638E" w:rsidP="0067510D">
      <w:pPr>
        <w:pStyle w:val="Caption"/>
        <w:rPr>
          <w:vanish/>
          <w:lang w:eastAsia="ja-JP"/>
        </w:rPr>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5</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2</w:t>
      </w:r>
      <w:r w:rsidR="00AB0703">
        <w:rPr>
          <w:lang w:eastAsia="ja-JP"/>
        </w:rPr>
        <w:fldChar w:fldCharType="end"/>
      </w:r>
      <w:r>
        <w:rPr>
          <w:noProof/>
          <w:lang w:eastAsia="ja-JP"/>
        </w:rPr>
        <w:t xml:space="preserve"> </w:t>
      </w:r>
      <w:r w:rsidR="007949E3">
        <w:rPr>
          <w:noProof/>
          <w:lang w:eastAsia="ja-JP"/>
        </w:rPr>
        <w:t>Linux d</w:t>
      </w:r>
      <w:r w:rsidR="001B2812">
        <w:rPr>
          <w:noProof/>
          <w:lang w:eastAsia="ja-JP"/>
        </w:rPr>
        <w:t>ocument</w:t>
      </w:r>
      <w:r>
        <w:rPr>
          <w:noProof/>
          <w:lang w:eastAsia="ja-JP"/>
        </w:rPr>
        <w:t xml:space="preserve"> of </w:t>
      </w:r>
      <w:r w:rsidR="007949E3">
        <w:rPr>
          <w:lang w:eastAsia="ja-JP"/>
        </w:rPr>
        <w:t>power management</w:t>
      </w:r>
    </w:p>
    <w:tbl>
      <w:tblPr>
        <w:tblStyle w:val="TableGrid"/>
        <w:tblW w:w="0" w:type="auto"/>
        <w:tblLook w:val="04A0" w:firstRow="1" w:lastRow="0" w:firstColumn="1" w:lastColumn="0" w:noHBand="0" w:noVBand="1"/>
      </w:tblPr>
      <w:tblGrid>
        <w:gridCol w:w="2371"/>
        <w:gridCol w:w="7351"/>
      </w:tblGrid>
      <w:tr w:rsidR="007B638E" w14:paraId="0F833A78" w14:textId="77777777" w:rsidTr="002265D3">
        <w:tc>
          <w:tcPr>
            <w:tcW w:w="2376" w:type="dxa"/>
            <w:tcBorders>
              <w:top w:val="single" w:sz="12" w:space="0" w:color="auto"/>
              <w:left w:val="single" w:sz="12" w:space="0" w:color="auto"/>
              <w:bottom w:val="single" w:sz="12" w:space="0" w:color="auto"/>
            </w:tcBorders>
          </w:tcPr>
          <w:p w14:paraId="10DF115F" w14:textId="77777777" w:rsidR="007B638E" w:rsidRDefault="007B638E" w:rsidP="00350DA3">
            <w:pPr>
              <w:rPr>
                <w:lang w:eastAsia="ja-JP"/>
              </w:rPr>
            </w:pPr>
            <w:r>
              <w:rPr>
                <w:lang w:eastAsia="ja-JP"/>
              </w:rPr>
              <w:t>Function</w:t>
            </w:r>
          </w:p>
        </w:tc>
        <w:tc>
          <w:tcPr>
            <w:tcW w:w="7366" w:type="dxa"/>
            <w:tcBorders>
              <w:top w:val="single" w:sz="12" w:space="0" w:color="auto"/>
              <w:bottom w:val="single" w:sz="12" w:space="0" w:color="auto"/>
              <w:right w:val="single" w:sz="12" w:space="0" w:color="auto"/>
            </w:tcBorders>
          </w:tcPr>
          <w:p w14:paraId="58AA120C" w14:textId="77777777" w:rsidR="007B638E" w:rsidRDefault="001B2812" w:rsidP="009659D5">
            <w:pPr>
              <w:jc w:val="center"/>
              <w:rPr>
                <w:lang w:eastAsia="ja-JP"/>
              </w:rPr>
            </w:pPr>
            <w:r>
              <w:rPr>
                <w:lang w:eastAsia="ja-JP"/>
              </w:rPr>
              <w:t>Document</w:t>
            </w:r>
            <w:r w:rsidR="007B638E">
              <w:rPr>
                <w:lang w:eastAsia="ja-JP"/>
              </w:rPr>
              <w:t xml:space="preserve"> Information</w:t>
            </w:r>
          </w:p>
        </w:tc>
      </w:tr>
      <w:tr w:rsidR="007B638E" w14:paraId="0344F061" w14:textId="77777777" w:rsidTr="002265D3">
        <w:tc>
          <w:tcPr>
            <w:tcW w:w="2376" w:type="dxa"/>
            <w:vMerge w:val="restart"/>
            <w:tcBorders>
              <w:top w:val="single" w:sz="12" w:space="0" w:color="auto"/>
              <w:left w:val="single" w:sz="12" w:space="0" w:color="auto"/>
            </w:tcBorders>
            <w:vAlign w:val="center"/>
          </w:tcPr>
          <w:p w14:paraId="3866B47B" w14:textId="77777777" w:rsidR="007B638E" w:rsidRDefault="007B638E" w:rsidP="009659D5">
            <w:pPr>
              <w:jc w:val="both"/>
              <w:rPr>
                <w:lang w:eastAsia="ja-JP"/>
              </w:rPr>
            </w:pPr>
            <w:r>
              <w:rPr>
                <w:rFonts w:hint="eastAsia"/>
                <w:lang w:eastAsia="ja-JP"/>
              </w:rPr>
              <w:t>CPU Hot</w:t>
            </w:r>
            <w:r>
              <w:rPr>
                <w:lang w:eastAsia="ja-JP"/>
              </w:rPr>
              <w:t>p</w:t>
            </w:r>
            <w:r>
              <w:rPr>
                <w:rFonts w:hint="eastAsia"/>
                <w:lang w:eastAsia="ja-JP"/>
              </w:rPr>
              <w:t>lug</w:t>
            </w:r>
          </w:p>
        </w:tc>
        <w:tc>
          <w:tcPr>
            <w:tcW w:w="7366" w:type="dxa"/>
            <w:tcBorders>
              <w:top w:val="single" w:sz="12" w:space="0" w:color="auto"/>
              <w:right w:val="single" w:sz="12" w:space="0" w:color="auto"/>
            </w:tcBorders>
          </w:tcPr>
          <w:p w14:paraId="5726B6F0" w14:textId="77777777" w:rsidR="007B638E" w:rsidRPr="00421F33" w:rsidRDefault="00D87DA6" w:rsidP="009659D5">
            <w:pPr>
              <w:rPr>
                <w:lang w:eastAsia="ja-JP"/>
              </w:rPr>
            </w:pPr>
            <w:r w:rsidRPr="00D87DA6">
              <w:rPr>
                <w:lang w:eastAsia="ja-JP"/>
              </w:rPr>
              <w:t>Documentation/cputopology.txt</w:t>
            </w:r>
          </w:p>
        </w:tc>
      </w:tr>
      <w:tr w:rsidR="007B638E" w14:paraId="53661961" w14:textId="77777777" w:rsidTr="002265D3">
        <w:tc>
          <w:tcPr>
            <w:tcW w:w="2376" w:type="dxa"/>
            <w:vMerge/>
            <w:tcBorders>
              <w:left w:val="single" w:sz="12" w:space="0" w:color="auto"/>
            </w:tcBorders>
            <w:vAlign w:val="center"/>
          </w:tcPr>
          <w:p w14:paraId="06C66EE4" w14:textId="77777777" w:rsidR="007B638E" w:rsidRDefault="007B638E" w:rsidP="009659D5">
            <w:pPr>
              <w:jc w:val="both"/>
              <w:rPr>
                <w:lang w:eastAsia="ja-JP"/>
              </w:rPr>
            </w:pPr>
          </w:p>
        </w:tc>
        <w:tc>
          <w:tcPr>
            <w:tcW w:w="7366" w:type="dxa"/>
            <w:tcBorders>
              <w:right w:val="single" w:sz="12" w:space="0" w:color="auto"/>
            </w:tcBorders>
          </w:tcPr>
          <w:p w14:paraId="0598D668" w14:textId="77777777" w:rsidR="007B638E" w:rsidRDefault="00D87DA6" w:rsidP="009659D5">
            <w:pPr>
              <w:rPr>
                <w:lang w:eastAsia="ja-JP"/>
              </w:rPr>
            </w:pPr>
            <w:r w:rsidRPr="00D87DA6">
              <w:rPr>
                <w:lang w:eastAsia="ja-JP"/>
              </w:rPr>
              <w:t>Documentation/cpu-hotplug.txt</w:t>
            </w:r>
          </w:p>
        </w:tc>
      </w:tr>
      <w:tr w:rsidR="007B638E" w14:paraId="0DF792EC" w14:textId="77777777" w:rsidTr="002265D3">
        <w:tc>
          <w:tcPr>
            <w:tcW w:w="2376" w:type="dxa"/>
            <w:tcBorders>
              <w:left w:val="single" w:sz="12" w:space="0" w:color="auto"/>
            </w:tcBorders>
            <w:vAlign w:val="center"/>
          </w:tcPr>
          <w:p w14:paraId="0EE8855F" w14:textId="77777777" w:rsidR="007B638E" w:rsidRDefault="007B638E" w:rsidP="009659D5">
            <w:pPr>
              <w:jc w:val="both"/>
              <w:rPr>
                <w:lang w:eastAsia="ja-JP"/>
              </w:rPr>
            </w:pPr>
            <w:r>
              <w:rPr>
                <w:rFonts w:hint="eastAsia"/>
                <w:lang w:eastAsia="ja-JP"/>
              </w:rPr>
              <w:t>CPU Idle</w:t>
            </w:r>
          </w:p>
        </w:tc>
        <w:tc>
          <w:tcPr>
            <w:tcW w:w="7366" w:type="dxa"/>
            <w:tcBorders>
              <w:right w:val="single" w:sz="12" w:space="0" w:color="auto"/>
            </w:tcBorders>
          </w:tcPr>
          <w:p w14:paraId="09514603" w14:textId="77777777" w:rsidR="007B638E" w:rsidRDefault="00D87DA6" w:rsidP="009659D5">
            <w:pPr>
              <w:rPr>
                <w:lang w:eastAsia="ja-JP"/>
              </w:rPr>
            </w:pPr>
            <w:r w:rsidRPr="00D87DA6">
              <w:rPr>
                <w:lang w:eastAsia="ja-JP"/>
              </w:rPr>
              <w:t>Documentation/cpuidle/sysfs.txt</w:t>
            </w:r>
          </w:p>
        </w:tc>
      </w:tr>
      <w:tr w:rsidR="007B638E" w14:paraId="7F08860B" w14:textId="77777777" w:rsidTr="002265D3">
        <w:tc>
          <w:tcPr>
            <w:tcW w:w="2376" w:type="dxa"/>
            <w:tcBorders>
              <w:left w:val="single" w:sz="12" w:space="0" w:color="auto"/>
            </w:tcBorders>
            <w:vAlign w:val="center"/>
          </w:tcPr>
          <w:p w14:paraId="6DCC1331" w14:textId="77777777" w:rsidR="007B638E" w:rsidRDefault="007B638E" w:rsidP="009659D5">
            <w:pPr>
              <w:jc w:val="both"/>
              <w:rPr>
                <w:lang w:eastAsia="ja-JP"/>
              </w:rPr>
            </w:pPr>
            <w:r>
              <w:rPr>
                <w:rFonts w:hint="eastAsia"/>
                <w:lang w:eastAsia="ja-JP"/>
              </w:rPr>
              <w:t>CPU Freq</w:t>
            </w:r>
          </w:p>
        </w:tc>
        <w:tc>
          <w:tcPr>
            <w:tcW w:w="7366" w:type="dxa"/>
            <w:tcBorders>
              <w:right w:val="single" w:sz="12" w:space="0" w:color="auto"/>
            </w:tcBorders>
          </w:tcPr>
          <w:p w14:paraId="49092620" w14:textId="77777777" w:rsidR="007B638E" w:rsidRDefault="00D87DA6" w:rsidP="009659D5">
            <w:pPr>
              <w:rPr>
                <w:lang w:eastAsia="ja-JP"/>
              </w:rPr>
            </w:pPr>
            <w:r w:rsidRPr="00D87DA6">
              <w:rPr>
                <w:lang w:eastAsia="ja-JP"/>
              </w:rPr>
              <w:t>Documentation/cpu-freq/user-guide.txt</w:t>
            </w:r>
          </w:p>
        </w:tc>
      </w:tr>
      <w:tr w:rsidR="00011E1B" w14:paraId="5C94E6F3" w14:textId="77777777" w:rsidTr="002265D3">
        <w:tc>
          <w:tcPr>
            <w:tcW w:w="2376" w:type="dxa"/>
            <w:tcBorders>
              <w:left w:val="single" w:sz="12" w:space="0" w:color="auto"/>
              <w:bottom w:val="single" w:sz="12" w:space="0" w:color="auto"/>
            </w:tcBorders>
            <w:vAlign w:val="center"/>
          </w:tcPr>
          <w:p w14:paraId="050B4DD5" w14:textId="77777777" w:rsidR="00011E1B" w:rsidRDefault="00011E1B" w:rsidP="009659D5">
            <w:pPr>
              <w:jc w:val="both"/>
              <w:rPr>
                <w:lang w:eastAsia="ja-JP"/>
              </w:rPr>
            </w:pPr>
            <w:r>
              <w:rPr>
                <w:rFonts w:hint="eastAsia"/>
                <w:lang w:eastAsia="ja-JP"/>
              </w:rPr>
              <w:t>System Suspend to RAM</w:t>
            </w:r>
          </w:p>
        </w:tc>
        <w:tc>
          <w:tcPr>
            <w:tcW w:w="7366" w:type="dxa"/>
            <w:tcBorders>
              <w:bottom w:val="single" w:sz="12" w:space="0" w:color="auto"/>
              <w:right w:val="single" w:sz="12" w:space="0" w:color="auto"/>
            </w:tcBorders>
          </w:tcPr>
          <w:p w14:paraId="1DB5A558" w14:textId="77777777" w:rsidR="00011E1B" w:rsidRDefault="00D87DA6" w:rsidP="009659D5">
            <w:pPr>
              <w:rPr>
                <w:lang w:eastAsia="ja-JP"/>
              </w:rPr>
            </w:pPr>
            <w:r w:rsidRPr="00D87DA6">
              <w:rPr>
                <w:lang w:eastAsia="ja-JP"/>
              </w:rPr>
              <w:t>Documentation/power/states.txt</w:t>
            </w:r>
          </w:p>
        </w:tc>
      </w:tr>
    </w:tbl>
    <w:p w14:paraId="576CEB24" w14:textId="77777777" w:rsidR="007B638E" w:rsidRPr="007B638E" w:rsidRDefault="007B638E" w:rsidP="00984CD6">
      <w:pPr>
        <w:rPr>
          <w:lang w:eastAsia="ja-JP"/>
        </w:rPr>
      </w:pPr>
    </w:p>
    <w:p w14:paraId="0885AF61" w14:textId="77777777" w:rsidR="007B638E" w:rsidRDefault="007B638E" w:rsidP="00984CD6">
      <w:pPr>
        <w:rPr>
          <w:lang w:eastAsia="ja-JP"/>
        </w:rPr>
      </w:pPr>
    </w:p>
    <w:p w14:paraId="0BA5D3EA" w14:textId="77777777" w:rsidR="001451CE" w:rsidRDefault="001451CE">
      <w:pPr>
        <w:overflowPunct/>
        <w:autoSpaceDE/>
        <w:autoSpaceDN/>
        <w:adjustRightInd/>
        <w:textAlignment w:val="auto"/>
        <w:rPr>
          <w:lang w:eastAsia="ja-JP"/>
        </w:rPr>
      </w:pPr>
      <w:r>
        <w:rPr>
          <w:lang w:eastAsia="ja-JP"/>
        </w:rPr>
        <w:br w:type="page"/>
      </w:r>
    </w:p>
    <w:p w14:paraId="73BF69E8" w14:textId="77777777" w:rsidR="00E71275" w:rsidRDefault="001451CE" w:rsidP="001451CE">
      <w:pPr>
        <w:pStyle w:val="Heading2"/>
        <w:rPr>
          <w:lang w:eastAsia="ja-JP"/>
        </w:rPr>
      </w:pPr>
      <w:bookmarkStart w:id="97" w:name="_Toc435017187"/>
      <w:r>
        <w:rPr>
          <w:rFonts w:hint="eastAsia"/>
          <w:lang w:eastAsia="ja-JP"/>
        </w:rPr>
        <w:lastRenderedPageBreak/>
        <w:t>CPU</w:t>
      </w:r>
      <w:r>
        <w:rPr>
          <w:lang w:eastAsia="ja-JP"/>
        </w:rPr>
        <w:t xml:space="preserve"> Hot</w:t>
      </w:r>
      <w:r w:rsidR="00721D15">
        <w:rPr>
          <w:lang w:eastAsia="ja-JP"/>
        </w:rPr>
        <w:t>p</w:t>
      </w:r>
      <w:r>
        <w:rPr>
          <w:lang w:eastAsia="ja-JP"/>
        </w:rPr>
        <w:t>lug</w:t>
      </w:r>
      <w:bookmarkEnd w:id="97"/>
    </w:p>
    <w:p w14:paraId="114EE870" w14:textId="77777777" w:rsidR="001451CE" w:rsidRDefault="001451CE" w:rsidP="001451CE">
      <w:pPr>
        <w:rPr>
          <w:lang w:eastAsia="ja-JP"/>
        </w:rPr>
      </w:pPr>
    </w:p>
    <w:p w14:paraId="1B37CD9B" w14:textId="77777777" w:rsidR="003C6818" w:rsidRDefault="008217CF" w:rsidP="003C6818">
      <w:pPr>
        <w:pStyle w:val="Heading3"/>
        <w:rPr>
          <w:lang w:eastAsia="ja-JP"/>
        </w:rPr>
      </w:pPr>
      <w:bookmarkStart w:id="98" w:name="_Toc435017188"/>
      <w:r>
        <w:rPr>
          <w:lang w:eastAsia="ja-JP"/>
        </w:rPr>
        <w:t>CPU Hotplug d</w:t>
      </w:r>
      <w:r w:rsidR="00E01A96">
        <w:rPr>
          <w:lang w:eastAsia="ja-JP"/>
        </w:rPr>
        <w:t>efinition</w:t>
      </w:r>
      <w:bookmarkEnd w:id="98"/>
    </w:p>
    <w:p w14:paraId="46D780A2" w14:textId="77777777" w:rsidR="00E01A96" w:rsidRDefault="00E01A96" w:rsidP="003C6818">
      <w:pPr>
        <w:rPr>
          <w:lang w:eastAsia="ja-JP"/>
        </w:rPr>
      </w:pPr>
      <w:r>
        <w:rPr>
          <w:rFonts w:hint="eastAsia"/>
          <w:lang w:eastAsia="ja-JP"/>
        </w:rPr>
        <w:t>CPU Hotplug doesn</w:t>
      </w:r>
      <w:r>
        <w:rPr>
          <w:lang w:eastAsia="ja-JP"/>
        </w:rPr>
        <w:t>’t need a special definition.</w:t>
      </w:r>
    </w:p>
    <w:p w14:paraId="546EB213" w14:textId="77777777" w:rsidR="003C6818" w:rsidRDefault="003C6818" w:rsidP="003C6818">
      <w:pPr>
        <w:rPr>
          <w:lang w:eastAsia="ja-JP"/>
        </w:rPr>
      </w:pPr>
    </w:p>
    <w:p w14:paraId="35B259F8" w14:textId="77777777" w:rsidR="003C6818" w:rsidRDefault="006D0306" w:rsidP="006D0306">
      <w:pPr>
        <w:pStyle w:val="Heading3"/>
        <w:rPr>
          <w:lang w:eastAsia="ja-JP"/>
        </w:rPr>
      </w:pPr>
      <w:bookmarkStart w:id="99" w:name="_Toc435017189"/>
      <w:r>
        <w:rPr>
          <w:lang w:eastAsia="ja-JP"/>
        </w:rPr>
        <w:t xml:space="preserve">CPU Hotplug </w:t>
      </w:r>
      <w:r w:rsidRPr="006D0306">
        <w:rPr>
          <w:lang w:eastAsia="ja-JP"/>
        </w:rPr>
        <w:t>operation</w:t>
      </w:r>
      <w:bookmarkEnd w:id="99"/>
      <w:r w:rsidR="009D0D9A">
        <w:rPr>
          <w:lang w:eastAsia="ja-JP"/>
        </w:rPr>
        <w:t xml:space="preserve"> </w:t>
      </w:r>
    </w:p>
    <w:p w14:paraId="16325B7C" w14:textId="6B70BD34" w:rsidR="004247B6" w:rsidRDefault="006D0306" w:rsidP="003C6818">
      <w:pPr>
        <w:rPr>
          <w:lang w:eastAsia="ja-JP"/>
        </w:rPr>
      </w:pPr>
      <w:r>
        <w:rPr>
          <w:rFonts w:hint="eastAsia"/>
          <w:lang w:eastAsia="ja-JP"/>
        </w:rPr>
        <w:t xml:space="preserve">CPU Hotplug </w:t>
      </w:r>
      <w:r>
        <w:rPr>
          <w:lang w:eastAsia="ja-JP"/>
        </w:rPr>
        <w:t xml:space="preserve">can be </w:t>
      </w:r>
      <w:r>
        <w:rPr>
          <w:rFonts w:hint="eastAsia"/>
          <w:lang w:eastAsia="ja-JP"/>
        </w:rPr>
        <w:t>operat</w:t>
      </w:r>
      <w:r>
        <w:rPr>
          <w:lang w:eastAsia="ja-JP"/>
        </w:rPr>
        <w:t>ed via sysfs (</w:t>
      </w:r>
      <w:r w:rsidRPr="006D0306">
        <w:rPr>
          <w:lang w:eastAsia="ja-JP"/>
        </w:rPr>
        <w:t>/sys/devices/system/cpu/cpu</w:t>
      </w:r>
      <w:r w:rsidR="000E31DF">
        <w:rPr>
          <w:lang w:eastAsia="ja-JP"/>
        </w:rPr>
        <w:t>Y</w:t>
      </w:r>
      <w:r w:rsidRPr="006D0306">
        <w:rPr>
          <w:lang w:eastAsia="ja-JP"/>
        </w:rPr>
        <w:t>/online)</w:t>
      </w:r>
      <w:r>
        <w:rPr>
          <w:lang w:eastAsia="ja-JP"/>
        </w:rPr>
        <w:t>.</w:t>
      </w:r>
      <w:r w:rsidR="00760BF9">
        <w:rPr>
          <w:lang w:eastAsia="ja-JP"/>
        </w:rPr>
        <w:t xml:space="preserve"> </w:t>
      </w:r>
      <w:r w:rsidR="004247B6">
        <w:rPr>
          <w:lang w:eastAsia="ja-JP"/>
        </w:rPr>
        <w:t>(</w:t>
      </w:r>
      <w:r w:rsidR="00FE6491">
        <w:rPr>
          <w:lang w:eastAsia="ja-JP"/>
        </w:rPr>
        <w:t>R-Car H3:</w:t>
      </w:r>
      <w:r w:rsidR="009564D9">
        <w:rPr>
          <w:lang w:eastAsia="ja-JP"/>
        </w:rPr>
        <w:t xml:space="preserve"> </w:t>
      </w:r>
      <w:r w:rsidR="000E31DF">
        <w:rPr>
          <w:lang w:eastAsia="ja-JP"/>
        </w:rPr>
        <w:t>Y</w:t>
      </w:r>
      <w:r w:rsidR="004247B6">
        <w:rPr>
          <w:rFonts w:hint="eastAsia"/>
          <w:lang w:eastAsia="ja-JP"/>
        </w:rPr>
        <w:t xml:space="preserve"> = 1/2/3</w:t>
      </w:r>
      <w:r w:rsidR="004D7E29">
        <w:rPr>
          <w:lang w:eastAsia="ja-JP"/>
        </w:rPr>
        <w:t>/4/5/6/7</w:t>
      </w:r>
      <w:r w:rsidR="009564D9">
        <w:rPr>
          <w:lang w:eastAsia="ja-JP"/>
        </w:rPr>
        <w:t xml:space="preserve">; </w:t>
      </w:r>
      <w:r w:rsidR="00FE6491">
        <w:rPr>
          <w:lang w:eastAsia="ja-JP"/>
        </w:rPr>
        <w:t xml:space="preserve">R-Car </w:t>
      </w:r>
      <w:r w:rsidR="009B44EE">
        <w:rPr>
          <w:lang w:eastAsia="ja-JP"/>
        </w:rPr>
        <w:t>M3</w:t>
      </w:r>
      <w:r w:rsidR="004D7E29">
        <w:rPr>
          <w:lang w:eastAsia="ja-JP"/>
        </w:rPr>
        <w:t xml:space="preserve">: Y = 1/2/3/4/5; </w:t>
      </w:r>
      <w:r w:rsidR="006F7D38">
        <w:rPr>
          <w:lang w:eastAsia="ja-JP"/>
        </w:rPr>
        <w:t xml:space="preserve">R-Car </w:t>
      </w:r>
      <w:r w:rsidR="009B44EE">
        <w:rPr>
          <w:lang w:eastAsia="ja-JP"/>
        </w:rPr>
        <w:t>M3N</w:t>
      </w:r>
      <w:r w:rsidR="00FE6491">
        <w:rPr>
          <w:lang w:eastAsia="ja-JP"/>
        </w:rPr>
        <w:t>:</w:t>
      </w:r>
      <w:r w:rsidR="009564D9">
        <w:rPr>
          <w:lang w:eastAsia="ja-JP"/>
        </w:rPr>
        <w:t xml:space="preserve"> Y = 1</w:t>
      </w:r>
      <w:r w:rsidR="00C603EE">
        <w:rPr>
          <w:lang w:eastAsia="ja-JP"/>
        </w:rPr>
        <w:t xml:space="preserve">; </w:t>
      </w:r>
      <w:r w:rsidR="006F7D38">
        <w:rPr>
          <w:lang w:eastAsia="ja-JP"/>
        </w:rPr>
        <w:t xml:space="preserve">R-Car </w:t>
      </w:r>
      <w:r w:rsidR="00C603EE">
        <w:rPr>
          <w:lang w:eastAsia="ja-JP"/>
        </w:rPr>
        <w:t>E3: Y = 1</w:t>
      </w:r>
      <w:r w:rsidR="004247B6">
        <w:rPr>
          <w:lang w:eastAsia="ja-JP"/>
        </w:rPr>
        <w:t>)</w:t>
      </w:r>
    </w:p>
    <w:p w14:paraId="24EC561A" w14:textId="77777777" w:rsidR="004247B6" w:rsidRDefault="001837B8" w:rsidP="003C6818">
      <w:pPr>
        <w:rPr>
          <w:lang w:eastAsia="ja-JP"/>
        </w:rPr>
      </w:pPr>
      <w:r>
        <w:rPr>
          <w:lang w:eastAsia="ja-JP"/>
        </w:rPr>
        <w:t>The following figure shows example of operation for CPU Hotplug.</w:t>
      </w:r>
      <w:r w:rsidR="0045181C">
        <w:rPr>
          <w:rFonts w:hint="eastAsia"/>
          <w:noProof/>
        </w:rPr>
        <mc:AlternateContent>
          <mc:Choice Requires="wps">
            <w:drawing>
              <wp:anchor distT="0" distB="0" distL="114300" distR="114300" simplePos="0" relativeHeight="251633664" behindDoc="1" locked="0" layoutInCell="1" allowOverlap="1" wp14:anchorId="429883E3" wp14:editId="70087D78">
                <wp:simplePos x="0" y="0"/>
                <wp:positionH relativeFrom="margin">
                  <wp:posOffset>-635</wp:posOffset>
                </wp:positionH>
                <wp:positionV relativeFrom="paragraph">
                  <wp:posOffset>224155</wp:posOffset>
                </wp:positionV>
                <wp:extent cx="6248400" cy="1113155"/>
                <wp:effectExtent l="0" t="0" r="19050" b="10795"/>
                <wp:wrapTight wrapText="bothSides">
                  <wp:wrapPolygon edited="0">
                    <wp:start x="0" y="0"/>
                    <wp:lineTo x="0" y="21440"/>
                    <wp:lineTo x="21600" y="21440"/>
                    <wp:lineTo x="21600" y="0"/>
                    <wp:lineTo x="0" y="0"/>
                  </wp:wrapPolygon>
                </wp:wrapTight>
                <wp:docPr id="2278" name="正方形/長方形 2278"/>
                <wp:cNvGraphicFramePr/>
                <a:graphic xmlns:a="http://schemas.openxmlformats.org/drawingml/2006/main">
                  <a:graphicData uri="http://schemas.microsoft.com/office/word/2010/wordprocessingShape">
                    <wps:wsp>
                      <wps:cNvSpPr/>
                      <wps:spPr>
                        <a:xfrm>
                          <a:off x="0" y="0"/>
                          <a:ext cx="6248400" cy="1113155"/>
                        </a:xfrm>
                        <a:prstGeom prst="rect">
                          <a:avLst/>
                        </a:prstGeom>
                        <a:noFill/>
                        <a:ln w="12700" cap="flat" cmpd="sng" algn="ctr">
                          <a:solidFill>
                            <a:sysClr val="windowText" lastClr="000000"/>
                          </a:solidFill>
                          <a:prstDash val="solid"/>
                        </a:ln>
                        <a:effectLst/>
                      </wps:spPr>
                      <wps:txbx>
                        <w:txbxContent>
                          <w:p w14:paraId="4F8069EA" w14:textId="77777777" w:rsidR="00DA6107" w:rsidRDefault="00DA6107" w:rsidP="0045181C">
                            <w:pPr>
                              <w:rPr>
                                <w:lang w:eastAsia="ja-JP"/>
                              </w:rPr>
                            </w:pPr>
                            <w:r>
                              <w:rPr>
                                <w:rFonts w:hint="eastAsia"/>
                                <w:lang w:eastAsia="ja-JP"/>
                              </w:rPr>
                              <w:t>/* cpu</w:t>
                            </w:r>
                            <w:r>
                              <w:rPr>
                                <w:lang w:eastAsia="ja-JP"/>
                              </w:rPr>
                              <w:t xml:space="preserve">1 to </w:t>
                            </w:r>
                            <w:r>
                              <w:rPr>
                                <w:rFonts w:hint="eastAsia"/>
                                <w:lang w:eastAsia="ja-JP"/>
                              </w:rPr>
                              <w:t>offline */</w:t>
                            </w:r>
                          </w:p>
                          <w:p w14:paraId="0C6C1D7D" w14:textId="77777777" w:rsidR="00DA6107" w:rsidRDefault="00DA6107" w:rsidP="0045181C">
                            <w:pPr>
                              <w:rPr>
                                <w:lang w:eastAsia="ja-JP"/>
                              </w:rPr>
                            </w:pPr>
                            <w:r>
                              <w:rPr>
                                <w:lang w:eastAsia="ja-JP"/>
                              </w:rPr>
                              <w:t xml:space="preserve">  $ echo 0 &gt; /sys/devices/system/cpu/cpu1/online</w:t>
                            </w:r>
                          </w:p>
                          <w:p w14:paraId="2AB3F1F8" w14:textId="77777777" w:rsidR="00DA6107" w:rsidRDefault="00DA6107" w:rsidP="0045181C">
                            <w:pPr>
                              <w:rPr>
                                <w:lang w:eastAsia="ja-JP"/>
                              </w:rPr>
                            </w:pPr>
                          </w:p>
                          <w:p w14:paraId="54567B5A" w14:textId="77777777" w:rsidR="00DA6107" w:rsidRDefault="00DA6107" w:rsidP="0045181C">
                            <w:pPr>
                              <w:rPr>
                                <w:lang w:eastAsia="ja-JP"/>
                              </w:rPr>
                            </w:pPr>
                            <w:r>
                              <w:rPr>
                                <w:rFonts w:hint="eastAsia"/>
                                <w:lang w:eastAsia="ja-JP"/>
                              </w:rPr>
                              <w:t>/* cpu</w:t>
                            </w:r>
                            <w:r>
                              <w:rPr>
                                <w:lang w:eastAsia="ja-JP"/>
                              </w:rPr>
                              <w:t xml:space="preserve">1 </w:t>
                            </w:r>
                            <w:r>
                              <w:rPr>
                                <w:rFonts w:hint="eastAsia"/>
                                <w:lang w:eastAsia="ja-JP"/>
                              </w:rPr>
                              <w:t>to online */</w:t>
                            </w:r>
                          </w:p>
                          <w:p w14:paraId="14C717BF" w14:textId="77777777" w:rsidR="00DA6107" w:rsidRDefault="00DA6107" w:rsidP="0045181C">
                            <w:pPr>
                              <w:rPr>
                                <w:lang w:eastAsia="ja-JP"/>
                              </w:rPr>
                            </w:pPr>
                            <w:r>
                              <w:rPr>
                                <w:lang w:eastAsia="ja-JP"/>
                              </w:rPr>
                              <w:t xml:space="preserve">  $ echo 1 &gt; /sys/devices/system/cpu/cpu1/online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83E3" id="正方形/長方形 2278" o:spid="_x0000_s1702" style="position:absolute;margin-left:-.05pt;margin-top:17.65pt;width:492pt;height:8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" filled="f" strokecolor="windowText" strokeweight="1pt">
                <v:textbox>
                  <w:txbxContent>
                    <w:p w14:paraId="4F8069EA" w14:textId="77777777" w:rsidR="00DA6107" w:rsidRDefault="00DA6107" w:rsidP="0045181C">
                      <w:pPr>
                        <w:rPr>
                          <w:lang w:eastAsia="ja-JP"/>
                        </w:rPr>
                      </w:pPr>
                      <w:r>
                        <w:rPr>
                          <w:rFonts w:hint="eastAsia"/>
                          <w:lang w:eastAsia="ja-JP"/>
                        </w:rPr>
                        <w:t>/* cpu</w:t>
                      </w:r>
                      <w:r>
                        <w:rPr>
                          <w:lang w:eastAsia="ja-JP"/>
                        </w:rPr>
                        <w:t xml:space="preserve">1 to </w:t>
                      </w:r>
                      <w:r>
                        <w:rPr>
                          <w:rFonts w:hint="eastAsia"/>
                          <w:lang w:eastAsia="ja-JP"/>
                        </w:rPr>
                        <w:t>offline */</w:t>
                      </w:r>
                    </w:p>
                    <w:p w14:paraId="0C6C1D7D" w14:textId="77777777" w:rsidR="00DA6107" w:rsidRDefault="00DA6107" w:rsidP="0045181C">
                      <w:pPr>
                        <w:rPr>
                          <w:lang w:eastAsia="ja-JP"/>
                        </w:rPr>
                      </w:pPr>
                      <w:r>
                        <w:rPr>
                          <w:lang w:eastAsia="ja-JP"/>
                        </w:rPr>
                        <w:t xml:space="preserve">  $ echo 0 &gt; /sys/devices/system/cpu/cpu1/online</w:t>
                      </w:r>
                    </w:p>
                    <w:p w14:paraId="2AB3F1F8" w14:textId="77777777" w:rsidR="00DA6107" w:rsidRDefault="00DA6107" w:rsidP="0045181C">
                      <w:pPr>
                        <w:rPr>
                          <w:lang w:eastAsia="ja-JP"/>
                        </w:rPr>
                      </w:pPr>
                    </w:p>
                    <w:p w14:paraId="54567B5A" w14:textId="77777777" w:rsidR="00DA6107" w:rsidRDefault="00DA6107" w:rsidP="0045181C">
                      <w:pPr>
                        <w:rPr>
                          <w:lang w:eastAsia="ja-JP"/>
                        </w:rPr>
                      </w:pPr>
                      <w:r>
                        <w:rPr>
                          <w:rFonts w:hint="eastAsia"/>
                          <w:lang w:eastAsia="ja-JP"/>
                        </w:rPr>
                        <w:t>/* cpu</w:t>
                      </w:r>
                      <w:r>
                        <w:rPr>
                          <w:lang w:eastAsia="ja-JP"/>
                        </w:rPr>
                        <w:t xml:space="preserve">1 </w:t>
                      </w:r>
                      <w:r>
                        <w:rPr>
                          <w:rFonts w:hint="eastAsia"/>
                          <w:lang w:eastAsia="ja-JP"/>
                        </w:rPr>
                        <w:t>to online */</w:t>
                      </w:r>
                    </w:p>
                    <w:p w14:paraId="14C717BF" w14:textId="77777777" w:rsidR="00DA6107" w:rsidRDefault="00DA6107" w:rsidP="0045181C">
                      <w:pPr>
                        <w:rPr>
                          <w:lang w:eastAsia="ja-JP"/>
                        </w:rPr>
                      </w:pPr>
                      <w:r>
                        <w:rPr>
                          <w:lang w:eastAsia="ja-JP"/>
                        </w:rPr>
                        <w:t xml:space="preserve">  $ echo 1 &gt; /sys/devices/system/cpu/cpu1/online</w:t>
                      </w:r>
                    </w:p>
                  </w:txbxContent>
                </v:textbox>
                <w10:wrap type="tight" anchorx="margin"/>
              </v:rect>
            </w:pict>
          </mc:Fallback>
        </mc:AlternateContent>
      </w:r>
    </w:p>
    <w:p w14:paraId="19AFE3D0" w14:textId="329B65BE" w:rsidR="006D0306" w:rsidRDefault="006D0306" w:rsidP="006D0306">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1</w:t>
      </w:r>
      <w:r>
        <w:rPr>
          <w:noProof/>
        </w:rPr>
        <w:fldChar w:fldCharType="end"/>
      </w:r>
      <w:r>
        <w:rPr>
          <w:rFonts w:hint="eastAsia"/>
          <w:lang w:eastAsia="ja-JP"/>
        </w:rPr>
        <w:t xml:space="preserve"> </w:t>
      </w:r>
      <w:r w:rsidR="001837B8">
        <w:rPr>
          <w:lang w:eastAsia="ja-JP"/>
        </w:rPr>
        <w:t>Example of operation for CPU Hotplug</w:t>
      </w:r>
    </w:p>
    <w:p w14:paraId="0BC3572A" w14:textId="77777777" w:rsidR="00E71275" w:rsidRDefault="00BC64CD" w:rsidP="00BC64CD">
      <w:pPr>
        <w:overflowPunct/>
        <w:autoSpaceDE/>
        <w:autoSpaceDN/>
        <w:adjustRightInd/>
        <w:textAlignment w:val="auto"/>
        <w:rPr>
          <w:lang w:eastAsia="ja-JP"/>
        </w:rPr>
      </w:pPr>
      <w:r>
        <w:rPr>
          <w:lang w:eastAsia="ja-JP"/>
        </w:rPr>
        <w:br w:type="page"/>
      </w:r>
    </w:p>
    <w:p w14:paraId="5FF3AD5D" w14:textId="77777777" w:rsidR="00955CB3" w:rsidRDefault="00955CB3" w:rsidP="00955CB3">
      <w:pPr>
        <w:pStyle w:val="Heading2"/>
        <w:rPr>
          <w:lang w:eastAsia="ja-JP"/>
        </w:rPr>
      </w:pPr>
      <w:bookmarkStart w:id="100" w:name="_Toc435017190"/>
      <w:r>
        <w:rPr>
          <w:rFonts w:hint="eastAsia"/>
          <w:lang w:eastAsia="ja-JP"/>
        </w:rPr>
        <w:lastRenderedPageBreak/>
        <w:t>CPU Idle</w:t>
      </w:r>
      <w:bookmarkEnd w:id="100"/>
    </w:p>
    <w:p w14:paraId="224EB116" w14:textId="77777777" w:rsidR="001018F0" w:rsidRDefault="001018F0" w:rsidP="001018F0">
      <w:pPr>
        <w:pStyle w:val="Heading3"/>
        <w:rPr>
          <w:lang w:eastAsia="ja-JP"/>
        </w:rPr>
      </w:pPr>
      <w:bookmarkStart w:id="101" w:name="_Toc435017191"/>
      <w:r>
        <w:rPr>
          <w:lang w:eastAsia="ja-JP"/>
        </w:rPr>
        <w:t xml:space="preserve">CPU </w:t>
      </w:r>
      <w:r>
        <w:rPr>
          <w:rFonts w:hint="eastAsia"/>
          <w:lang w:eastAsia="ja-JP"/>
        </w:rPr>
        <w:t>Idle</w:t>
      </w:r>
      <w:r>
        <w:rPr>
          <w:lang w:eastAsia="ja-JP"/>
        </w:rPr>
        <w:t xml:space="preserve"> definition</w:t>
      </w:r>
      <w:bookmarkEnd w:id="101"/>
    </w:p>
    <w:p w14:paraId="3FEC6CD6" w14:textId="77777777" w:rsidR="00DC1E1B" w:rsidRDefault="001837B8" w:rsidP="001837B8">
      <w:pPr>
        <w:rPr>
          <w:lang w:eastAsia="ja-JP"/>
        </w:rPr>
      </w:pPr>
      <w:r w:rsidRPr="001837B8">
        <w:rPr>
          <w:lang w:eastAsia="ja-JP"/>
        </w:rPr>
        <w:t xml:space="preserve">CPU Idle function can be used by defining idle-states node in the </w:t>
      </w:r>
      <w:r w:rsidR="00ED687F">
        <w:rPr>
          <w:lang w:eastAsia="ja-JP"/>
        </w:rPr>
        <w:t>d</w:t>
      </w:r>
      <w:r w:rsidRPr="001837B8">
        <w:rPr>
          <w:lang w:eastAsia="ja-JP"/>
        </w:rPr>
        <w:t xml:space="preserve">evice </w:t>
      </w:r>
      <w:r w:rsidR="00D2000F">
        <w:rPr>
          <w:lang w:eastAsia="ja-JP"/>
        </w:rPr>
        <w:t>t</w:t>
      </w:r>
      <w:r w:rsidRPr="001837B8">
        <w:rPr>
          <w:lang w:eastAsia="ja-JP"/>
        </w:rPr>
        <w:t xml:space="preserve">ree, and registering the </w:t>
      </w:r>
      <w:r w:rsidR="00C208E1" w:rsidRPr="00C208E1">
        <w:rPr>
          <w:lang w:eastAsia="ja-JP"/>
        </w:rPr>
        <w:t>CPU_SLEEP_0</w:t>
      </w:r>
      <w:r w:rsidR="00525309">
        <w:rPr>
          <w:lang w:eastAsia="ja-JP"/>
        </w:rPr>
        <w:t>/1</w:t>
      </w:r>
      <w:r w:rsidRPr="001837B8">
        <w:rPr>
          <w:lang w:eastAsia="ja-JP"/>
        </w:rPr>
        <w:t xml:space="preserve"> to each CPU core.</w:t>
      </w:r>
    </w:p>
    <w:p w14:paraId="6C183165" w14:textId="77777777" w:rsidR="000A6CB4" w:rsidRDefault="00525309" w:rsidP="00D909A8">
      <w:pPr>
        <w:rPr>
          <w:lang w:eastAsia="ja-JP"/>
        </w:rPr>
      </w:pPr>
      <w:r>
        <w:rPr>
          <w:rFonts w:hint="eastAsia"/>
          <w:noProof/>
        </w:rPr>
        <mc:AlternateContent>
          <mc:Choice Requires="wps">
            <w:drawing>
              <wp:anchor distT="0" distB="0" distL="114300" distR="114300" simplePos="0" relativeHeight="251634688" behindDoc="0" locked="0" layoutInCell="1" allowOverlap="1" wp14:anchorId="10C254EA" wp14:editId="0A405347">
                <wp:simplePos x="0" y="0"/>
                <wp:positionH relativeFrom="margin">
                  <wp:posOffset>-1507</wp:posOffset>
                </wp:positionH>
                <wp:positionV relativeFrom="paragraph">
                  <wp:posOffset>167119</wp:posOffset>
                </wp:positionV>
                <wp:extent cx="6248400" cy="6789761"/>
                <wp:effectExtent l="0" t="0" r="19050" b="11430"/>
                <wp:wrapNone/>
                <wp:docPr id="2280" name="正方形/長方形 2280"/>
                <wp:cNvGraphicFramePr/>
                <a:graphic xmlns:a="http://schemas.openxmlformats.org/drawingml/2006/main">
                  <a:graphicData uri="http://schemas.microsoft.com/office/word/2010/wordprocessingShape">
                    <wps:wsp>
                      <wps:cNvSpPr/>
                      <wps:spPr>
                        <a:xfrm>
                          <a:off x="0" y="0"/>
                          <a:ext cx="6248400" cy="6789761"/>
                        </a:xfrm>
                        <a:prstGeom prst="rect">
                          <a:avLst/>
                        </a:prstGeom>
                        <a:noFill/>
                        <a:ln w="12700" cap="flat" cmpd="sng" algn="ctr">
                          <a:solidFill>
                            <a:sysClr val="windowText" lastClr="000000"/>
                          </a:solidFill>
                          <a:prstDash val="solid"/>
                        </a:ln>
                        <a:effectLst/>
                      </wps:spPr>
                      <wps:txbx>
                        <w:txbxContent>
                          <w:p w14:paraId="103B8DE0" w14:textId="77777777" w:rsidR="00DA6107" w:rsidRPr="00525309" w:rsidRDefault="00DA6107" w:rsidP="006A5747">
                            <w:pPr>
                              <w:spacing w:after="0"/>
                              <w:rPr>
                                <w:lang w:eastAsia="ja-JP"/>
                              </w:rPr>
                            </w:pPr>
                            <w:r w:rsidRPr="00525309">
                              <w:rPr>
                                <w:lang w:eastAsia="ja-JP"/>
                              </w:rPr>
                              <w:t>cpus {</w:t>
                            </w:r>
                          </w:p>
                          <w:p w14:paraId="57BE808C" w14:textId="77777777" w:rsidR="00DA6107" w:rsidRPr="00525309" w:rsidRDefault="00DA6107" w:rsidP="006A5747">
                            <w:pPr>
                              <w:spacing w:after="0"/>
                              <w:rPr>
                                <w:lang w:eastAsia="ja-JP"/>
                              </w:rPr>
                            </w:pPr>
                            <w:r w:rsidRPr="00525309">
                              <w:rPr>
                                <w:lang w:eastAsia="ja-JP"/>
                              </w:rPr>
                              <w:tab/>
                              <w:t>#address-cells = &lt;1&gt;;</w:t>
                            </w:r>
                          </w:p>
                          <w:p w14:paraId="42566136" w14:textId="77777777" w:rsidR="00DA6107" w:rsidRPr="00525309" w:rsidRDefault="00DA6107" w:rsidP="006A5747">
                            <w:pPr>
                              <w:spacing w:after="0"/>
                              <w:rPr>
                                <w:lang w:eastAsia="ja-JP"/>
                              </w:rPr>
                            </w:pPr>
                            <w:r w:rsidRPr="00525309">
                              <w:rPr>
                                <w:lang w:eastAsia="ja-JP"/>
                              </w:rPr>
                              <w:tab/>
                              <w:t>#size-cells = &lt;0&gt;;</w:t>
                            </w:r>
                          </w:p>
                          <w:p w14:paraId="06DC331B" w14:textId="77777777" w:rsidR="00DA6107" w:rsidRPr="00525309" w:rsidRDefault="00DA6107" w:rsidP="006A5747">
                            <w:pPr>
                              <w:spacing w:after="0"/>
                              <w:rPr>
                                <w:lang w:eastAsia="ja-JP"/>
                              </w:rPr>
                            </w:pPr>
                          </w:p>
                          <w:p w14:paraId="48A14828" w14:textId="77777777" w:rsidR="00DA6107" w:rsidRPr="00525309" w:rsidRDefault="00DA6107" w:rsidP="006A5747">
                            <w:pPr>
                              <w:spacing w:after="0"/>
                              <w:rPr>
                                <w:lang w:eastAsia="ja-JP"/>
                              </w:rPr>
                            </w:pPr>
                            <w:r w:rsidRPr="00525309">
                              <w:rPr>
                                <w:lang w:eastAsia="ja-JP"/>
                              </w:rPr>
                              <w:tab/>
                              <w:t>a57_0: cpu@0 {</w:t>
                            </w:r>
                          </w:p>
                          <w:p w14:paraId="6E5A0CF5" w14:textId="77777777" w:rsidR="00DA6107" w:rsidRPr="00525309" w:rsidRDefault="00DA6107" w:rsidP="006A5747">
                            <w:pPr>
                              <w:spacing w:after="0"/>
                              <w:rPr>
                                <w:lang w:eastAsia="ja-JP"/>
                              </w:rPr>
                            </w:pPr>
                            <w:r w:rsidRPr="00525309">
                              <w:rPr>
                                <w:lang w:eastAsia="ja-JP"/>
                              </w:rPr>
                              <w:tab/>
                            </w:r>
                            <w:r w:rsidRPr="00525309">
                              <w:rPr>
                                <w:lang w:eastAsia="ja-JP"/>
                              </w:rPr>
                              <w:tab/>
                              <w:t>compatible = "arm,cortex-a57", "arm,armv8";</w:t>
                            </w:r>
                          </w:p>
                          <w:p w14:paraId="0FAFF876" w14:textId="77777777" w:rsidR="00DA6107" w:rsidRPr="00525309" w:rsidRDefault="00DA6107" w:rsidP="006A5747">
                            <w:pPr>
                              <w:spacing w:after="0"/>
                              <w:rPr>
                                <w:lang w:eastAsia="ja-JP"/>
                              </w:rPr>
                            </w:pPr>
                            <w:r w:rsidRPr="00525309">
                              <w:rPr>
                                <w:lang w:eastAsia="ja-JP"/>
                              </w:rPr>
                              <w:tab/>
                            </w:r>
                            <w:r w:rsidRPr="00525309">
                              <w:rPr>
                                <w:lang w:eastAsia="ja-JP"/>
                              </w:rPr>
                              <w:tab/>
                              <w:t>reg = &lt;0x0&gt;;</w:t>
                            </w:r>
                          </w:p>
                          <w:p w14:paraId="6CDB783E" w14:textId="77777777" w:rsidR="00DA6107" w:rsidRPr="00525309" w:rsidRDefault="00DA6107" w:rsidP="006A5747">
                            <w:pPr>
                              <w:spacing w:after="0"/>
                              <w:rPr>
                                <w:lang w:eastAsia="ja-JP"/>
                              </w:rPr>
                            </w:pPr>
                            <w:r w:rsidRPr="00525309">
                              <w:rPr>
                                <w:lang w:eastAsia="ja-JP"/>
                              </w:rPr>
                              <w:tab/>
                            </w:r>
                            <w:r w:rsidRPr="00525309">
                              <w:rPr>
                                <w:lang w:eastAsia="ja-JP"/>
                              </w:rPr>
                              <w:tab/>
                              <w:t>device_type = "cpu";</w:t>
                            </w:r>
                          </w:p>
                          <w:p w14:paraId="3AA0D743" w14:textId="77777777" w:rsidR="00DA6107" w:rsidRPr="00525309" w:rsidRDefault="00DA6107" w:rsidP="006A5747">
                            <w:pPr>
                              <w:spacing w:after="0"/>
                              <w:rPr>
                                <w:lang w:eastAsia="ja-JP"/>
                              </w:rPr>
                            </w:pPr>
                            <w:r w:rsidRPr="00525309">
                              <w:rPr>
                                <w:lang w:eastAsia="ja-JP"/>
                              </w:rPr>
                              <w:tab/>
                            </w:r>
                            <w:r w:rsidRPr="00525309">
                              <w:rPr>
                                <w:lang w:eastAsia="ja-JP"/>
                              </w:rPr>
                              <w:tab/>
                              <w:t>enable-method = "psci";</w:t>
                            </w:r>
                          </w:p>
                          <w:p w14:paraId="476EFF2E" w14:textId="77777777" w:rsidR="00DA6107" w:rsidRPr="00525309" w:rsidRDefault="00DA6107" w:rsidP="006A5747">
                            <w:pPr>
                              <w:spacing w:after="0"/>
                              <w:rPr>
                                <w:lang w:eastAsia="ja-JP"/>
                              </w:rPr>
                            </w:pPr>
                            <w:r w:rsidRPr="00525309">
                              <w:rPr>
                                <w:lang w:eastAsia="ja-JP"/>
                              </w:rPr>
                              <w:tab/>
                            </w:r>
                            <w:r w:rsidRPr="00525309">
                              <w:rPr>
                                <w:lang w:eastAsia="ja-JP"/>
                              </w:rPr>
                              <w:tab/>
                              <w:t>cpu-idle-states = &lt;&amp;CPU_SLEEP_0&gt;;</w:t>
                            </w:r>
                          </w:p>
                          <w:p w14:paraId="08405963"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27B1DDFE" w14:textId="77777777" w:rsidR="00DA6107" w:rsidRPr="00525309" w:rsidRDefault="00DA6107" w:rsidP="006A5747">
                            <w:pPr>
                              <w:spacing w:after="0"/>
                              <w:rPr>
                                <w:lang w:eastAsia="ja-JP"/>
                              </w:rPr>
                            </w:pPr>
                            <w:r w:rsidRPr="00525309">
                              <w:rPr>
                                <w:lang w:eastAsia="ja-JP"/>
                              </w:rPr>
                              <w:tab/>
                              <w:t>};</w:t>
                            </w:r>
                          </w:p>
                          <w:p w14:paraId="6D9E277F" w14:textId="77777777" w:rsidR="00DA6107" w:rsidRPr="00525309" w:rsidRDefault="00DA6107" w:rsidP="006A5747">
                            <w:pPr>
                              <w:spacing w:after="0"/>
                              <w:rPr>
                                <w:lang w:eastAsia="ja-JP"/>
                              </w:rPr>
                            </w:pPr>
                            <w:r w:rsidRPr="00525309">
                              <w:rPr>
                                <w:lang w:eastAsia="ja-JP"/>
                              </w:rPr>
                              <w:tab/>
                              <w:t>…</w:t>
                            </w:r>
                          </w:p>
                          <w:p w14:paraId="675E2540" w14:textId="77777777" w:rsidR="00DA6107" w:rsidRPr="00525309" w:rsidRDefault="00DA6107" w:rsidP="006A5747">
                            <w:pPr>
                              <w:spacing w:after="0"/>
                              <w:rPr>
                                <w:lang w:eastAsia="ja-JP"/>
                              </w:rPr>
                            </w:pPr>
                            <w:r w:rsidRPr="00525309">
                              <w:rPr>
                                <w:lang w:eastAsia="ja-JP"/>
                              </w:rPr>
                              <w:tab/>
                              <w:t>a53</w:t>
                            </w:r>
                            <w:r>
                              <w:rPr>
                                <w:lang w:eastAsia="ja-JP"/>
                              </w:rPr>
                              <w:t>_</w:t>
                            </w:r>
                            <w:r w:rsidRPr="00525309">
                              <w:rPr>
                                <w:lang w:eastAsia="ja-JP"/>
                              </w:rPr>
                              <w:t>0: cpu@</w:t>
                            </w:r>
                            <w:r>
                              <w:rPr>
                                <w:lang w:eastAsia="ja-JP"/>
                              </w:rPr>
                              <w:t>10</w:t>
                            </w:r>
                            <w:r w:rsidRPr="00525309">
                              <w:rPr>
                                <w:lang w:eastAsia="ja-JP"/>
                              </w:rPr>
                              <w:t>0 {</w:t>
                            </w:r>
                          </w:p>
                          <w:p w14:paraId="21C7FAAB" w14:textId="77777777" w:rsidR="00DA6107" w:rsidRPr="00525309" w:rsidRDefault="00DA6107" w:rsidP="006A5747">
                            <w:pPr>
                              <w:spacing w:after="0"/>
                              <w:rPr>
                                <w:lang w:eastAsia="ja-JP"/>
                              </w:rPr>
                            </w:pPr>
                            <w:r w:rsidRPr="00525309">
                              <w:rPr>
                                <w:lang w:eastAsia="ja-JP"/>
                              </w:rPr>
                              <w:tab/>
                            </w:r>
                            <w:r w:rsidRPr="00525309">
                              <w:rPr>
                                <w:lang w:eastAsia="ja-JP"/>
                              </w:rPr>
                              <w:tab/>
                              <w:t>compatible = "arm,cortex-a53", "arm,armv8";</w:t>
                            </w:r>
                          </w:p>
                          <w:p w14:paraId="0FE8339D" w14:textId="77777777" w:rsidR="00DA6107" w:rsidRPr="00525309" w:rsidRDefault="00DA6107" w:rsidP="006A5747">
                            <w:pPr>
                              <w:spacing w:after="0"/>
                              <w:rPr>
                                <w:lang w:eastAsia="ja-JP"/>
                              </w:rPr>
                            </w:pPr>
                            <w:r w:rsidRPr="00525309">
                              <w:rPr>
                                <w:lang w:eastAsia="ja-JP"/>
                              </w:rPr>
                              <w:tab/>
                            </w:r>
                            <w:r w:rsidRPr="00525309">
                              <w:rPr>
                                <w:lang w:eastAsia="ja-JP"/>
                              </w:rPr>
                              <w:tab/>
                              <w:t>reg = &lt;0x100&gt;;</w:t>
                            </w:r>
                          </w:p>
                          <w:p w14:paraId="5A10B812" w14:textId="77777777" w:rsidR="00DA6107" w:rsidRPr="00525309" w:rsidRDefault="00DA6107" w:rsidP="006A5747">
                            <w:pPr>
                              <w:spacing w:after="0"/>
                              <w:rPr>
                                <w:lang w:eastAsia="ja-JP"/>
                              </w:rPr>
                            </w:pPr>
                            <w:r w:rsidRPr="00525309">
                              <w:rPr>
                                <w:lang w:eastAsia="ja-JP"/>
                              </w:rPr>
                              <w:tab/>
                            </w:r>
                            <w:r w:rsidRPr="00525309">
                              <w:rPr>
                                <w:lang w:eastAsia="ja-JP"/>
                              </w:rPr>
                              <w:tab/>
                              <w:t>device_type = "cpu";</w:t>
                            </w:r>
                          </w:p>
                          <w:p w14:paraId="4E72608E" w14:textId="77777777" w:rsidR="00DA6107" w:rsidRPr="00525309" w:rsidRDefault="00DA6107" w:rsidP="006A5747">
                            <w:pPr>
                              <w:spacing w:after="0"/>
                              <w:rPr>
                                <w:lang w:eastAsia="ja-JP"/>
                              </w:rPr>
                            </w:pPr>
                            <w:r w:rsidRPr="00525309">
                              <w:rPr>
                                <w:lang w:eastAsia="ja-JP"/>
                              </w:rPr>
                              <w:tab/>
                            </w:r>
                            <w:r w:rsidRPr="00525309">
                              <w:rPr>
                                <w:lang w:eastAsia="ja-JP"/>
                              </w:rPr>
                              <w:tab/>
                              <w:t>enable-method = "psci";</w:t>
                            </w:r>
                          </w:p>
                          <w:p w14:paraId="14EF1582" w14:textId="77777777" w:rsidR="00DA6107" w:rsidRPr="00525309" w:rsidRDefault="00DA6107" w:rsidP="006A5747">
                            <w:pPr>
                              <w:spacing w:after="0"/>
                              <w:rPr>
                                <w:lang w:eastAsia="ja-JP"/>
                              </w:rPr>
                            </w:pPr>
                            <w:r w:rsidRPr="00525309">
                              <w:rPr>
                                <w:lang w:eastAsia="ja-JP"/>
                              </w:rPr>
                              <w:tab/>
                            </w:r>
                            <w:r w:rsidRPr="00525309">
                              <w:rPr>
                                <w:lang w:eastAsia="ja-JP"/>
                              </w:rPr>
                              <w:tab/>
                              <w:t>cpu-idle-states = &lt;&amp;CPU_SLEEP_1&gt;;</w:t>
                            </w:r>
                          </w:p>
                          <w:p w14:paraId="3318E19C"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5C93FF27" w14:textId="77777777" w:rsidR="00DA6107" w:rsidRPr="00525309" w:rsidRDefault="00DA6107" w:rsidP="006A5747">
                            <w:pPr>
                              <w:spacing w:after="0"/>
                              <w:rPr>
                                <w:lang w:eastAsia="ja-JP"/>
                              </w:rPr>
                            </w:pPr>
                            <w:r w:rsidRPr="00525309">
                              <w:rPr>
                                <w:lang w:eastAsia="ja-JP"/>
                              </w:rPr>
                              <w:tab/>
                              <w:t>};</w:t>
                            </w:r>
                          </w:p>
                          <w:p w14:paraId="34B06112" w14:textId="77777777" w:rsidR="00DA6107" w:rsidRPr="00525309" w:rsidRDefault="00DA6107" w:rsidP="006A5747">
                            <w:pPr>
                              <w:spacing w:after="0"/>
                              <w:rPr>
                                <w:lang w:eastAsia="ja-JP"/>
                              </w:rPr>
                            </w:pPr>
                            <w:r w:rsidRPr="00525309">
                              <w:rPr>
                                <w:lang w:eastAsia="ja-JP"/>
                              </w:rPr>
                              <w:tab/>
                              <w:t>…</w:t>
                            </w:r>
                          </w:p>
                          <w:p w14:paraId="6D88CA93" w14:textId="77777777" w:rsidR="00DA6107" w:rsidRPr="00525309" w:rsidRDefault="00DA6107" w:rsidP="006A5747">
                            <w:pPr>
                              <w:spacing w:after="0"/>
                              <w:ind w:firstLine="799"/>
                              <w:rPr>
                                <w:lang w:eastAsia="ja-JP"/>
                              </w:rPr>
                            </w:pPr>
                            <w:r w:rsidRPr="00525309">
                              <w:rPr>
                                <w:lang w:eastAsia="ja-JP"/>
                              </w:rPr>
                              <w:t>idle-states {</w:t>
                            </w:r>
                          </w:p>
                          <w:p w14:paraId="33D05DD8" w14:textId="77777777" w:rsidR="00DA6107" w:rsidRPr="00525309" w:rsidRDefault="00DA6107" w:rsidP="006A5747">
                            <w:pPr>
                              <w:spacing w:after="0"/>
                              <w:rPr>
                                <w:lang w:eastAsia="ja-JP"/>
                              </w:rPr>
                            </w:pPr>
                            <w:r w:rsidRPr="00525309">
                              <w:rPr>
                                <w:lang w:eastAsia="ja-JP"/>
                              </w:rPr>
                              <w:tab/>
                            </w:r>
                            <w:r w:rsidRPr="00525309">
                              <w:rPr>
                                <w:lang w:eastAsia="ja-JP"/>
                              </w:rPr>
                              <w:tab/>
                              <w:t>entry-method = "psci";</w:t>
                            </w:r>
                          </w:p>
                          <w:p w14:paraId="5BACE56F" w14:textId="77777777" w:rsidR="00DA6107" w:rsidRPr="00525309" w:rsidRDefault="00DA6107" w:rsidP="006A5747">
                            <w:pPr>
                              <w:spacing w:after="0"/>
                              <w:rPr>
                                <w:lang w:eastAsia="ja-JP"/>
                              </w:rPr>
                            </w:pPr>
                          </w:p>
                          <w:p w14:paraId="12EAB57C" w14:textId="77777777" w:rsidR="00DA6107" w:rsidRPr="00525309" w:rsidRDefault="00DA6107" w:rsidP="006A5747">
                            <w:pPr>
                              <w:spacing w:after="0"/>
                              <w:rPr>
                                <w:lang w:eastAsia="ja-JP"/>
                              </w:rPr>
                            </w:pPr>
                            <w:r w:rsidRPr="00525309">
                              <w:rPr>
                                <w:lang w:eastAsia="ja-JP"/>
                              </w:rPr>
                              <w:tab/>
                            </w:r>
                            <w:r w:rsidRPr="00525309">
                              <w:rPr>
                                <w:lang w:eastAsia="ja-JP"/>
                              </w:rPr>
                              <w:tab/>
                              <w:t>CPU_SLEEP_0: cpu-sleep-0 {</w:t>
                            </w:r>
                          </w:p>
                          <w:p w14:paraId="51410793"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compatible = "arm,idle-state";</w:t>
                            </w:r>
                          </w:p>
                          <w:p w14:paraId="46CC6EB7"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arm,psci-suspend-param = &lt;0x0010000&gt;;</w:t>
                            </w:r>
                          </w:p>
                          <w:p w14:paraId="2BC033EE"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local-timer-stop;</w:t>
                            </w:r>
                          </w:p>
                          <w:p w14:paraId="0794F5F3"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entry-latency-us = &lt;400&gt;;</w:t>
                            </w:r>
                          </w:p>
                          <w:p w14:paraId="78AC1F80"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exit-latency-us = &lt;500&gt;;</w:t>
                            </w:r>
                          </w:p>
                          <w:p w14:paraId="7E41627D"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min-residency-us = &lt;4000&gt;;</w:t>
                            </w:r>
                          </w:p>
                          <w:p w14:paraId="2D6C5251"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status = "okay";</w:t>
                            </w:r>
                          </w:p>
                          <w:p w14:paraId="2F9EBF79"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78245AD2" w14:textId="77777777" w:rsidR="00DA6107" w:rsidRPr="00525309" w:rsidRDefault="00DA6107" w:rsidP="006A5747">
                            <w:pPr>
                              <w:spacing w:after="0"/>
                              <w:rPr>
                                <w:lang w:eastAsia="ja-JP"/>
                              </w:rPr>
                            </w:pPr>
                          </w:p>
                          <w:p w14:paraId="25BD30A3" w14:textId="77777777" w:rsidR="00DA6107" w:rsidRPr="00525309" w:rsidRDefault="00DA6107" w:rsidP="00525309">
                            <w:pPr>
                              <w:spacing w:after="0"/>
                              <w:rPr>
                                <w:lang w:eastAsia="ja-JP"/>
                              </w:rPr>
                            </w:pPr>
                            <w:r w:rsidRPr="00525309">
                              <w:rPr>
                                <w:lang w:eastAsia="ja-JP"/>
                              </w:rPr>
                              <w:tab/>
                            </w:r>
                            <w:r w:rsidRPr="00525309">
                              <w:rPr>
                                <w:lang w:eastAsia="ja-JP"/>
                              </w:rPr>
                              <w:tab/>
                              <w:t>CPU_SLEEP_1: cpu-sleep-1 {</w:t>
                            </w:r>
                          </w:p>
                          <w:p w14:paraId="65FFAAEA"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compatible = "arm,idle-state";</w:t>
                            </w:r>
                          </w:p>
                          <w:p w14:paraId="1C4CBAB6"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arm,psci-suspend-param = &lt;0x0010000&gt;;</w:t>
                            </w:r>
                          </w:p>
                          <w:p w14:paraId="46A39A94"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local-timer-stop;</w:t>
                            </w:r>
                          </w:p>
                          <w:p w14:paraId="0D6DFE07"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entry-latency-us = &lt;700&gt;;</w:t>
                            </w:r>
                          </w:p>
                          <w:p w14:paraId="4FB71959"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exit-latency-us = &lt;700&gt;;</w:t>
                            </w:r>
                          </w:p>
                          <w:p w14:paraId="3E545E1F"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min-residency-us = &lt;5000&gt;;</w:t>
                            </w:r>
                          </w:p>
                          <w:p w14:paraId="45ABAF97"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status = "okay";</w:t>
                            </w:r>
                          </w:p>
                          <w:p w14:paraId="667C1602"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416548FB" w14:textId="77777777" w:rsidR="00DA6107" w:rsidRPr="00525309" w:rsidRDefault="00DA6107" w:rsidP="006A5747">
                            <w:pPr>
                              <w:spacing w:after="0"/>
                              <w:ind w:firstLine="799"/>
                              <w:rPr>
                                <w:lang w:eastAsia="ja-JP"/>
                              </w:rPr>
                            </w:pPr>
                            <w:r w:rsidRPr="00525309">
                              <w:rPr>
                                <w:lang w:eastAsia="ja-JP"/>
                              </w:rPr>
                              <w:t>};</w:t>
                            </w:r>
                          </w:p>
                          <w:p w14:paraId="65ADA17E" w14:textId="77777777" w:rsidR="00DA6107" w:rsidRPr="00525309" w:rsidRDefault="00DA6107" w:rsidP="006A5747">
                            <w:pPr>
                              <w:spacing w:after="0"/>
                              <w:rPr>
                                <w:lang w:eastAsia="ja-JP"/>
                              </w:rPr>
                            </w:pPr>
                            <w:r w:rsidRPr="00525309">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254EA" id="正方形/長方形 2280" o:spid="_x0000_s1703" style="position:absolute;margin-left:-.1pt;margin-top:13.15pt;width:492pt;height:534.6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" filled="f" strokecolor="windowText" strokeweight="1pt">
                <v:textbox>
                  <w:txbxContent>
                    <w:p w14:paraId="103B8DE0" w14:textId="77777777" w:rsidR="00DA6107" w:rsidRPr="00525309" w:rsidRDefault="00DA6107" w:rsidP="006A5747">
                      <w:pPr>
                        <w:spacing w:after="0"/>
                        <w:rPr>
                          <w:lang w:eastAsia="ja-JP"/>
                        </w:rPr>
                      </w:pPr>
                      <w:r w:rsidRPr="00525309">
                        <w:rPr>
                          <w:lang w:eastAsia="ja-JP"/>
                        </w:rPr>
                        <w:t>cpus {</w:t>
                      </w:r>
                    </w:p>
                    <w:p w14:paraId="57BE808C" w14:textId="77777777" w:rsidR="00DA6107" w:rsidRPr="00525309" w:rsidRDefault="00DA6107" w:rsidP="006A5747">
                      <w:pPr>
                        <w:spacing w:after="0"/>
                        <w:rPr>
                          <w:lang w:eastAsia="ja-JP"/>
                        </w:rPr>
                      </w:pPr>
                      <w:r w:rsidRPr="00525309">
                        <w:rPr>
                          <w:lang w:eastAsia="ja-JP"/>
                        </w:rPr>
                        <w:tab/>
                        <w:t>#address-cells = &lt;1&gt;;</w:t>
                      </w:r>
                    </w:p>
                    <w:p w14:paraId="42566136" w14:textId="77777777" w:rsidR="00DA6107" w:rsidRPr="00525309" w:rsidRDefault="00DA6107" w:rsidP="006A5747">
                      <w:pPr>
                        <w:spacing w:after="0"/>
                        <w:rPr>
                          <w:lang w:eastAsia="ja-JP"/>
                        </w:rPr>
                      </w:pPr>
                      <w:r w:rsidRPr="00525309">
                        <w:rPr>
                          <w:lang w:eastAsia="ja-JP"/>
                        </w:rPr>
                        <w:tab/>
                        <w:t>#size-cells = &lt;0&gt;;</w:t>
                      </w:r>
                    </w:p>
                    <w:p w14:paraId="06DC331B" w14:textId="77777777" w:rsidR="00DA6107" w:rsidRPr="00525309" w:rsidRDefault="00DA6107" w:rsidP="006A5747">
                      <w:pPr>
                        <w:spacing w:after="0"/>
                        <w:rPr>
                          <w:lang w:eastAsia="ja-JP"/>
                        </w:rPr>
                      </w:pPr>
                    </w:p>
                    <w:p w14:paraId="48A14828" w14:textId="77777777" w:rsidR="00DA6107" w:rsidRPr="00525309" w:rsidRDefault="00DA6107" w:rsidP="006A5747">
                      <w:pPr>
                        <w:spacing w:after="0"/>
                        <w:rPr>
                          <w:lang w:eastAsia="ja-JP"/>
                        </w:rPr>
                      </w:pPr>
                      <w:r w:rsidRPr="00525309">
                        <w:rPr>
                          <w:lang w:eastAsia="ja-JP"/>
                        </w:rPr>
                        <w:tab/>
                        <w:t>a57_0: cpu@0 {</w:t>
                      </w:r>
                    </w:p>
                    <w:p w14:paraId="6E5A0CF5" w14:textId="77777777" w:rsidR="00DA6107" w:rsidRPr="00525309" w:rsidRDefault="00DA6107" w:rsidP="006A5747">
                      <w:pPr>
                        <w:spacing w:after="0"/>
                        <w:rPr>
                          <w:lang w:eastAsia="ja-JP"/>
                        </w:rPr>
                      </w:pPr>
                      <w:r w:rsidRPr="00525309">
                        <w:rPr>
                          <w:lang w:eastAsia="ja-JP"/>
                        </w:rPr>
                        <w:tab/>
                      </w:r>
                      <w:r w:rsidRPr="00525309">
                        <w:rPr>
                          <w:lang w:eastAsia="ja-JP"/>
                        </w:rPr>
                        <w:tab/>
                        <w:t>compatible = "arm,cortex-a57", "arm,armv8";</w:t>
                      </w:r>
                    </w:p>
                    <w:p w14:paraId="0FAFF876" w14:textId="77777777" w:rsidR="00DA6107" w:rsidRPr="00525309" w:rsidRDefault="00DA6107" w:rsidP="006A5747">
                      <w:pPr>
                        <w:spacing w:after="0"/>
                        <w:rPr>
                          <w:lang w:eastAsia="ja-JP"/>
                        </w:rPr>
                      </w:pPr>
                      <w:r w:rsidRPr="00525309">
                        <w:rPr>
                          <w:lang w:eastAsia="ja-JP"/>
                        </w:rPr>
                        <w:tab/>
                      </w:r>
                      <w:r w:rsidRPr="00525309">
                        <w:rPr>
                          <w:lang w:eastAsia="ja-JP"/>
                        </w:rPr>
                        <w:tab/>
                        <w:t>reg = &lt;0x0&gt;;</w:t>
                      </w:r>
                    </w:p>
                    <w:p w14:paraId="6CDB783E" w14:textId="77777777" w:rsidR="00DA6107" w:rsidRPr="00525309" w:rsidRDefault="00DA6107" w:rsidP="006A5747">
                      <w:pPr>
                        <w:spacing w:after="0"/>
                        <w:rPr>
                          <w:lang w:eastAsia="ja-JP"/>
                        </w:rPr>
                      </w:pPr>
                      <w:r w:rsidRPr="00525309">
                        <w:rPr>
                          <w:lang w:eastAsia="ja-JP"/>
                        </w:rPr>
                        <w:tab/>
                      </w:r>
                      <w:r w:rsidRPr="00525309">
                        <w:rPr>
                          <w:lang w:eastAsia="ja-JP"/>
                        </w:rPr>
                        <w:tab/>
                        <w:t>device_type = "cpu";</w:t>
                      </w:r>
                    </w:p>
                    <w:p w14:paraId="3AA0D743" w14:textId="77777777" w:rsidR="00DA6107" w:rsidRPr="00525309" w:rsidRDefault="00DA6107" w:rsidP="006A5747">
                      <w:pPr>
                        <w:spacing w:after="0"/>
                        <w:rPr>
                          <w:lang w:eastAsia="ja-JP"/>
                        </w:rPr>
                      </w:pPr>
                      <w:r w:rsidRPr="00525309">
                        <w:rPr>
                          <w:lang w:eastAsia="ja-JP"/>
                        </w:rPr>
                        <w:tab/>
                      </w:r>
                      <w:r w:rsidRPr="00525309">
                        <w:rPr>
                          <w:lang w:eastAsia="ja-JP"/>
                        </w:rPr>
                        <w:tab/>
                        <w:t>enable-method = "psci";</w:t>
                      </w:r>
                    </w:p>
                    <w:p w14:paraId="476EFF2E" w14:textId="77777777" w:rsidR="00DA6107" w:rsidRPr="00525309" w:rsidRDefault="00DA6107" w:rsidP="006A5747">
                      <w:pPr>
                        <w:spacing w:after="0"/>
                        <w:rPr>
                          <w:lang w:eastAsia="ja-JP"/>
                        </w:rPr>
                      </w:pPr>
                      <w:r w:rsidRPr="00525309">
                        <w:rPr>
                          <w:lang w:eastAsia="ja-JP"/>
                        </w:rPr>
                        <w:tab/>
                      </w:r>
                      <w:r w:rsidRPr="00525309">
                        <w:rPr>
                          <w:lang w:eastAsia="ja-JP"/>
                        </w:rPr>
                        <w:tab/>
                        <w:t>cpu-idle-states = &lt;&amp;CPU_SLEEP_0&gt;;</w:t>
                      </w:r>
                    </w:p>
                    <w:p w14:paraId="08405963"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27B1DDFE" w14:textId="77777777" w:rsidR="00DA6107" w:rsidRPr="00525309" w:rsidRDefault="00DA6107" w:rsidP="006A5747">
                      <w:pPr>
                        <w:spacing w:after="0"/>
                        <w:rPr>
                          <w:lang w:eastAsia="ja-JP"/>
                        </w:rPr>
                      </w:pPr>
                      <w:r w:rsidRPr="00525309">
                        <w:rPr>
                          <w:lang w:eastAsia="ja-JP"/>
                        </w:rPr>
                        <w:tab/>
                        <w:t>};</w:t>
                      </w:r>
                    </w:p>
                    <w:p w14:paraId="6D9E277F" w14:textId="77777777" w:rsidR="00DA6107" w:rsidRPr="00525309" w:rsidRDefault="00DA6107" w:rsidP="006A5747">
                      <w:pPr>
                        <w:spacing w:after="0"/>
                        <w:rPr>
                          <w:lang w:eastAsia="ja-JP"/>
                        </w:rPr>
                      </w:pPr>
                      <w:r w:rsidRPr="00525309">
                        <w:rPr>
                          <w:lang w:eastAsia="ja-JP"/>
                        </w:rPr>
                        <w:tab/>
                        <w:t>…</w:t>
                      </w:r>
                    </w:p>
                    <w:p w14:paraId="675E2540" w14:textId="77777777" w:rsidR="00DA6107" w:rsidRPr="00525309" w:rsidRDefault="00DA6107" w:rsidP="006A5747">
                      <w:pPr>
                        <w:spacing w:after="0"/>
                        <w:rPr>
                          <w:lang w:eastAsia="ja-JP"/>
                        </w:rPr>
                      </w:pPr>
                      <w:r w:rsidRPr="00525309">
                        <w:rPr>
                          <w:lang w:eastAsia="ja-JP"/>
                        </w:rPr>
                        <w:tab/>
                        <w:t>a53</w:t>
                      </w:r>
                      <w:r>
                        <w:rPr>
                          <w:lang w:eastAsia="ja-JP"/>
                        </w:rPr>
                        <w:t>_</w:t>
                      </w:r>
                      <w:r w:rsidRPr="00525309">
                        <w:rPr>
                          <w:lang w:eastAsia="ja-JP"/>
                        </w:rPr>
                        <w:t>0: cpu@</w:t>
                      </w:r>
                      <w:r>
                        <w:rPr>
                          <w:lang w:eastAsia="ja-JP"/>
                        </w:rPr>
                        <w:t>10</w:t>
                      </w:r>
                      <w:r w:rsidRPr="00525309">
                        <w:rPr>
                          <w:lang w:eastAsia="ja-JP"/>
                        </w:rPr>
                        <w:t>0 {</w:t>
                      </w:r>
                    </w:p>
                    <w:p w14:paraId="21C7FAAB" w14:textId="77777777" w:rsidR="00DA6107" w:rsidRPr="00525309" w:rsidRDefault="00DA6107" w:rsidP="006A5747">
                      <w:pPr>
                        <w:spacing w:after="0"/>
                        <w:rPr>
                          <w:lang w:eastAsia="ja-JP"/>
                        </w:rPr>
                      </w:pPr>
                      <w:r w:rsidRPr="00525309">
                        <w:rPr>
                          <w:lang w:eastAsia="ja-JP"/>
                        </w:rPr>
                        <w:tab/>
                      </w:r>
                      <w:r w:rsidRPr="00525309">
                        <w:rPr>
                          <w:lang w:eastAsia="ja-JP"/>
                        </w:rPr>
                        <w:tab/>
                        <w:t>compatible = "arm,cortex-a53", "arm,armv8";</w:t>
                      </w:r>
                    </w:p>
                    <w:p w14:paraId="0FE8339D" w14:textId="77777777" w:rsidR="00DA6107" w:rsidRPr="00525309" w:rsidRDefault="00DA6107" w:rsidP="006A5747">
                      <w:pPr>
                        <w:spacing w:after="0"/>
                        <w:rPr>
                          <w:lang w:eastAsia="ja-JP"/>
                        </w:rPr>
                      </w:pPr>
                      <w:r w:rsidRPr="00525309">
                        <w:rPr>
                          <w:lang w:eastAsia="ja-JP"/>
                        </w:rPr>
                        <w:tab/>
                      </w:r>
                      <w:r w:rsidRPr="00525309">
                        <w:rPr>
                          <w:lang w:eastAsia="ja-JP"/>
                        </w:rPr>
                        <w:tab/>
                        <w:t>reg = &lt;0x100&gt;;</w:t>
                      </w:r>
                    </w:p>
                    <w:p w14:paraId="5A10B812" w14:textId="77777777" w:rsidR="00DA6107" w:rsidRPr="00525309" w:rsidRDefault="00DA6107" w:rsidP="006A5747">
                      <w:pPr>
                        <w:spacing w:after="0"/>
                        <w:rPr>
                          <w:lang w:eastAsia="ja-JP"/>
                        </w:rPr>
                      </w:pPr>
                      <w:r w:rsidRPr="00525309">
                        <w:rPr>
                          <w:lang w:eastAsia="ja-JP"/>
                        </w:rPr>
                        <w:tab/>
                      </w:r>
                      <w:r w:rsidRPr="00525309">
                        <w:rPr>
                          <w:lang w:eastAsia="ja-JP"/>
                        </w:rPr>
                        <w:tab/>
                        <w:t>device_type = "cpu";</w:t>
                      </w:r>
                    </w:p>
                    <w:p w14:paraId="4E72608E" w14:textId="77777777" w:rsidR="00DA6107" w:rsidRPr="00525309" w:rsidRDefault="00DA6107" w:rsidP="006A5747">
                      <w:pPr>
                        <w:spacing w:after="0"/>
                        <w:rPr>
                          <w:lang w:eastAsia="ja-JP"/>
                        </w:rPr>
                      </w:pPr>
                      <w:r w:rsidRPr="00525309">
                        <w:rPr>
                          <w:lang w:eastAsia="ja-JP"/>
                        </w:rPr>
                        <w:tab/>
                      </w:r>
                      <w:r w:rsidRPr="00525309">
                        <w:rPr>
                          <w:lang w:eastAsia="ja-JP"/>
                        </w:rPr>
                        <w:tab/>
                        <w:t>enable-method = "psci";</w:t>
                      </w:r>
                    </w:p>
                    <w:p w14:paraId="14EF1582" w14:textId="77777777" w:rsidR="00DA6107" w:rsidRPr="00525309" w:rsidRDefault="00DA6107" w:rsidP="006A5747">
                      <w:pPr>
                        <w:spacing w:after="0"/>
                        <w:rPr>
                          <w:lang w:eastAsia="ja-JP"/>
                        </w:rPr>
                      </w:pPr>
                      <w:r w:rsidRPr="00525309">
                        <w:rPr>
                          <w:lang w:eastAsia="ja-JP"/>
                        </w:rPr>
                        <w:tab/>
                      </w:r>
                      <w:r w:rsidRPr="00525309">
                        <w:rPr>
                          <w:lang w:eastAsia="ja-JP"/>
                        </w:rPr>
                        <w:tab/>
                        <w:t>cpu-idle-states = &lt;&amp;CPU_SLEEP_1&gt;;</w:t>
                      </w:r>
                    </w:p>
                    <w:p w14:paraId="3318E19C"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5C93FF27" w14:textId="77777777" w:rsidR="00DA6107" w:rsidRPr="00525309" w:rsidRDefault="00DA6107" w:rsidP="006A5747">
                      <w:pPr>
                        <w:spacing w:after="0"/>
                        <w:rPr>
                          <w:lang w:eastAsia="ja-JP"/>
                        </w:rPr>
                      </w:pPr>
                      <w:r w:rsidRPr="00525309">
                        <w:rPr>
                          <w:lang w:eastAsia="ja-JP"/>
                        </w:rPr>
                        <w:tab/>
                        <w:t>};</w:t>
                      </w:r>
                    </w:p>
                    <w:p w14:paraId="34B06112" w14:textId="77777777" w:rsidR="00DA6107" w:rsidRPr="00525309" w:rsidRDefault="00DA6107" w:rsidP="006A5747">
                      <w:pPr>
                        <w:spacing w:after="0"/>
                        <w:rPr>
                          <w:lang w:eastAsia="ja-JP"/>
                        </w:rPr>
                      </w:pPr>
                      <w:r w:rsidRPr="00525309">
                        <w:rPr>
                          <w:lang w:eastAsia="ja-JP"/>
                        </w:rPr>
                        <w:tab/>
                        <w:t>…</w:t>
                      </w:r>
                    </w:p>
                    <w:p w14:paraId="6D88CA93" w14:textId="77777777" w:rsidR="00DA6107" w:rsidRPr="00525309" w:rsidRDefault="00DA6107" w:rsidP="006A5747">
                      <w:pPr>
                        <w:spacing w:after="0"/>
                        <w:ind w:firstLine="799"/>
                        <w:rPr>
                          <w:lang w:eastAsia="ja-JP"/>
                        </w:rPr>
                      </w:pPr>
                      <w:r w:rsidRPr="00525309">
                        <w:rPr>
                          <w:lang w:eastAsia="ja-JP"/>
                        </w:rPr>
                        <w:t>idle-states {</w:t>
                      </w:r>
                    </w:p>
                    <w:p w14:paraId="33D05DD8" w14:textId="77777777" w:rsidR="00DA6107" w:rsidRPr="00525309" w:rsidRDefault="00DA6107" w:rsidP="006A5747">
                      <w:pPr>
                        <w:spacing w:after="0"/>
                        <w:rPr>
                          <w:lang w:eastAsia="ja-JP"/>
                        </w:rPr>
                      </w:pPr>
                      <w:r w:rsidRPr="00525309">
                        <w:rPr>
                          <w:lang w:eastAsia="ja-JP"/>
                        </w:rPr>
                        <w:tab/>
                      </w:r>
                      <w:r w:rsidRPr="00525309">
                        <w:rPr>
                          <w:lang w:eastAsia="ja-JP"/>
                        </w:rPr>
                        <w:tab/>
                        <w:t>entry-method = "psci";</w:t>
                      </w:r>
                    </w:p>
                    <w:p w14:paraId="5BACE56F" w14:textId="77777777" w:rsidR="00DA6107" w:rsidRPr="00525309" w:rsidRDefault="00DA6107" w:rsidP="006A5747">
                      <w:pPr>
                        <w:spacing w:after="0"/>
                        <w:rPr>
                          <w:lang w:eastAsia="ja-JP"/>
                        </w:rPr>
                      </w:pPr>
                    </w:p>
                    <w:p w14:paraId="12EAB57C" w14:textId="77777777" w:rsidR="00DA6107" w:rsidRPr="00525309" w:rsidRDefault="00DA6107" w:rsidP="006A5747">
                      <w:pPr>
                        <w:spacing w:after="0"/>
                        <w:rPr>
                          <w:lang w:eastAsia="ja-JP"/>
                        </w:rPr>
                      </w:pPr>
                      <w:r w:rsidRPr="00525309">
                        <w:rPr>
                          <w:lang w:eastAsia="ja-JP"/>
                        </w:rPr>
                        <w:tab/>
                      </w:r>
                      <w:r w:rsidRPr="00525309">
                        <w:rPr>
                          <w:lang w:eastAsia="ja-JP"/>
                        </w:rPr>
                        <w:tab/>
                        <w:t>CPU_SLEEP_0: cpu-sleep-0 {</w:t>
                      </w:r>
                    </w:p>
                    <w:p w14:paraId="51410793"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compatible = "arm,idle-state";</w:t>
                      </w:r>
                    </w:p>
                    <w:p w14:paraId="46CC6EB7"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arm,psci-suspend-param = &lt;0x0010000&gt;;</w:t>
                      </w:r>
                    </w:p>
                    <w:p w14:paraId="2BC033EE"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local-timer-stop;</w:t>
                      </w:r>
                    </w:p>
                    <w:p w14:paraId="0794F5F3"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entry-latency-us = &lt;400&gt;;</w:t>
                      </w:r>
                    </w:p>
                    <w:p w14:paraId="78AC1F80"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exit-latency-us = &lt;500&gt;;</w:t>
                      </w:r>
                    </w:p>
                    <w:p w14:paraId="7E41627D"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min-residency-us = &lt;4000&gt;;</w:t>
                      </w:r>
                    </w:p>
                    <w:p w14:paraId="2D6C5251" w14:textId="77777777" w:rsidR="00DA6107" w:rsidRPr="00525309" w:rsidRDefault="00DA6107" w:rsidP="006A5747">
                      <w:pPr>
                        <w:spacing w:after="0"/>
                        <w:rPr>
                          <w:lang w:eastAsia="ja-JP"/>
                        </w:rPr>
                      </w:pPr>
                      <w:r w:rsidRPr="00525309">
                        <w:rPr>
                          <w:lang w:eastAsia="ja-JP"/>
                        </w:rPr>
                        <w:tab/>
                      </w:r>
                      <w:r w:rsidRPr="00525309">
                        <w:rPr>
                          <w:lang w:eastAsia="ja-JP"/>
                        </w:rPr>
                        <w:tab/>
                      </w:r>
                      <w:r w:rsidRPr="00525309">
                        <w:rPr>
                          <w:lang w:eastAsia="ja-JP"/>
                        </w:rPr>
                        <w:tab/>
                        <w:t>status = "okay";</w:t>
                      </w:r>
                    </w:p>
                    <w:p w14:paraId="2F9EBF79"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78245AD2" w14:textId="77777777" w:rsidR="00DA6107" w:rsidRPr="00525309" w:rsidRDefault="00DA6107" w:rsidP="006A5747">
                      <w:pPr>
                        <w:spacing w:after="0"/>
                        <w:rPr>
                          <w:lang w:eastAsia="ja-JP"/>
                        </w:rPr>
                      </w:pPr>
                    </w:p>
                    <w:p w14:paraId="25BD30A3" w14:textId="77777777" w:rsidR="00DA6107" w:rsidRPr="00525309" w:rsidRDefault="00DA6107" w:rsidP="00525309">
                      <w:pPr>
                        <w:spacing w:after="0"/>
                        <w:rPr>
                          <w:lang w:eastAsia="ja-JP"/>
                        </w:rPr>
                      </w:pPr>
                      <w:r w:rsidRPr="00525309">
                        <w:rPr>
                          <w:lang w:eastAsia="ja-JP"/>
                        </w:rPr>
                        <w:tab/>
                      </w:r>
                      <w:r w:rsidRPr="00525309">
                        <w:rPr>
                          <w:lang w:eastAsia="ja-JP"/>
                        </w:rPr>
                        <w:tab/>
                        <w:t>CPU_SLEEP_1: cpu-sleep-1 {</w:t>
                      </w:r>
                    </w:p>
                    <w:p w14:paraId="65FFAAEA"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compatible = "arm,idle-state";</w:t>
                      </w:r>
                    </w:p>
                    <w:p w14:paraId="1C4CBAB6"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arm,psci-suspend-param = &lt;0x0010000&gt;;</w:t>
                      </w:r>
                    </w:p>
                    <w:p w14:paraId="46A39A94"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local-timer-stop;</w:t>
                      </w:r>
                    </w:p>
                    <w:p w14:paraId="0D6DFE07"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entry-latency-us = &lt;700&gt;;</w:t>
                      </w:r>
                    </w:p>
                    <w:p w14:paraId="4FB71959"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exit-latency-us = &lt;700&gt;;</w:t>
                      </w:r>
                    </w:p>
                    <w:p w14:paraId="3E545E1F"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min-residency-us = &lt;5000&gt;;</w:t>
                      </w:r>
                    </w:p>
                    <w:p w14:paraId="45ABAF97" w14:textId="77777777" w:rsidR="00DA6107" w:rsidRPr="00525309" w:rsidRDefault="00DA6107" w:rsidP="00525309">
                      <w:pPr>
                        <w:spacing w:after="0"/>
                        <w:rPr>
                          <w:lang w:eastAsia="ja-JP"/>
                        </w:rPr>
                      </w:pPr>
                      <w:r w:rsidRPr="00525309">
                        <w:rPr>
                          <w:lang w:eastAsia="ja-JP"/>
                        </w:rPr>
                        <w:tab/>
                      </w:r>
                      <w:r w:rsidRPr="00525309">
                        <w:rPr>
                          <w:lang w:eastAsia="ja-JP"/>
                        </w:rPr>
                        <w:tab/>
                      </w:r>
                      <w:r w:rsidRPr="00525309">
                        <w:rPr>
                          <w:lang w:eastAsia="ja-JP"/>
                        </w:rPr>
                        <w:tab/>
                        <w:t>status = "okay";</w:t>
                      </w:r>
                    </w:p>
                    <w:p w14:paraId="667C1602" w14:textId="77777777" w:rsidR="00DA6107" w:rsidRPr="00525309" w:rsidRDefault="00DA6107" w:rsidP="006A5747">
                      <w:pPr>
                        <w:spacing w:after="0"/>
                        <w:rPr>
                          <w:lang w:eastAsia="ja-JP"/>
                        </w:rPr>
                      </w:pPr>
                      <w:r w:rsidRPr="00525309">
                        <w:rPr>
                          <w:lang w:eastAsia="ja-JP"/>
                        </w:rPr>
                        <w:tab/>
                      </w:r>
                      <w:r w:rsidRPr="00525309">
                        <w:rPr>
                          <w:lang w:eastAsia="ja-JP"/>
                        </w:rPr>
                        <w:tab/>
                        <w:t>};</w:t>
                      </w:r>
                    </w:p>
                    <w:p w14:paraId="416548FB" w14:textId="77777777" w:rsidR="00DA6107" w:rsidRPr="00525309" w:rsidRDefault="00DA6107" w:rsidP="006A5747">
                      <w:pPr>
                        <w:spacing w:after="0"/>
                        <w:ind w:firstLine="799"/>
                        <w:rPr>
                          <w:lang w:eastAsia="ja-JP"/>
                        </w:rPr>
                      </w:pPr>
                      <w:r w:rsidRPr="00525309">
                        <w:rPr>
                          <w:lang w:eastAsia="ja-JP"/>
                        </w:rPr>
                        <w:t>};</w:t>
                      </w:r>
                    </w:p>
                    <w:p w14:paraId="65ADA17E" w14:textId="77777777" w:rsidR="00DA6107" w:rsidRPr="00525309" w:rsidRDefault="00DA6107" w:rsidP="006A5747">
                      <w:pPr>
                        <w:spacing w:after="0"/>
                        <w:rPr>
                          <w:lang w:eastAsia="ja-JP"/>
                        </w:rPr>
                      </w:pPr>
                      <w:r w:rsidRPr="00525309">
                        <w:rPr>
                          <w:lang w:eastAsia="ja-JP"/>
                        </w:rPr>
                        <w:t>};</w:t>
                      </w:r>
                    </w:p>
                  </w:txbxContent>
                </v:textbox>
                <w10:wrap anchorx="margin"/>
              </v:rect>
            </w:pict>
          </mc:Fallback>
        </mc:AlternateContent>
      </w:r>
      <w:r w:rsidR="001837B8">
        <w:rPr>
          <w:lang w:eastAsia="ja-JP"/>
        </w:rPr>
        <w:t>The following figure shows example of</w:t>
      </w:r>
      <w:r w:rsidR="0045181C">
        <w:rPr>
          <w:lang w:eastAsia="ja-JP"/>
        </w:rPr>
        <w:t xml:space="preserve"> definition for idle-state node</w:t>
      </w:r>
    </w:p>
    <w:p w14:paraId="772BDFDB" w14:textId="77777777" w:rsidR="000A6CB4" w:rsidRDefault="000A6CB4" w:rsidP="00D909A8">
      <w:pPr>
        <w:rPr>
          <w:lang w:eastAsia="ja-JP"/>
        </w:rPr>
      </w:pPr>
    </w:p>
    <w:p w14:paraId="6937D19D" w14:textId="77777777" w:rsidR="000A6CB4" w:rsidRDefault="000A6CB4" w:rsidP="00D909A8">
      <w:pPr>
        <w:rPr>
          <w:lang w:eastAsia="ja-JP"/>
        </w:rPr>
      </w:pPr>
    </w:p>
    <w:p w14:paraId="1D715405" w14:textId="77777777" w:rsidR="000A6CB4" w:rsidRDefault="000A6CB4" w:rsidP="00D909A8">
      <w:pPr>
        <w:rPr>
          <w:lang w:eastAsia="ja-JP"/>
        </w:rPr>
      </w:pPr>
    </w:p>
    <w:p w14:paraId="1FB11172" w14:textId="77777777" w:rsidR="000A6CB4" w:rsidRDefault="000A6CB4" w:rsidP="00D909A8">
      <w:pPr>
        <w:rPr>
          <w:lang w:eastAsia="ja-JP"/>
        </w:rPr>
      </w:pPr>
    </w:p>
    <w:p w14:paraId="66F6FCC8" w14:textId="77777777" w:rsidR="000A6CB4" w:rsidRDefault="000A6CB4" w:rsidP="00D909A8">
      <w:pPr>
        <w:rPr>
          <w:lang w:eastAsia="ja-JP"/>
        </w:rPr>
      </w:pPr>
    </w:p>
    <w:p w14:paraId="2C4C719A" w14:textId="77777777" w:rsidR="000A6CB4" w:rsidRDefault="000A6CB4" w:rsidP="00D909A8">
      <w:pPr>
        <w:rPr>
          <w:lang w:eastAsia="ja-JP"/>
        </w:rPr>
      </w:pPr>
    </w:p>
    <w:p w14:paraId="0BAEFED5" w14:textId="77777777" w:rsidR="000A6CB4" w:rsidRDefault="000A6CB4" w:rsidP="00D909A8">
      <w:pPr>
        <w:rPr>
          <w:lang w:eastAsia="ja-JP"/>
        </w:rPr>
      </w:pPr>
    </w:p>
    <w:p w14:paraId="5372FBB5" w14:textId="77777777" w:rsidR="000A6CB4" w:rsidRDefault="000A6CB4" w:rsidP="00D909A8">
      <w:pPr>
        <w:rPr>
          <w:lang w:eastAsia="ja-JP"/>
        </w:rPr>
      </w:pPr>
    </w:p>
    <w:p w14:paraId="7D2F2FC8" w14:textId="77777777" w:rsidR="000A6CB4" w:rsidRDefault="000A6CB4" w:rsidP="00D909A8">
      <w:pPr>
        <w:rPr>
          <w:lang w:eastAsia="ja-JP"/>
        </w:rPr>
      </w:pPr>
    </w:p>
    <w:p w14:paraId="1649147A" w14:textId="77777777" w:rsidR="000A6CB4" w:rsidRDefault="000A6CB4" w:rsidP="00D909A8">
      <w:pPr>
        <w:rPr>
          <w:lang w:eastAsia="ja-JP"/>
        </w:rPr>
      </w:pPr>
    </w:p>
    <w:p w14:paraId="0CA359E0" w14:textId="77777777" w:rsidR="000A6CB4" w:rsidRDefault="000A6CB4" w:rsidP="00D909A8">
      <w:pPr>
        <w:rPr>
          <w:lang w:eastAsia="ja-JP"/>
        </w:rPr>
      </w:pPr>
    </w:p>
    <w:p w14:paraId="71BB99C6" w14:textId="77777777" w:rsidR="000A6CB4" w:rsidRDefault="000A6CB4" w:rsidP="00D909A8">
      <w:pPr>
        <w:rPr>
          <w:lang w:eastAsia="ja-JP"/>
        </w:rPr>
      </w:pPr>
    </w:p>
    <w:p w14:paraId="450731FF" w14:textId="77777777" w:rsidR="000A6CB4" w:rsidRDefault="000A6CB4" w:rsidP="00D909A8">
      <w:pPr>
        <w:rPr>
          <w:lang w:eastAsia="ja-JP"/>
        </w:rPr>
      </w:pPr>
    </w:p>
    <w:p w14:paraId="4015E139" w14:textId="77777777" w:rsidR="000A6CB4" w:rsidRDefault="000A6CB4" w:rsidP="00D909A8">
      <w:pPr>
        <w:rPr>
          <w:lang w:eastAsia="ja-JP"/>
        </w:rPr>
      </w:pPr>
    </w:p>
    <w:p w14:paraId="226E1C87" w14:textId="77777777" w:rsidR="000A6CB4" w:rsidRDefault="000A6CB4" w:rsidP="00D909A8">
      <w:pPr>
        <w:rPr>
          <w:lang w:eastAsia="ja-JP"/>
        </w:rPr>
      </w:pPr>
    </w:p>
    <w:p w14:paraId="75493231" w14:textId="77777777" w:rsidR="000A6CB4" w:rsidRDefault="000A6CB4" w:rsidP="00D909A8">
      <w:pPr>
        <w:rPr>
          <w:lang w:eastAsia="ja-JP"/>
        </w:rPr>
      </w:pPr>
    </w:p>
    <w:p w14:paraId="14178920" w14:textId="77777777" w:rsidR="000A6CB4" w:rsidRDefault="000A6CB4" w:rsidP="00D909A8">
      <w:pPr>
        <w:rPr>
          <w:lang w:eastAsia="ja-JP"/>
        </w:rPr>
      </w:pPr>
    </w:p>
    <w:p w14:paraId="65F445E6" w14:textId="77777777" w:rsidR="000A6CB4" w:rsidRDefault="000A6CB4" w:rsidP="00D909A8">
      <w:pPr>
        <w:rPr>
          <w:lang w:eastAsia="ja-JP"/>
        </w:rPr>
      </w:pPr>
    </w:p>
    <w:p w14:paraId="672A6803" w14:textId="77777777" w:rsidR="000A6CB4" w:rsidRDefault="000A6CB4" w:rsidP="00D909A8">
      <w:pPr>
        <w:rPr>
          <w:lang w:eastAsia="ja-JP"/>
        </w:rPr>
      </w:pPr>
    </w:p>
    <w:p w14:paraId="60E524AA" w14:textId="77777777" w:rsidR="000A6CB4" w:rsidRDefault="000A6CB4" w:rsidP="00D909A8">
      <w:pPr>
        <w:rPr>
          <w:lang w:eastAsia="ja-JP"/>
        </w:rPr>
      </w:pPr>
    </w:p>
    <w:p w14:paraId="51BC64F9" w14:textId="77777777" w:rsidR="000A6CB4" w:rsidRDefault="000A6CB4" w:rsidP="00D909A8">
      <w:pPr>
        <w:rPr>
          <w:lang w:eastAsia="ja-JP"/>
        </w:rPr>
      </w:pPr>
    </w:p>
    <w:p w14:paraId="437A8EC8" w14:textId="77777777" w:rsidR="000A6CB4" w:rsidRDefault="000A6CB4" w:rsidP="00D909A8">
      <w:pPr>
        <w:rPr>
          <w:lang w:eastAsia="ja-JP"/>
        </w:rPr>
      </w:pPr>
    </w:p>
    <w:p w14:paraId="4FC45ED4" w14:textId="77777777" w:rsidR="000A6CB4" w:rsidRDefault="000A6CB4" w:rsidP="00D909A8">
      <w:pPr>
        <w:rPr>
          <w:lang w:eastAsia="ja-JP"/>
        </w:rPr>
      </w:pPr>
    </w:p>
    <w:p w14:paraId="3B76D27E" w14:textId="77777777" w:rsidR="004247B6" w:rsidRDefault="004247B6" w:rsidP="00D909A8">
      <w:pPr>
        <w:rPr>
          <w:lang w:eastAsia="ja-JP"/>
        </w:rPr>
      </w:pPr>
    </w:p>
    <w:p w14:paraId="5875FFB1" w14:textId="77777777" w:rsidR="009D0D9A" w:rsidRDefault="009D0D9A" w:rsidP="00D909A8">
      <w:pPr>
        <w:rPr>
          <w:lang w:eastAsia="ja-JP"/>
        </w:rPr>
      </w:pPr>
    </w:p>
    <w:p w14:paraId="41DF13ED" w14:textId="77777777" w:rsidR="00984408" w:rsidRDefault="00984408" w:rsidP="00754515">
      <w:pPr>
        <w:pStyle w:val="Caption"/>
        <w:jc w:val="center"/>
        <w:rPr>
          <w:lang w:eastAsia="ja-JP"/>
        </w:rPr>
      </w:pPr>
      <w:bookmarkStart w:id="102" w:name="_Ref432612656"/>
    </w:p>
    <w:p w14:paraId="260C30C8" w14:textId="77777777" w:rsidR="00984408" w:rsidRDefault="00984408" w:rsidP="00754515">
      <w:pPr>
        <w:pStyle w:val="Caption"/>
        <w:jc w:val="center"/>
        <w:rPr>
          <w:lang w:eastAsia="ja-JP"/>
        </w:rPr>
      </w:pPr>
    </w:p>
    <w:p w14:paraId="3CB83FA6" w14:textId="77777777" w:rsidR="00525309" w:rsidRDefault="00525309" w:rsidP="00754515">
      <w:pPr>
        <w:pStyle w:val="Caption"/>
        <w:jc w:val="center"/>
        <w:rPr>
          <w:lang w:eastAsia="ja-JP"/>
        </w:rPr>
      </w:pPr>
    </w:p>
    <w:p w14:paraId="036E98BA" w14:textId="77777777" w:rsidR="00525309" w:rsidRDefault="00525309" w:rsidP="00754515">
      <w:pPr>
        <w:pStyle w:val="Caption"/>
        <w:jc w:val="center"/>
        <w:rPr>
          <w:lang w:eastAsia="ja-JP"/>
        </w:rPr>
      </w:pPr>
    </w:p>
    <w:p w14:paraId="44E5CDBE" w14:textId="77777777" w:rsidR="00525309" w:rsidRDefault="00525309" w:rsidP="00754515">
      <w:pPr>
        <w:pStyle w:val="Caption"/>
        <w:jc w:val="center"/>
        <w:rPr>
          <w:lang w:eastAsia="ja-JP"/>
        </w:rPr>
      </w:pPr>
    </w:p>
    <w:p w14:paraId="3F12D860" w14:textId="77777777" w:rsidR="00525309" w:rsidRDefault="00525309" w:rsidP="00754515">
      <w:pPr>
        <w:pStyle w:val="Caption"/>
        <w:jc w:val="center"/>
        <w:rPr>
          <w:lang w:eastAsia="ja-JP"/>
        </w:rPr>
      </w:pPr>
    </w:p>
    <w:p w14:paraId="5103B95C" w14:textId="77777777" w:rsidR="00525309" w:rsidRDefault="00525309" w:rsidP="00754515">
      <w:pPr>
        <w:pStyle w:val="Caption"/>
        <w:jc w:val="center"/>
        <w:rPr>
          <w:lang w:eastAsia="ja-JP"/>
        </w:rPr>
      </w:pPr>
    </w:p>
    <w:p w14:paraId="16EADA23" w14:textId="77777777" w:rsidR="00525309" w:rsidRDefault="00525309" w:rsidP="00754515">
      <w:pPr>
        <w:pStyle w:val="Caption"/>
        <w:jc w:val="center"/>
        <w:rPr>
          <w:lang w:eastAsia="ja-JP"/>
        </w:rPr>
      </w:pPr>
    </w:p>
    <w:p w14:paraId="4ABF30C7" w14:textId="77777777" w:rsidR="009D0D9A" w:rsidRPr="009D0D9A" w:rsidRDefault="009D0D9A" w:rsidP="009D0D9A">
      <w:pPr>
        <w:rPr>
          <w:lang w:eastAsia="ja-JP"/>
        </w:rPr>
      </w:pPr>
    </w:p>
    <w:p w14:paraId="23BF27BF" w14:textId="5464B8AE" w:rsidR="00754515" w:rsidRPr="00754515" w:rsidRDefault="00754515" w:rsidP="00754515">
      <w:pPr>
        <w:pStyle w:val="Caption"/>
        <w:jc w:val="center"/>
        <w:rPr>
          <w:vanish/>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2</w:t>
      </w:r>
      <w:r>
        <w:rPr>
          <w:noProof/>
        </w:rPr>
        <w:fldChar w:fldCharType="end"/>
      </w:r>
      <w:bookmarkEnd w:id="102"/>
      <w:r>
        <w:rPr>
          <w:rFonts w:hint="eastAsia"/>
          <w:lang w:eastAsia="ja-JP"/>
        </w:rPr>
        <w:t xml:space="preserve"> </w:t>
      </w:r>
      <w:r>
        <w:rPr>
          <w:lang w:eastAsia="ja-JP"/>
        </w:rPr>
        <w:t xml:space="preserve">Example of definition on </w:t>
      </w:r>
      <w:r w:rsidR="00ED687F">
        <w:rPr>
          <w:lang w:eastAsia="ja-JP"/>
        </w:rPr>
        <w:t>d</w:t>
      </w:r>
      <w:r>
        <w:rPr>
          <w:lang w:eastAsia="ja-JP"/>
        </w:rPr>
        <w:t xml:space="preserve">evice </w:t>
      </w:r>
      <w:r w:rsidR="00D2000F">
        <w:rPr>
          <w:lang w:eastAsia="ja-JP"/>
        </w:rPr>
        <w:t>t</w:t>
      </w:r>
      <w:r>
        <w:rPr>
          <w:lang w:eastAsia="ja-JP"/>
        </w:rPr>
        <w:t>ree for idle-states node</w:t>
      </w:r>
    </w:p>
    <w:p w14:paraId="7764A1FA" w14:textId="77777777" w:rsidR="009D0D9A" w:rsidRDefault="009D0D9A">
      <w:pPr>
        <w:overflowPunct/>
        <w:autoSpaceDE/>
        <w:autoSpaceDN/>
        <w:adjustRightInd/>
        <w:textAlignment w:val="auto"/>
        <w:rPr>
          <w:lang w:eastAsia="ja-JP"/>
        </w:rPr>
      </w:pPr>
    </w:p>
    <w:p w14:paraId="6AA6DA9F" w14:textId="77777777" w:rsidR="0065534C" w:rsidRDefault="0065534C">
      <w:pPr>
        <w:overflowPunct/>
        <w:autoSpaceDE/>
        <w:autoSpaceDN/>
        <w:adjustRightInd/>
        <w:textAlignment w:val="auto"/>
        <w:rPr>
          <w:lang w:eastAsia="ja-JP"/>
        </w:rPr>
      </w:pPr>
    </w:p>
    <w:p w14:paraId="7C4E5AA6" w14:textId="0E99D50C" w:rsidR="006933F7" w:rsidRDefault="005E36A3">
      <w:pPr>
        <w:overflowPunct/>
        <w:autoSpaceDE/>
        <w:autoSpaceDN/>
        <w:adjustRightInd/>
        <w:textAlignment w:val="auto"/>
        <w:rPr>
          <w:rFonts w:ascii="Arial" w:hAnsi="Arial"/>
          <w:b/>
          <w:lang w:eastAsia="ja-JP"/>
        </w:rPr>
      </w:pPr>
      <w:r w:rsidRPr="00316C1E">
        <w:rPr>
          <w:lang w:eastAsia="ja-JP"/>
        </w:rPr>
        <w:t xml:space="preserve">In </w:t>
      </w:r>
      <w:r w:rsidR="003F78AD">
        <w:rPr>
          <w:lang w:eastAsia="ja-JP"/>
        </w:rPr>
        <w:t>R-Car Series, 3</w:t>
      </w:r>
      <w:r w:rsidR="00127BE7" w:rsidRPr="00127BE7">
        <w:rPr>
          <w:vertAlign w:val="superscript"/>
          <w:lang w:eastAsia="ja-JP"/>
        </w:rPr>
        <w:t>rd</w:t>
      </w:r>
      <w:r w:rsidR="00127BE7">
        <w:rPr>
          <w:lang w:eastAsia="ja-JP"/>
        </w:rPr>
        <w:t xml:space="preserve"> </w:t>
      </w:r>
      <w:r w:rsidR="003F78AD">
        <w:rPr>
          <w:lang w:eastAsia="ja-JP"/>
        </w:rPr>
        <w:t>Generation</w:t>
      </w:r>
      <w:r w:rsidR="00BC1436">
        <w:rPr>
          <w:lang w:eastAsia="ja-JP"/>
        </w:rPr>
        <w:t xml:space="preserve"> BSP</w:t>
      </w:r>
      <w:r w:rsidRPr="00316C1E">
        <w:rPr>
          <w:lang w:eastAsia="ja-JP"/>
        </w:rPr>
        <w:t xml:space="preserve"> kernel, the</w:t>
      </w:r>
      <w:r>
        <w:rPr>
          <w:lang w:eastAsia="ja-JP"/>
        </w:rPr>
        <w:t>se</w:t>
      </w:r>
      <w:r w:rsidRPr="00316C1E">
        <w:rPr>
          <w:lang w:eastAsia="ja-JP"/>
        </w:rPr>
        <w:t xml:space="preserve"> reference </w:t>
      </w:r>
      <w:r w:rsidR="00673B92" w:rsidRPr="00316C1E">
        <w:rPr>
          <w:lang w:eastAsia="ja-JP"/>
        </w:rPr>
        <w:t>parameters</w:t>
      </w:r>
      <w:r w:rsidR="00673B92">
        <w:rPr>
          <w:lang w:eastAsia="ja-JP"/>
        </w:rPr>
        <w:t xml:space="preserve"> (</w:t>
      </w:r>
      <w:r w:rsidR="009F526D">
        <w:rPr>
          <w:lang w:eastAsia="ja-JP"/>
        </w:rPr>
        <w:t>entry-latency-us, exit-latency-us</w:t>
      </w:r>
      <w:r w:rsidR="009F526D">
        <w:rPr>
          <w:rFonts w:hint="eastAsia"/>
          <w:lang w:eastAsia="ja-JP"/>
        </w:rPr>
        <w:t xml:space="preserve"> </w:t>
      </w:r>
      <w:r w:rsidR="009F526D">
        <w:rPr>
          <w:lang w:eastAsia="ja-JP"/>
        </w:rPr>
        <w:t>and min-residency-us)</w:t>
      </w:r>
      <w:r w:rsidR="009F526D" w:rsidRPr="00316C1E" w:rsidDel="009F526D">
        <w:rPr>
          <w:lang w:eastAsia="ja-JP"/>
        </w:rPr>
        <w:t xml:space="preserve"> </w:t>
      </w:r>
      <w:r>
        <w:rPr>
          <w:lang w:eastAsia="ja-JP"/>
        </w:rPr>
        <w:t>are</w:t>
      </w:r>
      <w:r w:rsidRPr="00316C1E">
        <w:rPr>
          <w:lang w:eastAsia="ja-JP"/>
        </w:rPr>
        <w:t xml:space="preserve"> set for Salvator-X</w:t>
      </w:r>
      <w:r w:rsidR="00B852D8">
        <w:rPr>
          <w:lang w:eastAsia="ja-JP"/>
        </w:rPr>
        <w:t>/XS</w:t>
      </w:r>
      <w:r w:rsidR="00B96F87">
        <w:rPr>
          <w:lang w:eastAsia="ja-JP"/>
        </w:rPr>
        <w:t xml:space="preserve"> and Ebisu</w:t>
      </w:r>
      <w:r w:rsidRPr="00316C1E">
        <w:rPr>
          <w:lang w:eastAsia="ja-JP"/>
        </w:rPr>
        <w:t xml:space="preserve"> board</w:t>
      </w:r>
      <w:r>
        <w:rPr>
          <w:lang w:eastAsia="ja-JP"/>
        </w:rPr>
        <w:t>.</w:t>
      </w:r>
      <w:r w:rsidR="00672855">
        <w:rPr>
          <w:lang w:eastAsia="ja-JP"/>
        </w:rPr>
        <w:t xml:space="preserve"> </w:t>
      </w:r>
      <w:r w:rsidR="00316C1E" w:rsidRPr="00316C1E">
        <w:rPr>
          <w:lang w:eastAsia="ja-JP"/>
        </w:rPr>
        <w:t xml:space="preserve">It is necessary that these parameters are tuned in </w:t>
      </w:r>
      <w:r w:rsidR="00265007">
        <w:rPr>
          <w:lang w:eastAsia="ja-JP"/>
        </w:rPr>
        <w:t>for other board</w:t>
      </w:r>
      <w:r w:rsidR="006D632E">
        <w:rPr>
          <w:lang w:eastAsia="ja-JP"/>
        </w:rPr>
        <w:t>s</w:t>
      </w:r>
      <w:r w:rsidR="00265007">
        <w:rPr>
          <w:lang w:eastAsia="ja-JP"/>
        </w:rPr>
        <w:t xml:space="preserve"> of customer</w:t>
      </w:r>
      <w:r w:rsidR="00316C1E" w:rsidRPr="00316C1E">
        <w:rPr>
          <w:lang w:eastAsia="ja-JP"/>
        </w:rPr>
        <w:t xml:space="preserve"> environment.</w:t>
      </w:r>
      <w:bookmarkStart w:id="103" w:name="_Toc435017192"/>
      <w:r w:rsidR="006933F7">
        <w:rPr>
          <w:lang w:eastAsia="ja-JP"/>
        </w:rPr>
        <w:br w:type="page"/>
      </w:r>
    </w:p>
    <w:p w14:paraId="64F87AFA" w14:textId="77777777" w:rsidR="001018F0" w:rsidRDefault="001018F0" w:rsidP="001018F0">
      <w:pPr>
        <w:pStyle w:val="Heading3"/>
        <w:rPr>
          <w:lang w:eastAsia="ja-JP"/>
        </w:rPr>
      </w:pPr>
      <w:r>
        <w:rPr>
          <w:lang w:eastAsia="ja-JP"/>
        </w:rPr>
        <w:lastRenderedPageBreak/>
        <w:t xml:space="preserve">CPU </w:t>
      </w:r>
      <w:r>
        <w:rPr>
          <w:rFonts w:hint="eastAsia"/>
          <w:lang w:eastAsia="ja-JP"/>
        </w:rPr>
        <w:t>Idle</w:t>
      </w:r>
      <w:r>
        <w:rPr>
          <w:lang w:eastAsia="ja-JP"/>
        </w:rPr>
        <w:t xml:space="preserve"> </w:t>
      </w:r>
      <w:r w:rsidRPr="006D0306">
        <w:rPr>
          <w:lang w:eastAsia="ja-JP"/>
        </w:rPr>
        <w:t>operation</w:t>
      </w:r>
      <w:bookmarkEnd w:id="103"/>
      <w:r w:rsidR="009D0D9A">
        <w:rPr>
          <w:lang w:eastAsia="ja-JP"/>
        </w:rPr>
        <w:t xml:space="preserve"> </w:t>
      </w:r>
    </w:p>
    <w:p w14:paraId="2B92BF95" w14:textId="77777777" w:rsidR="00BF5062" w:rsidRDefault="001A3D4C" w:rsidP="004247B6">
      <w:pPr>
        <w:rPr>
          <w:lang w:eastAsia="ja-JP"/>
        </w:rPr>
      </w:pPr>
      <w:r>
        <w:rPr>
          <w:lang w:eastAsia="ja-JP"/>
        </w:rPr>
        <w:t xml:space="preserve">The </w:t>
      </w:r>
      <w:r w:rsidR="00981B39">
        <w:rPr>
          <w:lang w:eastAsia="ja-JP"/>
        </w:rPr>
        <w:t xml:space="preserve">operation </w:t>
      </w:r>
      <w:r w:rsidR="004247B6">
        <w:rPr>
          <w:lang w:eastAsia="ja-JP"/>
        </w:rPr>
        <w:t xml:space="preserve">of </w:t>
      </w:r>
      <w:r w:rsidR="004247B6">
        <w:rPr>
          <w:rFonts w:hint="eastAsia"/>
          <w:lang w:eastAsia="ja-JP"/>
        </w:rPr>
        <w:t xml:space="preserve">CPU </w:t>
      </w:r>
      <w:r w:rsidR="004247B6">
        <w:rPr>
          <w:lang w:eastAsia="ja-JP"/>
        </w:rPr>
        <w:t>Idle</w:t>
      </w:r>
      <w:r w:rsidR="004247B6">
        <w:rPr>
          <w:rFonts w:hint="eastAsia"/>
          <w:lang w:eastAsia="ja-JP"/>
        </w:rPr>
        <w:t xml:space="preserve"> </w:t>
      </w:r>
      <w:r w:rsidR="004247B6">
        <w:rPr>
          <w:lang w:eastAsia="ja-JP"/>
        </w:rPr>
        <w:t xml:space="preserve">can be </w:t>
      </w:r>
      <w:r>
        <w:rPr>
          <w:lang w:eastAsia="ja-JP"/>
        </w:rPr>
        <w:t xml:space="preserve">confirmed </w:t>
      </w:r>
      <w:r w:rsidR="004247B6">
        <w:rPr>
          <w:lang w:eastAsia="ja-JP"/>
        </w:rPr>
        <w:t>via sysfs (</w:t>
      </w:r>
      <w:r w:rsidR="004247B6" w:rsidRPr="006D0306">
        <w:rPr>
          <w:lang w:eastAsia="ja-JP"/>
        </w:rPr>
        <w:t>/sys/devices/system/cpu/cpuX/</w:t>
      </w:r>
      <w:r w:rsidR="004247B6">
        <w:rPr>
          <w:lang w:eastAsia="ja-JP"/>
        </w:rPr>
        <w:t>cpuidle/*</w:t>
      </w:r>
      <w:r w:rsidR="004247B6" w:rsidRPr="006D0306">
        <w:rPr>
          <w:lang w:eastAsia="ja-JP"/>
        </w:rPr>
        <w:t>)</w:t>
      </w:r>
      <w:r w:rsidR="004247B6">
        <w:rPr>
          <w:lang w:eastAsia="ja-JP"/>
        </w:rPr>
        <w:t>.</w:t>
      </w:r>
    </w:p>
    <w:p w14:paraId="37CC8D26" w14:textId="77777777" w:rsidR="001A2BAE" w:rsidRDefault="00BF5062" w:rsidP="004247B6">
      <w:pPr>
        <w:rPr>
          <w:lang w:eastAsia="ja-JP"/>
        </w:rPr>
      </w:pPr>
      <w:r>
        <w:rPr>
          <w:lang w:eastAsia="ja-JP"/>
        </w:rPr>
        <w:t>In this chapter</w:t>
      </w:r>
      <w:r w:rsidR="001A2BAE">
        <w:rPr>
          <w:lang w:eastAsia="ja-JP"/>
        </w:rPr>
        <w:t xml:space="preserve"> value of X and Y as follow:</w:t>
      </w:r>
    </w:p>
    <w:p w14:paraId="3D4FB25D" w14:textId="7AF986E7" w:rsidR="004247B6" w:rsidRDefault="004247B6">
      <w:pPr>
        <w:ind w:firstLine="799"/>
        <w:rPr>
          <w:lang w:eastAsia="ja-JP"/>
        </w:rPr>
      </w:pPr>
      <w:r>
        <w:rPr>
          <w:rFonts w:hint="eastAsia"/>
          <w:lang w:eastAsia="ja-JP"/>
        </w:rPr>
        <w:t xml:space="preserve">X = </w:t>
      </w:r>
      <w:r w:rsidR="00746A77">
        <w:rPr>
          <w:lang w:eastAsia="ja-JP"/>
        </w:rPr>
        <w:t>0/</w:t>
      </w:r>
      <w:r>
        <w:rPr>
          <w:rFonts w:hint="eastAsia"/>
          <w:lang w:eastAsia="ja-JP"/>
        </w:rPr>
        <w:t>1/2/3</w:t>
      </w:r>
      <w:r w:rsidR="001A0761">
        <w:rPr>
          <w:lang w:eastAsia="ja-JP"/>
        </w:rPr>
        <w:t>/4/5/6/7</w:t>
      </w:r>
      <w:r w:rsidR="00BF5062">
        <w:rPr>
          <w:lang w:eastAsia="ja-JP"/>
        </w:rPr>
        <w:t xml:space="preserve"> </w:t>
      </w:r>
      <w:r w:rsidR="001A2BAE">
        <w:rPr>
          <w:lang w:eastAsia="ja-JP"/>
        </w:rPr>
        <w:t>(</w:t>
      </w:r>
      <w:r w:rsidR="00BF5062">
        <w:rPr>
          <w:lang w:eastAsia="ja-JP"/>
        </w:rPr>
        <w:t>on R-Car H3</w:t>
      </w:r>
      <w:r w:rsidR="001A2BAE">
        <w:rPr>
          <w:lang w:eastAsia="ja-JP"/>
        </w:rPr>
        <w:t>)</w:t>
      </w:r>
      <w:r w:rsidR="00326561">
        <w:rPr>
          <w:lang w:eastAsia="ja-JP"/>
        </w:rPr>
        <w:t>;</w:t>
      </w:r>
      <w:r w:rsidR="00BF5062">
        <w:rPr>
          <w:lang w:eastAsia="ja-JP"/>
        </w:rPr>
        <w:t xml:space="preserve"> </w:t>
      </w:r>
      <w:r w:rsidR="00326561">
        <w:rPr>
          <w:lang w:eastAsia="ja-JP"/>
        </w:rPr>
        <w:t>X = 0/1</w:t>
      </w:r>
      <w:r w:rsidR="001A0761">
        <w:rPr>
          <w:lang w:eastAsia="ja-JP"/>
        </w:rPr>
        <w:t>/2/3/4/5</w:t>
      </w:r>
      <w:r w:rsidR="00BF5062">
        <w:rPr>
          <w:lang w:eastAsia="ja-JP"/>
        </w:rPr>
        <w:t xml:space="preserve"> </w:t>
      </w:r>
      <w:r w:rsidR="001A2BAE">
        <w:rPr>
          <w:lang w:eastAsia="ja-JP"/>
        </w:rPr>
        <w:t>(</w:t>
      </w:r>
      <w:r w:rsidR="00BF5062">
        <w:rPr>
          <w:lang w:eastAsia="ja-JP"/>
        </w:rPr>
        <w:t xml:space="preserve">on R-Car </w:t>
      </w:r>
      <w:r w:rsidR="009B44EE">
        <w:rPr>
          <w:lang w:eastAsia="ja-JP"/>
        </w:rPr>
        <w:t>M3</w:t>
      </w:r>
      <w:r w:rsidR="001A2BAE">
        <w:rPr>
          <w:lang w:eastAsia="ja-JP"/>
        </w:rPr>
        <w:t>)</w:t>
      </w:r>
      <w:r w:rsidR="001A0761">
        <w:rPr>
          <w:lang w:eastAsia="ja-JP"/>
        </w:rPr>
        <w:t>; X = 0/1 (on R-Car M3N</w:t>
      </w:r>
      <w:r w:rsidR="00E36C91">
        <w:rPr>
          <w:lang w:eastAsia="ja-JP"/>
        </w:rPr>
        <w:t xml:space="preserve"> and </w:t>
      </w:r>
      <w:r w:rsidR="006F7D38">
        <w:rPr>
          <w:lang w:eastAsia="ja-JP"/>
        </w:rPr>
        <w:t xml:space="preserve">R-Car </w:t>
      </w:r>
      <w:r w:rsidR="00E36C91">
        <w:rPr>
          <w:lang w:eastAsia="ja-JP"/>
        </w:rPr>
        <w:t>E3</w:t>
      </w:r>
      <w:r w:rsidR="001A0761">
        <w:rPr>
          <w:lang w:eastAsia="ja-JP"/>
        </w:rPr>
        <w:t>)</w:t>
      </w:r>
      <w:r w:rsidR="00E36C91">
        <w:rPr>
          <w:lang w:eastAsia="ja-JP"/>
        </w:rPr>
        <w:t xml:space="preserve"> </w:t>
      </w:r>
    </w:p>
    <w:p w14:paraId="357A5F2B" w14:textId="77777777" w:rsidR="00BF5062" w:rsidRDefault="00BF5062" w:rsidP="00F8491C">
      <w:pPr>
        <w:ind w:firstLine="799"/>
        <w:rPr>
          <w:lang w:eastAsia="ja-JP"/>
        </w:rPr>
      </w:pPr>
      <w:r>
        <w:t>Y</w:t>
      </w:r>
      <w:r w:rsidR="001A2BAE">
        <w:t xml:space="preserve"> =</w:t>
      </w:r>
      <w:r>
        <w:t xml:space="preserve"> 0 (</w:t>
      </w:r>
      <w:r w:rsidR="001A2BAE">
        <w:t xml:space="preserve">for </w:t>
      </w:r>
      <w:r w:rsidR="00083060">
        <w:t>Sleep mode</w:t>
      </w:r>
      <w:r>
        <w:t>)</w:t>
      </w:r>
      <w:r w:rsidR="001A2BAE">
        <w:t>;</w:t>
      </w:r>
      <w:r>
        <w:t xml:space="preserve"> 1 (</w:t>
      </w:r>
      <w:r w:rsidR="001A2BAE">
        <w:t xml:space="preserve">for </w:t>
      </w:r>
      <w:r>
        <w:t>Core</w:t>
      </w:r>
      <w:r w:rsidR="00706085">
        <w:t xml:space="preserve"> </w:t>
      </w:r>
      <w:r>
        <w:t>Standby</w:t>
      </w:r>
      <w:r w:rsidR="001A2BAE">
        <w:t xml:space="preserve"> </w:t>
      </w:r>
      <w:r w:rsidR="00083060">
        <w:t>mode</w:t>
      </w:r>
      <w:r>
        <w:t>)</w:t>
      </w:r>
    </w:p>
    <w:p w14:paraId="32A1D61B" w14:textId="77777777" w:rsidR="0064779C" w:rsidRPr="00F8491C" w:rsidRDefault="0064779C" w:rsidP="004247B6">
      <w:pPr>
        <w:rPr>
          <w:b/>
          <w:lang w:eastAsia="ja-JP"/>
        </w:rPr>
      </w:pPr>
      <w:r w:rsidRPr="00F8491C">
        <w:rPr>
          <w:b/>
          <w:lang w:eastAsia="ja-JP"/>
        </w:rPr>
        <w:t xml:space="preserve">Confirm </w:t>
      </w:r>
      <w:r w:rsidR="004E4FAE">
        <w:rPr>
          <w:b/>
          <w:lang w:eastAsia="ja-JP"/>
        </w:rPr>
        <w:t>number of times each state</w:t>
      </w:r>
      <w:r w:rsidR="004E4FAE" w:rsidRPr="004E4FAE">
        <w:rPr>
          <w:b/>
          <w:lang w:eastAsia="ja-JP"/>
        </w:rPr>
        <w:t xml:space="preserve"> was entered</w:t>
      </w:r>
      <w:r w:rsidR="004E4FAE" w:rsidRPr="00F8491C" w:rsidDel="004E4FAE">
        <w:rPr>
          <w:b/>
          <w:lang w:eastAsia="ja-JP"/>
        </w:rPr>
        <w:t xml:space="preserve"> </w:t>
      </w:r>
      <w:r w:rsidRPr="00F8491C">
        <w:rPr>
          <w:b/>
          <w:lang w:eastAsia="ja-JP"/>
        </w:rPr>
        <w:t>:</w:t>
      </w:r>
    </w:p>
    <w:p w14:paraId="059F895A" w14:textId="77777777" w:rsidR="00F75C9C" w:rsidRDefault="00F62B05" w:rsidP="004247B6">
      <w:pPr>
        <w:rPr>
          <w:noProof/>
          <w:lang w:eastAsia="ja-JP"/>
        </w:rPr>
      </w:pPr>
      <w:r w:rsidRPr="00F62B05">
        <w:rPr>
          <w:lang w:eastAsia="ja-JP"/>
        </w:rPr>
        <w:t xml:space="preserve">The following figure shows example about confirming </w:t>
      </w:r>
      <w:r w:rsidR="004E4FAE">
        <w:rPr>
          <w:lang w:eastAsia="ja-JP"/>
        </w:rPr>
        <w:t>number of times each state was entered.</w:t>
      </w:r>
    </w:p>
    <w:p w14:paraId="5464F65E" w14:textId="77777777" w:rsidR="000A6CB4" w:rsidRDefault="000A6CB4" w:rsidP="004247B6">
      <w:pPr>
        <w:rPr>
          <w:noProof/>
          <w:lang w:eastAsia="ja-JP"/>
        </w:rPr>
      </w:pPr>
      <w:r>
        <w:rPr>
          <w:rFonts w:hint="eastAsia"/>
          <w:noProof/>
        </w:rPr>
        <mc:AlternateContent>
          <mc:Choice Requires="wps">
            <w:drawing>
              <wp:anchor distT="0" distB="0" distL="114300" distR="114300" simplePos="0" relativeHeight="251629568" behindDoc="0" locked="0" layoutInCell="1" allowOverlap="1" wp14:anchorId="60C77C18" wp14:editId="5FF0927D">
                <wp:simplePos x="0" y="0"/>
                <wp:positionH relativeFrom="margin">
                  <wp:posOffset>-4445</wp:posOffset>
                </wp:positionH>
                <wp:positionV relativeFrom="paragraph">
                  <wp:posOffset>39370</wp:posOffset>
                </wp:positionV>
                <wp:extent cx="6248520" cy="1073150"/>
                <wp:effectExtent l="0" t="0" r="19050" b="12700"/>
                <wp:wrapNone/>
                <wp:docPr id="2281" name="正方形/長方形 2281"/>
                <wp:cNvGraphicFramePr/>
                <a:graphic xmlns:a="http://schemas.openxmlformats.org/drawingml/2006/main">
                  <a:graphicData uri="http://schemas.microsoft.com/office/word/2010/wordprocessingShape">
                    <wps:wsp>
                      <wps:cNvSpPr/>
                      <wps:spPr>
                        <a:xfrm>
                          <a:off x="0" y="0"/>
                          <a:ext cx="6248520" cy="1073150"/>
                        </a:xfrm>
                        <a:prstGeom prst="rect">
                          <a:avLst/>
                        </a:prstGeom>
                        <a:noFill/>
                        <a:ln w="12700" cap="flat" cmpd="sng" algn="ctr">
                          <a:solidFill>
                            <a:sysClr val="windowText" lastClr="000000"/>
                          </a:solidFill>
                          <a:prstDash val="solid"/>
                        </a:ln>
                        <a:effectLst/>
                      </wps:spPr>
                      <wps:txbx>
                        <w:txbxContent>
                          <w:p w14:paraId="541B7CFA" w14:textId="77777777" w:rsidR="00DA6107" w:rsidRDefault="00DA6107" w:rsidP="00760BF9">
                            <w:pPr>
                              <w:rPr>
                                <w:lang w:eastAsia="ja-JP"/>
                              </w:rPr>
                            </w:pPr>
                            <w:r w:rsidRPr="00B32E7E">
                              <w:rPr>
                                <w:lang w:eastAsia="ja-JP"/>
                              </w:rPr>
                              <w:t xml:space="preserve">/* Check </w:t>
                            </w:r>
                            <w:r>
                              <w:rPr>
                                <w:lang w:eastAsia="ja-JP"/>
                              </w:rPr>
                              <w:t>usage</w:t>
                            </w:r>
                            <w:r w:rsidRPr="00B32E7E">
                              <w:rPr>
                                <w:lang w:eastAsia="ja-JP"/>
                              </w:rPr>
                              <w:t xml:space="preserve"> of CPU0 in state 1</w:t>
                            </w:r>
                            <w:r>
                              <w:rPr>
                                <w:lang w:eastAsia="ja-JP"/>
                              </w:rPr>
                              <w:t>(for Core Standby mode)</w:t>
                            </w:r>
                            <w:r w:rsidRPr="00B32E7E">
                              <w:rPr>
                                <w:lang w:eastAsia="ja-JP"/>
                              </w:rPr>
                              <w:t xml:space="preserve"> */</w:t>
                            </w:r>
                          </w:p>
                          <w:p w14:paraId="3D965D69" w14:textId="77777777" w:rsidR="00DA6107" w:rsidRDefault="00DA6107" w:rsidP="00760BF9">
                            <w:pPr>
                              <w:rPr>
                                <w:lang w:eastAsia="ja-JP"/>
                              </w:rPr>
                            </w:pPr>
                            <w:r>
                              <w:rPr>
                                <w:lang w:eastAsia="ja-JP"/>
                              </w:rPr>
                              <w:t xml:space="preserve">  $ cat /sys/devices/system/cpu/cpu0/cpuidle/state1/usage</w:t>
                            </w:r>
                          </w:p>
                          <w:p w14:paraId="4C8A4FC6" w14:textId="77777777" w:rsidR="00DA6107" w:rsidRDefault="00DA6107" w:rsidP="00760BF9">
                            <w:pPr>
                              <w:rPr>
                                <w:lang w:eastAsia="ja-JP"/>
                              </w:rPr>
                            </w:pPr>
                          </w:p>
                          <w:p w14:paraId="71233578" w14:textId="77777777" w:rsidR="00DA6107" w:rsidRDefault="00DA6107" w:rsidP="004E4FAE">
                            <w:pPr>
                              <w:rPr>
                                <w:lang w:eastAsia="ja-JP"/>
                              </w:rPr>
                            </w:pPr>
                            <w:r w:rsidRPr="00B32E7E">
                              <w:rPr>
                                <w:lang w:eastAsia="ja-JP"/>
                              </w:rPr>
                              <w:t xml:space="preserve">/* Check </w:t>
                            </w:r>
                            <w:r>
                              <w:rPr>
                                <w:lang w:eastAsia="ja-JP"/>
                              </w:rPr>
                              <w:t>usage of CPU0 in state 0(for Sleep mode)</w:t>
                            </w:r>
                            <w:r w:rsidRPr="00B32E7E">
                              <w:rPr>
                                <w:lang w:eastAsia="ja-JP"/>
                              </w:rPr>
                              <w:t xml:space="preserve"> */</w:t>
                            </w:r>
                          </w:p>
                          <w:p w14:paraId="6EC734ED" w14:textId="77777777" w:rsidR="00DA6107" w:rsidRDefault="00DA6107" w:rsidP="004E4FAE">
                            <w:pPr>
                              <w:rPr>
                                <w:lang w:eastAsia="ja-JP"/>
                              </w:rPr>
                            </w:pPr>
                            <w:r>
                              <w:rPr>
                                <w:lang w:eastAsia="ja-JP"/>
                              </w:rPr>
                              <w:t xml:space="preserve">  $ cat /sys/devices/system/cpu/cpu0/cpuidle/state0/usage</w:t>
                            </w:r>
                          </w:p>
                          <w:p w14:paraId="6B465D82" w14:textId="77777777" w:rsidR="00DA6107" w:rsidRDefault="00DA6107" w:rsidP="00760BF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77C18" id="正方形/長方形 2281" o:spid="_x0000_s1704" style="position:absolute;margin-left:-.35pt;margin-top:3.1pt;width:492pt;height:84.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" filled="f" strokecolor="windowText" strokeweight="1pt">
                <v:textbox>
                  <w:txbxContent>
                    <w:p w14:paraId="541B7CFA" w14:textId="77777777" w:rsidR="00DA6107" w:rsidRDefault="00DA6107" w:rsidP="00760BF9">
                      <w:pPr>
                        <w:rPr>
                          <w:lang w:eastAsia="ja-JP"/>
                        </w:rPr>
                      </w:pPr>
                      <w:r w:rsidRPr="00B32E7E">
                        <w:rPr>
                          <w:lang w:eastAsia="ja-JP"/>
                        </w:rPr>
                        <w:t xml:space="preserve">/* Check </w:t>
                      </w:r>
                      <w:r>
                        <w:rPr>
                          <w:lang w:eastAsia="ja-JP"/>
                        </w:rPr>
                        <w:t>usage</w:t>
                      </w:r>
                      <w:r w:rsidRPr="00B32E7E">
                        <w:rPr>
                          <w:lang w:eastAsia="ja-JP"/>
                        </w:rPr>
                        <w:t xml:space="preserve"> of CPU0 in state 1</w:t>
                      </w:r>
                      <w:r>
                        <w:rPr>
                          <w:lang w:eastAsia="ja-JP"/>
                        </w:rPr>
                        <w:t>(for Core Standby mode)</w:t>
                      </w:r>
                      <w:r w:rsidRPr="00B32E7E">
                        <w:rPr>
                          <w:lang w:eastAsia="ja-JP"/>
                        </w:rPr>
                        <w:t xml:space="preserve"> */</w:t>
                      </w:r>
                    </w:p>
                    <w:p w14:paraId="3D965D69" w14:textId="77777777" w:rsidR="00DA6107" w:rsidRDefault="00DA6107" w:rsidP="00760BF9">
                      <w:pPr>
                        <w:rPr>
                          <w:lang w:eastAsia="ja-JP"/>
                        </w:rPr>
                      </w:pPr>
                      <w:r>
                        <w:rPr>
                          <w:lang w:eastAsia="ja-JP"/>
                        </w:rPr>
                        <w:t xml:space="preserve">  $ cat /sys/devices/system/cpu/cpu0/cpuidle/state1/usage</w:t>
                      </w:r>
                    </w:p>
                    <w:p w14:paraId="4C8A4FC6" w14:textId="77777777" w:rsidR="00DA6107" w:rsidRDefault="00DA6107" w:rsidP="00760BF9">
                      <w:pPr>
                        <w:rPr>
                          <w:lang w:eastAsia="ja-JP"/>
                        </w:rPr>
                      </w:pPr>
                    </w:p>
                    <w:p w14:paraId="71233578" w14:textId="77777777" w:rsidR="00DA6107" w:rsidRDefault="00DA6107" w:rsidP="004E4FAE">
                      <w:pPr>
                        <w:rPr>
                          <w:lang w:eastAsia="ja-JP"/>
                        </w:rPr>
                      </w:pPr>
                      <w:r w:rsidRPr="00B32E7E">
                        <w:rPr>
                          <w:lang w:eastAsia="ja-JP"/>
                        </w:rPr>
                        <w:t xml:space="preserve">/* Check </w:t>
                      </w:r>
                      <w:r>
                        <w:rPr>
                          <w:lang w:eastAsia="ja-JP"/>
                        </w:rPr>
                        <w:t>usage of CPU0 in state 0(for Sleep mode)</w:t>
                      </w:r>
                      <w:r w:rsidRPr="00B32E7E">
                        <w:rPr>
                          <w:lang w:eastAsia="ja-JP"/>
                        </w:rPr>
                        <w:t xml:space="preserve"> */</w:t>
                      </w:r>
                    </w:p>
                    <w:p w14:paraId="6EC734ED" w14:textId="77777777" w:rsidR="00DA6107" w:rsidRDefault="00DA6107" w:rsidP="004E4FAE">
                      <w:pPr>
                        <w:rPr>
                          <w:lang w:eastAsia="ja-JP"/>
                        </w:rPr>
                      </w:pPr>
                      <w:r>
                        <w:rPr>
                          <w:lang w:eastAsia="ja-JP"/>
                        </w:rPr>
                        <w:t xml:space="preserve">  $ cat /sys/devices/system/cpu/cpu0/cpuidle/state0/usage</w:t>
                      </w:r>
                    </w:p>
                    <w:p w14:paraId="6B465D82" w14:textId="77777777" w:rsidR="00DA6107" w:rsidRDefault="00DA6107" w:rsidP="00760BF9">
                      <w:pPr>
                        <w:rPr>
                          <w:lang w:eastAsia="ja-JP"/>
                        </w:rPr>
                      </w:pPr>
                    </w:p>
                  </w:txbxContent>
                </v:textbox>
                <w10:wrap anchorx="margin"/>
              </v:rect>
            </w:pict>
          </mc:Fallback>
        </mc:AlternateContent>
      </w:r>
    </w:p>
    <w:p w14:paraId="404C6896" w14:textId="77777777" w:rsidR="000A6CB4" w:rsidRDefault="000A6CB4" w:rsidP="004247B6">
      <w:pPr>
        <w:rPr>
          <w:noProof/>
          <w:lang w:eastAsia="ja-JP"/>
        </w:rPr>
      </w:pPr>
    </w:p>
    <w:p w14:paraId="4E5526AC" w14:textId="77777777" w:rsidR="000A6CB4" w:rsidRDefault="000A6CB4" w:rsidP="004247B6">
      <w:pPr>
        <w:rPr>
          <w:lang w:eastAsia="ja-JP"/>
        </w:rPr>
      </w:pPr>
    </w:p>
    <w:p w14:paraId="33B968B4" w14:textId="77777777" w:rsidR="004E4FAE" w:rsidRDefault="004E4FAE" w:rsidP="004247B6">
      <w:pPr>
        <w:rPr>
          <w:lang w:eastAsia="ja-JP"/>
        </w:rPr>
      </w:pPr>
    </w:p>
    <w:p w14:paraId="6AF2A185" w14:textId="77777777" w:rsidR="004E4FAE" w:rsidRDefault="004E4FAE" w:rsidP="004247B6">
      <w:pPr>
        <w:rPr>
          <w:lang w:eastAsia="ja-JP"/>
        </w:rPr>
      </w:pPr>
    </w:p>
    <w:p w14:paraId="792B6D3D" w14:textId="77777777" w:rsidR="004E4FAE" w:rsidRDefault="004E4FAE" w:rsidP="004247B6">
      <w:pPr>
        <w:rPr>
          <w:lang w:eastAsia="ja-JP"/>
        </w:rPr>
      </w:pPr>
    </w:p>
    <w:p w14:paraId="120ABC2B" w14:textId="2B825B88" w:rsidR="0064779C" w:rsidRDefault="001A3D4C" w:rsidP="00DB7172">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3</w:t>
      </w:r>
      <w:r>
        <w:rPr>
          <w:noProof/>
        </w:rPr>
        <w:fldChar w:fldCharType="end"/>
      </w:r>
      <w:r>
        <w:rPr>
          <w:rFonts w:hint="eastAsia"/>
          <w:lang w:eastAsia="ja-JP"/>
        </w:rPr>
        <w:t xml:space="preserve"> </w:t>
      </w:r>
      <w:r>
        <w:rPr>
          <w:lang w:eastAsia="ja-JP"/>
        </w:rPr>
        <w:t xml:space="preserve">Example </w:t>
      </w:r>
      <w:r w:rsidR="00F62B05">
        <w:rPr>
          <w:lang w:eastAsia="ja-JP"/>
        </w:rPr>
        <w:t xml:space="preserve">about </w:t>
      </w:r>
      <w:r w:rsidRPr="001A3D4C">
        <w:rPr>
          <w:lang w:eastAsia="ja-JP"/>
        </w:rPr>
        <w:t>confirm</w:t>
      </w:r>
      <w:r w:rsidR="00F62B05">
        <w:rPr>
          <w:lang w:eastAsia="ja-JP"/>
        </w:rPr>
        <w:t xml:space="preserve">ing </w:t>
      </w:r>
      <w:r w:rsidRPr="001A3D4C">
        <w:rPr>
          <w:lang w:eastAsia="ja-JP"/>
        </w:rPr>
        <w:t>CPU Idle</w:t>
      </w:r>
      <w:r w:rsidR="00F62B05">
        <w:rPr>
          <w:lang w:eastAsia="ja-JP"/>
        </w:rPr>
        <w:t xml:space="preserve"> parameters</w:t>
      </w:r>
    </w:p>
    <w:p w14:paraId="40E16C9A" w14:textId="77777777" w:rsidR="002B0726" w:rsidRPr="002B0726" w:rsidRDefault="002B0726" w:rsidP="00F8491C">
      <w:pPr>
        <w:rPr>
          <w:lang w:eastAsia="ja-JP"/>
        </w:rPr>
      </w:pPr>
    </w:p>
    <w:p w14:paraId="23102584" w14:textId="77777777" w:rsidR="0064779C" w:rsidRPr="00F8491C" w:rsidRDefault="002B0726" w:rsidP="00F8491C">
      <w:pPr>
        <w:rPr>
          <w:b/>
          <w:lang w:eastAsia="ja-JP"/>
        </w:rPr>
      </w:pPr>
      <w:r w:rsidRPr="00F8491C">
        <w:rPr>
          <w:b/>
          <w:lang w:eastAsia="ja-JP"/>
        </w:rPr>
        <w:t>Enable</w:t>
      </w:r>
      <w:r w:rsidR="00261B32">
        <w:rPr>
          <w:b/>
          <w:lang w:eastAsia="ja-JP"/>
        </w:rPr>
        <w:t>/disable</w:t>
      </w:r>
      <w:r w:rsidRPr="00F8491C">
        <w:rPr>
          <w:b/>
          <w:lang w:eastAsia="ja-JP"/>
        </w:rPr>
        <w:t xml:space="preserve"> CPU Idle at boot time by default:</w:t>
      </w:r>
    </w:p>
    <w:p w14:paraId="3D7BFD10" w14:textId="77777777" w:rsidR="002B0726" w:rsidRDefault="002B0726" w:rsidP="002B0726">
      <w:pPr>
        <w:rPr>
          <w:lang w:eastAsia="ja-JP"/>
        </w:rPr>
      </w:pPr>
      <w:r>
        <w:rPr>
          <w:lang w:eastAsia="ja-JP"/>
        </w:rPr>
        <w:t>Currently, the CPU</w:t>
      </w:r>
      <w:r w:rsidR="00E23171">
        <w:rPr>
          <w:lang w:eastAsia="ja-JP"/>
        </w:rPr>
        <w:t xml:space="preserve"> </w:t>
      </w:r>
      <w:r>
        <w:rPr>
          <w:lang w:eastAsia="ja-JP"/>
        </w:rPr>
        <w:t xml:space="preserve">Idle is </w:t>
      </w:r>
      <w:r w:rsidR="00261B32">
        <w:rPr>
          <w:lang w:eastAsia="ja-JP"/>
        </w:rPr>
        <w:t>en</w:t>
      </w:r>
      <w:r>
        <w:rPr>
          <w:lang w:eastAsia="ja-JP"/>
        </w:rPr>
        <w:t>abled at boot time by default.</w:t>
      </w:r>
    </w:p>
    <w:p w14:paraId="58A82CEC" w14:textId="77777777" w:rsidR="00D94FC4" w:rsidRDefault="00D94FC4" w:rsidP="00D94FC4">
      <w:pPr>
        <w:rPr>
          <w:noProof/>
          <w:lang w:eastAsia="ja-JP"/>
        </w:rPr>
      </w:pPr>
      <w:r w:rsidRPr="00F62B05">
        <w:rPr>
          <w:lang w:eastAsia="ja-JP"/>
        </w:rPr>
        <w:t xml:space="preserve">The following figure shows example </w:t>
      </w:r>
      <w:r w:rsidR="007C1101">
        <w:rPr>
          <w:lang w:eastAsia="ja-JP"/>
        </w:rPr>
        <w:t>for</w:t>
      </w:r>
      <w:r w:rsidRPr="00F62B05">
        <w:rPr>
          <w:lang w:eastAsia="ja-JP"/>
        </w:rPr>
        <w:t xml:space="preserve"> </w:t>
      </w:r>
      <w:r w:rsidR="007503A4">
        <w:rPr>
          <w:lang w:eastAsia="ja-JP"/>
        </w:rPr>
        <w:t>enabling</w:t>
      </w:r>
      <w:r w:rsidR="00261B32">
        <w:rPr>
          <w:lang w:eastAsia="ja-JP"/>
        </w:rPr>
        <w:t>/disabling</w:t>
      </w:r>
      <w:r w:rsidR="007503A4">
        <w:rPr>
          <w:lang w:eastAsia="ja-JP"/>
        </w:rPr>
        <w:t xml:space="preserve"> CPU Idle</w:t>
      </w:r>
      <w:r w:rsidR="007C1101">
        <w:rPr>
          <w:lang w:eastAsia="ja-JP"/>
        </w:rPr>
        <w:t xml:space="preserve"> function</w:t>
      </w:r>
      <w:r w:rsidRPr="00F62B05">
        <w:rPr>
          <w:lang w:eastAsia="ja-JP"/>
        </w:rPr>
        <w:t>.</w:t>
      </w:r>
      <w:r>
        <w:rPr>
          <w:rFonts w:hint="eastAsia"/>
          <w:noProof/>
          <w:lang w:eastAsia="ja-JP"/>
        </w:rPr>
        <w:t xml:space="preserve"> </w:t>
      </w:r>
    </w:p>
    <w:p w14:paraId="46D038F8" w14:textId="77777777" w:rsidR="00D94FC4" w:rsidRDefault="0002052E" w:rsidP="00D94FC4">
      <w:pPr>
        <w:rPr>
          <w:noProof/>
          <w:lang w:eastAsia="ja-JP"/>
        </w:rPr>
      </w:pPr>
      <w:r w:rsidRPr="00291D16">
        <w:rPr>
          <w:noProof/>
        </w:rPr>
        <mc:AlternateContent>
          <mc:Choice Requires="wps">
            <w:drawing>
              <wp:anchor distT="0" distB="0" distL="114300" distR="114300" simplePos="0" relativeHeight="251661312" behindDoc="0" locked="0" layoutInCell="1" allowOverlap="1" wp14:anchorId="2B30A339" wp14:editId="03F28512">
                <wp:simplePos x="0" y="0"/>
                <wp:positionH relativeFrom="margin">
                  <wp:posOffset>-1270</wp:posOffset>
                </wp:positionH>
                <wp:positionV relativeFrom="paragraph">
                  <wp:posOffset>49672</wp:posOffset>
                </wp:positionV>
                <wp:extent cx="6229985" cy="1064260"/>
                <wp:effectExtent l="0" t="0" r="18415" b="21590"/>
                <wp:wrapNone/>
                <wp:docPr id="3450" name="正方形/長方形 2285"/>
                <wp:cNvGraphicFramePr/>
                <a:graphic xmlns:a="http://schemas.openxmlformats.org/drawingml/2006/main">
                  <a:graphicData uri="http://schemas.microsoft.com/office/word/2010/wordprocessingShape">
                    <wps:wsp>
                      <wps:cNvSpPr/>
                      <wps:spPr>
                        <a:xfrm>
                          <a:off x="0" y="0"/>
                          <a:ext cx="6229985" cy="1064260"/>
                        </a:xfrm>
                        <a:prstGeom prst="rect">
                          <a:avLst/>
                        </a:prstGeom>
                        <a:noFill/>
                        <a:ln w="12700" cap="flat" cmpd="sng" algn="ctr">
                          <a:solidFill>
                            <a:sysClr val="windowText" lastClr="000000"/>
                          </a:solidFill>
                          <a:prstDash val="solid"/>
                        </a:ln>
                        <a:effectLst/>
                      </wps:spPr>
                      <wps:txbx>
                        <w:txbxContent>
                          <w:p w14:paraId="55F79A05" w14:textId="77777777" w:rsidR="00DA6107" w:rsidRDefault="00DA6107" w:rsidP="00261B32">
                            <w:pPr>
                              <w:rPr>
                                <w:lang w:eastAsia="ja-JP"/>
                              </w:rPr>
                            </w:pPr>
                            <w:r>
                              <w:rPr>
                                <w:rFonts w:hint="eastAsia"/>
                                <w:lang w:eastAsia="ja-JP"/>
                              </w:rPr>
                              <w:t>/</w:t>
                            </w:r>
                            <w:r>
                              <w:rPr>
                                <w:lang w:eastAsia="ja-JP"/>
                              </w:rPr>
                              <w:t>* Enable CPU Idle configure in arch/arm64/configs/defconfig</w:t>
                            </w:r>
                            <w:r w:rsidDel="00261B32">
                              <w:rPr>
                                <w:lang w:eastAsia="ja-JP"/>
                              </w:rPr>
                              <w:t xml:space="preserve"> </w:t>
                            </w:r>
                            <w:r>
                              <w:rPr>
                                <w:lang w:eastAsia="ja-JP"/>
                              </w:rPr>
                              <w:t>*/</w:t>
                            </w:r>
                          </w:p>
                          <w:p w14:paraId="16DC99AB" w14:textId="77777777" w:rsidR="00DA6107" w:rsidRDefault="00DA6107" w:rsidP="00261B32">
                            <w:pPr>
                              <w:rPr>
                                <w:lang w:eastAsia="ja-JP"/>
                              </w:rPr>
                            </w:pPr>
                            <w:r>
                              <w:rPr>
                                <w:lang w:eastAsia="ja-JP"/>
                              </w:rPr>
                              <w:t xml:space="preserve">  </w:t>
                            </w:r>
                            <w:r w:rsidRPr="008153CD">
                              <w:rPr>
                                <w:lang w:eastAsia="ja-JP"/>
                              </w:rPr>
                              <w:t>CONFIG_ARM_CPUIDLE</w:t>
                            </w:r>
                            <w:r>
                              <w:rPr>
                                <w:lang w:eastAsia="ja-JP"/>
                              </w:rPr>
                              <w:t>=y</w:t>
                            </w:r>
                          </w:p>
                          <w:p w14:paraId="28000585" w14:textId="77777777" w:rsidR="00DA6107" w:rsidRDefault="00DA6107" w:rsidP="00261B32">
                            <w:pPr>
                              <w:rPr>
                                <w:lang w:eastAsia="ja-JP"/>
                              </w:rPr>
                            </w:pPr>
                          </w:p>
                          <w:p w14:paraId="23E09556" w14:textId="77777777" w:rsidR="00DA6107" w:rsidRDefault="00DA6107" w:rsidP="00261B32">
                            <w:pPr>
                              <w:rPr>
                                <w:lang w:eastAsia="ja-JP"/>
                              </w:rPr>
                            </w:pPr>
                            <w:r>
                              <w:rPr>
                                <w:rFonts w:hint="eastAsia"/>
                                <w:lang w:eastAsia="ja-JP"/>
                              </w:rPr>
                              <w:t>/</w:t>
                            </w:r>
                            <w:r>
                              <w:rPr>
                                <w:lang w:eastAsia="ja-JP"/>
                              </w:rPr>
                              <w:t>* Disable CPU Idle configure in arch/arm64/configs/defconfig */</w:t>
                            </w:r>
                          </w:p>
                          <w:p w14:paraId="79CDCBCC" w14:textId="77777777" w:rsidR="00DA6107" w:rsidRPr="00A80578" w:rsidRDefault="00DA6107" w:rsidP="00261B32">
                            <w:pPr>
                              <w:rPr>
                                <w:lang w:eastAsia="ja-JP"/>
                              </w:rPr>
                            </w:pPr>
                            <w:r>
                              <w:rPr>
                                <w:lang w:eastAsia="ja-JP"/>
                              </w:rPr>
                              <w:t xml:space="preserve">  </w:t>
                            </w:r>
                            <w:r w:rsidRPr="00716137">
                              <w:rPr>
                                <w:b/>
                                <w:lang w:eastAsia="ja-JP"/>
                              </w:rPr>
                              <w:t xml:space="preserve"># </w:t>
                            </w:r>
                            <w:r w:rsidRPr="008153CD">
                              <w:rPr>
                                <w:lang w:eastAsia="ja-JP"/>
                              </w:rPr>
                              <w:t>CONFIG_ARM_CPUIDLE</w:t>
                            </w:r>
                            <w:r>
                              <w:rPr>
                                <w:lang w:eastAsia="ja-JP"/>
                              </w:rPr>
                              <w:t xml:space="preserve"> is not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0A339" id="_x0000_s1705" style="position:absolute;margin-left:-.1pt;margin-top:3.9pt;width:490.55pt;height:8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" filled="f" strokecolor="windowText" strokeweight="1pt">
                <v:textbox>
                  <w:txbxContent>
                    <w:p w14:paraId="55F79A05" w14:textId="77777777" w:rsidR="00DA6107" w:rsidRDefault="00DA6107" w:rsidP="00261B32">
                      <w:pPr>
                        <w:rPr>
                          <w:lang w:eastAsia="ja-JP"/>
                        </w:rPr>
                      </w:pPr>
                      <w:r>
                        <w:rPr>
                          <w:rFonts w:hint="eastAsia"/>
                          <w:lang w:eastAsia="ja-JP"/>
                        </w:rPr>
                        <w:t>/</w:t>
                      </w:r>
                      <w:r>
                        <w:rPr>
                          <w:lang w:eastAsia="ja-JP"/>
                        </w:rPr>
                        <w:t>* Enable CPU Idle configure in arch/arm64/configs/defconfig</w:t>
                      </w:r>
                      <w:r w:rsidDel="00261B32">
                        <w:rPr>
                          <w:lang w:eastAsia="ja-JP"/>
                        </w:rPr>
                        <w:t xml:space="preserve"> </w:t>
                      </w:r>
                      <w:r>
                        <w:rPr>
                          <w:lang w:eastAsia="ja-JP"/>
                        </w:rPr>
                        <w:t>*/</w:t>
                      </w:r>
                    </w:p>
                    <w:p w14:paraId="16DC99AB" w14:textId="77777777" w:rsidR="00DA6107" w:rsidRDefault="00DA6107" w:rsidP="00261B32">
                      <w:pPr>
                        <w:rPr>
                          <w:lang w:eastAsia="ja-JP"/>
                        </w:rPr>
                      </w:pPr>
                      <w:r>
                        <w:rPr>
                          <w:lang w:eastAsia="ja-JP"/>
                        </w:rPr>
                        <w:t xml:space="preserve">  </w:t>
                      </w:r>
                      <w:r w:rsidRPr="008153CD">
                        <w:rPr>
                          <w:lang w:eastAsia="ja-JP"/>
                        </w:rPr>
                        <w:t>CONFIG_ARM_CPUIDLE</w:t>
                      </w:r>
                      <w:r>
                        <w:rPr>
                          <w:lang w:eastAsia="ja-JP"/>
                        </w:rPr>
                        <w:t>=y</w:t>
                      </w:r>
                    </w:p>
                    <w:p w14:paraId="28000585" w14:textId="77777777" w:rsidR="00DA6107" w:rsidRDefault="00DA6107" w:rsidP="00261B32">
                      <w:pPr>
                        <w:rPr>
                          <w:lang w:eastAsia="ja-JP"/>
                        </w:rPr>
                      </w:pPr>
                    </w:p>
                    <w:p w14:paraId="23E09556" w14:textId="77777777" w:rsidR="00DA6107" w:rsidRDefault="00DA6107" w:rsidP="00261B32">
                      <w:pPr>
                        <w:rPr>
                          <w:lang w:eastAsia="ja-JP"/>
                        </w:rPr>
                      </w:pPr>
                      <w:r>
                        <w:rPr>
                          <w:rFonts w:hint="eastAsia"/>
                          <w:lang w:eastAsia="ja-JP"/>
                        </w:rPr>
                        <w:t>/</w:t>
                      </w:r>
                      <w:r>
                        <w:rPr>
                          <w:lang w:eastAsia="ja-JP"/>
                        </w:rPr>
                        <w:t>* Disable CPU Idle configure in arch/arm64/configs/defconfig */</w:t>
                      </w:r>
                    </w:p>
                    <w:p w14:paraId="79CDCBCC" w14:textId="77777777" w:rsidR="00DA6107" w:rsidRPr="00A80578" w:rsidRDefault="00DA6107" w:rsidP="00261B32">
                      <w:pPr>
                        <w:rPr>
                          <w:lang w:eastAsia="ja-JP"/>
                        </w:rPr>
                      </w:pPr>
                      <w:r>
                        <w:rPr>
                          <w:lang w:eastAsia="ja-JP"/>
                        </w:rPr>
                        <w:t xml:space="preserve">  </w:t>
                      </w:r>
                      <w:r w:rsidRPr="00716137">
                        <w:rPr>
                          <w:b/>
                          <w:lang w:eastAsia="ja-JP"/>
                        </w:rPr>
                        <w:t xml:space="preserve"># </w:t>
                      </w:r>
                      <w:r w:rsidRPr="008153CD">
                        <w:rPr>
                          <w:lang w:eastAsia="ja-JP"/>
                        </w:rPr>
                        <w:t>CONFIG_ARM_CPUIDLE</w:t>
                      </w:r>
                      <w:r>
                        <w:rPr>
                          <w:lang w:eastAsia="ja-JP"/>
                        </w:rPr>
                        <w:t xml:space="preserve"> is not set</w:t>
                      </w:r>
                    </w:p>
                  </w:txbxContent>
                </v:textbox>
                <w10:wrap anchorx="margin"/>
              </v:rect>
            </w:pict>
          </mc:Fallback>
        </mc:AlternateContent>
      </w:r>
    </w:p>
    <w:p w14:paraId="3D2656C3" w14:textId="77777777" w:rsidR="00D94FC4" w:rsidRDefault="00D94FC4" w:rsidP="00D94FC4">
      <w:pPr>
        <w:rPr>
          <w:noProof/>
          <w:lang w:eastAsia="ja-JP"/>
        </w:rPr>
      </w:pPr>
    </w:p>
    <w:p w14:paraId="02DB5A6C" w14:textId="77777777" w:rsidR="00D94FC4" w:rsidRDefault="00D94FC4" w:rsidP="00D94FC4">
      <w:pPr>
        <w:rPr>
          <w:lang w:eastAsia="ja-JP"/>
        </w:rPr>
      </w:pPr>
    </w:p>
    <w:p w14:paraId="3428A412" w14:textId="77777777" w:rsidR="00D94FC4" w:rsidRDefault="00D94FC4" w:rsidP="00D94FC4">
      <w:pPr>
        <w:pStyle w:val="Caption"/>
        <w:jc w:val="center"/>
        <w:rPr>
          <w:lang w:eastAsia="ja-JP"/>
        </w:rPr>
      </w:pPr>
    </w:p>
    <w:p w14:paraId="162B2148" w14:textId="77777777" w:rsidR="00D94FC4" w:rsidRDefault="00D94FC4" w:rsidP="00D94FC4">
      <w:pPr>
        <w:pStyle w:val="Caption"/>
        <w:jc w:val="center"/>
        <w:rPr>
          <w:lang w:eastAsia="ja-JP"/>
        </w:rPr>
      </w:pPr>
    </w:p>
    <w:p w14:paraId="0FA8905D" w14:textId="77777777" w:rsidR="00D94FC4" w:rsidRDefault="00D94FC4" w:rsidP="00D94FC4">
      <w:pPr>
        <w:pStyle w:val="Caption"/>
        <w:jc w:val="center"/>
        <w:rPr>
          <w:lang w:eastAsia="ja-JP"/>
        </w:rPr>
      </w:pPr>
    </w:p>
    <w:p w14:paraId="50B70505" w14:textId="666346BD" w:rsidR="00D94FC4" w:rsidRDefault="007522F0" w:rsidP="00D94FC4">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4</w:t>
      </w:r>
      <w:r>
        <w:rPr>
          <w:noProof/>
        </w:rPr>
        <w:fldChar w:fldCharType="end"/>
      </w:r>
      <w:r>
        <w:rPr>
          <w:rFonts w:hint="eastAsia"/>
          <w:lang w:eastAsia="ja-JP"/>
        </w:rPr>
        <w:t xml:space="preserve"> </w:t>
      </w:r>
      <w:r w:rsidR="00D94FC4">
        <w:rPr>
          <w:lang w:eastAsia="ja-JP"/>
        </w:rPr>
        <w:t>Example about enabling</w:t>
      </w:r>
      <w:r w:rsidR="00261B32">
        <w:rPr>
          <w:rFonts w:hint="eastAsia"/>
          <w:lang w:eastAsia="ja-JP"/>
        </w:rPr>
        <w:t>/disabling</w:t>
      </w:r>
      <w:r w:rsidR="006F2F26" w:rsidRPr="00615588">
        <w:rPr>
          <w:lang w:eastAsia="ja-JP"/>
        </w:rPr>
        <w:t xml:space="preserve"> CPU Idle at boot time by default</w:t>
      </w:r>
    </w:p>
    <w:p w14:paraId="1848645D" w14:textId="77777777" w:rsidR="002B0726" w:rsidRPr="0064779C" w:rsidRDefault="002B0726" w:rsidP="00F8491C">
      <w:pPr>
        <w:rPr>
          <w:lang w:eastAsia="ja-JP"/>
        </w:rPr>
      </w:pPr>
    </w:p>
    <w:p w14:paraId="2C3F0B91" w14:textId="77777777" w:rsidR="00BF5062" w:rsidRDefault="0064779C" w:rsidP="00F8491C">
      <w:pPr>
        <w:rPr>
          <w:b/>
          <w:lang w:eastAsia="ja-JP"/>
        </w:rPr>
      </w:pPr>
      <w:r w:rsidRPr="00F8491C">
        <w:rPr>
          <w:b/>
          <w:lang w:eastAsia="ja-JP"/>
        </w:rPr>
        <w:t>Enable/disable CPU Idle at Runtime:</w:t>
      </w:r>
    </w:p>
    <w:p w14:paraId="09AB93F8" w14:textId="77777777" w:rsidR="005E0E2F" w:rsidRPr="00F8491C" w:rsidRDefault="00DF6B5D" w:rsidP="00F8491C">
      <w:pPr>
        <w:rPr>
          <w:lang w:eastAsia="ja-JP"/>
        </w:rPr>
      </w:pPr>
      <w:r>
        <w:rPr>
          <w:lang w:eastAsia="ja-JP"/>
        </w:rPr>
        <w:t>After CPU Idle is enabled at boot time, it can be enabled/disabled at runtime</w:t>
      </w:r>
      <w:r w:rsidR="005E0E2F" w:rsidRPr="00F8491C">
        <w:rPr>
          <w:lang w:eastAsia="ja-JP"/>
        </w:rPr>
        <w:t>.</w:t>
      </w:r>
    </w:p>
    <w:p w14:paraId="16583FDA" w14:textId="77777777" w:rsidR="0064779C" w:rsidRDefault="0064779C" w:rsidP="0064779C">
      <w:pPr>
        <w:rPr>
          <w:noProof/>
          <w:lang w:eastAsia="ja-JP"/>
        </w:rPr>
      </w:pPr>
      <w:r w:rsidRPr="00F62B05">
        <w:rPr>
          <w:lang w:eastAsia="ja-JP"/>
        </w:rPr>
        <w:t xml:space="preserve">The following figure shows example about </w:t>
      </w:r>
      <w:r w:rsidR="002455C9">
        <w:rPr>
          <w:lang w:eastAsia="ja-JP"/>
        </w:rPr>
        <w:t>enabl</w:t>
      </w:r>
      <w:r w:rsidR="002D3DB7">
        <w:rPr>
          <w:lang w:eastAsia="ja-JP"/>
        </w:rPr>
        <w:t>ing</w:t>
      </w:r>
      <w:r w:rsidR="002455C9">
        <w:rPr>
          <w:lang w:eastAsia="ja-JP"/>
        </w:rPr>
        <w:t>/disabl</w:t>
      </w:r>
      <w:r w:rsidR="002D3DB7">
        <w:rPr>
          <w:lang w:eastAsia="ja-JP"/>
        </w:rPr>
        <w:t>ing</w:t>
      </w:r>
      <w:r w:rsidRPr="00F62B05">
        <w:rPr>
          <w:lang w:eastAsia="ja-JP"/>
        </w:rPr>
        <w:t xml:space="preserve"> CPU Idle </w:t>
      </w:r>
      <w:r w:rsidR="002455C9">
        <w:rPr>
          <w:lang w:eastAsia="ja-JP"/>
        </w:rPr>
        <w:t>stat</w:t>
      </w:r>
      <w:r w:rsidR="00C94AA4">
        <w:rPr>
          <w:lang w:eastAsia="ja-JP"/>
        </w:rPr>
        <w:t>us</w:t>
      </w:r>
      <w:r>
        <w:rPr>
          <w:lang w:eastAsia="ja-JP"/>
        </w:rPr>
        <w:t xml:space="preserve"> </w:t>
      </w:r>
      <w:r w:rsidR="002455C9">
        <w:rPr>
          <w:lang w:eastAsia="ja-JP"/>
        </w:rPr>
        <w:t>at runtime</w:t>
      </w:r>
      <w:r w:rsidRPr="00F62B05">
        <w:rPr>
          <w:lang w:eastAsia="ja-JP"/>
        </w:rPr>
        <w:t>.</w:t>
      </w:r>
      <w:r>
        <w:rPr>
          <w:rFonts w:hint="eastAsia"/>
          <w:noProof/>
          <w:lang w:eastAsia="ja-JP"/>
        </w:rPr>
        <w:t xml:space="preserve"> </w:t>
      </w:r>
    </w:p>
    <w:p w14:paraId="52964EDC" w14:textId="77777777" w:rsidR="0064779C" w:rsidRDefault="0064779C" w:rsidP="0064779C">
      <w:pPr>
        <w:rPr>
          <w:noProof/>
          <w:lang w:eastAsia="ja-JP"/>
        </w:rPr>
      </w:pPr>
      <w:r>
        <w:rPr>
          <w:rFonts w:hint="eastAsia"/>
          <w:noProof/>
        </w:rPr>
        <mc:AlternateContent>
          <mc:Choice Requires="wps">
            <w:drawing>
              <wp:anchor distT="0" distB="0" distL="114300" distR="114300" simplePos="0" relativeHeight="251643904" behindDoc="0" locked="0" layoutInCell="1" allowOverlap="1" wp14:anchorId="09E7C255" wp14:editId="1B16F299">
                <wp:simplePos x="0" y="0"/>
                <wp:positionH relativeFrom="margin">
                  <wp:posOffset>-1507</wp:posOffset>
                </wp:positionH>
                <wp:positionV relativeFrom="paragraph">
                  <wp:posOffset>39853</wp:posOffset>
                </wp:positionV>
                <wp:extent cx="6248520" cy="1105469"/>
                <wp:effectExtent l="0" t="0" r="19050" b="19050"/>
                <wp:wrapNone/>
                <wp:docPr id="2760" name="正方形/長方形 2281"/>
                <wp:cNvGraphicFramePr/>
                <a:graphic xmlns:a="http://schemas.openxmlformats.org/drawingml/2006/main">
                  <a:graphicData uri="http://schemas.microsoft.com/office/word/2010/wordprocessingShape">
                    <wps:wsp>
                      <wps:cNvSpPr/>
                      <wps:spPr>
                        <a:xfrm>
                          <a:off x="0" y="0"/>
                          <a:ext cx="6248520" cy="1105469"/>
                        </a:xfrm>
                        <a:prstGeom prst="rect">
                          <a:avLst/>
                        </a:prstGeom>
                        <a:noFill/>
                        <a:ln w="12700" cap="flat" cmpd="sng" algn="ctr">
                          <a:solidFill>
                            <a:sysClr val="windowText" lastClr="000000"/>
                          </a:solidFill>
                          <a:prstDash val="solid"/>
                        </a:ln>
                        <a:effectLst/>
                      </wps:spPr>
                      <wps:txbx>
                        <w:txbxContent>
                          <w:p w14:paraId="74FB7F30" w14:textId="77777777" w:rsidR="00DA6107" w:rsidRDefault="00DA6107" w:rsidP="00924696">
                            <w:pPr>
                              <w:rPr>
                                <w:lang w:eastAsia="ja-JP"/>
                              </w:rPr>
                            </w:pPr>
                            <w:r>
                              <w:rPr>
                                <w:lang w:eastAsia="ja-JP"/>
                              </w:rPr>
                              <w:t>/* Enable CPU Idle at runtime</w:t>
                            </w:r>
                            <w:r>
                              <w:rPr>
                                <w:rFonts w:hint="eastAsia"/>
                                <w:lang w:eastAsia="ja-JP"/>
                              </w:rPr>
                              <w:t xml:space="preserve"> </w:t>
                            </w:r>
                            <w:r>
                              <w:rPr>
                                <w:lang w:eastAsia="ja-JP"/>
                              </w:rPr>
                              <w:t>*/</w:t>
                            </w:r>
                          </w:p>
                          <w:p w14:paraId="6F4B4846" w14:textId="77777777" w:rsidR="00DA6107" w:rsidRDefault="00DA6107" w:rsidP="00924696">
                            <w:pPr>
                              <w:ind w:firstLineChars="100" w:firstLine="200"/>
                              <w:rPr>
                                <w:lang w:eastAsia="ja-JP"/>
                              </w:rPr>
                            </w:pPr>
                            <w:r>
                              <w:rPr>
                                <w:lang w:eastAsia="ja-JP"/>
                              </w:rPr>
                              <w:t>$ echo 0 &gt; /sys/devices/system/cpu/cpu0/cpuidle/state1/disable</w:t>
                            </w:r>
                          </w:p>
                          <w:p w14:paraId="36209EBD" w14:textId="77777777" w:rsidR="00DA6107" w:rsidRDefault="00DA6107" w:rsidP="0064779C">
                            <w:pPr>
                              <w:rPr>
                                <w:lang w:eastAsia="ja-JP"/>
                              </w:rPr>
                            </w:pPr>
                          </w:p>
                          <w:p w14:paraId="1C769580" w14:textId="77777777" w:rsidR="00DA6107" w:rsidRDefault="00DA6107" w:rsidP="0064779C">
                            <w:pPr>
                              <w:rPr>
                                <w:lang w:eastAsia="ja-JP"/>
                              </w:rPr>
                            </w:pPr>
                            <w:r>
                              <w:rPr>
                                <w:lang w:eastAsia="ja-JP"/>
                              </w:rPr>
                              <w:t>/* Disable CPU Idle at runtime */</w:t>
                            </w:r>
                          </w:p>
                          <w:p w14:paraId="0C520501" w14:textId="77777777" w:rsidR="00DA6107" w:rsidRDefault="00DA6107" w:rsidP="00425329">
                            <w:pPr>
                              <w:ind w:firstLineChars="100" w:firstLine="200"/>
                              <w:rPr>
                                <w:lang w:eastAsia="ja-JP"/>
                              </w:rPr>
                            </w:pPr>
                            <w:r>
                              <w:rPr>
                                <w:lang w:eastAsia="ja-JP"/>
                              </w:rPr>
                              <w:t>$ echo 1 &gt; /sys/devices/system/cpu/cpu0/cpuidle/state1/disable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7C255" id="_x0000_s1706" style="position:absolute;margin-left:-.1pt;margin-top:3.15pt;width:492pt;height:87.0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" filled="f" strokecolor="windowText" strokeweight="1pt">
                <v:textbox>
                  <w:txbxContent>
                    <w:p w14:paraId="74FB7F30" w14:textId="77777777" w:rsidR="00DA6107" w:rsidRDefault="00DA6107" w:rsidP="00924696">
                      <w:pPr>
                        <w:rPr>
                          <w:lang w:eastAsia="ja-JP"/>
                        </w:rPr>
                      </w:pPr>
                      <w:r>
                        <w:rPr>
                          <w:lang w:eastAsia="ja-JP"/>
                        </w:rPr>
                        <w:t>/* Enable CPU Idle at runtime</w:t>
                      </w:r>
                      <w:r>
                        <w:rPr>
                          <w:rFonts w:hint="eastAsia"/>
                          <w:lang w:eastAsia="ja-JP"/>
                        </w:rPr>
                        <w:t xml:space="preserve"> </w:t>
                      </w:r>
                      <w:r>
                        <w:rPr>
                          <w:lang w:eastAsia="ja-JP"/>
                        </w:rPr>
                        <w:t>*/</w:t>
                      </w:r>
                    </w:p>
                    <w:p w14:paraId="6F4B4846" w14:textId="77777777" w:rsidR="00DA6107" w:rsidRDefault="00DA6107" w:rsidP="00924696">
                      <w:pPr>
                        <w:ind w:firstLineChars="100" w:firstLine="200"/>
                        <w:rPr>
                          <w:lang w:eastAsia="ja-JP"/>
                        </w:rPr>
                      </w:pPr>
                      <w:r>
                        <w:rPr>
                          <w:lang w:eastAsia="ja-JP"/>
                        </w:rPr>
                        <w:t>$ echo 0 &gt; /sys/devices/system/cpu/cpu0/cpuidle/state1/disable</w:t>
                      </w:r>
                    </w:p>
                    <w:p w14:paraId="36209EBD" w14:textId="77777777" w:rsidR="00DA6107" w:rsidRDefault="00DA6107" w:rsidP="0064779C">
                      <w:pPr>
                        <w:rPr>
                          <w:lang w:eastAsia="ja-JP"/>
                        </w:rPr>
                      </w:pPr>
                    </w:p>
                    <w:p w14:paraId="1C769580" w14:textId="77777777" w:rsidR="00DA6107" w:rsidRDefault="00DA6107" w:rsidP="0064779C">
                      <w:pPr>
                        <w:rPr>
                          <w:lang w:eastAsia="ja-JP"/>
                        </w:rPr>
                      </w:pPr>
                      <w:r>
                        <w:rPr>
                          <w:lang w:eastAsia="ja-JP"/>
                        </w:rPr>
                        <w:t>/* Disable CPU Idle at runtime */</w:t>
                      </w:r>
                    </w:p>
                    <w:p w14:paraId="0C520501" w14:textId="77777777" w:rsidR="00DA6107" w:rsidRDefault="00DA6107" w:rsidP="00425329">
                      <w:pPr>
                        <w:ind w:firstLineChars="100" w:firstLine="200"/>
                        <w:rPr>
                          <w:lang w:eastAsia="ja-JP"/>
                        </w:rPr>
                      </w:pPr>
                      <w:r>
                        <w:rPr>
                          <w:lang w:eastAsia="ja-JP"/>
                        </w:rPr>
                        <w:t>$ echo 1 &gt; /sys/devices/system/cpu/cpu0/cpuidle/state1/disable</w:t>
                      </w:r>
                    </w:p>
                  </w:txbxContent>
                </v:textbox>
                <w10:wrap anchorx="margin"/>
              </v:rect>
            </w:pict>
          </mc:Fallback>
        </mc:AlternateContent>
      </w:r>
    </w:p>
    <w:p w14:paraId="6B5C1E64" w14:textId="77777777" w:rsidR="0064779C" w:rsidRDefault="0064779C" w:rsidP="0064779C">
      <w:pPr>
        <w:rPr>
          <w:noProof/>
          <w:lang w:eastAsia="ja-JP"/>
        </w:rPr>
      </w:pPr>
    </w:p>
    <w:p w14:paraId="4806E5AD" w14:textId="77777777" w:rsidR="0064779C" w:rsidRDefault="0064779C" w:rsidP="0064779C">
      <w:pPr>
        <w:rPr>
          <w:lang w:eastAsia="ja-JP"/>
        </w:rPr>
      </w:pPr>
    </w:p>
    <w:p w14:paraId="4BA607B9" w14:textId="77777777" w:rsidR="0064779C" w:rsidRDefault="0064779C" w:rsidP="0064779C">
      <w:pPr>
        <w:pStyle w:val="Caption"/>
        <w:jc w:val="center"/>
        <w:rPr>
          <w:lang w:eastAsia="ja-JP"/>
        </w:rPr>
      </w:pPr>
    </w:p>
    <w:p w14:paraId="3B8310EF" w14:textId="77777777" w:rsidR="0064779C" w:rsidRDefault="0064779C" w:rsidP="0064779C">
      <w:pPr>
        <w:pStyle w:val="Caption"/>
        <w:jc w:val="center"/>
        <w:rPr>
          <w:lang w:eastAsia="ja-JP"/>
        </w:rPr>
      </w:pPr>
    </w:p>
    <w:p w14:paraId="2E2D7AAA" w14:textId="77777777" w:rsidR="007522F0" w:rsidRPr="00732CF4" w:rsidRDefault="007522F0" w:rsidP="00350DA3">
      <w:pPr>
        <w:rPr>
          <w:lang w:eastAsia="ja-JP"/>
        </w:rPr>
      </w:pPr>
    </w:p>
    <w:p w14:paraId="21C79D6F" w14:textId="3A0F1949" w:rsidR="0064779C" w:rsidRDefault="007522F0" w:rsidP="0064779C">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5</w:t>
      </w:r>
      <w:r>
        <w:rPr>
          <w:noProof/>
        </w:rPr>
        <w:fldChar w:fldCharType="end"/>
      </w:r>
      <w:r>
        <w:rPr>
          <w:rFonts w:hint="eastAsia"/>
          <w:lang w:eastAsia="ja-JP"/>
        </w:rPr>
        <w:t xml:space="preserve"> </w:t>
      </w:r>
      <w:r w:rsidR="0064779C">
        <w:rPr>
          <w:lang w:eastAsia="ja-JP"/>
        </w:rPr>
        <w:t xml:space="preserve">Example about </w:t>
      </w:r>
      <w:r w:rsidR="00642911">
        <w:rPr>
          <w:lang w:eastAsia="ja-JP"/>
        </w:rPr>
        <w:t>enabling/disabling CPU Idle at runtime</w:t>
      </w:r>
    </w:p>
    <w:p w14:paraId="01EF5E5B" w14:textId="77777777" w:rsidR="0064779C" w:rsidRPr="00BF5062" w:rsidRDefault="00890B1E" w:rsidP="00F8491C">
      <w:pPr>
        <w:rPr>
          <w:sz w:val="21"/>
          <w:szCs w:val="21"/>
          <w:lang w:eastAsia="ja-JP"/>
        </w:rPr>
      </w:pPr>
      <w:r>
        <w:rPr>
          <w:rFonts w:hint="eastAsia"/>
          <w:sz w:val="21"/>
          <w:szCs w:val="21"/>
          <w:lang w:eastAsia="ja-JP"/>
        </w:rPr>
        <w:t>No</w:t>
      </w:r>
      <w:r>
        <w:rPr>
          <w:sz w:val="21"/>
          <w:szCs w:val="21"/>
          <w:lang w:eastAsia="ja-JP"/>
        </w:rPr>
        <w:t xml:space="preserve">te: </w:t>
      </w:r>
      <w:r w:rsidRPr="00890B1E">
        <w:rPr>
          <w:sz w:val="21"/>
          <w:szCs w:val="21"/>
          <w:lang w:eastAsia="ja-JP"/>
        </w:rPr>
        <w:t xml:space="preserve">The CPU </w:t>
      </w:r>
      <w:r w:rsidR="00D80873">
        <w:rPr>
          <w:sz w:val="21"/>
          <w:szCs w:val="21"/>
          <w:lang w:eastAsia="ja-JP"/>
        </w:rPr>
        <w:t>Idle stat</w:t>
      </w:r>
      <w:r w:rsidR="00C94AA4">
        <w:rPr>
          <w:sz w:val="21"/>
          <w:szCs w:val="21"/>
          <w:lang w:eastAsia="ja-JP"/>
        </w:rPr>
        <w:t>us</w:t>
      </w:r>
      <w:r w:rsidR="00D80873">
        <w:rPr>
          <w:sz w:val="21"/>
          <w:szCs w:val="21"/>
          <w:lang w:eastAsia="ja-JP"/>
        </w:rPr>
        <w:t xml:space="preserve"> </w:t>
      </w:r>
      <w:r w:rsidR="00C94AA4">
        <w:rPr>
          <w:sz w:val="21"/>
          <w:szCs w:val="21"/>
          <w:lang w:eastAsia="ja-JP"/>
        </w:rPr>
        <w:t>is</w:t>
      </w:r>
      <w:r w:rsidR="006D3158">
        <w:rPr>
          <w:sz w:val="21"/>
          <w:szCs w:val="21"/>
          <w:lang w:eastAsia="ja-JP"/>
        </w:rPr>
        <w:t xml:space="preserve"> shared between</w:t>
      </w:r>
      <w:r>
        <w:rPr>
          <w:sz w:val="21"/>
          <w:szCs w:val="21"/>
          <w:lang w:eastAsia="ja-JP"/>
        </w:rPr>
        <w:t xml:space="preserve"> all CPU</w:t>
      </w:r>
      <w:r w:rsidR="00C94AA4">
        <w:rPr>
          <w:sz w:val="21"/>
          <w:szCs w:val="21"/>
          <w:lang w:eastAsia="ja-JP"/>
        </w:rPr>
        <w:t>s</w:t>
      </w:r>
      <w:r w:rsidR="00E241FA">
        <w:rPr>
          <w:sz w:val="21"/>
          <w:szCs w:val="21"/>
          <w:lang w:eastAsia="ja-JP"/>
        </w:rPr>
        <w:t xml:space="preserve"> on same cluster</w:t>
      </w:r>
      <w:r w:rsidR="00FA0E41">
        <w:rPr>
          <w:sz w:val="21"/>
          <w:szCs w:val="21"/>
          <w:lang w:eastAsia="ja-JP"/>
        </w:rPr>
        <w:t xml:space="preserve"> (CA57 or CA53)</w:t>
      </w:r>
      <w:r w:rsidR="006D3158">
        <w:rPr>
          <w:sz w:val="21"/>
          <w:szCs w:val="21"/>
          <w:lang w:eastAsia="ja-JP"/>
        </w:rPr>
        <w:t xml:space="preserve"> in current BSP</w:t>
      </w:r>
      <w:r w:rsidR="00C94AA4">
        <w:rPr>
          <w:sz w:val="21"/>
          <w:szCs w:val="21"/>
          <w:lang w:eastAsia="ja-JP"/>
        </w:rPr>
        <w:t>. Therefore, if CPU Idle status</w:t>
      </w:r>
      <w:r w:rsidR="00D80873">
        <w:rPr>
          <w:sz w:val="21"/>
          <w:szCs w:val="21"/>
          <w:lang w:eastAsia="ja-JP"/>
        </w:rPr>
        <w:t xml:space="preserve"> in CPU0 </w:t>
      </w:r>
      <w:r w:rsidR="00C94AA4">
        <w:rPr>
          <w:sz w:val="21"/>
          <w:szCs w:val="21"/>
          <w:lang w:eastAsia="ja-JP"/>
        </w:rPr>
        <w:t>is</w:t>
      </w:r>
      <w:r w:rsidRPr="00890B1E">
        <w:rPr>
          <w:sz w:val="21"/>
          <w:szCs w:val="21"/>
          <w:lang w:eastAsia="ja-JP"/>
        </w:rPr>
        <w:t xml:space="preserve"> disab</w:t>
      </w:r>
      <w:r w:rsidR="00C94AA4">
        <w:rPr>
          <w:sz w:val="21"/>
          <w:szCs w:val="21"/>
          <w:lang w:eastAsia="ja-JP"/>
        </w:rPr>
        <w:t>led, CPU Idle status</w:t>
      </w:r>
      <w:r>
        <w:rPr>
          <w:sz w:val="21"/>
          <w:szCs w:val="21"/>
          <w:lang w:eastAsia="ja-JP"/>
        </w:rPr>
        <w:t xml:space="preserve"> of other CPU</w:t>
      </w:r>
      <w:r w:rsidR="00C94AA4">
        <w:rPr>
          <w:sz w:val="21"/>
          <w:szCs w:val="21"/>
          <w:lang w:eastAsia="ja-JP"/>
        </w:rPr>
        <w:t xml:space="preserve">s </w:t>
      </w:r>
      <w:r w:rsidR="008D5A70">
        <w:rPr>
          <w:sz w:val="21"/>
          <w:szCs w:val="21"/>
          <w:lang w:eastAsia="ja-JP"/>
        </w:rPr>
        <w:t xml:space="preserve">on same cluster (CA57) </w:t>
      </w:r>
      <w:r w:rsidR="006D3158">
        <w:rPr>
          <w:sz w:val="21"/>
          <w:szCs w:val="21"/>
          <w:lang w:eastAsia="ja-JP"/>
        </w:rPr>
        <w:t>are</w:t>
      </w:r>
      <w:r w:rsidRPr="00890B1E">
        <w:rPr>
          <w:sz w:val="21"/>
          <w:szCs w:val="21"/>
          <w:lang w:eastAsia="ja-JP"/>
        </w:rPr>
        <w:t xml:space="preserve"> also disabled.</w:t>
      </w:r>
    </w:p>
    <w:p w14:paraId="570370EB" w14:textId="77777777" w:rsidR="00BD5F77" w:rsidRDefault="00BD5F77">
      <w:pPr>
        <w:overflowPunct/>
        <w:autoSpaceDE/>
        <w:autoSpaceDN/>
        <w:adjustRightInd/>
        <w:textAlignment w:val="auto"/>
        <w:rPr>
          <w:lang w:eastAsia="ja-JP"/>
        </w:rPr>
      </w:pPr>
      <w:r>
        <w:rPr>
          <w:lang w:eastAsia="ja-JP"/>
        </w:rPr>
        <w:br w:type="page"/>
      </w:r>
    </w:p>
    <w:p w14:paraId="3A0FD97D" w14:textId="77777777" w:rsidR="00FE51BB" w:rsidRDefault="00BD5F77" w:rsidP="00BD5F77">
      <w:pPr>
        <w:pStyle w:val="Heading2"/>
        <w:rPr>
          <w:lang w:eastAsia="ja-JP"/>
        </w:rPr>
      </w:pPr>
      <w:bookmarkStart w:id="104" w:name="_Toc435017193"/>
      <w:r>
        <w:rPr>
          <w:rFonts w:hint="eastAsia"/>
          <w:lang w:eastAsia="ja-JP"/>
        </w:rPr>
        <w:lastRenderedPageBreak/>
        <w:t>CPU Freq</w:t>
      </w:r>
      <w:bookmarkEnd w:id="104"/>
    </w:p>
    <w:p w14:paraId="0D177365" w14:textId="77777777" w:rsidR="002E637F" w:rsidRDefault="002E637F" w:rsidP="00D909A8">
      <w:pPr>
        <w:rPr>
          <w:lang w:eastAsia="ja-JP"/>
        </w:rPr>
      </w:pPr>
    </w:p>
    <w:p w14:paraId="57B29B25" w14:textId="77777777" w:rsidR="002E637F" w:rsidRDefault="00E01A96" w:rsidP="002E637F">
      <w:pPr>
        <w:pStyle w:val="Heading3"/>
        <w:rPr>
          <w:lang w:eastAsia="ja-JP"/>
        </w:rPr>
      </w:pPr>
      <w:bookmarkStart w:id="105" w:name="_Toc435017194"/>
      <w:r>
        <w:rPr>
          <w:lang w:eastAsia="ja-JP"/>
        </w:rPr>
        <w:t>CPU Freq definition</w:t>
      </w:r>
      <w:bookmarkEnd w:id="105"/>
    </w:p>
    <w:p w14:paraId="79F6AFC8" w14:textId="77777777" w:rsidR="001A3D4C" w:rsidRDefault="001A3D4C" w:rsidP="001A3D4C">
      <w:pPr>
        <w:rPr>
          <w:lang w:eastAsia="ja-JP"/>
        </w:rPr>
      </w:pPr>
      <w:r w:rsidRPr="001837B8">
        <w:rPr>
          <w:lang w:eastAsia="ja-JP"/>
        </w:rPr>
        <w:t xml:space="preserve">CPU </w:t>
      </w:r>
      <w:r>
        <w:rPr>
          <w:rFonts w:hint="eastAsia"/>
          <w:lang w:eastAsia="ja-JP"/>
        </w:rPr>
        <w:t>Freq</w:t>
      </w:r>
      <w:r w:rsidRPr="001837B8">
        <w:rPr>
          <w:lang w:eastAsia="ja-JP"/>
        </w:rPr>
        <w:t xml:space="preserve"> funct</w:t>
      </w:r>
      <w:r>
        <w:rPr>
          <w:lang w:eastAsia="ja-JP"/>
        </w:rPr>
        <w:t>ion can be used by defining operating-points</w:t>
      </w:r>
      <w:r w:rsidRPr="001837B8">
        <w:rPr>
          <w:lang w:eastAsia="ja-JP"/>
        </w:rPr>
        <w:t xml:space="preserve"> in the </w:t>
      </w:r>
      <w:r w:rsidR="00ED687F">
        <w:rPr>
          <w:lang w:eastAsia="ja-JP"/>
        </w:rPr>
        <w:t>d</w:t>
      </w:r>
      <w:r w:rsidRPr="001837B8">
        <w:rPr>
          <w:lang w:eastAsia="ja-JP"/>
        </w:rPr>
        <w:t xml:space="preserve">evice </w:t>
      </w:r>
      <w:r w:rsidR="00D2000F">
        <w:rPr>
          <w:lang w:eastAsia="ja-JP"/>
        </w:rPr>
        <w:t>t</w:t>
      </w:r>
      <w:r w:rsidR="00D2000F" w:rsidRPr="001837B8">
        <w:rPr>
          <w:lang w:eastAsia="ja-JP"/>
        </w:rPr>
        <w:t>ree</w:t>
      </w:r>
      <w:r>
        <w:rPr>
          <w:lang w:eastAsia="ja-JP"/>
        </w:rPr>
        <w:t>. The following figure shows example of definition for operating-points.</w:t>
      </w:r>
    </w:p>
    <w:p w14:paraId="07C28797" w14:textId="77777777" w:rsidR="000A6CB4" w:rsidRDefault="00DC1E1B" w:rsidP="00F37ABC">
      <w:pPr>
        <w:rPr>
          <w:lang w:eastAsia="ja-JP"/>
        </w:rPr>
      </w:pPr>
      <w:r>
        <w:rPr>
          <w:lang w:eastAsia="ja-JP"/>
        </w:rPr>
        <w:t>The following figure shows exa</w:t>
      </w:r>
      <w:r w:rsidR="00DE4F52">
        <w:rPr>
          <w:lang w:eastAsia="ja-JP"/>
        </w:rPr>
        <w:t xml:space="preserve">mple of definition for CPU Freq of </w:t>
      </w:r>
      <w:r w:rsidR="00BF4CCF">
        <w:rPr>
          <w:lang w:eastAsia="ja-JP"/>
        </w:rPr>
        <w:t xml:space="preserve">R-Car </w:t>
      </w:r>
      <w:r w:rsidR="00DE4F52">
        <w:rPr>
          <w:lang w:eastAsia="ja-JP"/>
        </w:rPr>
        <w:t>H3.</w:t>
      </w:r>
    </w:p>
    <w:p w14:paraId="4CD8701D" w14:textId="77777777" w:rsidR="000A6CB4" w:rsidRDefault="00A3693B" w:rsidP="00F37ABC">
      <w:pPr>
        <w:rPr>
          <w:lang w:eastAsia="ja-JP"/>
        </w:rPr>
      </w:pPr>
      <w:r>
        <w:rPr>
          <w:rFonts w:hint="eastAsia"/>
          <w:noProof/>
        </w:rPr>
        <mc:AlternateContent>
          <mc:Choice Requires="wps">
            <w:drawing>
              <wp:inline distT="0" distB="0" distL="0" distR="0" wp14:anchorId="5A65A881" wp14:editId="08FE3D4D">
                <wp:extent cx="6248520" cy="6625988"/>
                <wp:effectExtent l="0" t="0" r="19050" b="22860"/>
                <wp:docPr id="2282" name="正方形/長方形 2282"/>
                <wp:cNvGraphicFramePr/>
                <a:graphic xmlns:a="http://schemas.openxmlformats.org/drawingml/2006/main">
                  <a:graphicData uri="http://schemas.microsoft.com/office/word/2010/wordprocessingShape">
                    <wps:wsp>
                      <wps:cNvSpPr/>
                      <wps:spPr>
                        <a:xfrm>
                          <a:off x="0" y="0"/>
                          <a:ext cx="6248520" cy="6625988"/>
                        </a:xfrm>
                        <a:prstGeom prst="rect">
                          <a:avLst/>
                        </a:prstGeom>
                        <a:noFill/>
                        <a:ln w="12700" cap="flat" cmpd="sng" algn="ctr">
                          <a:solidFill>
                            <a:sysClr val="windowText" lastClr="000000"/>
                          </a:solidFill>
                          <a:prstDash val="solid"/>
                        </a:ln>
                        <a:effectLst/>
                      </wps:spPr>
                      <wps:txbx>
                        <w:txbxContent>
                          <w:p w14:paraId="4A5EA036" w14:textId="77777777" w:rsidR="00DA6107" w:rsidRDefault="00DA6107" w:rsidP="00A3693B">
                            <w:pPr>
                              <w:rPr>
                                <w:lang w:eastAsia="ja-JP"/>
                              </w:rPr>
                            </w:pPr>
                            <w:r>
                              <w:rPr>
                                <w:lang w:eastAsia="ja-JP"/>
                              </w:rPr>
                              <w:t>cpus {</w:t>
                            </w:r>
                          </w:p>
                          <w:p w14:paraId="2B350FF6" w14:textId="77777777" w:rsidR="00DA6107" w:rsidRDefault="00DA6107" w:rsidP="00A3693B">
                            <w:pPr>
                              <w:rPr>
                                <w:lang w:eastAsia="ja-JP"/>
                              </w:rPr>
                            </w:pPr>
                            <w:r>
                              <w:rPr>
                                <w:lang w:eastAsia="ja-JP"/>
                              </w:rPr>
                              <w:tab/>
                              <w:t>#address-cells = &lt;1&gt;;</w:t>
                            </w:r>
                          </w:p>
                          <w:p w14:paraId="2DB209C4" w14:textId="77777777" w:rsidR="00DA6107" w:rsidRDefault="00DA6107" w:rsidP="00A3693B">
                            <w:pPr>
                              <w:rPr>
                                <w:lang w:eastAsia="ja-JP"/>
                              </w:rPr>
                            </w:pPr>
                            <w:r>
                              <w:rPr>
                                <w:lang w:eastAsia="ja-JP"/>
                              </w:rPr>
                              <w:tab/>
                              <w:t>#size-cells = &lt;0&gt;;</w:t>
                            </w:r>
                          </w:p>
                          <w:p w14:paraId="222D5CED" w14:textId="77777777" w:rsidR="00DA6107" w:rsidRDefault="00DA6107" w:rsidP="00A3693B">
                            <w:pPr>
                              <w:rPr>
                                <w:lang w:eastAsia="ja-JP"/>
                              </w:rPr>
                            </w:pPr>
                          </w:p>
                          <w:p w14:paraId="4152B6D5" w14:textId="77777777" w:rsidR="00DA6107" w:rsidRDefault="00DA6107" w:rsidP="00A3693B">
                            <w:pPr>
                              <w:ind w:firstLine="799"/>
                              <w:rPr>
                                <w:lang w:eastAsia="ja-JP"/>
                              </w:rPr>
                            </w:pPr>
                            <w:r>
                              <w:rPr>
                                <w:lang w:eastAsia="ja-JP"/>
                              </w:rPr>
                              <w:t>a57_0: cpu@0 {</w:t>
                            </w:r>
                          </w:p>
                          <w:p w14:paraId="1D3CCED7" w14:textId="77777777" w:rsidR="00DA6107" w:rsidRDefault="00DA6107" w:rsidP="00A3693B">
                            <w:pPr>
                              <w:ind w:left="799" w:firstLine="799"/>
                              <w:rPr>
                                <w:lang w:eastAsia="ja-JP"/>
                              </w:rPr>
                            </w:pPr>
                            <w:r>
                              <w:rPr>
                                <w:lang w:eastAsia="ja-JP"/>
                              </w:rPr>
                              <w:t>compatible = "arm,cortex-a57", "arm,armv8";</w:t>
                            </w:r>
                          </w:p>
                          <w:p w14:paraId="40D7D031" w14:textId="77777777" w:rsidR="00DA6107" w:rsidRDefault="00DA6107" w:rsidP="00A3693B">
                            <w:pPr>
                              <w:ind w:left="799" w:firstLine="799"/>
                              <w:rPr>
                                <w:lang w:eastAsia="ja-JP"/>
                              </w:rPr>
                            </w:pPr>
                            <w:r>
                              <w:rPr>
                                <w:lang w:eastAsia="ja-JP"/>
                              </w:rPr>
                              <w:t>reg = &lt;0x0&gt;;</w:t>
                            </w:r>
                          </w:p>
                          <w:p w14:paraId="325AC995" w14:textId="77777777" w:rsidR="00DA6107" w:rsidRDefault="00DA6107" w:rsidP="00A3693B">
                            <w:pPr>
                              <w:ind w:left="799" w:firstLine="799"/>
                              <w:rPr>
                                <w:lang w:eastAsia="ja-JP"/>
                              </w:rPr>
                            </w:pPr>
                            <w:r>
                              <w:rPr>
                                <w:lang w:eastAsia="ja-JP"/>
                              </w:rPr>
                              <w:t>device_type = "cpu";</w:t>
                            </w:r>
                          </w:p>
                          <w:p w14:paraId="5FF4348A" w14:textId="77777777" w:rsidR="00DA6107" w:rsidRDefault="00DA6107" w:rsidP="00A3693B">
                            <w:pPr>
                              <w:ind w:left="799" w:firstLine="799"/>
                              <w:rPr>
                                <w:lang w:eastAsia="ja-JP"/>
                              </w:rPr>
                            </w:pPr>
                            <w:r>
                              <w:rPr>
                                <w:lang w:eastAsia="ja-JP"/>
                              </w:rPr>
                              <w:t>enable-method = "psci";</w:t>
                            </w:r>
                          </w:p>
                          <w:p w14:paraId="3690830D" w14:textId="77777777" w:rsidR="00DA6107" w:rsidRDefault="00DA6107" w:rsidP="00A3693B">
                            <w:pPr>
                              <w:ind w:left="799" w:firstLine="799"/>
                              <w:rPr>
                                <w:lang w:eastAsia="ja-JP"/>
                              </w:rPr>
                            </w:pPr>
                            <w:r>
                              <w:rPr>
                                <w:lang w:eastAsia="ja-JP"/>
                              </w:rPr>
                              <w:t>clocks =&lt;&amp;cpg CPG_CORE R8A7795_CLK_Z&gt;;</w:t>
                            </w:r>
                          </w:p>
                          <w:p w14:paraId="6100594B" w14:textId="77777777" w:rsidR="00DA6107" w:rsidRDefault="00DA6107" w:rsidP="00A3693B">
                            <w:pPr>
                              <w:ind w:left="799" w:firstLine="799"/>
                              <w:rPr>
                                <w:lang w:eastAsia="ja-JP"/>
                              </w:rPr>
                            </w:pPr>
                            <w:r>
                              <w:rPr>
                                <w:lang w:eastAsia="ja-JP"/>
                              </w:rPr>
                              <w:t>cpu-idle-states = &lt;&amp;CPU_SLEEP_0&gt;;</w:t>
                            </w:r>
                          </w:p>
                          <w:p w14:paraId="656E8EB3" w14:textId="77777777" w:rsidR="00DA6107" w:rsidRDefault="00DA6107" w:rsidP="00A3693B">
                            <w:pPr>
                              <w:ind w:left="799" w:firstLine="799"/>
                              <w:rPr>
                                <w:lang w:eastAsia="ja-JP"/>
                              </w:rPr>
                            </w:pPr>
                            <w:r>
                              <w:rPr>
                                <w:lang w:eastAsia="ja-JP"/>
                              </w:rPr>
                              <w:t>operating-points-v2 = &lt;&amp;cluster0_tb0&gt;,</w:t>
                            </w:r>
                          </w:p>
                          <w:p w14:paraId="5D655DEA" w14:textId="77777777" w:rsidR="00DA6107" w:rsidRDefault="00DA6107" w:rsidP="00A3693B">
                            <w:pPr>
                              <w:ind w:left="799" w:firstLine="799"/>
                              <w:rPr>
                                <w:lang w:eastAsia="ja-JP"/>
                              </w:rPr>
                            </w:pPr>
                            <w:r>
                              <w:rPr>
                                <w:lang w:eastAsia="ja-JP"/>
                              </w:rPr>
                              <w:t>&lt;&amp;cluster0_tb1&gt;, &lt;&amp;cluster0_tb2&gt;,</w:t>
                            </w:r>
                          </w:p>
                          <w:p w14:paraId="14D0C1A3" w14:textId="77777777" w:rsidR="00DA6107" w:rsidRDefault="00DA6107" w:rsidP="00A3693B">
                            <w:pPr>
                              <w:ind w:left="799" w:firstLine="799"/>
                              <w:rPr>
                                <w:lang w:eastAsia="ja-JP"/>
                              </w:rPr>
                            </w:pPr>
                            <w:r>
                              <w:rPr>
                                <w:lang w:eastAsia="ja-JP"/>
                              </w:rPr>
                              <w:t>&lt;&amp;cluster0_tb3&gt;, &lt;&amp;cluster0_tb4&gt;,</w:t>
                            </w:r>
                          </w:p>
                          <w:p w14:paraId="27A145B6" w14:textId="77777777" w:rsidR="00DA6107" w:rsidRDefault="00DA6107" w:rsidP="00A3693B">
                            <w:pPr>
                              <w:ind w:left="799" w:firstLine="799"/>
                              <w:rPr>
                                <w:lang w:eastAsia="ja-JP"/>
                              </w:rPr>
                            </w:pPr>
                            <w:r>
                              <w:rPr>
                                <w:lang w:eastAsia="ja-JP"/>
                              </w:rPr>
                              <w:t>&lt;&amp;cluster0_tb5&gt;, &lt;&amp;cluster0_tb6&gt;,</w:t>
                            </w:r>
                          </w:p>
                          <w:p w14:paraId="70FC1322" w14:textId="77777777" w:rsidR="00DA6107" w:rsidRDefault="00DA6107" w:rsidP="00A3693B">
                            <w:pPr>
                              <w:ind w:left="799" w:firstLine="799"/>
                              <w:rPr>
                                <w:lang w:eastAsia="ja-JP"/>
                              </w:rPr>
                            </w:pPr>
                            <w:r>
                              <w:rPr>
                                <w:lang w:eastAsia="ja-JP"/>
                              </w:rPr>
                              <w:t>&lt;&amp;cluster0_tb7&gt;;</w:t>
                            </w:r>
                          </w:p>
                          <w:p w14:paraId="1176EC27" w14:textId="77777777" w:rsidR="00DA6107" w:rsidRDefault="00DA6107" w:rsidP="00A3693B">
                            <w:pPr>
                              <w:ind w:left="799" w:firstLine="799"/>
                              <w:rPr>
                                <w:lang w:eastAsia="ja-JP"/>
                              </w:rPr>
                            </w:pPr>
                            <w:r>
                              <w:rPr>
                                <w:lang w:eastAsia="ja-JP"/>
                              </w:rPr>
                              <w:t>cpu-supply = &lt;&amp;vdd_dvfs&gt;;</w:t>
                            </w:r>
                          </w:p>
                          <w:p w14:paraId="1A4E3DC1" w14:textId="77777777" w:rsidR="00DA6107" w:rsidRDefault="00DA6107" w:rsidP="00A3693B">
                            <w:pPr>
                              <w:ind w:firstLine="799"/>
                              <w:rPr>
                                <w:lang w:eastAsia="ja-JP"/>
                              </w:rPr>
                            </w:pPr>
                            <w:r>
                              <w:rPr>
                                <w:lang w:eastAsia="ja-JP"/>
                              </w:rPr>
                              <w:t>};</w:t>
                            </w:r>
                          </w:p>
                          <w:p w14:paraId="46A3E7AF" w14:textId="77777777" w:rsidR="00DA6107" w:rsidRDefault="00DA6107" w:rsidP="00A3693B">
                            <w:pPr>
                              <w:ind w:firstLine="799"/>
                              <w:rPr>
                                <w:lang w:eastAsia="ja-JP"/>
                              </w:rPr>
                            </w:pPr>
                            <w:r>
                              <w:rPr>
                                <w:lang w:eastAsia="ja-JP"/>
                              </w:rPr>
                              <w:t>…</w:t>
                            </w:r>
                          </w:p>
                          <w:p w14:paraId="18FC04DC" w14:textId="77777777" w:rsidR="00DA6107" w:rsidRDefault="00DA6107" w:rsidP="003052B0">
                            <w:pPr>
                              <w:ind w:firstLine="799"/>
                              <w:rPr>
                                <w:lang w:eastAsia="ja-JP"/>
                              </w:rPr>
                            </w:pPr>
                            <w:r>
                              <w:rPr>
                                <w:lang w:eastAsia="ja-JP"/>
                              </w:rPr>
                              <w:t>a53_0: cpu@100 {</w:t>
                            </w:r>
                          </w:p>
                          <w:p w14:paraId="17532F0F" w14:textId="77777777" w:rsidR="00DA6107" w:rsidRDefault="00DA6107" w:rsidP="003052B0">
                            <w:pPr>
                              <w:ind w:left="799" w:firstLine="799"/>
                              <w:rPr>
                                <w:lang w:eastAsia="ja-JP"/>
                              </w:rPr>
                            </w:pPr>
                            <w:r>
                              <w:rPr>
                                <w:lang w:eastAsia="ja-JP"/>
                              </w:rPr>
                              <w:t>compatible = "arm,cortex-a53", "arm,armv8";</w:t>
                            </w:r>
                          </w:p>
                          <w:p w14:paraId="6D4122B2" w14:textId="77777777" w:rsidR="00DA6107" w:rsidRDefault="00DA6107" w:rsidP="003052B0">
                            <w:pPr>
                              <w:ind w:left="799" w:firstLine="799"/>
                              <w:rPr>
                                <w:lang w:eastAsia="ja-JP"/>
                              </w:rPr>
                            </w:pPr>
                            <w:r>
                              <w:rPr>
                                <w:lang w:eastAsia="ja-JP"/>
                              </w:rPr>
                              <w:t>reg = &lt;0x100&gt;;</w:t>
                            </w:r>
                          </w:p>
                          <w:p w14:paraId="76DCF51B" w14:textId="77777777" w:rsidR="00DA6107" w:rsidRDefault="00DA6107" w:rsidP="003052B0">
                            <w:pPr>
                              <w:ind w:left="799" w:firstLine="799"/>
                              <w:rPr>
                                <w:lang w:eastAsia="ja-JP"/>
                              </w:rPr>
                            </w:pPr>
                            <w:r>
                              <w:rPr>
                                <w:lang w:eastAsia="ja-JP"/>
                              </w:rPr>
                              <w:t>device_type = "cpu";</w:t>
                            </w:r>
                          </w:p>
                          <w:p w14:paraId="15B40320" w14:textId="77777777" w:rsidR="00DA6107" w:rsidRDefault="00DA6107" w:rsidP="003052B0">
                            <w:pPr>
                              <w:ind w:left="799" w:firstLine="799"/>
                              <w:rPr>
                                <w:lang w:eastAsia="ja-JP"/>
                              </w:rPr>
                            </w:pPr>
                            <w:r>
                              <w:rPr>
                                <w:lang w:eastAsia="ja-JP"/>
                              </w:rPr>
                              <w:t>enable-method = "psci";</w:t>
                            </w:r>
                          </w:p>
                          <w:p w14:paraId="35E88EE9" w14:textId="77777777" w:rsidR="00DA6107" w:rsidRDefault="00DA6107" w:rsidP="003052B0">
                            <w:pPr>
                              <w:ind w:left="799" w:firstLine="799"/>
                              <w:rPr>
                                <w:lang w:eastAsia="ja-JP"/>
                              </w:rPr>
                            </w:pPr>
                            <w:r>
                              <w:rPr>
                                <w:lang w:eastAsia="ja-JP"/>
                              </w:rPr>
                              <w:t>clocks =&lt;&amp;cpg CPG_CORE R8A7795_CLK_Z2&gt;;</w:t>
                            </w:r>
                          </w:p>
                          <w:p w14:paraId="35BF4189" w14:textId="77777777" w:rsidR="00DA6107" w:rsidRDefault="00DA6107" w:rsidP="003052B0">
                            <w:pPr>
                              <w:ind w:left="799" w:firstLine="799"/>
                              <w:rPr>
                                <w:lang w:eastAsia="ja-JP"/>
                              </w:rPr>
                            </w:pPr>
                            <w:r>
                              <w:rPr>
                                <w:lang w:eastAsia="ja-JP"/>
                              </w:rPr>
                              <w:t>cpu-idle-states = &lt;&amp;CPU_SLEEP_1&gt;;</w:t>
                            </w:r>
                          </w:p>
                          <w:p w14:paraId="0541E3CA" w14:textId="77777777" w:rsidR="00DA6107" w:rsidRDefault="00DA6107">
                            <w:pPr>
                              <w:ind w:left="799" w:firstLine="799"/>
                              <w:rPr>
                                <w:lang w:eastAsia="ja-JP"/>
                              </w:rPr>
                            </w:pPr>
                            <w:r>
                              <w:rPr>
                                <w:lang w:eastAsia="ja-JP"/>
                              </w:rPr>
                              <w:t>operating-points-v2 = &lt;&amp;cluster1_opp&gt;;</w:t>
                            </w:r>
                          </w:p>
                          <w:p w14:paraId="4BCC66A4" w14:textId="77777777" w:rsidR="00DA6107" w:rsidRDefault="00DA6107" w:rsidP="003052B0">
                            <w:pPr>
                              <w:ind w:firstLine="799"/>
                              <w:rPr>
                                <w:lang w:eastAsia="ja-JP"/>
                              </w:rPr>
                            </w:pPr>
                            <w:r>
                              <w:rPr>
                                <w:lang w:eastAsia="ja-JP"/>
                              </w:rPr>
                              <w:t>};</w:t>
                            </w:r>
                          </w:p>
                          <w:p w14:paraId="7B8A8C7F" w14:textId="77777777" w:rsidR="00DA6107" w:rsidRDefault="00DA6107" w:rsidP="00A3693B">
                            <w:pPr>
                              <w:ind w:firstLine="799"/>
                              <w:rPr>
                                <w:lang w:eastAsia="ja-JP"/>
                              </w:rPr>
                            </w:pPr>
                            <w:r>
                              <w:rPr>
                                <w:lang w:eastAsia="ja-JP"/>
                              </w:rPr>
                              <w:t>…</w:t>
                            </w:r>
                          </w:p>
                          <w:p w14:paraId="0D3CEC0F" w14:textId="77777777" w:rsidR="00DA6107" w:rsidRDefault="00DA6107" w:rsidP="00A3693B">
                            <w:pPr>
                              <w:rPr>
                                <w:lang w:eastAsia="ja-JP"/>
                              </w:rPr>
                            </w:pPr>
                            <w:r>
                              <w:rPr>
                                <w:lang w:eastAsia="ja-JP"/>
                              </w:rPr>
                              <w:t>};</w:t>
                            </w:r>
                          </w:p>
                          <w:p w14:paraId="7538C21B" w14:textId="77777777" w:rsidR="00DA6107" w:rsidRDefault="00DA6107" w:rsidP="00A3693B">
                            <w:pPr>
                              <w:rPr>
                                <w:lang w:eastAsia="ja-JP"/>
                              </w:rPr>
                            </w:pPr>
                            <w:r>
                              <w:rPr>
                                <w:lang w:eastAsia="ja-JP"/>
                              </w:rPr>
                              <w:t>cluster0_tb0: opp_table0 {</w:t>
                            </w:r>
                          </w:p>
                          <w:p w14:paraId="1D7B6AAA" w14:textId="77777777" w:rsidR="00DA6107" w:rsidRDefault="00DA6107" w:rsidP="00A3693B">
                            <w:pPr>
                              <w:rPr>
                                <w:lang w:eastAsia="ja-JP"/>
                              </w:rPr>
                            </w:pPr>
                            <w:r>
                              <w:rPr>
                                <w:lang w:eastAsia="ja-JP"/>
                              </w:rPr>
                              <w:t xml:space="preserve">                compatible = "operating-points-v2";</w:t>
                            </w:r>
                          </w:p>
                          <w:p w14:paraId="22B7C21E" w14:textId="77777777" w:rsidR="00DA6107" w:rsidRDefault="00DA6107" w:rsidP="00A3693B">
                            <w:pPr>
                              <w:rPr>
                                <w:lang w:eastAsia="ja-JP"/>
                              </w:rPr>
                            </w:pPr>
                            <w:r>
                              <w:rPr>
                                <w:lang w:eastAsia="ja-JP"/>
                              </w:rPr>
                              <w:t xml:space="preserve">                opp-shared;</w:t>
                            </w:r>
                          </w:p>
                          <w:p w14:paraId="7E9EC1E0" w14:textId="77777777" w:rsidR="00DA6107" w:rsidRDefault="00DA6107" w:rsidP="00A3693B">
                            <w:pPr>
                              <w:rPr>
                                <w:lang w:eastAsia="ja-JP"/>
                              </w:rPr>
                            </w:pPr>
                          </w:p>
                          <w:p w14:paraId="2B80AB6F" w14:textId="77777777" w:rsidR="00DA6107" w:rsidRDefault="00DA6107" w:rsidP="00A3693B">
                            <w:pPr>
                              <w:rPr>
                                <w:lang w:eastAsia="ja-JP"/>
                              </w:rPr>
                            </w:pPr>
                            <w:r>
                              <w:rPr>
                                <w:lang w:eastAsia="ja-JP"/>
                              </w:rPr>
                              <w:t xml:space="preserve">                opp@500000000 {</w:t>
                            </w:r>
                          </w:p>
                          <w:p w14:paraId="023D7AF3" w14:textId="77777777" w:rsidR="00DA6107" w:rsidRDefault="00DA6107" w:rsidP="00A3693B">
                            <w:pPr>
                              <w:rPr>
                                <w:lang w:eastAsia="ja-JP"/>
                              </w:rPr>
                            </w:pPr>
                            <w:r>
                              <w:rPr>
                                <w:lang w:eastAsia="ja-JP"/>
                              </w:rPr>
                              <w:t xml:space="preserve">                        opp-hz = /bits/ 64 &lt;500000000&gt;;</w:t>
                            </w:r>
                          </w:p>
                          <w:p w14:paraId="0BA2638B" w14:textId="77777777" w:rsidR="00DA6107" w:rsidRDefault="00DA6107" w:rsidP="00A3693B">
                            <w:pPr>
                              <w:rPr>
                                <w:lang w:eastAsia="ja-JP"/>
                              </w:rPr>
                            </w:pPr>
                            <w:r>
                              <w:rPr>
                                <w:lang w:eastAsia="ja-JP"/>
                              </w:rPr>
                              <w:t xml:space="preserve">                        opp-microvolt = &lt;830000&gt;;</w:t>
                            </w:r>
                          </w:p>
                          <w:p w14:paraId="6FD185DD" w14:textId="77777777" w:rsidR="00DA6107" w:rsidRDefault="00DA6107" w:rsidP="00A3693B">
                            <w:pPr>
                              <w:rPr>
                                <w:lang w:eastAsia="ja-JP"/>
                              </w:rPr>
                            </w:pPr>
                            <w:r>
                              <w:rPr>
                                <w:lang w:eastAsia="ja-JP"/>
                              </w:rPr>
                              <w:t xml:space="preserve">                        clock-latency-ns = &lt;300000&gt;;</w:t>
                            </w:r>
                          </w:p>
                          <w:p w14:paraId="54097339" w14:textId="77777777" w:rsidR="00DA6107" w:rsidRDefault="00DA6107" w:rsidP="00A3693B">
                            <w:pPr>
                              <w:rPr>
                                <w:lang w:eastAsia="ja-JP"/>
                              </w:rPr>
                            </w:pPr>
                            <w:r>
                              <w:rPr>
                                <w:lang w:eastAsia="ja-JP"/>
                              </w:rPr>
                              <w:t xml:space="preserve">                };</w:t>
                            </w:r>
                          </w:p>
                          <w:p w14:paraId="09963DAF" w14:textId="77777777" w:rsidR="00DA6107" w:rsidRDefault="00DA6107" w:rsidP="00A3693B">
                            <w:pPr>
                              <w:rPr>
                                <w:lang w:eastAsia="ja-JP"/>
                              </w:rPr>
                            </w:pPr>
                            <w:r>
                              <w:rPr>
                                <w:lang w:eastAsia="ja-JP"/>
                              </w:rPr>
                              <w:t xml:space="preserve">                opp@1000000000 {</w:t>
                            </w:r>
                          </w:p>
                          <w:p w14:paraId="63C90C3C" w14:textId="77777777" w:rsidR="00DA6107" w:rsidRDefault="00DA6107" w:rsidP="00A3693B">
                            <w:pPr>
                              <w:rPr>
                                <w:lang w:eastAsia="ja-JP"/>
                              </w:rPr>
                            </w:pPr>
                            <w:r>
                              <w:rPr>
                                <w:lang w:eastAsia="ja-JP"/>
                              </w:rPr>
                              <w:t xml:space="preserve">                        opp-hz = /bits/ 64 &lt;1000000000&gt;;</w:t>
                            </w:r>
                          </w:p>
                          <w:p w14:paraId="32E73356" w14:textId="77777777" w:rsidR="00DA6107" w:rsidRDefault="00DA6107" w:rsidP="00A3693B">
                            <w:pPr>
                              <w:rPr>
                                <w:lang w:eastAsia="ja-JP"/>
                              </w:rPr>
                            </w:pPr>
                            <w:r>
                              <w:rPr>
                                <w:lang w:eastAsia="ja-JP"/>
                              </w:rPr>
                              <w:t xml:space="preserve">                        opp-microvolt = &lt;830000&gt;;</w:t>
                            </w:r>
                          </w:p>
                          <w:p w14:paraId="6AA94667" w14:textId="77777777" w:rsidR="00DA6107" w:rsidRDefault="00DA6107" w:rsidP="00A3693B">
                            <w:pPr>
                              <w:rPr>
                                <w:lang w:eastAsia="ja-JP"/>
                              </w:rPr>
                            </w:pPr>
                            <w:r>
                              <w:rPr>
                                <w:lang w:eastAsia="ja-JP"/>
                              </w:rPr>
                              <w:t xml:space="preserve">                        clock-latency-ns = &lt;300000&gt;;</w:t>
                            </w:r>
                          </w:p>
                          <w:p w14:paraId="7AFEC74A" w14:textId="77777777" w:rsidR="00DA6107" w:rsidRDefault="00DA6107" w:rsidP="00A3693B">
                            <w:pPr>
                              <w:rPr>
                                <w:lang w:eastAsia="ja-JP"/>
                              </w:rPr>
                            </w:pPr>
                            <w:r>
                              <w:rPr>
                                <w:lang w:eastAsia="ja-JP"/>
                              </w:rPr>
                              <w:t xml:space="preserve">                };</w:t>
                            </w:r>
                          </w:p>
                          <w:p w14:paraId="1B3054FA" w14:textId="77777777" w:rsidR="00DA6107" w:rsidRDefault="00DA6107" w:rsidP="00A3693B">
                            <w:pPr>
                              <w:rPr>
                                <w:lang w:eastAsia="ja-JP"/>
                              </w:rPr>
                            </w:pPr>
                          </w:p>
                          <w:p w14:paraId="2838AE4C" w14:textId="77777777" w:rsidR="00DA6107" w:rsidRDefault="00DA6107" w:rsidP="00A3693B">
                            <w:pPr>
                              <w:rPr>
                                <w:lang w:eastAsia="ja-JP"/>
                              </w:rPr>
                            </w:pPr>
                          </w:p>
                          <w:p w14:paraId="21836B49" w14:textId="77777777" w:rsidR="00DA6107" w:rsidRDefault="00DA6107" w:rsidP="00A3693B">
                            <w:pPr>
                              <w:rPr>
                                <w:lang w:eastAsia="ja-JP"/>
                              </w:rPr>
                            </w:pPr>
                          </w:p>
                          <w:p w14:paraId="49B7828C" w14:textId="77777777" w:rsidR="00DA6107" w:rsidRDefault="00DA6107" w:rsidP="00A3693B">
                            <w:pPr>
                              <w:rPr>
                                <w:lang w:eastAsia="ja-JP"/>
                              </w:rPr>
                            </w:pPr>
                          </w:p>
                          <w:p w14:paraId="20180316" w14:textId="77777777" w:rsidR="00DA6107" w:rsidRDefault="00DA6107" w:rsidP="00A3693B">
                            <w:pPr>
                              <w:rPr>
                                <w:lang w:eastAsia="ja-JP"/>
                              </w:rPr>
                            </w:pPr>
                          </w:p>
                          <w:p w14:paraId="543B2EBE" w14:textId="77777777" w:rsidR="00DA6107" w:rsidRDefault="00DA6107" w:rsidP="00A3693B">
                            <w:pPr>
                              <w:rPr>
                                <w:lang w:eastAsia="ja-JP"/>
                              </w:rPr>
                            </w:pPr>
                          </w:p>
                          <w:p w14:paraId="7D7D215C" w14:textId="77777777" w:rsidR="00DA6107" w:rsidRDefault="00DA6107" w:rsidP="00A3693B">
                            <w:pPr>
                              <w:rPr>
                                <w:lang w:eastAsia="ja-JP"/>
                              </w:rPr>
                            </w:pPr>
                          </w:p>
                          <w:p w14:paraId="4475CDAB" w14:textId="77777777" w:rsidR="00DA6107" w:rsidRDefault="00DA6107" w:rsidP="00A3693B">
                            <w:pPr>
                              <w:rPr>
                                <w:lang w:eastAsia="ja-JP"/>
                              </w:rPr>
                            </w:pPr>
                          </w:p>
                          <w:p w14:paraId="765FEDB6" w14:textId="77777777" w:rsidR="00DA6107" w:rsidRDefault="00DA6107" w:rsidP="00A3693B">
                            <w:pPr>
                              <w:rPr>
                                <w:lang w:eastAsia="ja-JP"/>
                              </w:rPr>
                            </w:pPr>
                          </w:p>
                          <w:p w14:paraId="592F6217" w14:textId="77777777" w:rsidR="00DA6107" w:rsidRDefault="00DA6107" w:rsidP="00A3693B">
                            <w:pPr>
                              <w:rPr>
                                <w:lang w:eastAsia="ja-JP"/>
                              </w:rPr>
                            </w:pPr>
                          </w:p>
                          <w:p w14:paraId="09D2F9AE" w14:textId="77777777" w:rsidR="00DA6107" w:rsidRDefault="00DA6107" w:rsidP="00A3693B">
                            <w:pPr>
                              <w:rPr>
                                <w:lang w:eastAsia="ja-JP"/>
                              </w:rPr>
                            </w:pPr>
                          </w:p>
                          <w:p w14:paraId="7DC13C35" w14:textId="77777777" w:rsidR="00DA6107" w:rsidRDefault="00DA6107" w:rsidP="00A3693B">
                            <w:pPr>
                              <w:rPr>
                                <w:lang w:eastAsia="ja-JP"/>
                              </w:rPr>
                            </w:pPr>
                          </w:p>
                          <w:p w14:paraId="792FBFB3" w14:textId="77777777" w:rsidR="00DA6107" w:rsidRDefault="00DA6107" w:rsidP="00A3693B">
                            <w:pPr>
                              <w:rPr>
                                <w:lang w:eastAsia="ja-JP"/>
                              </w:rPr>
                            </w:pPr>
                          </w:p>
                          <w:p w14:paraId="37DA3F5F" w14:textId="77777777" w:rsidR="00DA6107" w:rsidRDefault="00DA6107" w:rsidP="00A3693B">
                            <w:pPr>
                              <w:rPr>
                                <w:lang w:eastAsia="ja-JP"/>
                              </w:rPr>
                            </w:pPr>
                          </w:p>
                          <w:p w14:paraId="4ABDF767" w14:textId="77777777" w:rsidR="00DA6107" w:rsidRDefault="00DA6107" w:rsidP="00A3693B">
                            <w:pPr>
                              <w:rPr>
                                <w:lang w:eastAsia="ja-JP"/>
                              </w:rPr>
                            </w:pPr>
                          </w:p>
                          <w:p w14:paraId="74C906BA" w14:textId="77777777" w:rsidR="00DA6107" w:rsidRDefault="00DA6107" w:rsidP="00A3693B">
                            <w:pPr>
                              <w:rPr>
                                <w:lang w:eastAsia="ja-JP"/>
                              </w:rPr>
                            </w:pPr>
                          </w:p>
                          <w:p w14:paraId="5F140561" w14:textId="77777777" w:rsidR="00DA6107" w:rsidRDefault="00DA6107" w:rsidP="00A3693B">
                            <w:pPr>
                              <w:rPr>
                                <w:lang w:eastAsia="ja-JP"/>
                              </w:rPr>
                            </w:pPr>
                          </w:p>
                          <w:p w14:paraId="1E1F452A" w14:textId="77777777" w:rsidR="00DA6107" w:rsidRDefault="00DA6107" w:rsidP="00A3693B">
                            <w:pPr>
                              <w:rPr>
                                <w:lang w:eastAsia="ja-JP"/>
                              </w:rPr>
                            </w:pPr>
                          </w:p>
                          <w:p w14:paraId="30AD1774" w14:textId="77777777" w:rsidR="00DA6107" w:rsidRDefault="00DA6107" w:rsidP="00A3693B">
                            <w:pPr>
                              <w:rPr>
                                <w:lang w:eastAsia="ja-JP"/>
                              </w:rPr>
                            </w:pPr>
                          </w:p>
                          <w:p w14:paraId="7B6983A5" w14:textId="77777777" w:rsidR="00DA6107" w:rsidRDefault="00DA6107" w:rsidP="00A3693B">
                            <w:pPr>
                              <w:rPr>
                                <w:lang w:eastAsia="ja-JP"/>
                              </w:rPr>
                            </w:pPr>
                          </w:p>
                          <w:p w14:paraId="19EC4E39" w14:textId="77777777" w:rsidR="00DA6107" w:rsidRDefault="00DA6107" w:rsidP="00A3693B">
                            <w:pPr>
                              <w:rPr>
                                <w:lang w:eastAsia="ja-JP"/>
                              </w:rPr>
                            </w:pPr>
                          </w:p>
                          <w:p w14:paraId="1981AF29" w14:textId="77777777" w:rsidR="00DA6107" w:rsidRDefault="00DA6107" w:rsidP="00A3693B">
                            <w:pPr>
                              <w:rPr>
                                <w:lang w:eastAsia="ja-JP"/>
                              </w:rPr>
                            </w:pPr>
                          </w:p>
                          <w:p w14:paraId="1F297231" w14:textId="77777777" w:rsidR="00DA6107" w:rsidRDefault="00DA6107" w:rsidP="00A3693B">
                            <w:pPr>
                              <w:rPr>
                                <w:lang w:eastAsia="ja-JP"/>
                              </w:rPr>
                            </w:pPr>
                          </w:p>
                          <w:p w14:paraId="140E816B" w14:textId="77777777" w:rsidR="00DA6107" w:rsidRDefault="00DA6107" w:rsidP="00A3693B">
                            <w:pPr>
                              <w:rPr>
                                <w:lang w:eastAsia="ja-JP"/>
                              </w:rPr>
                            </w:pPr>
                          </w:p>
                          <w:p w14:paraId="0B87A184" w14:textId="77777777" w:rsidR="00DA6107" w:rsidRDefault="00DA6107" w:rsidP="00A3693B">
                            <w:pPr>
                              <w:rPr>
                                <w:lang w:eastAsia="ja-JP"/>
                              </w:rPr>
                            </w:pPr>
                          </w:p>
                          <w:p w14:paraId="6D4C0EE8" w14:textId="77777777" w:rsidR="00DA6107" w:rsidRDefault="00DA6107" w:rsidP="00A3693B">
                            <w:pPr>
                              <w:rPr>
                                <w:lang w:eastAsia="ja-JP"/>
                              </w:rPr>
                            </w:pPr>
                          </w:p>
                          <w:p w14:paraId="19E4BED6" w14:textId="77777777" w:rsidR="00DA6107" w:rsidRDefault="00DA6107" w:rsidP="00A3693B">
                            <w:pPr>
                              <w:rPr>
                                <w:lang w:eastAsia="ja-JP"/>
                              </w:rPr>
                            </w:pPr>
                          </w:p>
                          <w:p w14:paraId="7779E896" w14:textId="77777777" w:rsidR="00DA6107" w:rsidRDefault="00DA6107" w:rsidP="00A3693B">
                            <w:pPr>
                              <w:rPr>
                                <w:lang w:eastAsia="ja-JP"/>
                              </w:rPr>
                            </w:pPr>
                          </w:p>
                          <w:p w14:paraId="1ADCC253" w14:textId="77777777" w:rsidR="00DA6107" w:rsidRDefault="00DA6107" w:rsidP="00A3693B">
                            <w:pPr>
                              <w:rPr>
                                <w:lang w:eastAsia="ja-JP"/>
                              </w:rPr>
                            </w:pPr>
                          </w:p>
                          <w:p w14:paraId="22179922" w14:textId="77777777" w:rsidR="00DA6107" w:rsidRDefault="00DA6107" w:rsidP="00A3693B">
                            <w:pPr>
                              <w:rPr>
                                <w:lang w:eastAsia="ja-JP"/>
                              </w:rPr>
                            </w:pPr>
                          </w:p>
                          <w:p w14:paraId="7E5A82EB" w14:textId="77777777" w:rsidR="00DA6107" w:rsidRDefault="00DA6107" w:rsidP="00A3693B">
                            <w:pPr>
                              <w:rPr>
                                <w:lang w:eastAsia="ja-JP"/>
                              </w:rPr>
                            </w:pPr>
                          </w:p>
                          <w:p w14:paraId="715D5BD7" w14:textId="77777777" w:rsidR="00DA6107" w:rsidRDefault="00DA6107" w:rsidP="00A3693B">
                            <w:pPr>
                              <w:rPr>
                                <w:lang w:eastAsia="ja-JP"/>
                              </w:rPr>
                            </w:pPr>
                          </w:p>
                          <w:p w14:paraId="25994BA8" w14:textId="77777777" w:rsidR="00DA6107" w:rsidRDefault="00DA6107" w:rsidP="00A3693B">
                            <w:pPr>
                              <w:rPr>
                                <w:lang w:eastAsia="ja-JP"/>
                              </w:rPr>
                            </w:pPr>
                          </w:p>
                          <w:p w14:paraId="04F82BF3" w14:textId="77777777" w:rsidR="00DA6107" w:rsidRDefault="00DA6107" w:rsidP="00A3693B">
                            <w:pPr>
                              <w:rPr>
                                <w:lang w:eastAsia="ja-JP"/>
                              </w:rPr>
                            </w:pPr>
                          </w:p>
                          <w:p w14:paraId="3FBABA6E" w14:textId="77777777" w:rsidR="00DA6107" w:rsidRDefault="00DA6107" w:rsidP="00A3693B">
                            <w:pPr>
                              <w:rPr>
                                <w:lang w:eastAsia="ja-JP"/>
                              </w:rPr>
                            </w:pPr>
                          </w:p>
                          <w:p w14:paraId="798EEDCB" w14:textId="77777777" w:rsidR="00DA6107" w:rsidRDefault="00DA6107" w:rsidP="00A3693B">
                            <w:pPr>
                              <w:rPr>
                                <w:lang w:eastAsia="ja-JP"/>
                              </w:rPr>
                            </w:pPr>
                          </w:p>
                          <w:p w14:paraId="7B456ACC" w14:textId="77777777" w:rsidR="00DA6107" w:rsidRDefault="00DA6107" w:rsidP="00A3693B">
                            <w:pPr>
                              <w:rPr>
                                <w:lang w:eastAsia="ja-JP"/>
                              </w:rPr>
                            </w:pPr>
                          </w:p>
                          <w:p w14:paraId="311EFD3C" w14:textId="77777777" w:rsidR="00DA6107" w:rsidRDefault="00DA6107" w:rsidP="00A3693B">
                            <w:pPr>
                              <w:rPr>
                                <w:lang w:eastAsia="ja-JP"/>
                              </w:rPr>
                            </w:pPr>
                          </w:p>
                          <w:p w14:paraId="0CE5BAA5" w14:textId="77777777" w:rsidR="00DA6107" w:rsidRDefault="00DA6107" w:rsidP="00A3693B">
                            <w:pPr>
                              <w:rPr>
                                <w:lang w:eastAsia="ja-JP"/>
                              </w:rPr>
                            </w:pPr>
                          </w:p>
                          <w:p w14:paraId="6436093B" w14:textId="77777777" w:rsidR="00DA6107" w:rsidRDefault="00DA6107" w:rsidP="00A3693B">
                            <w:pPr>
                              <w:rPr>
                                <w:lang w:eastAsia="ja-JP"/>
                              </w:rPr>
                            </w:pPr>
                            <w:r>
                              <w:rPr>
                                <w:lang w:eastAsia="ja-JP"/>
                              </w:rPr>
                              <w:t xml:space="preserve">        opp-microvolt = &lt;820000&gt;;</w:t>
                            </w:r>
                          </w:p>
                          <w:p w14:paraId="080D0C9B" w14:textId="77777777" w:rsidR="00DA6107" w:rsidRDefault="00DA6107" w:rsidP="00A3693B">
                            <w:pPr>
                              <w:rPr>
                                <w:lang w:eastAsia="ja-JP"/>
                              </w:rPr>
                            </w:pPr>
                            <w:r>
                              <w:rPr>
                                <w:lang w:eastAsia="ja-JP"/>
                              </w:rPr>
                              <w:t xml:space="preserve">                        clock-latency-ns = &lt;300000&gt;;</w:t>
                            </w:r>
                          </w:p>
                          <w:p w14:paraId="77A9468F" w14:textId="77777777" w:rsidR="00DA6107" w:rsidRDefault="00DA6107" w:rsidP="00A3693B">
                            <w:pPr>
                              <w:rPr>
                                <w:lang w:eastAsia="ja-JP"/>
                              </w:rPr>
                            </w:pPr>
                            <w:r>
                              <w:rPr>
                                <w:lang w:eastAsia="ja-JP"/>
                              </w:rPr>
                              <w:t xml:space="preserve">                };</w:t>
                            </w:r>
                          </w:p>
                          <w:p w14:paraId="3404DB41" w14:textId="77777777" w:rsidR="00DA6107" w:rsidRDefault="00DA6107" w:rsidP="00A3693B">
                            <w:pPr>
                              <w:rPr>
                                <w:lang w:eastAsia="ja-JP"/>
                              </w:rPr>
                            </w:pPr>
                            <w:r>
                              <w:rPr>
                                <w:lang w:eastAsia="ja-JP"/>
                              </w:rPr>
                              <w:t xml:space="preserve">                opp@1600000000 {</w:t>
                            </w:r>
                          </w:p>
                          <w:p w14:paraId="395C1778" w14:textId="77777777" w:rsidR="00DA6107" w:rsidRDefault="00DA6107" w:rsidP="00A3693B">
                            <w:pPr>
                              <w:rPr>
                                <w:lang w:eastAsia="ja-JP"/>
                              </w:rPr>
                            </w:pPr>
                            <w:r>
                              <w:rPr>
                                <w:lang w:eastAsia="ja-JP"/>
                              </w:rPr>
                              <w:t xml:space="preserve">                        opp-hz = /bits/ 64 &lt;1600000000&gt;;</w:t>
                            </w:r>
                          </w:p>
                          <w:p w14:paraId="1CFD1BAE" w14:textId="77777777" w:rsidR="00DA6107" w:rsidRDefault="00DA6107" w:rsidP="00A3693B">
                            <w:pPr>
                              <w:rPr>
                                <w:lang w:eastAsia="ja-JP"/>
                              </w:rPr>
                            </w:pPr>
                            <w:r>
                              <w:rPr>
                                <w:lang w:eastAsia="ja-JP"/>
                              </w:rPr>
                              <w:t xml:space="preserve">                        opp-microvolt = &lt;870000&gt;;</w:t>
                            </w:r>
                          </w:p>
                          <w:p w14:paraId="351BA7D2" w14:textId="77777777" w:rsidR="00DA6107" w:rsidRDefault="00DA6107" w:rsidP="00A3693B">
                            <w:pPr>
                              <w:rPr>
                                <w:lang w:eastAsia="ja-JP"/>
                              </w:rPr>
                            </w:pPr>
                            <w:r>
                              <w:rPr>
                                <w:lang w:eastAsia="ja-JP"/>
                              </w:rPr>
                              <w:t xml:space="preserve">                        clock-latency-ns = &lt;300000&gt;;</w:t>
                            </w:r>
                          </w:p>
                          <w:p w14:paraId="0101F351" w14:textId="77777777" w:rsidR="00DA6107" w:rsidRDefault="00DA6107" w:rsidP="00A3693B">
                            <w:pPr>
                              <w:rPr>
                                <w:lang w:eastAsia="ja-JP"/>
                              </w:rPr>
                            </w:pPr>
                            <w:r>
                              <w:rPr>
                                <w:lang w:eastAsia="ja-JP"/>
                              </w:rPr>
                              <w:t xml:space="preserve">                        turbo-mode;</w:t>
                            </w:r>
                          </w:p>
                          <w:p w14:paraId="42E01D9A" w14:textId="77777777" w:rsidR="00DA6107" w:rsidRDefault="00DA6107" w:rsidP="00A3693B">
                            <w:pPr>
                              <w:rPr>
                                <w:lang w:eastAsia="ja-JP"/>
                              </w:rPr>
                            </w:pPr>
                            <w:r>
                              <w:rPr>
                                <w:lang w:eastAsia="ja-JP"/>
                              </w:rPr>
                              <w:t xml:space="preserve">                };</w:t>
                            </w:r>
                          </w:p>
                          <w:p w14:paraId="2ADC791C" w14:textId="77777777" w:rsidR="00DA6107" w:rsidRDefault="00DA6107" w:rsidP="00A3693B">
                            <w:pPr>
                              <w:rPr>
                                <w:lang w:eastAsia="ja-JP"/>
                              </w:rPr>
                            </w:pPr>
                            <w:r>
                              <w:rPr>
                                <w:lang w:eastAsia="ja-JP"/>
                              </w:rPr>
                              <w:t xml:space="preserve">                opp@1700000000 {</w:t>
                            </w:r>
                          </w:p>
                          <w:p w14:paraId="671EF625" w14:textId="77777777" w:rsidR="00DA6107" w:rsidRDefault="00DA6107" w:rsidP="00A3693B">
                            <w:pPr>
                              <w:rPr>
                                <w:lang w:eastAsia="ja-JP"/>
                              </w:rPr>
                            </w:pPr>
                            <w:r>
                              <w:rPr>
                                <w:lang w:eastAsia="ja-JP"/>
                              </w:rPr>
                              <w:t xml:space="preserve">                        opp-hz = /bits/ 64 &lt;1700000000&gt;;</w:t>
                            </w:r>
                          </w:p>
                          <w:p w14:paraId="29D5D484" w14:textId="77777777" w:rsidR="00DA6107" w:rsidRDefault="00DA6107" w:rsidP="00A3693B">
                            <w:pPr>
                              <w:rPr>
                                <w:lang w:eastAsia="ja-JP"/>
                              </w:rPr>
                            </w:pPr>
                            <w:r>
                              <w:rPr>
                                <w:lang w:eastAsia="ja-JP"/>
                              </w:rPr>
                              <w:t xml:space="preserve">                        opp-microvolt = &lt;950000&gt;;</w:t>
                            </w:r>
                          </w:p>
                          <w:p w14:paraId="0B469516" w14:textId="77777777" w:rsidR="00DA6107" w:rsidRDefault="00DA6107" w:rsidP="00A3693B">
                            <w:pPr>
                              <w:rPr>
                                <w:lang w:eastAsia="ja-JP"/>
                              </w:rPr>
                            </w:pPr>
                            <w:r>
                              <w:rPr>
                                <w:lang w:eastAsia="ja-JP"/>
                              </w:rPr>
                              <w:t xml:space="preserve">                        clock-latency-ns = &lt;300000&gt;;</w:t>
                            </w:r>
                          </w:p>
                          <w:p w14:paraId="2DD22B42" w14:textId="77777777" w:rsidR="00DA6107" w:rsidRDefault="00DA6107" w:rsidP="00A3693B">
                            <w:pPr>
                              <w:rPr>
                                <w:lang w:eastAsia="ja-JP"/>
                              </w:rPr>
                            </w:pPr>
                            <w:r>
                              <w:rPr>
                                <w:lang w:eastAsia="ja-JP"/>
                              </w:rPr>
                              <w:t xml:space="preserve">                        turbo-mode;</w:t>
                            </w:r>
                          </w:p>
                          <w:p w14:paraId="72D25AA4" w14:textId="77777777" w:rsidR="00DA6107" w:rsidRDefault="00DA6107" w:rsidP="00A3693B">
                            <w:pPr>
                              <w:rPr>
                                <w:lang w:eastAsia="ja-JP"/>
                              </w:rPr>
                            </w:pPr>
                            <w:r>
                              <w:rPr>
                                <w:lang w:eastAsia="ja-JP"/>
                              </w:rPr>
                              <w:t xml:space="preserve">                };</w:t>
                            </w:r>
                          </w:p>
                          <w:p w14:paraId="0AEC335A" w14:textId="77777777" w:rsidR="00DA6107" w:rsidRDefault="00DA6107" w:rsidP="00A3693B">
                            <w:pPr>
                              <w:rPr>
                                <w:lang w:eastAsia="ja-JP"/>
                              </w:rPr>
                            </w:pPr>
                            <w:r>
                              <w:rPr>
                                <w:lang w:eastAsia="ja-JP"/>
                              </w:rPr>
                              <w:t xml:space="preserve">                opp@1800000000 {</w:t>
                            </w:r>
                          </w:p>
                          <w:p w14:paraId="227ABB38" w14:textId="77777777" w:rsidR="00DA6107" w:rsidRDefault="00DA6107" w:rsidP="00A3693B">
                            <w:pPr>
                              <w:rPr>
                                <w:lang w:eastAsia="ja-JP"/>
                              </w:rPr>
                            </w:pPr>
                            <w:r>
                              <w:rPr>
                                <w:lang w:eastAsia="ja-JP"/>
                              </w:rPr>
                              <w:t xml:space="preserve">                        opp-hz = /bits/ 64 &lt;1800000000&gt;;</w:t>
                            </w:r>
                          </w:p>
                          <w:p w14:paraId="596D1DAC" w14:textId="77777777" w:rsidR="00DA6107" w:rsidRDefault="00DA6107" w:rsidP="00A3693B">
                            <w:pPr>
                              <w:rPr>
                                <w:lang w:eastAsia="ja-JP"/>
                              </w:rPr>
                            </w:pPr>
                            <w:r>
                              <w:rPr>
                                <w:lang w:eastAsia="ja-JP"/>
                              </w:rPr>
                              <w:t xml:space="preserve">                        opp-microvolt = &lt;950000&gt;;</w:t>
                            </w:r>
                          </w:p>
                          <w:p w14:paraId="4A183084" w14:textId="77777777" w:rsidR="00DA6107" w:rsidRDefault="00DA6107" w:rsidP="00A3693B">
                            <w:pPr>
                              <w:rPr>
                                <w:lang w:eastAsia="ja-JP"/>
                              </w:rPr>
                            </w:pPr>
                            <w:r>
                              <w:rPr>
                                <w:lang w:eastAsia="ja-JP"/>
                              </w:rPr>
                              <w:t xml:space="preserve">                        clock-latency-ns = &lt;300000&gt;;</w:t>
                            </w:r>
                          </w:p>
                          <w:p w14:paraId="1D0A1A69" w14:textId="77777777" w:rsidR="00DA6107" w:rsidRDefault="00DA6107" w:rsidP="00A3693B">
                            <w:pPr>
                              <w:rPr>
                                <w:lang w:eastAsia="ja-JP"/>
                              </w:rPr>
                            </w:pPr>
                            <w:r>
                              <w:rPr>
                                <w:lang w:eastAsia="ja-JP"/>
                              </w:rPr>
                              <w:t xml:space="preserve">                        turbo-mode;</w:t>
                            </w:r>
                          </w:p>
                          <w:p w14:paraId="27A3FB8C" w14:textId="77777777" w:rsidR="00DA6107" w:rsidRDefault="00DA6107" w:rsidP="00A3693B">
                            <w:pPr>
                              <w:rPr>
                                <w:lang w:eastAsia="ja-JP"/>
                              </w:rPr>
                            </w:pPr>
                            <w:r>
                              <w:rPr>
                                <w:lang w:eastAsia="ja-JP"/>
                              </w:rPr>
                              <w:t xml:space="preserve">                };</w:t>
                            </w:r>
                          </w:p>
                          <w:p w14:paraId="58F5F5B0" w14:textId="77777777" w:rsidR="00DA6107" w:rsidRDefault="00DA6107" w:rsidP="00A3693B">
                            <w:pPr>
                              <w:rPr>
                                <w:lang w:eastAsia="ja-JP"/>
                              </w:rPr>
                            </w:pPr>
                            <w:r>
                              <w:rPr>
                                <w:lang w:eastAsia="ja-JP"/>
                              </w:rPr>
                              <w:t xml:space="preserve">                opp@1900000000 {</w:t>
                            </w:r>
                          </w:p>
                          <w:p w14:paraId="6EDF33E1" w14:textId="77777777" w:rsidR="00DA6107" w:rsidRDefault="00DA6107" w:rsidP="00A3693B">
                            <w:pPr>
                              <w:rPr>
                                <w:lang w:eastAsia="ja-JP"/>
                              </w:rPr>
                            </w:pPr>
                            <w:r>
                              <w:rPr>
                                <w:lang w:eastAsia="ja-JP"/>
                              </w:rPr>
                              <w:t xml:space="preserve">                        opp-hz = /bits/ 64 &lt;1900000000&gt;;</w:t>
                            </w:r>
                          </w:p>
                          <w:p w14:paraId="03D641DE" w14:textId="77777777" w:rsidR="00DA6107" w:rsidRDefault="00DA6107" w:rsidP="00A3693B">
                            <w:pPr>
                              <w:rPr>
                                <w:lang w:eastAsia="ja-JP"/>
                              </w:rPr>
                            </w:pPr>
                            <w:r>
                              <w:rPr>
                                <w:lang w:eastAsia="ja-JP"/>
                              </w:rPr>
                              <w:t xml:space="preserve">                        opp-microvolt = &lt;1030000&gt;;</w:t>
                            </w:r>
                          </w:p>
                          <w:p w14:paraId="4DA99054" w14:textId="77777777" w:rsidR="00DA6107" w:rsidRDefault="00DA6107" w:rsidP="00A3693B">
                            <w:pPr>
                              <w:rPr>
                                <w:lang w:eastAsia="ja-JP"/>
                              </w:rPr>
                            </w:pPr>
                            <w:r>
                              <w:rPr>
                                <w:lang w:eastAsia="ja-JP"/>
                              </w:rPr>
                              <w:t xml:space="preserve">                        clock-latency-ns = &lt;300000&gt;;</w:t>
                            </w:r>
                          </w:p>
                          <w:p w14:paraId="7D12C692" w14:textId="77777777" w:rsidR="00DA6107" w:rsidRDefault="00DA6107" w:rsidP="00A3693B">
                            <w:pPr>
                              <w:rPr>
                                <w:lang w:eastAsia="ja-JP"/>
                              </w:rPr>
                            </w:pPr>
                            <w:r>
                              <w:rPr>
                                <w:lang w:eastAsia="ja-JP"/>
                              </w:rPr>
                              <w:t xml:space="preserve">                        turbo-mode;</w:t>
                            </w:r>
                          </w:p>
                          <w:p w14:paraId="5458C9FF" w14:textId="77777777" w:rsidR="00DA6107" w:rsidRDefault="00DA6107" w:rsidP="00A3693B">
                            <w:pPr>
                              <w:rPr>
                                <w:lang w:eastAsia="ja-JP"/>
                              </w:rPr>
                            </w:pPr>
                            <w:r>
                              <w:rPr>
                                <w:lang w:eastAsia="ja-JP"/>
                              </w:rPr>
                              <w:t xml:space="preserve">                };</w:t>
                            </w:r>
                          </w:p>
                          <w:p w14:paraId="6D4A1852" w14:textId="77777777" w:rsidR="00DA6107" w:rsidRDefault="00DA6107" w:rsidP="00A3693B">
                            <w:pPr>
                              <w:rPr>
                                <w:lang w:eastAsia="ja-JP"/>
                              </w:rPr>
                            </w:pPr>
                            <w:r>
                              <w:rPr>
                                <w:lang w:eastAsia="ja-JP"/>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A65A881" id="正方形/長方形 2282" o:spid="_x0000_s1707" style="width:492pt;height:5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" filled="f" strokecolor="windowText" strokeweight="1pt">
                <v:textbox>
                  <w:txbxContent>
                    <w:p w14:paraId="4A5EA036" w14:textId="77777777" w:rsidR="00DA6107" w:rsidRDefault="00DA6107" w:rsidP="00A3693B">
                      <w:pPr>
                        <w:rPr>
                          <w:lang w:eastAsia="ja-JP"/>
                        </w:rPr>
                      </w:pPr>
                      <w:r>
                        <w:rPr>
                          <w:lang w:eastAsia="ja-JP"/>
                        </w:rPr>
                        <w:t>cpus {</w:t>
                      </w:r>
                    </w:p>
                    <w:p w14:paraId="2B350FF6" w14:textId="77777777" w:rsidR="00DA6107" w:rsidRDefault="00DA6107" w:rsidP="00A3693B">
                      <w:pPr>
                        <w:rPr>
                          <w:lang w:eastAsia="ja-JP"/>
                        </w:rPr>
                      </w:pPr>
                      <w:r>
                        <w:rPr>
                          <w:lang w:eastAsia="ja-JP"/>
                        </w:rPr>
                        <w:tab/>
                        <w:t>#address-cells = &lt;1&gt;;</w:t>
                      </w:r>
                    </w:p>
                    <w:p w14:paraId="2DB209C4" w14:textId="77777777" w:rsidR="00DA6107" w:rsidRDefault="00DA6107" w:rsidP="00A3693B">
                      <w:pPr>
                        <w:rPr>
                          <w:lang w:eastAsia="ja-JP"/>
                        </w:rPr>
                      </w:pPr>
                      <w:r>
                        <w:rPr>
                          <w:lang w:eastAsia="ja-JP"/>
                        </w:rPr>
                        <w:tab/>
                        <w:t>#size-cells = &lt;0&gt;;</w:t>
                      </w:r>
                    </w:p>
                    <w:p w14:paraId="222D5CED" w14:textId="77777777" w:rsidR="00DA6107" w:rsidRDefault="00DA6107" w:rsidP="00A3693B">
                      <w:pPr>
                        <w:rPr>
                          <w:lang w:eastAsia="ja-JP"/>
                        </w:rPr>
                      </w:pPr>
                    </w:p>
                    <w:p w14:paraId="4152B6D5" w14:textId="77777777" w:rsidR="00DA6107" w:rsidRDefault="00DA6107" w:rsidP="00A3693B">
                      <w:pPr>
                        <w:ind w:firstLine="799"/>
                        <w:rPr>
                          <w:lang w:eastAsia="ja-JP"/>
                        </w:rPr>
                      </w:pPr>
                      <w:r>
                        <w:rPr>
                          <w:lang w:eastAsia="ja-JP"/>
                        </w:rPr>
                        <w:t>a57_0: cpu@0 {</w:t>
                      </w:r>
                    </w:p>
                    <w:p w14:paraId="1D3CCED7" w14:textId="77777777" w:rsidR="00DA6107" w:rsidRDefault="00DA6107" w:rsidP="00A3693B">
                      <w:pPr>
                        <w:ind w:left="799" w:firstLine="799"/>
                        <w:rPr>
                          <w:lang w:eastAsia="ja-JP"/>
                        </w:rPr>
                      </w:pPr>
                      <w:r>
                        <w:rPr>
                          <w:lang w:eastAsia="ja-JP"/>
                        </w:rPr>
                        <w:t>compatible = "arm,cortex-a57", "arm,armv8";</w:t>
                      </w:r>
                    </w:p>
                    <w:p w14:paraId="40D7D031" w14:textId="77777777" w:rsidR="00DA6107" w:rsidRDefault="00DA6107" w:rsidP="00A3693B">
                      <w:pPr>
                        <w:ind w:left="799" w:firstLine="799"/>
                        <w:rPr>
                          <w:lang w:eastAsia="ja-JP"/>
                        </w:rPr>
                      </w:pPr>
                      <w:r>
                        <w:rPr>
                          <w:lang w:eastAsia="ja-JP"/>
                        </w:rPr>
                        <w:t>reg = &lt;0x0&gt;;</w:t>
                      </w:r>
                    </w:p>
                    <w:p w14:paraId="325AC995" w14:textId="77777777" w:rsidR="00DA6107" w:rsidRDefault="00DA6107" w:rsidP="00A3693B">
                      <w:pPr>
                        <w:ind w:left="799" w:firstLine="799"/>
                        <w:rPr>
                          <w:lang w:eastAsia="ja-JP"/>
                        </w:rPr>
                      </w:pPr>
                      <w:r>
                        <w:rPr>
                          <w:lang w:eastAsia="ja-JP"/>
                        </w:rPr>
                        <w:t>device_type = "cpu";</w:t>
                      </w:r>
                    </w:p>
                    <w:p w14:paraId="5FF4348A" w14:textId="77777777" w:rsidR="00DA6107" w:rsidRDefault="00DA6107" w:rsidP="00A3693B">
                      <w:pPr>
                        <w:ind w:left="799" w:firstLine="799"/>
                        <w:rPr>
                          <w:lang w:eastAsia="ja-JP"/>
                        </w:rPr>
                      </w:pPr>
                      <w:r>
                        <w:rPr>
                          <w:lang w:eastAsia="ja-JP"/>
                        </w:rPr>
                        <w:t>enable-method = "psci";</w:t>
                      </w:r>
                    </w:p>
                    <w:p w14:paraId="3690830D" w14:textId="77777777" w:rsidR="00DA6107" w:rsidRDefault="00DA6107" w:rsidP="00A3693B">
                      <w:pPr>
                        <w:ind w:left="799" w:firstLine="799"/>
                        <w:rPr>
                          <w:lang w:eastAsia="ja-JP"/>
                        </w:rPr>
                      </w:pPr>
                      <w:r>
                        <w:rPr>
                          <w:lang w:eastAsia="ja-JP"/>
                        </w:rPr>
                        <w:t>clocks =&lt;&amp;cpg CPG_CORE R8A7795_CLK_Z&gt;;</w:t>
                      </w:r>
                    </w:p>
                    <w:p w14:paraId="6100594B" w14:textId="77777777" w:rsidR="00DA6107" w:rsidRDefault="00DA6107" w:rsidP="00A3693B">
                      <w:pPr>
                        <w:ind w:left="799" w:firstLine="799"/>
                        <w:rPr>
                          <w:lang w:eastAsia="ja-JP"/>
                        </w:rPr>
                      </w:pPr>
                      <w:r>
                        <w:rPr>
                          <w:lang w:eastAsia="ja-JP"/>
                        </w:rPr>
                        <w:t>cpu-idle-states = &lt;&amp;CPU_SLEEP_0&gt;;</w:t>
                      </w:r>
                    </w:p>
                    <w:p w14:paraId="656E8EB3" w14:textId="77777777" w:rsidR="00DA6107" w:rsidRDefault="00DA6107" w:rsidP="00A3693B">
                      <w:pPr>
                        <w:ind w:left="799" w:firstLine="799"/>
                        <w:rPr>
                          <w:lang w:eastAsia="ja-JP"/>
                        </w:rPr>
                      </w:pPr>
                      <w:r>
                        <w:rPr>
                          <w:lang w:eastAsia="ja-JP"/>
                        </w:rPr>
                        <w:t>operating-points-v2 = &lt;&amp;cluster0_tb0&gt;,</w:t>
                      </w:r>
                    </w:p>
                    <w:p w14:paraId="5D655DEA" w14:textId="77777777" w:rsidR="00DA6107" w:rsidRDefault="00DA6107" w:rsidP="00A3693B">
                      <w:pPr>
                        <w:ind w:left="799" w:firstLine="799"/>
                        <w:rPr>
                          <w:lang w:eastAsia="ja-JP"/>
                        </w:rPr>
                      </w:pPr>
                      <w:r>
                        <w:rPr>
                          <w:lang w:eastAsia="ja-JP"/>
                        </w:rPr>
                        <w:t>&lt;&amp;cluster0_tb1&gt;, &lt;&amp;cluster0_tb2&gt;,</w:t>
                      </w:r>
                    </w:p>
                    <w:p w14:paraId="14D0C1A3" w14:textId="77777777" w:rsidR="00DA6107" w:rsidRDefault="00DA6107" w:rsidP="00A3693B">
                      <w:pPr>
                        <w:ind w:left="799" w:firstLine="799"/>
                        <w:rPr>
                          <w:lang w:eastAsia="ja-JP"/>
                        </w:rPr>
                      </w:pPr>
                      <w:r>
                        <w:rPr>
                          <w:lang w:eastAsia="ja-JP"/>
                        </w:rPr>
                        <w:t>&lt;&amp;cluster0_tb3&gt;, &lt;&amp;cluster0_tb4&gt;,</w:t>
                      </w:r>
                    </w:p>
                    <w:p w14:paraId="27A145B6" w14:textId="77777777" w:rsidR="00DA6107" w:rsidRDefault="00DA6107" w:rsidP="00A3693B">
                      <w:pPr>
                        <w:ind w:left="799" w:firstLine="799"/>
                        <w:rPr>
                          <w:lang w:eastAsia="ja-JP"/>
                        </w:rPr>
                      </w:pPr>
                      <w:r>
                        <w:rPr>
                          <w:lang w:eastAsia="ja-JP"/>
                        </w:rPr>
                        <w:t>&lt;&amp;cluster0_tb5&gt;, &lt;&amp;cluster0_tb6&gt;,</w:t>
                      </w:r>
                    </w:p>
                    <w:p w14:paraId="70FC1322" w14:textId="77777777" w:rsidR="00DA6107" w:rsidRDefault="00DA6107" w:rsidP="00A3693B">
                      <w:pPr>
                        <w:ind w:left="799" w:firstLine="799"/>
                        <w:rPr>
                          <w:lang w:eastAsia="ja-JP"/>
                        </w:rPr>
                      </w:pPr>
                      <w:r>
                        <w:rPr>
                          <w:lang w:eastAsia="ja-JP"/>
                        </w:rPr>
                        <w:t>&lt;&amp;cluster0_tb7&gt;;</w:t>
                      </w:r>
                    </w:p>
                    <w:p w14:paraId="1176EC27" w14:textId="77777777" w:rsidR="00DA6107" w:rsidRDefault="00DA6107" w:rsidP="00A3693B">
                      <w:pPr>
                        <w:ind w:left="799" w:firstLine="799"/>
                        <w:rPr>
                          <w:lang w:eastAsia="ja-JP"/>
                        </w:rPr>
                      </w:pPr>
                      <w:r>
                        <w:rPr>
                          <w:lang w:eastAsia="ja-JP"/>
                        </w:rPr>
                        <w:t>cpu-supply = &lt;&amp;vdd_dvfs&gt;;</w:t>
                      </w:r>
                    </w:p>
                    <w:p w14:paraId="1A4E3DC1" w14:textId="77777777" w:rsidR="00DA6107" w:rsidRDefault="00DA6107" w:rsidP="00A3693B">
                      <w:pPr>
                        <w:ind w:firstLine="799"/>
                        <w:rPr>
                          <w:lang w:eastAsia="ja-JP"/>
                        </w:rPr>
                      </w:pPr>
                      <w:r>
                        <w:rPr>
                          <w:lang w:eastAsia="ja-JP"/>
                        </w:rPr>
                        <w:t>};</w:t>
                      </w:r>
                    </w:p>
                    <w:p w14:paraId="46A3E7AF" w14:textId="77777777" w:rsidR="00DA6107" w:rsidRDefault="00DA6107" w:rsidP="00A3693B">
                      <w:pPr>
                        <w:ind w:firstLine="799"/>
                        <w:rPr>
                          <w:lang w:eastAsia="ja-JP"/>
                        </w:rPr>
                      </w:pPr>
                      <w:r>
                        <w:rPr>
                          <w:lang w:eastAsia="ja-JP"/>
                        </w:rPr>
                        <w:t>…</w:t>
                      </w:r>
                    </w:p>
                    <w:p w14:paraId="18FC04DC" w14:textId="77777777" w:rsidR="00DA6107" w:rsidRDefault="00DA6107" w:rsidP="003052B0">
                      <w:pPr>
                        <w:ind w:firstLine="799"/>
                        <w:rPr>
                          <w:lang w:eastAsia="ja-JP"/>
                        </w:rPr>
                      </w:pPr>
                      <w:r>
                        <w:rPr>
                          <w:lang w:eastAsia="ja-JP"/>
                        </w:rPr>
                        <w:t>a53_0: cpu@100 {</w:t>
                      </w:r>
                    </w:p>
                    <w:p w14:paraId="17532F0F" w14:textId="77777777" w:rsidR="00DA6107" w:rsidRDefault="00DA6107" w:rsidP="003052B0">
                      <w:pPr>
                        <w:ind w:left="799" w:firstLine="799"/>
                        <w:rPr>
                          <w:lang w:eastAsia="ja-JP"/>
                        </w:rPr>
                      </w:pPr>
                      <w:r>
                        <w:rPr>
                          <w:lang w:eastAsia="ja-JP"/>
                        </w:rPr>
                        <w:t>compatible = "arm,cortex-a53", "arm,armv8";</w:t>
                      </w:r>
                    </w:p>
                    <w:p w14:paraId="6D4122B2" w14:textId="77777777" w:rsidR="00DA6107" w:rsidRDefault="00DA6107" w:rsidP="003052B0">
                      <w:pPr>
                        <w:ind w:left="799" w:firstLine="799"/>
                        <w:rPr>
                          <w:lang w:eastAsia="ja-JP"/>
                        </w:rPr>
                      </w:pPr>
                      <w:r>
                        <w:rPr>
                          <w:lang w:eastAsia="ja-JP"/>
                        </w:rPr>
                        <w:t>reg = &lt;0x100&gt;;</w:t>
                      </w:r>
                    </w:p>
                    <w:p w14:paraId="76DCF51B" w14:textId="77777777" w:rsidR="00DA6107" w:rsidRDefault="00DA6107" w:rsidP="003052B0">
                      <w:pPr>
                        <w:ind w:left="799" w:firstLine="799"/>
                        <w:rPr>
                          <w:lang w:eastAsia="ja-JP"/>
                        </w:rPr>
                      </w:pPr>
                      <w:r>
                        <w:rPr>
                          <w:lang w:eastAsia="ja-JP"/>
                        </w:rPr>
                        <w:t>device_type = "cpu";</w:t>
                      </w:r>
                    </w:p>
                    <w:p w14:paraId="15B40320" w14:textId="77777777" w:rsidR="00DA6107" w:rsidRDefault="00DA6107" w:rsidP="003052B0">
                      <w:pPr>
                        <w:ind w:left="799" w:firstLine="799"/>
                        <w:rPr>
                          <w:lang w:eastAsia="ja-JP"/>
                        </w:rPr>
                      </w:pPr>
                      <w:r>
                        <w:rPr>
                          <w:lang w:eastAsia="ja-JP"/>
                        </w:rPr>
                        <w:t>enable-method = "psci";</w:t>
                      </w:r>
                    </w:p>
                    <w:p w14:paraId="35E88EE9" w14:textId="77777777" w:rsidR="00DA6107" w:rsidRDefault="00DA6107" w:rsidP="003052B0">
                      <w:pPr>
                        <w:ind w:left="799" w:firstLine="799"/>
                        <w:rPr>
                          <w:lang w:eastAsia="ja-JP"/>
                        </w:rPr>
                      </w:pPr>
                      <w:r>
                        <w:rPr>
                          <w:lang w:eastAsia="ja-JP"/>
                        </w:rPr>
                        <w:t>clocks =&lt;&amp;cpg CPG_CORE R8A7795_CLK_Z2&gt;;</w:t>
                      </w:r>
                    </w:p>
                    <w:p w14:paraId="35BF4189" w14:textId="77777777" w:rsidR="00DA6107" w:rsidRDefault="00DA6107" w:rsidP="003052B0">
                      <w:pPr>
                        <w:ind w:left="799" w:firstLine="799"/>
                        <w:rPr>
                          <w:lang w:eastAsia="ja-JP"/>
                        </w:rPr>
                      </w:pPr>
                      <w:r>
                        <w:rPr>
                          <w:lang w:eastAsia="ja-JP"/>
                        </w:rPr>
                        <w:t>cpu-idle-states = &lt;&amp;CPU_SLEEP_1&gt;;</w:t>
                      </w:r>
                    </w:p>
                    <w:p w14:paraId="0541E3CA" w14:textId="77777777" w:rsidR="00DA6107" w:rsidRDefault="00DA6107">
                      <w:pPr>
                        <w:ind w:left="799" w:firstLine="799"/>
                        <w:rPr>
                          <w:lang w:eastAsia="ja-JP"/>
                        </w:rPr>
                      </w:pPr>
                      <w:r>
                        <w:rPr>
                          <w:lang w:eastAsia="ja-JP"/>
                        </w:rPr>
                        <w:t>operating-points-v2 = &lt;&amp;cluster1_opp&gt;;</w:t>
                      </w:r>
                    </w:p>
                    <w:p w14:paraId="4BCC66A4" w14:textId="77777777" w:rsidR="00DA6107" w:rsidRDefault="00DA6107" w:rsidP="003052B0">
                      <w:pPr>
                        <w:ind w:firstLine="799"/>
                        <w:rPr>
                          <w:lang w:eastAsia="ja-JP"/>
                        </w:rPr>
                      </w:pPr>
                      <w:r>
                        <w:rPr>
                          <w:lang w:eastAsia="ja-JP"/>
                        </w:rPr>
                        <w:t>};</w:t>
                      </w:r>
                    </w:p>
                    <w:p w14:paraId="7B8A8C7F" w14:textId="77777777" w:rsidR="00DA6107" w:rsidRDefault="00DA6107" w:rsidP="00A3693B">
                      <w:pPr>
                        <w:ind w:firstLine="799"/>
                        <w:rPr>
                          <w:lang w:eastAsia="ja-JP"/>
                        </w:rPr>
                      </w:pPr>
                      <w:r>
                        <w:rPr>
                          <w:lang w:eastAsia="ja-JP"/>
                        </w:rPr>
                        <w:t>…</w:t>
                      </w:r>
                    </w:p>
                    <w:p w14:paraId="0D3CEC0F" w14:textId="77777777" w:rsidR="00DA6107" w:rsidRDefault="00DA6107" w:rsidP="00A3693B">
                      <w:pPr>
                        <w:rPr>
                          <w:lang w:eastAsia="ja-JP"/>
                        </w:rPr>
                      </w:pPr>
                      <w:r>
                        <w:rPr>
                          <w:lang w:eastAsia="ja-JP"/>
                        </w:rPr>
                        <w:t>};</w:t>
                      </w:r>
                    </w:p>
                    <w:p w14:paraId="7538C21B" w14:textId="77777777" w:rsidR="00DA6107" w:rsidRDefault="00DA6107" w:rsidP="00A3693B">
                      <w:pPr>
                        <w:rPr>
                          <w:lang w:eastAsia="ja-JP"/>
                        </w:rPr>
                      </w:pPr>
                      <w:r>
                        <w:rPr>
                          <w:lang w:eastAsia="ja-JP"/>
                        </w:rPr>
                        <w:t>cluster0_tb0: opp_table0 {</w:t>
                      </w:r>
                    </w:p>
                    <w:p w14:paraId="1D7B6AAA" w14:textId="77777777" w:rsidR="00DA6107" w:rsidRDefault="00DA6107" w:rsidP="00A3693B">
                      <w:pPr>
                        <w:rPr>
                          <w:lang w:eastAsia="ja-JP"/>
                        </w:rPr>
                      </w:pPr>
                      <w:r>
                        <w:rPr>
                          <w:lang w:eastAsia="ja-JP"/>
                        </w:rPr>
                        <w:t xml:space="preserve">                compatible = "operating-points-v2";</w:t>
                      </w:r>
                    </w:p>
                    <w:p w14:paraId="22B7C21E" w14:textId="77777777" w:rsidR="00DA6107" w:rsidRDefault="00DA6107" w:rsidP="00A3693B">
                      <w:pPr>
                        <w:rPr>
                          <w:lang w:eastAsia="ja-JP"/>
                        </w:rPr>
                      </w:pPr>
                      <w:r>
                        <w:rPr>
                          <w:lang w:eastAsia="ja-JP"/>
                        </w:rPr>
                        <w:t xml:space="preserve">                opp-shared;</w:t>
                      </w:r>
                    </w:p>
                    <w:p w14:paraId="7E9EC1E0" w14:textId="77777777" w:rsidR="00DA6107" w:rsidRDefault="00DA6107" w:rsidP="00A3693B">
                      <w:pPr>
                        <w:rPr>
                          <w:lang w:eastAsia="ja-JP"/>
                        </w:rPr>
                      </w:pPr>
                    </w:p>
                    <w:p w14:paraId="2B80AB6F" w14:textId="77777777" w:rsidR="00DA6107" w:rsidRDefault="00DA6107" w:rsidP="00A3693B">
                      <w:pPr>
                        <w:rPr>
                          <w:lang w:eastAsia="ja-JP"/>
                        </w:rPr>
                      </w:pPr>
                      <w:r>
                        <w:rPr>
                          <w:lang w:eastAsia="ja-JP"/>
                        </w:rPr>
                        <w:t xml:space="preserve">                opp@500000000 {</w:t>
                      </w:r>
                    </w:p>
                    <w:p w14:paraId="023D7AF3" w14:textId="77777777" w:rsidR="00DA6107" w:rsidRDefault="00DA6107" w:rsidP="00A3693B">
                      <w:pPr>
                        <w:rPr>
                          <w:lang w:eastAsia="ja-JP"/>
                        </w:rPr>
                      </w:pPr>
                      <w:r>
                        <w:rPr>
                          <w:lang w:eastAsia="ja-JP"/>
                        </w:rPr>
                        <w:t xml:space="preserve">                        opp-hz = /bits/ 64 &lt;500000000&gt;;</w:t>
                      </w:r>
                    </w:p>
                    <w:p w14:paraId="0BA2638B" w14:textId="77777777" w:rsidR="00DA6107" w:rsidRDefault="00DA6107" w:rsidP="00A3693B">
                      <w:pPr>
                        <w:rPr>
                          <w:lang w:eastAsia="ja-JP"/>
                        </w:rPr>
                      </w:pPr>
                      <w:r>
                        <w:rPr>
                          <w:lang w:eastAsia="ja-JP"/>
                        </w:rPr>
                        <w:t xml:space="preserve">                        opp-microvolt = &lt;830000&gt;;</w:t>
                      </w:r>
                    </w:p>
                    <w:p w14:paraId="6FD185DD" w14:textId="77777777" w:rsidR="00DA6107" w:rsidRDefault="00DA6107" w:rsidP="00A3693B">
                      <w:pPr>
                        <w:rPr>
                          <w:lang w:eastAsia="ja-JP"/>
                        </w:rPr>
                      </w:pPr>
                      <w:r>
                        <w:rPr>
                          <w:lang w:eastAsia="ja-JP"/>
                        </w:rPr>
                        <w:t xml:space="preserve">                        clock-latency-ns = &lt;300000&gt;;</w:t>
                      </w:r>
                    </w:p>
                    <w:p w14:paraId="54097339" w14:textId="77777777" w:rsidR="00DA6107" w:rsidRDefault="00DA6107" w:rsidP="00A3693B">
                      <w:pPr>
                        <w:rPr>
                          <w:lang w:eastAsia="ja-JP"/>
                        </w:rPr>
                      </w:pPr>
                      <w:r>
                        <w:rPr>
                          <w:lang w:eastAsia="ja-JP"/>
                        </w:rPr>
                        <w:t xml:space="preserve">                };</w:t>
                      </w:r>
                    </w:p>
                    <w:p w14:paraId="09963DAF" w14:textId="77777777" w:rsidR="00DA6107" w:rsidRDefault="00DA6107" w:rsidP="00A3693B">
                      <w:pPr>
                        <w:rPr>
                          <w:lang w:eastAsia="ja-JP"/>
                        </w:rPr>
                      </w:pPr>
                      <w:r>
                        <w:rPr>
                          <w:lang w:eastAsia="ja-JP"/>
                        </w:rPr>
                        <w:t xml:space="preserve">                opp@1000000000 {</w:t>
                      </w:r>
                    </w:p>
                    <w:p w14:paraId="63C90C3C" w14:textId="77777777" w:rsidR="00DA6107" w:rsidRDefault="00DA6107" w:rsidP="00A3693B">
                      <w:pPr>
                        <w:rPr>
                          <w:lang w:eastAsia="ja-JP"/>
                        </w:rPr>
                      </w:pPr>
                      <w:r>
                        <w:rPr>
                          <w:lang w:eastAsia="ja-JP"/>
                        </w:rPr>
                        <w:t xml:space="preserve">                        opp-hz = /bits/ 64 &lt;1000000000&gt;;</w:t>
                      </w:r>
                    </w:p>
                    <w:p w14:paraId="32E73356" w14:textId="77777777" w:rsidR="00DA6107" w:rsidRDefault="00DA6107" w:rsidP="00A3693B">
                      <w:pPr>
                        <w:rPr>
                          <w:lang w:eastAsia="ja-JP"/>
                        </w:rPr>
                      </w:pPr>
                      <w:r>
                        <w:rPr>
                          <w:lang w:eastAsia="ja-JP"/>
                        </w:rPr>
                        <w:t xml:space="preserve">                        opp-microvolt = &lt;830000&gt;;</w:t>
                      </w:r>
                    </w:p>
                    <w:p w14:paraId="6AA94667" w14:textId="77777777" w:rsidR="00DA6107" w:rsidRDefault="00DA6107" w:rsidP="00A3693B">
                      <w:pPr>
                        <w:rPr>
                          <w:lang w:eastAsia="ja-JP"/>
                        </w:rPr>
                      </w:pPr>
                      <w:r>
                        <w:rPr>
                          <w:lang w:eastAsia="ja-JP"/>
                        </w:rPr>
                        <w:t xml:space="preserve">                        clock-latency-ns = &lt;300000&gt;;</w:t>
                      </w:r>
                    </w:p>
                    <w:p w14:paraId="7AFEC74A" w14:textId="77777777" w:rsidR="00DA6107" w:rsidRDefault="00DA6107" w:rsidP="00A3693B">
                      <w:pPr>
                        <w:rPr>
                          <w:lang w:eastAsia="ja-JP"/>
                        </w:rPr>
                      </w:pPr>
                      <w:r>
                        <w:rPr>
                          <w:lang w:eastAsia="ja-JP"/>
                        </w:rPr>
                        <w:t xml:space="preserve">                };</w:t>
                      </w:r>
                    </w:p>
                    <w:p w14:paraId="1B3054FA" w14:textId="77777777" w:rsidR="00DA6107" w:rsidRDefault="00DA6107" w:rsidP="00A3693B">
                      <w:pPr>
                        <w:rPr>
                          <w:lang w:eastAsia="ja-JP"/>
                        </w:rPr>
                      </w:pPr>
                    </w:p>
                    <w:p w14:paraId="2838AE4C" w14:textId="77777777" w:rsidR="00DA6107" w:rsidRDefault="00DA6107" w:rsidP="00A3693B">
                      <w:pPr>
                        <w:rPr>
                          <w:lang w:eastAsia="ja-JP"/>
                        </w:rPr>
                      </w:pPr>
                    </w:p>
                    <w:p w14:paraId="21836B49" w14:textId="77777777" w:rsidR="00DA6107" w:rsidRDefault="00DA6107" w:rsidP="00A3693B">
                      <w:pPr>
                        <w:rPr>
                          <w:lang w:eastAsia="ja-JP"/>
                        </w:rPr>
                      </w:pPr>
                    </w:p>
                    <w:p w14:paraId="49B7828C" w14:textId="77777777" w:rsidR="00DA6107" w:rsidRDefault="00DA6107" w:rsidP="00A3693B">
                      <w:pPr>
                        <w:rPr>
                          <w:lang w:eastAsia="ja-JP"/>
                        </w:rPr>
                      </w:pPr>
                    </w:p>
                    <w:p w14:paraId="20180316" w14:textId="77777777" w:rsidR="00DA6107" w:rsidRDefault="00DA6107" w:rsidP="00A3693B">
                      <w:pPr>
                        <w:rPr>
                          <w:lang w:eastAsia="ja-JP"/>
                        </w:rPr>
                      </w:pPr>
                    </w:p>
                    <w:p w14:paraId="543B2EBE" w14:textId="77777777" w:rsidR="00DA6107" w:rsidRDefault="00DA6107" w:rsidP="00A3693B">
                      <w:pPr>
                        <w:rPr>
                          <w:lang w:eastAsia="ja-JP"/>
                        </w:rPr>
                      </w:pPr>
                    </w:p>
                    <w:p w14:paraId="7D7D215C" w14:textId="77777777" w:rsidR="00DA6107" w:rsidRDefault="00DA6107" w:rsidP="00A3693B">
                      <w:pPr>
                        <w:rPr>
                          <w:lang w:eastAsia="ja-JP"/>
                        </w:rPr>
                      </w:pPr>
                    </w:p>
                    <w:p w14:paraId="4475CDAB" w14:textId="77777777" w:rsidR="00DA6107" w:rsidRDefault="00DA6107" w:rsidP="00A3693B">
                      <w:pPr>
                        <w:rPr>
                          <w:lang w:eastAsia="ja-JP"/>
                        </w:rPr>
                      </w:pPr>
                    </w:p>
                    <w:p w14:paraId="765FEDB6" w14:textId="77777777" w:rsidR="00DA6107" w:rsidRDefault="00DA6107" w:rsidP="00A3693B">
                      <w:pPr>
                        <w:rPr>
                          <w:lang w:eastAsia="ja-JP"/>
                        </w:rPr>
                      </w:pPr>
                    </w:p>
                    <w:p w14:paraId="592F6217" w14:textId="77777777" w:rsidR="00DA6107" w:rsidRDefault="00DA6107" w:rsidP="00A3693B">
                      <w:pPr>
                        <w:rPr>
                          <w:lang w:eastAsia="ja-JP"/>
                        </w:rPr>
                      </w:pPr>
                    </w:p>
                    <w:p w14:paraId="09D2F9AE" w14:textId="77777777" w:rsidR="00DA6107" w:rsidRDefault="00DA6107" w:rsidP="00A3693B">
                      <w:pPr>
                        <w:rPr>
                          <w:lang w:eastAsia="ja-JP"/>
                        </w:rPr>
                      </w:pPr>
                    </w:p>
                    <w:p w14:paraId="7DC13C35" w14:textId="77777777" w:rsidR="00DA6107" w:rsidRDefault="00DA6107" w:rsidP="00A3693B">
                      <w:pPr>
                        <w:rPr>
                          <w:lang w:eastAsia="ja-JP"/>
                        </w:rPr>
                      </w:pPr>
                    </w:p>
                    <w:p w14:paraId="792FBFB3" w14:textId="77777777" w:rsidR="00DA6107" w:rsidRDefault="00DA6107" w:rsidP="00A3693B">
                      <w:pPr>
                        <w:rPr>
                          <w:lang w:eastAsia="ja-JP"/>
                        </w:rPr>
                      </w:pPr>
                    </w:p>
                    <w:p w14:paraId="37DA3F5F" w14:textId="77777777" w:rsidR="00DA6107" w:rsidRDefault="00DA6107" w:rsidP="00A3693B">
                      <w:pPr>
                        <w:rPr>
                          <w:lang w:eastAsia="ja-JP"/>
                        </w:rPr>
                      </w:pPr>
                    </w:p>
                    <w:p w14:paraId="4ABDF767" w14:textId="77777777" w:rsidR="00DA6107" w:rsidRDefault="00DA6107" w:rsidP="00A3693B">
                      <w:pPr>
                        <w:rPr>
                          <w:lang w:eastAsia="ja-JP"/>
                        </w:rPr>
                      </w:pPr>
                    </w:p>
                    <w:p w14:paraId="74C906BA" w14:textId="77777777" w:rsidR="00DA6107" w:rsidRDefault="00DA6107" w:rsidP="00A3693B">
                      <w:pPr>
                        <w:rPr>
                          <w:lang w:eastAsia="ja-JP"/>
                        </w:rPr>
                      </w:pPr>
                    </w:p>
                    <w:p w14:paraId="5F140561" w14:textId="77777777" w:rsidR="00DA6107" w:rsidRDefault="00DA6107" w:rsidP="00A3693B">
                      <w:pPr>
                        <w:rPr>
                          <w:lang w:eastAsia="ja-JP"/>
                        </w:rPr>
                      </w:pPr>
                    </w:p>
                    <w:p w14:paraId="1E1F452A" w14:textId="77777777" w:rsidR="00DA6107" w:rsidRDefault="00DA6107" w:rsidP="00A3693B">
                      <w:pPr>
                        <w:rPr>
                          <w:lang w:eastAsia="ja-JP"/>
                        </w:rPr>
                      </w:pPr>
                    </w:p>
                    <w:p w14:paraId="30AD1774" w14:textId="77777777" w:rsidR="00DA6107" w:rsidRDefault="00DA6107" w:rsidP="00A3693B">
                      <w:pPr>
                        <w:rPr>
                          <w:lang w:eastAsia="ja-JP"/>
                        </w:rPr>
                      </w:pPr>
                    </w:p>
                    <w:p w14:paraId="7B6983A5" w14:textId="77777777" w:rsidR="00DA6107" w:rsidRDefault="00DA6107" w:rsidP="00A3693B">
                      <w:pPr>
                        <w:rPr>
                          <w:lang w:eastAsia="ja-JP"/>
                        </w:rPr>
                      </w:pPr>
                    </w:p>
                    <w:p w14:paraId="19EC4E39" w14:textId="77777777" w:rsidR="00DA6107" w:rsidRDefault="00DA6107" w:rsidP="00A3693B">
                      <w:pPr>
                        <w:rPr>
                          <w:lang w:eastAsia="ja-JP"/>
                        </w:rPr>
                      </w:pPr>
                    </w:p>
                    <w:p w14:paraId="1981AF29" w14:textId="77777777" w:rsidR="00DA6107" w:rsidRDefault="00DA6107" w:rsidP="00A3693B">
                      <w:pPr>
                        <w:rPr>
                          <w:lang w:eastAsia="ja-JP"/>
                        </w:rPr>
                      </w:pPr>
                    </w:p>
                    <w:p w14:paraId="1F297231" w14:textId="77777777" w:rsidR="00DA6107" w:rsidRDefault="00DA6107" w:rsidP="00A3693B">
                      <w:pPr>
                        <w:rPr>
                          <w:lang w:eastAsia="ja-JP"/>
                        </w:rPr>
                      </w:pPr>
                    </w:p>
                    <w:p w14:paraId="140E816B" w14:textId="77777777" w:rsidR="00DA6107" w:rsidRDefault="00DA6107" w:rsidP="00A3693B">
                      <w:pPr>
                        <w:rPr>
                          <w:lang w:eastAsia="ja-JP"/>
                        </w:rPr>
                      </w:pPr>
                    </w:p>
                    <w:p w14:paraId="0B87A184" w14:textId="77777777" w:rsidR="00DA6107" w:rsidRDefault="00DA6107" w:rsidP="00A3693B">
                      <w:pPr>
                        <w:rPr>
                          <w:lang w:eastAsia="ja-JP"/>
                        </w:rPr>
                      </w:pPr>
                    </w:p>
                    <w:p w14:paraId="6D4C0EE8" w14:textId="77777777" w:rsidR="00DA6107" w:rsidRDefault="00DA6107" w:rsidP="00A3693B">
                      <w:pPr>
                        <w:rPr>
                          <w:lang w:eastAsia="ja-JP"/>
                        </w:rPr>
                      </w:pPr>
                    </w:p>
                    <w:p w14:paraId="19E4BED6" w14:textId="77777777" w:rsidR="00DA6107" w:rsidRDefault="00DA6107" w:rsidP="00A3693B">
                      <w:pPr>
                        <w:rPr>
                          <w:lang w:eastAsia="ja-JP"/>
                        </w:rPr>
                      </w:pPr>
                    </w:p>
                    <w:p w14:paraId="7779E896" w14:textId="77777777" w:rsidR="00DA6107" w:rsidRDefault="00DA6107" w:rsidP="00A3693B">
                      <w:pPr>
                        <w:rPr>
                          <w:lang w:eastAsia="ja-JP"/>
                        </w:rPr>
                      </w:pPr>
                    </w:p>
                    <w:p w14:paraId="1ADCC253" w14:textId="77777777" w:rsidR="00DA6107" w:rsidRDefault="00DA6107" w:rsidP="00A3693B">
                      <w:pPr>
                        <w:rPr>
                          <w:lang w:eastAsia="ja-JP"/>
                        </w:rPr>
                      </w:pPr>
                    </w:p>
                    <w:p w14:paraId="22179922" w14:textId="77777777" w:rsidR="00DA6107" w:rsidRDefault="00DA6107" w:rsidP="00A3693B">
                      <w:pPr>
                        <w:rPr>
                          <w:lang w:eastAsia="ja-JP"/>
                        </w:rPr>
                      </w:pPr>
                    </w:p>
                    <w:p w14:paraId="7E5A82EB" w14:textId="77777777" w:rsidR="00DA6107" w:rsidRDefault="00DA6107" w:rsidP="00A3693B">
                      <w:pPr>
                        <w:rPr>
                          <w:lang w:eastAsia="ja-JP"/>
                        </w:rPr>
                      </w:pPr>
                    </w:p>
                    <w:p w14:paraId="715D5BD7" w14:textId="77777777" w:rsidR="00DA6107" w:rsidRDefault="00DA6107" w:rsidP="00A3693B">
                      <w:pPr>
                        <w:rPr>
                          <w:lang w:eastAsia="ja-JP"/>
                        </w:rPr>
                      </w:pPr>
                    </w:p>
                    <w:p w14:paraId="25994BA8" w14:textId="77777777" w:rsidR="00DA6107" w:rsidRDefault="00DA6107" w:rsidP="00A3693B">
                      <w:pPr>
                        <w:rPr>
                          <w:lang w:eastAsia="ja-JP"/>
                        </w:rPr>
                      </w:pPr>
                    </w:p>
                    <w:p w14:paraId="04F82BF3" w14:textId="77777777" w:rsidR="00DA6107" w:rsidRDefault="00DA6107" w:rsidP="00A3693B">
                      <w:pPr>
                        <w:rPr>
                          <w:lang w:eastAsia="ja-JP"/>
                        </w:rPr>
                      </w:pPr>
                    </w:p>
                    <w:p w14:paraId="3FBABA6E" w14:textId="77777777" w:rsidR="00DA6107" w:rsidRDefault="00DA6107" w:rsidP="00A3693B">
                      <w:pPr>
                        <w:rPr>
                          <w:lang w:eastAsia="ja-JP"/>
                        </w:rPr>
                      </w:pPr>
                    </w:p>
                    <w:p w14:paraId="798EEDCB" w14:textId="77777777" w:rsidR="00DA6107" w:rsidRDefault="00DA6107" w:rsidP="00A3693B">
                      <w:pPr>
                        <w:rPr>
                          <w:lang w:eastAsia="ja-JP"/>
                        </w:rPr>
                      </w:pPr>
                    </w:p>
                    <w:p w14:paraId="7B456ACC" w14:textId="77777777" w:rsidR="00DA6107" w:rsidRDefault="00DA6107" w:rsidP="00A3693B">
                      <w:pPr>
                        <w:rPr>
                          <w:lang w:eastAsia="ja-JP"/>
                        </w:rPr>
                      </w:pPr>
                    </w:p>
                    <w:p w14:paraId="311EFD3C" w14:textId="77777777" w:rsidR="00DA6107" w:rsidRDefault="00DA6107" w:rsidP="00A3693B">
                      <w:pPr>
                        <w:rPr>
                          <w:lang w:eastAsia="ja-JP"/>
                        </w:rPr>
                      </w:pPr>
                    </w:p>
                    <w:p w14:paraId="0CE5BAA5" w14:textId="77777777" w:rsidR="00DA6107" w:rsidRDefault="00DA6107" w:rsidP="00A3693B">
                      <w:pPr>
                        <w:rPr>
                          <w:lang w:eastAsia="ja-JP"/>
                        </w:rPr>
                      </w:pPr>
                    </w:p>
                    <w:p w14:paraId="6436093B" w14:textId="77777777" w:rsidR="00DA6107" w:rsidRDefault="00DA6107" w:rsidP="00A3693B">
                      <w:pPr>
                        <w:rPr>
                          <w:lang w:eastAsia="ja-JP"/>
                        </w:rPr>
                      </w:pPr>
                      <w:r>
                        <w:rPr>
                          <w:lang w:eastAsia="ja-JP"/>
                        </w:rPr>
                        <w:t xml:space="preserve">        opp-microvolt = &lt;820000&gt;;</w:t>
                      </w:r>
                    </w:p>
                    <w:p w14:paraId="080D0C9B" w14:textId="77777777" w:rsidR="00DA6107" w:rsidRDefault="00DA6107" w:rsidP="00A3693B">
                      <w:pPr>
                        <w:rPr>
                          <w:lang w:eastAsia="ja-JP"/>
                        </w:rPr>
                      </w:pPr>
                      <w:r>
                        <w:rPr>
                          <w:lang w:eastAsia="ja-JP"/>
                        </w:rPr>
                        <w:t xml:space="preserve">                        clock-latency-ns = &lt;300000&gt;;</w:t>
                      </w:r>
                    </w:p>
                    <w:p w14:paraId="77A9468F" w14:textId="77777777" w:rsidR="00DA6107" w:rsidRDefault="00DA6107" w:rsidP="00A3693B">
                      <w:pPr>
                        <w:rPr>
                          <w:lang w:eastAsia="ja-JP"/>
                        </w:rPr>
                      </w:pPr>
                      <w:r>
                        <w:rPr>
                          <w:lang w:eastAsia="ja-JP"/>
                        </w:rPr>
                        <w:t xml:space="preserve">                };</w:t>
                      </w:r>
                    </w:p>
                    <w:p w14:paraId="3404DB41" w14:textId="77777777" w:rsidR="00DA6107" w:rsidRDefault="00DA6107" w:rsidP="00A3693B">
                      <w:pPr>
                        <w:rPr>
                          <w:lang w:eastAsia="ja-JP"/>
                        </w:rPr>
                      </w:pPr>
                      <w:r>
                        <w:rPr>
                          <w:lang w:eastAsia="ja-JP"/>
                        </w:rPr>
                        <w:t xml:space="preserve">                opp@1600000000 {</w:t>
                      </w:r>
                    </w:p>
                    <w:p w14:paraId="395C1778" w14:textId="77777777" w:rsidR="00DA6107" w:rsidRDefault="00DA6107" w:rsidP="00A3693B">
                      <w:pPr>
                        <w:rPr>
                          <w:lang w:eastAsia="ja-JP"/>
                        </w:rPr>
                      </w:pPr>
                      <w:r>
                        <w:rPr>
                          <w:lang w:eastAsia="ja-JP"/>
                        </w:rPr>
                        <w:t xml:space="preserve">                        opp-hz = /bits/ 64 &lt;1600000000&gt;;</w:t>
                      </w:r>
                    </w:p>
                    <w:p w14:paraId="1CFD1BAE" w14:textId="77777777" w:rsidR="00DA6107" w:rsidRDefault="00DA6107" w:rsidP="00A3693B">
                      <w:pPr>
                        <w:rPr>
                          <w:lang w:eastAsia="ja-JP"/>
                        </w:rPr>
                      </w:pPr>
                      <w:r>
                        <w:rPr>
                          <w:lang w:eastAsia="ja-JP"/>
                        </w:rPr>
                        <w:t xml:space="preserve">                        opp-microvolt = &lt;870000&gt;;</w:t>
                      </w:r>
                    </w:p>
                    <w:p w14:paraId="351BA7D2" w14:textId="77777777" w:rsidR="00DA6107" w:rsidRDefault="00DA6107" w:rsidP="00A3693B">
                      <w:pPr>
                        <w:rPr>
                          <w:lang w:eastAsia="ja-JP"/>
                        </w:rPr>
                      </w:pPr>
                      <w:r>
                        <w:rPr>
                          <w:lang w:eastAsia="ja-JP"/>
                        </w:rPr>
                        <w:t xml:space="preserve">                        clock-latency-ns = &lt;300000&gt;;</w:t>
                      </w:r>
                    </w:p>
                    <w:p w14:paraId="0101F351" w14:textId="77777777" w:rsidR="00DA6107" w:rsidRDefault="00DA6107" w:rsidP="00A3693B">
                      <w:pPr>
                        <w:rPr>
                          <w:lang w:eastAsia="ja-JP"/>
                        </w:rPr>
                      </w:pPr>
                      <w:r>
                        <w:rPr>
                          <w:lang w:eastAsia="ja-JP"/>
                        </w:rPr>
                        <w:t xml:space="preserve">                        turbo-mode;</w:t>
                      </w:r>
                    </w:p>
                    <w:p w14:paraId="42E01D9A" w14:textId="77777777" w:rsidR="00DA6107" w:rsidRDefault="00DA6107" w:rsidP="00A3693B">
                      <w:pPr>
                        <w:rPr>
                          <w:lang w:eastAsia="ja-JP"/>
                        </w:rPr>
                      </w:pPr>
                      <w:r>
                        <w:rPr>
                          <w:lang w:eastAsia="ja-JP"/>
                        </w:rPr>
                        <w:t xml:space="preserve">                };</w:t>
                      </w:r>
                    </w:p>
                    <w:p w14:paraId="2ADC791C" w14:textId="77777777" w:rsidR="00DA6107" w:rsidRDefault="00DA6107" w:rsidP="00A3693B">
                      <w:pPr>
                        <w:rPr>
                          <w:lang w:eastAsia="ja-JP"/>
                        </w:rPr>
                      </w:pPr>
                      <w:r>
                        <w:rPr>
                          <w:lang w:eastAsia="ja-JP"/>
                        </w:rPr>
                        <w:t xml:space="preserve">                opp@1700000000 {</w:t>
                      </w:r>
                    </w:p>
                    <w:p w14:paraId="671EF625" w14:textId="77777777" w:rsidR="00DA6107" w:rsidRDefault="00DA6107" w:rsidP="00A3693B">
                      <w:pPr>
                        <w:rPr>
                          <w:lang w:eastAsia="ja-JP"/>
                        </w:rPr>
                      </w:pPr>
                      <w:r>
                        <w:rPr>
                          <w:lang w:eastAsia="ja-JP"/>
                        </w:rPr>
                        <w:t xml:space="preserve">                        opp-hz = /bits/ 64 &lt;1700000000&gt;;</w:t>
                      </w:r>
                    </w:p>
                    <w:p w14:paraId="29D5D484" w14:textId="77777777" w:rsidR="00DA6107" w:rsidRDefault="00DA6107" w:rsidP="00A3693B">
                      <w:pPr>
                        <w:rPr>
                          <w:lang w:eastAsia="ja-JP"/>
                        </w:rPr>
                      </w:pPr>
                      <w:r>
                        <w:rPr>
                          <w:lang w:eastAsia="ja-JP"/>
                        </w:rPr>
                        <w:t xml:space="preserve">                        opp-microvolt = &lt;950000&gt;;</w:t>
                      </w:r>
                    </w:p>
                    <w:p w14:paraId="0B469516" w14:textId="77777777" w:rsidR="00DA6107" w:rsidRDefault="00DA6107" w:rsidP="00A3693B">
                      <w:pPr>
                        <w:rPr>
                          <w:lang w:eastAsia="ja-JP"/>
                        </w:rPr>
                      </w:pPr>
                      <w:r>
                        <w:rPr>
                          <w:lang w:eastAsia="ja-JP"/>
                        </w:rPr>
                        <w:t xml:space="preserve">                        clock-latency-ns = &lt;300000&gt;;</w:t>
                      </w:r>
                    </w:p>
                    <w:p w14:paraId="2DD22B42" w14:textId="77777777" w:rsidR="00DA6107" w:rsidRDefault="00DA6107" w:rsidP="00A3693B">
                      <w:pPr>
                        <w:rPr>
                          <w:lang w:eastAsia="ja-JP"/>
                        </w:rPr>
                      </w:pPr>
                      <w:r>
                        <w:rPr>
                          <w:lang w:eastAsia="ja-JP"/>
                        </w:rPr>
                        <w:t xml:space="preserve">                        turbo-mode;</w:t>
                      </w:r>
                    </w:p>
                    <w:p w14:paraId="72D25AA4" w14:textId="77777777" w:rsidR="00DA6107" w:rsidRDefault="00DA6107" w:rsidP="00A3693B">
                      <w:pPr>
                        <w:rPr>
                          <w:lang w:eastAsia="ja-JP"/>
                        </w:rPr>
                      </w:pPr>
                      <w:r>
                        <w:rPr>
                          <w:lang w:eastAsia="ja-JP"/>
                        </w:rPr>
                        <w:t xml:space="preserve">                };</w:t>
                      </w:r>
                    </w:p>
                    <w:p w14:paraId="0AEC335A" w14:textId="77777777" w:rsidR="00DA6107" w:rsidRDefault="00DA6107" w:rsidP="00A3693B">
                      <w:pPr>
                        <w:rPr>
                          <w:lang w:eastAsia="ja-JP"/>
                        </w:rPr>
                      </w:pPr>
                      <w:r>
                        <w:rPr>
                          <w:lang w:eastAsia="ja-JP"/>
                        </w:rPr>
                        <w:t xml:space="preserve">                opp@1800000000 {</w:t>
                      </w:r>
                    </w:p>
                    <w:p w14:paraId="227ABB38" w14:textId="77777777" w:rsidR="00DA6107" w:rsidRDefault="00DA6107" w:rsidP="00A3693B">
                      <w:pPr>
                        <w:rPr>
                          <w:lang w:eastAsia="ja-JP"/>
                        </w:rPr>
                      </w:pPr>
                      <w:r>
                        <w:rPr>
                          <w:lang w:eastAsia="ja-JP"/>
                        </w:rPr>
                        <w:t xml:space="preserve">                        opp-hz = /bits/ 64 &lt;1800000000&gt;;</w:t>
                      </w:r>
                    </w:p>
                    <w:p w14:paraId="596D1DAC" w14:textId="77777777" w:rsidR="00DA6107" w:rsidRDefault="00DA6107" w:rsidP="00A3693B">
                      <w:pPr>
                        <w:rPr>
                          <w:lang w:eastAsia="ja-JP"/>
                        </w:rPr>
                      </w:pPr>
                      <w:r>
                        <w:rPr>
                          <w:lang w:eastAsia="ja-JP"/>
                        </w:rPr>
                        <w:t xml:space="preserve">                        opp-microvolt = &lt;950000&gt;;</w:t>
                      </w:r>
                    </w:p>
                    <w:p w14:paraId="4A183084" w14:textId="77777777" w:rsidR="00DA6107" w:rsidRDefault="00DA6107" w:rsidP="00A3693B">
                      <w:pPr>
                        <w:rPr>
                          <w:lang w:eastAsia="ja-JP"/>
                        </w:rPr>
                      </w:pPr>
                      <w:r>
                        <w:rPr>
                          <w:lang w:eastAsia="ja-JP"/>
                        </w:rPr>
                        <w:t xml:space="preserve">                        clock-latency-ns = &lt;300000&gt;;</w:t>
                      </w:r>
                    </w:p>
                    <w:p w14:paraId="1D0A1A69" w14:textId="77777777" w:rsidR="00DA6107" w:rsidRDefault="00DA6107" w:rsidP="00A3693B">
                      <w:pPr>
                        <w:rPr>
                          <w:lang w:eastAsia="ja-JP"/>
                        </w:rPr>
                      </w:pPr>
                      <w:r>
                        <w:rPr>
                          <w:lang w:eastAsia="ja-JP"/>
                        </w:rPr>
                        <w:t xml:space="preserve">                        turbo-mode;</w:t>
                      </w:r>
                    </w:p>
                    <w:p w14:paraId="27A3FB8C" w14:textId="77777777" w:rsidR="00DA6107" w:rsidRDefault="00DA6107" w:rsidP="00A3693B">
                      <w:pPr>
                        <w:rPr>
                          <w:lang w:eastAsia="ja-JP"/>
                        </w:rPr>
                      </w:pPr>
                      <w:r>
                        <w:rPr>
                          <w:lang w:eastAsia="ja-JP"/>
                        </w:rPr>
                        <w:t xml:space="preserve">                };</w:t>
                      </w:r>
                    </w:p>
                    <w:p w14:paraId="58F5F5B0" w14:textId="77777777" w:rsidR="00DA6107" w:rsidRDefault="00DA6107" w:rsidP="00A3693B">
                      <w:pPr>
                        <w:rPr>
                          <w:lang w:eastAsia="ja-JP"/>
                        </w:rPr>
                      </w:pPr>
                      <w:r>
                        <w:rPr>
                          <w:lang w:eastAsia="ja-JP"/>
                        </w:rPr>
                        <w:t xml:space="preserve">                opp@1900000000 {</w:t>
                      </w:r>
                    </w:p>
                    <w:p w14:paraId="6EDF33E1" w14:textId="77777777" w:rsidR="00DA6107" w:rsidRDefault="00DA6107" w:rsidP="00A3693B">
                      <w:pPr>
                        <w:rPr>
                          <w:lang w:eastAsia="ja-JP"/>
                        </w:rPr>
                      </w:pPr>
                      <w:r>
                        <w:rPr>
                          <w:lang w:eastAsia="ja-JP"/>
                        </w:rPr>
                        <w:t xml:space="preserve">                        opp-hz = /bits/ 64 &lt;1900000000&gt;;</w:t>
                      </w:r>
                    </w:p>
                    <w:p w14:paraId="03D641DE" w14:textId="77777777" w:rsidR="00DA6107" w:rsidRDefault="00DA6107" w:rsidP="00A3693B">
                      <w:pPr>
                        <w:rPr>
                          <w:lang w:eastAsia="ja-JP"/>
                        </w:rPr>
                      </w:pPr>
                      <w:r>
                        <w:rPr>
                          <w:lang w:eastAsia="ja-JP"/>
                        </w:rPr>
                        <w:t xml:space="preserve">                        opp-microvolt = &lt;1030000&gt;;</w:t>
                      </w:r>
                    </w:p>
                    <w:p w14:paraId="4DA99054" w14:textId="77777777" w:rsidR="00DA6107" w:rsidRDefault="00DA6107" w:rsidP="00A3693B">
                      <w:pPr>
                        <w:rPr>
                          <w:lang w:eastAsia="ja-JP"/>
                        </w:rPr>
                      </w:pPr>
                      <w:r>
                        <w:rPr>
                          <w:lang w:eastAsia="ja-JP"/>
                        </w:rPr>
                        <w:t xml:space="preserve">                        clock-latency-ns = &lt;300000&gt;;</w:t>
                      </w:r>
                    </w:p>
                    <w:p w14:paraId="7D12C692" w14:textId="77777777" w:rsidR="00DA6107" w:rsidRDefault="00DA6107" w:rsidP="00A3693B">
                      <w:pPr>
                        <w:rPr>
                          <w:lang w:eastAsia="ja-JP"/>
                        </w:rPr>
                      </w:pPr>
                      <w:r>
                        <w:rPr>
                          <w:lang w:eastAsia="ja-JP"/>
                        </w:rPr>
                        <w:t xml:space="preserve">                        turbo-mode;</w:t>
                      </w:r>
                    </w:p>
                    <w:p w14:paraId="5458C9FF" w14:textId="77777777" w:rsidR="00DA6107" w:rsidRDefault="00DA6107" w:rsidP="00A3693B">
                      <w:pPr>
                        <w:rPr>
                          <w:lang w:eastAsia="ja-JP"/>
                        </w:rPr>
                      </w:pPr>
                      <w:r>
                        <w:rPr>
                          <w:lang w:eastAsia="ja-JP"/>
                        </w:rPr>
                        <w:t xml:space="preserve">                };</w:t>
                      </w:r>
                    </w:p>
                    <w:p w14:paraId="6D4A1852" w14:textId="77777777" w:rsidR="00DA6107" w:rsidRDefault="00DA6107" w:rsidP="00A3693B">
                      <w:pPr>
                        <w:rPr>
                          <w:lang w:eastAsia="ja-JP"/>
                        </w:rPr>
                      </w:pPr>
                      <w:r>
                        <w:rPr>
                          <w:lang w:eastAsia="ja-JP"/>
                        </w:rPr>
                        <w:t xml:space="preserve">        };</w:t>
                      </w:r>
                    </w:p>
                  </w:txbxContent>
                </v:textbox>
                <w10:anchorlock/>
              </v:rect>
            </w:pict>
          </mc:Fallback>
        </mc:AlternateContent>
      </w:r>
    </w:p>
    <w:p w14:paraId="2651F495" w14:textId="77777777" w:rsidR="000A6CB4" w:rsidRDefault="00A3693B" w:rsidP="00F37ABC">
      <w:pPr>
        <w:rPr>
          <w:lang w:eastAsia="ja-JP"/>
        </w:rPr>
      </w:pPr>
      <w:r>
        <w:rPr>
          <w:rFonts w:hint="eastAsia"/>
          <w:noProof/>
        </w:rPr>
        <w:lastRenderedPageBreak/>
        <mc:AlternateContent>
          <mc:Choice Requires="wps">
            <w:drawing>
              <wp:inline distT="0" distB="0" distL="0" distR="0" wp14:anchorId="1C825DAF" wp14:editId="5050CA94">
                <wp:extent cx="6192520" cy="7444853"/>
                <wp:effectExtent l="0" t="0" r="17780" b="22860"/>
                <wp:docPr id="8" name="正方形/長方形 2282"/>
                <wp:cNvGraphicFramePr/>
                <a:graphic xmlns:a="http://schemas.openxmlformats.org/drawingml/2006/main">
                  <a:graphicData uri="http://schemas.microsoft.com/office/word/2010/wordprocessingShape">
                    <wps:wsp>
                      <wps:cNvSpPr/>
                      <wps:spPr>
                        <a:xfrm>
                          <a:off x="0" y="0"/>
                          <a:ext cx="6192520" cy="7444853"/>
                        </a:xfrm>
                        <a:prstGeom prst="rect">
                          <a:avLst/>
                        </a:prstGeom>
                        <a:noFill/>
                        <a:ln w="12700" cap="flat" cmpd="sng" algn="ctr">
                          <a:solidFill>
                            <a:sysClr val="windowText" lastClr="000000"/>
                          </a:solidFill>
                          <a:prstDash val="solid"/>
                        </a:ln>
                        <a:effectLst/>
                      </wps:spPr>
                      <wps:txbx>
                        <w:txbxContent>
                          <w:p w14:paraId="1D543383" w14:textId="77777777" w:rsidR="00DA6107" w:rsidRDefault="00DA6107" w:rsidP="00FB4B27">
                            <w:pPr>
                              <w:rPr>
                                <w:lang w:eastAsia="ja-JP"/>
                              </w:rPr>
                            </w:pPr>
                            <w:r>
                              <w:rPr>
                                <w:lang w:eastAsia="ja-JP"/>
                              </w:rPr>
                              <w:t xml:space="preserve">                opp@1500000000 {</w:t>
                            </w:r>
                          </w:p>
                          <w:p w14:paraId="4248DEB0" w14:textId="77777777" w:rsidR="00DA6107" w:rsidRDefault="00DA6107" w:rsidP="00FB4B27">
                            <w:pPr>
                              <w:rPr>
                                <w:lang w:eastAsia="ja-JP"/>
                              </w:rPr>
                            </w:pPr>
                            <w:r>
                              <w:rPr>
                                <w:lang w:eastAsia="ja-JP"/>
                              </w:rPr>
                              <w:t xml:space="preserve">                        opp-hz = /bits/ 64 &lt;1500000000&gt;;</w:t>
                            </w:r>
                          </w:p>
                          <w:p w14:paraId="0093E553" w14:textId="77777777" w:rsidR="00DA6107" w:rsidRDefault="00DA6107" w:rsidP="00FB4B27">
                            <w:pPr>
                              <w:rPr>
                                <w:lang w:eastAsia="ja-JP"/>
                              </w:rPr>
                            </w:pPr>
                            <w:r>
                              <w:rPr>
                                <w:lang w:eastAsia="ja-JP"/>
                              </w:rPr>
                              <w:t xml:space="preserve">                        opp-microvolt = &lt;830000&gt;;</w:t>
                            </w:r>
                          </w:p>
                          <w:p w14:paraId="44D15D65" w14:textId="77777777" w:rsidR="00DA6107" w:rsidRDefault="00DA6107" w:rsidP="00FB4B27">
                            <w:pPr>
                              <w:rPr>
                                <w:lang w:eastAsia="ja-JP"/>
                              </w:rPr>
                            </w:pPr>
                            <w:r>
                              <w:rPr>
                                <w:lang w:eastAsia="ja-JP"/>
                              </w:rPr>
                              <w:t xml:space="preserve">                        clock-latency-ns = &lt;300000&gt;;</w:t>
                            </w:r>
                          </w:p>
                          <w:p w14:paraId="2EF8C708" w14:textId="77777777" w:rsidR="00DA6107" w:rsidRDefault="00DA6107" w:rsidP="00F8491C">
                            <w:pPr>
                              <w:rPr>
                                <w:lang w:eastAsia="ja-JP"/>
                              </w:rPr>
                            </w:pPr>
                            <w:r>
                              <w:rPr>
                                <w:lang w:eastAsia="ja-JP"/>
                              </w:rPr>
                              <w:t xml:space="preserve">                };</w:t>
                            </w:r>
                          </w:p>
                          <w:p w14:paraId="18F84CF5" w14:textId="77777777" w:rsidR="00DA6107" w:rsidRDefault="00DA6107" w:rsidP="00A3693B">
                            <w:pPr>
                              <w:ind w:left="799" w:firstLine="799"/>
                              <w:rPr>
                                <w:lang w:eastAsia="ja-JP"/>
                              </w:rPr>
                            </w:pPr>
                            <w:r>
                              <w:rPr>
                                <w:lang w:eastAsia="ja-JP"/>
                              </w:rPr>
                              <w:t>opp@1600000000 {</w:t>
                            </w:r>
                          </w:p>
                          <w:p w14:paraId="08AD1EAF" w14:textId="77777777" w:rsidR="00DA6107" w:rsidRDefault="00DA6107" w:rsidP="00A3693B">
                            <w:pPr>
                              <w:rPr>
                                <w:lang w:eastAsia="ja-JP"/>
                              </w:rPr>
                            </w:pPr>
                            <w:r>
                              <w:rPr>
                                <w:lang w:eastAsia="ja-JP"/>
                              </w:rPr>
                              <w:t xml:space="preserve">                        opp-hz = /bits/ 64 &lt;1600000000&gt;;</w:t>
                            </w:r>
                          </w:p>
                          <w:p w14:paraId="747EE495" w14:textId="77777777" w:rsidR="00DA6107" w:rsidRDefault="00DA6107" w:rsidP="00A3693B">
                            <w:pPr>
                              <w:rPr>
                                <w:lang w:eastAsia="ja-JP"/>
                              </w:rPr>
                            </w:pPr>
                            <w:r>
                              <w:rPr>
                                <w:lang w:eastAsia="ja-JP"/>
                              </w:rPr>
                              <w:t xml:space="preserve">                        opp-microvolt = &lt;900000&gt;;</w:t>
                            </w:r>
                          </w:p>
                          <w:p w14:paraId="43140D22" w14:textId="77777777" w:rsidR="00DA6107" w:rsidRDefault="00DA6107" w:rsidP="00A3693B">
                            <w:pPr>
                              <w:rPr>
                                <w:lang w:eastAsia="ja-JP"/>
                              </w:rPr>
                            </w:pPr>
                            <w:r>
                              <w:rPr>
                                <w:lang w:eastAsia="ja-JP"/>
                              </w:rPr>
                              <w:t xml:space="preserve">                        clock-latency-ns = &lt;300000&gt;;</w:t>
                            </w:r>
                          </w:p>
                          <w:p w14:paraId="7348A57E" w14:textId="77777777" w:rsidR="00DA6107" w:rsidRDefault="00DA6107" w:rsidP="00A3693B">
                            <w:pPr>
                              <w:rPr>
                                <w:lang w:eastAsia="ja-JP"/>
                              </w:rPr>
                            </w:pPr>
                            <w:r>
                              <w:rPr>
                                <w:lang w:eastAsia="ja-JP"/>
                              </w:rPr>
                              <w:t xml:space="preserve">                        turbo-mode;</w:t>
                            </w:r>
                          </w:p>
                          <w:p w14:paraId="4501D24D" w14:textId="77777777" w:rsidR="00DA6107" w:rsidRDefault="00DA6107" w:rsidP="00A3693B">
                            <w:pPr>
                              <w:rPr>
                                <w:lang w:eastAsia="ja-JP"/>
                              </w:rPr>
                            </w:pPr>
                            <w:r>
                              <w:rPr>
                                <w:lang w:eastAsia="ja-JP"/>
                              </w:rPr>
                              <w:t xml:space="preserve">                };</w:t>
                            </w:r>
                          </w:p>
                          <w:p w14:paraId="71EDB3CE" w14:textId="77777777" w:rsidR="00DA6107" w:rsidRDefault="00DA6107" w:rsidP="00A3693B">
                            <w:pPr>
                              <w:rPr>
                                <w:lang w:eastAsia="ja-JP"/>
                              </w:rPr>
                            </w:pPr>
                            <w:r>
                              <w:rPr>
                                <w:lang w:eastAsia="ja-JP"/>
                              </w:rPr>
                              <w:t xml:space="preserve">                opp@1700000000 {</w:t>
                            </w:r>
                          </w:p>
                          <w:p w14:paraId="4717CBE3" w14:textId="77777777" w:rsidR="00DA6107" w:rsidRDefault="00DA6107" w:rsidP="00A3693B">
                            <w:pPr>
                              <w:rPr>
                                <w:lang w:eastAsia="ja-JP"/>
                              </w:rPr>
                            </w:pPr>
                            <w:r>
                              <w:rPr>
                                <w:lang w:eastAsia="ja-JP"/>
                              </w:rPr>
                              <w:t xml:space="preserve">                        opp-hz = /bits/ 64 &lt;1700000000&gt;;</w:t>
                            </w:r>
                          </w:p>
                          <w:p w14:paraId="76F5AC96" w14:textId="77777777" w:rsidR="00DA6107" w:rsidRDefault="00DA6107" w:rsidP="00A3693B">
                            <w:pPr>
                              <w:rPr>
                                <w:lang w:eastAsia="ja-JP"/>
                              </w:rPr>
                            </w:pPr>
                            <w:r>
                              <w:rPr>
                                <w:lang w:eastAsia="ja-JP"/>
                              </w:rPr>
                              <w:t xml:space="preserve">                        opp-microvolt = &lt;960000&gt;;</w:t>
                            </w:r>
                          </w:p>
                          <w:p w14:paraId="49EAF0A0" w14:textId="77777777" w:rsidR="00DA6107" w:rsidRDefault="00DA6107" w:rsidP="00A3693B">
                            <w:pPr>
                              <w:rPr>
                                <w:lang w:eastAsia="ja-JP"/>
                              </w:rPr>
                            </w:pPr>
                            <w:r>
                              <w:rPr>
                                <w:lang w:eastAsia="ja-JP"/>
                              </w:rPr>
                              <w:t xml:space="preserve">                        clock-latency-ns = &lt;300000&gt;;</w:t>
                            </w:r>
                          </w:p>
                          <w:p w14:paraId="551E06F6" w14:textId="77777777" w:rsidR="00DA6107" w:rsidRDefault="00DA6107" w:rsidP="00A3693B">
                            <w:pPr>
                              <w:rPr>
                                <w:lang w:eastAsia="ja-JP"/>
                              </w:rPr>
                            </w:pPr>
                            <w:r>
                              <w:rPr>
                                <w:lang w:eastAsia="ja-JP"/>
                              </w:rPr>
                              <w:t xml:space="preserve">                        turbo-mode;</w:t>
                            </w:r>
                          </w:p>
                          <w:p w14:paraId="7BFDE73A" w14:textId="77777777" w:rsidR="00DA6107" w:rsidRDefault="00DA6107" w:rsidP="00A3693B">
                            <w:pPr>
                              <w:rPr>
                                <w:lang w:eastAsia="ja-JP"/>
                              </w:rPr>
                            </w:pPr>
                            <w:r>
                              <w:rPr>
                                <w:lang w:eastAsia="ja-JP"/>
                              </w:rPr>
                              <w:t xml:space="preserve">                };</w:t>
                            </w:r>
                          </w:p>
                          <w:p w14:paraId="569C906F" w14:textId="77777777" w:rsidR="00DA6107" w:rsidRDefault="00DA6107" w:rsidP="00A3693B">
                            <w:pPr>
                              <w:rPr>
                                <w:lang w:eastAsia="ja-JP"/>
                              </w:rPr>
                            </w:pPr>
                            <w:r>
                              <w:rPr>
                                <w:lang w:eastAsia="ja-JP"/>
                              </w:rPr>
                              <w:t>};</w:t>
                            </w:r>
                          </w:p>
                          <w:p w14:paraId="4F5DCF9C" w14:textId="77777777" w:rsidR="00DA6107" w:rsidRDefault="00DA6107" w:rsidP="003052B0">
                            <w:pPr>
                              <w:rPr>
                                <w:lang w:eastAsia="ja-JP"/>
                              </w:rPr>
                            </w:pPr>
                            <w:r>
                              <w:rPr>
                                <w:lang w:eastAsia="ja-JP"/>
                              </w:rPr>
                              <w:t>cluster1_opp: opp_table10 {</w:t>
                            </w:r>
                          </w:p>
                          <w:p w14:paraId="5CF272FB" w14:textId="77777777" w:rsidR="00DA6107" w:rsidRDefault="00DA6107" w:rsidP="003052B0">
                            <w:pPr>
                              <w:rPr>
                                <w:lang w:eastAsia="ja-JP"/>
                              </w:rPr>
                            </w:pPr>
                            <w:r>
                              <w:rPr>
                                <w:lang w:eastAsia="ja-JP"/>
                              </w:rPr>
                              <w:t xml:space="preserve">                compatible = "operating-points-v2";</w:t>
                            </w:r>
                          </w:p>
                          <w:p w14:paraId="5C31E2D2" w14:textId="77777777" w:rsidR="00DA6107" w:rsidRDefault="00DA6107" w:rsidP="003052B0">
                            <w:pPr>
                              <w:rPr>
                                <w:lang w:eastAsia="ja-JP"/>
                              </w:rPr>
                            </w:pPr>
                            <w:r>
                              <w:rPr>
                                <w:lang w:eastAsia="ja-JP"/>
                              </w:rPr>
                              <w:t xml:space="preserve">                opp-shared;</w:t>
                            </w:r>
                          </w:p>
                          <w:p w14:paraId="00D771C0" w14:textId="77777777" w:rsidR="00DA6107" w:rsidRDefault="00DA6107" w:rsidP="003052B0">
                            <w:pPr>
                              <w:rPr>
                                <w:lang w:eastAsia="ja-JP"/>
                              </w:rPr>
                            </w:pPr>
                            <w:r>
                              <w:rPr>
                                <w:lang w:eastAsia="ja-JP"/>
                              </w:rPr>
                              <w:t xml:space="preserve">                opp@800000000 {</w:t>
                            </w:r>
                          </w:p>
                          <w:p w14:paraId="643395F5" w14:textId="77777777" w:rsidR="00DA6107" w:rsidRDefault="00DA6107" w:rsidP="003052B0">
                            <w:pPr>
                              <w:rPr>
                                <w:lang w:eastAsia="ja-JP"/>
                              </w:rPr>
                            </w:pPr>
                            <w:r>
                              <w:rPr>
                                <w:lang w:eastAsia="ja-JP"/>
                              </w:rPr>
                              <w:t xml:space="preserve">                        opp-hz = /bits/ 64 &lt;800000000&gt;;</w:t>
                            </w:r>
                          </w:p>
                          <w:p w14:paraId="2A0CD596" w14:textId="77777777" w:rsidR="00DA6107" w:rsidRDefault="00DA6107" w:rsidP="003052B0">
                            <w:pPr>
                              <w:rPr>
                                <w:lang w:eastAsia="ja-JP"/>
                              </w:rPr>
                            </w:pPr>
                            <w:r>
                              <w:rPr>
                                <w:lang w:eastAsia="ja-JP"/>
                              </w:rPr>
                              <w:t xml:space="preserve">                        opp-microvolt = &lt;820000&gt;;</w:t>
                            </w:r>
                          </w:p>
                          <w:p w14:paraId="496AAAEA" w14:textId="77777777" w:rsidR="00DA6107" w:rsidRDefault="00DA6107" w:rsidP="003052B0">
                            <w:pPr>
                              <w:rPr>
                                <w:lang w:eastAsia="ja-JP"/>
                              </w:rPr>
                            </w:pPr>
                            <w:r>
                              <w:rPr>
                                <w:lang w:eastAsia="ja-JP"/>
                              </w:rPr>
                              <w:t xml:space="preserve">                        clock-latency-ns = &lt;300000&gt;;</w:t>
                            </w:r>
                          </w:p>
                          <w:p w14:paraId="1C2BC188" w14:textId="77777777" w:rsidR="00DA6107" w:rsidRDefault="00DA6107" w:rsidP="003052B0">
                            <w:pPr>
                              <w:rPr>
                                <w:lang w:eastAsia="ja-JP"/>
                              </w:rPr>
                            </w:pPr>
                            <w:r>
                              <w:rPr>
                                <w:lang w:eastAsia="ja-JP"/>
                              </w:rPr>
                              <w:t xml:space="preserve">                };</w:t>
                            </w:r>
                          </w:p>
                          <w:p w14:paraId="55AC2ECF" w14:textId="77777777" w:rsidR="00DA6107" w:rsidRDefault="00DA6107" w:rsidP="003052B0">
                            <w:pPr>
                              <w:rPr>
                                <w:lang w:eastAsia="ja-JP"/>
                              </w:rPr>
                            </w:pPr>
                            <w:r>
                              <w:rPr>
                                <w:lang w:eastAsia="ja-JP"/>
                              </w:rPr>
                              <w:t xml:space="preserve">                opp@1000000000 {</w:t>
                            </w:r>
                          </w:p>
                          <w:p w14:paraId="498CA213" w14:textId="77777777" w:rsidR="00DA6107" w:rsidRDefault="00DA6107" w:rsidP="003052B0">
                            <w:pPr>
                              <w:rPr>
                                <w:lang w:eastAsia="ja-JP"/>
                              </w:rPr>
                            </w:pPr>
                            <w:r>
                              <w:rPr>
                                <w:lang w:eastAsia="ja-JP"/>
                              </w:rPr>
                              <w:t xml:space="preserve">                        opp-hz = /bits/ 64 &lt;1000000000&gt;;</w:t>
                            </w:r>
                          </w:p>
                          <w:p w14:paraId="33329BCE" w14:textId="77777777" w:rsidR="00DA6107" w:rsidRDefault="00DA6107" w:rsidP="003052B0">
                            <w:pPr>
                              <w:rPr>
                                <w:lang w:eastAsia="ja-JP"/>
                              </w:rPr>
                            </w:pPr>
                            <w:r>
                              <w:rPr>
                                <w:lang w:eastAsia="ja-JP"/>
                              </w:rPr>
                              <w:t xml:space="preserve">                        opp-microvolt = &lt;820000&gt;;</w:t>
                            </w:r>
                          </w:p>
                          <w:p w14:paraId="378FECB4" w14:textId="77777777" w:rsidR="00DA6107" w:rsidRDefault="00DA6107" w:rsidP="003052B0">
                            <w:pPr>
                              <w:rPr>
                                <w:lang w:eastAsia="ja-JP"/>
                              </w:rPr>
                            </w:pPr>
                            <w:r>
                              <w:rPr>
                                <w:lang w:eastAsia="ja-JP"/>
                              </w:rPr>
                              <w:t xml:space="preserve">                        clock-latency-ns = &lt;300000&gt;;</w:t>
                            </w:r>
                          </w:p>
                          <w:p w14:paraId="27787814" w14:textId="77777777" w:rsidR="00DA6107" w:rsidRDefault="00DA6107" w:rsidP="003052B0">
                            <w:pPr>
                              <w:rPr>
                                <w:lang w:eastAsia="ja-JP"/>
                              </w:rPr>
                            </w:pPr>
                            <w:r>
                              <w:rPr>
                                <w:lang w:eastAsia="ja-JP"/>
                              </w:rPr>
                              <w:t xml:space="preserve">                };</w:t>
                            </w:r>
                          </w:p>
                          <w:p w14:paraId="53A36411" w14:textId="77777777" w:rsidR="00DA6107" w:rsidRDefault="00DA6107" w:rsidP="003052B0">
                            <w:pPr>
                              <w:rPr>
                                <w:lang w:eastAsia="ja-JP"/>
                              </w:rPr>
                            </w:pPr>
                            <w:r>
                              <w:rPr>
                                <w:lang w:eastAsia="ja-JP"/>
                              </w:rPr>
                              <w:t xml:space="preserve">                opp@1200000000 {</w:t>
                            </w:r>
                          </w:p>
                          <w:p w14:paraId="3E42C0FC" w14:textId="77777777" w:rsidR="00DA6107" w:rsidRDefault="00DA6107" w:rsidP="003052B0">
                            <w:pPr>
                              <w:rPr>
                                <w:lang w:eastAsia="ja-JP"/>
                              </w:rPr>
                            </w:pPr>
                            <w:r>
                              <w:rPr>
                                <w:lang w:eastAsia="ja-JP"/>
                              </w:rPr>
                              <w:t xml:space="preserve">                        opp-hz = /bits/ 64 &lt;1200000000&gt;;</w:t>
                            </w:r>
                          </w:p>
                          <w:p w14:paraId="21F2511A" w14:textId="77777777" w:rsidR="00DA6107" w:rsidRDefault="00DA6107" w:rsidP="003052B0">
                            <w:pPr>
                              <w:rPr>
                                <w:lang w:eastAsia="ja-JP"/>
                              </w:rPr>
                            </w:pPr>
                            <w:r>
                              <w:rPr>
                                <w:lang w:eastAsia="ja-JP"/>
                              </w:rPr>
                              <w:t xml:space="preserve">                        opp-microvolt = &lt;820000&gt;;</w:t>
                            </w:r>
                          </w:p>
                          <w:p w14:paraId="681E05D8" w14:textId="77777777" w:rsidR="00DA6107" w:rsidRDefault="00DA6107" w:rsidP="003052B0">
                            <w:pPr>
                              <w:rPr>
                                <w:lang w:eastAsia="ja-JP"/>
                              </w:rPr>
                            </w:pPr>
                            <w:r>
                              <w:rPr>
                                <w:lang w:eastAsia="ja-JP"/>
                              </w:rPr>
                              <w:t xml:space="preserve">                        clock-latency-ns = &lt;300000&gt;;</w:t>
                            </w:r>
                          </w:p>
                          <w:p w14:paraId="62D32089" w14:textId="77777777" w:rsidR="00DA6107" w:rsidRDefault="00DA6107" w:rsidP="003052B0">
                            <w:pPr>
                              <w:rPr>
                                <w:lang w:eastAsia="ja-JP"/>
                              </w:rPr>
                            </w:pPr>
                            <w:r>
                              <w:rPr>
                                <w:lang w:eastAsia="ja-JP"/>
                              </w:rPr>
                              <w:t xml:space="preserve">                };</w:t>
                            </w:r>
                          </w:p>
                          <w:p w14:paraId="58940547" w14:textId="77777777" w:rsidR="00DA6107" w:rsidRDefault="00DA6107" w:rsidP="003052B0">
                            <w:pPr>
                              <w:rPr>
                                <w:lang w:eastAsia="ja-JP"/>
                              </w:rPr>
                            </w:pP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C825DAF" id="_x0000_s1708" style="width:487.6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" filled="f" strokecolor="windowText" strokeweight="1pt">
                <v:textbox>
                  <w:txbxContent>
                    <w:p w14:paraId="1D543383" w14:textId="77777777" w:rsidR="00DA6107" w:rsidRDefault="00DA6107" w:rsidP="00FB4B27">
                      <w:pPr>
                        <w:rPr>
                          <w:lang w:eastAsia="ja-JP"/>
                        </w:rPr>
                      </w:pPr>
                      <w:r>
                        <w:rPr>
                          <w:lang w:eastAsia="ja-JP"/>
                        </w:rPr>
                        <w:t xml:space="preserve">                opp@1500000000 {</w:t>
                      </w:r>
                    </w:p>
                    <w:p w14:paraId="4248DEB0" w14:textId="77777777" w:rsidR="00DA6107" w:rsidRDefault="00DA6107" w:rsidP="00FB4B27">
                      <w:pPr>
                        <w:rPr>
                          <w:lang w:eastAsia="ja-JP"/>
                        </w:rPr>
                      </w:pPr>
                      <w:r>
                        <w:rPr>
                          <w:lang w:eastAsia="ja-JP"/>
                        </w:rPr>
                        <w:t xml:space="preserve">                        opp-hz = /bits/ 64 &lt;1500000000&gt;;</w:t>
                      </w:r>
                    </w:p>
                    <w:p w14:paraId="0093E553" w14:textId="77777777" w:rsidR="00DA6107" w:rsidRDefault="00DA6107" w:rsidP="00FB4B27">
                      <w:pPr>
                        <w:rPr>
                          <w:lang w:eastAsia="ja-JP"/>
                        </w:rPr>
                      </w:pPr>
                      <w:r>
                        <w:rPr>
                          <w:lang w:eastAsia="ja-JP"/>
                        </w:rPr>
                        <w:t xml:space="preserve">                        opp-microvolt = &lt;830000&gt;;</w:t>
                      </w:r>
                    </w:p>
                    <w:p w14:paraId="44D15D65" w14:textId="77777777" w:rsidR="00DA6107" w:rsidRDefault="00DA6107" w:rsidP="00FB4B27">
                      <w:pPr>
                        <w:rPr>
                          <w:lang w:eastAsia="ja-JP"/>
                        </w:rPr>
                      </w:pPr>
                      <w:r>
                        <w:rPr>
                          <w:lang w:eastAsia="ja-JP"/>
                        </w:rPr>
                        <w:t xml:space="preserve">                        clock-latency-ns = &lt;300000&gt;;</w:t>
                      </w:r>
                    </w:p>
                    <w:p w14:paraId="2EF8C708" w14:textId="77777777" w:rsidR="00DA6107" w:rsidRDefault="00DA6107" w:rsidP="00F8491C">
                      <w:pPr>
                        <w:rPr>
                          <w:lang w:eastAsia="ja-JP"/>
                        </w:rPr>
                      </w:pPr>
                      <w:r>
                        <w:rPr>
                          <w:lang w:eastAsia="ja-JP"/>
                        </w:rPr>
                        <w:t xml:space="preserve">                };</w:t>
                      </w:r>
                    </w:p>
                    <w:p w14:paraId="18F84CF5" w14:textId="77777777" w:rsidR="00DA6107" w:rsidRDefault="00DA6107" w:rsidP="00A3693B">
                      <w:pPr>
                        <w:ind w:left="799" w:firstLine="799"/>
                        <w:rPr>
                          <w:lang w:eastAsia="ja-JP"/>
                        </w:rPr>
                      </w:pPr>
                      <w:r>
                        <w:rPr>
                          <w:lang w:eastAsia="ja-JP"/>
                        </w:rPr>
                        <w:t>opp@1600000000 {</w:t>
                      </w:r>
                    </w:p>
                    <w:p w14:paraId="08AD1EAF" w14:textId="77777777" w:rsidR="00DA6107" w:rsidRDefault="00DA6107" w:rsidP="00A3693B">
                      <w:pPr>
                        <w:rPr>
                          <w:lang w:eastAsia="ja-JP"/>
                        </w:rPr>
                      </w:pPr>
                      <w:r>
                        <w:rPr>
                          <w:lang w:eastAsia="ja-JP"/>
                        </w:rPr>
                        <w:t xml:space="preserve">                        opp-hz = /bits/ 64 &lt;1600000000&gt;;</w:t>
                      </w:r>
                    </w:p>
                    <w:p w14:paraId="747EE495" w14:textId="77777777" w:rsidR="00DA6107" w:rsidRDefault="00DA6107" w:rsidP="00A3693B">
                      <w:pPr>
                        <w:rPr>
                          <w:lang w:eastAsia="ja-JP"/>
                        </w:rPr>
                      </w:pPr>
                      <w:r>
                        <w:rPr>
                          <w:lang w:eastAsia="ja-JP"/>
                        </w:rPr>
                        <w:t xml:space="preserve">                        opp-microvolt = &lt;900000&gt;;</w:t>
                      </w:r>
                    </w:p>
                    <w:p w14:paraId="43140D22" w14:textId="77777777" w:rsidR="00DA6107" w:rsidRDefault="00DA6107" w:rsidP="00A3693B">
                      <w:pPr>
                        <w:rPr>
                          <w:lang w:eastAsia="ja-JP"/>
                        </w:rPr>
                      </w:pPr>
                      <w:r>
                        <w:rPr>
                          <w:lang w:eastAsia="ja-JP"/>
                        </w:rPr>
                        <w:t xml:space="preserve">                        clock-latency-ns = &lt;300000&gt;;</w:t>
                      </w:r>
                    </w:p>
                    <w:p w14:paraId="7348A57E" w14:textId="77777777" w:rsidR="00DA6107" w:rsidRDefault="00DA6107" w:rsidP="00A3693B">
                      <w:pPr>
                        <w:rPr>
                          <w:lang w:eastAsia="ja-JP"/>
                        </w:rPr>
                      </w:pPr>
                      <w:r>
                        <w:rPr>
                          <w:lang w:eastAsia="ja-JP"/>
                        </w:rPr>
                        <w:t xml:space="preserve">                        turbo-mode;</w:t>
                      </w:r>
                    </w:p>
                    <w:p w14:paraId="4501D24D" w14:textId="77777777" w:rsidR="00DA6107" w:rsidRDefault="00DA6107" w:rsidP="00A3693B">
                      <w:pPr>
                        <w:rPr>
                          <w:lang w:eastAsia="ja-JP"/>
                        </w:rPr>
                      </w:pPr>
                      <w:r>
                        <w:rPr>
                          <w:lang w:eastAsia="ja-JP"/>
                        </w:rPr>
                        <w:t xml:space="preserve">                };</w:t>
                      </w:r>
                    </w:p>
                    <w:p w14:paraId="71EDB3CE" w14:textId="77777777" w:rsidR="00DA6107" w:rsidRDefault="00DA6107" w:rsidP="00A3693B">
                      <w:pPr>
                        <w:rPr>
                          <w:lang w:eastAsia="ja-JP"/>
                        </w:rPr>
                      </w:pPr>
                      <w:r>
                        <w:rPr>
                          <w:lang w:eastAsia="ja-JP"/>
                        </w:rPr>
                        <w:t xml:space="preserve">                opp@1700000000 {</w:t>
                      </w:r>
                    </w:p>
                    <w:p w14:paraId="4717CBE3" w14:textId="77777777" w:rsidR="00DA6107" w:rsidRDefault="00DA6107" w:rsidP="00A3693B">
                      <w:pPr>
                        <w:rPr>
                          <w:lang w:eastAsia="ja-JP"/>
                        </w:rPr>
                      </w:pPr>
                      <w:r>
                        <w:rPr>
                          <w:lang w:eastAsia="ja-JP"/>
                        </w:rPr>
                        <w:t xml:space="preserve">                        opp-hz = /bits/ 64 &lt;1700000000&gt;;</w:t>
                      </w:r>
                    </w:p>
                    <w:p w14:paraId="76F5AC96" w14:textId="77777777" w:rsidR="00DA6107" w:rsidRDefault="00DA6107" w:rsidP="00A3693B">
                      <w:pPr>
                        <w:rPr>
                          <w:lang w:eastAsia="ja-JP"/>
                        </w:rPr>
                      </w:pPr>
                      <w:r>
                        <w:rPr>
                          <w:lang w:eastAsia="ja-JP"/>
                        </w:rPr>
                        <w:t xml:space="preserve">                        opp-microvolt = &lt;960000&gt;;</w:t>
                      </w:r>
                    </w:p>
                    <w:p w14:paraId="49EAF0A0" w14:textId="77777777" w:rsidR="00DA6107" w:rsidRDefault="00DA6107" w:rsidP="00A3693B">
                      <w:pPr>
                        <w:rPr>
                          <w:lang w:eastAsia="ja-JP"/>
                        </w:rPr>
                      </w:pPr>
                      <w:r>
                        <w:rPr>
                          <w:lang w:eastAsia="ja-JP"/>
                        </w:rPr>
                        <w:t xml:space="preserve">                        clock-latency-ns = &lt;300000&gt;;</w:t>
                      </w:r>
                    </w:p>
                    <w:p w14:paraId="551E06F6" w14:textId="77777777" w:rsidR="00DA6107" w:rsidRDefault="00DA6107" w:rsidP="00A3693B">
                      <w:pPr>
                        <w:rPr>
                          <w:lang w:eastAsia="ja-JP"/>
                        </w:rPr>
                      </w:pPr>
                      <w:r>
                        <w:rPr>
                          <w:lang w:eastAsia="ja-JP"/>
                        </w:rPr>
                        <w:t xml:space="preserve">                        turbo-mode;</w:t>
                      </w:r>
                    </w:p>
                    <w:p w14:paraId="7BFDE73A" w14:textId="77777777" w:rsidR="00DA6107" w:rsidRDefault="00DA6107" w:rsidP="00A3693B">
                      <w:pPr>
                        <w:rPr>
                          <w:lang w:eastAsia="ja-JP"/>
                        </w:rPr>
                      </w:pPr>
                      <w:r>
                        <w:rPr>
                          <w:lang w:eastAsia="ja-JP"/>
                        </w:rPr>
                        <w:t xml:space="preserve">                };</w:t>
                      </w:r>
                    </w:p>
                    <w:p w14:paraId="569C906F" w14:textId="77777777" w:rsidR="00DA6107" w:rsidRDefault="00DA6107" w:rsidP="00A3693B">
                      <w:pPr>
                        <w:rPr>
                          <w:lang w:eastAsia="ja-JP"/>
                        </w:rPr>
                      </w:pPr>
                      <w:r>
                        <w:rPr>
                          <w:lang w:eastAsia="ja-JP"/>
                        </w:rPr>
                        <w:t>};</w:t>
                      </w:r>
                    </w:p>
                    <w:p w14:paraId="4F5DCF9C" w14:textId="77777777" w:rsidR="00DA6107" w:rsidRDefault="00DA6107" w:rsidP="003052B0">
                      <w:pPr>
                        <w:rPr>
                          <w:lang w:eastAsia="ja-JP"/>
                        </w:rPr>
                      </w:pPr>
                      <w:r>
                        <w:rPr>
                          <w:lang w:eastAsia="ja-JP"/>
                        </w:rPr>
                        <w:t>cluster1_opp: opp_table10 {</w:t>
                      </w:r>
                    </w:p>
                    <w:p w14:paraId="5CF272FB" w14:textId="77777777" w:rsidR="00DA6107" w:rsidRDefault="00DA6107" w:rsidP="003052B0">
                      <w:pPr>
                        <w:rPr>
                          <w:lang w:eastAsia="ja-JP"/>
                        </w:rPr>
                      </w:pPr>
                      <w:r>
                        <w:rPr>
                          <w:lang w:eastAsia="ja-JP"/>
                        </w:rPr>
                        <w:t xml:space="preserve">                compatible = "operating-points-v2";</w:t>
                      </w:r>
                    </w:p>
                    <w:p w14:paraId="5C31E2D2" w14:textId="77777777" w:rsidR="00DA6107" w:rsidRDefault="00DA6107" w:rsidP="003052B0">
                      <w:pPr>
                        <w:rPr>
                          <w:lang w:eastAsia="ja-JP"/>
                        </w:rPr>
                      </w:pPr>
                      <w:r>
                        <w:rPr>
                          <w:lang w:eastAsia="ja-JP"/>
                        </w:rPr>
                        <w:t xml:space="preserve">                opp-shared;</w:t>
                      </w:r>
                    </w:p>
                    <w:p w14:paraId="00D771C0" w14:textId="77777777" w:rsidR="00DA6107" w:rsidRDefault="00DA6107" w:rsidP="003052B0">
                      <w:pPr>
                        <w:rPr>
                          <w:lang w:eastAsia="ja-JP"/>
                        </w:rPr>
                      </w:pPr>
                      <w:r>
                        <w:rPr>
                          <w:lang w:eastAsia="ja-JP"/>
                        </w:rPr>
                        <w:t xml:space="preserve">                opp@800000000 {</w:t>
                      </w:r>
                    </w:p>
                    <w:p w14:paraId="643395F5" w14:textId="77777777" w:rsidR="00DA6107" w:rsidRDefault="00DA6107" w:rsidP="003052B0">
                      <w:pPr>
                        <w:rPr>
                          <w:lang w:eastAsia="ja-JP"/>
                        </w:rPr>
                      </w:pPr>
                      <w:r>
                        <w:rPr>
                          <w:lang w:eastAsia="ja-JP"/>
                        </w:rPr>
                        <w:t xml:space="preserve">                        opp-hz = /bits/ 64 &lt;800000000&gt;;</w:t>
                      </w:r>
                    </w:p>
                    <w:p w14:paraId="2A0CD596" w14:textId="77777777" w:rsidR="00DA6107" w:rsidRDefault="00DA6107" w:rsidP="003052B0">
                      <w:pPr>
                        <w:rPr>
                          <w:lang w:eastAsia="ja-JP"/>
                        </w:rPr>
                      </w:pPr>
                      <w:r>
                        <w:rPr>
                          <w:lang w:eastAsia="ja-JP"/>
                        </w:rPr>
                        <w:t xml:space="preserve">                        opp-microvolt = &lt;820000&gt;;</w:t>
                      </w:r>
                    </w:p>
                    <w:p w14:paraId="496AAAEA" w14:textId="77777777" w:rsidR="00DA6107" w:rsidRDefault="00DA6107" w:rsidP="003052B0">
                      <w:pPr>
                        <w:rPr>
                          <w:lang w:eastAsia="ja-JP"/>
                        </w:rPr>
                      </w:pPr>
                      <w:r>
                        <w:rPr>
                          <w:lang w:eastAsia="ja-JP"/>
                        </w:rPr>
                        <w:t xml:space="preserve">                        clock-latency-ns = &lt;300000&gt;;</w:t>
                      </w:r>
                    </w:p>
                    <w:p w14:paraId="1C2BC188" w14:textId="77777777" w:rsidR="00DA6107" w:rsidRDefault="00DA6107" w:rsidP="003052B0">
                      <w:pPr>
                        <w:rPr>
                          <w:lang w:eastAsia="ja-JP"/>
                        </w:rPr>
                      </w:pPr>
                      <w:r>
                        <w:rPr>
                          <w:lang w:eastAsia="ja-JP"/>
                        </w:rPr>
                        <w:t xml:space="preserve">                };</w:t>
                      </w:r>
                    </w:p>
                    <w:p w14:paraId="55AC2ECF" w14:textId="77777777" w:rsidR="00DA6107" w:rsidRDefault="00DA6107" w:rsidP="003052B0">
                      <w:pPr>
                        <w:rPr>
                          <w:lang w:eastAsia="ja-JP"/>
                        </w:rPr>
                      </w:pPr>
                      <w:r>
                        <w:rPr>
                          <w:lang w:eastAsia="ja-JP"/>
                        </w:rPr>
                        <w:t xml:space="preserve">                opp@1000000000 {</w:t>
                      </w:r>
                    </w:p>
                    <w:p w14:paraId="498CA213" w14:textId="77777777" w:rsidR="00DA6107" w:rsidRDefault="00DA6107" w:rsidP="003052B0">
                      <w:pPr>
                        <w:rPr>
                          <w:lang w:eastAsia="ja-JP"/>
                        </w:rPr>
                      </w:pPr>
                      <w:r>
                        <w:rPr>
                          <w:lang w:eastAsia="ja-JP"/>
                        </w:rPr>
                        <w:t xml:space="preserve">                        opp-hz = /bits/ 64 &lt;1000000000&gt;;</w:t>
                      </w:r>
                    </w:p>
                    <w:p w14:paraId="33329BCE" w14:textId="77777777" w:rsidR="00DA6107" w:rsidRDefault="00DA6107" w:rsidP="003052B0">
                      <w:pPr>
                        <w:rPr>
                          <w:lang w:eastAsia="ja-JP"/>
                        </w:rPr>
                      </w:pPr>
                      <w:r>
                        <w:rPr>
                          <w:lang w:eastAsia="ja-JP"/>
                        </w:rPr>
                        <w:t xml:space="preserve">                        opp-microvolt = &lt;820000&gt;;</w:t>
                      </w:r>
                    </w:p>
                    <w:p w14:paraId="378FECB4" w14:textId="77777777" w:rsidR="00DA6107" w:rsidRDefault="00DA6107" w:rsidP="003052B0">
                      <w:pPr>
                        <w:rPr>
                          <w:lang w:eastAsia="ja-JP"/>
                        </w:rPr>
                      </w:pPr>
                      <w:r>
                        <w:rPr>
                          <w:lang w:eastAsia="ja-JP"/>
                        </w:rPr>
                        <w:t xml:space="preserve">                        clock-latency-ns = &lt;300000&gt;;</w:t>
                      </w:r>
                    </w:p>
                    <w:p w14:paraId="27787814" w14:textId="77777777" w:rsidR="00DA6107" w:rsidRDefault="00DA6107" w:rsidP="003052B0">
                      <w:pPr>
                        <w:rPr>
                          <w:lang w:eastAsia="ja-JP"/>
                        </w:rPr>
                      </w:pPr>
                      <w:r>
                        <w:rPr>
                          <w:lang w:eastAsia="ja-JP"/>
                        </w:rPr>
                        <w:t xml:space="preserve">                };</w:t>
                      </w:r>
                    </w:p>
                    <w:p w14:paraId="53A36411" w14:textId="77777777" w:rsidR="00DA6107" w:rsidRDefault="00DA6107" w:rsidP="003052B0">
                      <w:pPr>
                        <w:rPr>
                          <w:lang w:eastAsia="ja-JP"/>
                        </w:rPr>
                      </w:pPr>
                      <w:r>
                        <w:rPr>
                          <w:lang w:eastAsia="ja-JP"/>
                        </w:rPr>
                        <w:t xml:space="preserve">                opp@1200000000 {</w:t>
                      </w:r>
                    </w:p>
                    <w:p w14:paraId="3E42C0FC" w14:textId="77777777" w:rsidR="00DA6107" w:rsidRDefault="00DA6107" w:rsidP="003052B0">
                      <w:pPr>
                        <w:rPr>
                          <w:lang w:eastAsia="ja-JP"/>
                        </w:rPr>
                      </w:pPr>
                      <w:r>
                        <w:rPr>
                          <w:lang w:eastAsia="ja-JP"/>
                        </w:rPr>
                        <w:t xml:space="preserve">                        opp-hz = /bits/ 64 &lt;1200000000&gt;;</w:t>
                      </w:r>
                    </w:p>
                    <w:p w14:paraId="21F2511A" w14:textId="77777777" w:rsidR="00DA6107" w:rsidRDefault="00DA6107" w:rsidP="003052B0">
                      <w:pPr>
                        <w:rPr>
                          <w:lang w:eastAsia="ja-JP"/>
                        </w:rPr>
                      </w:pPr>
                      <w:r>
                        <w:rPr>
                          <w:lang w:eastAsia="ja-JP"/>
                        </w:rPr>
                        <w:t xml:space="preserve">                        opp-microvolt = &lt;820000&gt;;</w:t>
                      </w:r>
                    </w:p>
                    <w:p w14:paraId="681E05D8" w14:textId="77777777" w:rsidR="00DA6107" w:rsidRDefault="00DA6107" w:rsidP="003052B0">
                      <w:pPr>
                        <w:rPr>
                          <w:lang w:eastAsia="ja-JP"/>
                        </w:rPr>
                      </w:pPr>
                      <w:r>
                        <w:rPr>
                          <w:lang w:eastAsia="ja-JP"/>
                        </w:rPr>
                        <w:t xml:space="preserve">                        clock-latency-ns = &lt;300000&gt;;</w:t>
                      </w:r>
                    </w:p>
                    <w:p w14:paraId="62D32089" w14:textId="77777777" w:rsidR="00DA6107" w:rsidRDefault="00DA6107" w:rsidP="003052B0">
                      <w:pPr>
                        <w:rPr>
                          <w:lang w:eastAsia="ja-JP"/>
                        </w:rPr>
                      </w:pPr>
                      <w:r>
                        <w:rPr>
                          <w:lang w:eastAsia="ja-JP"/>
                        </w:rPr>
                        <w:t xml:space="preserve">                };</w:t>
                      </w:r>
                    </w:p>
                    <w:p w14:paraId="58940547" w14:textId="77777777" w:rsidR="00DA6107" w:rsidRDefault="00DA6107" w:rsidP="003052B0">
                      <w:pPr>
                        <w:rPr>
                          <w:lang w:eastAsia="ja-JP"/>
                        </w:rPr>
                      </w:pPr>
                      <w:r>
                        <w:rPr>
                          <w:lang w:eastAsia="ja-JP"/>
                        </w:rPr>
                        <w:t>};</w:t>
                      </w:r>
                    </w:p>
                  </w:txbxContent>
                </v:textbox>
                <w10:anchorlock/>
              </v:rect>
            </w:pict>
          </mc:Fallback>
        </mc:AlternateContent>
      </w:r>
    </w:p>
    <w:p w14:paraId="3120CF1F" w14:textId="6338B2FC" w:rsidR="00244392" w:rsidRDefault="007522F0" w:rsidP="001A3D4C">
      <w:pPr>
        <w:pStyle w:val="Caption"/>
        <w:jc w:val="center"/>
        <w:rPr>
          <w:lang w:eastAsia="ja-JP"/>
        </w:rPr>
      </w:pPr>
      <w:bookmarkStart w:id="106" w:name="_Ref432614670"/>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6</w:t>
      </w:r>
      <w:r>
        <w:rPr>
          <w:noProof/>
        </w:rPr>
        <w:fldChar w:fldCharType="end"/>
      </w:r>
      <w:r>
        <w:rPr>
          <w:rFonts w:hint="eastAsia"/>
          <w:lang w:eastAsia="ja-JP"/>
        </w:rPr>
        <w:t xml:space="preserve"> </w:t>
      </w:r>
      <w:bookmarkEnd w:id="106"/>
      <w:r w:rsidR="001A3D4C">
        <w:rPr>
          <w:lang w:eastAsia="ja-JP"/>
        </w:rPr>
        <w:t xml:space="preserve">Example of definition on </w:t>
      </w:r>
      <w:r w:rsidR="00ED687F">
        <w:rPr>
          <w:lang w:eastAsia="ja-JP"/>
        </w:rPr>
        <w:t>d</w:t>
      </w:r>
      <w:r w:rsidR="001A3D4C">
        <w:rPr>
          <w:lang w:eastAsia="ja-JP"/>
        </w:rPr>
        <w:t xml:space="preserve">evice </w:t>
      </w:r>
      <w:r w:rsidR="00D2000F">
        <w:rPr>
          <w:lang w:eastAsia="ja-JP"/>
        </w:rPr>
        <w:t xml:space="preserve">tree </w:t>
      </w:r>
      <w:r w:rsidR="001A3D4C">
        <w:rPr>
          <w:lang w:eastAsia="ja-JP"/>
        </w:rPr>
        <w:t>for operating-points</w:t>
      </w:r>
    </w:p>
    <w:p w14:paraId="52B6ADAE" w14:textId="77777777" w:rsidR="00172B84" w:rsidRDefault="00172B84">
      <w:pPr>
        <w:overflowPunct/>
        <w:autoSpaceDE/>
        <w:autoSpaceDN/>
        <w:adjustRightInd/>
        <w:textAlignment w:val="auto"/>
        <w:rPr>
          <w:rFonts w:ascii="Arial" w:hAnsi="Arial"/>
          <w:b/>
          <w:lang w:eastAsia="ja-JP"/>
        </w:rPr>
      </w:pPr>
      <w:bookmarkStart w:id="107" w:name="_Toc435017195"/>
      <w:r>
        <w:rPr>
          <w:lang w:eastAsia="ja-JP"/>
        </w:rPr>
        <w:br w:type="page"/>
      </w:r>
    </w:p>
    <w:p w14:paraId="4531C8BF" w14:textId="77777777" w:rsidR="001018F0" w:rsidRDefault="001018F0" w:rsidP="001018F0">
      <w:pPr>
        <w:pStyle w:val="Heading3"/>
        <w:rPr>
          <w:lang w:eastAsia="ja-JP"/>
        </w:rPr>
      </w:pPr>
      <w:r>
        <w:rPr>
          <w:lang w:eastAsia="ja-JP"/>
        </w:rPr>
        <w:lastRenderedPageBreak/>
        <w:t xml:space="preserve">CPU Freq </w:t>
      </w:r>
      <w:r w:rsidRPr="006D0306">
        <w:rPr>
          <w:lang w:eastAsia="ja-JP"/>
        </w:rPr>
        <w:t>operation</w:t>
      </w:r>
      <w:bookmarkEnd w:id="107"/>
      <w:r w:rsidR="009D0D9A">
        <w:rPr>
          <w:lang w:eastAsia="ja-JP"/>
        </w:rPr>
        <w:t xml:space="preserve"> </w:t>
      </w:r>
    </w:p>
    <w:p w14:paraId="21EF2DBE" w14:textId="1A6E9898" w:rsidR="00746A77" w:rsidRDefault="00746A77" w:rsidP="00746A77">
      <w:pPr>
        <w:rPr>
          <w:lang w:eastAsia="ja-JP"/>
        </w:rPr>
      </w:pPr>
      <w:r>
        <w:rPr>
          <w:lang w:eastAsia="ja-JP"/>
        </w:rPr>
        <w:t>The c</w:t>
      </w:r>
      <w:r w:rsidRPr="00746A77">
        <w:rPr>
          <w:lang w:eastAsia="ja-JP"/>
        </w:rPr>
        <w:t>onfirmation of parameters and operation for CPU Freq can be done via sysfs</w:t>
      </w:r>
      <w:r>
        <w:rPr>
          <w:lang w:eastAsia="ja-JP"/>
        </w:rPr>
        <w:t xml:space="preserve"> (</w:t>
      </w:r>
      <w:r>
        <w:rPr>
          <w:rFonts w:hint="eastAsia"/>
          <w:lang w:eastAsia="ja-JP"/>
        </w:rPr>
        <w:t>/sys/</w:t>
      </w:r>
      <w:r>
        <w:rPr>
          <w:lang w:eastAsia="ja-JP"/>
        </w:rPr>
        <w:t>devices/system/cpu/cpuX/cpufreq/*)</w:t>
      </w:r>
      <w:r w:rsidRPr="00746A77">
        <w:rPr>
          <w:lang w:eastAsia="ja-JP"/>
        </w:rPr>
        <w:t>.</w:t>
      </w:r>
      <w:r w:rsidR="00760BF9">
        <w:rPr>
          <w:lang w:eastAsia="ja-JP"/>
        </w:rPr>
        <w:t xml:space="preserve"> </w:t>
      </w:r>
      <w:r>
        <w:rPr>
          <w:lang w:eastAsia="ja-JP"/>
        </w:rPr>
        <w:t>(</w:t>
      </w:r>
      <w:r w:rsidR="00FE6491">
        <w:rPr>
          <w:lang w:eastAsia="ja-JP"/>
        </w:rPr>
        <w:t>R-Car H3:</w:t>
      </w:r>
      <w:r w:rsidR="004F0C3A">
        <w:rPr>
          <w:lang w:eastAsia="ja-JP"/>
        </w:rPr>
        <w:t xml:space="preserve"> </w:t>
      </w:r>
      <w:r>
        <w:rPr>
          <w:rFonts w:hint="eastAsia"/>
          <w:lang w:eastAsia="ja-JP"/>
        </w:rPr>
        <w:t>X = 0/1/2/3</w:t>
      </w:r>
      <w:r w:rsidR="007F26F8">
        <w:rPr>
          <w:lang w:eastAsia="ja-JP"/>
        </w:rPr>
        <w:t>/4/5/6/7</w:t>
      </w:r>
      <w:r w:rsidR="004F0C3A">
        <w:rPr>
          <w:lang w:eastAsia="ja-JP"/>
        </w:rPr>
        <w:t xml:space="preserve">; </w:t>
      </w:r>
      <w:r w:rsidR="00FE6491">
        <w:rPr>
          <w:lang w:eastAsia="ja-JP"/>
        </w:rPr>
        <w:t xml:space="preserve">R-Car </w:t>
      </w:r>
      <w:r w:rsidR="009B44EE">
        <w:rPr>
          <w:lang w:eastAsia="ja-JP"/>
        </w:rPr>
        <w:t>M3</w:t>
      </w:r>
      <w:r w:rsidR="007F26F8">
        <w:rPr>
          <w:lang w:eastAsia="ja-JP"/>
        </w:rPr>
        <w:t xml:space="preserve">: X = 0/1/2/3/4/5; </w:t>
      </w:r>
      <w:r w:rsidR="006F7D38">
        <w:rPr>
          <w:lang w:eastAsia="ja-JP"/>
        </w:rPr>
        <w:t xml:space="preserve">R-Car </w:t>
      </w:r>
      <w:r w:rsidR="009B44EE">
        <w:rPr>
          <w:lang w:eastAsia="ja-JP"/>
        </w:rPr>
        <w:t>M3N</w:t>
      </w:r>
      <w:r w:rsidR="0090038A">
        <w:rPr>
          <w:lang w:eastAsia="ja-JP"/>
        </w:rPr>
        <w:t xml:space="preserve"> and </w:t>
      </w:r>
      <w:r w:rsidR="006F7D38">
        <w:rPr>
          <w:lang w:eastAsia="ja-JP"/>
        </w:rPr>
        <w:t xml:space="preserve">R-Car </w:t>
      </w:r>
      <w:r w:rsidR="0090038A">
        <w:rPr>
          <w:lang w:eastAsia="ja-JP"/>
        </w:rPr>
        <w:t>E3</w:t>
      </w:r>
      <w:r w:rsidR="00FE6491">
        <w:rPr>
          <w:lang w:eastAsia="ja-JP"/>
        </w:rPr>
        <w:t>:</w:t>
      </w:r>
      <w:r w:rsidR="004F0C3A">
        <w:rPr>
          <w:lang w:eastAsia="ja-JP"/>
        </w:rPr>
        <w:t xml:space="preserve"> X = 0/1</w:t>
      </w:r>
      <w:r>
        <w:rPr>
          <w:lang w:eastAsia="ja-JP"/>
        </w:rPr>
        <w:t>)</w:t>
      </w:r>
    </w:p>
    <w:p w14:paraId="6FBA8A24" w14:textId="77777777" w:rsidR="000A6CB4" w:rsidRDefault="00DC1E1B" w:rsidP="00F37ABC">
      <w:pPr>
        <w:rPr>
          <w:lang w:eastAsia="ja-JP"/>
        </w:rPr>
      </w:pPr>
      <w:r>
        <w:rPr>
          <w:lang w:eastAsia="ja-JP"/>
        </w:rPr>
        <w:t>The following figure shows example of operation for CPU Freq.</w:t>
      </w:r>
    </w:p>
    <w:p w14:paraId="13648399" w14:textId="4B310D10" w:rsidR="00B62664" w:rsidRDefault="000A6CB4" w:rsidP="00517728">
      <w:pPr>
        <w:pStyle w:val="Caption"/>
        <w:jc w:val="center"/>
        <w:rPr>
          <w:lang w:eastAsia="ja-JP"/>
        </w:rPr>
      </w:pPr>
      <w:r>
        <w:rPr>
          <w:rFonts w:hint="eastAsia"/>
          <w:noProof/>
        </w:rPr>
        <mc:AlternateContent>
          <mc:Choice Requires="wps">
            <w:drawing>
              <wp:inline distT="0" distB="0" distL="0" distR="0" wp14:anchorId="46787EF6" wp14:editId="3D2F5EF5">
                <wp:extent cx="6248400" cy="3957006"/>
                <wp:effectExtent l="0" t="0" r="19050" b="24765"/>
                <wp:docPr id="2283" name="正方形/長方形 2283"/>
                <wp:cNvGraphicFramePr/>
                <a:graphic xmlns:a="http://schemas.openxmlformats.org/drawingml/2006/main">
                  <a:graphicData uri="http://schemas.microsoft.com/office/word/2010/wordprocessingShape">
                    <wps:wsp>
                      <wps:cNvSpPr/>
                      <wps:spPr>
                        <a:xfrm>
                          <a:off x="0" y="0"/>
                          <a:ext cx="6248400" cy="3957006"/>
                        </a:xfrm>
                        <a:prstGeom prst="rect">
                          <a:avLst/>
                        </a:prstGeom>
                        <a:noFill/>
                        <a:ln w="12700" cap="flat" cmpd="sng" algn="ctr">
                          <a:solidFill>
                            <a:sysClr val="windowText" lastClr="000000"/>
                          </a:solidFill>
                          <a:prstDash val="solid"/>
                        </a:ln>
                        <a:effectLst/>
                      </wps:spPr>
                      <wps:txbx>
                        <w:txbxContent>
                          <w:p w14:paraId="02184101" w14:textId="77777777" w:rsidR="00DA6107" w:rsidRDefault="00DA6107" w:rsidP="00760BF9">
                            <w:pPr>
                              <w:rPr>
                                <w:lang w:eastAsia="ja-JP"/>
                              </w:rPr>
                            </w:pPr>
                            <w:r>
                              <w:rPr>
                                <w:lang w:eastAsia="ja-JP"/>
                              </w:rPr>
                              <w:t>/* Checking Governor which is currently used */</w:t>
                            </w:r>
                          </w:p>
                          <w:p w14:paraId="77827D94" w14:textId="6B84E7A8" w:rsidR="00DA6107" w:rsidRDefault="00DA6107" w:rsidP="00760BF9">
                            <w:pPr>
                              <w:rPr>
                                <w:lang w:eastAsia="ja-JP"/>
                              </w:rPr>
                            </w:pPr>
                            <w:r>
                              <w:rPr>
                                <w:lang w:eastAsia="ja-JP"/>
                              </w:rPr>
                              <w:t xml:space="preserve">  $ cat /sys/devices/system/cpu/cpu0/cpufreq/scaling_governor</w:t>
                            </w:r>
                          </w:p>
                          <w:p w14:paraId="64B805E0" w14:textId="77777777" w:rsidR="00DA6107" w:rsidRDefault="00DA6107" w:rsidP="00760BF9">
                            <w:pPr>
                              <w:rPr>
                                <w:lang w:eastAsia="ja-JP"/>
                              </w:rPr>
                            </w:pPr>
                          </w:p>
                          <w:p w14:paraId="1985034F" w14:textId="1CE9793A" w:rsidR="00DA6107" w:rsidRDefault="00DA6107" w:rsidP="00357B0F">
                            <w:pPr>
                              <w:rPr>
                                <w:lang w:eastAsia="ja-JP"/>
                              </w:rPr>
                            </w:pPr>
                            <w:r>
                              <w:rPr>
                                <w:lang w:eastAsia="ja-JP"/>
                              </w:rPr>
                              <w:t>/* Switching to Performance Governor */</w:t>
                            </w:r>
                          </w:p>
                          <w:p w14:paraId="1EDCB5B5" w14:textId="74F7CB35" w:rsidR="00DA6107" w:rsidRDefault="00DA6107" w:rsidP="00357B0F">
                            <w:pPr>
                              <w:rPr>
                                <w:lang w:eastAsia="ja-JP"/>
                              </w:rPr>
                            </w:pPr>
                            <w:r>
                              <w:rPr>
                                <w:lang w:eastAsia="ja-JP"/>
                              </w:rPr>
                              <w:t xml:space="preserve">  $ echo </w:t>
                            </w:r>
                            <w:r w:rsidRPr="00357B0F">
                              <w:rPr>
                                <w:lang w:eastAsia="ja-JP"/>
                              </w:rPr>
                              <w:t>performance</w:t>
                            </w:r>
                            <w:r>
                              <w:rPr>
                                <w:lang w:eastAsia="ja-JP"/>
                              </w:rPr>
                              <w:t xml:space="preserve"> &gt; /sys/devices/system/cpu/cpu0/cpufreq/scaling_governor</w:t>
                            </w:r>
                          </w:p>
                          <w:p w14:paraId="64189C23" w14:textId="77777777" w:rsidR="00DA6107" w:rsidRDefault="00DA6107" w:rsidP="00760BF9">
                            <w:pPr>
                              <w:rPr>
                                <w:lang w:eastAsia="ja-JP"/>
                              </w:rPr>
                            </w:pPr>
                          </w:p>
                          <w:p w14:paraId="1F2AE7EC" w14:textId="77777777" w:rsidR="00DA6107" w:rsidRDefault="00DA6107" w:rsidP="00760BF9">
                            <w:pPr>
                              <w:rPr>
                                <w:lang w:eastAsia="ja-JP"/>
                              </w:rPr>
                            </w:pPr>
                            <w:r>
                              <w:rPr>
                                <w:lang w:eastAsia="ja-JP"/>
                              </w:rPr>
                              <w:t>/* Switching to Ondemand Governor */</w:t>
                            </w:r>
                          </w:p>
                          <w:p w14:paraId="4C101037" w14:textId="77777777" w:rsidR="00DA6107" w:rsidRDefault="00DA6107" w:rsidP="00760BF9">
                            <w:pPr>
                              <w:rPr>
                                <w:lang w:eastAsia="ja-JP"/>
                              </w:rPr>
                            </w:pPr>
                            <w:r>
                              <w:rPr>
                                <w:lang w:eastAsia="ja-JP"/>
                              </w:rPr>
                              <w:t xml:space="preserve">  $ echo ondemand &gt; /sys/devices/system/cpu/cpu0/cpufreq/scaling_governor</w:t>
                            </w:r>
                          </w:p>
                          <w:p w14:paraId="1F4AF2C3" w14:textId="77777777" w:rsidR="00DA6107" w:rsidRDefault="00DA6107" w:rsidP="00760BF9">
                            <w:pPr>
                              <w:rPr>
                                <w:lang w:eastAsia="ja-JP"/>
                              </w:rPr>
                            </w:pPr>
                          </w:p>
                          <w:p w14:paraId="194FE215" w14:textId="77777777" w:rsidR="00DA6107" w:rsidRDefault="00DA6107" w:rsidP="00172B84">
                            <w:pPr>
                              <w:rPr>
                                <w:lang w:eastAsia="ja-JP"/>
                              </w:rPr>
                            </w:pPr>
                            <w:r>
                              <w:rPr>
                                <w:lang w:eastAsia="ja-JP"/>
                              </w:rPr>
                              <w:t>/* Checking current frequency of CPU */</w:t>
                            </w:r>
                          </w:p>
                          <w:p w14:paraId="28A0FECC" w14:textId="77777777" w:rsidR="00DA6107" w:rsidRDefault="00DA6107" w:rsidP="00172B84">
                            <w:pPr>
                              <w:rPr>
                                <w:lang w:eastAsia="ja-JP"/>
                              </w:rPr>
                            </w:pPr>
                            <w:r>
                              <w:rPr>
                                <w:lang w:eastAsia="ja-JP"/>
                              </w:rPr>
                              <w:t xml:space="preserve">  $ cat /sys/devices/system/cpu/cpu0/cpufreq/cpuinfo_cur_freq</w:t>
                            </w:r>
                          </w:p>
                          <w:p w14:paraId="435B904E" w14:textId="77777777" w:rsidR="00DA6107" w:rsidRDefault="00DA6107" w:rsidP="00172B84">
                            <w:pPr>
                              <w:rPr>
                                <w:lang w:eastAsia="ja-JP"/>
                              </w:rPr>
                            </w:pPr>
                          </w:p>
                          <w:p w14:paraId="2ABBE305" w14:textId="77777777" w:rsidR="00DA6107" w:rsidRDefault="00DA6107" w:rsidP="004F7960">
                            <w:pPr>
                              <w:rPr>
                                <w:lang w:eastAsia="ja-JP"/>
                              </w:rPr>
                            </w:pPr>
                            <w:r>
                              <w:rPr>
                                <w:rFonts w:hint="eastAsia"/>
                                <w:lang w:eastAsia="ja-JP"/>
                              </w:rPr>
                              <w:t>/</w:t>
                            </w:r>
                            <w:r>
                              <w:rPr>
                                <w:lang w:eastAsia="ja-JP"/>
                              </w:rPr>
                              <w:t xml:space="preserve">* Checking the </w:t>
                            </w:r>
                            <w:r w:rsidRPr="00A27297">
                              <w:rPr>
                                <w:rFonts w:eastAsia="Meiryo UI"/>
                                <w:color w:val="000000"/>
                              </w:rPr>
                              <w:t>available</w:t>
                            </w:r>
                            <w:r>
                              <w:rPr>
                                <w:lang w:eastAsia="ja-JP"/>
                              </w:rPr>
                              <w:t xml:space="preserve"> frequency */</w:t>
                            </w:r>
                          </w:p>
                          <w:p w14:paraId="0500F2C3" w14:textId="77777777" w:rsidR="00DA6107" w:rsidRPr="004F7960" w:rsidRDefault="00DA6107" w:rsidP="004F7960">
                            <w:pPr>
                              <w:ind w:firstLineChars="100" w:firstLine="200"/>
                              <w:rPr>
                                <w:lang w:eastAsia="ja-JP"/>
                              </w:rPr>
                            </w:pPr>
                            <w:r w:rsidRPr="00A27297">
                              <w:rPr>
                                <w:rFonts w:eastAsia="Meiryo UI"/>
                                <w:color w:val="000000"/>
                              </w:rPr>
                              <w:t>$ cat /sys/devices/system/cpu/cpu0/cpufreq/scaling_available_frequencies</w:t>
                            </w:r>
                            <w:r>
                              <w:rPr>
                                <w:rFonts w:eastAsia="Meiryo UI"/>
                                <w:color w:val="000000"/>
                              </w:rPr>
                              <w:t xml:space="preserve">  </w:t>
                            </w:r>
                            <w:r w:rsidRPr="00A27297">
                              <w:rPr>
                                <w:rFonts w:eastAsia="Meiryo UI"/>
                                <w:color w:val="000000"/>
                                <w:sz w:val="16"/>
                                <w:lang w:eastAsia="ja-JP"/>
                              </w:rPr>
                              <w:t>/* Normal mode */</w:t>
                            </w:r>
                          </w:p>
                          <w:p w14:paraId="106DE24F" w14:textId="77777777" w:rsidR="00DA6107" w:rsidRPr="004F7960" w:rsidRDefault="00DA6107" w:rsidP="00350DA3">
                            <w:pPr>
                              <w:ind w:firstLineChars="100" w:firstLine="200"/>
                              <w:rPr>
                                <w:lang w:eastAsia="ja-JP"/>
                              </w:rPr>
                            </w:pPr>
                            <w:r w:rsidRPr="00A27297">
                              <w:rPr>
                                <w:rFonts w:eastAsia="Meiryo UI"/>
                                <w:color w:val="000000"/>
                              </w:rPr>
                              <w:t>$ cat /sys/devices/system/cpu/cpu0/cpufreq/</w:t>
                            </w:r>
                            <w:r w:rsidRPr="00726B59">
                              <w:rPr>
                                <w:rFonts w:eastAsia="Meiryo UI"/>
                                <w:color w:val="000000"/>
                              </w:rPr>
                              <w:t>scaling_boost_frequencies</w:t>
                            </w:r>
                            <w:r>
                              <w:rPr>
                                <w:rFonts w:eastAsia="Meiryo UI"/>
                                <w:color w:val="000000"/>
                              </w:rPr>
                              <w:t xml:space="preserve">     </w:t>
                            </w:r>
                            <w:r w:rsidRPr="00A27297">
                              <w:rPr>
                                <w:rFonts w:eastAsia="Meiryo UI"/>
                                <w:color w:val="000000"/>
                                <w:sz w:val="16"/>
                                <w:lang w:eastAsia="ja-JP"/>
                              </w:rPr>
                              <w:t xml:space="preserve">/* </w:t>
                            </w:r>
                            <w:r>
                              <w:rPr>
                                <w:rFonts w:eastAsia="Meiryo UI"/>
                                <w:color w:val="000000"/>
                                <w:sz w:val="16"/>
                                <w:lang w:eastAsia="ja-JP"/>
                              </w:rPr>
                              <w:t>when</w:t>
                            </w:r>
                            <w:r w:rsidRPr="00A27297">
                              <w:rPr>
                                <w:rFonts w:eastAsia="Meiryo UI"/>
                                <w:color w:val="000000"/>
                                <w:sz w:val="16"/>
                                <w:lang w:eastAsia="ja-JP"/>
                              </w:rPr>
                              <w:t xml:space="preserve"> Boost mode </w:t>
                            </w:r>
                            <w:r>
                              <w:rPr>
                                <w:rFonts w:eastAsia="Meiryo UI"/>
                                <w:color w:val="000000"/>
                                <w:sz w:val="16"/>
                                <w:lang w:eastAsia="ja-JP"/>
                              </w:rPr>
                              <w:t xml:space="preserve">is </w:t>
                            </w:r>
                            <w:r w:rsidRPr="00A27297">
                              <w:rPr>
                                <w:rFonts w:eastAsia="Meiryo UI"/>
                                <w:color w:val="000000"/>
                                <w:sz w:val="16"/>
                                <w:lang w:eastAsia="ja-JP"/>
                              </w:rPr>
                              <w:t>enable</w:t>
                            </w:r>
                            <w:r>
                              <w:rPr>
                                <w:rFonts w:eastAsia="Meiryo UI"/>
                                <w:color w:val="000000"/>
                                <w:sz w:val="16"/>
                                <w:lang w:eastAsia="ja-JP"/>
                              </w:rPr>
                              <w:t>d</w:t>
                            </w:r>
                            <w:r w:rsidRPr="00A27297">
                              <w:rPr>
                                <w:rFonts w:eastAsia="Meiryo UI"/>
                                <w:color w:val="000000"/>
                                <w:sz w:val="16"/>
                                <w:lang w:eastAsia="ja-JP"/>
                              </w:rPr>
                              <w:t>*/</w:t>
                            </w:r>
                          </w:p>
                          <w:p w14:paraId="628F9E67" w14:textId="77777777" w:rsidR="00DA6107" w:rsidRDefault="00DA6107" w:rsidP="00172B84">
                            <w:pPr>
                              <w:rPr>
                                <w:lang w:eastAsia="ja-JP"/>
                              </w:rPr>
                            </w:pPr>
                          </w:p>
                          <w:p w14:paraId="3ABCCDFA" w14:textId="77777777" w:rsidR="00DA6107" w:rsidRDefault="00DA6107" w:rsidP="009C78D1">
                            <w:pPr>
                              <w:rPr>
                                <w:lang w:eastAsia="ja-JP"/>
                              </w:rPr>
                            </w:pPr>
                            <w:r>
                              <w:rPr>
                                <w:lang w:eastAsia="ja-JP"/>
                              </w:rPr>
                              <w:t>/* Change frequency of CPU to new frequency */</w:t>
                            </w:r>
                          </w:p>
                          <w:p w14:paraId="7836D39F" w14:textId="77777777" w:rsidR="00DA6107" w:rsidRPr="00350DA3" w:rsidRDefault="00DA6107" w:rsidP="00350DA3">
                            <w:pPr>
                              <w:ind w:firstLineChars="100" w:firstLine="200"/>
                              <w:rPr>
                                <w:sz w:val="16"/>
                                <w:lang w:eastAsia="ja-JP"/>
                              </w:rPr>
                            </w:pPr>
                            <w:r>
                              <w:rPr>
                                <w:lang w:eastAsia="ja-JP"/>
                              </w:rPr>
                              <w:t xml:space="preserve">$ echo userspace &gt; /sys/devices/system/cpu/cpu0/cpufreq/scaling_governor </w:t>
                            </w:r>
                          </w:p>
                          <w:p w14:paraId="6A6178DD" w14:textId="77777777" w:rsidR="00DA6107" w:rsidRDefault="00DA6107" w:rsidP="00350DA3">
                            <w:pPr>
                              <w:ind w:firstLineChars="100" w:firstLine="200"/>
                              <w:rPr>
                                <w:lang w:eastAsia="ja-JP"/>
                              </w:rPr>
                            </w:pPr>
                            <w:r>
                              <w:rPr>
                                <w:lang w:eastAsia="ja-JP"/>
                              </w:rPr>
                              <w:t xml:space="preserve">$ </w:t>
                            </w:r>
                            <w:r w:rsidRPr="009C78D1">
                              <w:rPr>
                                <w:lang w:eastAsia="ja-JP"/>
                              </w:rPr>
                              <w:t xml:space="preserve">echo </w:t>
                            </w:r>
                            <w:r>
                              <w:rPr>
                                <w:lang w:eastAsia="ja-JP"/>
                              </w:rPr>
                              <w:t>new_frequency</w:t>
                            </w:r>
                            <w:r w:rsidRPr="009C78D1">
                              <w:rPr>
                                <w:lang w:eastAsia="ja-JP"/>
                              </w:rPr>
                              <w:t xml:space="preserve"> &gt; /sys/devices/system/cpu/cpu0/cpufreq/scaling_setspeed</w:t>
                            </w:r>
                            <w:r>
                              <w:rPr>
                                <w:lang w:eastAsia="ja-JP"/>
                              </w:rPr>
                              <w:t xml:space="preserve">  </w:t>
                            </w:r>
                          </w:p>
                          <w:p w14:paraId="3866AB19" w14:textId="77777777" w:rsidR="00DA6107" w:rsidRPr="00350DA3" w:rsidRDefault="00DA6107" w:rsidP="00350DA3">
                            <w:pPr>
                              <w:ind w:firstLineChars="100" w:firstLine="160"/>
                              <w:rPr>
                                <w:sz w:val="16"/>
                                <w:lang w:eastAsia="ja-JP"/>
                              </w:rPr>
                            </w:pPr>
                            <w:r w:rsidRPr="00A27297">
                              <w:rPr>
                                <w:sz w:val="16"/>
                                <w:lang w:eastAsia="ja-JP"/>
                              </w:rPr>
                              <w:t xml:space="preserve">/* with new_frequency is </w:t>
                            </w:r>
                            <w:r w:rsidRPr="00350DA3">
                              <w:rPr>
                                <w:rFonts w:eastAsia="Meiryo UI"/>
                                <w:color w:val="000000"/>
                                <w:sz w:val="16"/>
                              </w:rPr>
                              <w:t>available_frequencies</w:t>
                            </w:r>
                            <w:r w:rsidRPr="00A27297">
                              <w:rPr>
                                <w:sz w:val="16"/>
                                <w:lang w:eastAsia="ja-JP"/>
                              </w:rPr>
                              <w:t xml:space="preserve"> */</w:t>
                            </w:r>
                          </w:p>
                          <w:p w14:paraId="55BEBEBD" w14:textId="77777777" w:rsidR="00DA6107" w:rsidRDefault="00DA6107" w:rsidP="00F8491C">
                            <w:pPr>
                              <w:ind w:left="3995" w:firstLine="799"/>
                              <w:rPr>
                                <w:lang w:eastAsia="ja-JP"/>
                              </w:rPr>
                            </w:pPr>
                          </w:p>
                          <w:p w14:paraId="11A83EA4" w14:textId="77777777" w:rsidR="00DA6107" w:rsidRPr="004F7960" w:rsidRDefault="00DA6107" w:rsidP="00172B84">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6787EF6" id="正方形/長方形 2283" o:spid="_x0000_s1709" style="width:492pt;height:3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" filled="f" strokecolor="windowText" strokeweight="1pt">
                <v:textbox>
                  <w:txbxContent>
                    <w:p w14:paraId="02184101" w14:textId="77777777" w:rsidR="00DA6107" w:rsidRDefault="00DA6107" w:rsidP="00760BF9">
                      <w:pPr>
                        <w:rPr>
                          <w:lang w:eastAsia="ja-JP"/>
                        </w:rPr>
                      </w:pPr>
                      <w:r>
                        <w:rPr>
                          <w:lang w:eastAsia="ja-JP"/>
                        </w:rPr>
                        <w:t>/* Checking Governor which is currently used */</w:t>
                      </w:r>
                    </w:p>
                    <w:p w14:paraId="77827D94" w14:textId="6B84E7A8" w:rsidR="00DA6107" w:rsidRDefault="00DA6107" w:rsidP="00760BF9">
                      <w:pPr>
                        <w:rPr>
                          <w:lang w:eastAsia="ja-JP"/>
                        </w:rPr>
                      </w:pPr>
                      <w:r>
                        <w:rPr>
                          <w:lang w:eastAsia="ja-JP"/>
                        </w:rPr>
                        <w:t xml:space="preserve">  $ cat /sys/devices/system/cpu/cpu0/cpufreq/scaling_governor</w:t>
                      </w:r>
                    </w:p>
                    <w:p w14:paraId="64B805E0" w14:textId="77777777" w:rsidR="00DA6107" w:rsidRDefault="00DA6107" w:rsidP="00760BF9">
                      <w:pPr>
                        <w:rPr>
                          <w:lang w:eastAsia="ja-JP"/>
                        </w:rPr>
                      </w:pPr>
                    </w:p>
                    <w:p w14:paraId="1985034F" w14:textId="1CE9793A" w:rsidR="00DA6107" w:rsidRDefault="00DA6107" w:rsidP="00357B0F">
                      <w:pPr>
                        <w:rPr>
                          <w:lang w:eastAsia="ja-JP"/>
                        </w:rPr>
                      </w:pPr>
                      <w:r>
                        <w:rPr>
                          <w:lang w:eastAsia="ja-JP"/>
                        </w:rPr>
                        <w:t>/* Switching to Performance Governor */</w:t>
                      </w:r>
                    </w:p>
                    <w:p w14:paraId="1EDCB5B5" w14:textId="74F7CB35" w:rsidR="00DA6107" w:rsidRDefault="00DA6107" w:rsidP="00357B0F">
                      <w:pPr>
                        <w:rPr>
                          <w:lang w:eastAsia="ja-JP"/>
                        </w:rPr>
                      </w:pPr>
                      <w:r>
                        <w:rPr>
                          <w:lang w:eastAsia="ja-JP"/>
                        </w:rPr>
                        <w:t xml:space="preserve">  $ echo </w:t>
                      </w:r>
                      <w:r w:rsidRPr="00357B0F">
                        <w:rPr>
                          <w:lang w:eastAsia="ja-JP"/>
                        </w:rPr>
                        <w:t>performance</w:t>
                      </w:r>
                      <w:r>
                        <w:rPr>
                          <w:lang w:eastAsia="ja-JP"/>
                        </w:rPr>
                        <w:t xml:space="preserve"> &gt; /sys/devices/system/cpu/cpu0/cpufreq/scaling_governor</w:t>
                      </w:r>
                    </w:p>
                    <w:p w14:paraId="64189C23" w14:textId="77777777" w:rsidR="00DA6107" w:rsidRDefault="00DA6107" w:rsidP="00760BF9">
                      <w:pPr>
                        <w:rPr>
                          <w:lang w:eastAsia="ja-JP"/>
                        </w:rPr>
                      </w:pPr>
                    </w:p>
                    <w:p w14:paraId="1F2AE7EC" w14:textId="77777777" w:rsidR="00DA6107" w:rsidRDefault="00DA6107" w:rsidP="00760BF9">
                      <w:pPr>
                        <w:rPr>
                          <w:lang w:eastAsia="ja-JP"/>
                        </w:rPr>
                      </w:pPr>
                      <w:r>
                        <w:rPr>
                          <w:lang w:eastAsia="ja-JP"/>
                        </w:rPr>
                        <w:t>/* Switching to Ondemand Governor */</w:t>
                      </w:r>
                    </w:p>
                    <w:p w14:paraId="4C101037" w14:textId="77777777" w:rsidR="00DA6107" w:rsidRDefault="00DA6107" w:rsidP="00760BF9">
                      <w:pPr>
                        <w:rPr>
                          <w:lang w:eastAsia="ja-JP"/>
                        </w:rPr>
                      </w:pPr>
                      <w:r>
                        <w:rPr>
                          <w:lang w:eastAsia="ja-JP"/>
                        </w:rPr>
                        <w:t xml:space="preserve">  $ echo ondemand &gt; /sys/devices/system/cpu/cpu0/cpufreq/scaling_governor</w:t>
                      </w:r>
                    </w:p>
                    <w:p w14:paraId="1F4AF2C3" w14:textId="77777777" w:rsidR="00DA6107" w:rsidRDefault="00DA6107" w:rsidP="00760BF9">
                      <w:pPr>
                        <w:rPr>
                          <w:lang w:eastAsia="ja-JP"/>
                        </w:rPr>
                      </w:pPr>
                    </w:p>
                    <w:p w14:paraId="194FE215" w14:textId="77777777" w:rsidR="00DA6107" w:rsidRDefault="00DA6107" w:rsidP="00172B84">
                      <w:pPr>
                        <w:rPr>
                          <w:lang w:eastAsia="ja-JP"/>
                        </w:rPr>
                      </w:pPr>
                      <w:r>
                        <w:rPr>
                          <w:lang w:eastAsia="ja-JP"/>
                        </w:rPr>
                        <w:t>/* Checking current frequency of CPU */</w:t>
                      </w:r>
                    </w:p>
                    <w:p w14:paraId="28A0FECC" w14:textId="77777777" w:rsidR="00DA6107" w:rsidRDefault="00DA6107" w:rsidP="00172B84">
                      <w:pPr>
                        <w:rPr>
                          <w:lang w:eastAsia="ja-JP"/>
                        </w:rPr>
                      </w:pPr>
                      <w:r>
                        <w:rPr>
                          <w:lang w:eastAsia="ja-JP"/>
                        </w:rPr>
                        <w:t xml:space="preserve">  $ cat /sys/devices/system/cpu/cpu0/cpufreq/cpuinfo_cur_freq</w:t>
                      </w:r>
                    </w:p>
                    <w:p w14:paraId="435B904E" w14:textId="77777777" w:rsidR="00DA6107" w:rsidRDefault="00DA6107" w:rsidP="00172B84">
                      <w:pPr>
                        <w:rPr>
                          <w:lang w:eastAsia="ja-JP"/>
                        </w:rPr>
                      </w:pPr>
                    </w:p>
                    <w:p w14:paraId="2ABBE305" w14:textId="77777777" w:rsidR="00DA6107" w:rsidRDefault="00DA6107" w:rsidP="004F7960">
                      <w:pPr>
                        <w:rPr>
                          <w:lang w:eastAsia="ja-JP"/>
                        </w:rPr>
                      </w:pPr>
                      <w:r>
                        <w:rPr>
                          <w:rFonts w:hint="eastAsia"/>
                          <w:lang w:eastAsia="ja-JP"/>
                        </w:rPr>
                        <w:t>/</w:t>
                      </w:r>
                      <w:r>
                        <w:rPr>
                          <w:lang w:eastAsia="ja-JP"/>
                        </w:rPr>
                        <w:t xml:space="preserve">* Checking the </w:t>
                      </w:r>
                      <w:r w:rsidRPr="00A27297">
                        <w:rPr>
                          <w:rFonts w:eastAsia="Meiryo UI"/>
                          <w:color w:val="000000"/>
                        </w:rPr>
                        <w:t>available</w:t>
                      </w:r>
                      <w:r>
                        <w:rPr>
                          <w:lang w:eastAsia="ja-JP"/>
                        </w:rPr>
                        <w:t xml:space="preserve"> frequency */</w:t>
                      </w:r>
                    </w:p>
                    <w:p w14:paraId="0500F2C3" w14:textId="77777777" w:rsidR="00DA6107" w:rsidRPr="004F7960" w:rsidRDefault="00DA6107" w:rsidP="004F7960">
                      <w:pPr>
                        <w:ind w:firstLineChars="100" w:firstLine="200"/>
                        <w:rPr>
                          <w:lang w:eastAsia="ja-JP"/>
                        </w:rPr>
                      </w:pPr>
                      <w:r w:rsidRPr="00A27297">
                        <w:rPr>
                          <w:rFonts w:eastAsia="Meiryo UI"/>
                          <w:color w:val="000000"/>
                        </w:rPr>
                        <w:t>$ cat /sys/devices/system/cpu/cpu0/cpufreq/scaling_available_frequencies</w:t>
                      </w:r>
                      <w:r>
                        <w:rPr>
                          <w:rFonts w:eastAsia="Meiryo UI"/>
                          <w:color w:val="000000"/>
                        </w:rPr>
                        <w:t xml:space="preserve">  </w:t>
                      </w:r>
                      <w:r w:rsidRPr="00A27297">
                        <w:rPr>
                          <w:rFonts w:eastAsia="Meiryo UI"/>
                          <w:color w:val="000000"/>
                          <w:sz w:val="16"/>
                          <w:lang w:eastAsia="ja-JP"/>
                        </w:rPr>
                        <w:t>/* Normal mode */</w:t>
                      </w:r>
                    </w:p>
                    <w:p w14:paraId="106DE24F" w14:textId="77777777" w:rsidR="00DA6107" w:rsidRPr="004F7960" w:rsidRDefault="00DA6107" w:rsidP="00350DA3">
                      <w:pPr>
                        <w:ind w:firstLineChars="100" w:firstLine="200"/>
                        <w:rPr>
                          <w:lang w:eastAsia="ja-JP"/>
                        </w:rPr>
                      </w:pPr>
                      <w:r w:rsidRPr="00A27297">
                        <w:rPr>
                          <w:rFonts w:eastAsia="Meiryo UI"/>
                          <w:color w:val="000000"/>
                        </w:rPr>
                        <w:t>$ cat /sys/devices/system/cpu/cpu0/cpufreq/</w:t>
                      </w:r>
                      <w:r w:rsidRPr="00726B59">
                        <w:rPr>
                          <w:rFonts w:eastAsia="Meiryo UI"/>
                          <w:color w:val="000000"/>
                        </w:rPr>
                        <w:t>scaling_boost_frequencies</w:t>
                      </w:r>
                      <w:r>
                        <w:rPr>
                          <w:rFonts w:eastAsia="Meiryo UI"/>
                          <w:color w:val="000000"/>
                        </w:rPr>
                        <w:t xml:space="preserve">     </w:t>
                      </w:r>
                      <w:r w:rsidRPr="00A27297">
                        <w:rPr>
                          <w:rFonts w:eastAsia="Meiryo UI"/>
                          <w:color w:val="000000"/>
                          <w:sz w:val="16"/>
                          <w:lang w:eastAsia="ja-JP"/>
                        </w:rPr>
                        <w:t xml:space="preserve">/* </w:t>
                      </w:r>
                      <w:r>
                        <w:rPr>
                          <w:rFonts w:eastAsia="Meiryo UI"/>
                          <w:color w:val="000000"/>
                          <w:sz w:val="16"/>
                          <w:lang w:eastAsia="ja-JP"/>
                        </w:rPr>
                        <w:t>when</w:t>
                      </w:r>
                      <w:r w:rsidRPr="00A27297">
                        <w:rPr>
                          <w:rFonts w:eastAsia="Meiryo UI"/>
                          <w:color w:val="000000"/>
                          <w:sz w:val="16"/>
                          <w:lang w:eastAsia="ja-JP"/>
                        </w:rPr>
                        <w:t xml:space="preserve"> Boost mode </w:t>
                      </w:r>
                      <w:r>
                        <w:rPr>
                          <w:rFonts w:eastAsia="Meiryo UI"/>
                          <w:color w:val="000000"/>
                          <w:sz w:val="16"/>
                          <w:lang w:eastAsia="ja-JP"/>
                        </w:rPr>
                        <w:t xml:space="preserve">is </w:t>
                      </w:r>
                      <w:r w:rsidRPr="00A27297">
                        <w:rPr>
                          <w:rFonts w:eastAsia="Meiryo UI"/>
                          <w:color w:val="000000"/>
                          <w:sz w:val="16"/>
                          <w:lang w:eastAsia="ja-JP"/>
                        </w:rPr>
                        <w:t>enable</w:t>
                      </w:r>
                      <w:r>
                        <w:rPr>
                          <w:rFonts w:eastAsia="Meiryo UI"/>
                          <w:color w:val="000000"/>
                          <w:sz w:val="16"/>
                          <w:lang w:eastAsia="ja-JP"/>
                        </w:rPr>
                        <w:t>d</w:t>
                      </w:r>
                      <w:r w:rsidRPr="00A27297">
                        <w:rPr>
                          <w:rFonts w:eastAsia="Meiryo UI"/>
                          <w:color w:val="000000"/>
                          <w:sz w:val="16"/>
                          <w:lang w:eastAsia="ja-JP"/>
                        </w:rPr>
                        <w:t>*/</w:t>
                      </w:r>
                    </w:p>
                    <w:p w14:paraId="628F9E67" w14:textId="77777777" w:rsidR="00DA6107" w:rsidRDefault="00DA6107" w:rsidP="00172B84">
                      <w:pPr>
                        <w:rPr>
                          <w:lang w:eastAsia="ja-JP"/>
                        </w:rPr>
                      </w:pPr>
                    </w:p>
                    <w:p w14:paraId="3ABCCDFA" w14:textId="77777777" w:rsidR="00DA6107" w:rsidRDefault="00DA6107" w:rsidP="009C78D1">
                      <w:pPr>
                        <w:rPr>
                          <w:lang w:eastAsia="ja-JP"/>
                        </w:rPr>
                      </w:pPr>
                      <w:r>
                        <w:rPr>
                          <w:lang w:eastAsia="ja-JP"/>
                        </w:rPr>
                        <w:t>/* Change frequency of CPU to new frequency */</w:t>
                      </w:r>
                    </w:p>
                    <w:p w14:paraId="7836D39F" w14:textId="77777777" w:rsidR="00DA6107" w:rsidRPr="00350DA3" w:rsidRDefault="00DA6107" w:rsidP="00350DA3">
                      <w:pPr>
                        <w:ind w:firstLineChars="100" w:firstLine="200"/>
                        <w:rPr>
                          <w:sz w:val="16"/>
                          <w:lang w:eastAsia="ja-JP"/>
                        </w:rPr>
                      </w:pPr>
                      <w:r>
                        <w:rPr>
                          <w:lang w:eastAsia="ja-JP"/>
                        </w:rPr>
                        <w:t xml:space="preserve">$ echo userspace &gt; /sys/devices/system/cpu/cpu0/cpufreq/scaling_governor </w:t>
                      </w:r>
                    </w:p>
                    <w:p w14:paraId="6A6178DD" w14:textId="77777777" w:rsidR="00DA6107" w:rsidRDefault="00DA6107" w:rsidP="00350DA3">
                      <w:pPr>
                        <w:ind w:firstLineChars="100" w:firstLine="200"/>
                        <w:rPr>
                          <w:lang w:eastAsia="ja-JP"/>
                        </w:rPr>
                      </w:pPr>
                      <w:r>
                        <w:rPr>
                          <w:lang w:eastAsia="ja-JP"/>
                        </w:rPr>
                        <w:t xml:space="preserve">$ </w:t>
                      </w:r>
                      <w:r w:rsidRPr="009C78D1">
                        <w:rPr>
                          <w:lang w:eastAsia="ja-JP"/>
                        </w:rPr>
                        <w:t xml:space="preserve">echo </w:t>
                      </w:r>
                      <w:r>
                        <w:rPr>
                          <w:lang w:eastAsia="ja-JP"/>
                        </w:rPr>
                        <w:t>new_frequency</w:t>
                      </w:r>
                      <w:r w:rsidRPr="009C78D1">
                        <w:rPr>
                          <w:lang w:eastAsia="ja-JP"/>
                        </w:rPr>
                        <w:t xml:space="preserve"> &gt; /sys/devices/system/cpu/cpu0/cpufreq/scaling_setspeed</w:t>
                      </w:r>
                      <w:r>
                        <w:rPr>
                          <w:lang w:eastAsia="ja-JP"/>
                        </w:rPr>
                        <w:t xml:space="preserve">  </w:t>
                      </w:r>
                    </w:p>
                    <w:p w14:paraId="3866AB19" w14:textId="77777777" w:rsidR="00DA6107" w:rsidRPr="00350DA3" w:rsidRDefault="00DA6107" w:rsidP="00350DA3">
                      <w:pPr>
                        <w:ind w:firstLineChars="100" w:firstLine="160"/>
                        <w:rPr>
                          <w:sz w:val="16"/>
                          <w:lang w:eastAsia="ja-JP"/>
                        </w:rPr>
                      </w:pPr>
                      <w:r w:rsidRPr="00A27297">
                        <w:rPr>
                          <w:sz w:val="16"/>
                          <w:lang w:eastAsia="ja-JP"/>
                        </w:rPr>
                        <w:t xml:space="preserve">/* with new_frequency is </w:t>
                      </w:r>
                      <w:r w:rsidRPr="00350DA3">
                        <w:rPr>
                          <w:rFonts w:eastAsia="Meiryo UI"/>
                          <w:color w:val="000000"/>
                          <w:sz w:val="16"/>
                        </w:rPr>
                        <w:t>available_frequencies</w:t>
                      </w:r>
                      <w:r w:rsidRPr="00A27297">
                        <w:rPr>
                          <w:sz w:val="16"/>
                          <w:lang w:eastAsia="ja-JP"/>
                        </w:rPr>
                        <w:t xml:space="preserve"> */</w:t>
                      </w:r>
                    </w:p>
                    <w:p w14:paraId="55BEBEBD" w14:textId="77777777" w:rsidR="00DA6107" w:rsidRDefault="00DA6107" w:rsidP="00F8491C">
                      <w:pPr>
                        <w:ind w:left="3995" w:firstLine="799"/>
                        <w:rPr>
                          <w:lang w:eastAsia="ja-JP"/>
                        </w:rPr>
                      </w:pPr>
                    </w:p>
                    <w:p w14:paraId="11A83EA4" w14:textId="77777777" w:rsidR="00DA6107" w:rsidRPr="004F7960" w:rsidRDefault="00DA6107" w:rsidP="00172B84">
                      <w:pPr>
                        <w:rPr>
                          <w:lang w:eastAsia="ja-JP"/>
                        </w:rPr>
                      </w:pPr>
                    </w:p>
                  </w:txbxContent>
                </v:textbox>
                <w10:anchorlock/>
              </v:rect>
            </w:pict>
          </mc:Fallback>
        </mc:AlternateContent>
      </w:r>
      <w:r w:rsidR="007522F0">
        <w:rPr>
          <w:rFonts w:hint="eastAsia"/>
          <w:lang w:eastAsia="ja-JP"/>
        </w:rPr>
        <w:t>Figure</w:t>
      </w:r>
      <w:r w:rsidR="007522F0">
        <w:rPr>
          <w:lang w:eastAsia="ja-JP"/>
        </w:rPr>
        <w:t xml:space="preserve"> </w:t>
      </w:r>
      <w:r w:rsidR="007522F0">
        <w:fldChar w:fldCharType="begin"/>
      </w:r>
      <w:r w:rsidR="007522F0">
        <w:rPr>
          <w:lang w:eastAsia="ja-JP"/>
        </w:rPr>
        <w:instrText xml:space="preserve"> STYLEREF 1 \s </w:instrText>
      </w:r>
      <w:r w:rsidR="007522F0">
        <w:fldChar w:fldCharType="separate"/>
      </w:r>
      <w:r w:rsidR="006E676E">
        <w:rPr>
          <w:noProof/>
          <w:lang w:eastAsia="ja-JP"/>
        </w:rPr>
        <w:t>5</w:t>
      </w:r>
      <w:r w:rsidR="007522F0">
        <w:rPr>
          <w:noProof/>
        </w:rPr>
        <w:fldChar w:fldCharType="end"/>
      </w:r>
      <w:r w:rsidR="007522F0">
        <w:rPr>
          <w:lang w:eastAsia="ja-JP"/>
        </w:rPr>
        <w:noBreakHyphen/>
      </w:r>
      <w:r w:rsidR="007522F0">
        <w:fldChar w:fldCharType="begin"/>
      </w:r>
      <w:r w:rsidR="007522F0">
        <w:rPr>
          <w:lang w:eastAsia="ja-JP"/>
        </w:rPr>
        <w:instrText xml:space="preserve"> SEQ Figure \* ARABIC \s 1 </w:instrText>
      </w:r>
      <w:r w:rsidR="007522F0">
        <w:fldChar w:fldCharType="separate"/>
      </w:r>
      <w:r w:rsidR="006E676E">
        <w:rPr>
          <w:noProof/>
          <w:lang w:eastAsia="ja-JP"/>
        </w:rPr>
        <w:t>7</w:t>
      </w:r>
      <w:r w:rsidR="007522F0">
        <w:rPr>
          <w:noProof/>
        </w:rPr>
        <w:fldChar w:fldCharType="end"/>
      </w:r>
      <w:r w:rsidR="007522F0">
        <w:rPr>
          <w:rFonts w:hint="eastAsia"/>
          <w:lang w:eastAsia="ja-JP"/>
        </w:rPr>
        <w:t xml:space="preserve"> </w:t>
      </w:r>
      <w:r w:rsidR="00DC1E1B">
        <w:rPr>
          <w:lang w:eastAsia="ja-JP"/>
        </w:rPr>
        <w:t>Example of operation for CPU Freq</w:t>
      </w:r>
    </w:p>
    <w:p w14:paraId="121943AD" w14:textId="77777777" w:rsidR="006D3158" w:rsidRPr="006D3158" w:rsidRDefault="006D3158" w:rsidP="00B2767E">
      <w:pPr>
        <w:pStyle w:val="Caption"/>
        <w:rPr>
          <w:lang w:eastAsia="ja-JP"/>
        </w:rPr>
      </w:pPr>
      <w:r w:rsidRPr="00350DA3">
        <w:rPr>
          <w:b w:val="0"/>
          <w:lang w:eastAsia="ja-JP"/>
        </w:rPr>
        <w:t xml:space="preserve">Note: The CPU Freq configuration is shared between the </w:t>
      </w:r>
      <w:r w:rsidRPr="006D3158">
        <w:rPr>
          <w:b w:val="0"/>
          <w:lang w:eastAsia="ja-JP"/>
        </w:rPr>
        <w:t>same</w:t>
      </w:r>
      <w:r>
        <w:rPr>
          <w:b w:val="0"/>
          <w:lang w:eastAsia="ja-JP"/>
        </w:rPr>
        <w:t xml:space="preserve"> kind</w:t>
      </w:r>
      <w:r w:rsidRPr="00350DA3">
        <w:rPr>
          <w:b w:val="0"/>
          <w:lang w:eastAsia="ja-JP"/>
        </w:rPr>
        <w:t xml:space="preserve"> of CPUs in current BSP. Therefore, if the frequency in CPU0 is changed, the frequency of other CPUs</w:t>
      </w:r>
      <w:r w:rsidR="009D0B7D">
        <w:rPr>
          <w:b w:val="0"/>
          <w:lang w:eastAsia="ja-JP"/>
        </w:rPr>
        <w:t xml:space="preserve"> on same cluster</w:t>
      </w:r>
      <w:r w:rsidR="00B4214D">
        <w:rPr>
          <w:b w:val="0"/>
          <w:lang w:eastAsia="ja-JP"/>
        </w:rPr>
        <w:t xml:space="preserve"> (CA57)</w:t>
      </w:r>
      <w:r w:rsidRPr="00350DA3">
        <w:rPr>
          <w:b w:val="0"/>
          <w:lang w:eastAsia="ja-JP"/>
        </w:rPr>
        <w:t xml:space="preserve"> are</w:t>
      </w:r>
      <w:r>
        <w:rPr>
          <w:b w:val="0"/>
          <w:lang w:eastAsia="ja-JP"/>
        </w:rPr>
        <w:t xml:space="preserve"> also changed as same frequency</w:t>
      </w:r>
      <w:r w:rsidRPr="00350DA3">
        <w:rPr>
          <w:b w:val="0"/>
          <w:lang w:eastAsia="ja-JP"/>
        </w:rPr>
        <w:t>.</w:t>
      </w:r>
    </w:p>
    <w:p w14:paraId="6E45F513" w14:textId="77777777" w:rsidR="00291D16" w:rsidRDefault="00686C5E" w:rsidP="00350DA3">
      <w:pPr>
        <w:rPr>
          <w:lang w:eastAsia="ja-JP"/>
        </w:rPr>
      </w:pPr>
      <w:r>
        <w:rPr>
          <w:rFonts w:hint="eastAsia"/>
          <w:noProof/>
        </w:rPr>
        <mc:AlternateContent>
          <mc:Choice Requires="wps">
            <w:drawing>
              <wp:anchor distT="0" distB="0" distL="114300" distR="114300" simplePos="0" relativeHeight="251648000" behindDoc="1" locked="0" layoutInCell="1" allowOverlap="1" wp14:anchorId="265FC96A" wp14:editId="43BEAD6A">
                <wp:simplePos x="0" y="0"/>
                <wp:positionH relativeFrom="margin">
                  <wp:posOffset>-3810</wp:posOffset>
                </wp:positionH>
                <wp:positionV relativeFrom="paragraph">
                  <wp:posOffset>182245</wp:posOffset>
                </wp:positionV>
                <wp:extent cx="6248400" cy="1009015"/>
                <wp:effectExtent l="0" t="0" r="19050" b="19685"/>
                <wp:wrapTight wrapText="bothSides">
                  <wp:wrapPolygon edited="0">
                    <wp:start x="0" y="0"/>
                    <wp:lineTo x="0" y="21614"/>
                    <wp:lineTo x="21600" y="21614"/>
                    <wp:lineTo x="21600" y="0"/>
                    <wp:lineTo x="0" y="0"/>
                  </wp:wrapPolygon>
                </wp:wrapTight>
                <wp:docPr id="9" name="正方形/長方形 15"/>
                <wp:cNvGraphicFramePr/>
                <a:graphic xmlns:a="http://schemas.openxmlformats.org/drawingml/2006/main">
                  <a:graphicData uri="http://schemas.microsoft.com/office/word/2010/wordprocessingShape">
                    <wps:wsp>
                      <wps:cNvSpPr/>
                      <wps:spPr>
                        <a:xfrm>
                          <a:off x="0" y="0"/>
                          <a:ext cx="6248400" cy="1009015"/>
                        </a:xfrm>
                        <a:prstGeom prst="rect">
                          <a:avLst/>
                        </a:prstGeom>
                        <a:noFill/>
                        <a:ln w="12700" cap="flat" cmpd="sng" algn="ctr">
                          <a:solidFill>
                            <a:sysClr val="windowText" lastClr="000000"/>
                          </a:solidFill>
                          <a:prstDash val="solid"/>
                        </a:ln>
                        <a:effectLst/>
                      </wps:spPr>
                      <wps:txbx>
                        <w:txbxContent>
                          <w:p w14:paraId="563BB5A9" w14:textId="77777777" w:rsidR="00DA6107" w:rsidRDefault="00DA6107" w:rsidP="00B62664">
                            <w:pPr>
                              <w:rPr>
                                <w:lang w:eastAsia="ja-JP"/>
                              </w:rPr>
                            </w:pPr>
                            <w:r>
                              <w:rPr>
                                <w:rFonts w:hint="eastAsia"/>
                                <w:lang w:eastAsia="ja-JP"/>
                              </w:rPr>
                              <w:t xml:space="preserve">/* </w:t>
                            </w:r>
                            <w:r>
                              <w:rPr>
                                <w:lang w:eastAsia="ja-JP"/>
                              </w:rPr>
                              <w:t>Boost disabled</w:t>
                            </w:r>
                            <w:r>
                              <w:rPr>
                                <w:rFonts w:hint="eastAsia"/>
                                <w:lang w:eastAsia="ja-JP"/>
                              </w:rPr>
                              <w:t xml:space="preserve"> */</w:t>
                            </w:r>
                          </w:p>
                          <w:p w14:paraId="4BB4F906" w14:textId="77777777" w:rsidR="00DA6107" w:rsidRDefault="00DA6107" w:rsidP="00B62664">
                            <w:pPr>
                              <w:rPr>
                                <w:lang w:eastAsia="ja-JP"/>
                              </w:rPr>
                            </w:pPr>
                            <w:r>
                              <w:rPr>
                                <w:lang w:eastAsia="ja-JP"/>
                              </w:rPr>
                              <w:t xml:space="preserve">  $ echo 0 &gt; /sys/devices/system/cpu/cpufreq/boost</w:t>
                            </w:r>
                          </w:p>
                          <w:p w14:paraId="78C232D8" w14:textId="77777777" w:rsidR="00DA6107" w:rsidRPr="00B2767E" w:rsidRDefault="00DA6107" w:rsidP="00B62664">
                            <w:pPr>
                              <w:rPr>
                                <w:sz w:val="16"/>
                                <w:szCs w:val="16"/>
                                <w:lang w:eastAsia="ja-JP"/>
                              </w:rPr>
                            </w:pPr>
                            <w:r w:rsidRPr="00B2767E">
                              <w:rPr>
                                <w:sz w:val="16"/>
                                <w:szCs w:val="16"/>
                                <w:lang w:eastAsia="ja-JP"/>
                              </w:rPr>
                              <w:t xml:space="preserve"> </w:t>
                            </w:r>
                          </w:p>
                          <w:p w14:paraId="4D25763D" w14:textId="77777777" w:rsidR="00DA6107" w:rsidRDefault="00DA6107" w:rsidP="00B62664">
                            <w:pPr>
                              <w:rPr>
                                <w:lang w:eastAsia="ja-JP"/>
                              </w:rPr>
                            </w:pPr>
                            <w:r>
                              <w:rPr>
                                <w:rFonts w:hint="eastAsia"/>
                                <w:lang w:eastAsia="ja-JP"/>
                              </w:rPr>
                              <w:t xml:space="preserve">/* </w:t>
                            </w:r>
                            <w:r>
                              <w:rPr>
                                <w:lang w:eastAsia="ja-JP"/>
                              </w:rPr>
                              <w:t>Boost enabled</w:t>
                            </w:r>
                            <w:r>
                              <w:rPr>
                                <w:rFonts w:hint="eastAsia"/>
                                <w:lang w:eastAsia="ja-JP"/>
                              </w:rPr>
                              <w:t xml:space="preserve"> */</w:t>
                            </w:r>
                          </w:p>
                          <w:p w14:paraId="3135E00C" w14:textId="77777777" w:rsidR="00DA6107" w:rsidRDefault="00DA6107" w:rsidP="00B62664">
                            <w:pPr>
                              <w:rPr>
                                <w:lang w:eastAsia="ja-JP"/>
                              </w:rPr>
                            </w:pPr>
                            <w:r>
                              <w:rPr>
                                <w:lang w:eastAsia="ja-JP"/>
                              </w:rPr>
                              <w:t xml:space="preserve">  $ echo 1 &gt; /sys/devices/system/cpu/cpufreq/boost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FC96A" id="正方形/長方形 15" o:spid="_x0000_s1710" style="position:absolute;margin-left:-.3pt;margin-top:14.35pt;width:492pt;height:79.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" filled="f" strokecolor="windowText" strokeweight="1pt">
                <v:textbox>
                  <w:txbxContent>
                    <w:p w14:paraId="563BB5A9" w14:textId="77777777" w:rsidR="00DA6107" w:rsidRDefault="00DA6107" w:rsidP="00B62664">
                      <w:pPr>
                        <w:rPr>
                          <w:lang w:eastAsia="ja-JP"/>
                        </w:rPr>
                      </w:pPr>
                      <w:r>
                        <w:rPr>
                          <w:rFonts w:hint="eastAsia"/>
                          <w:lang w:eastAsia="ja-JP"/>
                        </w:rPr>
                        <w:t xml:space="preserve">/* </w:t>
                      </w:r>
                      <w:r>
                        <w:rPr>
                          <w:lang w:eastAsia="ja-JP"/>
                        </w:rPr>
                        <w:t>Boost disabled</w:t>
                      </w:r>
                      <w:r>
                        <w:rPr>
                          <w:rFonts w:hint="eastAsia"/>
                          <w:lang w:eastAsia="ja-JP"/>
                        </w:rPr>
                        <w:t xml:space="preserve"> */</w:t>
                      </w:r>
                    </w:p>
                    <w:p w14:paraId="4BB4F906" w14:textId="77777777" w:rsidR="00DA6107" w:rsidRDefault="00DA6107" w:rsidP="00B62664">
                      <w:pPr>
                        <w:rPr>
                          <w:lang w:eastAsia="ja-JP"/>
                        </w:rPr>
                      </w:pPr>
                      <w:r>
                        <w:rPr>
                          <w:lang w:eastAsia="ja-JP"/>
                        </w:rPr>
                        <w:t xml:space="preserve">  $ echo 0 &gt; /sys/devices/system/cpu/cpufreq/boost</w:t>
                      </w:r>
                    </w:p>
                    <w:p w14:paraId="78C232D8" w14:textId="77777777" w:rsidR="00DA6107" w:rsidRPr="00B2767E" w:rsidRDefault="00DA6107" w:rsidP="00B62664">
                      <w:pPr>
                        <w:rPr>
                          <w:sz w:val="16"/>
                          <w:szCs w:val="16"/>
                          <w:lang w:eastAsia="ja-JP"/>
                        </w:rPr>
                      </w:pPr>
                      <w:r w:rsidRPr="00B2767E">
                        <w:rPr>
                          <w:sz w:val="16"/>
                          <w:szCs w:val="16"/>
                          <w:lang w:eastAsia="ja-JP"/>
                        </w:rPr>
                        <w:t xml:space="preserve"> </w:t>
                      </w:r>
                    </w:p>
                    <w:p w14:paraId="4D25763D" w14:textId="77777777" w:rsidR="00DA6107" w:rsidRDefault="00DA6107" w:rsidP="00B62664">
                      <w:pPr>
                        <w:rPr>
                          <w:lang w:eastAsia="ja-JP"/>
                        </w:rPr>
                      </w:pPr>
                      <w:r>
                        <w:rPr>
                          <w:rFonts w:hint="eastAsia"/>
                          <w:lang w:eastAsia="ja-JP"/>
                        </w:rPr>
                        <w:t xml:space="preserve">/* </w:t>
                      </w:r>
                      <w:r>
                        <w:rPr>
                          <w:lang w:eastAsia="ja-JP"/>
                        </w:rPr>
                        <w:t>Boost enabled</w:t>
                      </w:r>
                      <w:r>
                        <w:rPr>
                          <w:rFonts w:hint="eastAsia"/>
                          <w:lang w:eastAsia="ja-JP"/>
                        </w:rPr>
                        <w:t xml:space="preserve"> */</w:t>
                      </w:r>
                    </w:p>
                    <w:p w14:paraId="3135E00C" w14:textId="77777777" w:rsidR="00DA6107" w:rsidRDefault="00DA6107" w:rsidP="00B62664">
                      <w:pPr>
                        <w:rPr>
                          <w:lang w:eastAsia="ja-JP"/>
                        </w:rPr>
                      </w:pPr>
                      <w:r>
                        <w:rPr>
                          <w:lang w:eastAsia="ja-JP"/>
                        </w:rPr>
                        <w:t xml:space="preserve">  $ echo 1 &gt; /sys/devices/system/cpu/cpufreq/boost</w:t>
                      </w:r>
                    </w:p>
                  </w:txbxContent>
                </v:textbox>
                <w10:wrap type="tight" anchorx="margin"/>
              </v:rect>
            </w:pict>
          </mc:Fallback>
        </mc:AlternateContent>
      </w:r>
      <w:r w:rsidR="00B62664">
        <w:rPr>
          <w:lang w:eastAsia="ja-JP"/>
        </w:rPr>
        <w:t xml:space="preserve">The following figure shows example of operation for </w:t>
      </w:r>
      <w:r w:rsidR="003D058E">
        <w:rPr>
          <w:lang w:eastAsia="ja-JP"/>
        </w:rPr>
        <w:t>Boost</w:t>
      </w:r>
      <w:r w:rsidR="00B62664">
        <w:rPr>
          <w:lang w:eastAsia="ja-JP"/>
        </w:rPr>
        <w:t>.</w:t>
      </w:r>
    </w:p>
    <w:p w14:paraId="0CD7C0B5" w14:textId="105B39E6" w:rsidR="00B62664" w:rsidRDefault="007522F0" w:rsidP="00B62664">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fldChar w:fldCharType="begin"/>
      </w:r>
      <w:r>
        <w:rPr>
          <w:lang w:eastAsia="ja-JP"/>
        </w:rPr>
        <w:instrText xml:space="preserve"> SEQ Figure \* ARABIC \s 1 </w:instrText>
      </w:r>
      <w:r>
        <w:fldChar w:fldCharType="separate"/>
      </w:r>
      <w:r w:rsidR="006E676E">
        <w:rPr>
          <w:noProof/>
          <w:lang w:eastAsia="ja-JP"/>
        </w:rPr>
        <w:t>8</w:t>
      </w:r>
      <w:r>
        <w:rPr>
          <w:noProof/>
        </w:rPr>
        <w:fldChar w:fldCharType="end"/>
      </w:r>
      <w:r>
        <w:rPr>
          <w:rFonts w:hint="eastAsia"/>
          <w:lang w:eastAsia="ja-JP"/>
        </w:rPr>
        <w:t xml:space="preserve"> </w:t>
      </w:r>
      <w:r w:rsidR="00291D16">
        <w:rPr>
          <w:lang w:eastAsia="ja-JP"/>
        </w:rPr>
        <w:t xml:space="preserve">Example of operation for </w:t>
      </w:r>
      <w:r w:rsidR="003D058E">
        <w:rPr>
          <w:lang w:eastAsia="ja-JP"/>
        </w:rPr>
        <w:t>Boost</w:t>
      </w:r>
    </w:p>
    <w:p w14:paraId="4C089B52" w14:textId="77777777" w:rsidR="00BC671B" w:rsidRDefault="00BC671B" w:rsidP="00D44A69">
      <w:pPr>
        <w:pStyle w:val="Caption"/>
        <w:rPr>
          <w:b w:val="0"/>
          <w:lang w:eastAsia="ja-JP"/>
        </w:rPr>
      </w:pPr>
    </w:p>
    <w:p w14:paraId="013B8224" w14:textId="77777777" w:rsidR="00D44A69" w:rsidRPr="007438B8" w:rsidRDefault="00D44A69" w:rsidP="00D44A69">
      <w:pPr>
        <w:pStyle w:val="Caption"/>
        <w:rPr>
          <w:b w:val="0"/>
          <w:lang w:eastAsia="ja-JP"/>
        </w:rPr>
      </w:pPr>
      <w:r>
        <w:rPr>
          <w:rFonts w:hint="eastAsia"/>
          <w:noProof/>
        </w:rPr>
        <mc:AlternateContent>
          <mc:Choice Requires="wps">
            <w:drawing>
              <wp:anchor distT="0" distB="0" distL="114300" distR="114300" simplePos="0" relativeHeight="251697152" behindDoc="1" locked="0" layoutInCell="1" allowOverlap="1" wp14:anchorId="050FA769" wp14:editId="449609D6">
                <wp:simplePos x="0" y="0"/>
                <wp:positionH relativeFrom="margin">
                  <wp:posOffset>-635</wp:posOffset>
                </wp:positionH>
                <wp:positionV relativeFrom="paragraph">
                  <wp:posOffset>268605</wp:posOffset>
                </wp:positionV>
                <wp:extent cx="6248400" cy="461010"/>
                <wp:effectExtent l="0" t="0" r="19050" b="15240"/>
                <wp:wrapTight wrapText="bothSides">
                  <wp:wrapPolygon edited="0">
                    <wp:start x="0" y="0"/>
                    <wp:lineTo x="0" y="21421"/>
                    <wp:lineTo x="21600" y="21421"/>
                    <wp:lineTo x="21600" y="0"/>
                    <wp:lineTo x="0" y="0"/>
                  </wp:wrapPolygon>
                </wp:wrapTight>
                <wp:docPr id="2277" name="正方形/長方形 15"/>
                <wp:cNvGraphicFramePr/>
                <a:graphic xmlns:a="http://schemas.openxmlformats.org/drawingml/2006/main">
                  <a:graphicData uri="http://schemas.microsoft.com/office/word/2010/wordprocessingShape">
                    <wps:wsp>
                      <wps:cNvSpPr/>
                      <wps:spPr>
                        <a:xfrm>
                          <a:off x="0" y="0"/>
                          <a:ext cx="6248400" cy="461010"/>
                        </a:xfrm>
                        <a:prstGeom prst="rect">
                          <a:avLst/>
                        </a:prstGeom>
                        <a:noFill/>
                        <a:ln w="12700" cap="flat" cmpd="sng" algn="ctr">
                          <a:solidFill>
                            <a:sysClr val="windowText" lastClr="000000"/>
                          </a:solidFill>
                          <a:prstDash val="solid"/>
                        </a:ln>
                        <a:effectLst/>
                      </wps:spPr>
                      <wps:txbx>
                        <w:txbxContent>
                          <w:p w14:paraId="23649EF9" w14:textId="77777777" w:rsidR="00DA6107" w:rsidRDefault="00DA6107" w:rsidP="00D44A69">
                            <w:pPr>
                              <w:rPr>
                                <w:lang w:eastAsia="ja-JP"/>
                              </w:rPr>
                            </w:pPr>
                            <w:r>
                              <w:rPr>
                                <w:rFonts w:hint="eastAsia"/>
                                <w:lang w:eastAsia="ja-JP"/>
                              </w:rPr>
                              <w:t xml:space="preserve">/* </w:t>
                            </w:r>
                            <w:r>
                              <w:rPr>
                                <w:lang w:eastAsia="ja-JP"/>
                              </w:rPr>
                              <w:t>Default AVS function in Linux kernel is enabled. For disabling AVS, please change in defconfig</w:t>
                            </w:r>
                            <w:r>
                              <w:rPr>
                                <w:rFonts w:hint="eastAsia"/>
                                <w:lang w:eastAsia="ja-JP"/>
                              </w:rPr>
                              <w:t xml:space="preserve"> </w:t>
                            </w:r>
                            <w:r>
                              <w:rPr>
                                <w:lang w:eastAsia="ja-JP"/>
                              </w:rPr>
                              <w:t xml:space="preserve">as below </w:t>
                            </w:r>
                            <w:r>
                              <w:rPr>
                                <w:rFonts w:hint="eastAsia"/>
                                <w:lang w:eastAsia="ja-JP"/>
                              </w:rPr>
                              <w:t>*/</w:t>
                            </w:r>
                          </w:p>
                          <w:p w14:paraId="6633729F" w14:textId="77777777" w:rsidR="00DA6107" w:rsidRDefault="00DA6107" w:rsidP="00D44A69">
                            <w:pPr>
                              <w:rPr>
                                <w:lang w:eastAsia="ja-JP"/>
                              </w:rPr>
                            </w:pPr>
                            <w:r>
                              <w:rPr>
                                <w:lang w:eastAsia="ja-JP"/>
                              </w:rPr>
                              <w:t xml:space="preserve">  CONFIG_</w:t>
                            </w:r>
                            <w:r w:rsidRPr="003F6164">
                              <w:rPr>
                                <w:lang w:eastAsia="ja-JP"/>
                              </w:rPr>
                              <w:t>RCAR_POWER_AVS</w:t>
                            </w:r>
                            <w:r>
                              <w:rPr>
                                <w:lang w:eastAsia="ja-JP"/>
                              </w:rPr>
                              <w:t>=n            /* Disable AVS function */</w:t>
                            </w:r>
                          </w:p>
                          <w:p w14:paraId="5EC1387E" w14:textId="77777777" w:rsidR="00DA6107" w:rsidRDefault="00DA6107" w:rsidP="00D44A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FA769" id="_x0000_s1711" style="position:absolute;margin-left:-.05pt;margin-top:21.15pt;width:492pt;height:36.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" filled="f" strokecolor="windowText" strokeweight="1pt">
                <v:textbox>
                  <w:txbxContent>
                    <w:p w14:paraId="23649EF9" w14:textId="77777777" w:rsidR="00DA6107" w:rsidRDefault="00DA6107" w:rsidP="00D44A69">
                      <w:pPr>
                        <w:rPr>
                          <w:lang w:eastAsia="ja-JP"/>
                        </w:rPr>
                      </w:pPr>
                      <w:r>
                        <w:rPr>
                          <w:rFonts w:hint="eastAsia"/>
                          <w:lang w:eastAsia="ja-JP"/>
                        </w:rPr>
                        <w:t xml:space="preserve">/* </w:t>
                      </w:r>
                      <w:r>
                        <w:rPr>
                          <w:lang w:eastAsia="ja-JP"/>
                        </w:rPr>
                        <w:t>Default AVS function in Linux kernel is enabled. For disabling AVS, please change in defconfig</w:t>
                      </w:r>
                      <w:r>
                        <w:rPr>
                          <w:rFonts w:hint="eastAsia"/>
                          <w:lang w:eastAsia="ja-JP"/>
                        </w:rPr>
                        <w:t xml:space="preserve"> </w:t>
                      </w:r>
                      <w:r>
                        <w:rPr>
                          <w:lang w:eastAsia="ja-JP"/>
                        </w:rPr>
                        <w:t xml:space="preserve">as below </w:t>
                      </w:r>
                      <w:r>
                        <w:rPr>
                          <w:rFonts w:hint="eastAsia"/>
                          <w:lang w:eastAsia="ja-JP"/>
                        </w:rPr>
                        <w:t>*/</w:t>
                      </w:r>
                    </w:p>
                    <w:p w14:paraId="6633729F" w14:textId="77777777" w:rsidR="00DA6107" w:rsidRDefault="00DA6107" w:rsidP="00D44A69">
                      <w:pPr>
                        <w:rPr>
                          <w:lang w:eastAsia="ja-JP"/>
                        </w:rPr>
                      </w:pPr>
                      <w:r>
                        <w:rPr>
                          <w:lang w:eastAsia="ja-JP"/>
                        </w:rPr>
                        <w:t xml:space="preserve">  CONFIG_</w:t>
                      </w:r>
                      <w:r w:rsidRPr="003F6164">
                        <w:rPr>
                          <w:lang w:eastAsia="ja-JP"/>
                        </w:rPr>
                        <w:t>RCAR_POWER_AVS</w:t>
                      </w:r>
                      <w:r>
                        <w:rPr>
                          <w:lang w:eastAsia="ja-JP"/>
                        </w:rPr>
                        <w:t>=n            /* Disable AVS function */</w:t>
                      </w:r>
                    </w:p>
                    <w:p w14:paraId="5EC1387E" w14:textId="77777777" w:rsidR="00DA6107" w:rsidRDefault="00DA6107" w:rsidP="00D44A69">
                      <w:pPr>
                        <w:rPr>
                          <w:lang w:eastAsia="ja-JP"/>
                        </w:rPr>
                      </w:pPr>
                    </w:p>
                  </w:txbxContent>
                </v:textbox>
                <w10:wrap type="tight" anchorx="margin"/>
              </v:rect>
            </w:pict>
          </mc:Fallback>
        </mc:AlternateContent>
      </w:r>
      <w:r w:rsidRPr="007438B8">
        <w:rPr>
          <w:b w:val="0"/>
          <w:lang w:eastAsia="ja-JP"/>
        </w:rPr>
        <w:t xml:space="preserve">The following </w:t>
      </w:r>
      <w:r>
        <w:rPr>
          <w:b w:val="0"/>
          <w:lang w:eastAsia="ja-JP"/>
        </w:rPr>
        <w:t xml:space="preserve">figure </w:t>
      </w:r>
      <w:r w:rsidR="00BC671B">
        <w:rPr>
          <w:b w:val="0"/>
          <w:lang w:eastAsia="ja-JP"/>
        </w:rPr>
        <w:t xml:space="preserve">shows </w:t>
      </w:r>
      <w:r w:rsidRPr="007438B8">
        <w:rPr>
          <w:b w:val="0"/>
          <w:lang w:eastAsia="ja-JP"/>
        </w:rPr>
        <w:t>example</w:t>
      </w:r>
      <w:r>
        <w:rPr>
          <w:b w:val="0"/>
          <w:lang w:eastAsia="ja-JP"/>
        </w:rPr>
        <w:t xml:space="preserve"> </w:t>
      </w:r>
      <w:r w:rsidR="007A7C5C">
        <w:rPr>
          <w:b w:val="0"/>
          <w:lang w:eastAsia="ja-JP"/>
        </w:rPr>
        <w:t>of</w:t>
      </w:r>
      <w:r>
        <w:rPr>
          <w:b w:val="0"/>
          <w:lang w:eastAsia="ja-JP"/>
        </w:rPr>
        <w:t xml:space="preserve"> enabling/disabling AVS function:</w:t>
      </w:r>
    </w:p>
    <w:p w14:paraId="62FC6163" w14:textId="3712F8DE" w:rsidR="002069BF" w:rsidRDefault="002069BF" w:rsidP="002069BF">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t>9</w:t>
      </w:r>
      <w:r>
        <w:rPr>
          <w:rFonts w:hint="eastAsia"/>
          <w:lang w:eastAsia="ja-JP"/>
        </w:rPr>
        <w:t xml:space="preserve"> </w:t>
      </w:r>
      <w:r>
        <w:rPr>
          <w:lang w:eastAsia="ja-JP"/>
        </w:rPr>
        <w:t xml:space="preserve">Example of </w:t>
      </w:r>
      <w:r w:rsidR="00176F2F">
        <w:rPr>
          <w:lang w:eastAsia="ja-JP"/>
        </w:rPr>
        <w:t>disabling AVS function</w:t>
      </w:r>
    </w:p>
    <w:p w14:paraId="073109A8" w14:textId="22D7F67B" w:rsidR="00B62664" w:rsidRDefault="001E458B">
      <w:pPr>
        <w:overflowPunct/>
        <w:autoSpaceDE/>
        <w:autoSpaceDN/>
        <w:adjustRightInd/>
        <w:textAlignment w:val="auto"/>
        <w:rPr>
          <w:lang w:eastAsia="ja-JP"/>
        </w:rPr>
      </w:pPr>
      <w:r>
        <w:rPr>
          <w:lang w:eastAsia="ja-JP"/>
        </w:rPr>
        <w:t xml:space="preserve">Note: </w:t>
      </w:r>
      <w:r w:rsidR="00A80390">
        <w:rPr>
          <w:lang w:eastAsia="ja-JP"/>
        </w:rPr>
        <w:t>For</w:t>
      </w:r>
      <w:r>
        <w:rPr>
          <w:lang w:eastAsia="ja-JP"/>
        </w:rPr>
        <w:t xml:space="preserve"> disabl</w:t>
      </w:r>
      <w:r w:rsidR="00A80390">
        <w:rPr>
          <w:lang w:eastAsia="ja-JP"/>
        </w:rPr>
        <w:t>ing</w:t>
      </w:r>
      <w:r>
        <w:rPr>
          <w:lang w:eastAsia="ja-JP"/>
        </w:rPr>
        <w:t xml:space="preserve"> AVS function in </w:t>
      </w:r>
      <w:r w:rsidR="00BC1009">
        <w:rPr>
          <w:lang w:eastAsia="ja-JP"/>
        </w:rPr>
        <w:t>Initial Program Loader</w:t>
      </w:r>
      <w:r>
        <w:rPr>
          <w:lang w:eastAsia="ja-JP"/>
        </w:rPr>
        <w:t xml:space="preserve">, please refer to </w:t>
      </w:r>
      <w:r w:rsidRPr="001E458B">
        <w:rPr>
          <w:lang w:eastAsia="ja-JP"/>
        </w:rPr>
        <w:t xml:space="preserve">Initial Program Loader User’s Manual </w:t>
      </w:r>
      <w:r w:rsidR="00D75B52">
        <w:rPr>
          <w:lang w:eastAsia="ja-JP"/>
        </w:rPr>
        <w:t xml:space="preserve">(as in </w:t>
      </w:r>
      <w:r w:rsidR="00D75B52">
        <w:rPr>
          <w:lang w:eastAsia="ja-JP"/>
        </w:rPr>
        <w:fldChar w:fldCharType="begin"/>
      </w:r>
      <w:r w:rsidR="00D75B52">
        <w:rPr>
          <w:lang w:eastAsia="ja-JP"/>
        </w:rPr>
        <w:instrText xml:space="preserve"> REF _Ref515512774 \h </w:instrText>
      </w:r>
      <w:r w:rsidR="00D75B52">
        <w:rPr>
          <w:lang w:eastAsia="ja-JP"/>
        </w:rPr>
      </w:r>
      <w:r w:rsidR="00D75B52">
        <w:rPr>
          <w:lang w:eastAsia="ja-JP"/>
        </w:rPr>
        <w:fldChar w:fldCharType="separate"/>
      </w:r>
      <w:ins w:id="108" w:author="Quat Doan Huynh" w:date="2023-12-14T12:29:00Z">
        <w:r w:rsidR="006E676E">
          <w:rPr>
            <w:rFonts w:hint="eastAsia"/>
            <w:lang w:eastAsia="ja-JP"/>
          </w:rPr>
          <w:t>Table</w:t>
        </w:r>
        <w:r w:rsidR="006E676E">
          <w:t xml:space="preserve"> </w:t>
        </w:r>
        <w:r w:rsidR="006E676E">
          <w:rPr>
            <w:noProof/>
          </w:rPr>
          <w:t>1</w:t>
        </w:r>
        <w:r w:rsidR="006E676E">
          <w:noBreakHyphen/>
        </w:r>
        <w:r w:rsidR="006E676E">
          <w:rPr>
            <w:noProof/>
          </w:rPr>
          <w:t>4</w:t>
        </w:r>
      </w:ins>
      <w:del w:id="109" w:author="Quat Doan Huynh" w:date="2023-12-14T12:29:00Z">
        <w:r w:rsidR="00DF2E58" w:rsidDel="006E676E">
          <w:rPr>
            <w:rFonts w:hint="eastAsia"/>
            <w:lang w:eastAsia="ja-JP"/>
          </w:rPr>
          <w:delText>Table</w:delText>
        </w:r>
        <w:r w:rsidR="00DF2E58" w:rsidDel="006E676E">
          <w:delText xml:space="preserve"> </w:delText>
        </w:r>
        <w:r w:rsidR="00DF2E58" w:rsidDel="006E676E">
          <w:rPr>
            <w:noProof/>
          </w:rPr>
          <w:delText>1</w:delText>
        </w:r>
        <w:r w:rsidR="00DF2E58" w:rsidDel="006E676E">
          <w:noBreakHyphen/>
        </w:r>
        <w:r w:rsidR="00DF2E58" w:rsidDel="006E676E">
          <w:rPr>
            <w:noProof/>
          </w:rPr>
          <w:delText>4</w:delText>
        </w:r>
      </w:del>
      <w:r w:rsidR="00D75B52">
        <w:rPr>
          <w:lang w:eastAsia="ja-JP"/>
        </w:rPr>
        <w:fldChar w:fldCharType="end"/>
      </w:r>
      <w:r w:rsidR="00D75B52">
        <w:rPr>
          <w:lang w:eastAsia="ja-JP"/>
        </w:rPr>
        <w:t>)</w:t>
      </w:r>
      <w:r>
        <w:rPr>
          <w:lang w:eastAsia="ja-JP"/>
        </w:rPr>
        <w:t xml:space="preserve">, Chapter 5.3 Option setting, </w:t>
      </w:r>
      <w:r w:rsidRPr="001E458B">
        <w:rPr>
          <w:lang w:eastAsia="ja-JP"/>
        </w:rPr>
        <w:t>RCAR_AVS_SETTING_ENABLE</w:t>
      </w:r>
      <w:r>
        <w:rPr>
          <w:lang w:eastAsia="ja-JP"/>
        </w:rPr>
        <w:t xml:space="preserve"> part.</w:t>
      </w:r>
      <w:r w:rsidR="008B301C">
        <w:rPr>
          <w:lang w:eastAsia="ja-JP"/>
        </w:rPr>
        <w:br w:type="page"/>
      </w:r>
    </w:p>
    <w:p w14:paraId="7F4C262E" w14:textId="77777777" w:rsidR="008B301C" w:rsidRDefault="002E548A" w:rsidP="008B301C">
      <w:pPr>
        <w:pStyle w:val="Heading2"/>
        <w:rPr>
          <w:lang w:eastAsia="ja-JP"/>
        </w:rPr>
      </w:pPr>
      <w:bookmarkStart w:id="110" w:name="_Toc435017196"/>
      <w:r>
        <w:rPr>
          <w:lang w:eastAsia="ja-JP"/>
        </w:rPr>
        <w:lastRenderedPageBreak/>
        <w:t>System Suspend to RAM</w:t>
      </w:r>
      <w:bookmarkEnd w:id="110"/>
    </w:p>
    <w:p w14:paraId="27619CBC" w14:textId="77777777" w:rsidR="008B301C" w:rsidRDefault="008B301C" w:rsidP="008B301C">
      <w:pPr>
        <w:rPr>
          <w:lang w:eastAsia="ja-JP"/>
        </w:rPr>
      </w:pPr>
    </w:p>
    <w:p w14:paraId="66C6B308" w14:textId="77777777" w:rsidR="00760BF9" w:rsidRPr="001018F0" w:rsidRDefault="002E548A" w:rsidP="009B006D">
      <w:pPr>
        <w:pStyle w:val="Heading3"/>
        <w:numPr>
          <w:ilvl w:val="2"/>
          <w:numId w:val="31"/>
        </w:numPr>
        <w:rPr>
          <w:lang w:eastAsia="ja-JP"/>
        </w:rPr>
      </w:pPr>
      <w:bookmarkStart w:id="111" w:name="_Toc435017197"/>
      <w:r>
        <w:rPr>
          <w:lang w:eastAsia="ja-JP"/>
        </w:rPr>
        <w:t>System Suspend to RAM</w:t>
      </w:r>
      <w:r w:rsidR="001018F0">
        <w:rPr>
          <w:lang w:eastAsia="ja-JP"/>
        </w:rPr>
        <w:t xml:space="preserve"> definition</w:t>
      </w:r>
      <w:bookmarkEnd w:id="111"/>
      <w:r w:rsidR="009D0D9A" w:rsidRPr="001018F0">
        <w:rPr>
          <w:lang w:eastAsia="ja-JP"/>
        </w:rPr>
        <w:t xml:space="preserve"> </w:t>
      </w:r>
    </w:p>
    <w:p w14:paraId="6FCF38D5" w14:textId="77777777" w:rsidR="007B77C4" w:rsidRPr="007B77C4" w:rsidRDefault="002E548A" w:rsidP="00DC6F6A">
      <w:pPr>
        <w:rPr>
          <w:lang w:eastAsia="ja-JP"/>
        </w:rPr>
      </w:pPr>
      <w:r>
        <w:rPr>
          <w:rFonts w:hint="eastAsia"/>
          <w:lang w:eastAsia="ja-JP"/>
        </w:rPr>
        <w:t>System Suspend to RAM</w:t>
      </w:r>
      <w:r w:rsidR="007B77C4">
        <w:rPr>
          <w:rFonts w:hint="eastAsia"/>
          <w:lang w:eastAsia="ja-JP"/>
        </w:rPr>
        <w:t xml:space="preserve"> doesn</w:t>
      </w:r>
      <w:r w:rsidR="007B77C4">
        <w:rPr>
          <w:lang w:eastAsia="ja-JP"/>
        </w:rPr>
        <w:t>’t need a special definition.</w:t>
      </w:r>
    </w:p>
    <w:p w14:paraId="7BC4380A" w14:textId="77777777" w:rsidR="001018F0" w:rsidRPr="007B77C4" w:rsidRDefault="001018F0" w:rsidP="00DC6F6A">
      <w:pPr>
        <w:rPr>
          <w:vanish/>
          <w:lang w:eastAsia="ja-JP"/>
        </w:rPr>
      </w:pPr>
    </w:p>
    <w:p w14:paraId="31A6D0CB" w14:textId="77777777" w:rsidR="001018F0" w:rsidRPr="008B301C" w:rsidRDefault="002E548A" w:rsidP="009B006D">
      <w:pPr>
        <w:pStyle w:val="Heading3"/>
        <w:numPr>
          <w:ilvl w:val="2"/>
          <w:numId w:val="31"/>
        </w:numPr>
        <w:rPr>
          <w:lang w:eastAsia="ja-JP"/>
        </w:rPr>
      </w:pPr>
      <w:bookmarkStart w:id="112" w:name="_Toc435017198"/>
      <w:r>
        <w:rPr>
          <w:lang w:eastAsia="ja-JP"/>
        </w:rPr>
        <w:t>System Suspend to RAM</w:t>
      </w:r>
      <w:r w:rsidR="001018F0">
        <w:rPr>
          <w:lang w:eastAsia="ja-JP"/>
        </w:rPr>
        <w:t xml:space="preserve"> </w:t>
      </w:r>
      <w:r w:rsidR="001018F0" w:rsidRPr="006D0306">
        <w:rPr>
          <w:lang w:eastAsia="ja-JP"/>
        </w:rPr>
        <w:t>operation</w:t>
      </w:r>
      <w:bookmarkEnd w:id="112"/>
    </w:p>
    <w:p w14:paraId="67A4CAA5" w14:textId="77777777" w:rsidR="00DC1E1B" w:rsidRDefault="002E548A" w:rsidP="00DC1E1B">
      <w:pPr>
        <w:rPr>
          <w:lang w:eastAsia="ja-JP"/>
        </w:rPr>
      </w:pPr>
      <w:r>
        <w:rPr>
          <w:lang w:eastAsia="ja-JP"/>
        </w:rPr>
        <w:t>System Suspend to RAM</w:t>
      </w:r>
      <w:r w:rsidR="00DC1E1B">
        <w:rPr>
          <w:rFonts w:hint="eastAsia"/>
          <w:lang w:eastAsia="ja-JP"/>
        </w:rPr>
        <w:t xml:space="preserve"> </w:t>
      </w:r>
      <w:r w:rsidR="00DC1E1B">
        <w:rPr>
          <w:lang w:eastAsia="ja-JP"/>
        </w:rPr>
        <w:t xml:space="preserve">can be </w:t>
      </w:r>
      <w:r w:rsidR="00DC1E1B">
        <w:rPr>
          <w:rFonts w:hint="eastAsia"/>
          <w:lang w:eastAsia="ja-JP"/>
        </w:rPr>
        <w:t>operat</w:t>
      </w:r>
      <w:r w:rsidR="00DC1E1B">
        <w:rPr>
          <w:lang w:eastAsia="ja-JP"/>
        </w:rPr>
        <w:t>ed via sysfs (</w:t>
      </w:r>
      <w:r w:rsidR="00DC1E1B" w:rsidRPr="006D0306">
        <w:rPr>
          <w:lang w:eastAsia="ja-JP"/>
        </w:rPr>
        <w:t>/sys/</w:t>
      </w:r>
      <w:r w:rsidR="00DC1E1B">
        <w:rPr>
          <w:lang w:eastAsia="ja-JP"/>
        </w:rPr>
        <w:t>power/state</w:t>
      </w:r>
      <w:r w:rsidR="00DC1E1B" w:rsidRPr="006D0306">
        <w:rPr>
          <w:lang w:eastAsia="ja-JP"/>
        </w:rPr>
        <w:t>)</w:t>
      </w:r>
      <w:r w:rsidR="00DC1E1B">
        <w:rPr>
          <w:lang w:eastAsia="ja-JP"/>
        </w:rPr>
        <w:t>.</w:t>
      </w:r>
    </w:p>
    <w:p w14:paraId="37FF000C" w14:textId="77777777" w:rsidR="00DC1E1B" w:rsidRDefault="00DC1E1B" w:rsidP="00DC1E1B">
      <w:pPr>
        <w:rPr>
          <w:lang w:eastAsia="ja-JP"/>
        </w:rPr>
      </w:pPr>
      <w:r>
        <w:rPr>
          <w:lang w:eastAsia="ja-JP"/>
        </w:rPr>
        <w:t xml:space="preserve">The following figure shows example of operation for </w:t>
      </w:r>
      <w:r w:rsidR="002E548A">
        <w:rPr>
          <w:lang w:eastAsia="ja-JP"/>
        </w:rPr>
        <w:t>System Suspend to RAM</w:t>
      </w:r>
      <w:r>
        <w:rPr>
          <w:lang w:eastAsia="ja-JP"/>
        </w:rPr>
        <w:t>.</w:t>
      </w:r>
    </w:p>
    <w:p w14:paraId="4CB1999C" w14:textId="77777777" w:rsidR="000A6CB4" w:rsidRDefault="000A6CB4" w:rsidP="008B301C">
      <w:pPr>
        <w:rPr>
          <w:lang w:eastAsia="ja-JP"/>
        </w:rPr>
      </w:pPr>
      <w:r>
        <w:rPr>
          <w:rFonts w:hint="eastAsia"/>
          <w:noProof/>
        </w:rPr>
        <mc:AlternateContent>
          <mc:Choice Requires="wps">
            <w:drawing>
              <wp:anchor distT="0" distB="0" distL="114300" distR="114300" simplePos="0" relativeHeight="251630592" behindDoc="0" locked="0" layoutInCell="1" allowOverlap="1" wp14:anchorId="4B043467" wp14:editId="7B5B2F34">
                <wp:simplePos x="0" y="0"/>
                <wp:positionH relativeFrom="margin">
                  <wp:posOffset>-83</wp:posOffset>
                </wp:positionH>
                <wp:positionV relativeFrom="paragraph">
                  <wp:posOffset>6102</wp:posOffset>
                </wp:positionV>
                <wp:extent cx="6248520" cy="3991554"/>
                <wp:effectExtent l="0" t="0" r="19050" b="28575"/>
                <wp:wrapNone/>
                <wp:docPr id="2285" name="正方形/長方形 2285"/>
                <wp:cNvGraphicFramePr/>
                <a:graphic xmlns:a="http://schemas.openxmlformats.org/drawingml/2006/main">
                  <a:graphicData uri="http://schemas.microsoft.com/office/word/2010/wordprocessingShape">
                    <wps:wsp>
                      <wps:cNvSpPr/>
                      <wps:spPr>
                        <a:xfrm>
                          <a:off x="0" y="0"/>
                          <a:ext cx="6248520" cy="3991554"/>
                        </a:xfrm>
                        <a:prstGeom prst="rect">
                          <a:avLst/>
                        </a:prstGeom>
                        <a:noFill/>
                        <a:ln w="12700" cap="flat" cmpd="sng" algn="ctr">
                          <a:solidFill>
                            <a:sysClr val="windowText" lastClr="000000"/>
                          </a:solidFill>
                          <a:prstDash val="solid"/>
                        </a:ln>
                        <a:effectLst/>
                      </wps:spPr>
                      <wps:txbx>
                        <w:txbxContent>
                          <w:p w14:paraId="02825CCB" w14:textId="77777777" w:rsidR="00DA6107" w:rsidRDefault="00DA6107" w:rsidP="00146ECD">
                            <w:pPr>
                              <w:rPr>
                                <w:lang w:eastAsia="ja-JP"/>
                              </w:rPr>
                            </w:pPr>
                            <w:r>
                              <w:rPr>
                                <w:rFonts w:hint="eastAsia"/>
                                <w:lang w:eastAsia="ja-JP"/>
                              </w:rPr>
                              <w:t>/</w:t>
                            </w:r>
                            <w:r>
                              <w:rPr>
                                <w:lang w:eastAsia="ja-JP"/>
                              </w:rPr>
                              <w:t xml:space="preserve">* </w:t>
                            </w:r>
                            <w:r w:rsidRPr="005A46BC">
                              <w:rPr>
                                <w:lang w:eastAsia="ja-JP"/>
                              </w:rPr>
                              <w:t xml:space="preserve">Required </w:t>
                            </w:r>
                            <w:r>
                              <w:rPr>
                                <w:lang w:eastAsia="ja-JP"/>
                              </w:rPr>
                              <w:t>PMIC and board setting on Salvator-X/XS for System Suspend to RAM */</w:t>
                            </w:r>
                          </w:p>
                          <w:p w14:paraId="5E2E8A9F" w14:textId="77777777" w:rsidR="00DA6107" w:rsidRDefault="00DA6107" w:rsidP="00F8491C">
                            <w:pPr>
                              <w:pStyle w:val="ListParagraph"/>
                              <w:numPr>
                                <w:ilvl w:val="0"/>
                                <w:numId w:val="49"/>
                              </w:numPr>
                              <w:ind w:leftChars="0" w:left="540"/>
                              <w:rPr>
                                <w:lang w:eastAsia="ja-JP"/>
                              </w:rPr>
                            </w:pPr>
                            <w:r>
                              <w:rPr>
                                <w:lang w:eastAsia="ja-JP"/>
                              </w:rPr>
                              <w:t>Change switches setting:</w:t>
                            </w:r>
                          </w:p>
                          <w:p w14:paraId="3A88DC6B" w14:textId="77777777" w:rsidR="00DA6107" w:rsidRDefault="00DA6107" w:rsidP="003926EB">
                            <w:pPr>
                              <w:rPr>
                                <w:lang w:eastAsia="ja-JP"/>
                              </w:rPr>
                            </w:pPr>
                            <w:r>
                              <w:rPr>
                                <w:lang w:eastAsia="ja-JP"/>
                              </w:rPr>
                              <w:t xml:space="preserve">    SW6: 1 pin side</w:t>
                            </w:r>
                          </w:p>
                          <w:p w14:paraId="2F7CB982" w14:textId="77777777" w:rsidR="00DA6107" w:rsidRDefault="00DA6107" w:rsidP="003926EB">
                            <w:pPr>
                              <w:rPr>
                                <w:lang w:eastAsia="ja-JP"/>
                              </w:rPr>
                            </w:pPr>
                            <w:r>
                              <w:rPr>
                                <w:lang w:eastAsia="ja-JP"/>
                              </w:rPr>
                              <w:t xml:space="preserve">    SW7: 1 pin side</w:t>
                            </w:r>
                          </w:p>
                          <w:p w14:paraId="5EE57263" w14:textId="77777777" w:rsidR="00DA6107" w:rsidRDefault="00DA6107" w:rsidP="003926EB">
                            <w:pPr>
                              <w:rPr>
                                <w:lang w:eastAsia="ja-JP"/>
                              </w:rPr>
                            </w:pPr>
                            <w:r>
                              <w:rPr>
                                <w:lang w:eastAsia="ja-JP"/>
                              </w:rPr>
                              <w:t xml:space="preserve">    SW8-1 :  OFF</w:t>
                            </w:r>
                          </w:p>
                          <w:p w14:paraId="236228B7" w14:textId="77777777" w:rsidR="00DA6107" w:rsidRDefault="00DA6107" w:rsidP="003926EB">
                            <w:pPr>
                              <w:rPr>
                                <w:lang w:eastAsia="ja-JP"/>
                              </w:rPr>
                            </w:pPr>
                            <w:r>
                              <w:rPr>
                                <w:lang w:eastAsia="ja-JP"/>
                              </w:rPr>
                              <w:t xml:space="preserve">    SW8-2 :  OFF</w:t>
                            </w:r>
                          </w:p>
                          <w:p w14:paraId="07C0CBC7" w14:textId="77777777" w:rsidR="00DA6107" w:rsidRDefault="00DA6107" w:rsidP="003926EB">
                            <w:pPr>
                              <w:rPr>
                                <w:lang w:eastAsia="ja-JP"/>
                              </w:rPr>
                            </w:pPr>
                            <w:r>
                              <w:rPr>
                                <w:lang w:eastAsia="ja-JP"/>
                              </w:rPr>
                              <w:t xml:space="preserve">    SW8-3 :  OFF</w:t>
                            </w:r>
                          </w:p>
                          <w:p w14:paraId="0A5635DD" w14:textId="77777777" w:rsidR="00DA6107" w:rsidRDefault="00DA6107" w:rsidP="003926EB">
                            <w:pPr>
                              <w:rPr>
                                <w:lang w:eastAsia="ja-JP"/>
                              </w:rPr>
                            </w:pPr>
                            <w:r>
                              <w:rPr>
                                <w:lang w:eastAsia="ja-JP"/>
                              </w:rPr>
                              <w:t xml:space="preserve">    SW8-4 :  OFF</w:t>
                            </w:r>
                          </w:p>
                          <w:p w14:paraId="285D04FA" w14:textId="77777777" w:rsidR="00DA6107" w:rsidRDefault="00DA6107" w:rsidP="00F8491C">
                            <w:pPr>
                              <w:pStyle w:val="ListParagraph"/>
                              <w:numPr>
                                <w:ilvl w:val="0"/>
                                <w:numId w:val="49"/>
                              </w:numPr>
                              <w:ind w:leftChars="0" w:left="540"/>
                              <w:rPr>
                                <w:lang w:eastAsia="ja-JP"/>
                              </w:rPr>
                            </w:pPr>
                            <w:r>
                              <w:rPr>
                                <w:lang w:eastAsia="ja-JP"/>
                              </w:rPr>
                              <w:t>Set to PMIC to backup mode via i2c-tools command</w:t>
                            </w:r>
                            <w:r w:rsidDel="00FF7AA1">
                              <w:rPr>
                                <w:lang w:eastAsia="ja-JP"/>
                              </w:rPr>
                              <w:t>:</w:t>
                            </w:r>
                          </w:p>
                          <w:p w14:paraId="1394AC50" w14:textId="77777777" w:rsidR="00DA6107" w:rsidRDefault="00DA6107" w:rsidP="00F8491C">
                            <w:pPr>
                              <w:pStyle w:val="ListParagraph"/>
                              <w:ind w:leftChars="0" w:left="540"/>
                              <w:rPr>
                                <w:lang w:eastAsia="ja-JP"/>
                              </w:rPr>
                            </w:pPr>
                            <w:r>
                              <w:rPr>
                                <w:lang w:eastAsia="ja-JP"/>
                              </w:rPr>
                              <w:t xml:space="preserve">$ </w:t>
                            </w:r>
                            <w:r w:rsidRPr="003926EB">
                              <w:rPr>
                                <w:lang w:eastAsia="ja-JP"/>
                              </w:rPr>
                              <w:t xml:space="preserve">i2cset -f -y 7 0x30 0x20 0x0F </w:t>
                            </w:r>
                          </w:p>
                          <w:p w14:paraId="49A32319" w14:textId="77777777" w:rsidR="00DA6107" w:rsidRDefault="00DA6107" w:rsidP="00F8491C">
                            <w:pPr>
                              <w:pStyle w:val="ListParagraph"/>
                              <w:numPr>
                                <w:ilvl w:val="0"/>
                                <w:numId w:val="49"/>
                              </w:numPr>
                              <w:ind w:leftChars="0" w:left="540"/>
                              <w:rPr>
                                <w:lang w:eastAsia="ja-JP"/>
                              </w:rPr>
                            </w:pPr>
                            <w:r>
                              <w:rPr>
                                <w:lang w:eastAsia="ja-JP"/>
                              </w:rPr>
                              <w:t>Change SW23 to OFF</w:t>
                            </w:r>
                          </w:p>
                          <w:p w14:paraId="12864C1A" w14:textId="77777777" w:rsidR="00DA6107" w:rsidRDefault="00DA6107" w:rsidP="00F8491C">
                            <w:pPr>
                              <w:rPr>
                                <w:lang w:eastAsia="ja-JP"/>
                              </w:rPr>
                            </w:pPr>
                          </w:p>
                          <w:p w14:paraId="45224900" w14:textId="77777777" w:rsidR="00DA6107" w:rsidRDefault="00DA6107" w:rsidP="00146ECD">
                            <w:pPr>
                              <w:rPr>
                                <w:lang w:eastAsia="ja-JP"/>
                              </w:rPr>
                            </w:pPr>
                            <w:r>
                              <w:rPr>
                                <w:rFonts w:hint="eastAsia"/>
                                <w:lang w:eastAsia="ja-JP"/>
                              </w:rPr>
                              <w:t>/</w:t>
                            </w:r>
                            <w:r>
                              <w:rPr>
                                <w:lang w:eastAsia="ja-JP"/>
                              </w:rPr>
                              <w:t>* Starting System Suspend to RAM */</w:t>
                            </w:r>
                          </w:p>
                          <w:p w14:paraId="4F5770BF" w14:textId="77777777" w:rsidR="00DA6107" w:rsidRDefault="00DA6107" w:rsidP="00F8491C">
                            <w:pPr>
                              <w:pStyle w:val="ListParagraph"/>
                              <w:numPr>
                                <w:ilvl w:val="0"/>
                                <w:numId w:val="49"/>
                              </w:numPr>
                              <w:ind w:leftChars="0" w:left="540"/>
                              <w:rPr>
                                <w:lang w:eastAsia="ja-JP"/>
                              </w:rPr>
                            </w:pPr>
                            <w:r>
                              <w:rPr>
                                <w:lang w:eastAsia="ja-JP"/>
                              </w:rPr>
                              <w:t>Request System Suspend to RAM</w:t>
                            </w:r>
                          </w:p>
                          <w:p w14:paraId="688D30DE" w14:textId="77777777" w:rsidR="00DA6107" w:rsidRDefault="00DA6107" w:rsidP="00F8491C">
                            <w:pPr>
                              <w:pStyle w:val="ListParagraph"/>
                              <w:ind w:leftChars="0" w:left="540"/>
                              <w:rPr>
                                <w:lang w:eastAsia="ja-JP"/>
                              </w:rPr>
                            </w:pPr>
                            <w:r>
                              <w:rPr>
                                <w:lang w:eastAsia="ja-JP"/>
                              </w:rPr>
                              <w:t xml:space="preserve">$ </w:t>
                            </w:r>
                            <w:r w:rsidRPr="002C24A3">
                              <w:rPr>
                                <w:lang w:eastAsia="ja-JP"/>
                              </w:rPr>
                              <w:t>echo deep &gt; /sys/power/mem_sleep</w:t>
                            </w:r>
                            <w:r>
                              <w:rPr>
                                <w:lang w:eastAsia="ja-JP"/>
                              </w:rPr>
                              <w:tab/>
                            </w:r>
                            <w:r>
                              <w:rPr>
                                <w:lang w:eastAsia="ja-JP"/>
                              </w:rPr>
                              <w:tab/>
                              <w:t># this is default (*)</w:t>
                            </w:r>
                          </w:p>
                          <w:p w14:paraId="0B989A8E" w14:textId="77777777" w:rsidR="00DA6107" w:rsidRDefault="00DA6107" w:rsidP="00AD249F">
                            <w:pPr>
                              <w:pStyle w:val="ListParagraph"/>
                              <w:ind w:leftChars="0" w:left="540"/>
                              <w:rPr>
                                <w:lang w:eastAsia="ja-JP"/>
                              </w:rPr>
                            </w:pPr>
                            <w:r>
                              <w:rPr>
                                <w:lang w:eastAsia="ja-JP"/>
                              </w:rPr>
                              <w:t>$ echo mem &gt; /sys/power/state</w:t>
                            </w:r>
                          </w:p>
                          <w:p w14:paraId="786DEE42" w14:textId="77777777" w:rsidR="00DA6107" w:rsidRDefault="00DA6107" w:rsidP="003926EB">
                            <w:pPr>
                              <w:rPr>
                                <w:lang w:eastAsia="ja-JP"/>
                              </w:rPr>
                            </w:pPr>
                          </w:p>
                          <w:p w14:paraId="2C5A4E6B" w14:textId="77777777" w:rsidR="00DA6107" w:rsidRDefault="00DA6107">
                            <w:pPr>
                              <w:rPr>
                                <w:lang w:eastAsia="ja-JP"/>
                              </w:rPr>
                            </w:pPr>
                            <w:r>
                              <w:rPr>
                                <w:lang w:eastAsia="ja-JP"/>
                              </w:rPr>
                              <w:t>/* Trigger Resume state */</w:t>
                            </w:r>
                          </w:p>
                          <w:p w14:paraId="1F7F1CD7" w14:textId="77777777" w:rsidR="00DA6107" w:rsidRPr="00146ECD" w:rsidRDefault="00DA6107" w:rsidP="00F8491C">
                            <w:pPr>
                              <w:pStyle w:val="ListParagraph"/>
                              <w:numPr>
                                <w:ilvl w:val="0"/>
                                <w:numId w:val="49"/>
                              </w:numPr>
                              <w:ind w:leftChars="0" w:left="540"/>
                              <w:rPr>
                                <w:lang w:eastAsia="ja-JP"/>
                              </w:rPr>
                            </w:pPr>
                            <w:r>
                              <w:rPr>
                                <w:lang w:eastAsia="ja-JP"/>
                              </w:rPr>
                              <w:t>Change SW23 to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43467" id="_x0000_s1712" style="position:absolute;margin-left:0;margin-top:.5pt;width:492pt;height:314.3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" filled="f" strokecolor="windowText" strokeweight="1pt">
                <v:textbox>
                  <w:txbxContent>
                    <w:p w14:paraId="02825CCB" w14:textId="77777777" w:rsidR="00DA6107" w:rsidRDefault="00DA6107" w:rsidP="00146ECD">
                      <w:pPr>
                        <w:rPr>
                          <w:lang w:eastAsia="ja-JP"/>
                        </w:rPr>
                      </w:pPr>
                      <w:r>
                        <w:rPr>
                          <w:rFonts w:hint="eastAsia"/>
                          <w:lang w:eastAsia="ja-JP"/>
                        </w:rPr>
                        <w:t>/</w:t>
                      </w:r>
                      <w:r>
                        <w:rPr>
                          <w:lang w:eastAsia="ja-JP"/>
                        </w:rPr>
                        <w:t xml:space="preserve">* </w:t>
                      </w:r>
                      <w:r w:rsidRPr="005A46BC">
                        <w:rPr>
                          <w:lang w:eastAsia="ja-JP"/>
                        </w:rPr>
                        <w:t xml:space="preserve">Required </w:t>
                      </w:r>
                      <w:r>
                        <w:rPr>
                          <w:lang w:eastAsia="ja-JP"/>
                        </w:rPr>
                        <w:t>PMIC and board setting on Salvator-X/XS for System Suspend to RAM */</w:t>
                      </w:r>
                    </w:p>
                    <w:p w14:paraId="5E2E8A9F" w14:textId="77777777" w:rsidR="00DA6107" w:rsidRDefault="00DA6107" w:rsidP="00F8491C">
                      <w:pPr>
                        <w:pStyle w:val="ListParagraph"/>
                        <w:numPr>
                          <w:ilvl w:val="0"/>
                          <w:numId w:val="49"/>
                        </w:numPr>
                        <w:ind w:leftChars="0" w:left="540"/>
                        <w:rPr>
                          <w:lang w:eastAsia="ja-JP"/>
                        </w:rPr>
                      </w:pPr>
                      <w:r>
                        <w:rPr>
                          <w:lang w:eastAsia="ja-JP"/>
                        </w:rPr>
                        <w:t>Change switches setting:</w:t>
                      </w:r>
                    </w:p>
                    <w:p w14:paraId="3A88DC6B" w14:textId="77777777" w:rsidR="00DA6107" w:rsidRDefault="00DA6107" w:rsidP="003926EB">
                      <w:pPr>
                        <w:rPr>
                          <w:lang w:eastAsia="ja-JP"/>
                        </w:rPr>
                      </w:pPr>
                      <w:r>
                        <w:rPr>
                          <w:lang w:eastAsia="ja-JP"/>
                        </w:rPr>
                        <w:t xml:space="preserve">    SW6: 1 pin side</w:t>
                      </w:r>
                    </w:p>
                    <w:p w14:paraId="2F7CB982" w14:textId="77777777" w:rsidR="00DA6107" w:rsidRDefault="00DA6107" w:rsidP="003926EB">
                      <w:pPr>
                        <w:rPr>
                          <w:lang w:eastAsia="ja-JP"/>
                        </w:rPr>
                      </w:pPr>
                      <w:r>
                        <w:rPr>
                          <w:lang w:eastAsia="ja-JP"/>
                        </w:rPr>
                        <w:t xml:space="preserve">    SW7: 1 pin side</w:t>
                      </w:r>
                    </w:p>
                    <w:p w14:paraId="5EE57263" w14:textId="77777777" w:rsidR="00DA6107" w:rsidRDefault="00DA6107" w:rsidP="003926EB">
                      <w:pPr>
                        <w:rPr>
                          <w:lang w:eastAsia="ja-JP"/>
                        </w:rPr>
                      </w:pPr>
                      <w:r>
                        <w:rPr>
                          <w:lang w:eastAsia="ja-JP"/>
                        </w:rPr>
                        <w:t xml:space="preserve">    SW8-1 :  OFF</w:t>
                      </w:r>
                    </w:p>
                    <w:p w14:paraId="236228B7" w14:textId="77777777" w:rsidR="00DA6107" w:rsidRDefault="00DA6107" w:rsidP="003926EB">
                      <w:pPr>
                        <w:rPr>
                          <w:lang w:eastAsia="ja-JP"/>
                        </w:rPr>
                      </w:pPr>
                      <w:r>
                        <w:rPr>
                          <w:lang w:eastAsia="ja-JP"/>
                        </w:rPr>
                        <w:t xml:space="preserve">    SW8-2 :  OFF</w:t>
                      </w:r>
                    </w:p>
                    <w:p w14:paraId="07C0CBC7" w14:textId="77777777" w:rsidR="00DA6107" w:rsidRDefault="00DA6107" w:rsidP="003926EB">
                      <w:pPr>
                        <w:rPr>
                          <w:lang w:eastAsia="ja-JP"/>
                        </w:rPr>
                      </w:pPr>
                      <w:r>
                        <w:rPr>
                          <w:lang w:eastAsia="ja-JP"/>
                        </w:rPr>
                        <w:t xml:space="preserve">    SW8-3 :  OFF</w:t>
                      </w:r>
                    </w:p>
                    <w:p w14:paraId="0A5635DD" w14:textId="77777777" w:rsidR="00DA6107" w:rsidRDefault="00DA6107" w:rsidP="003926EB">
                      <w:pPr>
                        <w:rPr>
                          <w:lang w:eastAsia="ja-JP"/>
                        </w:rPr>
                      </w:pPr>
                      <w:r>
                        <w:rPr>
                          <w:lang w:eastAsia="ja-JP"/>
                        </w:rPr>
                        <w:t xml:space="preserve">    SW8-4 :  OFF</w:t>
                      </w:r>
                    </w:p>
                    <w:p w14:paraId="285D04FA" w14:textId="77777777" w:rsidR="00DA6107" w:rsidRDefault="00DA6107" w:rsidP="00F8491C">
                      <w:pPr>
                        <w:pStyle w:val="ListParagraph"/>
                        <w:numPr>
                          <w:ilvl w:val="0"/>
                          <w:numId w:val="49"/>
                        </w:numPr>
                        <w:ind w:leftChars="0" w:left="540"/>
                        <w:rPr>
                          <w:lang w:eastAsia="ja-JP"/>
                        </w:rPr>
                      </w:pPr>
                      <w:r>
                        <w:rPr>
                          <w:lang w:eastAsia="ja-JP"/>
                        </w:rPr>
                        <w:t>Set to PMIC to backup mode via i2c-tools command</w:t>
                      </w:r>
                      <w:r w:rsidDel="00FF7AA1">
                        <w:rPr>
                          <w:lang w:eastAsia="ja-JP"/>
                        </w:rPr>
                        <w:t>:</w:t>
                      </w:r>
                    </w:p>
                    <w:p w14:paraId="1394AC50" w14:textId="77777777" w:rsidR="00DA6107" w:rsidRDefault="00DA6107" w:rsidP="00F8491C">
                      <w:pPr>
                        <w:pStyle w:val="ListParagraph"/>
                        <w:ind w:leftChars="0" w:left="540"/>
                        <w:rPr>
                          <w:lang w:eastAsia="ja-JP"/>
                        </w:rPr>
                      </w:pPr>
                      <w:r>
                        <w:rPr>
                          <w:lang w:eastAsia="ja-JP"/>
                        </w:rPr>
                        <w:t xml:space="preserve">$ </w:t>
                      </w:r>
                      <w:r w:rsidRPr="003926EB">
                        <w:rPr>
                          <w:lang w:eastAsia="ja-JP"/>
                        </w:rPr>
                        <w:t xml:space="preserve">i2cset -f -y 7 0x30 0x20 0x0F </w:t>
                      </w:r>
                    </w:p>
                    <w:p w14:paraId="49A32319" w14:textId="77777777" w:rsidR="00DA6107" w:rsidRDefault="00DA6107" w:rsidP="00F8491C">
                      <w:pPr>
                        <w:pStyle w:val="ListParagraph"/>
                        <w:numPr>
                          <w:ilvl w:val="0"/>
                          <w:numId w:val="49"/>
                        </w:numPr>
                        <w:ind w:leftChars="0" w:left="540"/>
                        <w:rPr>
                          <w:lang w:eastAsia="ja-JP"/>
                        </w:rPr>
                      </w:pPr>
                      <w:r>
                        <w:rPr>
                          <w:lang w:eastAsia="ja-JP"/>
                        </w:rPr>
                        <w:t>Change SW23 to OFF</w:t>
                      </w:r>
                    </w:p>
                    <w:p w14:paraId="12864C1A" w14:textId="77777777" w:rsidR="00DA6107" w:rsidRDefault="00DA6107" w:rsidP="00F8491C">
                      <w:pPr>
                        <w:rPr>
                          <w:lang w:eastAsia="ja-JP"/>
                        </w:rPr>
                      </w:pPr>
                    </w:p>
                    <w:p w14:paraId="45224900" w14:textId="77777777" w:rsidR="00DA6107" w:rsidRDefault="00DA6107" w:rsidP="00146ECD">
                      <w:pPr>
                        <w:rPr>
                          <w:lang w:eastAsia="ja-JP"/>
                        </w:rPr>
                      </w:pPr>
                      <w:r>
                        <w:rPr>
                          <w:rFonts w:hint="eastAsia"/>
                          <w:lang w:eastAsia="ja-JP"/>
                        </w:rPr>
                        <w:t>/</w:t>
                      </w:r>
                      <w:r>
                        <w:rPr>
                          <w:lang w:eastAsia="ja-JP"/>
                        </w:rPr>
                        <w:t>* Starting System Suspend to RAM */</w:t>
                      </w:r>
                    </w:p>
                    <w:p w14:paraId="4F5770BF" w14:textId="77777777" w:rsidR="00DA6107" w:rsidRDefault="00DA6107" w:rsidP="00F8491C">
                      <w:pPr>
                        <w:pStyle w:val="ListParagraph"/>
                        <w:numPr>
                          <w:ilvl w:val="0"/>
                          <w:numId w:val="49"/>
                        </w:numPr>
                        <w:ind w:leftChars="0" w:left="540"/>
                        <w:rPr>
                          <w:lang w:eastAsia="ja-JP"/>
                        </w:rPr>
                      </w:pPr>
                      <w:r>
                        <w:rPr>
                          <w:lang w:eastAsia="ja-JP"/>
                        </w:rPr>
                        <w:t>Request System Suspend to RAM</w:t>
                      </w:r>
                    </w:p>
                    <w:p w14:paraId="688D30DE" w14:textId="77777777" w:rsidR="00DA6107" w:rsidRDefault="00DA6107" w:rsidP="00F8491C">
                      <w:pPr>
                        <w:pStyle w:val="ListParagraph"/>
                        <w:ind w:leftChars="0" w:left="540"/>
                        <w:rPr>
                          <w:lang w:eastAsia="ja-JP"/>
                        </w:rPr>
                      </w:pPr>
                      <w:r>
                        <w:rPr>
                          <w:lang w:eastAsia="ja-JP"/>
                        </w:rPr>
                        <w:t xml:space="preserve">$ </w:t>
                      </w:r>
                      <w:r w:rsidRPr="002C24A3">
                        <w:rPr>
                          <w:lang w:eastAsia="ja-JP"/>
                        </w:rPr>
                        <w:t>echo deep &gt; /sys/power/mem_sleep</w:t>
                      </w:r>
                      <w:r>
                        <w:rPr>
                          <w:lang w:eastAsia="ja-JP"/>
                        </w:rPr>
                        <w:tab/>
                      </w:r>
                      <w:r>
                        <w:rPr>
                          <w:lang w:eastAsia="ja-JP"/>
                        </w:rPr>
                        <w:tab/>
                        <w:t># this is default (*)</w:t>
                      </w:r>
                    </w:p>
                    <w:p w14:paraId="0B989A8E" w14:textId="77777777" w:rsidR="00DA6107" w:rsidRDefault="00DA6107" w:rsidP="00AD249F">
                      <w:pPr>
                        <w:pStyle w:val="ListParagraph"/>
                        <w:ind w:leftChars="0" w:left="540"/>
                        <w:rPr>
                          <w:lang w:eastAsia="ja-JP"/>
                        </w:rPr>
                      </w:pPr>
                      <w:r>
                        <w:rPr>
                          <w:lang w:eastAsia="ja-JP"/>
                        </w:rPr>
                        <w:t>$ echo mem &gt; /sys/power/state</w:t>
                      </w:r>
                    </w:p>
                    <w:p w14:paraId="786DEE42" w14:textId="77777777" w:rsidR="00DA6107" w:rsidRDefault="00DA6107" w:rsidP="003926EB">
                      <w:pPr>
                        <w:rPr>
                          <w:lang w:eastAsia="ja-JP"/>
                        </w:rPr>
                      </w:pPr>
                    </w:p>
                    <w:p w14:paraId="2C5A4E6B" w14:textId="77777777" w:rsidR="00DA6107" w:rsidRDefault="00DA6107">
                      <w:pPr>
                        <w:rPr>
                          <w:lang w:eastAsia="ja-JP"/>
                        </w:rPr>
                      </w:pPr>
                      <w:r>
                        <w:rPr>
                          <w:lang w:eastAsia="ja-JP"/>
                        </w:rPr>
                        <w:t>/* Trigger Resume state */</w:t>
                      </w:r>
                    </w:p>
                    <w:p w14:paraId="1F7F1CD7" w14:textId="77777777" w:rsidR="00DA6107" w:rsidRPr="00146ECD" w:rsidRDefault="00DA6107" w:rsidP="00F8491C">
                      <w:pPr>
                        <w:pStyle w:val="ListParagraph"/>
                        <w:numPr>
                          <w:ilvl w:val="0"/>
                          <w:numId w:val="49"/>
                        </w:numPr>
                        <w:ind w:leftChars="0" w:left="540"/>
                        <w:rPr>
                          <w:lang w:eastAsia="ja-JP"/>
                        </w:rPr>
                      </w:pPr>
                      <w:r>
                        <w:rPr>
                          <w:lang w:eastAsia="ja-JP"/>
                        </w:rPr>
                        <w:t>Change SW23 to ON</w:t>
                      </w:r>
                    </w:p>
                  </w:txbxContent>
                </v:textbox>
                <w10:wrap anchorx="margin"/>
              </v:rect>
            </w:pict>
          </mc:Fallback>
        </mc:AlternateContent>
      </w:r>
    </w:p>
    <w:p w14:paraId="545ED9ED" w14:textId="77777777" w:rsidR="000A6CB4" w:rsidRDefault="000A6CB4" w:rsidP="008B301C">
      <w:pPr>
        <w:rPr>
          <w:lang w:eastAsia="ja-JP"/>
        </w:rPr>
      </w:pPr>
    </w:p>
    <w:p w14:paraId="55DB3449" w14:textId="77777777" w:rsidR="005A46BC" w:rsidRDefault="005A46BC" w:rsidP="00DC1E1B">
      <w:pPr>
        <w:pStyle w:val="Caption"/>
        <w:jc w:val="center"/>
        <w:rPr>
          <w:lang w:eastAsia="ja-JP"/>
        </w:rPr>
      </w:pPr>
    </w:p>
    <w:p w14:paraId="5571B088" w14:textId="77777777" w:rsidR="005A46BC" w:rsidRDefault="005A46BC" w:rsidP="00DC1E1B">
      <w:pPr>
        <w:pStyle w:val="Caption"/>
        <w:jc w:val="center"/>
        <w:rPr>
          <w:lang w:eastAsia="ja-JP"/>
        </w:rPr>
      </w:pPr>
    </w:p>
    <w:p w14:paraId="058E2D59" w14:textId="77777777" w:rsidR="009D0D9A" w:rsidRPr="009D0D9A" w:rsidRDefault="009D0D9A" w:rsidP="009D0D9A">
      <w:pPr>
        <w:rPr>
          <w:lang w:eastAsia="ja-JP"/>
        </w:rPr>
      </w:pPr>
    </w:p>
    <w:p w14:paraId="3A6E5DF0" w14:textId="77777777" w:rsidR="005A46BC" w:rsidRDefault="005A46BC" w:rsidP="00DC1E1B">
      <w:pPr>
        <w:pStyle w:val="Caption"/>
        <w:jc w:val="center"/>
        <w:rPr>
          <w:lang w:eastAsia="ja-JP"/>
        </w:rPr>
      </w:pPr>
    </w:p>
    <w:p w14:paraId="37169947" w14:textId="77777777" w:rsidR="005A46BC" w:rsidRDefault="005A46BC" w:rsidP="00DC1E1B">
      <w:pPr>
        <w:pStyle w:val="Caption"/>
        <w:jc w:val="center"/>
        <w:rPr>
          <w:lang w:eastAsia="ja-JP"/>
        </w:rPr>
      </w:pPr>
    </w:p>
    <w:p w14:paraId="79031181" w14:textId="77777777" w:rsidR="005A46BC" w:rsidRDefault="005A46BC" w:rsidP="00DC1E1B">
      <w:pPr>
        <w:pStyle w:val="Caption"/>
        <w:jc w:val="center"/>
        <w:rPr>
          <w:lang w:eastAsia="ja-JP"/>
        </w:rPr>
      </w:pPr>
    </w:p>
    <w:p w14:paraId="05C38478" w14:textId="77777777" w:rsidR="005A46BC" w:rsidRDefault="005A46BC" w:rsidP="00DC1E1B">
      <w:pPr>
        <w:pStyle w:val="Caption"/>
        <w:jc w:val="center"/>
        <w:rPr>
          <w:lang w:eastAsia="ja-JP"/>
        </w:rPr>
      </w:pPr>
    </w:p>
    <w:p w14:paraId="38BD93C9" w14:textId="77777777" w:rsidR="003926EB" w:rsidRDefault="003926EB" w:rsidP="00DC1E1B">
      <w:pPr>
        <w:pStyle w:val="Caption"/>
        <w:jc w:val="center"/>
        <w:rPr>
          <w:lang w:eastAsia="ja-JP"/>
        </w:rPr>
      </w:pPr>
    </w:p>
    <w:p w14:paraId="5BDB5598" w14:textId="77777777" w:rsidR="003926EB" w:rsidRDefault="003926EB" w:rsidP="00DC1E1B">
      <w:pPr>
        <w:pStyle w:val="Caption"/>
        <w:jc w:val="center"/>
        <w:rPr>
          <w:lang w:eastAsia="ja-JP"/>
        </w:rPr>
      </w:pPr>
    </w:p>
    <w:p w14:paraId="086F7E51" w14:textId="77777777" w:rsidR="003926EB" w:rsidRDefault="003926EB" w:rsidP="00DC1E1B">
      <w:pPr>
        <w:pStyle w:val="Caption"/>
        <w:jc w:val="center"/>
        <w:rPr>
          <w:lang w:eastAsia="ja-JP"/>
        </w:rPr>
      </w:pPr>
    </w:p>
    <w:p w14:paraId="384D9197" w14:textId="77777777" w:rsidR="003926EB" w:rsidRDefault="003926EB" w:rsidP="00DC1E1B">
      <w:pPr>
        <w:pStyle w:val="Caption"/>
        <w:jc w:val="center"/>
        <w:rPr>
          <w:lang w:eastAsia="ja-JP"/>
        </w:rPr>
      </w:pPr>
    </w:p>
    <w:p w14:paraId="12D70F1F" w14:textId="77777777" w:rsidR="003926EB" w:rsidRDefault="003926EB" w:rsidP="00DC1E1B">
      <w:pPr>
        <w:pStyle w:val="Caption"/>
        <w:jc w:val="center"/>
        <w:rPr>
          <w:lang w:eastAsia="ja-JP"/>
        </w:rPr>
      </w:pPr>
    </w:p>
    <w:p w14:paraId="5F6BD3C1" w14:textId="77777777" w:rsidR="003926EB" w:rsidRDefault="003926EB" w:rsidP="00DC1E1B">
      <w:pPr>
        <w:pStyle w:val="Caption"/>
        <w:jc w:val="center"/>
        <w:rPr>
          <w:lang w:eastAsia="ja-JP"/>
        </w:rPr>
      </w:pPr>
    </w:p>
    <w:p w14:paraId="46A7757E" w14:textId="77777777" w:rsidR="00AD7F7A" w:rsidRDefault="00AD7F7A" w:rsidP="00DC1E1B">
      <w:pPr>
        <w:pStyle w:val="Caption"/>
        <w:jc w:val="center"/>
        <w:rPr>
          <w:lang w:eastAsia="ja-JP"/>
        </w:rPr>
      </w:pPr>
    </w:p>
    <w:p w14:paraId="21534F92" w14:textId="77777777" w:rsidR="00AD7F7A" w:rsidRDefault="00AD7F7A" w:rsidP="00F8491C">
      <w:pPr>
        <w:pStyle w:val="Caption"/>
        <w:rPr>
          <w:lang w:eastAsia="ja-JP"/>
        </w:rPr>
      </w:pPr>
    </w:p>
    <w:p w14:paraId="142063FE" w14:textId="77777777" w:rsidR="00B05459" w:rsidRDefault="00B05459" w:rsidP="00DC1E1B">
      <w:pPr>
        <w:pStyle w:val="Caption"/>
        <w:jc w:val="center"/>
        <w:rPr>
          <w:lang w:eastAsia="ja-JP"/>
        </w:rPr>
      </w:pPr>
    </w:p>
    <w:p w14:paraId="39A8B37B" w14:textId="77777777" w:rsidR="00B05459" w:rsidRDefault="00B05459" w:rsidP="00DC1E1B">
      <w:pPr>
        <w:pStyle w:val="Caption"/>
        <w:jc w:val="center"/>
        <w:rPr>
          <w:lang w:eastAsia="ja-JP"/>
        </w:rPr>
      </w:pPr>
    </w:p>
    <w:p w14:paraId="17FA55F8" w14:textId="77777777" w:rsidR="002C24A3" w:rsidRPr="00AD249F" w:rsidRDefault="002C24A3" w:rsidP="006A5747">
      <w:pPr>
        <w:rPr>
          <w:lang w:eastAsia="ja-JP"/>
        </w:rPr>
      </w:pPr>
    </w:p>
    <w:p w14:paraId="79C0CE3A" w14:textId="6A90F715" w:rsidR="00103E31" w:rsidRDefault="007522F0" w:rsidP="00DC1E1B">
      <w:pPr>
        <w:pStyle w:val="Caption"/>
        <w:jc w:val="center"/>
        <w:rPr>
          <w:lang w:eastAsia="ja-JP"/>
        </w:rPr>
      </w:pPr>
      <w:r>
        <w:rPr>
          <w:rFonts w:hint="eastAsia"/>
          <w:lang w:eastAsia="ja-JP"/>
        </w:rPr>
        <w:t>Figure</w:t>
      </w:r>
      <w:r>
        <w:rPr>
          <w:lang w:eastAsia="ja-JP"/>
        </w:rPr>
        <w:t xml:space="preserve"> </w:t>
      </w:r>
      <w:r>
        <w:fldChar w:fldCharType="begin"/>
      </w:r>
      <w:r>
        <w:rPr>
          <w:lang w:eastAsia="ja-JP"/>
        </w:rPr>
        <w:instrText xml:space="preserve"> STYLEREF 1 \s </w:instrText>
      </w:r>
      <w:r>
        <w:fldChar w:fldCharType="separate"/>
      </w:r>
      <w:r w:rsidR="006E676E">
        <w:rPr>
          <w:noProof/>
          <w:lang w:eastAsia="ja-JP"/>
        </w:rPr>
        <w:t>5</w:t>
      </w:r>
      <w:r>
        <w:rPr>
          <w:noProof/>
        </w:rPr>
        <w:fldChar w:fldCharType="end"/>
      </w:r>
      <w:r>
        <w:rPr>
          <w:lang w:eastAsia="ja-JP"/>
        </w:rPr>
        <w:noBreakHyphen/>
      </w:r>
      <w:r w:rsidR="002069BF">
        <w:t>10</w:t>
      </w:r>
      <w:r w:rsidR="002069BF">
        <w:rPr>
          <w:rFonts w:hint="eastAsia"/>
          <w:lang w:eastAsia="ja-JP"/>
        </w:rPr>
        <w:t xml:space="preserve"> </w:t>
      </w:r>
      <w:r w:rsidR="00DC1E1B">
        <w:rPr>
          <w:lang w:eastAsia="ja-JP"/>
        </w:rPr>
        <w:t xml:space="preserve">Example of operation for </w:t>
      </w:r>
      <w:r w:rsidR="002E548A">
        <w:rPr>
          <w:lang w:eastAsia="ja-JP"/>
        </w:rPr>
        <w:t>System Suspend to RAM</w:t>
      </w:r>
    </w:p>
    <w:p w14:paraId="74B47DAE" w14:textId="77777777" w:rsidR="005A46BC" w:rsidRDefault="005A46BC" w:rsidP="00F8491C">
      <w:pPr>
        <w:rPr>
          <w:lang w:eastAsia="ja-JP"/>
        </w:rPr>
      </w:pPr>
    </w:p>
    <w:p w14:paraId="4B466ABB" w14:textId="77777777" w:rsidR="006117AE" w:rsidRDefault="006B24BD" w:rsidP="00F8491C">
      <w:pPr>
        <w:rPr>
          <w:lang w:eastAsia="ja-JP"/>
        </w:rPr>
      </w:pPr>
      <w:r>
        <w:rPr>
          <w:lang w:eastAsia="ja-JP"/>
        </w:rPr>
        <w:t>The parameters of sysfs (</w:t>
      </w:r>
      <w:r>
        <w:rPr>
          <w:rFonts w:hint="eastAsia"/>
          <w:lang w:eastAsia="ja-JP"/>
        </w:rPr>
        <w:t>/sys/</w:t>
      </w:r>
      <w:r>
        <w:rPr>
          <w:lang w:eastAsia="ja-JP"/>
        </w:rPr>
        <w:t>power/state) excluding “mem” is not supported i</w:t>
      </w:r>
      <w:r>
        <w:rPr>
          <w:rFonts w:hint="eastAsia"/>
          <w:lang w:eastAsia="ja-JP"/>
        </w:rPr>
        <w:t xml:space="preserve">n </w:t>
      </w:r>
      <w:r>
        <w:rPr>
          <w:lang w:eastAsia="ja-JP"/>
        </w:rPr>
        <w:t>current BSP</w:t>
      </w:r>
      <w:r>
        <w:rPr>
          <w:rFonts w:hint="eastAsia"/>
          <w:lang w:eastAsia="ja-JP"/>
        </w:rPr>
        <w:t>.</w:t>
      </w:r>
    </w:p>
    <w:p w14:paraId="39EBA19F" w14:textId="6895E531" w:rsidR="00B628EF" w:rsidRDefault="002C24A3" w:rsidP="00F8491C">
      <w:pPr>
        <w:rPr>
          <w:lang w:eastAsia="ja-JP"/>
        </w:rPr>
      </w:pPr>
      <w:r>
        <w:rPr>
          <w:lang w:eastAsia="ja-JP"/>
        </w:rPr>
        <w:t xml:space="preserve">(*) Note: </w:t>
      </w:r>
      <w:r w:rsidR="00913948" w:rsidRPr="00913948">
        <w:rPr>
          <w:lang w:eastAsia="ja-JP"/>
        </w:rPr>
        <w:t>The initial value of /sys/power/mem_sleep is "deep",</w:t>
      </w:r>
      <w:r w:rsidR="00913948">
        <w:rPr>
          <w:lang w:eastAsia="ja-JP"/>
        </w:rPr>
        <w:t xml:space="preserve"> so in default environment this step </w:t>
      </w:r>
      <w:r>
        <w:rPr>
          <w:lang w:eastAsia="ja-JP"/>
        </w:rPr>
        <w:t>can be skipped.</w:t>
      </w:r>
    </w:p>
    <w:p w14:paraId="44CD4135" w14:textId="042DDB0A" w:rsidR="00B628EF" w:rsidRDefault="00B628EF" w:rsidP="00665F1C">
      <w:pPr>
        <w:overflowPunct/>
        <w:autoSpaceDE/>
        <w:autoSpaceDN/>
        <w:adjustRightInd/>
        <w:textAlignment w:val="auto"/>
        <w:rPr>
          <w:lang w:eastAsia="ja-JP"/>
        </w:rPr>
      </w:pPr>
      <w:r>
        <w:rPr>
          <w:lang w:eastAsia="ja-JP"/>
        </w:rPr>
        <w:br w:type="page"/>
      </w:r>
    </w:p>
    <w:p w14:paraId="02B2AC6F" w14:textId="66435FC7" w:rsidR="00B628EF" w:rsidRPr="00BE3D57" w:rsidRDefault="00B628EF" w:rsidP="00665F1C">
      <w:pPr>
        <w:pStyle w:val="Heading2"/>
        <w:rPr>
          <w:lang w:eastAsia="ja-JP"/>
        </w:rPr>
      </w:pPr>
      <w:r>
        <w:rPr>
          <w:lang w:eastAsia="ja-JP"/>
        </w:rPr>
        <w:lastRenderedPageBreak/>
        <w:t>Runtime PM</w:t>
      </w:r>
    </w:p>
    <w:p w14:paraId="0A344C5C" w14:textId="77777777" w:rsidR="007B77C4" w:rsidRDefault="007B77C4" w:rsidP="00665F1C">
      <w:pPr>
        <w:overflowPunct/>
        <w:autoSpaceDE/>
        <w:autoSpaceDN/>
        <w:adjustRightInd/>
        <w:textAlignment w:val="auto"/>
        <w:rPr>
          <w:lang w:eastAsia="ja-JP"/>
        </w:rPr>
      </w:pPr>
    </w:p>
    <w:p w14:paraId="13622497" w14:textId="6813C987" w:rsidR="001018F0" w:rsidRPr="008B301C" w:rsidRDefault="001018F0" w:rsidP="009B006D">
      <w:pPr>
        <w:pStyle w:val="Heading3"/>
        <w:numPr>
          <w:ilvl w:val="2"/>
          <w:numId w:val="31"/>
        </w:numPr>
        <w:rPr>
          <w:lang w:eastAsia="ja-JP"/>
        </w:rPr>
      </w:pPr>
      <w:bookmarkStart w:id="113" w:name="_Toc435017200"/>
      <w:r>
        <w:rPr>
          <w:lang w:eastAsia="ja-JP"/>
        </w:rPr>
        <w:t xml:space="preserve">Runtime PM </w:t>
      </w:r>
      <w:bookmarkEnd w:id="113"/>
      <w:r w:rsidR="00DF78EF">
        <w:rPr>
          <w:lang w:eastAsia="ja-JP"/>
        </w:rPr>
        <w:t>Definition</w:t>
      </w:r>
    </w:p>
    <w:p w14:paraId="37226D0D" w14:textId="77777777" w:rsidR="008853C0" w:rsidRDefault="008853C0" w:rsidP="008853C0">
      <w:pPr>
        <w:rPr>
          <w:lang w:eastAsia="ja-JP"/>
        </w:rPr>
      </w:pPr>
      <w:r>
        <w:rPr>
          <w:lang w:eastAsia="ja-JP"/>
        </w:rPr>
        <w:t>Runtime PM</w:t>
      </w:r>
      <w:r w:rsidRPr="001837B8">
        <w:rPr>
          <w:lang w:eastAsia="ja-JP"/>
        </w:rPr>
        <w:t xml:space="preserve"> </w:t>
      </w:r>
      <w:r w:rsidR="003519F0">
        <w:rPr>
          <w:lang w:eastAsia="ja-JP"/>
        </w:rPr>
        <w:t>API</w:t>
      </w:r>
      <w:r w:rsidR="00FA1014">
        <w:rPr>
          <w:lang w:eastAsia="ja-JP"/>
        </w:rPr>
        <w:t>s</w:t>
      </w:r>
      <w:r>
        <w:rPr>
          <w:lang w:eastAsia="ja-JP"/>
        </w:rPr>
        <w:t xml:space="preserve"> can be used by defining the following items in device node of consumer driver.</w:t>
      </w:r>
    </w:p>
    <w:p w14:paraId="3EBE6E67" w14:textId="77777777" w:rsidR="008853C0" w:rsidRDefault="008853C0" w:rsidP="008853C0">
      <w:pPr>
        <w:overflowPunct/>
        <w:autoSpaceDE/>
        <w:autoSpaceDN/>
        <w:adjustRightInd/>
        <w:textAlignment w:val="auto"/>
        <w:rPr>
          <w:lang w:eastAsia="ja-JP"/>
        </w:rPr>
      </w:pPr>
      <w:r w:rsidRPr="006B4033">
        <w:rPr>
          <w:lang w:eastAsia="ja-JP"/>
        </w:rPr>
        <w:t xml:space="preserve">The purpose of the definition is for power consumer device </w:t>
      </w:r>
      <w:r>
        <w:rPr>
          <w:lang w:eastAsia="ja-JP"/>
        </w:rPr>
        <w:t>to probe</w:t>
      </w:r>
      <w:r w:rsidRPr="006B4033">
        <w:rPr>
          <w:lang w:eastAsia="ja-JP"/>
        </w:rPr>
        <w:t xml:space="preserve"> directly with compatible driver</w:t>
      </w:r>
      <w:r>
        <w:rPr>
          <w:lang w:eastAsia="ja-JP"/>
        </w:rPr>
        <w:t xml:space="preserve"> and </w:t>
      </w:r>
      <w:r w:rsidRPr="006B4033">
        <w:rPr>
          <w:lang w:eastAsia="ja-JP"/>
        </w:rPr>
        <w:t>to bind to clock and power domain providers that it use</w:t>
      </w:r>
      <w:r>
        <w:rPr>
          <w:lang w:eastAsia="ja-JP"/>
        </w:rPr>
        <w:t>s</w:t>
      </w:r>
      <w:r w:rsidRPr="006B4033">
        <w:rPr>
          <w:lang w:eastAsia="ja-JP"/>
        </w:rPr>
        <w:t>.</w:t>
      </w:r>
    </w:p>
    <w:p w14:paraId="2A9E47BA" w14:textId="4FB163D2" w:rsidR="008853C0" w:rsidRPr="006224C6" w:rsidRDefault="007522F0" w:rsidP="0067510D">
      <w:pPr>
        <w:pStyle w:val="Caption"/>
        <w:rPr>
          <w:vanish/>
          <w:lang w:eastAsia="ja-JP"/>
        </w:rPr>
      </w:pPr>
      <w:bookmarkStart w:id="114" w:name="_Ref476919303"/>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5</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3</w:t>
      </w:r>
      <w:r w:rsidR="00AB0703">
        <w:rPr>
          <w:lang w:eastAsia="ja-JP"/>
        </w:rPr>
        <w:fldChar w:fldCharType="end"/>
      </w:r>
      <w:bookmarkEnd w:id="114"/>
      <w:r>
        <w:rPr>
          <w:noProof/>
          <w:lang w:eastAsia="ja-JP"/>
        </w:rPr>
        <w:t xml:space="preserve"> </w:t>
      </w:r>
      <w:r w:rsidR="008853C0">
        <w:rPr>
          <w:noProof/>
          <w:lang w:eastAsia="ja-JP"/>
        </w:rPr>
        <w:t>Definition of clock and power domain in device node</w:t>
      </w:r>
    </w:p>
    <w:tbl>
      <w:tblPr>
        <w:tblStyle w:val="TableGrid"/>
        <w:tblW w:w="9795" w:type="dxa"/>
        <w:tblLook w:val="04A0" w:firstRow="1" w:lastRow="0" w:firstColumn="1" w:lastColumn="0" w:noHBand="0" w:noVBand="1"/>
      </w:tblPr>
      <w:tblGrid>
        <w:gridCol w:w="4774"/>
        <w:gridCol w:w="5021"/>
      </w:tblGrid>
      <w:tr w:rsidR="008853C0" w14:paraId="7CC56ECC" w14:textId="77777777" w:rsidTr="00665F1C">
        <w:tc>
          <w:tcPr>
            <w:tcW w:w="4774" w:type="dxa"/>
            <w:tcBorders>
              <w:top w:val="single" w:sz="12" w:space="0" w:color="auto"/>
              <w:left w:val="single" w:sz="12" w:space="0" w:color="auto"/>
              <w:bottom w:val="single" w:sz="12" w:space="0" w:color="auto"/>
            </w:tcBorders>
          </w:tcPr>
          <w:p w14:paraId="15326A0A" w14:textId="77777777" w:rsidR="008853C0" w:rsidRPr="00024D06" w:rsidRDefault="008853C0" w:rsidP="008853C0">
            <w:pPr>
              <w:jc w:val="center"/>
              <w:rPr>
                <w:lang w:eastAsia="ja-JP"/>
              </w:rPr>
            </w:pPr>
            <w:r w:rsidRPr="00FA78F7">
              <w:rPr>
                <w:lang w:eastAsia="ja-JP"/>
              </w:rPr>
              <w:t>Definition</w:t>
            </w:r>
          </w:p>
        </w:tc>
        <w:tc>
          <w:tcPr>
            <w:tcW w:w="5021" w:type="dxa"/>
            <w:tcBorders>
              <w:top w:val="single" w:sz="12" w:space="0" w:color="auto"/>
              <w:bottom w:val="single" w:sz="12" w:space="0" w:color="auto"/>
              <w:right w:val="single" w:sz="12" w:space="0" w:color="auto"/>
            </w:tcBorders>
          </w:tcPr>
          <w:p w14:paraId="4A1AAF57" w14:textId="77777777" w:rsidR="008853C0" w:rsidRPr="00FA78F7" w:rsidRDefault="008853C0" w:rsidP="008853C0">
            <w:pPr>
              <w:jc w:val="center"/>
              <w:rPr>
                <w:lang w:eastAsia="ja-JP"/>
              </w:rPr>
            </w:pPr>
            <w:r w:rsidRPr="00FA78F7">
              <w:rPr>
                <w:lang w:eastAsia="ja-JP"/>
              </w:rPr>
              <w:t>Explanation</w:t>
            </w:r>
          </w:p>
        </w:tc>
      </w:tr>
      <w:tr w:rsidR="008853C0" w14:paraId="321FA725" w14:textId="77777777" w:rsidTr="00665F1C">
        <w:tc>
          <w:tcPr>
            <w:tcW w:w="4774" w:type="dxa"/>
            <w:tcBorders>
              <w:top w:val="single" w:sz="12" w:space="0" w:color="auto"/>
              <w:left w:val="single" w:sz="12" w:space="0" w:color="auto"/>
            </w:tcBorders>
            <w:vAlign w:val="center"/>
          </w:tcPr>
          <w:p w14:paraId="3D389247" w14:textId="77777777" w:rsidR="008853C0" w:rsidRDefault="008853C0" w:rsidP="008853C0">
            <w:pPr>
              <w:jc w:val="both"/>
              <w:rPr>
                <w:lang w:eastAsia="ja-JP"/>
              </w:rPr>
            </w:pPr>
            <w:r w:rsidRPr="00664BEF">
              <w:rPr>
                <w:i/>
                <w:lang w:eastAsia="ja-JP"/>
              </w:rPr>
              <w:t>compatible = “&lt;</w:t>
            </w:r>
            <w:r>
              <w:rPr>
                <w:i/>
                <w:lang w:eastAsia="ja-JP"/>
              </w:rPr>
              <w:t>vendor</w:t>
            </w:r>
            <w:r w:rsidRPr="00664BEF">
              <w:rPr>
                <w:i/>
                <w:lang w:eastAsia="ja-JP"/>
              </w:rPr>
              <w:t>&gt;, &lt;</w:t>
            </w:r>
            <w:r>
              <w:rPr>
                <w:i/>
                <w:lang w:eastAsia="ja-JP"/>
              </w:rPr>
              <w:t>platform-module name</w:t>
            </w:r>
            <w:r w:rsidRPr="00664BEF">
              <w:rPr>
                <w:i/>
                <w:lang w:eastAsia="ja-JP"/>
              </w:rPr>
              <w:t>&gt;”;</w:t>
            </w:r>
          </w:p>
        </w:tc>
        <w:tc>
          <w:tcPr>
            <w:tcW w:w="5021" w:type="dxa"/>
            <w:tcBorders>
              <w:top w:val="single" w:sz="12" w:space="0" w:color="auto"/>
              <w:right w:val="single" w:sz="12" w:space="0" w:color="auto"/>
            </w:tcBorders>
          </w:tcPr>
          <w:p w14:paraId="3E508589" w14:textId="77777777" w:rsidR="008853C0" w:rsidRDefault="008853C0" w:rsidP="008853C0">
            <w:pPr>
              <w:rPr>
                <w:lang w:eastAsia="ja-JP"/>
              </w:rPr>
            </w:pPr>
            <w:r w:rsidRPr="00684C2A">
              <w:rPr>
                <w:lang w:eastAsia="ja-JP"/>
              </w:rPr>
              <w:t>This property ensures for device can be probed directly with compatible driver.</w:t>
            </w:r>
          </w:p>
        </w:tc>
      </w:tr>
      <w:tr w:rsidR="008853C0" w14:paraId="224DA9A0" w14:textId="77777777" w:rsidTr="00665F1C">
        <w:tc>
          <w:tcPr>
            <w:tcW w:w="4774" w:type="dxa"/>
            <w:tcBorders>
              <w:left w:val="single" w:sz="12" w:space="0" w:color="auto"/>
            </w:tcBorders>
            <w:vAlign w:val="center"/>
          </w:tcPr>
          <w:p w14:paraId="035C1022" w14:textId="77777777" w:rsidR="008853C0" w:rsidRDefault="00144DFB" w:rsidP="008853C0">
            <w:pPr>
              <w:jc w:val="both"/>
              <w:rPr>
                <w:lang w:eastAsia="ja-JP"/>
              </w:rPr>
            </w:pPr>
            <w:r>
              <w:rPr>
                <w:i/>
                <w:lang w:eastAsia="ja-JP"/>
              </w:rPr>
              <w:t xml:space="preserve">clocks </w:t>
            </w:r>
            <w:r w:rsidR="008853C0" w:rsidRPr="00664BEF">
              <w:rPr>
                <w:i/>
                <w:lang w:eastAsia="ja-JP"/>
              </w:rPr>
              <w:t>= &lt;&amp;cpg CPG_MOD #&gt;;</w:t>
            </w:r>
          </w:p>
        </w:tc>
        <w:tc>
          <w:tcPr>
            <w:tcW w:w="5021" w:type="dxa"/>
            <w:tcBorders>
              <w:right w:val="single" w:sz="12" w:space="0" w:color="auto"/>
            </w:tcBorders>
          </w:tcPr>
          <w:p w14:paraId="7DE3AC15" w14:textId="77777777" w:rsidR="008853C0" w:rsidRDefault="008853C0" w:rsidP="00D75177">
            <w:pPr>
              <w:rPr>
                <w:lang w:eastAsia="ja-JP"/>
              </w:rPr>
            </w:pPr>
            <w:r w:rsidRPr="00684C2A">
              <w:rPr>
                <w:lang w:eastAsia="ja-JP"/>
              </w:rPr>
              <w:t>The ‘clocks’ property contains module stop clock</w:t>
            </w:r>
            <w:r>
              <w:rPr>
                <w:lang w:eastAsia="ja-JP"/>
              </w:rPr>
              <w:t xml:space="preserve"> that device uses for </w:t>
            </w:r>
            <w:r w:rsidRPr="00684C2A">
              <w:rPr>
                <w:lang w:eastAsia="ja-JP"/>
              </w:rPr>
              <w:t>its operation.</w:t>
            </w:r>
          </w:p>
        </w:tc>
      </w:tr>
      <w:tr w:rsidR="008853C0" w14:paraId="70ABC8EB" w14:textId="77777777" w:rsidTr="00665F1C">
        <w:tc>
          <w:tcPr>
            <w:tcW w:w="4774" w:type="dxa"/>
            <w:tcBorders>
              <w:left w:val="single" w:sz="12" w:space="0" w:color="auto"/>
              <w:bottom w:val="single" w:sz="12" w:space="0" w:color="auto"/>
            </w:tcBorders>
            <w:vAlign w:val="center"/>
          </w:tcPr>
          <w:p w14:paraId="18712CAE" w14:textId="77777777" w:rsidR="008853C0" w:rsidRDefault="00F12D54">
            <w:pPr>
              <w:jc w:val="both"/>
              <w:rPr>
                <w:lang w:eastAsia="ja-JP"/>
              </w:rPr>
            </w:pPr>
            <w:r w:rsidRPr="00F12D54">
              <w:rPr>
                <w:i/>
                <w:lang w:eastAsia="ja-JP"/>
              </w:rPr>
              <w:t xml:space="preserve">power-domains = &lt;&amp;sysc </w:t>
            </w:r>
            <w:r>
              <w:rPr>
                <w:i/>
                <w:lang w:eastAsia="ja-JP"/>
              </w:rPr>
              <w:t>pd_id</w:t>
            </w:r>
            <w:r w:rsidRPr="00F12D54">
              <w:rPr>
                <w:i/>
                <w:lang w:eastAsia="ja-JP"/>
              </w:rPr>
              <w:t>&gt;;</w:t>
            </w:r>
          </w:p>
        </w:tc>
        <w:tc>
          <w:tcPr>
            <w:tcW w:w="5021" w:type="dxa"/>
            <w:tcBorders>
              <w:bottom w:val="single" w:sz="12" w:space="0" w:color="auto"/>
              <w:right w:val="single" w:sz="12" w:space="0" w:color="auto"/>
            </w:tcBorders>
          </w:tcPr>
          <w:p w14:paraId="48CBC29D" w14:textId="77777777" w:rsidR="008853C0" w:rsidRDefault="008853C0" w:rsidP="008853C0">
            <w:pPr>
              <w:rPr>
                <w:lang w:eastAsia="ja-JP"/>
              </w:rPr>
            </w:pPr>
            <w:r>
              <w:rPr>
                <w:lang w:eastAsia="ja-JP"/>
              </w:rPr>
              <w:t xml:space="preserve">This property contains the </w:t>
            </w:r>
            <w:r w:rsidR="00447E1F">
              <w:rPr>
                <w:lang w:eastAsia="ja-JP"/>
              </w:rPr>
              <w:t>sysc</w:t>
            </w:r>
            <w:r>
              <w:rPr>
                <w:lang w:eastAsia="ja-JP"/>
              </w:rPr>
              <w:t xml:space="preserve"> handler </w:t>
            </w:r>
            <w:r w:rsidR="00447E1F">
              <w:rPr>
                <w:lang w:eastAsia="ja-JP"/>
              </w:rPr>
              <w:t xml:space="preserve">and id of </w:t>
            </w:r>
            <w:r>
              <w:rPr>
                <w:lang w:eastAsia="ja-JP"/>
              </w:rPr>
              <w:t>power domain provider for this device.</w:t>
            </w:r>
          </w:p>
          <w:p w14:paraId="4BF5CBBD" w14:textId="77777777" w:rsidR="00F12D54" w:rsidRPr="00F8491C" w:rsidRDefault="008853C0">
            <w:pPr>
              <w:rPr>
                <w:i/>
                <w:lang w:eastAsia="ja-JP"/>
              </w:rPr>
            </w:pPr>
            <w:r w:rsidRPr="00685541">
              <w:rPr>
                <w:i/>
                <w:u w:val="single"/>
                <w:lang w:eastAsia="ja-JP"/>
              </w:rPr>
              <w:t>Note:</w:t>
            </w:r>
            <w:r>
              <w:rPr>
                <w:lang w:eastAsia="ja-JP"/>
              </w:rPr>
              <w:t xml:space="preserve"> </w:t>
            </w:r>
            <w:r w:rsidRPr="00F8491C">
              <w:rPr>
                <w:i/>
                <w:lang w:eastAsia="ja-JP"/>
              </w:rPr>
              <w:t>‘pd_</w:t>
            </w:r>
            <w:r w:rsidR="00F12D54" w:rsidRPr="00F8491C">
              <w:rPr>
                <w:i/>
                <w:lang w:eastAsia="ja-JP"/>
              </w:rPr>
              <w:t>id</w:t>
            </w:r>
            <w:r w:rsidRPr="00F8491C">
              <w:rPr>
                <w:i/>
                <w:lang w:eastAsia="ja-JP"/>
              </w:rPr>
              <w:t xml:space="preserve">’ is </w:t>
            </w:r>
            <w:r w:rsidR="00F12D54" w:rsidRPr="00F8491C">
              <w:rPr>
                <w:i/>
                <w:lang w:eastAsia="ja-JP"/>
              </w:rPr>
              <w:t>identified number of power domain.</w:t>
            </w:r>
          </w:p>
          <w:p w14:paraId="2F95EF2C" w14:textId="154FD82D" w:rsidR="00F12D54" w:rsidRPr="00F8491C" w:rsidRDefault="008853C0">
            <w:pPr>
              <w:rPr>
                <w:i/>
                <w:lang w:eastAsia="ja-JP"/>
              </w:rPr>
            </w:pPr>
            <w:r w:rsidRPr="00F8491C">
              <w:rPr>
                <w:i/>
                <w:lang w:eastAsia="ja-JP"/>
              </w:rPr>
              <w:t xml:space="preserve">(e.g. in </w:t>
            </w:r>
            <w:r w:rsidR="001778AF" w:rsidRPr="00F8491C">
              <w:rPr>
                <w:i/>
                <w:lang w:eastAsia="ja-JP"/>
              </w:rPr>
              <w:t xml:space="preserve">R-Car </w:t>
            </w:r>
            <w:r w:rsidR="00D44766">
              <w:rPr>
                <w:i/>
                <w:lang w:eastAsia="ja-JP"/>
              </w:rPr>
              <w:t>H3/M3/M3N/E3</w:t>
            </w:r>
            <w:r w:rsidR="002B7F4F">
              <w:rPr>
                <w:i/>
                <w:lang w:eastAsia="ja-JP"/>
              </w:rPr>
              <w:t>/</w:t>
            </w:r>
            <w:r w:rsidR="0022745B">
              <w:rPr>
                <w:i/>
                <w:lang w:eastAsia="ja-JP"/>
              </w:rPr>
              <w:t>D3/</w:t>
            </w:r>
            <w:r w:rsidR="006D7DED">
              <w:rPr>
                <w:i/>
                <w:lang w:eastAsia="ja-JP"/>
              </w:rPr>
              <w:t>V3U/</w:t>
            </w:r>
            <w:r w:rsidR="002B7F4F">
              <w:rPr>
                <w:i/>
                <w:lang w:eastAsia="ja-JP"/>
              </w:rPr>
              <w:t>V3H</w:t>
            </w:r>
            <w:r w:rsidR="006D7DED">
              <w:rPr>
                <w:i/>
                <w:lang w:eastAsia="ja-JP"/>
              </w:rPr>
              <w:t>/V3M</w:t>
            </w:r>
            <w:r w:rsidRPr="00F8491C">
              <w:rPr>
                <w:i/>
                <w:lang w:eastAsia="ja-JP"/>
              </w:rPr>
              <w:t>, power domain</w:t>
            </w:r>
            <w:r w:rsidR="00F12D54" w:rsidRPr="00F8491C">
              <w:rPr>
                <w:i/>
                <w:lang w:eastAsia="ja-JP"/>
              </w:rPr>
              <w:t xml:space="preserve"> id</w:t>
            </w:r>
            <w:r w:rsidRPr="00F8491C">
              <w:rPr>
                <w:i/>
                <w:lang w:eastAsia="ja-JP"/>
              </w:rPr>
              <w:t xml:space="preserve">s are: </w:t>
            </w:r>
            <w:r w:rsidR="00F12D54" w:rsidRPr="00F8491C">
              <w:rPr>
                <w:i/>
                <w:lang w:eastAsia="ja-JP"/>
              </w:rPr>
              <w:t>R8A7795_PD_</w:t>
            </w:r>
            <w:r w:rsidR="00AC4F99">
              <w:rPr>
                <w:i/>
                <w:lang w:eastAsia="ja-JP"/>
              </w:rPr>
              <w:t>ALWAYS_ON</w:t>
            </w:r>
            <w:r w:rsidRPr="00F8491C">
              <w:rPr>
                <w:i/>
                <w:lang w:eastAsia="ja-JP"/>
              </w:rPr>
              <w:t xml:space="preserve">, </w:t>
            </w:r>
            <w:r w:rsidR="00F12D54" w:rsidRPr="00F8491C">
              <w:rPr>
                <w:i/>
                <w:lang w:eastAsia="ja-JP"/>
              </w:rPr>
              <w:t>R8A7795_PD_3DG</w:t>
            </w:r>
            <w:r w:rsidR="00A74429">
              <w:rPr>
                <w:i/>
                <w:lang w:eastAsia="ja-JP"/>
              </w:rPr>
              <w:t>_A</w:t>
            </w:r>
            <w:r w:rsidRPr="00F8491C">
              <w:rPr>
                <w:i/>
                <w:lang w:eastAsia="ja-JP"/>
              </w:rPr>
              <w:t>,</w:t>
            </w:r>
            <w:r w:rsidR="00F12D54" w:rsidRPr="00F8491C">
              <w:rPr>
                <w:i/>
                <w:lang w:eastAsia="ja-JP"/>
              </w:rPr>
              <w:t>…</w:t>
            </w:r>
            <w:r w:rsidRPr="00F8491C">
              <w:rPr>
                <w:i/>
                <w:lang w:eastAsia="ja-JP"/>
              </w:rPr>
              <w:t>)</w:t>
            </w:r>
            <w:r w:rsidR="00F12D54" w:rsidRPr="00F8491C">
              <w:rPr>
                <w:i/>
                <w:lang w:eastAsia="ja-JP"/>
              </w:rPr>
              <w:t xml:space="preserve"> They are defined in header file</w:t>
            </w:r>
            <w:r w:rsidR="00F12D54">
              <w:rPr>
                <w:i/>
                <w:lang w:eastAsia="ja-JP"/>
              </w:rPr>
              <w:t>s</w:t>
            </w:r>
            <w:r w:rsidR="00F12D54" w:rsidRPr="00F8491C">
              <w:rPr>
                <w:i/>
                <w:lang w:eastAsia="ja-JP"/>
              </w:rPr>
              <w:t>:</w:t>
            </w:r>
          </w:p>
          <w:p w14:paraId="260538D6" w14:textId="0CCD0A55" w:rsidR="00F12D54" w:rsidRPr="00F8491C" w:rsidRDefault="00F12D54">
            <w:pPr>
              <w:rPr>
                <w:i/>
                <w:lang w:eastAsia="ja-JP"/>
              </w:rPr>
            </w:pPr>
            <w:r w:rsidRPr="00F8491C">
              <w:rPr>
                <w:i/>
                <w:lang w:eastAsia="ja-JP"/>
              </w:rPr>
              <w:t xml:space="preserve">include/dt-bindings/power/r8a7795-sysc.h (for </w:t>
            </w:r>
            <w:r w:rsidR="009C2861" w:rsidRPr="00F8491C">
              <w:rPr>
                <w:i/>
                <w:lang w:eastAsia="ja-JP"/>
              </w:rPr>
              <w:t xml:space="preserve">R-Car </w:t>
            </w:r>
            <w:r w:rsidRPr="00F8491C">
              <w:rPr>
                <w:i/>
                <w:lang w:eastAsia="ja-JP"/>
              </w:rPr>
              <w:t>H3)</w:t>
            </w:r>
          </w:p>
          <w:p w14:paraId="31623904" w14:textId="3112070B" w:rsidR="008853C0" w:rsidRDefault="00F12D54">
            <w:pPr>
              <w:rPr>
                <w:i/>
                <w:lang w:eastAsia="ja-JP"/>
              </w:rPr>
            </w:pPr>
            <w:r w:rsidRPr="00F8491C">
              <w:rPr>
                <w:i/>
                <w:lang w:eastAsia="ja-JP"/>
              </w:rPr>
              <w:t xml:space="preserve">include/dt-bindings/power/r8a7796-sysc.h (for </w:t>
            </w:r>
            <w:r w:rsidR="009C2861" w:rsidRPr="00F8491C">
              <w:rPr>
                <w:i/>
                <w:lang w:eastAsia="ja-JP"/>
              </w:rPr>
              <w:t xml:space="preserve">R-Car </w:t>
            </w:r>
            <w:r w:rsidRPr="00F8491C">
              <w:rPr>
                <w:i/>
                <w:lang w:eastAsia="ja-JP"/>
              </w:rPr>
              <w:t>M3)</w:t>
            </w:r>
          </w:p>
          <w:p w14:paraId="20322F0A" w14:textId="1BA4F243" w:rsidR="009B44EE" w:rsidRDefault="009B44EE">
            <w:pPr>
              <w:rPr>
                <w:i/>
                <w:lang w:eastAsia="ja-JP"/>
              </w:rPr>
            </w:pPr>
            <w:r w:rsidRPr="00F8491C">
              <w:rPr>
                <w:i/>
                <w:lang w:eastAsia="ja-JP"/>
              </w:rPr>
              <w:t>include/dt-bindings/power/r8a7796</w:t>
            </w:r>
            <w:r>
              <w:rPr>
                <w:i/>
                <w:lang w:eastAsia="ja-JP"/>
              </w:rPr>
              <w:t>5</w:t>
            </w:r>
            <w:r w:rsidRPr="00F8491C">
              <w:rPr>
                <w:i/>
                <w:lang w:eastAsia="ja-JP"/>
              </w:rPr>
              <w:t xml:space="preserve">-sysc.h (for </w:t>
            </w:r>
            <w:r w:rsidR="009C2861" w:rsidRPr="00F8491C">
              <w:rPr>
                <w:i/>
                <w:lang w:eastAsia="ja-JP"/>
              </w:rPr>
              <w:t xml:space="preserve">R-Car </w:t>
            </w:r>
            <w:r w:rsidRPr="00F8491C">
              <w:rPr>
                <w:i/>
                <w:lang w:eastAsia="ja-JP"/>
              </w:rPr>
              <w:t>M3</w:t>
            </w:r>
            <w:r>
              <w:rPr>
                <w:i/>
                <w:lang w:eastAsia="ja-JP"/>
              </w:rPr>
              <w:t>N</w:t>
            </w:r>
            <w:r w:rsidRPr="00F8491C">
              <w:rPr>
                <w:i/>
                <w:lang w:eastAsia="ja-JP"/>
              </w:rPr>
              <w:t>)</w:t>
            </w:r>
          </w:p>
          <w:p w14:paraId="3C2953E0" w14:textId="75E63C07" w:rsidR="002B7F4F" w:rsidRDefault="007A6E73">
            <w:pPr>
              <w:rPr>
                <w:i/>
                <w:lang w:eastAsia="ja-JP"/>
              </w:rPr>
            </w:pPr>
            <w:r w:rsidRPr="00F8491C">
              <w:rPr>
                <w:i/>
                <w:lang w:eastAsia="ja-JP"/>
              </w:rPr>
              <w:t>include/dt-bindings/power/r8a779</w:t>
            </w:r>
            <w:r>
              <w:rPr>
                <w:i/>
                <w:lang w:eastAsia="ja-JP"/>
              </w:rPr>
              <w:t>90</w:t>
            </w:r>
            <w:r w:rsidRPr="00F8491C">
              <w:rPr>
                <w:i/>
                <w:lang w:eastAsia="ja-JP"/>
              </w:rPr>
              <w:t xml:space="preserve">-sysc.h (for </w:t>
            </w:r>
            <w:r w:rsidR="009C2861" w:rsidRPr="00F8491C">
              <w:rPr>
                <w:i/>
                <w:lang w:eastAsia="ja-JP"/>
              </w:rPr>
              <w:t xml:space="preserve">R-Car </w:t>
            </w:r>
            <w:r>
              <w:rPr>
                <w:i/>
                <w:lang w:eastAsia="ja-JP"/>
              </w:rPr>
              <w:t>E3</w:t>
            </w:r>
            <w:r w:rsidRPr="00F8491C">
              <w:rPr>
                <w:i/>
                <w:lang w:eastAsia="ja-JP"/>
              </w:rPr>
              <w:t>)</w:t>
            </w:r>
          </w:p>
          <w:p w14:paraId="1C99C50B" w14:textId="245EA6DC" w:rsidR="00BE189F" w:rsidRDefault="00BE189F">
            <w:pPr>
              <w:rPr>
                <w:i/>
                <w:lang w:eastAsia="ja-JP"/>
              </w:rPr>
            </w:pPr>
            <w:r w:rsidRPr="00F8491C">
              <w:rPr>
                <w:i/>
                <w:lang w:eastAsia="ja-JP"/>
              </w:rPr>
              <w:t>include/dt-bindings/power/r8a779</w:t>
            </w:r>
            <w:r>
              <w:rPr>
                <w:i/>
                <w:lang w:eastAsia="ja-JP"/>
              </w:rPr>
              <w:t>95</w:t>
            </w:r>
            <w:r w:rsidRPr="00F8491C">
              <w:rPr>
                <w:i/>
                <w:lang w:eastAsia="ja-JP"/>
              </w:rPr>
              <w:t xml:space="preserve">-sysc.h (for R-Car </w:t>
            </w:r>
            <w:r>
              <w:rPr>
                <w:i/>
                <w:lang w:eastAsia="ja-JP"/>
              </w:rPr>
              <w:t>D3</w:t>
            </w:r>
            <w:r w:rsidRPr="00F8491C">
              <w:rPr>
                <w:i/>
                <w:lang w:eastAsia="ja-JP"/>
              </w:rPr>
              <w:t>)</w:t>
            </w:r>
          </w:p>
          <w:p w14:paraId="3261C1A5" w14:textId="51FC869B" w:rsidR="006D7DED" w:rsidRDefault="006D7DED">
            <w:pPr>
              <w:rPr>
                <w:i/>
                <w:lang w:eastAsia="ja-JP"/>
              </w:rPr>
            </w:pPr>
            <w:r w:rsidRPr="00F8491C">
              <w:rPr>
                <w:i/>
                <w:lang w:eastAsia="ja-JP"/>
              </w:rPr>
              <w:t>include/dt-bindings/power/r8a779</w:t>
            </w:r>
            <w:r>
              <w:rPr>
                <w:i/>
                <w:lang w:eastAsia="ja-JP"/>
              </w:rPr>
              <w:t>a0</w:t>
            </w:r>
            <w:r w:rsidRPr="00F8491C">
              <w:rPr>
                <w:i/>
                <w:lang w:eastAsia="ja-JP"/>
              </w:rPr>
              <w:t xml:space="preserve">-sysc.h (for R-Car </w:t>
            </w:r>
            <w:r>
              <w:rPr>
                <w:i/>
                <w:lang w:eastAsia="ja-JP"/>
              </w:rPr>
              <w:t>V3U</w:t>
            </w:r>
            <w:r w:rsidRPr="00F8491C">
              <w:rPr>
                <w:i/>
                <w:lang w:eastAsia="ja-JP"/>
              </w:rPr>
              <w:t>)</w:t>
            </w:r>
          </w:p>
          <w:p w14:paraId="52EC49FB" w14:textId="77777777" w:rsidR="006D7DED" w:rsidRDefault="006D7DED" w:rsidP="006D7DED">
            <w:pPr>
              <w:rPr>
                <w:i/>
                <w:lang w:eastAsia="ja-JP"/>
              </w:rPr>
            </w:pPr>
            <w:r w:rsidRPr="00F8491C">
              <w:rPr>
                <w:i/>
                <w:lang w:eastAsia="ja-JP"/>
              </w:rPr>
              <w:t>include/dt-bindings/power/r8a779</w:t>
            </w:r>
            <w:r>
              <w:rPr>
                <w:i/>
                <w:lang w:eastAsia="ja-JP"/>
              </w:rPr>
              <w:t>80</w:t>
            </w:r>
            <w:r w:rsidRPr="00F8491C">
              <w:rPr>
                <w:i/>
                <w:lang w:eastAsia="ja-JP"/>
              </w:rPr>
              <w:t xml:space="preserve">-sysc.h (for R-Car </w:t>
            </w:r>
            <w:r>
              <w:rPr>
                <w:i/>
                <w:lang w:eastAsia="ja-JP"/>
              </w:rPr>
              <w:t>V3H</w:t>
            </w:r>
            <w:r w:rsidRPr="00F8491C">
              <w:rPr>
                <w:i/>
                <w:lang w:eastAsia="ja-JP"/>
              </w:rPr>
              <w:t>)</w:t>
            </w:r>
          </w:p>
          <w:p w14:paraId="40434B47" w14:textId="2BD941FB" w:rsidR="006D7DED" w:rsidRPr="00665F1C" w:rsidRDefault="006D7DED">
            <w:pPr>
              <w:rPr>
                <w:i/>
                <w:lang w:eastAsia="ja-JP"/>
              </w:rPr>
            </w:pPr>
            <w:r w:rsidRPr="00F8491C">
              <w:rPr>
                <w:i/>
                <w:lang w:eastAsia="ja-JP"/>
              </w:rPr>
              <w:t>include/dt-bindings/power/r8a779</w:t>
            </w:r>
            <w:r>
              <w:rPr>
                <w:i/>
                <w:lang w:eastAsia="ja-JP"/>
              </w:rPr>
              <w:t>70</w:t>
            </w:r>
            <w:r w:rsidRPr="00F8491C">
              <w:rPr>
                <w:i/>
                <w:lang w:eastAsia="ja-JP"/>
              </w:rPr>
              <w:t xml:space="preserve">-sysc.h (for R-Car </w:t>
            </w:r>
            <w:r>
              <w:rPr>
                <w:i/>
                <w:lang w:eastAsia="ja-JP"/>
              </w:rPr>
              <w:t>V3M</w:t>
            </w:r>
            <w:r w:rsidRPr="00F8491C">
              <w:rPr>
                <w:i/>
                <w:lang w:eastAsia="ja-JP"/>
              </w:rPr>
              <w:t>)</w:t>
            </w:r>
          </w:p>
        </w:tc>
      </w:tr>
    </w:tbl>
    <w:p w14:paraId="0947CF51" w14:textId="77777777" w:rsidR="008853C0" w:rsidRDefault="008853C0" w:rsidP="008853C0">
      <w:pPr>
        <w:overflowPunct/>
        <w:autoSpaceDE/>
        <w:autoSpaceDN/>
        <w:adjustRightInd/>
        <w:textAlignment w:val="auto"/>
        <w:rPr>
          <w:lang w:eastAsia="ja-JP"/>
        </w:rPr>
      </w:pPr>
    </w:p>
    <w:p w14:paraId="22E9184A" w14:textId="7E414BEC" w:rsidR="000B2A37" w:rsidRDefault="000B2A37" w:rsidP="008853C0">
      <w:pPr>
        <w:overflowPunct/>
        <w:autoSpaceDE/>
        <w:autoSpaceDN/>
        <w:adjustRightInd/>
        <w:textAlignment w:val="auto"/>
        <w:rPr>
          <w:lang w:eastAsia="ja-JP"/>
        </w:rPr>
      </w:pPr>
      <w:r w:rsidRPr="00867F85">
        <w:rPr>
          <w:lang w:eastAsia="ja-JP"/>
        </w:rPr>
        <w:t>The following figure shows example of clock and power domain control properties of a device node in the device tree</w:t>
      </w:r>
      <w:r w:rsidR="009F737B">
        <w:rPr>
          <w:lang w:eastAsia="ja-JP"/>
        </w:rPr>
        <w:t xml:space="preserve"> of R-Car H3</w:t>
      </w:r>
      <w:r w:rsidRPr="00867F85">
        <w:rPr>
          <w:lang w:eastAsia="ja-JP"/>
        </w:rPr>
        <w:t>.</w:t>
      </w:r>
      <w:r w:rsidR="009F737B">
        <w:rPr>
          <w:lang w:eastAsia="ja-JP"/>
        </w:rPr>
        <w:t xml:space="preserve"> It is similar for R-Car </w:t>
      </w:r>
      <w:r w:rsidR="009B44EE">
        <w:rPr>
          <w:lang w:eastAsia="ja-JP"/>
        </w:rPr>
        <w:t>M3/M3N</w:t>
      </w:r>
      <w:r w:rsidR="006B6AF1">
        <w:rPr>
          <w:lang w:eastAsia="ja-JP"/>
        </w:rPr>
        <w:t>/E3</w:t>
      </w:r>
      <w:r w:rsidR="00DF78EF">
        <w:rPr>
          <w:lang w:eastAsia="ja-JP"/>
        </w:rPr>
        <w:t>/</w:t>
      </w:r>
      <w:r w:rsidR="0022745B">
        <w:rPr>
          <w:lang w:eastAsia="ja-JP"/>
        </w:rPr>
        <w:t>D3/</w:t>
      </w:r>
      <w:r w:rsidR="006D7DED">
        <w:rPr>
          <w:lang w:eastAsia="ja-JP"/>
        </w:rPr>
        <w:t>V3U/</w:t>
      </w:r>
      <w:r w:rsidR="00DF78EF">
        <w:rPr>
          <w:lang w:eastAsia="ja-JP"/>
        </w:rPr>
        <w:t>V3H</w:t>
      </w:r>
      <w:r w:rsidR="006D7DED">
        <w:rPr>
          <w:lang w:eastAsia="ja-JP"/>
        </w:rPr>
        <w:t>/V3M</w:t>
      </w:r>
      <w:r w:rsidR="009F737B">
        <w:rPr>
          <w:lang w:eastAsia="ja-JP"/>
        </w:rPr>
        <w:t>.</w:t>
      </w:r>
    </w:p>
    <w:p w14:paraId="63559BC2" w14:textId="77777777" w:rsidR="00AF3FEF" w:rsidRDefault="00AF3FEF" w:rsidP="008853C0">
      <w:pPr>
        <w:rPr>
          <w:lang w:eastAsia="ja-JP"/>
        </w:rPr>
      </w:pPr>
      <w:r w:rsidRPr="001350B9">
        <w:rPr>
          <w:rFonts w:hint="eastAsia"/>
          <w:noProof/>
        </w:rPr>
        <mc:AlternateContent>
          <mc:Choice Requires="wps">
            <w:drawing>
              <wp:inline distT="0" distB="0" distL="0" distR="0" wp14:anchorId="742ECB48" wp14:editId="423990DA">
                <wp:extent cx="6248400" cy="1126490"/>
                <wp:effectExtent l="0" t="0" r="19050" b="16510"/>
                <wp:docPr id="30" name="正方形/長方形 2285"/>
                <wp:cNvGraphicFramePr/>
                <a:graphic xmlns:a="http://schemas.openxmlformats.org/drawingml/2006/main">
                  <a:graphicData uri="http://schemas.microsoft.com/office/word/2010/wordprocessingShape">
                    <wps:wsp>
                      <wps:cNvSpPr/>
                      <wps:spPr>
                        <a:xfrm>
                          <a:off x="0" y="0"/>
                          <a:ext cx="6248400" cy="1126490"/>
                        </a:xfrm>
                        <a:prstGeom prst="rect">
                          <a:avLst/>
                        </a:prstGeom>
                        <a:noFill/>
                        <a:ln w="12700" cap="flat" cmpd="sng" algn="ctr">
                          <a:solidFill>
                            <a:sysClr val="windowText" lastClr="000000"/>
                          </a:solidFill>
                          <a:prstDash val="solid"/>
                        </a:ln>
                        <a:effectLst/>
                      </wps:spPr>
                      <wps:txbx>
                        <w:txbxContent>
                          <w:p w14:paraId="1D0E9273" w14:textId="77777777" w:rsidR="00DA6107" w:rsidRPr="0028389C" w:rsidRDefault="00DA6107" w:rsidP="00AF3FEF">
                            <w:pPr>
                              <w:spacing w:after="0"/>
                              <w:rPr>
                                <w:lang w:eastAsia="ja-JP"/>
                              </w:rPr>
                            </w:pPr>
                            <w:r w:rsidRPr="0028389C">
                              <w:rPr>
                                <w:lang w:eastAsia="ja-JP"/>
                              </w:rPr>
                              <w:tab/>
                            </w:r>
                            <w:r w:rsidRPr="0028389C">
                              <w:rPr>
                                <w:lang w:eastAsia="ja-JP"/>
                              </w:rPr>
                              <w:tab/>
                              <w:t>i2c0: i2c@e6500000 {</w:t>
                            </w:r>
                          </w:p>
                          <w:p w14:paraId="5314FBBA" w14:textId="77777777" w:rsidR="00DA6107" w:rsidRPr="0028389C" w:rsidRDefault="00DA6107" w:rsidP="00AF3FEF">
                            <w:pPr>
                              <w:spacing w:after="0"/>
                              <w:rPr>
                                <w:lang w:eastAsia="ja-JP"/>
                              </w:rPr>
                            </w:pPr>
                            <w:r w:rsidRPr="0028389C">
                              <w:rPr>
                                <w:lang w:eastAsia="ja-JP"/>
                              </w:rPr>
                              <w:tab/>
                            </w:r>
                            <w:r w:rsidRPr="0028389C">
                              <w:rPr>
                                <w:lang w:eastAsia="ja-JP"/>
                              </w:rPr>
                              <w:tab/>
                            </w:r>
                            <w:r w:rsidRPr="0028389C">
                              <w:rPr>
                                <w:lang w:eastAsia="ja-JP"/>
                              </w:rPr>
                              <w:tab/>
                              <w:t xml:space="preserve">… … … </w:t>
                            </w:r>
                          </w:p>
                          <w:p w14:paraId="6709E004" w14:textId="77777777" w:rsidR="00DA6107" w:rsidRPr="00986A91" w:rsidRDefault="00DA6107" w:rsidP="00AF3FEF">
                            <w:pPr>
                              <w:spacing w:after="0"/>
                              <w:rPr>
                                <w:lang w:eastAsia="ja-JP"/>
                              </w:rPr>
                            </w:pPr>
                            <w:r w:rsidRPr="0028389C">
                              <w:rPr>
                                <w:lang w:eastAsia="ja-JP"/>
                              </w:rPr>
                              <w:tab/>
                            </w:r>
                            <w:r w:rsidRPr="0028389C">
                              <w:rPr>
                                <w:lang w:eastAsia="ja-JP"/>
                              </w:rPr>
                              <w:tab/>
                            </w:r>
                            <w:r w:rsidRPr="0028389C">
                              <w:rPr>
                                <w:lang w:eastAsia="ja-JP"/>
                              </w:rPr>
                              <w:tab/>
                            </w:r>
                            <w:r w:rsidRPr="00986A91">
                              <w:rPr>
                                <w:lang w:eastAsia="ja-JP"/>
                              </w:rPr>
                              <w:t>compatible = "renesas,i2c-r8a7795";</w:t>
                            </w:r>
                          </w:p>
                          <w:p w14:paraId="00E3E44E" w14:textId="77777777" w:rsidR="00DA6107" w:rsidRPr="00986A91" w:rsidRDefault="00DA6107" w:rsidP="00AF3FEF">
                            <w:pPr>
                              <w:spacing w:after="0"/>
                              <w:rPr>
                                <w:lang w:eastAsia="ja-JP"/>
                              </w:rPr>
                            </w:pPr>
                            <w:r w:rsidRPr="00986A91">
                              <w:rPr>
                                <w:lang w:eastAsia="ja-JP"/>
                              </w:rPr>
                              <w:tab/>
                            </w:r>
                            <w:r w:rsidRPr="00986A91">
                              <w:rPr>
                                <w:lang w:eastAsia="ja-JP"/>
                              </w:rPr>
                              <w:tab/>
                            </w:r>
                            <w:r w:rsidRPr="00986A91">
                              <w:rPr>
                                <w:lang w:eastAsia="ja-JP"/>
                              </w:rPr>
                              <w:tab/>
                              <w:t>clocks = &lt;&amp;cpg CPG_MOD 931&gt;;</w:t>
                            </w:r>
                          </w:p>
                          <w:p w14:paraId="41BA3890" w14:textId="77777777" w:rsidR="00DA6107" w:rsidRPr="00986A91" w:rsidRDefault="00DA6107" w:rsidP="00AF3FEF">
                            <w:pPr>
                              <w:spacing w:after="0"/>
                              <w:rPr>
                                <w:lang w:eastAsia="ja-JP"/>
                              </w:rPr>
                            </w:pPr>
                            <w:r w:rsidRPr="00986A91">
                              <w:rPr>
                                <w:lang w:eastAsia="ja-JP"/>
                              </w:rPr>
                              <w:tab/>
                            </w:r>
                            <w:r w:rsidRPr="00986A91">
                              <w:rPr>
                                <w:lang w:eastAsia="ja-JP"/>
                              </w:rPr>
                              <w:tab/>
                            </w:r>
                            <w:r w:rsidRPr="00986A91">
                              <w:rPr>
                                <w:lang w:eastAsia="ja-JP"/>
                              </w:rPr>
                              <w:tab/>
                              <w:t>power-domains = &lt;&amp;</w:t>
                            </w:r>
                            <w:r>
                              <w:rPr>
                                <w:lang w:eastAsia="ja-JP"/>
                              </w:rPr>
                              <w:t xml:space="preserve">sysc </w:t>
                            </w:r>
                            <w:r w:rsidRPr="00AC4F99">
                              <w:rPr>
                                <w:lang w:eastAsia="ja-JP"/>
                              </w:rPr>
                              <w:t>R8A7795_PD_ALWAYS_ON</w:t>
                            </w:r>
                            <w:r w:rsidRPr="00986A91">
                              <w:rPr>
                                <w:lang w:eastAsia="ja-JP"/>
                              </w:rPr>
                              <w:t>&gt;;</w:t>
                            </w:r>
                          </w:p>
                          <w:p w14:paraId="2018B6F2" w14:textId="77777777" w:rsidR="00DA6107" w:rsidRPr="0028389C" w:rsidRDefault="00DA6107" w:rsidP="00AF3FEF">
                            <w:pPr>
                              <w:spacing w:after="0"/>
                              <w:rPr>
                                <w:lang w:eastAsia="ja-JP"/>
                              </w:rPr>
                            </w:pPr>
                            <w:r w:rsidRPr="0028389C">
                              <w:rPr>
                                <w:lang w:eastAsia="ja-JP"/>
                              </w:rPr>
                              <w:tab/>
                            </w:r>
                            <w:r w:rsidRPr="0028389C">
                              <w:rPr>
                                <w:lang w:eastAsia="ja-JP"/>
                              </w:rPr>
                              <w:tab/>
                            </w:r>
                            <w:r w:rsidRPr="0028389C">
                              <w:rPr>
                                <w:lang w:eastAsia="ja-JP"/>
                              </w:rPr>
                              <w:tab/>
                              <w:t xml:space="preserve">… … … </w:t>
                            </w:r>
                          </w:p>
                          <w:p w14:paraId="6F2F1D8E" w14:textId="77777777" w:rsidR="00DA6107" w:rsidRPr="0028389C" w:rsidRDefault="00DA6107" w:rsidP="00AF3FEF">
                            <w:pPr>
                              <w:spacing w:after="0"/>
                              <w:rPr>
                                <w:lang w:eastAsia="ja-JP"/>
                              </w:rPr>
                            </w:pPr>
                            <w:r w:rsidRPr="0028389C">
                              <w:rPr>
                                <w:lang w:eastAsia="ja-JP"/>
                              </w:rPr>
                              <w:tab/>
                            </w:r>
                            <w:r w:rsidRPr="0028389C">
                              <w:rPr>
                                <w:lang w:eastAsia="ja-JP"/>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42ECB48" id="正方形/長方形 2285" o:spid="_x0000_s1713" style="width:492pt;height:8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" filled="f" strokecolor="windowText" strokeweight="1pt">
                <v:textbox>
                  <w:txbxContent>
                    <w:p w14:paraId="1D0E9273" w14:textId="77777777" w:rsidR="00DA6107" w:rsidRPr="0028389C" w:rsidRDefault="00DA6107" w:rsidP="00AF3FEF">
                      <w:pPr>
                        <w:spacing w:after="0"/>
                        <w:rPr>
                          <w:lang w:eastAsia="ja-JP"/>
                        </w:rPr>
                      </w:pPr>
                      <w:r w:rsidRPr="0028389C">
                        <w:rPr>
                          <w:lang w:eastAsia="ja-JP"/>
                        </w:rPr>
                        <w:tab/>
                      </w:r>
                      <w:r w:rsidRPr="0028389C">
                        <w:rPr>
                          <w:lang w:eastAsia="ja-JP"/>
                        </w:rPr>
                        <w:tab/>
                        <w:t>i2c0: i2c@e6500000 {</w:t>
                      </w:r>
                    </w:p>
                    <w:p w14:paraId="5314FBBA" w14:textId="77777777" w:rsidR="00DA6107" w:rsidRPr="0028389C" w:rsidRDefault="00DA6107" w:rsidP="00AF3FEF">
                      <w:pPr>
                        <w:spacing w:after="0"/>
                        <w:rPr>
                          <w:lang w:eastAsia="ja-JP"/>
                        </w:rPr>
                      </w:pPr>
                      <w:r w:rsidRPr="0028389C">
                        <w:rPr>
                          <w:lang w:eastAsia="ja-JP"/>
                        </w:rPr>
                        <w:tab/>
                      </w:r>
                      <w:r w:rsidRPr="0028389C">
                        <w:rPr>
                          <w:lang w:eastAsia="ja-JP"/>
                        </w:rPr>
                        <w:tab/>
                      </w:r>
                      <w:r w:rsidRPr="0028389C">
                        <w:rPr>
                          <w:lang w:eastAsia="ja-JP"/>
                        </w:rPr>
                        <w:tab/>
                        <w:t xml:space="preserve">… … … </w:t>
                      </w:r>
                    </w:p>
                    <w:p w14:paraId="6709E004" w14:textId="77777777" w:rsidR="00DA6107" w:rsidRPr="00986A91" w:rsidRDefault="00DA6107" w:rsidP="00AF3FEF">
                      <w:pPr>
                        <w:spacing w:after="0"/>
                        <w:rPr>
                          <w:lang w:eastAsia="ja-JP"/>
                        </w:rPr>
                      </w:pPr>
                      <w:r w:rsidRPr="0028389C">
                        <w:rPr>
                          <w:lang w:eastAsia="ja-JP"/>
                        </w:rPr>
                        <w:tab/>
                      </w:r>
                      <w:r w:rsidRPr="0028389C">
                        <w:rPr>
                          <w:lang w:eastAsia="ja-JP"/>
                        </w:rPr>
                        <w:tab/>
                      </w:r>
                      <w:r w:rsidRPr="0028389C">
                        <w:rPr>
                          <w:lang w:eastAsia="ja-JP"/>
                        </w:rPr>
                        <w:tab/>
                      </w:r>
                      <w:r w:rsidRPr="00986A91">
                        <w:rPr>
                          <w:lang w:eastAsia="ja-JP"/>
                        </w:rPr>
                        <w:t>compatible = "renesas,i2c-r8a7795";</w:t>
                      </w:r>
                    </w:p>
                    <w:p w14:paraId="00E3E44E" w14:textId="77777777" w:rsidR="00DA6107" w:rsidRPr="00986A91" w:rsidRDefault="00DA6107" w:rsidP="00AF3FEF">
                      <w:pPr>
                        <w:spacing w:after="0"/>
                        <w:rPr>
                          <w:lang w:eastAsia="ja-JP"/>
                        </w:rPr>
                      </w:pPr>
                      <w:r w:rsidRPr="00986A91">
                        <w:rPr>
                          <w:lang w:eastAsia="ja-JP"/>
                        </w:rPr>
                        <w:tab/>
                      </w:r>
                      <w:r w:rsidRPr="00986A91">
                        <w:rPr>
                          <w:lang w:eastAsia="ja-JP"/>
                        </w:rPr>
                        <w:tab/>
                      </w:r>
                      <w:r w:rsidRPr="00986A91">
                        <w:rPr>
                          <w:lang w:eastAsia="ja-JP"/>
                        </w:rPr>
                        <w:tab/>
                        <w:t>clocks = &lt;&amp;cpg CPG_MOD 931&gt;;</w:t>
                      </w:r>
                    </w:p>
                    <w:p w14:paraId="41BA3890" w14:textId="77777777" w:rsidR="00DA6107" w:rsidRPr="00986A91" w:rsidRDefault="00DA6107" w:rsidP="00AF3FEF">
                      <w:pPr>
                        <w:spacing w:after="0"/>
                        <w:rPr>
                          <w:lang w:eastAsia="ja-JP"/>
                        </w:rPr>
                      </w:pPr>
                      <w:r w:rsidRPr="00986A91">
                        <w:rPr>
                          <w:lang w:eastAsia="ja-JP"/>
                        </w:rPr>
                        <w:tab/>
                      </w:r>
                      <w:r w:rsidRPr="00986A91">
                        <w:rPr>
                          <w:lang w:eastAsia="ja-JP"/>
                        </w:rPr>
                        <w:tab/>
                      </w:r>
                      <w:r w:rsidRPr="00986A91">
                        <w:rPr>
                          <w:lang w:eastAsia="ja-JP"/>
                        </w:rPr>
                        <w:tab/>
                        <w:t>power-domains = &lt;&amp;</w:t>
                      </w:r>
                      <w:r>
                        <w:rPr>
                          <w:lang w:eastAsia="ja-JP"/>
                        </w:rPr>
                        <w:t xml:space="preserve">sysc </w:t>
                      </w:r>
                      <w:r w:rsidRPr="00AC4F99">
                        <w:rPr>
                          <w:lang w:eastAsia="ja-JP"/>
                        </w:rPr>
                        <w:t>R8A7795_PD_ALWAYS_ON</w:t>
                      </w:r>
                      <w:r w:rsidRPr="00986A91">
                        <w:rPr>
                          <w:lang w:eastAsia="ja-JP"/>
                        </w:rPr>
                        <w:t>&gt;;</w:t>
                      </w:r>
                    </w:p>
                    <w:p w14:paraId="2018B6F2" w14:textId="77777777" w:rsidR="00DA6107" w:rsidRPr="0028389C" w:rsidRDefault="00DA6107" w:rsidP="00AF3FEF">
                      <w:pPr>
                        <w:spacing w:after="0"/>
                        <w:rPr>
                          <w:lang w:eastAsia="ja-JP"/>
                        </w:rPr>
                      </w:pPr>
                      <w:r w:rsidRPr="0028389C">
                        <w:rPr>
                          <w:lang w:eastAsia="ja-JP"/>
                        </w:rPr>
                        <w:tab/>
                      </w:r>
                      <w:r w:rsidRPr="0028389C">
                        <w:rPr>
                          <w:lang w:eastAsia="ja-JP"/>
                        </w:rPr>
                        <w:tab/>
                      </w:r>
                      <w:r w:rsidRPr="0028389C">
                        <w:rPr>
                          <w:lang w:eastAsia="ja-JP"/>
                        </w:rPr>
                        <w:tab/>
                        <w:t xml:space="preserve">… … … </w:t>
                      </w:r>
                    </w:p>
                    <w:p w14:paraId="6F2F1D8E" w14:textId="77777777" w:rsidR="00DA6107" w:rsidRPr="0028389C" w:rsidRDefault="00DA6107" w:rsidP="00AF3FEF">
                      <w:pPr>
                        <w:spacing w:after="0"/>
                        <w:rPr>
                          <w:lang w:eastAsia="ja-JP"/>
                        </w:rPr>
                      </w:pPr>
                      <w:r w:rsidRPr="0028389C">
                        <w:rPr>
                          <w:lang w:eastAsia="ja-JP"/>
                        </w:rPr>
                        <w:tab/>
                      </w:r>
                      <w:r w:rsidRPr="0028389C">
                        <w:rPr>
                          <w:lang w:eastAsia="ja-JP"/>
                        </w:rPr>
                        <w:tab/>
                        <w:t>};</w:t>
                      </w:r>
                    </w:p>
                  </w:txbxContent>
                </v:textbox>
                <w10:anchorlock/>
              </v:rect>
            </w:pict>
          </mc:Fallback>
        </mc:AlternateContent>
      </w:r>
    </w:p>
    <w:p w14:paraId="66454940" w14:textId="130A5862" w:rsidR="007B77C4" w:rsidRPr="007B77C4" w:rsidRDefault="007522F0">
      <w:pPr>
        <w:pStyle w:val="Caption"/>
        <w:ind w:left="799" w:firstLine="799"/>
        <w:rPr>
          <w:lang w:eastAsia="ja-JP"/>
        </w:rPr>
      </w:pPr>
      <w:r w:rsidRPr="00350DA3">
        <w:rPr>
          <w:lang w:eastAsia="ja-JP"/>
        </w:rPr>
        <w:t xml:space="preserve">Figure </w:t>
      </w:r>
      <w:r w:rsidRPr="00350DA3">
        <w:fldChar w:fldCharType="begin"/>
      </w:r>
      <w:r w:rsidRPr="00350DA3">
        <w:rPr>
          <w:lang w:eastAsia="ja-JP"/>
        </w:rPr>
        <w:instrText xml:space="preserve"> STYLEREF 1 \s </w:instrText>
      </w:r>
      <w:r w:rsidRPr="00350DA3">
        <w:fldChar w:fldCharType="separate"/>
      </w:r>
      <w:r w:rsidR="006E676E">
        <w:rPr>
          <w:noProof/>
          <w:lang w:eastAsia="ja-JP"/>
        </w:rPr>
        <w:t>5</w:t>
      </w:r>
      <w:r w:rsidRPr="00350DA3">
        <w:rPr>
          <w:noProof/>
        </w:rPr>
        <w:fldChar w:fldCharType="end"/>
      </w:r>
      <w:r w:rsidRPr="00350DA3">
        <w:rPr>
          <w:lang w:eastAsia="ja-JP"/>
        </w:rPr>
        <w:noBreakHyphen/>
      </w:r>
      <w:r w:rsidR="00E252A0">
        <w:rPr>
          <w:lang w:eastAsia="ja-JP"/>
        </w:rPr>
        <w:t>11</w:t>
      </w:r>
      <w:r w:rsidR="002069BF" w:rsidRPr="00350DA3">
        <w:rPr>
          <w:lang w:eastAsia="ja-JP"/>
        </w:rPr>
        <w:t xml:space="preserve"> </w:t>
      </w:r>
      <w:r w:rsidR="00AF3FEF">
        <w:rPr>
          <w:lang w:eastAsia="ja-JP"/>
        </w:rPr>
        <w:t>Device node with clock and power domain example</w:t>
      </w:r>
    </w:p>
    <w:p w14:paraId="0B180C0C" w14:textId="77777777" w:rsidR="007B77C4" w:rsidRPr="008B301C" w:rsidRDefault="00AC0F08" w:rsidP="007B77C4">
      <w:pPr>
        <w:pStyle w:val="Heading3"/>
        <w:rPr>
          <w:lang w:eastAsia="ja-JP"/>
        </w:rPr>
      </w:pPr>
      <w:bookmarkStart w:id="115" w:name="_Toc435017201"/>
      <w:r>
        <w:rPr>
          <w:lang w:eastAsia="ja-JP"/>
        </w:rPr>
        <w:t xml:space="preserve">Runtime PM </w:t>
      </w:r>
      <w:r w:rsidRPr="006D0306">
        <w:rPr>
          <w:lang w:eastAsia="ja-JP"/>
        </w:rPr>
        <w:t>operation</w:t>
      </w:r>
      <w:bookmarkEnd w:id="115"/>
    </w:p>
    <w:p w14:paraId="3492DC23" w14:textId="77777777" w:rsidR="000B2A37" w:rsidRPr="00494247" w:rsidRDefault="000B2A37" w:rsidP="000B2A37">
      <w:pPr>
        <w:overflowPunct/>
        <w:autoSpaceDE/>
        <w:autoSpaceDN/>
        <w:adjustRightInd/>
        <w:textAlignment w:val="auto"/>
        <w:rPr>
          <w:b/>
          <w:lang w:eastAsia="ja-JP"/>
        </w:rPr>
      </w:pPr>
      <w:r>
        <w:rPr>
          <w:b/>
          <w:lang w:eastAsia="ja-JP"/>
        </w:rPr>
        <w:t xml:space="preserve">Using </w:t>
      </w:r>
      <w:r w:rsidR="00904FCD">
        <w:rPr>
          <w:b/>
          <w:lang w:eastAsia="ja-JP"/>
        </w:rPr>
        <w:t>Runtime PM</w:t>
      </w:r>
      <w:r>
        <w:rPr>
          <w:b/>
          <w:lang w:eastAsia="ja-JP"/>
        </w:rPr>
        <w:t xml:space="preserve"> APIs in device driver code</w:t>
      </w:r>
    </w:p>
    <w:p w14:paraId="0113F1E7" w14:textId="77777777" w:rsidR="006D6CE7" w:rsidRPr="006D6CE7" w:rsidRDefault="000B2A37" w:rsidP="000B2A37">
      <w:pPr>
        <w:rPr>
          <w:lang w:eastAsia="ja-JP"/>
        </w:rPr>
      </w:pPr>
      <w:r w:rsidRPr="0020335F">
        <w:rPr>
          <w:lang w:eastAsia="ja-JP"/>
        </w:rPr>
        <w:t xml:space="preserve">After device is successfully probed with driver, the Runtime PM state of the device is disabled. The clock and power domain of the device are also turned off. The </w:t>
      </w:r>
      <w:r w:rsidR="003519F0">
        <w:rPr>
          <w:lang w:eastAsia="ja-JP"/>
        </w:rPr>
        <w:t>following basic steps show</w:t>
      </w:r>
      <w:r>
        <w:rPr>
          <w:lang w:eastAsia="ja-JP"/>
        </w:rPr>
        <w:t xml:space="preserve"> how to add Runtime APIs to the driver source code:</w:t>
      </w:r>
    </w:p>
    <w:p w14:paraId="7533CD75" w14:textId="77777777" w:rsidR="000B2A37" w:rsidRDefault="000B2A37" w:rsidP="000B2A37">
      <w:pPr>
        <w:rPr>
          <w:lang w:eastAsia="ja-JP"/>
        </w:rPr>
      </w:pPr>
      <w:r w:rsidRPr="00FA4001">
        <w:rPr>
          <w:u w:val="single"/>
          <w:lang w:eastAsia="ja-JP"/>
        </w:rPr>
        <w:t>Step 1</w:t>
      </w:r>
      <w:r>
        <w:rPr>
          <w:lang w:eastAsia="ja-JP"/>
        </w:rPr>
        <w:t xml:space="preserve">: Enable </w:t>
      </w:r>
      <w:r w:rsidR="00904FCD">
        <w:rPr>
          <w:lang w:eastAsia="ja-JP"/>
        </w:rPr>
        <w:t>Runtime PM</w:t>
      </w:r>
      <w:r>
        <w:rPr>
          <w:lang w:eastAsia="ja-JP"/>
        </w:rPr>
        <w:t xml:space="preserve"> for the device</w:t>
      </w:r>
    </w:p>
    <w:p w14:paraId="5F5DF797" w14:textId="77777777" w:rsidR="000B2A37" w:rsidRDefault="000B2A37" w:rsidP="00350DA3">
      <w:pPr>
        <w:ind w:firstLineChars="300" w:firstLine="600"/>
        <w:rPr>
          <w:lang w:eastAsia="ja-JP"/>
        </w:rPr>
      </w:pPr>
      <w:r>
        <w:rPr>
          <w:lang w:eastAsia="ja-JP"/>
        </w:rPr>
        <w:t xml:space="preserve">Before using other </w:t>
      </w:r>
      <w:r w:rsidR="00904FCD">
        <w:rPr>
          <w:lang w:eastAsia="ja-JP"/>
        </w:rPr>
        <w:t>Runtime PM</w:t>
      </w:r>
      <w:r>
        <w:rPr>
          <w:lang w:eastAsia="ja-JP"/>
        </w:rPr>
        <w:t xml:space="preserve"> APIs, it must be ensured that the device has been enabled.</w:t>
      </w:r>
    </w:p>
    <w:p w14:paraId="32F04B6D" w14:textId="77777777" w:rsidR="000B2A37" w:rsidRDefault="000B2A37" w:rsidP="00350DA3">
      <w:pPr>
        <w:ind w:firstLineChars="300" w:firstLine="600"/>
        <w:rPr>
          <w:lang w:eastAsia="ja-JP"/>
        </w:rPr>
      </w:pPr>
      <w:r>
        <w:rPr>
          <w:lang w:eastAsia="ja-JP"/>
        </w:rPr>
        <w:lastRenderedPageBreak/>
        <w:t xml:space="preserve">The pm_runtime_enable() is usually called in </w:t>
      </w:r>
      <w:r w:rsidRPr="0034033C">
        <w:rPr>
          <w:i/>
          <w:lang w:eastAsia="ja-JP"/>
        </w:rPr>
        <w:t>probe()</w:t>
      </w:r>
      <w:r>
        <w:rPr>
          <w:lang w:eastAsia="ja-JP"/>
        </w:rPr>
        <w:t xml:space="preserve"> or </w:t>
      </w:r>
      <w:r w:rsidRPr="0034033C">
        <w:rPr>
          <w:i/>
          <w:lang w:eastAsia="ja-JP"/>
        </w:rPr>
        <w:t>init()</w:t>
      </w:r>
      <w:r>
        <w:rPr>
          <w:lang w:eastAsia="ja-JP"/>
        </w:rPr>
        <w:t xml:space="preserve"> function of the driver.</w:t>
      </w:r>
    </w:p>
    <w:p w14:paraId="478A59D5" w14:textId="77777777" w:rsidR="00144DFB" w:rsidRDefault="00144DFB" w:rsidP="000B2A37">
      <w:pPr>
        <w:rPr>
          <w:u w:val="single"/>
          <w:lang w:eastAsia="ja-JP"/>
        </w:rPr>
      </w:pPr>
    </w:p>
    <w:p w14:paraId="21A513ED" w14:textId="77777777" w:rsidR="000B2A37" w:rsidRDefault="000B2A37" w:rsidP="000B2A37">
      <w:pPr>
        <w:rPr>
          <w:lang w:eastAsia="ja-JP"/>
        </w:rPr>
      </w:pPr>
      <w:r w:rsidRPr="004B37A6">
        <w:rPr>
          <w:u w:val="single"/>
          <w:lang w:eastAsia="ja-JP"/>
        </w:rPr>
        <w:t>Step 2</w:t>
      </w:r>
      <w:r>
        <w:rPr>
          <w:lang w:eastAsia="ja-JP"/>
        </w:rPr>
        <w:t>: Resume the device</w:t>
      </w:r>
    </w:p>
    <w:p w14:paraId="54FA32E1" w14:textId="77777777" w:rsidR="000B2A37" w:rsidRDefault="000B2A37" w:rsidP="00350DA3">
      <w:pPr>
        <w:ind w:firstLineChars="300" w:firstLine="600"/>
        <w:rPr>
          <w:lang w:eastAsia="ja-JP"/>
        </w:rPr>
      </w:pPr>
      <w:r>
        <w:rPr>
          <w:lang w:eastAsia="ja-JP"/>
        </w:rPr>
        <w:t>Before using hardware (e.g. initialize setting, transfer data …), the device must be resumed.</w:t>
      </w:r>
    </w:p>
    <w:p w14:paraId="22002DAA" w14:textId="211206E0" w:rsidR="00776768" w:rsidRDefault="000B2A37" w:rsidP="000B2A37">
      <w:pPr>
        <w:rPr>
          <w:lang w:eastAsia="ja-JP"/>
        </w:rPr>
      </w:pPr>
      <w:r>
        <w:rPr>
          <w:lang w:eastAsia="ja-JP"/>
        </w:rPr>
        <w:t xml:space="preserve">The </w:t>
      </w:r>
      <w:r w:rsidRPr="004B37A6">
        <w:rPr>
          <w:i/>
          <w:lang w:eastAsia="ja-JP"/>
        </w:rPr>
        <w:t>pm_runtime_get_sync()/pm_runtime_get()</w:t>
      </w:r>
      <w:r>
        <w:rPr>
          <w:lang w:eastAsia="ja-JP"/>
        </w:rPr>
        <w:t xml:space="preserve"> (in synchronous/asynchronous context respectively) is usually called before hardware is set</w:t>
      </w:r>
      <w:r w:rsidR="004D1AA4">
        <w:rPr>
          <w:lang w:eastAsia="ja-JP"/>
        </w:rPr>
        <w:t>,</w:t>
      </w:r>
      <w:r>
        <w:rPr>
          <w:lang w:eastAsia="ja-JP"/>
        </w:rPr>
        <w:t xml:space="preserve"> to turn on the power domain and module clock of the device.</w:t>
      </w:r>
    </w:p>
    <w:p w14:paraId="7BE4936B" w14:textId="77777777" w:rsidR="000B2A37" w:rsidRDefault="000B2A37" w:rsidP="000B2A37">
      <w:pPr>
        <w:rPr>
          <w:lang w:eastAsia="ja-JP"/>
        </w:rPr>
      </w:pPr>
      <w:r w:rsidRPr="00FF4E02">
        <w:rPr>
          <w:u w:val="single"/>
          <w:lang w:eastAsia="ja-JP"/>
        </w:rPr>
        <w:t xml:space="preserve">Step </w:t>
      </w:r>
      <w:r>
        <w:rPr>
          <w:u w:val="single"/>
          <w:lang w:eastAsia="ja-JP"/>
        </w:rPr>
        <w:t>3</w:t>
      </w:r>
      <w:r>
        <w:rPr>
          <w:lang w:eastAsia="ja-JP"/>
        </w:rPr>
        <w:t>: Suspend the device</w:t>
      </w:r>
    </w:p>
    <w:p w14:paraId="0AF866B6" w14:textId="77777777" w:rsidR="000B2A37" w:rsidRDefault="000B2A37" w:rsidP="00350DA3">
      <w:pPr>
        <w:ind w:firstLineChars="300" w:firstLine="600"/>
        <w:rPr>
          <w:lang w:eastAsia="ja-JP"/>
        </w:rPr>
      </w:pPr>
      <w:r>
        <w:rPr>
          <w:lang w:eastAsia="ja-JP"/>
        </w:rPr>
        <w:t>After the device has been completed operating, the device should be suspended to save power.</w:t>
      </w:r>
    </w:p>
    <w:p w14:paraId="76890AE3" w14:textId="77777777" w:rsidR="000B2A37" w:rsidRDefault="000B2A37" w:rsidP="00350DA3">
      <w:pPr>
        <w:ind w:leftChars="250" w:left="500"/>
        <w:rPr>
          <w:lang w:eastAsia="ja-JP"/>
        </w:rPr>
      </w:pPr>
      <w:r>
        <w:rPr>
          <w:lang w:eastAsia="ja-JP"/>
        </w:rPr>
        <w:t>T</w:t>
      </w:r>
      <w:r w:rsidRPr="008358B0">
        <w:rPr>
          <w:lang w:eastAsia="ja-JP"/>
        </w:rPr>
        <w:t xml:space="preserve">he </w:t>
      </w:r>
      <w:r w:rsidRPr="008358B0">
        <w:rPr>
          <w:i/>
          <w:lang w:eastAsia="ja-JP"/>
        </w:rPr>
        <w:t xml:space="preserve">pm_runtime_put_sync()/pm_runtime_put() </w:t>
      </w:r>
      <w:r w:rsidRPr="008358B0">
        <w:rPr>
          <w:lang w:eastAsia="ja-JP"/>
        </w:rPr>
        <w:t xml:space="preserve">(in synchronous/asynchronous context respectively) is usually called after the device completes its operation to turn off module clock </w:t>
      </w:r>
      <w:r>
        <w:rPr>
          <w:lang w:eastAsia="ja-JP"/>
        </w:rPr>
        <w:t xml:space="preserve">and </w:t>
      </w:r>
      <w:r w:rsidRPr="008358B0">
        <w:rPr>
          <w:lang w:eastAsia="ja-JP"/>
        </w:rPr>
        <w:t>power domain to save power.</w:t>
      </w:r>
    </w:p>
    <w:p w14:paraId="02739E34" w14:textId="77777777" w:rsidR="00004EE1" w:rsidRPr="008358B0" w:rsidRDefault="00004EE1" w:rsidP="000B2A37">
      <w:pPr>
        <w:rPr>
          <w:lang w:eastAsia="ja-JP"/>
        </w:rPr>
      </w:pPr>
    </w:p>
    <w:p w14:paraId="2888EE8F" w14:textId="77777777" w:rsidR="000B2A37" w:rsidRPr="008358B0" w:rsidRDefault="000B2A37" w:rsidP="000B2A37">
      <w:pPr>
        <w:rPr>
          <w:lang w:eastAsia="ja-JP"/>
        </w:rPr>
      </w:pPr>
      <w:r w:rsidRPr="00FF4E02">
        <w:rPr>
          <w:u w:val="single"/>
          <w:lang w:eastAsia="ja-JP"/>
        </w:rPr>
        <w:t xml:space="preserve">Step </w:t>
      </w:r>
      <w:r>
        <w:rPr>
          <w:u w:val="single"/>
          <w:lang w:eastAsia="ja-JP"/>
        </w:rPr>
        <w:t>4</w:t>
      </w:r>
      <w:r>
        <w:rPr>
          <w:lang w:eastAsia="ja-JP"/>
        </w:rPr>
        <w:t xml:space="preserve">: </w:t>
      </w:r>
      <w:r w:rsidRPr="008358B0">
        <w:rPr>
          <w:lang w:eastAsia="ja-JP"/>
        </w:rPr>
        <w:t xml:space="preserve">Disable the device </w:t>
      </w:r>
      <w:r>
        <w:rPr>
          <w:lang w:eastAsia="ja-JP"/>
        </w:rPr>
        <w:t>before removing it from system</w:t>
      </w:r>
    </w:p>
    <w:p w14:paraId="2834AA3C" w14:textId="77777777" w:rsidR="000B2A37" w:rsidRPr="008358B0" w:rsidRDefault="000B2A37" w:rsidP="00350DA3">
      <w:pPr>
        <w:ind w:leftChars="300" w:left="600"/>
        <w:rPr>
          <w:lang w:eastAsia="ja-JP"/>
        </w:rPr>
      </w:pPr>
      <w:r w:rsidRPr="008358B0">
        <w:rPr>
          <w:lang w:eastAsia="ja-JP"/>
        </w:rPr>
        <w:t xml:space="preserve">Before </w:t>
      </w:r>
      <w:r>
        <w:rPr>
          <w:lang w:eastAsia="ja-JP"/>
        </w:rPr>
        <w:t>removing</w:t>
      </w:r>
      <w:r w:rsidRPr="008358B0">
        <w:rPr>
          <w:lang w:eastAsia="ja-JP"/>
        </w:rPr>
        <w:t xml:space="preserve"> </w:t>
      </w:r>
      <w:r>
        <w:rPr>
          <w:lang w:eastAsia="ja-JP"/>
        </w:rPr>
        <w:t>the device from system</w:t>
      </w:r>
      <w:r w:rsidRPr="008358B0">
        <w:rPr>
          <w:lang w:eastAsia="ja-JP"/>
        </w:rPr>
        <w:t xml:space="preserve">, it must be disabled to prevent subsystem-level </w:t>
      </w:r>
      <w:r>
        <w:rPr>
          <w:lang w:eastAsia="ja-JP"/>
        </w:rPr>
        <w:t>R</w:t>
      </w:r>
      <w:r w:rsidRPr="008358B0">
        <w:rPr>
          <w:lang w:eastAsia="ja-JP"/>
        </w:rPr>
        <w:t>untime PM callbacks from being run for the device.</w:t>
      </w:r>
    </w:p>
    <w:p w14:paraId="077398D1" w14:textId="77777777" w:rsidR="000B2A37" w:rsidRDefault="000B2A37" w:rsidP="00350DA3">
      <w:pPr>
        <w:ind w:leftChars="300" w:left="600"/>
        <w:rPr>
          <w:lang w:eastAsia="ja-JP"/>
        </w:rPr>
      </w:pPr>
      <w:r>
        <w:rPr>
          <w:lang w:eastAsia="ja-JP"/>
        </w:rPr>
        <w:t xml:space="preserve">The </w:t>
      </w:r>
      <w:r w:rsidRPr="008358B0">
        <w:rPr>
          <w:i/>
          <w:lang w:eastAsia="ja-JP"/>
        </w:rPr>
        <w:t>pm_runtime_disable()</w:t>
      </w:r>
      <w:r w:rsidRPr="008358B0">
        <w:rPr>
          <w:lang w:eastAsia="ja-JP"/>
        </w:rPr>
        <w:t xml:space="preserve"> must be called before </w:t>
      </w:r>
      <w:r>
        <w:rPr>
          <w:lang w:eastAsia="ja-JP"/>
        </w:rPr>
        <w:t>device removal</w:t>
      </w:r>
      <w:r w:rsidRPr="008358B0">
        <w:rPr>
          <w:lang w:eastAsia="ja-JP"/>
        </w:rPr>
        <w:t xml:space="preserve"> or error occurring case (symmetric with </w:t>
      </w:r>
      <w:r w:rsidRPr="008358B0">
        <w:rPr>
          <w:i/>
          <w:lang w:eastAsia="ja-JP"/>
        </w:rPr>
        <w:t>pm_runtime_enable()</w:t>
      </w:r>
      <w:r w:rsidRPr="008358B0">
        <w:rPr>
          <w:lang w:eastAsia="ja-JP"/>
        </w:rPr>
        <w:t>)</w:t>
      </w:r>
    </w:p>
    <w:p w14:paraId="78BA354E" w14:textId="77777777" w:rsidR="00004EE1" w:rsidRDefault="00004EE1" w:rsidP="00DC1E1B">
      <w:pPr>
        <w:rPr>
          <w:lang w:eastAsia="ja-JP"/>
        </w:rPr>
      </w:pPr>
    </w:p>
    <w:p w14:paraId="1A9BF80F" w14:textId="77777777" w:rsidR="000B2A37" w:rsidRDefault="000B2A37" w:rsidP="00DC1E1B">
      <w:pPr>
        <w:rPr>
          <w:lang w:eastAsia="ja-JP"/>
        </w:rPr>
      </w:pPr>
      <w:r w:rsidRPr="00867F85">
        <w:rPr>
          <w:lang w:eastAsia="ja-JP"/>
        </w:rPr>
        <w:t xml:space="preserve">The following figure shows </w:t>
      </w:r>
      <w:r>
        <w:rPr>
          <w:lang w:eastAsia="ja-JP"/>
        </w:rPr>
        <w:t xml:space="preserve">basic </w:t>
      </w:r>
      <w:r w:rsidRPr="00867F85">
        <w:rPr>
          <w:lang w:eastAsia="ja-JP"/>
        </w:rPr>
        <w:t>example of</w:t>
      </w:r>
      <w:r>
        <w:rPr>
          <w:lang w:eastAsia="ja-JP"/>
        </w:rPr>
        <w:t xml:space="preserve"> using Runtime PM APIs</w:t>
      </w:r>
      <w:r w:rsidR="00326D00">
        <w:rPr>
          <w:lang w:eastAsia="ja-JP"/>
        </w:rPr>
        <w:t>, the foo driver will resume its device each time start transferring data and suspend device when transferring complete</w:t>
      </w:r>
      <w:r w:rsidRPr="00867F85">
        <w:rPr>
          <w:lang w:eastAsia="ja-JP"/>
        </w:rPr>
        <w:t>.</w:t>
      </w:r>
    </w:p>
    <w:p w14:paraId="6C8821B3" w14:textId="77777777" w:rsidR="00DC1E1B" w:rsidRPr="007B77C4" w:rsidRDefault="000B2A37" w:rsidP="00DC1E1B">
      <w:pPr>
        <w:rPr>
          <w:lang w:eastAsia="ja-JP"/>
        </w:rPr>
      </w:pPr>
      <w:r w:rsidRPr="001350B9">
        <w:rPr>
          <w:rFonts w:hint="eastAsia"/>
          <w:noProof/>
        </w:rPr>
        <mc:AlternateContent>
          <mc:Choice Requires="wps">
            <w:drawing>
              <wp:inline distT="0" distB="0" distL="0" distR="0" wp14:anchorId="3576D33D" wp14:editId="2A928F0C">
                <wp:extent cx="6248400" cy="3415665"/>
                <wp:effectExtent l="0" t="0" r="19050" b="13335"/>
                <wp:docPr id="33" name="正方形/長方形 2285"/>
                <wp:cNvGraphicFramePr/>
                <a:graphic xmlns:a="http://schemas.openxmlformats.org/drawingml/2006/main">
                  <a:graphicData uri="http://schemas.microsoft.com/office/word/2010/wordprocessingShape">
                    <wps:wsp>
                      <wps:cNvSpPr/>
                      <wps:spPr>
                        <a:xfrm>
                          <a:off x="0" y="0"/>
                          <a:ext cx="6248400" cy="3415665"/>
                        </a:xfrm>
                        <a:prstGeom prst="rect">
                          <a:avLst/>
                        </a:prstGeom>
                        <a:noFill/>
                        <a:ln w="12700" cap="flat" cmpd="sng" algn="ctr">
                          <a:solidFill>
                            <a:sysClr val="windowText" lastClr="000000"/>
                          </a:solidFill>
                          <a:prstDash val="solid"/>
                        </a:ln>
                        <a:effectLst/>
                      </wps:spPr>
                      <wps:txbx>
                        <w:txbxContent>
                          <w:p w14:paraId="422E428C" w14:textId="77777777" w:rsidR="00DA6107" w:rsidRPr="0028389C" w:rsidRDefault="00DA6107" w:rsidP="000B2A37">
                            <w:pPr>
                              <w:spacing w:after="0"/>
                              <w:rPr>
                                <w:lang w:eastAsia="ja-JP"/>
                              </w:rPr>
                            </w:pPr>
                            <w:r w:rsidRPr="0028389C">
                              <w:rPr>
                                <w:lang w:eastAsia="ja-JP"/>
                              </w:rPr>
                              <w:t xml:space="preserve">static int </w:t>
                            </w:r>
                            <w:r>
                              <w:rPr>
                                <w:lang w:eastAsia="ja-JP"/>
                              </w:rPr>
                              <w:t>foo</w:t>
                            </w:r>
                            <w:r w:rsidRPr="0028389C">
                              <w:rPr>
                                <w:lang w:eastAsia="ja-JP"/>
                              </w:rPr>
                              <w:t>_probe(struct platform_device *pdev)</w:t>
                            </w:r>
                          </w:p>
                          <w:p w14:paraId="03BBCC9B" w14:textId="77777777" w:rsidR="00DA6107" w:rsidRPr="0028389C" w:rsidRDefault="00DA6107" w:rsidP="000B2A37">
                            <w:pPr>
                              <w:spacing w:after="0"/>
                              <w:rPr>
                                <w:lang w:eastAsia="ja-JP"/>
                              </w:rPr>
                            </w:pPr>
                            <w:r w:rsidRPr="0028389C">
                              <w:rPr>
                                <w:lang w:eastAsia="ja-JP"/>
                              </w:rPr>
                              <w:t>{ …</w:t>
                            </w:r>
                          </w:p>
                          <w:p w14:paraId="56A4FE52" w14:textId="77777777" w:rsidR="00DA6107" w:rsidRPr="0028389C" w:rsidRDefault="00DA6107" w:rsidP="000B2A37">
                            <w:pPr>
                              <w:spacing w:after="0"/>
                              <w:rPr>
                                <w:lang w:eastAsia="ja-JP"/>
                              </w:rPr>
                            </w:pPr>
                            <w:r w:rsidRPr="0028389C">
                              <w:rPr>
                                <w:lang w:eastAsia="ja-JP"/>
                              </w:rPr>
                              <w:tab/>
                              <w:t>pm_runtime_enable(dev);</w:t>
                            </w:r>
                          </w:p>
                          <w:p w14:paraId="12BD697B" w14:textId="77777777" w:rsidR="00DA6107" w:rsidRPr="0028389C" w:rsidRDefault="00DA6107" w:rsidP="000B2A37">
                            <w:pPr>
                              <w:spacing w:after="0"/>
                              <w:rPr>
                                <w:lang w:eastAsia="ja-JP"/>
                              </w:rPr>
                            </w:pPr>
                            <w:r w:rsidRPr="0028389C">
                              <w:rPr>
                                <w:lang w:eastAsia="ja-JP"/>
                              </w:rPr>
                              <w:t xml:space="preserve"> … </w:t>
                            </w:r>
                          </w:p>
                          <w:p w14:paraId="0784576C" w14:textId="77777777" w:rsidR="00DA6107" w:rsidRPr="0028389C" w:rsidRDefault="00DA6107" w:rsidP="000B2A37">
                            <w:pPr>
                              <w:spacing w:after="0"/>
                              <w:rPr>
                                <w:lang w:eastAsia="ja-JP"/>
                              </w:rPr>
                            </w:pPr>
                            <w:r w:rsidRPr="0028389C">
                              <w:rPr>
                                <w:lang w:eastAsia="ja-JP"/>
                              </w:rPr>
                              <w:t>}</w:t>
                            </w:r>
                          </w:p>
                          <w:p w14:paraId="7B1A8580" w14:textId="77777777" w:rsidR="00DA6107" w:rsidRPr="0028389C" w:rsidRDefault="00DA6107" w:rsidP="000B2A37">
                            <w:pPr>
                              <w:spacing w:after="0"/>
                              <w:rPr>
                                <w:lang w:eastAsia="ja-JP"/>
                              </w:rPr>
                            </w:pPr>
                          </w:p>
                          <w:p w14:paraId="43807357" w14:textId="77777777" w:rsidR="00DA6107" w:rsidRPr="0028389C" w:rsidRDefault="00DA6107" w:rsidP="000B2A37">
                            <w:pPr>
                              <w:spacing w:after="0"/>
                              <w:rPr>
                                <w:lang w:eastAsia="ja-JP"/>
                              </w:rPr>
                            </w:pPr>
                            <w:r w:rsidRPr="0028389C">
                              <w:rPr>
                                <w:lang w:eastAsia="ja-JP"/>
                              </w:rPr>
                              <w:t xml:space="preserve">static int </w:t>
                            </w:r>
                            <w:r>
                              <w:rPr>
                                <w:lang w:eastAsia="ja-JP"/>
                              </w:rPr>
                              <w:t>start_transfer</w:t>
                            </w:r>
                            <w:r w:rsidRPr="0028389C">
                              <w:rPr>
                                <w:lang w:eastAsia="ja-JP"/>
                              </w:rPr>
                              <w:t xml:space="preserve"> (struct </w:t>
                            </w:r>
                            <w:r>
                              <w:rPr>
                                <w:lang w:eastAsia="ja-JP"/>
                              </w:rPr>
                              <w:t>foo_dev</w:t>
                            </w:r>
                            <w:r w:rsidRPr="0028389C">
                              <w:rPr>
                                <w:lang w:eastAsia="ja-JP"/>
                              </w:rPr>
                              <w:t xml:space="preserve"> *</w:t>
                            </w:r>
                            <w:r>
                              <w:rPr>
                                <w:lang w:eastAsia="ja-JP"/>
                              </w:rPr>
                              <w:t>dev, int *buf, int length</w:t>
                            </w:r>
                            <w:r w:rsidRPr="0028389C">
                              <w:rPr>
                                <w:lang w:eastAsia="ja-JP"/>
                              </w:rPr>
                              <w:t>)</w:t>
                            </w:r>
                          </w:p>
                          <w:p w14:paraId="31D5A38D" w14:textId="77777777" w:rsidR="00DA6107" w:rsidRPr="0028389C" w:rsidRDefault="00DA6107" w:rsidP="000B2A37">
                            <w:pPr>
                              <w:spacing w:after="0"/>
                              <w:rPr>
                                <w:lang w:eastAsia="ja-JP"/>
                              </w:rPr>
                            </w:pPr>
                            <w:r w:rsidRPr="0028389C">
                              <w:rPr>
                                <w:lang w:eastAsia="ja-JP"/>
                              </w:rPr>
                              <w:t>{ …</w:t>
                            </w:r>
                          </w:p>
                          <w:p w14:paraId="6BF034FB" w14:textId="77777777" w:rsidR="00DA6107" w:rsidRPr="0028389C" w:rsidRDefault="00DA6107" w:rsidP="000B2A37">
                            <w:pPr>
                              <w:spacing w:after="0"/>
                              <w:rPr>
                                <w:lang w:eastAsia="ja-JP"/>
                              </w:rPr>
                            </w:pPr>
                            <w:r w:rsidRPr="0028389C">
                              <w:rPr>
                                <w:lang w:eastAsia="ja-JP"/>
                              </w:rPr>
                              <w:tab/>
                              <w:t>pm_runtime_get_sync(</w:t>
                            </w:r>
                            <w:r>
                              <w:rPr>
                                <w:lang w:eastAsia="ja-JP"/>
                              </w:rPr>
                              <w:t>dev</w:t>
                            </w:r>
                            <w:r w:rsidRPr="0028389C">
                              <w:rPr>
                                <w:lang w:eastAsia="ja-JP"/>
                              </w:rPr>
                              <w:t>);</w:t>
                            </w:r>
                          </w:p>
                          <w:p w14:paraId="792D7C70" w14:textId="77777777" w:rsidR="00DA6107" w:rsidRPr="0028389C" w:rsidRDefault="00DA6107" w:rsidP="000B2A37">
                            <w:pPr>
                              <w:spacing w:after="0"/>
                              <w:rPr>
                                <w:lang w:eastAsia="ja-JP"/>
                              </w:rPr>
                            </w:pPr>
                            <w:r w:rsidRPr="0028389C">
                              <w:rPr>
                                <w:lang w:eastAsia="ja-JP"/>
                              </w:rPr>
                              <w:tab/>
                              <w:t>//init channel and set data to transfer to register</w:t>
                            </w:r>
                          </w:p>
                          <w:p w14:paraId="610BCD3F" w14:textId="77777777" w:rsidR="00DA6107" w:rsidRPr="0028389C" w:rsidRDefault="00DA6107" w:rsidP="000B2A37">
                            <w:pPr>
                              <w:spacing w:after="0"/>
                              <w:rPr>
                                <w:lang w:eastAsia="ja-JP"/>
                              </w:rPr>
                            </w:pPr>
                            <w:r w:rsidRPr="0028389C">
                              <w:rPr>
                                <w:lang w:eastAsia="ja-JP"/>
                              </w:rPr>
                              <w:t xml:space="preserve"> …</w:t>
                            </w:r>
                          </w:p>
                          <w:p w14:paraId="1CCDCDC5" w14:textId="77777777" w:rsidR="00DA6107" w:rsidRPr="0028389C" w:rsidRDefault="00DA6107" w:rsidP="000B2A37">
                            <w:pPr>
                              <w:spacing w:after="0"/>
                              <w:rPr>
                                <w:lang w:eastAsia="ja-JP"/>
                              </w:rPr>
                            </w:pPr>
                            <w:r w:rsidRPr="0028389C">
                              <w:rPr>
                                <w:lang w:eastAsia="ja-JP"/>
                              </w:rPr>
                              <w:t>}</w:t>
                            </w:r>
                          </w:p>
                          <w:p w14:paraId="1E5BB6EA" w14:textId="77777777" w:rsidR="00DA6107" w:rsidRPr="0028389C" w:rsidRDefault="00DA6107" w:rsidP="000B2A37">
                            <w:pPr>
                              <w:spacing w:after="0"/>
                              <w:rPr>
                                <w:lang w:eastAsia="ja-JP"/>
                              </w:rPr>
                            </w:pPr>
                            <w:r w:rsidRPr="0028389C">
                              <w:rPr>
                                <w:lang w:eastAsia="ja-JP"/>
                              </w:rPr>
                              <w:t xml:space="preserve">static int </w:t>
                            </w:r>
                            <w:r>
                              <w:rPr>
                                <w:lang w:eastAsia="ja-JP"/>
                              </w:rPr>
                              <w:t>end_transfer</w:t>
                            </w:r>
                            <w:r w:rsidRPr="0028389C">
                              <w:rPr>
                                <w:lang w:eastAsia="ja-JP"/>
                              </w:rPr>
                              <w:t xml:space="preserve">(struct </w:t>
                            </w:r>
                            <w:r>
                              <w:rPr>
                                <w:lang w:eastAsia="ja-JP"/>
                              </w:rPr>
                              <w:t>foo_dev</w:t>
                            </w:r>
                            <w:r w:rsidRPr="0028389C">
                              <w:rPr>
                                <w:lang w:eastAsia="ja-JP"/>
                              </w:rPr>
                              <w:t xml:space="preserve"> *</w:t>
                            </w:r>
                            <w:r>
                              <w:rPr>
                                <w:lang w:eastAsia="ja-JP"/>
                              </w:rPr>
                              <w:t>dev</w:t>
                            </w:r>
                            <w:r w:rsidRPr="0028389C">
                              <w:rPr>
                                <w:lang w:eastAsia="ja-JP"/>
                              </w:rPr>
                              <w:t>)</w:t>
                            </w:r>
                          </w:p>
                          <w:p w14:paraId="3F84F943" w14:textId="77777777" w:rsidR="00DA6107" w:rsidRPr="0028389C" w:rsidRDefault="00DA6107" w:rsidP="000B2A37">
                            <w:pPr>
                              <w:spacing w:after="0"/>
                              <w:rPr>
                                <w:lang w:eastAsia="ja-JP"/>
                              </w:rPr>
                            </w:pPr>
                            <w:r w:rsidRPr="0028389C">
                              <w:rPr>
                                <w:lang w:eastAsia="ja-JP"/>
                              </w:rPr>
                              <w:t>{ …</w:t>
                            </w:r>
                          </w:p>
                          <w:p w14:paraId="6B5B5967" w14:textId="77777777" w:rsidR="00DA6107" w:rsidRPr="0028389C" w:rsidRDefault="00DA6107" w:rsidP="000B2A37">
                            <w:pPr>
                              <w:spacing w:after="0"/>
                              <w:rPr>
                                <w:lang w:eastAsia="ja-JP"/>
                              </w:rPr>
                            </w:pPr>
                            <w:r w:rsidRPr="0028389C">
                              <w:rPr>
                                <w:lang w:eastAsia="ja-JP"/>
                              </w:rPr>
                              <w:tab/>
                              <w:t xml:space="preserve">//finish transfer, setting register before </w:t>
                            </w:r>
                            <w:r>
                              <w:rPr>
                                <w:lang w:eastAsia="ja-JP"/>
                              </w:rPr>
                              <w:t>stopping</w:t>
                            </w:r>
                            <w:r w:rsidRPr="0028389C">
                              <w:rPr>
                                <w:lang w:eastAsia="ja-JP"/>
                              </w:rPr>
                              <w:t xml:space="preserve"> channel</w:t>
                            </w:r>
                          </w:p>
                          <w:p w14:paraId="2A81AAFF" w14:textId="77777777" w:rsidR="00DA6107" w:rsidRPr="0028389C" w:rsidRDefault="00DA6107" w:rsidP="000B2A37">
                            <w:pPr>
                              <w:spacing w:after="0"/>
                              <w:rPr>
                                <w:lang w:eastAsia="ja-JP"/>
                              </w:rPr>
                            </w:pPr>
                            <w:r w:rsidRPr="0028389C">
                              <w:rPr>
                                <w:lang w:eastAsia="ja-JP"/>
                              </w:rPr>
                              <w:tab/>
                              <w:t>pm_runtime_put</w:t>
                            </w:r>
                            <w:r>
                              <w:rPr>
                                <w:lang w:eastAsia="ja-JP"/>
                              </w:rPr>
                              <w:t>_sync</w:t>
                            </w:r>
                            <w:r w:rsidRPr="0028389C">
                              <w:rPr>
                                <w:lang w:eastAsia="ja-JP"/>
                              </w:rPr>
                              <w:t>(</w:t>
                            </w:r>
                            <w:r>
                              <w:rPr>
                                <w:lang w:eastAsia="ja-JP"/>
                              </w:rPr>
                              <w:t>dev</w:t>
                            </w:r>
                            <w:r w:rsidRPr="0028389C">
                              <w:rPr>
                                <w:lang w:eastAsia="ja-JP"/>
                              </w:rPr>
                              <w:t>);</w:t>
                            </w:r>
                          </w:p>
                          <w:p w14:paraId="4B89C5BD" w14:textId="77777777" w:rsidR="00DA6107" w:rsidRPr="0028389C" w:rsidRDefault="00DA6107" w:rsidP="000B2A37">
                            <w:pPr>
                              <w:spacing w:after="0"/>
                              <w:rPr>
                                <w:lang w:eastAsia="ja-JP"/>
                              </w:rPr>
                            </w:pPr>
                            <w:r w:rsidRPr="0028389C">
                              <w:rPr>
                                <w:lang w:eastAsia="ja-JP"/>
                              </w:rPr>
                              <w:t xml:space="preserve"> …</w:t>
                            </w:r>
                          </w:p>
                          <w:p w14:paraId="7F73B9F9" w14:textId="77777777" w:rsidR="00DA6107" w:rsidRPr="0028389C" w:rsidRDefault="00DA6107" w:rsidP="000B2A37">
                            <w:pPr>
                              <w:spacing w:after="0"/>
                              <w:rPr>
                                <w:lang w:eastAsia="ja-JP"/>
                              </w:rPr>
                            </w:pPr>
                            <w:r w:rsidRPr="0028389C">
                              <w:rPr>
                                <w:lang w:eastAsia="ja-JP"/>
                              </w:rPr>
                              <w:t>}</w:t>
                            </w:r>
                          </w:p>
                          <w:p w14:paraId="15B28F41" w14:textId="77777777" w:rsidR="00DA6107" w:rsidRPr="0028389C" w:rsidRDefault="00DA6107" w:rsidP="000B2A37">
                            <w:pPr>
                              <w:spacing w:after="0"/>
                              <w:rPr>
                                <w:lang w:eastAsia="ja-JP"/>
                              </w:rPr>
                            </w:pPr>
                            <w:r w:rsidRPr="0028389C">
                              <w:rPr>
                                <w:lang w:eastAsia="ja-JP"/>
                              </w:rPr>
                              <w:t xml:space="preserve">static int </w:t>
                            </w:r>
                            <w:r>
                              <w:rPr>
                                <w:lang w:eastAsia="ja-JP"/>
                              </w:rPr>
                              <w:t>foo</w:t>
                            </w:r>
                            <w:r w:rsidRPr="0028389C">
                              <w:rPr>
                                <w:lang w:eastAsia="ja-JP"/>
                              </w:rPr>
                              <w:t>_remove(struct platform_device *pdev)</w:t>
                            </w:r>
                          </w:p>
                          <w:p w14:paraId="7E2E6596" w14:textId="77777777" w:rsidR="00DA6107" w:rsidRPr="0028389C" w:rsidRDefault="00DA6107" w:rsidP="000B2A37">
                            <w:pPr>
                              <w:spacing w:after="0"/>
                              <w:rPr>
                                <w:lang w:eastAsia="ja-JP"/>
                              </w:rPr>
                            </w:pPr>
                            <w:r w:rsidRPr="0028389C">
                              <w:rPr>
                                <w:lang w:eastAsia="ja-JP"/>
                              </w:rPr>
                              <w:t>{ …</w:t>
                            </w:r>
                          </w:p>
                          <w:p w14:paraId="54FC1571" w14:textId="77777777" w:rsidR="00DA6107" w:rsidRPr="0028389C" w:rsidRDefault="00DA6107" w:rsidP="000B2A37">
                            <w:pPr>
                              <w:spacing w:after="0"/>
                              <w:rPr>
                                <w:lang w:eastAsia="ja-JP"/>
                              </w:rPr>
                            </w:pPr>
                            <w:r w:rsidRPr="0028389C">
                              <w:rPr>
                                <w:lang w:eastAsia="ja-JP"/>
                              </w:rPr>
                              <w:tab/>
                              <w:t>pm_runtime_disable(dev);</w:t>
                            </w:r>
                          </w:p>
                          <w:p w14:paraId="65CF63E5" w14:textId="77777777" w:rsidR="00DA6107" w:rsidRPr="0028389C" w:rsidRDefault="00DA6107" w:rsidP="000B2A37">
                            <w:pPr>
                              <w:spacing w:after="0"/>
                              <w:rPr>
                                <w:lang w:eastAsia="ja-JP"/>
                              </w:rPr>
                            </w:pPr>
                            <w:r w:rsidRPr="0028389C">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576D33D" id="_x0000_s1714" style="width:492pt;height:26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" filled="f" strokecolor="windowText" strokeweight="1pt">
                <v:textbox>
                  <w:txbxContent>
                    <w:p w14:paraId="422E428C" w14:textId="77777777" w:rsidR="00DA6107" w:rsidRPr="0028389C" w:rsidRDefault="00DA6107" w:rsidP="000B2A37">
                      <w:pPr>
                        <w:spacing w:after="0"/>
                        <w:rPr>
                          <w:lang w:eastAsia="ja-JP"/>
                        </w:rPr>
                      </w:pPr>
                      <w:r w:rsidRPr="0028389C">
                        <w:rPr>
                          <w:lang w:eastAsia="ja-JP"/>
                        </w:rPr>
                        <w:t xml:space="preserve">static int </w:t>
                      </w:r>
                      <w:r>
                        <w:rPr>
                          <w:lang w:eastAsia="ja-JP"/>
                        </w:rPr>
                        <w:t>foo</w:t>
                      </w:r>
                      <w:r w:rsidRPr="0028389C">
                        <w:rPr>
                          <w:lang w:eastAsia="ja-JP"/>
                        </w:rPr>
                        <w:t>_probe(struct platform_device *pdev)</w:t>
                      </w:r>
                    </w:p>
                    <w:p w14:paraId="03BBCC9B" w14:textId="77777777" w:rsidR="00DA6107" w:rsidRPr="0028389C" w:rsidRDefault="00DA6107" w:rsidP="000B2A37">
                      <w:pPr>
                        <w:spacing w:after="0"/>
                        <w:rPr>
                          <w:lang w:eastAsia="ja-JP"/>
                        </w:rPr>
                      </w:pPr>
                      <w:r w:rsidRPr="0028389C">
                        <w:rPr>
                          <w:lang w:eastAsia="ja-JP"/>
                        </w:rPr>
                        <w:t>{ …</w:t>
                      </w:r>
                    </w:p>
                    <w:p w14:paraId="56A4FE52" w14:textId="77777777" w:rsidR="00DA6107" w:rsidRPr="0028389C" w:rsidRDefault="00DA6107" w:rsidP="000B2A37">
                      <w:pPr>
                        <w:spacing w:after="0"/>
                        <w:rPr>
                          <w:lang w:eastAsia="ja-JP"/>
                        </w:rPr>
                      </w:pPr>
                      <w:r w:rsidRPr="0028389C">
                        <w:rPr>
                          <w:lang w:eastAsia="ja-JP"/>
                        </w:rPr>
                        <w:tab/>
                        <w:t>pm_runtime_enable(dev);</w:t>
                      </w:r>
                    </w:p>
                    <w:p w14:paraId="12BD697B" w14:textId="77777777" w:rsidR="00DA6107" w:rsidRPr="0028389C" w:rsidRDefault="00DA6107" w:rsidP="000B2A37">
                      <w:pPr>
                        <w:spacing w:after="0"/>
                        <w:rPr>
                          <w:lang w:eastAsia="ja-JP"/>
                        </w:rPr>
                      </w:pPr>
                      <w:r w:rsidRPr="0028389C">
                        <w:rPr>
                          <w:lang w:eastAsia="ja-JP"/>
                        </w:rPr>
                        <w:t xml:space="preserve"> … </w:t>
                      </w:r>
                    </w:p>
                    <w:p w14:paraId="0784576C" w14:textId="77777777" w:rsidR="00DA6107" w:rsidRPr="0028389C" w:rsidRDefault="00DA6107" w:rsidP="000B2A37">
                      <w:pPr>
                        <w:spacing w:after="0"/>
                        <w:rPr>
                          <w:lang w:eastAsia="ja-JP"/>
                        </w:rPr>
                      </w:pPr>
                      <w:r w:rsidRPr="0028389C">
                        <w:rPr>
                          <w:lang w:eastAsia="ja-JP"/>
                        </w:rPr>
                        <w:t>}</w:t>
                      </w:r>
                    </w:p>
                    <w:p w14:paraId="7B1A8580" w14:textId="77777777" w:rsidR="00DA6107" w:rsidRPr="0028389C" w:rsidRDefault="00DA6107" w:rsidP="000B2A37">
                      <w:pPr>
                        <w:spacing w:after="0"/>
                        <w:rPr>
                          <w:lang w:eastAsia="ja-JP"/>
                        </w:rPr>
                      </w:pPr>
                    </w:p>
                    <w:p w14:paraId="43807357" w14:textId="77777777" w:rsidR="00DA6107" w:rsidRPr="0028389C" w:rsidRDefault="00DA6107" w:rsidP="000B2A37">
                      <w:pPr>
                        <w:spacing w:after="0"/>
                        <w:rPr>
                          <w:lang w:eastAsia="ja-JP"/>
                        </w:rPr>
                      </w:pPr>
                      <w:r w:rsidRPr="0028389C">
                        <w:rPr>
                          <w:lang w:eastAsia="ja-JP"/>
                        </w:rPr>
                        <w:t xml:space="preserve">static int </w:t>
                      </w:r>
                      <w:r>
                        <w:rPr>
                          <w:lang w:eastAsia="ja-JP"/>
                        </w:rPr>
                        <w:t>start_transfer</w:t>
                      </w:r>
                      <w:r w:rsidRPr="0028389C">
                        <w:rPr>
                          <w:lang w:eastAsia="ja-JP"/>
                        </w:rPr>
                        <w:t xml:space="preserve"> (struct </w:t>
                      </w:r>
                      <w:r>
                        <w:rPr>
                          <w:lang w:eastAsia="ja-JP"/>
                        </w:rPr>
                        <w:t>foo_dev</w:t>
                      </w:r>
                      <w:r w:rsidRPr="0028389C">
                        <w:rPr>
                          <w:lang w:eastAsia="ja-JP"/>
                        </w:rPr>
                        <w:t xml:space="preserve"> *</w:t>
                      </w:r>
                      <w:r>
                        <w:rPr>
                          <w:lang w:eastAsia="ja-JP"/>
                        </w:rPr>
                        <w:t>dev, int *buf, int length</w:t>
                      </w:r>
                      <w:r w:rsidRPr="0028389C">
                        <w:rPr>
                          <w:lang w:eastAsia="ja-JP"/>
                        </w:rPr>
                        <w:t>)</w:t>
                      </w:r>
                    </w:p>
                    <w:p w14:paraId="31D5A38D" w14:textId="77777777" w:rsidR="00DA6107" w:rsidRPr="0028389C" w:rsidRDefault="00DA6107" w:rsidP="000B2A37">
                      <w:pPr>
                        <w:spacing w:after="0"/>
                        <w:rPr>
                          <w:lang w:eastAsia="ja-JP"/>
                        </w:rPr>
                      </w:pPr>
                      <w:r w:rsidRPr="0028389C">
                        <w:rPr>
                          <w:lang w:eastAsia="ja-JP"/>
                        </w:rPr>
                        <w:t>{ …</w:t>
                      </w:r>
                    </w:p>
                    <w:p w14:paraId="6BF034FB" w14:textId="77777777" w:rsidR="00DA6107" w:rsidRPr="0028389C" w:rsidRDefault="00DA6107" w:rsidP="000B2A37">
                      <w:pPr>
                        <w:spacing w:after="0"/>
                        <w:rPr>
                          <w:lang w:eastAsia="ja-JP"/>
                        </w:rPr>
                      </w:pPr>
                      <w:r w:rsidRPr="0028389C">
                        <w:rPr>
                          <w:lang w:eastAsia="ja-JP"/>
                        </w:rPr>
                        <w:tab/>
                        <w:t>pm_runtime_get_sync(</w:t>
                      </w:r>
                      <w:r>
                        <w:rPr>
                          <w:lang w:eastAsia="ja-JP"/>
                        </w:rPr>
                        <w:t>dev</w:t>
                      </w:r>
                      <w:r w:rsidRPr="0028389C">
                        <w:rPr>
                          <w:lang w:eastAsia="ja-JP"/>
                        </w:rPr>
                        <w:t>);</w:t>
                      </w:r>
                    </w:p>
                    <w:p w14:paraId="792D7C70" w14:textId="77777777" w:rsidR="00DA6107" w:rsidRPr="0028389C" w:rsidRDefault="00DA6107" w:rsidP="000B2A37">
                      <w:pPr>
                        <w:spacing w:after="0"/>
                        <w:rPr>
                          <w:lang w:eastAsia="ja-JP"/>
                        </w:rPr>
                      </w:pPr>
                      <w:r w:rsidRPr="0028389C">
                        <w:rPr>
                          <w:lang w:eastAsia="ja-JP"/>
                        </w:rPr>
                        <w:tab/>
                        <w:t>//init channel and set data to transfer to register</w:t>
                      </w:r>
                    </w:p>
                    <w:p w14:paraId="610BCD3F" w14:textId="77777777" w:rsidR="00DA6107" w:rsidRPr="0028389C" w:rsidRDefault="00DA6107" w:rsidP="000B2A37">
                      <w:pPr>
                        <w:spacing w:after="0"/>
                        <w:rPr>
                          <w:lang w:eastAsia="ja-JP"/>
                        </w:rPr>
                      </w:pPr>
                      <w:r w:rsidRPr="0028389C">
                        <w:rPr>
                          <w:lang w:eastAsia="ja-JP"/>
                        </w:rPr>
                        <w:t xml:space="preserve"> …</w:t>
                      </w:r>
                    </w:p>
                    <w:p w14:paraId="1CCDCDC5" w14:textId="77777777" w:rsidR="00DA6107" w:rsidRPr="0028389C" w:rsidRDefault="00DA6107" w:rsidP="000B2A37">
                      <w:pPr>
                        <w:spacing w:after="0"/>
                        <w:rPr>
                          <w:lang w:eastAsia="ja-JP"/>
                        </w:rPr>
                      </w:pPr>
                      <w:r w:rsidRPr="0028389C">
                        <w:rPr>
                          <w:lang w:eastAsia="ja-JP"/>
                        </w:rPr>
                        <w:t>}</w:t>
                      </w:r>
                    </w:p>
                    <w:p w14:paraId="1E5BB6EA" w14:textId="77777777" w:rsidR="00DA6107" w:rsidRPr="0028389C" w:rsidRDefault="00DA6107" w:rsidP="000B2A37">
                      <w:pPr>
                        <w:spacing w:after="0"/>
                        <w:rPr>
                          <w:lang w:eastAsia="ja-JP"/>
                        </w:rPr>
                      </w:pPr>
                      <w:r w:rsidRPr="0028389C">
                        <w:rPr>
                          <w:lang w:eastAsia="ja-JP"/>
                        </w:rPr>
                        <w:t xml:space="preserve">static int </w:t>
                      </w:r>
                      <w:r>
                        <w:rPr>
                          <w:lang w:eastAsia="ja-JP"/>
                        </w:rPr>
                        <w:t>end_transfer</w:t>
                      </w:r>
                      <w:r w:rsidRPr="0028389C">
                        <w:rPr>
                          <w:lang w:eastAsia="ja-JP"/>
                        </w:rPr>
                        <w:t xml:space="preserve">(struct </w:t>
                      </w:r>
                      <w:r>
                        <w:rPr>
                          <w:lang w:eastAsia="ja-JP"/>
                        </w:rPr>
                        <w:t>foo_dev</w:t>
                      </w:r>
                      <w:r w:rsidRPr="0028389C">
                        <w:rPr>
                          <w:lang w:eastAsia="ja-JP"/>
                        </w:rPr>
                        <w:t xml:space="preserve"> *</w:t>
                      </w:r>
                      <w:r>
                        <w:rPr>
                          <w:lang w:eastAsia="ja-JP"/>
                        </w:rPr>
                        <w:t>dev</w:t>
                      </w:r>
                      <w:r w:rsidRPr="0028389C">
                        <w:rPr>
                          <w:lang w:eastAsia="ja-JP"/>
                        </w:rPr>
                        <w:t>)</w:t>
                      </w:r>
                    </w:p>
                    <w:p w14:paraId="3F84F943" w14:textId="77777777" w:rsidR="00DA6107" w:rsidRPr="0028389C" w:rsidRDefault="00DA6107" w:rsidP="000B2A37">
                      <w:pPr>
                        <w:spacing w:after="0"/>
                        <w:rPr>
                          <w:lang w:eastAsia="ja-JP"/>
                        </w:rPr>
                      </w:pPr>
                      <w:r w:rsidRPr="0028389C">
                        <w:rPr>
                          <w:lang w:eastAsia="ja-JP"/>
                        </w:rPr>
                        <w:t>{ …</w:t>
                      </w:r>
                    </w:p>
                    <w:p w14:paraId="6B5B5967" w14:textId="77777777" w:rsidR="00DA6107" w:rsidRPr="0028389C" w:rsidRDefault="00DA6107" w:rsidP="000B2A37">
                      <w:pPr>
                        <w:spacing w:after="0"/>
                        <w:rPr>
                          <w:lang w:eastAsia="ja-JP"/>
                        </w:rPr>
                      </w:pPr>
                      <w:r w:rsidRPr="0028389C">
                        <w:rPr>
                          <w:lang w:eastAsia="ja-JP"/>
                        </w:rPr>
                        <w:tab/>
                        <w:t xml:space="preserve">//finish transfer, setting register before </w:t>
                      </w:r>
                      <w:r>
                        <w:rPr>
                          <w:lang w:eastAsia="ja-JP"/>
                        </w:rPr>
                        <w:t>stopping</w:t>
                      </w:r>
                      <w:r w:rsidRPr="0028389C">
                        <w:rPr>
                          <w:lang w:eastAsia="ja-JP"/>
                        </w:rPr>
                        <w:t xml:space="preserve"> channel</w:t>
                      </w:r>
                    </w:p>
                    <w:p w14:paraId="2A81AAFF" w14:textId="77777777" w:rsidR="00DA6107" w:rsidRPr="0028389C" w:rsidRDefault="00DA6107" w:rsidP="000B2A37">
                      <w:pPr>
                        <w:spacing w:after="0"/>
                        <w:rPr>
                          <w:lang w:eastAsia="ja-JP"/>
                        </w:rPr>
                      </w:pPr>
                      <w:r w:rsidRPr="0028389C">
                        <w:rPr>
                          <w:lang w:eastAsia="ja-JP"/>
                        </w:rPr>
                        <w:tab/>
                        <w:t>pm_runtime_put</w:t>
                      </w:r>
                      <w:r>
                        <w:rPr>
                          <w:lang w:eastAsia="ja-JP"/>
                        </w:rPr>
                        <w:t>_sync</w:t>
                      </w:r>
                      <w:r w:rsidRPr="0028389C">
                        <w:rPr>
                          <w:lang w:eastAsia="ja-JP"/>
                        </w:rPr>
                        <w:t>(</w:t>
                      </w:r>
                      <w:r>
                        <w:rPr>
                          <w:lang w:eastAsia="ja-JP"/>
                        </w:rPr>
                        <w:t>dev</w:t>
                      </w:r>
                      <w:r w:rsidRPr="0028389C">
                        <w:rPr>
                          <w:lang w:eastAsia="ja-JP"/>
                        </w:rPr>
                        <w:t>);</w:t>
                      </w:r>
                    </w:p>
                    <w:p w14:paraId="4B89C5BD" w14:textId="77777777" w:rsidR="00DA6107" w:rsidRPr="0028389C" w:rsidRDefault="00DA6107" w:rsidP="000B2A37">
                      <w:pPr>
                        <w:spacing w:after="0"/>
                        <w:rPr>
                          <w:lang w:eastAsia="ja-JP"/>
                        </w:rPr>
                      </w:pPr>
                      <w:r w:rsidRPr="0028389C">
                        <w:rPr>
                          <w:lang w:eastAsia="ja-JP"/>
                        </w:rPr>
                        <w:t xml:space="preserve"> …</w:t>
                      </w:r>
                    </w:p>
                    <w:p w14:paraId="7F73B9F9" w14:textId="77777777" w:rsidR="00DA6107" w:rsidRPr="0028389C" w:rsidRDefault="00DA6107" w:rsidP="000B2A37">
                      <w:pPr>
                        <w:spacing w:after="0"/>
                        <w:rPr>
                          <w:lang w:eastAsia="ja-JP"/>
                        </w:rPr>
                      </w:pPr>
                      <w:r w:rsidRPr="0028389C">
                        <w:rPr>
                          <w:lang w:eastAsia="ja-JP"/>
                        </w:rPr>
                        <w:t>}</w:t>
                      </w:r>
                    </w:p>
                    <w:p w14:paraId="15B28F41" w14:textId="77777777" w:rsidR="00DA6107" w:rsidRPr="0028389C" w:rsidRDefault="00DA6107" w:rsidP="000B2A37">
                      <w:pPr>
                        <w:spacing w:after="0"/>
                        <w:rPr>
                          <w:lang w:eastAsia="ja-JP"/>
                        </w:rPr>
                      </w:pPr>
                      <w:r w:rsidRPr="0028389C">
                        <w:rPr>
                          <w:lang w:eastAsia="ja-JP"/>
                        </w:rPr>
                        <w:t xml:space="preserve">static int </w:t>
                      </w:r>
                      <w:r>
                        <w:rPr>
                          <w:lang w:eastAsia="ja-JP"/>
                        </w:rPr>
                        <w:t>foo</w:t>
                      </w:r>
                      <w:r w:rsidRPr="0028389C">
                        <w:rPr>
                          <w:lang w:eastAsia="ja-JP"/>
                        </w:rPr>
                        <w:t>_remove(struct platform_device *pdev)</w:t>
                      </w:r>
                    </w:p>
                    <w:p w14:paraId="7E2E6596" w14:textId="77777777" w:rsidR="00DA6107" w:rsidRPr="0028389C" w:rsidRDefault="00DA6107" w:rsidP="000B2A37">
                      <w:pPr>
                        <w:spacing w:after="0"/>
                        <w:rPr>
                          <w:lang w:eastAsia="ja-JP"/>
                        </w:rPr>
                      </w:pPr>
                      <w:r w:rsidRPr="0028389C">
                        <w:rPr>
                          <w:lang w:eastAsia="ja-JP"/>
                        </w:rPr>
                        <w:t>{ …</w:t>
                      </w:r>
                    </w:p>
                    <w:p w14:paraId="54FC1571" w14:textId="77777777" w:rsidR="00DA6107" w:rsidRPr="0028389C" w:rsidRDefault="00DA6107" w:rsidP="000B2A37">
                      <w:pPr>
                        <w:spacing w:after="0"/>
                        <w:rPr>
                          <w:lang w:eastAsia="ja-JP"/>
                        </w:rPr>
                      </w:pPr>
                      <w:r w:rsidRPr="0028389C">
                        <w:rPr>
                          <w:lang w:eastAsia="ja-JP"/>
                        </w:rPr>
                        <w:tab/>
                        <w:t>pm_runtime_disable(dev);</w:t>
                      </w:r>
                    </w:p>
                    <w:p w14:paraId="65CF63E5" w14:textId="77777777" w:rsidR="00DA6107" w:rsidRPr="0028389C" w:rsidRDefault="00DA6107" w:rsidP="000B2A37">
                      <w:pPr>
                        <w:spacing w:after="0"/>
                        <w:rPr>
                          <w:lang w:eastAsia="ja-JP"/>
                        </w:rPr>
                      </w:pPr>
                      <w:r w:rsidRPr="0028389C">
                        <w:rPr>
                          <w:lang w:eastAsia="ja-JP"/>
                        </w:rPr>
                        <w:t>}</w:t>
                      </w:r>
                    </w:p>
                  </w:txbxContent>
                </v:textbox>
                <w10:anchorlock/>
              </v:rect>
            </w:pict>
          </mc:Fallback>
        </mc:AlternateContent>
      </w:r>
    </w:p>
    <w:p w14:paraId="3D81D074" w14:textId="460633C1" w:rsidR="00DC1E1B" w:rsidRPr="007B77C4" w:rsidRDefault="007522F0" w:rsidP="000B2A37">
      <w:pPr>
        <w:jc w:val="center"/>
        <w:rPr>
          <w:vanish/>
          <w:lang w:eastAsia="ja-JP"/>
        </w:rPr>
      </w:pPr>
      <w:bookmarkStart w:id="116" w:name="_Ref503432557"/>
      <w:bookmarkStart w:id="117" w:name="_Ref503432545"/>
      <w:r w:rsidRPr="00E277C9">
        <w:rPr>
          <w:rFonts w:hint="eastAsia"/>
          <w:b/>
          <w:lang w:eastAsia="ja-JP"/>
        </w:rPr>
        <w:t>Figure</w:t>
      </w:r>
      <w:r w:rsidRPr="00E277C9">
        <w:rPr>
          <w:b/>
          <w:lang w:eastAsia="ja-JP"/>
        </w:rPr>
        <w:t xml:space="preserve"> </w:t>
      </w:r>
      <w:r w:rsidRPr="00E277C9">
        <w:rPr>
          <w:b/>
        </w:rPr>
        <w:fldChar w:fldCharType="begin"/>
      </w:r>
      <w:r w:rsidRPr="00E277C9">
        <w:rPr>
          <w:b/>
          <w:lang w:eastAsia="ja-JP"/>
        </w:rPr>
        <w:instrText xml:space="preserve"> STYLEREF 1 \s </w:instrText>
      </w:r>
      <w:r w:rsidRPr="00E277C9">
        <w:rPr>
          <w:b/>
        </w:rPr>
        <w:fldChar w:fldCharType="separate"/>
      </w:r>
      <w:r w:rsidR="006E676E">
        <w:rPr>
          <w:b/>
          <w:noProof/>
          <w:lang w:eastAsia="ja-JP"/>
        </w:rPr>
        <w:t>5</w:t>
      </w:r>
      <w:r w:rsidRPr="00E277C9">
        <w:rPr>
          <w:b/>
          <w:noProof/>
        </w:rPr>
        <w:fldChar w:fldCharType="end"/>
      </w:r>
      <w:r w:rsidRPr="00E277C9">
        <w:rPr>
          <w:b/>
          <w:lang w:eastAsia="ja-JP"/>
        </w:rPr>
        <w:noBreakHyphen/>
      </w:r>
      <w:bookmarkEnd w:id="116"/>
      <w:r w:rsidR="00282C76">
        <w:rPr>
          <w:b/>
        </w:rPr>
        <w:t>12</w:t>
      </w:r>
      <w:r w:rsidR="00E252A0" w:rsidRPr="00E277C9">
        <w:rPr>
          <w:rFonts w:hint="eastAsia"/>
          <w:b/>
          <w:lang w:eastAsia="ja-JP"/>
        </w:rPr>
        <w:t xml:space="preserve"> </w:t>
      </w:r>
      <w:r w:rsidR="00904FCD">
        <w:rPr>
          <w:b/>
          <w:bCs/>
          <w:sz w:val="21"/>
          <w:szCs w:val="21"/>
          <w:lang w:eastAsia="ja-JP"/>
        </w:rPr>
        <w:t>Runtime PM</w:t>
      </w:r>
      <w:r w:rsidR="000B2A37" w:rsidRPr="000B2A37">
        <w:rPr>
          <w:b/>
          <w:bCs/>
          <w:sz w:val="21"/>
          <w:szCs w:val="21"/>
          <w:lang w:eastAsia="ja-JP"/>
        </w:rPr>
        <w:t xml:space="preserve"> APIs basic usage flow</w:t>
      </w:r>
      <w:bookmarkEnd w:id="117"/>
    </w:p>
    <w:p w14:paraId="3826D8DE" w14:textId="77777777" w:rsidR="007B77C4" w:rsidRDefault="007B77C4" w:rsidP="008B301C">
      <w:pPr>
        <w:rPr>
          <w:lang w:eastAsia="ja-JP"/>
        </w:rPr>
      </w:pPr>
    </w:p>
    <w:p w14:paraId="455A979D" w14:textId="77777777" w:rsidR="00004EE1" w:rsidRDefault="00004EE1" w:rsidP="00D57369">
      <w:pPr>
        <w:overflowPunct/>
        <w:autoSpaceDE/>
        <w:autoSpaceDN/>
        <w:adjustRightInd/>
        <w:textAlignment w:val="auto"/>
        <w:rPr>
          <w:b/>
          <w:lang w:eastAsia="ja-JP"/>
        </w:rPr>
      </w:pPr>
    </w:p>
    <w:p w14:paraId="3F772924" w14:textId="77777777" w:rsidR="00D57369" w:rsidRPr="0035729E" w:rsidRDefault="00D57369" w:rsidP="00392A4E">
      <w:pPr>
        <w:tabs>
          <w:tab w:val="left" w:pos="7200"/>
        </w:tabs>
        <w:overflowPunct/>
        <w:autoSpaceDE/>
        <w:autoSpaceDN/>
        <w:adjustRightInd/>
        <w:textAlignment w:val="auto"/>
        <w:rPr>
          <w:b/>
          <w:lang w:eastAsia="ja-JP"/>
        </w:rPr>
      </w:pPr>
      <w:r w:rsidRPr="001D0DA9">
        <w:rPr>
          <w:b/>
          <w:lang w:eastAsia="ja-JP"/>
        </w:rPr>
        <w:t>Usage notes and recommendation</w:t>
      </w:r>
      <w:r w:rsidR="00C71E68">
        <w:rPr>
          <w:b/>
          <w:lang w:eastAsia="ja-JP"/>
        </w:rPr>
        <w:tab/>
      </w:r>
    </w:p>
    <w:p w14:paraId="59723261" w14:textId="23D37732" w:rsidR="00004EE1" w:rsidRDefault="00D57369" w:rsidP="00004EE1">
      <w:pPr>
        <w:pStyle w:val="ListParagraph"/>
        <w:numPr>
          <w:ilvl w:val="0"/>
          <w:numId w:val="42"/>
        </w:numPr>
        <w:ind w:leftChars="0"/>
        <w:rPr>
          <w:lang w:eastAsia="ja-JP"/>
        </w:rPr>
      </w:pPr>
      <w:r>
        <w:rPr>
          <w:lang w:eastAsia="ja-JP"/>
        </w:rPr>
        <w:t xml:space="preserve">For using Runtime PM APIs, the device must be successfully probed with driver. Each device must be set as </w:t>
      </w:r>
      <w:r w:rsidR="003E49B0">
        <w:rPr>
          <w:lang w:eastAsia="ja-JP"/>
        </w:rPr>
        <w:fldChar w:fldCharType="begin"/>
      </w:r>
      <w:r w:rsidR="003E49B0">
        <w:rPr>
          <w:lang w:eastAsia="ja-JP"/>
        </w:rPr>
        <w:instrText xml:space="preserve"> REF _Ref476919303 \h </w:instrText>
      </w:r>
      <w:r w:rsidR="003E49B0">
        <w:rPr>
          <w:lang w:eastAsia="ja-JP"/>
        </w:rPr>
      </w:r>
      <w:r w:rsidR="003E49B0">
        <w:rPr>
          <w:lang w:eastAsia="ja-JP"/>
        </w:rPr>
        <w:fldChar w:fldCharType="separate"/>
      </w:r>
      <w:ins w:id="118" w:author="Quat Doan Huynh" w:date="2023-12-14T12:29:00Z">
        <w:r w:rsidR="006E676E">
          <w:rPr>
            <w:rFonts w:hint="eastAsia"/>
            <w:lang w:eastAsia="ja-JP"/>
          </w:rPr>
          <w:t>Table</w:t>
        </w:r>
        <w:r w:rsidR="006E676E">
          <w:rPr>
            <w:lang w:eastAsia="ja-JP"/>
          </w:rPr>
          <w:t xml:space="preserve"> </w:t>
        </w:r>
        <w:r w:rsidR="006E676E">
          <w:rPr>
            <w:noProof/>
            <w:lang w:eastAsia="ja-JP"/>
          </w:rPr>
          <w:t>5</w:t>
        </w:r>
        <w:r w:rsidR="006E676E">
          <w:rPr>
            <w:lang w:eastAsia="ja-JP"/>
          </w:rPr>
          <w:noBreakHyphen/>
        </w:r>
        <w:r w:rsidR="006E676E">
          <w:rPr>
            <w:noProof/>
            <w:lang w:eastAsia="ja-JP"/>
          </w:rPr>
          <w:t>3</w:t>
        </w:r>
      </w:ins>
      <w:del w:id="119" w:author="Quat Doan Huynh" w:date="2023-12-14T12:29:00Z">
        <w:r w:rsidR="00DF2E58" w:rsidDel="006E676E">
          <w:rPr>
            <w:rFonts w:hint="eastAsia"/>
            <w:lang w:eastAsia="ja-JP"/>
          </w:rPr>
          <w:delText>Table</w:delText>
        </w:r>
        <w:r w:rsidR="00DF2E58" w:rsidDel="006E676E">
          <w:rPr>
            <w:lang w:eastAsia="ja-JP"/>
          </w:rPr>
          <w:delText xml:space="preserve"> </w:delText>
        </w:r>
        <w:r w:rsidR="00DF2E58" w:rsidDel="006E676E">
          <w:rPr>
            <w:noProof/>
            <w:lang w:eastAsia="ja-JP"/>
          </w:rPr>
          <w:delText>5</w:delText>
        </w:r>
        <w:r w:rsidR="00DF2E58" w:rsidDel="006E676E">
          <w:rPr>
            <w:lang w:eastAsia="ja-JP"/>
          </w:rPr>
          <w:noBreakHyphen/>
        </w:r>
        <w:r w:rsidR="00DF2E58" w:rsidDel="006E676E">
          <w:rPr>
            <w:noProof/>
            <w:lang w:eastAsia="ja-JP"/>
          </w:rPr>
          <w:delText>3</w:delText>
        </w:r>
      </w:del>
      <w:r w:rsidR="003E49B0">
        <w:rPr>
          <w:lang w:eastAsia="ja-JP"/>
        </w:rPr>
        <w:fldChar w:fldCharType="end"/>
      </w:r>
      <w:r>
        <w:rPr>
          <w:lang w:eastAsia="ja-JP"/>
        </w:rPr>
        <w:t>. In case of one driver controlling several modules in different power domains, it should consider to break out them so that each driver controls only separating device.</w:t>
      </w:r>
    </w:p>
    <w:p w14:paraId="0D038716" w14:textId="77777777" w:rsidR="00004EE1" w:rsidRDefault="00D57369" w:rsidP="00004EE1">
      <w:pPr>
        <w:pStyle w:val="ListParagraph"/>
        <w:numPr>
          <w:ilvl w:val="0"/>
          <w:numId w:val="42"/>
        </w:numPr>
        <w:ind w:leftChars="0"/>
        <w:rPr>
          <w:lang w:eastAsia="ja-JP"/>
        </w:rPr>
      </w:pPr>
      <w:r>
        <w:rPr>
          <w:lang w:eastAsia="ja-JP"/>
        </w:rPr>
        <w:t>Because Runtime PM APIs can control</w:t>
      </w:r>
      <w:r w:rsidRPr="0035729E">
        <w:rPr>
          <w:lang w:eastAsia="ja-JP"/>
        </w:rPr>
        <w:t xml:space="preserve"> to turn on/off module clock, </w:t>
      </w:r>
      <w:r>
        <w:rPr>
          <w:lang w:eastAsia="ja-JP"/>
        </w:rPr>
        <w:t xml:space="preserve">it </w:t>
      </w:r>
      <w:r w:rsidRPr="0035729E">
        <w:rPr>
          <w:lang w:eastAsia="ja-JP"/>
        </w:rPr>
        <w:t xml:space="preserve">should remove </w:t>
      </w:r>
      <w:r>
        <w:rPr>
          <w:lang w:eastAsia="ja-JP"/>
        </w:rPr>
        <w:t>direct Clock framework APIs to simplify driver source code and avoid redundant code if the device driver does not use special clocks (e.g. external clocks …)</w:t>
      </w:r>
      <w:r>
        <w:rPr>
          <w:rFonts w:hint="eastAsia"/>
          <w:lang w:eastAsia="ja-JP"/>
        </w:rPr>
        <w:t>.</w:t>
      </w:r>
    </w:p>
    <w:p w14:paraId="5B621448" w14:textId="77777777" w:rsidR="00D57369" w:rsidRDefault="00D57369" w:rsidP="00004EE1">
      <w:pPr>
        <w:pStyle w:val="ListParagraph"/>
        <w:numPr>
          <w:ilvl w:val="0"/>
          <w:numId w:val="42"/>
        </w:numPr>
        <w:ind w:leftChars="0"/>
        <w:rPr>
          <w:lang w:eastAsia="ja-JP"/>
        </w:rPr>
      </w:pPr>
      <w:r>
        <w:rPr>
          <w:lang w:eastAsia="ja-JP"/>
        </w:rPr>
        <w:t>Differences between synchronous and asynchronous Runtime PM APIs</w:t>
      </w:r>
    </w:p>
    <w:p w14:paraId="5CB0FE53" w14:textId="77777777" w:rsidR="00D57369" w:rsidRDefault="00D57369" w:rsidP="00D57369">
      <w:pPr>
        <w:pStyle w:val="ListParagraph"/>
        <w:ind w:leftChars="0" w:left="360"/>
        <w:rPr>
          <w:lang w:eastAsia="ja-JP"/>
        </w:rPr>
      </w:pPr>
      <w:r>
        <w:rPr>
          <w:lang w:eastAsia="ja-JP"/>
        </w:rPr>
        <w:lastRenderedPageBreak/>
        <w:t xml:space="preserve">When resuming device using </w:t>
      </w:r>
      <w:r w:rsidRPr="00A03EE3">
        <w:rPr>
          <w:b/>
          <w:lang w:eastAsia="ja-JP"/>
        </w:rPr>
        <w:t>synchronous</w:t>
      </w:r>
      <w:r>
        <w:rPr>
          <w:lang w:eastAsia="ja-JP"/>
        </w:rPr>
        <w:t xml:space="preserve"> APIs, it </w:t>
      </w:r>
      <w:r w:rsidRPr="00A03EE3">
        <w:rPr>
          <w:b/>
          <w:lang w:eastAsia="ja-JP"/>
        </w:rPr>
        <w:t>ensures</w:t>
      </w:r>
      <w:r>
        <w:rPr>
          <w:lang w:eastAsia="ja-JP"/>
        </w:rPr>
        <w:t xml:space="preserve"> that clock and power domains have been turned on</w:t>
      </w:r>
      <w:r w:rsidRPr="0069238A">
        <w:rPr>
          <w:lang w:eastAsia="ja-JP"/>
        </w:rPr>
        <w:t xml:space="preserve"> </w:t>
      </w:r>
      <w:r>
        <w:rPr>
          <w:lang w:eastAsia="ja-JP"/>
        </w:rPr>
        <w:t xml:space="preserve">right </w:t>
      </w:r>
      <w:r w:rsidR="004B6103">
        <w:rPr>
          <w:lang w:eastAsia="ja-JP"/>
        </w:rPr>
        <w:t xml:space="preserve">before </w:t>
      </w:r>
      <w:r>
        <w:rPr>
          <w:lang w:eastAsia="ja-JP"/>
        </w:rPr>
        <w:t>pm_runtime_get_sync() finished successfully.</w:t>
      </w:r>
    </w:p>
    <w:p w14:paraId="0D198CC6" w14:textId="77777777" w:rsidR="00D57369" w:rsidRDefault="00D57369" w:rsidP="00D75177">
      <w:pPr>
        <w:pStyle w:val="ListParagraph"/>
        <w:ind w:leftChars="0" w:left="360"/>
        <w:rPr>
          <w:lang w:eastAsia="ja-JP"/>
        </w:rPr>
      </w:pPr>
      <w:r>
        <w:rPr>
          <w:lang w:eastAsia="ja-JP"/>
        </w:rPr>
        <w:t xml:space="preserve">When resuming device using </w:t>
      </w:r>
      <w:r w:rsidRPr="00A03EE3">
        <w:rPr>
          <w:b/>
          <w:lang w:eastAsia="ja-JP"/>
        </w:rPr>
        <w:t>asynchronous</w:t>
      </w:r>
      <w:r>
        <w:rPr>
          <w:lang w:eastAsia="ja-JP"/>
        </w:rPr>
        <w:t xml:space="preserve"> APIs, it </w:t>
      </w:r>
      <w:r w:rsidRPr="00A03EE3">
        <w:rPr>
          <w:b/>
          <w:lang w:eastAsia="ja-JP"/>
        </w:rPr>
        <w:t>does not</w:t>
      </w:r>
      <w:r>
        <w:rPr>
          <w:lang w:eastAsia="ja-JP"/>
        </w:rPr>
        <w:t xml:space="preserve"> ensure that clock and power domains have been turned on right </w:t>
      </w:r>
      <w:r w:rsidR="004B6103">
        <w:rPr>
          <w:lang w:eastAsia="ja-JP"/>
        </w:rPr>
        <w:t xml:space="preserve">before </w:t>
      </w:r>
      <w:r>
        <w:rPr>
          <w:lang w:eastAsia="ja-JP"/>
        </w:rPr>
        <w:t>pm_runtime_get () finished successfully. It just adds a request to system to turn on the clock and power domain for device, and clock and power domain will be turned on by system after certain duration (depending on workload of system.). The advantage of asynchronous function is less processing time. It is suitable in the case that needs quick processing time.</w:t>
      </w:r>
    </w:p>
    <w:p w14:paraId="283A3A82" w14:textId="77777777" w:rsidR="00D57369" w:rsidRDefault="00D57369" w:rsidP="00D57369">
      <w:pPr>
        <w:pStyle w:val="ListParagraph"/>
        <w:ind w:leftChars="0" w:left="360"/>
        <w:rPr>
          <w:lang w:eastAsia="ja-JP"/>
        </w:rPr>
      </w:pPr>
      <w:r>
        <w:rPr>
          <w:lang w:eastAsia="ja-JP"/>
        </w:rPr>
        <w:t>It is similar for pm_runtime_put_sync()/pm_runtime_put().</w:t>
      </w:r>
    </w:p>
    <w:p w14:paraId="5CE35801" w14:textId="77777777" w:rsidR="00D57369" w:rsidRDefault="00D57369" w:rsidP="00004EE1">
      <w:pPr>
        <w:pStyle w:val="ListParagraph"/>
        <w:numPr>
          <w:ilvl w:val="0"/>
          <w:numId w:val="42"/>
        </w:numPr>
        <w:ind w:leftChars="0"/>
        <w:rPr>
          <w:lang w:eastAsia="ja-JP"/>
        </w:rPr>
      </w:pPr>
      <w:r>
        <w:rPr>
          <w:lang w:eastAsia="ja-JP"/>
        </w:rPr>
        <w:t xml:space="preserve">With devices lay on always-ON power domain, in fact, their driver may initialize the hardware one time (in </w:t>
      </w:r>
      <w:r w:rsidRPr="00C66B7E">
        <w:rPr>
          <w:i/>
          <w:lang w:eastAsia="ja-JP"/>
        </w:rPr>
        <w:t>probe()</w:t>
      </w:r>
      <w:r>
        <w:rPr>
          <w:lang w:eastAsia="ja-JP"/>
        </w:rPr>
        <w:t xml:space="preserve"> or </w:t>
      </w:r>
      <w:r w:rsidRPr="00C66B7E">
        <w:rPr>
          <w:i/>
          <w:lang w:eastAsia="ja-JP"/>
        </w:rPr>
        <w:t>init()</w:t>
      </w:r>
      <w:r>
        <w:rPr>
          <w:lang w:eastAsia="ja-JP"/>
        </w:rPr>
        <w:t xml:space="preserve"> function). Then in processing, they just set hardware for their operation (e.g. transfer data…) and do not initialize hardware more. In this case, the driver can operate well because the power is always on and module registers are retained after pm_runtime_put_sync()/pm_runtime_put().</w:t>
      </w:r>
    </w:p>
    <w:p w14:paraId="18B402D8" w14:textId="4C6F4D7D" w:rsidR="00D57369" w:rsidRDefault="00D57369" w:rsidP="00D57369">
      <w:pPr>
        <w:pStyle w:val="ListParagraph"/>
        <w:ind w:leftChars="0" w:left="360"/>
        <w:rPr>
          <w:lang w:eastAsia="ja-JP"/>
        </w:rPr>
      </w:pPr>
      <w:r>
        <w:rPr>
          <w:lang w:eastAsia="ja-JP"/>
        </w:rPr>
        <w:t>But with devices lay on other power domains, after pm_runtime_put_sync()/pm_runtime_put() the module may be turned off and registers are not retained, so it does recommend using flow as</w:t>
      </w:r>
      <w:r w:rsidR="00DC2E11">
        <w:rPr>
          <w:lang w:eastAsia="ja-JP"/>
        </w:rPr>
        <w:t xml:space="preserve"> </w:t>
      </w:r>
      <w:r w:rsidR="00DC2E11">
        <w:rPr>
          <w:lang w:eastAsia="ja-JP"/>
        </w:rPr>
        <w:fldChar w:fldCharType="begin"/>
      </w:r>
      <w:r w:rsidR="00DC2E11">
        <w:rPr>
          <w:lang w:eastAsia="ja-JP"/>
        </w:rPr>
        <w:instrText xml:space="preserve"> REF _Ref503432557 \h </w:instrText>
      </w:r>
      <w:r w:rsidR="00DC2E11">
        <w:rPr>
          <w:lang w:eastAsia="ja-JP"/>
        </w:rPr>
      </w:r>
      <w:r w:rsidR="00DC2E11">
        <w:rPr>
          <w:lang w:eastAsia="ja-JP"/>
        </w:rPr>
        <w:fldChar w:fldCharType="separate"/>
      </w:r>
      <w:ins w:id="120" w:author="Quat Doan Huynh" w:date="2023-12-14T12:29:00Z">
        <w:r w:rsidR="006E676E" w:rsidRPr="00E277C9">
          <w:rPr>
            <w:rFonts w:hint="eastAsia"/>
            <w:b/>
            <w:lang w:eastAsia="ja-JP"/>
          </w:rPr>
          <w:t>Figure</w:t>
        </w:r>
        <w:r w:rsidR="006E676E" w:rsidRPr="00E277C9">
          <w:rPr>
            <w:b/>
            <w:lang w:eastAsia="ja-JP"/>
          </w:rPr>
          <w:t xml:space="preserve"> </w:t>
        </w:r>
        <w:r w:rsidR="006E676E">
          <w:rPr>
            <w:b/>
            <w:noProof/>
            <w:lang w:eastAsia="ja-JP"/>
          </w:rPr>
          <w:t>5</w:t>
        </w:r>
        <w:r w:rsidR="006E676E" w:rsidRPr="00E277C9">
          <w:rPr>
            <w:b/>
            <w:lang w:eastAsia="ja-JP"/>
          </w:rPr>
          <w:noBreakHyphen/>
        </w:r>
      </w:ins>
      <w:del w:id="121" w:author="Quat Doan Huynh" w:date="2023-12-14T12:29:00Z">
        <w:r w:rsidR="00DF2E58" w:rsidRPr="00E277C9" w:rsidDel="006E676E">
          <w:rPr>
            <w:rFonts w:hint="eastAsia"/>
            <w:b/>
            <w:lang w:eastAsia="ja-JP"/>
          </w:rPr>
          <w:delText>Figure</w:delText>
        </w:r>
        <w:r w:rsidR="00DF2E58" w:rsidRPr="00E277C9" w:rsidDel="006E676E">
          <w:rPr>
            <w:b/>
            <w:lang w:eastAsia="ja-JP"/>
          </w:rPr>
          <w:delText xml:space="preserve"> </w:delText>
        </w:r>
        <w:r w:rsidR="00DF2E58" w:rsidDel="006E676E">
          <w:rPr>
            <w:b/>
            <w:noProof/>
            <w:lang w:eastAsia="ja-JP"/>
          </w:rPr>
          <w:delText>5</w:delText>
        </w:r>
        <w:r w:rsidR="00DF2E58" w:rsidRPr="00E277C9" w:rsidDel="006E676E">
          <w:rPr>
            <w:b/>
            <w:lang w:eastAsia="ja-JP"/>
          </w:rPr>
          <w:noBreakHyphen/>
        </w:r>
      </w:del>
      <w:r w:rsidR="00DC2E11">
        <w:rPr>
          <w:lang w:eastAsia="ja-JP"/>
        </w:rPr>
        <w:fldChar w:fldCharType="end"/>
      </w:r>
      <w:r w:rsidR="00E76F26">
        <w:rPr>
          <w:b/>
          <w:lang w:eastAsia="ja-JP"/>
        </w:rPr>
        <w:t>12</w:t>
      </w:r>
      <w:r>
        <w:rPr>
          <w:lang w:eastAsia="ja-JP"/>
        </w:rPr>
        <w:t>, mean that initializing all necessary registers after each pm_runtime_get_sync()/pm_runtime_get() and before using device.</w:t>
      </w:r>
    </w:p>
    <w:p w14:paraId="4CDDE233" w14:textId="77777777" w:rsidR="00D57369" w:rsidRDefault="00D57369" w:rsidP="00CB3885">
      <w:pPr>
        <w:pStyle w:val="ListParagraph"/>
        <w:numPr>
          <w:ilvl w:val="0"/>
          <w:numId w:val="42"/>
        </w:numPr>
        <w:overflowPunct/>
        <w:autoSpaceDE/>
        <w:autoSpaceDN/>
        <w:adjustRightInd/>
        <w:ind w:leftChars="0"/>
        <w:textAlignment w:val="auto"/>
        <w:rPr>
          <w:lang w:eastAsia="ja-JP"/>
        </w:rPr>
      </w:pPr>
      <w:r>
        <w:rPr>
          <w:lang w:eastAsia="ja-JP"/>
        </w:rPr>
        <w:t xml:space="preserve">In special cases, device just uses Runtime PM APIs to control clock only. In the device tree, it should be set as </w:t>
      </w:r>
      <w:r w:rsidR="00CB3885">
        <w:rPr>
          <w:i/>
          <w:lang w:eastAsia="ja-JP"/>
        </w:rPr>
        <w:t>power-domains=</w:t>
      </w:r>
      <w:r w:rsidR="0099159A">
        <w:rPr>
          <w:i/>
          <w:lang w:eastAsia="ja-JP"/>
        </w:rPr>
        <w:t xml:space="preserve"> &lt;&amp;sysc_</w:t>
      </w:r>
      <w:r w:rsidR="00CB3885" w:rsidRPr="00CB3885">
        <w:rPr>
          <w:i/>
          <w:lang w:eastAsia="ja-JP"/>
        </w:rPr>
        <w:t>R8A7795_PD_ALWAYS_ON&gt;</w:t>
      </w:r>
      <w:r w:rsidR="00CB3885">
        <w:rPr>
          <w:i/>
          <w:lang w:eastAsia="ja-JP"/>
        </w:rPr>
        <w:t xml:space="preserve">. </w:t>
      </w:r>
      <w:r w:rsidRPr="00024D06">
        <w:rPr>
          <w:lang w:eastAsia="ja-JP"/>
        </w:rPr>
        <w:t xml:space="preserve">In case of GFX, for example, its module hardware supports control power by itself. It just needs Runtime PM APIs to control clock. So it should be set as </w:t>
      </w:r>
      <w:r w:rsidR="00CB3885" w:rsidRPr="00CB3885">
        <w:rPr>
          <w:i/>
          <w:lang w:eastAsia="ja-JP"/>
        </w:rPr>
        <w:t>power-domains= &lt;&amp;sysc</w:t>
      </w:r>
      <w:r w:rsidR="0099159A">
        <w:rPr>
          <w:i/>
          <w:lang w:eastAsia="ja-JP"/>
        </w:rPr>
        <w:t>_</w:t>
      </w:r>
      <w:r w:rsidR="00CB3885" w:rsidRPr="00CB3885">
        <w:rPr>
          <w:i/>
          <w:lang w:eastAsia="ja-JP"/>
        </w:rPr>
        <w:t>R8A7795_PD_ALWAYS_ON</w:t>
      </w:r>
      <w:r w:rsidRPr="00652DA0">
        <w:rPr>
          <w:i/>
          <w:lang w:eastAsia="ja-JP"/>
        </w:rPr>
        <w:t>&gt;</w:t>
      </w:r>
      <w:r w:rsidRPr="00024D06">
        <w:rPr>
          <w:lang w:eastAsia="ja-JP"/>
        </w:rPr>
        <w:t xml:space="preserve"> although GFX lays on other power domain.</w:t>
      </w:r>
    </w:p>
    <w:p w14:paraId="773B8E2C" w14:textId="77777777" w:rsidR="00673B9C" w:rsidRDefault="00673B9C">
      <w:pPr>
        <w:overflowPunct/>
        <w:autoSpaceDE/>
        <w:autoSpaceDN/>
        <w:adjustRightInd/>
        <w:textAlignment w:val="auto"/>
        <w:rPr>
          <w:rFonts w:ascii="Arial" w:hAnsi="Arial"/>
          <w:b/>
          <w:sz w:val="24"/>
          <w:lang w:eastAsia="ja-JP"/>
        </w:rPr>
      </w:pPr>
      <w:r>
        <w:rPr>
          <w:lang w:eastAsia="ja-JP"/>
        </w:rPr>
        <w:br w:type="page"/>
      </w:r>
    </w:p>
    <w:p w14:paraId="42CA3169" w14:textId="77777777" w:rsidR="00D57369" w:rsidRPr="00D57369" w:rsidRDefault="007F74EC" w:rsidP="00F8491C">
      <w:pPr>
        <w:pStyle w:val="Heading2"/>
        <w:rPr>
          <w:lang w:eastAsia="ja-JP"/>
        </w:rPr>
      </w:pPr>
      <w:r>
        <w:rPr>
          <w:lang w:eastAsia="ja-JP"/>
        </w:rPr>
        <w:lastRenderedPageBreak/>
        <w:t>Thermal</w:t>
      </w:r>
      <w:r>
        <w:rPr>
          <w:rFonts w:hint="eastAsia"/>
          <w:lang w:eastAsia="ja-JP"/>
        </w:rPr>
        <w:t xml:space="preserve"> management</w:t>
      </w:r>
      <w:r>
        <w:rPr>
          <w:lang w:eastAsia="ja-JP"/>
        </w:rPr>
        <w:t xml:space="preserve"> (IPA/EMS)</w:t>
      </w:r>
    </w:p>
    <w:p w14:paraId="61D653B2" w14:textId="77777777" w:rsidR="00932585" w:rsidRDefault="00932585" w:rsidP="00932585">
      <w:pPr>
        <w:pStyle w:val="Heading3"/>
        <w:rPr>
          <w:lang w:eastAsia="ja-JP"/>
        </w:rPr>
      </w:pPr>
      <w:r w:rsidRPr="00932585">
        <w:rPr>
          <w:lang w:eastAsia="ja-JP"/>
        </w:rPr>
        <w:t>Thermal management (IPA/</w:t>
      </w:r>
      <w:r w:rsidR="002A3C24">
        <w:rPr>
          <w:lang w:eastAsia="ja-JP"/>
        </w:rPr>
        <w:t>EMS</w:t>
      </w:r>
      <w:r w:rsidRPr="00932585">
        <w:rPr>
          <w:lang w:eastAsia="ja-JP"/>
        </w:rPr>
        <w:t>)</w:t>
      </w:r>
      <w:r>
        <w:rPr>
          <w:lang w:eastAsia="ja-JP"/>
        </w:rPr>
        <w:t xml:space="preserve"> definition</w:t>
      </w:r>
      <w:r w:rsidRPr="00932585">
        <w:t xml:space="preserve"> </w:t>
      </w:r>
    </w:p>
    <w:p w14:paraId="7655C999" w14:textId="64FC8BB3" w:rsidR="003641A2" w:rsidRDefault="003641A2" w:rsidP="003641A2">
      <w:pPr>
        <w:rPr>
          <w:lang w:eastAsia="ja-JP"/>
        </w:rPr>
      </w:pPr>
      <w:r>
        <w:rPr>
          <w:lang w:eastAsia="ja-JP"/>
        </w:rPr>
        <w:t xml:space="preserve">IPA and EMS </w:t>
      </w:r>
      <w:r w:rsidRPr="001837B8">
        <w:rPr>
          <w:lang w:eastAsia="ja-JP"/>
        </w:rPr>
        <w:t>funct</w:t>
      </w:r>
      <w:r>
        <w:rPr>
          <w:lang w:eastAsia="ja-JP"/>
        </w:rPr>
        <w:t xml:space="preserve">ion can be used by defining </w:t>
      </w:r>
      <w:r w:rsidR="0087706F">
        <w:rPr>
          <w:lang w:eastAsia="ja-JP"/>
        </w:rPr>
        <w:t>CPU and THS</w:t>
      </w:r>
      <w:r w:rsidRPr="001837B8">
        <w:rPr>
          <w:lang w:eastAsia="ja-JP"/>
        </w:rPr>
        <w:t xml:space="preserve"> in the </w:t>
      </w:r>
      <w:r w:rsidR="00ED687F">
        <w:rPr>
          <w:lang w:eastAsia="ja-JP"/>
        </w:rPr>
        <w:t>d</w:t>
      </w:r>
      <w:r w:rsidRPr="001837B8">
        <w:rPr>
          <w:lang w:eastAsia="ja-JP"/>
        </w:rPr>
        <w:t xml:space="preserve">evice </w:t>
      </w:r>
      <w:r w:rsidR="00ED687F">
        <w:rPr>
          <w:lang w:eastAsia="ja-JP"/>
        </w:rPr>
        <w:t>t</w:t>
      </w:r>
      <w:r w:rsidR="00ED687F" w:rsidRPr="001837B8">
        <w:rPr>
          <w:lang w:eastAsia="ja-JP"/>
        </w:rPr>
        <w:t>ree</w:t>
      </w:r>
      <w:r>
        <w:rPr>
          <w:lang w:eastAsia="ja-JP"/>
        </w:rPr>
        <w:t xml:space="preserve">. </w:t>
      </w:r>
      <w:r w:rsidR="00B40E36">
        <w:rPr>
          <w:lang w:eastAsia="ja-JP"/>
        </w:rPr>
        <w:t>T</w:t>
      </w:r>
      <w:r w:rsidR="0093381B">
        <w:rPr>
          <w:lang w:eastAsia="ja-JP"/>
        </w:rPr>
        <w:t xml:space="preserve">he </w:t>
      </w:r>
      <w:r>
        <w:rPr>
          <w:lang w:eastAsia="ja-JP"/>
        </w:rPr>
        <w:t xml:space="preserve">following example </w:t>
      </w:r>
      <w:r w:rsidR="0093381B">
        <w:rPr>
          <w:lang w:eastAsia="ja-JP"/>
        </w:rPr>
        <w:t xml:space="preserve">shows definition of EMS </w:t>
      </w:r>
      <w:r w:rsidR="00500C34">
        <w:rPr>
          <w:lang w:eastAsia="ja-JP"/>
        </w:rPr>
        <w:t xml:space="preserve">on </w:t>
      </w:r>
      <w:r w:rsidR="00BA5188">
        <w:rPr>
          <w:lang w:eastAsia="ja-JP"/>
        </w:rPr>
        <w:t xml:space="preserve">R-Car </w:t>
      </w:r>
      <w:r w:rsidR="00500C34">
        <w:rPr>
          <w:lang w:eastAsia="ja-JP"/>
        </w:rPr>
        <w:t xml:space="preserve">H3 </w:t>
      </w:r>
      <w:r w:rsidR="0093381B">
        <w:rPr>
          <w:lang w:eastAsia="ja-JP"/>
        </w:rPr>
        <w:t>for three sensors</w:t>
      </w:r>
      <w:r w:rsidR="006C368D">
        <w:rPr>
          <w:lang w:eastAsia="ja-JP"/>
        </w:rPr>
        <w:t xml:space="preserve"> (THS1, THS2 and THS3)</w:t>
      </w:r>
      <w:r w:rsidR="0093381B">
        <w:rPr>
          <w:lang w:eastAsia="ja-JP"/>
        </w:rPr>
        <w:t xml:space="preserve"> and IPA for </w:t>
      </w:r>
      <w:r w:rsidR="006C368D">
        <w:rPr>
          <w:lang w:eastAsia="ja-JP"/>
        </w:rPr>
        <w:t>THS3</w:t>
      </w:r>
      <w:r>
        <w:rPr>
          <w:lang w:eastAsia="ja-JP"/>
        </w:rPr>
        <w:t>.</w:t>
      </w:r>
      <w:r w:rsidR="00983F92">
        <w:rPr>
          <w:lang w:eastAsia="ja-JP"/>
        </w:rPr>
        <w:t xml:space="preserve"> (</w:t>
      </w:r>
      <w:r w:rsidR="001356B0">
        <w:rPr>
          <w:lang w:eastAsia="ja-JP"/>
        </w:rPr>
        <w:fldChar w:fldCharType="begin"/>
      </w:r>
      <w:r w:rsidR="001356B0">
        <w:rPr>
          <w:lang w:eastAsia="ja-JP"/>
        </w:rPr>
        <w:instrText xml:space="preserve"> NOTEREF _Ref507514061 \f \h </w:instrText>
      </w:r>
      <w:r w:rsidR="001356B0">
        <w:rPr>
          <w:lang w:eastAsia="ja-JP"/>
        </w:rPr>
      </w:r>
      <w:r w:rsidR="001356B0">
        <w:rPr>
          <w:lang w:eastAsia="ja-JP"/>
        </w:rPr>
        <w:fldChar w:fldCharType="separate"/>
      </w:r>
      <w:ins w:id="122" w:author="Quat Doan Huynh" w:date="2023-12-14T12:29:00Z">
        <w:r w:rsidR="006E676E" w:rsidRPr="006E676E">
          <w:rPr>
            <w:rStyle w:val="FootnoteReference"/>
            <w:rPrChange w:id="123" w:author="Quat Doan Huynh" w:date="2023-12-14T12:29:00Z">
              <w:rPr>
                <w:lang w:eastAsia="ja-JP"/>
              </w:rPr>
            </w:rPrChange>
          </w:rPr>
          <w:t>1</w:t>
        </w:r>
      </w:ins>
      <w:del w:id="124" w:author="Quat Doan Huynh" w:date="2023-12-14T12:29:00Z">
        <w:r w:rsidR="00DF2E58" w:rsidRPr="006E676E" w:rsidDel="006E676E">
          <w:rPr>
            <w:rStyle w:val="FootnoteReference"/>
          </w:rPr>
          <w:delText>1</w:delText>
        </w:r>
      </w:del>
      <w:r w:rsidR="001356B0">
        <w:rPr>
          <w:lang w:eastAsia="ja-JP"/>
        </w:rPr>
        <w:fldChar w:fldCharType="end"/>
      </w:r>
      <w:r w:rsidR="00983F92">
        <w:rPr>
          <w:lang w:eastAsia="ja-JP"/>
        </w:rPr>
        <w:t>)</w:t>
      </w:r>
    </w:p>
    <w:p w14:paraId="5423EF09" w14:textId="77777777" w:rsidR="00636B00" w:rsidRDefault="00636B00" w:rsidP="003641A2">
      <w:pPr>
        <w:rPr>
          <w:lang w:eastAsia="ja-JP"/>
        </w:rPr>
      </w:pPr>
      <w:r>
        <w:rPr>
          <w:rFonts w:ascii="MS PGothic" w:eastAsia="MS PGothic" w:hAnsi="MS PGothic" w:cs="MS PGothic"/>
          <w:noProof/>
          <w:sz w:val="24"/>
          <w:szCs w:val="24"/>
        </w:rPr>
        <mc:AlternateContent>
          <mc:Choice Requires="wps">
            <w:drawing>
              <wp:anchor distT="0" distB="0" distL="114300" distR="114300" simplePos="0" relativeHeight="251636736" behindDoc="0" locked="0" layoutInCell="1" allowOverlap="1" wp14:anchorId="53868890" wp14:editId="3C656B88">
                <wp:simplePos x="0" y="0"/>
                <wp:positionH relativeFrom="column">
                  <wp:posOffset>-40157</wp:posOffset>
                </wp:positionH>
                <wp:positionV relativeFrom="paragraph">
                  <wp:posOffset>106959</wp:posOffset>
                </wp:positionV>
                <wp:extent cx="6211570" cy="5383988"/>
                <wp:effectExtent l="0" t="0" r="17780" b="26670"/>
                <wp:wrapNone/>
                <wp:docPr id="3435" name="テキスト ボックス 3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570" cy="5383988"/>
                        </a:xfrm>
                        <a:prstGeom prst="rect">
                          <a:avLst/>
                        </a:prstGeom>
                        <a:solidFill>
                          <a:srgbClr val="FFFFFF"/>
                        </a:solidFill>
                        <a:ln w="9525">
                          <a:solidFill>
                            <a:srgbClr val="000000"/>
                          </a:solidFill>
                          <a:miter lim="800000"/>
                          <a:headEnd/>
                          <a:tailEnd/>
                        </a:ln>
                      </wps:spPr>
                      <wps:txbx>
                        <w:txbxContent>
                          <w:p w14:paraId="65F6EDA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cpus {</w:t>
                            </w:r>
                          </w:p>
                          <w:p w14:paraId="4D075CD5"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#address-cells = &lt;1&gt;;</w:t>
                            </w:r>
                          </w:p>
                          <w:p w14:paraId="2E81305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#size-cells = &lt;0&gt;;</w:t>
                            </w:r>
                          </w:p>
                          <w:p w14:paraId="2D27849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p>
                          <w:p w14:paraId="60159327"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a57_0: cpu@0 {</w:t>
                            </w:r>
                          </w:p>
                          <w:p w14:paraId="36BB2F43"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compatible = "arm,cortex-a57", "arm,armv8";</w:t>
                            </w:r>
                          </w:p>
                          <w:p w14:paraId="4610ECF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reg = &lt;0x0&gt;;</w:t>
                            </w:r>
                          </w:p>
                          <w:p w14:paraId="126082F9"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device_type = "cpu";</w:t>
                            </w:r>
                          </w:p>
                          <w:p w14:paraId="1B8D54D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power-domains = &lt;&amp;sysc R8A7795_PD_CA57_CPU0&gt;;</w:t>
                            </w:r>
                          </w:p>
                          <w:p w14:paraId="17FD63E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next-level-cache = &lt;&amp;L2_CA57&gt;;</w:t>
                            </w:r>
                          </w:p>
                          <w:p w14:paraId="6EEF331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enable-method = "psci";</w:t>
                            </w:r>
                          </w:p>
                          <w:p w14:paraId="69870750"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cpu-idle-states = &lt;&amp;CPU_SLEEP_0&gt;;</w:t>
                            </w:r>
                          </w:p>
                          <w:p w14:paraId="7C3076E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#cooling-cells = &lt;2&gt;;</w:t>
                            </w:r>
                          </w:p>
                          <w:p w14:paraId="6A4D8860"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dynamic-power-coefficient = &lt;854&gt;;</w:t>
                            </w:r>
                            <w:r>
                              <w:rPr>
                                <w:rFonts w:ascii="Courier New" w:hAnsi="Courier New" w:cs="Courier New"/>
                                <w:sz w:val="18"/>
                                <w:szCs w:val="18"/>
                                <w:lang w:eastAsia="ja-JP"/>
                              </w:rPr>
                              <w:t xml:space="preserve">                 /*(1)*/</w:t>
                            </w:r>
                          </w:p>
                          <w:p w14:paraId="3B75C7C8"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cooling-min-level = &lt;0&gt;;</w:t>
                            </w:r>
                          </w:p>
                          <w:p w14:paraId="307E15A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cooling-max-level = &lt;2&gt;;</w:t>
                            </w:r>
                          </w:p>
                          <w:p w14:paraId="70109063"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clocks =&lt;&amp;cpg CPG_CORE R8A7795_CLK_Z&gt;;</w:t>
                            </w:r>
                          </w:p>
                          <w:p w14:paraId="46800A1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operating-points-v2 = &lt;&amp;cluster0_tb0&gt;,</w:t>
                            </w:r>
                          </w:p>
                          <w:p w14:paraId="390F21CA"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&lt;&amp;cluster0_tb1&gt;, &lt;&amp;cluster0_tb2&gt;,</w:t>
                            </w:r>
                          </w:p>
                          <w:p w14:paraId="149026A4"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&lt;&amp;cluster0_tb3&gt;, &lt;&amp;cluster0_tb4&gt;,</w:t>
                            </w:r>
                          </w:p>
                          <w:p w14:paraId="79271666" w14:textId="77777777" w:rsidR="00DA6107"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&lt;&amp;cluster0_tb5&gt;, &lt;&amp;cluster0_tb6&gt;</w:t>
                            </w:r>
                            <w:r>
                              <w:rPr>
                                <w:rFonts w:ascii="Courier New" w:hAnsi="Courier New" w:cs="Courier New"/>
                                <w:sz w:val="18"/>
                                <w:szCs w:val="18"/>
                                <w:lang w:eastAsia="ja-JP"/>
                              </w:rPr>
                              <w:t>,</w:t>
                            </w:r>
                          </w:p>
                          <w:p w14:paraId="6B93496D" w14:textId="77777777" w:rsidR="00DA6107" w:rsidRPr="003745FC" w:rsidRDefault="00DA6107" w:rsidP="00B84305">
                            <w:pPr>
                              <w:tabs>
                                <w:tab w:val="left" w:pos="735"/>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r>
                            <w:r>
                              <w:rPr>
                                <w:rFonts w:ascii="Courier New" w:hAnsi="Courier New" w:cs="Courier New"/>
                                <w:sz w:val="18"/>
                                <w:szCs w:val="18"/>
                                <w:lang w:eastAsia="ja-JP"/>
                              </w:rPr>
                              <w:tab/>
                              <w:t>&lt;&amp;cluster0_tb7</w:t>
                            </w:r>
                            <w:r w:rsidRPr="003745FC">
                              <w:rPr>
                                <w:rFonts w:ascii="Courier New" w:hAnsi="Courier New" w:cs="Courier New"/>
                                <w:sz w:val="18"/>
                                <w:szCs w:val="18"/>
                                <w:lang w:eastAsia="ja-JP"/>
                              </w:rPr>
                              <w:t>&gt;</w:t>
                            </w:r>
                            <w:r>
                              <w:rPr>
                                <w:rFonts w:ascii="Courier New" w:hAnsi="Courier New" w:cs="Courier New"/>
                                <w:sz w:val="18"/>
                                <w:szCs w:val="18"/>
                                <w:lang w:eastAsia="ja-JP"/>
                              </w:rPr>
                              <w:t>;</w:t>
                            </w:r>
                          </w:p>
                          <w:p w14:paraId="0C74DCE7" w14:textId="77777777" w:rsidR="00DA6107" w:rsidRDefault="00DA6107" w:rsidP="00636B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p>
                          <w:p w14:paraId="7A4B3898" w14:textId="77777777" w:rsidR="00DA6107" w:rsidRDefault="00DA6107" w:rsidP="00636B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t xml:space="preserve">… … … </w:t>
                            </w:r>
                          </w:p>
                          <w:p w14:paraId="32C725A4"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593FCA">
                              <w:rPr>
                                <w:rFonts w:ascii="Courier New" w:hAnsi="Courier New" w:cs="Courier New"/>
                                <w:sz w:val="18"/>
                                <w:szCs w:val="18"/>
                                <w:lang w:eastAsia="ja-JP"/>
                              </w:rPr>
                              <w:t xml:space="preserve">         </w:t>
                            </w:r>
                            <w:r w:rsidRPr="00392A4E">
                              <w:rPr>
                                <w:rFonts w:ascii="Courier New" w:hAnsi="Courier New" w:cs="Courier New"/>
                                <w:sz w:val="18"/>
                                <w:szCs w:val="18"/>
                                <w:lang w:eastAsia="ja-JP"/>
                              </w:rPr>
                              <w:t>a53_0: cpu@100 {</w:t>
                            </w:r>
                          </w:p>
                          <w:p w14:paraId="1CFBD953"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compatible = "arm,cortex-a53", "arm,armv8";</w:t>
                            </w:r>
                          </w:p>
                          <w:p w14:paraId="04CD0957"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reg = &lt;0x100&gt;;</w:t>
                            </w:r>
                          </w:p>
                          <w:p w14:paraId="48EC0D52"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device_type = "cpu";</w:t>
                            </w:r>
                          </w:p>
                          <w:p w14:paraId="22C7DDE7"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power-domains = &lt;&amp;sysc R8A7795_PD_CA53_CPU0&gt;;</w:t>
                            </w:r>
                          </w:p>
                          <w:p w14:paraId="6898BBF6"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next-level-cache = &lt;&amp;L2_CA53&gt;;</w:t>
                            </w:r>
                          </w:p>
                          <w:p w14:paraId="466FAC6D"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enable-method = "psci";</w:t>
                            </w:r>
                          </w:p>
                          <w:p w14:paraId="4536A631"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cpu-idle-states = &lt;&amp;CPU_SLEEP_1&gt;;</w:t>
                            </w:r>
                          </w:p>
                          <w:p w14:paraId="5C928269"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#cooling-cells = &lt;2&gt;;</w:t>
                            </w:r>
                          </w:p>
                          <w:p w14:paraId="7BA1E376"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dynamic-power-coefficient = &lt;277&gt;;</w:t>
                            </w:r>
                          </w:p>
                          <w:p w14:paraId="0CA02699"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cooling-min-level = &lt;0&gt;;</w:t>
                            </w:r>
                          </w:p>
                          <w:p w14:paraId="76F57174"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cooling-max-level = &lt;2&gt;;</w:t>
                            </w:r>
                          </w:p>
                          <w:p w14:paraId="410E5FFC"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clocks =&lt;&amp;cpg CPG_CORE R8A7795_CLK_Z2&gt;;</w:t>
                            </w:r>
                          </w:p>
                          <w:p w14:paraId="5F850F4D"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operating-points-v2 = &lt;&amp;cluster1_opp&gt;;</w:t>
                            </w:r>
                          </w:p>
                          <w:p w14:paraId="0EA8E520"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capacity-dmips-mhz = &lt;540&gt;;</w:t>
                            </w:r>
                          </w:p>
                          <w:p w14:paraId="006AC28A" w14:textId="77777777" w:rsidR="00DA6107"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w:t>
                            </w:r>
                          </w:p>
                          <w:p w14:paraId="1AB5C74E" w14:textId="77777777" w:rsidR="00DA6107" w:rsidRPr="00392A4E" w:rsidRDefault="00DA6107" w:rsidP="00181B9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t>… …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68890" id="_x0000_t202" coordsize="21600,21600" o:spt="202" path="m,l,21600r21600,l21600,xe">
                <v:stroke joinstyle="miter"/>
                <v:path gradientshapeok="t" o:connecttype="rect"/>
              </v:shapetype>
              <v:shape id="テキスト ボックス 3435" o:spid="_x0000_s1715" type="#_x0000_t202" style="position:absolute;margin-left:-3.15pt;margin-top:8.4pt;width:489.1pt;height:423.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">
                <v:textbox inset="0,0,0,0">
                  <w:txbxContent>
                    <w:p w14:paraId="65F6EDA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cpus {</w:t>
                      </w:r>
                    </w:p>
                    <w:p w14:paraId="4D075CD5"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#address-cells = &lt;1&gt;;</w:t>
                      </w:r>
                    </w:p>
                    <w:p w14:paraId="2E81305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#size-cells = &lt;0&gt;;</w:t>
                      </w:r>
                    </w:p>
                    <w:p w14:paraId="2D27849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p>
                    <w:p w14:paraId="60159327"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a57_0: cpu@0 {</w:t>
                      </w:r>
                    </w:p>
                    <w:p w14:paraId="36BB2F43"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compatible = "arm,cortex-a57", "arm,armv8";</w:t>
                      </w:r>
                    </w:p>
                    <w:p w14:paraId="4610ECF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reg = &lt;0x0&gt;;</w:t>
                      </w:r>
                    </w:p>
                    <w:p w14:paraId="126082F9"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device_type = "cpu";</w:t>
                      </w:r>
                    </w:p>
                    <w:p w14:paraId="1B8D54D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power-domains = &lt;&amp;sysc R8A7795_PD_CA57_CPU0&gt;;</w:t>
                      </w:r>
                    </w:p>
                    <w:p w14:paraId="17FD63ED"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next-level-cache = &lt;&amp;L2_CA57&gt;;</w:t>
                      </w:r>
                    </w:p>
                    <w:p w14:paraId="6EEF331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enable-method = "psci";</w:t>
                      </w:r>
                    </w:p>
                    <w:p w14:paraId="69870750"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cpu-idle-states = &lt;&amp;CPU_SLEEP_0&gt;;</w:t>
                      </w:r>
                    </w:p>
                    <w:p w14:paraId="7C3076E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#cooling-cells = &lt;2&gt;;</w:t>
                      </w:r>
                    </w:p>
                    <w:p w14:paraId="6A4D8860"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dynamic-power-coefficient = &lt;854&gt;;</w:t>
                      </w:r>
                      <w:r>
                        <w:rPr>
                          <w:rFonts w:ascii="Courier New" w:hAnsi="Courier New" w:cs="Courier New"/>
                          <w:sz w:val="18"/>
                          <w:szCs w:val="18"/>
                          <w:lang w:eastAsia="ja-JP"/>
                        </w:rPr>
                        <w:t xml:space="preserve">                 /*(1)*/</w:t>
                      </w:r>
                    </w:p>
                    <w:p w14:paraId="3B75C7C8"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cooling-min-level = &lt;0&gt;;</w:t>
                      </w:r>
                    </w:p>
                    <w:p w14:paraId="307E15A1"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cooling-max-level = &lt;2&gt;;</w:t>
                      </w:r>
                    </w:p>
                    <w:p w14:paraId="70109063"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clocks =&lt;&amp;cpg CPG_CORE R8A7795_CLK_Z&gt;;</w:t>
                      </w:r>
                    </w:p>
                    <w:p w14:paraId="46800A12"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operating-points-v2 = &lt;&amp;cluster0_tb0&gt;,</w:t>
                      </w:r>
                    </w:p>
                    <w:p w14:paraId="390F21CA"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&lt;&amp;cluster0_tb1&gt;, &lt;&amp;cluster0_tb2&gt;,</w:t>
                      </w:r>
                    </w:p>
                    <w:p w14:paraId="149026A4" w14:textId="77777777" w:rsidR="00DA6107" w:rsidRPr="003745FC"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&lt;&amp;cluster0_tb3&gt;, &lt;&amp;cluster0_tb4&gt;,</w:t>
                      </w:r>
                    </w:p>
                    <w:p w14:paraId="79271666" w14:textId="77777777" w:rsidR="00DA6107" w:rsidRDefault="00DA6107" w:rsidP="003745F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&lt;&amp;cluster0_tb5&gt;, &lt;&amp;cluster0_tb6&gt;</w:t>
                      </w:r>
                      <w:r>
                        <w:rPr>
                          <w:rFonts w:ascii="Courier New" w:hAnsi="Courier New" w:cs="Courier New"/>
                          <w:sz w:val="18"/>
                          <w:szCs w:val="18"/>
                          <w:lang w:eastAsia="ja-JP"/>
                        </w:rPr>
                        <w:t>,</w:t>
                      </w:r>
                    </w:p>
                    <w:p w14:paraId="6B93496D" w14:textId="77777777" w:rsidR="00DA6107" w:rsidRPr="003745FC" w:rsidRDefault="00DA6107" w:rsidP="00B84305">
                      <w:pPr>
                        <w:tabs>
                          <w:tab w:val="left" w:pos="735"/>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r>
                      <w:r>
                        <w:rPr>
                          <w:rFonts w:ascii="Courier New" w:hAnsi="Courier New" w:cs="Courier New"/>
                          <w:sz w:val="18"/>
                          <w:szCs w:val="18"/>
                          <w:lang w:eastAsia="ja-JP"/>
                        </w:rPr>
                        <w:tab/>
                        <w:t>&lt;&amp;cluster0_tb7</w:t>
                      </w:r>
                      <w:r w:rsidRPr="003745FC">
                        <w:rPr>
                          <w:rFonts w:ascii="Courier New" w:hAnsi="Courier New" w:cs="Courier New"/>
                          <w:sz w:val="18"/>
                          <w:szCs w:val="18"/>
                          <w:lang w:eastAsia="ja-JP"/>
                        </w:rPr>
                        <w:t>&gt;</w:t>
                      </w:r>
                      <w:r>
                        <w:rPr>
                          <w:rFonts w:ascii="Courier New" w:hAnsi="Courier New" w:cs="Courier New"/>
                          <w:sz w:val="18"/>
                          <w:szCs w:val="18"/>
                          <w:lang w:eastAsia="ja-JP"/>
                        </w:rPr>
                        <w:t>;</w:t>
                      </w:r>
                    </w:p>
                    <w:p w14:paraId="0C74DCE7" w14:textId="77777777" w:rsidR="00DA6107" w:rsidRDefault="00DA6107" w:rsidP="00636B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p>
                    <w:p w14:paraId="7A4B3898" w14:textId="77777777" w:rsidR="00DA6107" w:rsidRDefault="00DA6107" w:rsidP="00636B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t xml:space="preserve">… … … </w:t>
                      </w:r>
                    </w:p>
                    <w:p w14:paraId="32C725A4"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593FCA">
                        <w:rPr>
                          <w:rFonts w:ascii="Courier New" w:hAnsi="Courier New" w:cs="Courier New"/>
                          <w:sz w:val="18"/>
                          <w:szCs w:val="18"/>
                          <w:lang w:eastAsia="ja-JP"/>
                        </w:rPr>
                        <w:t xml:space="preserve">         </w:t>
                      </w:r>
                      <w:r w:rsidRPr="00392A4E">
                        <w:rPr>
                          <w:rFonts w:ascii="Courier New" w:hAnsi="Courier New" w:cs="Courier New"/>
                          <w:sz w:val="18"/>
                          <w:szCs w:val="18"/>
                          <w:lang w:eastAsia="ja-JP"/>
                        </w:rPr>
                        <w:t>a53_0: cpu@100 {</w:t>
                      </w:r>
                    </w:p>
                    <w:p w14:paraId="1CFBD953"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compatible = "arm,cortex-a53", "arm,armv8";</w:t>
                      </w:r>
                    </w:p>
                    <w:p w14:paraId="04CD0957"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reg = &lt;0x100&gt;;</w:t>
                      </w:r>
                    </w:p>
                    <w:p w14:paraId="48EC0D52"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device_type = "cpu";</w:t>
                      </w:r>
                    </w:p>
                    <w:p w14:paraId="22C7DDE7"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power-domains = &lt;&amp;sysc R8A7795_PD_CA53_CPU0&gt;;</w:t>
                      </w:r>
                    </w:p>
                    <w:p w14:paraId="6898BBF6"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next-level-cache = &lt;&amp;L2_CA53&gt;;</w:t>
                      </w:r>
                    </w:p>
                    <w:p w14:paraId="466FAC6D"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enable-method = "psci";</w:t>
                      </w:r>
                    </w:p>
                    <w:p w14:paraId="4536A631"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cpu-idle-states = &lt;&amp;CPU_SLEEP_1&gt;;</w:t>
                      </w:r>
                    </w:p>
                    <w:p w14:paraId="5C928269"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#cooling-cells = &lt;2&gt;;</w:t>
                      </w:r>
                    </w:p>
                    <w:p w14:paraId="7BA1E376"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dynamic-power-coefficient = &lt;277&gt;;</w:t>
                      </w:r>
                    </w:p>
                    <w:p w14:paraId="0CA02699"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cooling-min-level = &lt;0&gt;;</w:t>
                      </w:r>
                    </w:p>
                    <w:p w14:paraId="76F57174"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cooling-max-level = &lt;2&gt;;</w:t>
                      </w:r>
                    </w:p>
                    <w:p w14:paraId="410E5FFC"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clocks =&lt;&amp;cpg CPG_CORE R8A7795_CLK_Z2&gt;;</w:t>
                      </w:r>
                    </w:p>
                    <w:p w14:paraId="5F850F4D"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operating-points-v2 = &lt;&amp;cluster1_opp&gt;;</w:t>
                      </w:r>
                    </w:p>
                    <w:p w14:paraId="0EA8E520" w14:textId="77777777" w:rsidR="00DA6107" w:rsidRPr="00392A4E"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capacity-dmips-mhz = &lt;540&gt;;</w:t>
                      </w:r>
                    </w:p>
                    <w:p w14:paraId="006AC28A" w14:textId="77777777" w:rsidR="00DA6107" w:rsidRDefault="00DA6107" w:rsidP="00DD42A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sidRPr="003745FC">
                        <w:rPr>
                          <w:rFonts w:ascii="Courier New" w:hAnsi="Courier New" w:cs="Courier New"/>
                          <w:sz w:val="18"/>
                          <w:szCs w:val="18"/>
                          <w:lang w:eastAsia="ja-JP"/>
                        </w:rPr>
                        <w:t xml:space="preserve">        </w:t>
                      </w:r>
                      <w:r w:rsidRPr="00392A4E">
                        <w:rPr>
                          <w:rFonts w:ascii="Courier New" w:hAnsi="Courier New" w:cs="Courier New"/>
                          <w:sz w:val="18"/>
                          <w:szCs w:val="18"/>
                          <w:lang w:eastAsia="ja-JP"/>
                        </w:rPr>
                        <w:t>};</w:t>
                      </w:r>
                    </w:p>
                    <w:p w14:paraId="1AB5C74E" w14:textId="77777777" w:rsidR="00DA6107" w:rsidRPr="00392A4E" w:rsidRDefault="00DA6107" w:rsidP="00181B9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spacing w:after="0"/>
                        <w:rPr>
                          <w:rFonts w:ascii="Courier New" w:hAnsi="Courier New" w:cs="Courier New"/>
                          <w:sz w:val="18"/>
                          <w:szCs w:val="18"/>
                          <w:lang w:eastAsia="ja-JP"/>
                        </w:rPr>
                      </w:pPr>
                      <w:r>
                        <w:rPr>
                          <w:rFonts w:ascii="Courier New" w:hAnsi="Courier New" w:cs="Courier New"/>
                          <w:sz w:val="18"/>
                          <w:szCs w:val="18"/>
                          <w:lang w:eastAsia="ja-JP"/>
                        </w:rPr>
                        <w:tab/>
                        <w:t>… … …</w:t>
                      </w:r>
                    </w:p>
                  </w:txbxContent>
                </v:textbox>
              </v:shape>
            </w:pict>
          </mc:Fallback>
        </mc:AlternateContent>
      </w:r>
    </w:p>
    <w:p w14:paraId="0196213D" w14:textId="77777777" w:rsidR="00636B00" w:rsidRDefault="00636B00" w:rsidP="003641A2">
      <w:pPr>
        <w:rPr>
          <w:lang w:eastAsia="ja-JP"/>
        </w:rPr>
      </w:pPr>
    </w:p>
    <w:p w14:paraId="7785C306" w14:textId="77777777" w:rsidR="00636B00" w:rsidRDefault="00636B00" w:rsidP="003641A2">
      <w:pPr>
        <w:rPr>
          <w:lang w:eastAsia="ja-JP"/>
        </w:rPr>
      </w:pPr>
    </w:p>
    <w:p w14:paraId="6197C147" w14:textId="77777777" w:rsidR="00636B00" w:rsidRDefault="00636B00" w:rsidP="003641A2">
      <w:pPr>
        <w:rPr>
          <w:lang w:eastAsia="ja-JP"/>
        </w:rPr>
      </w:pPr>
    </w:p>
    <w:p w14:paraId="15DEAF2A" w14:textId="77777777" w:rsidR="00636B00" w:rsidRDefault="00636B00" w:rsidP="003641A2">
      <w:pPr>
        <w:rPr>
          <w:lang w:eastAsia="ja-JP"/>
        </w:rPr>
      </w:pPr>
    </w:p>
    <w:p w14:paraId="1AF2A717" w14:textId="77777777" w:rsidR="00636B00" w:rsidRDefault="00636B00" w:rsidP="003641A2">
      <w:pPr>
        <w:rPr>
          <w:lang w:eastAsia="ja-JP"/>
        </w:rPr>
      </w:pPr>
    </w:p>
    <w:p w14:paraId="6A00E61C" w14:textId="77777777" w:rsidR="00636B00" w:rsidRDefault="00636B00" w:rsidP="003641A2">
      <w:pPr>
        <w:rPr>
          <w:lang w:eastAsia="ja-JP"/>
        </w:rPr>
      </w:pPr>
    </w:p>
    <w:p w14:paraId="3F88A853" w14:textId="77777777" w:rsidR="00636B00" w:rsidRDefault="00636B00" w:rsidP="003641A2">
      <w:pPr>
        <w:rPr>
          <w:lang w:eastAsia="ja-JP"/>
        </w:rPr>
      </w:pPr>
    </w:p>
    <w:p w14:paraId="78AE3E0F" w14:textId="77777777" w:rsidR="00636B00" w:rsidRDefault="00636B00" w:rsidP="003641A2">
      <w:pPr>
        <w:rPr>
          <w:lang w:eastAsia="ja-JP"/>
        </w:rPr>
      </w:pPr>
    </w:p>
    <w:p w14:paraId="4F8FB158" w14:textId="77777777" w:rsidR="00636B00" w:rsidRDefault="00636B00" w:rsidP="003641A2">
      <w:pPr>
        <w:rPr>
          <w:lang w:eastAsia="ja-JP"/>
        </w:rPr>
      </w:pPr>
    </w:p>
    <w:p w14:paraId="56936C63" w14:textId="77777777" w:rsidR="00636B00" w:rsidRDefault="00636B00" w:rsidP="003641A2">
      <w:pPr>
        <w:rPr>
          <w:lang w:eastAsia="ja-JP"/>
        </w:rPr>
      </w:pPr>
    </w:p>
    <w:p w14:paraId="70B1EF9F" w14:textId="77777777" w:rsidR="00636B00" w:rsidRDefault="00636B00" w:rsidP="003641A2">
      <w:pPr>
        <w:rPr>
          <w:lang w:eastAsia="ja-JP"/>
        </w:rPr>
      </w:pPr>
    </w:p>
    <w:p w14:paraId="7542A8E9" w14:textId="77777777" w:rsidR="00636B00" w:rsidRDefault="00636B00" w:rsidP="003641A2">
      <w:pPr>
        <w:rPr>
          <w:lang w:eastAsia="ja-JP"/>
        </w:rPr>
      </w:pPr>
    </w:p>
    <w:p w14:paraId="1956E01E" w14:textId="77777777" w:rsidR="003745FC" w:rsidRDefault="003745FC" w:rsidP="003641A2">
      <w:pPr>
        <w:rPr>
          <w:lang w:eastAsia="ja-JP"/>
        </w:rPr>
      </w:pPr>
    </w:p>
    <w:p w14:paraId="34E0A0E9" w14:textId="77777777" w:rsidR="003745FC" w:rsidRDefault="003745FC" w:rsidP="003641A2">
      <w:pPr>
        <w:rPr>
          <w:lang w:eastAsia="ja-JP"/>
        </w:rPr>
      </w:pPr>
    </w:p>
    <w:p w14:paraId="2889E576" w14:textId="77777777" w:rsidR="003745FC" w:rsidRDefault="003745FC" w:rsidP="003641A2">
      <w:pPr>
        <w:rPr>
          <w:lang w:eastAsia="ja-JP"/>
        </w:rPr>
      </w:pPr>
    </w:p>
    <w:p w14:paraId="4D349909" w14:textId="77777777" w:rsidR="003745FC" w:rsidRDefault="003745FC" w:rsidP="003641A2">
      <w:pPr>
        <w:rPr>
          <w:lang w:eastAsia="ja-JP"/>
        </w:rPr>
      </w:pPr>
    </w:p>
    <w:p w14:paraId="75DFDECF" w14:textId="77777777" w:rsidR="00DD42A7" w:rsidRDefault="00DD42A7" w:rsidP="003641A2">
      <w:pPr>
        <w:rPr>
          <w:lang w:eastAsia="ja-JP"/>
        </w:rPr>
      </w:pPr>
    </w:p>
    <w:p w14:paraId="2873A4A9" w14:textId="77777777" w:rsidR="00DD42A7" w:rsidRDefault="00DD42A7" w:rsidP="003641A2">
      <w:pPr>
        <w:rPr>
          <w:lang w:eastAsia="ja-JP"/>
        </w:rPr>
      </w:pPr>
    </w:p>
    <w:p w14:paraId="7780ABCD" w14:textId="77777777" w:rsidR="00DD42A7" w:rsidRDefault="00DD42A7" w:rsidP="003641A2">
      <w:pPr>
        <w:rPr>
          <w:lang w:eastAsia="ja-JP"/>
        </w:rPr>
      </w:pPr>
    </w:p>
    <w:p w14:paraId="1E4BD175" w14:textId="77777777" w:rsidR="00DD42A7" w:rsidRDefault="00DD42A7" w:rsidP="003641A2">
      <w:pPr>
        <w:rPr>
          <w:lang w:eastAsia="ja-JP"/>
        </w:rPr>
      </w:pPr>
    </w:p>
    <w:p w14:paraId="5DAF4441" w14:textId="77777777" w:rsidR="00DD42A7" w:rsidRDefault="00DD42A7" w:rsidP="003641A2">
      <w:pPr>
        <w:rPr>
          <w:lang w:eastAsia="ja-JP"/>
        </w:rPr>
      </w:pPr>
    </w:p>
    <w:p w14:paraId="27DA47C8" w14:textId="77777777" w:rsidR="00DD42A7" w:rsidRDefault="00DD42A7" w:rsidP="003641A2">
      <w:pPr>
        <w:rPr>
          <w:lang w:eastAsia="ja-JP"/>
        </w:rPr>
      </w:pPr>
    </w:p>
    <w:p w14:paraId="7C009925" w14:textId="77777777" w:rsidR="00DD42A7" w:rsidRDefault="00DD42A7" w:rsidP="003641A2">
      <w:pPr>
        <w:rPr>
          <w:lang w:eastAsia="ja-JP"/>
        </w:rPr>
      </w:pPr>
    </w:p>
    <w:p w14:paraId="3E002A4F" w14:textId="77777777" w:rsidR="00DD42A7" w:rsidRDefault="00DD42A7" w:rsidP="003641A2">
      <w:pPr>
        <w:rPr>
          <w:lang w:eastAsia="ja-JP"/>
        </w:rPr>
      </w:pPr>
    </w:p>
    <w:p w14:paraId="2763FAEF" w14:textId="77777777" w:rsidR="00DD42A7" w:rsidRDefault="00DD42A7" w:rsidP="003641A2">
      <w:pPr>
        <w:rPr>
          <w:lang w:eastAsia="ja-JP"/>
        </w:rPr>
      </w:pPr>
    </w:p>
    <w:p w14:paraId="419E5B52" w14:textId="77777777" w:rsidR="00DD42A7" w:rsidRDefault="00DD42A7" w:rsidP="003641A2">
      <w:pPr>
        <w:rPr>
          <w:lang w:eastAsia="ja-JP"/>
        </w:rPr>
      </w:pPr>
    </w:p>
    <w:p w14:paraId="732230FA" w14:textId="77777777" w:rsidR="00DD42A7" w:rsidRDefault="00DD42A7" w:rsidP="003641A2">
      <w:pPr>
        <w:rPr>
          <w:lang w:eastAsia="ja-JP"/>
        </w:rPr>
      </w:pPr>
    </w:p>
    <w:p w14:paraId="01BDDF02" w14:textId="77777777" w:rsidR="00DD42A7" w:rsidRDefault="00DD42A7" w:rsidP="003641A2">
      <w:pPr>
        <w:rPr>
          <w:lang w:eastAsia="ja-JP"/>
        </w:rPr>
      </w:pPr>
    </w:p>
    <w:p w14:paraId="6C2110B0" w14:textId="518B6CD7" w:rsidR="00636B00" w:rsidRDefault="008E5339" w:rsidP="00636B00">
      <w:pPr>
        <w:ind w:left="799" w:firstLine="799"/>
        <w:rPr>
          <w:lang w:eastAsia="ja-JP"/>
        </w:rPr>
      </w:pPr>
      <w:r w:rsidRPr="00350DA3">
        <w:rPr>
          <w:b/>
          <w:sz w:val="21"/>
          <w:szCs w:val="21"/>
          <w:lang w:eastAsia="ja-JP"/>
        </w:rPr>
        <w:t xml:space="preserve">Figure </w:t>
      </w:r>
      <w:r w:rsidRPr="00350DA3">
        <w:rPr>
          <w:b/>
          <w:sz w:val="21"/>
          <w:szCs w:val="21"/>
        </w:rPr>
        <w:fldChar w:fldCharType="begin"/>
      </w:r>
      <w:r w:rsidRPr="00350DA3">
        <w:rPr>
          <w:b/>
          <w:sz w:val="21"/>
          <w:szCs w:val="21"/>
          <w:lang w:eastAsia="ja-JP"/>
        </w:rPr>
        <w:instrText xml:space="preserve"> STYLEREF 1 \s </w:instrText>
      </w:r>
      <w:r w:rsidRPr="00350DA3">
        <w:rPr>
          <w:b/>
          <w:sz w:val="21"/>
          <w:szCs w:val="21"/>
        </w:rPr>
        <w:fldChar w:fldCharType="separate"/>
      </w:r>
      <w:r w:rsidR="006E676E">
        <w:rPr>
          <w:b/>
          <w:noProof/>
          <w:sz w:val="21"/>
          <w:szCs w:val="21"/>
          <w:lang w:eastAsia="ja-JP"/>
        </w:rPr>
        <w:t>5</w:t>
      </w:r>
      <w:r w:rsidRPr="00350DA3">
        <w:rPr>
          <w:b/>
          <w:noProof/>
          <w:sz w:val="21"/>
          <w:szCs w:val="21"/>
        </w:rPr>
        <w:fldChar w:fldCharType="end"/>
      </w:r>
      <w:r w:rsidRPr="00350DA3">
        <w:rPr>
          <w:b/>
          <w:sz w:val="21"/>
          <w:szCs w:val="21"/>
          <w:lang w:eastAsia="ja-JP"/>
        </w:rPr>
        <w:noBreakHyphen/>
      </w:r>
      <w:r w:rsidR="00AC06A7">
        <w:rPr>
          <w:b/>
          <w:sz w:val="21"/>
          <w:szCs w:val="21"/>
        </w:rPr>
        <w:t>13</w:t>
      </w:r>
      <w:r w:rsidR="00E252A0" w:rsidRPr="00350DA3">
        <w:rPr>
          <w:b/>
          <w:sz w:val="21"/>
          <w:szCs w:val="21"/>
          <w:lang w:eastAsia="ja-JP"/>
        </w:rPr>
        <w:t xml:space="preserve"> </w:t>
      </w:r>
      <w:r w:rsidR="00636B00" w:rsidRPr="00874C13">
        <w:rPr>
          <w:b/>
          <w:bCs/>
          <w:sz w:val="21"/>
          <w:szCs w:val="21"/>
          <w:lang w:eastAsia="ja-JP"/>
        </w:rPr>
        <w:t xml:space="preserve">Example of definition on </w:t>
      </w:r>
      <w:r w:rsidR="00ED687F">
        <w:rPr>
          <w:b/>
          <w:bCs/>
          <w:sz w:val="21"/>
          <w:szCs w:val="21"/>
          <w:lang w:eastAsia="ja-JP"/>
        </w:rPr>
        <w:t>d</w:t>
      </w:r>
      <w:r w:rsidR="00636B00" w:rsidRPr="00874C13">
        <w:rPr>
          <w:b/>
          <w:bCs/>
          <w:sz w:val="21"/>
          <w:szCs w:val="21"/>
          <w:lang w:eastAsia="ja-JP"/>
        </w:rPr>
        <w:t xml:space="preserve">evice </w:t>
      </w:r>
      <w:r w:rsidR="00ED687F">
        <w:rPr>
          <w:b/>
          <w:bCs/>
          <w:sz w:val="21"/>
          <w:szCs w:val="21"/>
          <w:lang w:eastAsia="ja-JP"/>
        </w:rPr>
        <w:t>t</w:t>
      </w:r>
      <w:r w:rsidR="00ED687F" w:rsidRPr="00874C13">
        <w:rPr>
          <w:b/>
          <w:bCs/>
          <w:sz w:val="21"/>
          <w:szCs w:val="21"/>
          <w:lang w:eastAsia="ja-JP"/>
        </w:rPr>
        <w:t>ree</w:t>
      </w:r>
      <w:r w:rsidR="00ED687F">
        <w:rPr>
          <w:b/>
          <w:bCs/>
          <w:sz w:val="21"/>
          <w:szCs w:val="21"/>
          <w:lang w:eastAsia="ja-JP"/>
        </w:rPr>
        <w:t xml:space="preserve"> </w:t>
      </w:r>
      <w:r w:rsidR="00636B00">
        <w:rPr>
          <w:b/>
          <w:bCs/>
          <w:sz w:val="21"/>
          <w:szCs w:val="21"/>
          <w:lang w:eastAsia="ja-JP"/>
        </w:rPr>
        <w:t>of CPU</w:t>
      </w:r>
      <w:r w:rsidR="00636B00" w:rsidRPr="00874C13">
        <w:rPr>
          <w:b/>
          <w:bCs/>
          <w:sz w:val="21"/>
          <w:szCs w:val="21"/>
          <w:lang w:eastAsia="ja-JP"/>
        </w:rPr>
        <w:t xml:space="preserve"> for IPA</w:t>
      </w:r>
      <w:r w:rsidR="00636B00">
        <w:rPr>
          <w:b/>
          <w:bCs/>
          <w:sz w:val="21"/>
          <w:szCs w:val="21"/>
          <w:lang w:eastAsia="ja-JP"/>
        </w:rPr>
        <w:t>/EMS</w:t>
      </w:r>
    </w:p>
    <w:p w14:paraId="4B8A1C49" w14:textId="77777777" w:rsidR="003F3F25" w:rsidRDefault="003F3F25" w:rsidP="003641A2">
      <w:pPr>
        <w:rPr>
          <w:lang w:eastAsia="ja-JP"/>
        </w:rPr>
      </w:pPr>
    </w:p>
    <w:p w14:paraId="0C6C001A" w14:textId="77777777" w:rsidR="008217CF" w:rsidRDefault="008217CF" w:rsidP="003641A2">
      <w:pPr>
        <w:rPr>
          <w:lang w:eastAsia="ja-JP"/>
        </w:rPr>
      </w:pPr>
      <w:r>
        <w:rPr>
          <w:rFonts w:hint="eastAsia"/>
          <w:noProof/>
        </w:rPr>
        <w:lastRenderedPageBreak/>
        <mc:AlternateContent>
          <mc:Choice Requires="wps">
            <w:drawing>
              <wp:inline distT="0" distB="0" distL="0" distR="0" wp14:anchorId="749AA930" wp14:editId="6C5984A8">
                <wp:extent cx="6248400" cy="8207655"/>
                <wp:effectExtent l="0" t="0" r="19050" b="22225"/>
                <wp:docPr id="32" name="正方形/長方形 2282"/>
                <wp:cNvGraphicFramePr/>
                <a:graphic xmlns:a="http://schemas.openxmlformats.org/drawingml/2006/main">
                  <a:graphicData uri="http://schemas.microsoft.com/office/word/2010/wordprocessingShape">
                    <wps:wsp>
                      <wps:cNvSpPr/>
                      <wps:spPr>
                        <a:xfrm>
                          <a:off x="0" y="0"/>
                          <a:ext cx="6248400" cy="8207655"/>
                        </a:xfrm>
                        <a:prstGeom prst="rect">
                          <a:avLst/>
                        </a:prstGeom>
                        <a:noFill/>
                        <a:ln w="12700" cap="flat" cmpd="sng" algn="ctr">
                          <a:solidFill>
                            <a:sysClr val="windowText" lastClr="000000"/>
                          </a:solidFill>
                          <a:prstDash val="solid"/>
                        </a:ln>
                        <a:effectLst/>
                      </wps:spPr>
                      <wps:txbx>
                        <w:txbxContent>
                          <w:p w14:paraId="3A9A197E" w14:textId="77777777" w:rsidR="00DA6107" w:rsidRPr="00A151D1" w:rsidRDefault="00DA6107" w:rsidP="006B547D">
                            <w:pPr>
                              <w:rPr>
                                <w:lang w:eastAsia="ja-JP"/>
                              </w:rPr>
                            </w:pPr>
                            <w:r w:rsidRPr="00A151D1">
                              <w:rPr>
                                <w:lang w:eastAsia="ja-JP"/>
                              </w:rPr>
                              <w:t>thermal-zones {</w:t>
                            </w:r>
                          </w:p>
                          <w:p w14:paraId="44D0BACF" w14:textId="77777777" w:rsidR="00DA6107" w:rsidRPr="00A151D1" w:rsidRDefault="00DA6107" w:rsidP="006B547D">
                            <w:pPr>
                              <w:rPr>
                                <w:lang w:eastAsia="ja-JP"/>
                              </w:rPr>
                            </w:pPr>
                            <w:r w:rsidRPr="00A151D1">
                              <w:rPr>
                                <w:lang w:eastAsia="ja-JP"/>
                              </w:rPr>
                              <w:t xml:space="preserve">        emergency {</w:t>
                            </w:r>
                            <w:r w:rsidRPr="00F8491C">
                              <w:rPr>
                                <w:lang w:eastAsia="ja-JP"/>
                              </w:rPr>
                              <w:t xml:space="preserve">                 /* </w:t>
                            </w:r>
                            <w:r w:rsidRPr="00F8491C">
                              <w:rPr>
                                <w:lang w:eastAsia="ja-JP"/>
                              </w:rPr>
                              <w:sym w:font="Wingdings" w:char="F0E0"/>
                            </w:r>
                            <w:r w:rsidRPr="00F8491C">
                              <w:rPr>
                                <w:lang w:eastAsia="ja-JP"/>
                              </w:rPr>
                              <w:t xml:space="preserve"> node for EMS */</w:t>
                            </w:r>
                          </w:p>
                          <w:p w14:paraId="169B6E58" w14:textId="77777777" w:rsidR="00DA6107" w:rsidRPr="00A151D1" w:rsidRDefault="00DA6107" w:rsidP="006B547D">
                            <w:pPr>
                              <w:rPr>
                                <w:lang w:eastAsia="ja-JP"/>
                              </w:rPr>
                            </w:pPr>
                            <w:r w:rsidRPr="00A151D1">
                              <w:rPr>
                                <w:lang w:eastAsia="ja-JP"/>
                              </w:rPr>
                              <w:t xml:space="preserve">                polling-delay = &lt;1000&gt;;</w:t>
                            </w:r>
                          </w:p>
                          <w:p w14:paraId="63E4E2F5" w14:textId="77777777" w:rsidR="00DA6107" w:rsidRPr="00A151D1" w:rsidRDefault="00DA6107" w:rsidP="006B547D">
                            <w:pPr>
                              <w:rPr>
                                <w:lang w:eastAsia="ja-JP"/>
                              </w:rPr>
                            </w:pPr>
                            <w:r w:rsidRPr="00A151D1">
                              <w:rPr>
                                <w:lang w:eastAsia="ja-JP"/>
                              </w:rPr>
                              <w:t xml:space="preserve">                on-temperature = &lt;110000&gt;;</w:t>
                            </w:r>
                            <w:r>
                              <w:rPr>
                                <w:lang w:eastAsia="ja-JP"/>
                              </w:rPr>
                              <w:t xml:space="preserve">                    </w:t>
                            </w:r>
                            <w:r>
                              <w:rPr>
                                <w:rFonts w:hint="eastAsia"/>
                                <w:lang w:eastAsia="ja-JP"/>
                              </w:rPr>
                              <w:t xml:space="preserve"> </w:t>
                            </w:r>
                            <w:r>
                              <w:rPr>
                                <w:lang w:eastAsia="ja-JP"/>
                              </w:rPr>
                              <w:t>/* (2) */</w:t>
                            </w:r>
                          </w:p>
                          <w:p w14:paraId="5EE3CBA9" w14:textId="77777777" w:rsidR="00DA6107" w:rsidRPr="00A151D1" w:rsidRDefault="00DA6107" w:rsidP="006B547D">
                            <w:pPr>
                              <w:rPr>
                                <w:lang w:eastAsia="ja-JP"/>
                              </w:rPr>
                            </w:pPr>
                            <w:r w:rsidRPr="00A151D1">
                              <w:rPr>
                                <w:lang w:eastAsia="ja-JP"/>
                              </w:rPr>
                              <w:t xml:space="preserve">                off-temperature = &lt;95000&gt;;</w:t>
                            </w:r>
                            <w:r>
                              <w:rPr>
                                <w:lang w:eastAsia="ja-JP"/>
                              </w:rPr>
                              <w:t xml:space="preserve">                      /* (3) */</w:t>
                            </w:r>
                          </w:p>
                          <w:p w14:paraId="6408F97E" w14:textId="77777777" w:rsidR="00DA6107" w:rsidRPr="00A151D1" w:rsidRDefault="00DA6107" w:rsidP="006B547D">
                            <w:pPr>
                              <w:rPr>
                                <w:lang w:eastAsia="ja-JP"/>
                              </w:rPr>
                            </w:pPr>
                            <w:r w:rsidRPr="00A151D1">
                              <w:rPr>
                                <w:lang w:eastAsia="ja-JP"/>
                              </w:rPr>
                              <w:t xml:space="preserve">                </w:t>
                            </w:r>
                            <w:r w:rsidRPr="00F8491C">
                              <w:rPr>
                                <w:lang w:eastAsia="ja-JP"/>
                              </w:rPr>
                              <w:t xml:space="preserve">target_cpus = &lt;&amp;a57_1&gt;, </w:t>
                            </w:r>
                            <w:r w:rsidRPr="00A151D1">
                              <w:rPr>
                                <w:lang w:eastAsia="ja-JP"/>
                              </w:rPr>
                              <w:t>&lt;&amp;a57_2&gt;,</w:t>
                            </w:r>
                            <w:r w:rsidRPr="00F8491C">
                              <w:rPr>
                                <w:lang w:eastAsia="ja-JP"/>
                              </w:rPr>
                              <w:t xml:space="preserve"> </w:t>
                            </w:r>
                            <w:r w:rsidRPr="00A151D1">
                              <w:rPr>
                                <w:lang w:eastAsia="ja-JP"/>
                              </w:rPr>
                              <w:t>&lt;&amp;a57_3&gt;</w:t>
                            </w:r>
                            <w:r>
                              <w:rPr>
                                <w:lang w:eastAsia="ja-JP"/>
                              </w:rPr>
                              <w:t xml:space="preserve">, </w:t>
                            </w:r>
                            <w:r w:rsidRPr="003D70A1">
                              <w:rPr>
                                <w:lang w:eastAsia="ja-JP"/>
                              </w:rPr>
                              <w:t>&lt;&amp;a53_0&gt;,</w:t>
                            </w:r>
                            <w:r>
                              <w:rPr>
                                <w:lang w:eastAsia="ja-JP"/>
                              </w:rPr>
                              <w:t xml:space="preserve"> </w:t>
                            </w:r>
                            <w:r w:rsidRPr="003D70A1">
                              <w:rPr>
                                <w:lang w:eastAsia="ja-JP"/>
                              </w:rPr>
                              <w:t>&lt;&amp;a53_</w:t>
                            </w:r>
                            <w:r>
                              <w:rPr>
                                <w:lang w:eastAsia="ja-JP"/>
                              </w:rPr>
                              <w:t>1</w:t>
                            </w:r>
                            <w:r w:rsidRPr="003D70A1">
                              <w:rPr>
                                <w:lang w:eastAsia="ja-JP"/>
                              </w:rPr>
                              <w:t>&gt;,</w:t>
                            </w:r>
                            <w:r>
                              <w:rPr>
                                <w:lang w:eastAsia="ja-JP"/>
                              </w:rPr>
                              <w:t xml:space="preserve"> </w:t>
                            </w:r>
                            <w:r w:rsidRPr="003D70A1">
                              <w:rPr>
                                <w:lang w:eastAsia="ja-JP"/>
                              </w:rPr>
                              <w:t>&lt;&amp;a53_</w:t>
                            </w:r>
                            <w:r>
                              <w:rPr>
                                <w:lang w:eastAsia="ja-JP"/>
                              </w:rPr>
                              <w:t>2</w:t>
                            </w:r>
                            <w:r w:rsidRPr="003D70A1">
                              <w:rPr>
                                <w:lang w:eastAsia="ja-JP"/>
                              </w:rPr>
                              <w:t>&gt;,</w:t>
                            </w:r>
                            <w:r>
                              <w:rPr>
                                <w:lang w:eastAsia="ja-JP"/>
                              </w:rPr>
                              <w:t xml:space="preserve"> </w:t>
                            </w:r>
                            <w:r w:rsidRPr="003D70A1">
                              <w:rPr>
                                <w:lang w:eastAsia="ja-JP"/>
                              </w:rPr>
                              <w:t>&lt;&amp;a53_</w:t>
                            </w:r>
                            <w:r>
                              <w:rPr>
                                <w:lang w:eastAsia="ja-JP"/>
                              </w:rPr>
                              <w:t>3</w:t>
                            </w:r>
                            <w:r w:rsidRPr="003D70A1">
                              <w:rPr>
                                <w:lang w:eastAsia="ja-JP"/>
                              </w:rPr>
                              <w:t>&gt;</w:t>
                            </w:r>
                            <w:r w:rsidRPr="00A151D1">
                              <w:rPr>
                                <w:lang w:eastAsia="ja-JP"/>
                              </w:rPr>
                              <w:t>;</w:t>
                            </w:r>
                          </w:p>
                          <w:p w14:paraId="47585494" w14:textId="77777777" w:rsidR="00DA6107" w:rsidRPr="00A151D1" w:rsidRDefault="00DA6107" w:rsidP="006B547D">
                            <w:pPr>
                              <w:rPr>
                                <w:lang w:eastAsia="ja-JP"/>
                              </w:rPr>
                            </w:pPr>
                            <w:r w:rsidRPr="00A151D1">
                              <w:rPr>
                                <w:lang w:eastAsia="ja-JP"/>
                              </w:rPr>
                              <w:t xml:space="preserve">                status = "disabled";</w:t>
                            </w:r>
                          </w:p>
                          <w:p w14:paraId="22B18AA2" w14:textId="77777777" w:rsidR="00DA6107" w:rsidRPr="00A151D1" w:rsidRDefault="00DA6107" w:rsidP="006B547D">
                            <w:pPr>
                              <w:rPr>
                                <w:lang w:eastAsia="ja-JP"/>
                              </w:rPr>
                            </w:pPr>
                            <w:r w:rsidRPr="00A151D1">
                              <w:rPr>
                                <w:lang w:eastAsia="ja-JP"/>
                              </w:rPr>
                              <w:t xml:space="preserve">        };</w:t>
                            </w:r>
                          </w:p>
                          <w:p w14:paraId="10202CAA" w14:textId="77777777" w:rsidR="00DA6107" w:rsidRPr="00A151D1" w:rsidRDefault="00DA6107" w:rsidP="006B547D">
                            <w:pPr>
                              <w:rPr>
                                <w:lang w:eastAsia="ja-JP"/>
                              </w:rPr>
                            </w:pPr>
                            <w:r w:rsidRPr="00A151D1">
                              <w:rPr>
                                <w:lang w:eastAsia="ja-JP"/>
                              </w:rPr>
                              <w:t xml:space="preserve">        sensor_thermal3: sensor-thermal3 {</w:t>
                            </w:r>
                          </w:p>
                          <w:p w14:paraId="3D5E37FF" w14:textId="77777777" w:rsidR="00DA6107" w:rsidRPr="00A151D1" w:rsidRDefault="00DA6107" w:rsidP="006B547D">
                            <w:pPr>
                              <w:rPr>
                                <w:lang w:eastAsia="ja-JP"/>
                              </w:rPr>
                            </w:pPr>
                            <w:r w:rsidRPr="00A151D1">
                              <w:rPr>
                                <w:lang w:eastAsia="ja-JP"/>
                              </w:rPr>
                              <w:t xml:space="preserve">                polling-delay-passive = &lt;250&gt;;</w:t>
                            </w:r>
                          </w:p>
                          <w:p w14:paraId="6296FAFD" w14:textId="77777777" w:rsidR="00DA6107" w:rsidRDefault="00DA6107" w:rsidP="006B547D">
                            <w:pPr>
                              <w:rPr>
                                <w:lang w:eastAsia="ja-JP"/>
                              </w:rPr>
                            </w:pPr>
                            <w:r w:rsidRPr="00A151D1">
                              <w:rPr>
                                <w:lang w:eastAsia="ja-JP"/>
                              </w:rPr>
                              <w:t xml:space="preserve">                polling-delay = &lt;0&gt;;</w:t>
                            </w:r>
                          </w:p>
                          <w:p w14:paraId="5527B571" w14:textId="77777777" w:rsidR="00DA6107" w:rsidRPr="00A151D1" w:rsidRDefault="00DA6107" w:rsidP="002F55FE">
                            <w:pPr>
                              <w:rPr>
                                <w:lang w:eastAsia="ja-JP"/>
                              </w:rPr>
                            </w:pPr>
                            <w:r w:rsidRPr="00A151D1">
                              <w:rPr>
                                <w:lang w:eastAsia="ja-JP"/>
                              </w:rPr>
                              <w:t xml:space="preserve">                /* sensor ID */</w:t>
                            </w:r>
                          </w:p>
                          <w:p w14:paraId="6F68A1B7" w14:textId="77777777" w:rsidR="00DA6107" w:rsidRPr="00A151D1" w:rsidRDefault="00DA6107" w:rsidP="006B547D">
                            <w:pPr>
                              <w:rPr>
                                <w:lang w:eastAsia="ja-JP"/>
                              </w:rPr>
                            </w:pPr>
                            <w:r w:rsidRPr="00A151D1">
                              <w:rPr>
                                <w:lang w:eastAsia="ja-JP"/>
                              </w:rPr>
                              <w:t xml:space="preserve">                thermal-sensors = &lt;&amp;tsc</w:t>
                            </w:r>
                            <w:r>
                              <w:rPr>
                                <w:lang w:eastAsia="ja-JP"/>
                              </w:rPr>
                              <w:t xml:space="preserve"> 2</w:t>
                            </w:r>
                            <w:r w:rsidRPr="00A151D1">
                              <w:rPr>
                                <w:lang w:eastAsia="ja-JP"/>
                              </w:rPr>
                              <w:t>&gt;;</w:t>
                            </w:r>
                          </w:p>
                          <w:p w14:paraId="1C10D860" w14:textId="77777777" w:rsidR="00DA6107" w:rsidRPr="00A151D1" w:rsidRDefault="00DA6107" w:rsidP="006B547D">
                            <w:pPr>
                              <w:rPr>
                                <w:lang w:eastAsia="ja-JP"/>
                              </w:rPr>
                            </w:pPr>
                            <w:r w:rsidRPr="00A151D1">
                              <w:rPr>
                                <w:lang w:eastAsia="ja-JP"/>
                              </w:rPr>
                              <w:t xml:space="preserve">                </w:t>
                            </w:r>
                            <w:r w:rsidRPr="00F8491C">
                              <w:rPr>
                                <w:lang w:eastAsia="ja-JP"/>
                              </w:rPr>
                              <w:t>sustainable-power = &lt;6313&gt;;</w:t>
                            </w:r>
                            <w:r>
                              <w:rPr>
                                <w:lang w:eastAsia="ja-JP"/>
                              </w:rPr>
                              <w:t xml:space="preserve">                     /* (4) */</w:t>
                            </w:r>
                          </w:p>
                          <w:p w14:paraId="4D49AE1F" w14:textId="77777777" w:rsidR="00DA6107" w:rsidRPr="00A151D1" w:rsidRDefault="00DA6107" w:rsidP="006B547D">
                            <w:pPr>
                              <w:rPr>
                                <w:lang w:eastAsia="ja-JP"/>
                              </w:rPr>
                            </w:pPr>
                            <w:r w:rsidRPr="00A151D1">
                              <w:rPr>
                                <w:lang w:eastAsia="ja-JP"/>
                              </w:rPr>
                              <w:t xml:space="preserve">                trips {</w:t>
                            </w:r>
                          </w:p>
                          <w:p w14:paraId="1EA9AD89" w14:textId="52A96E08" w:rsidR="00DA6107" w:rsidRPr="00A151D1" w:rsidRDefault="00DA6107" w:rsidP="006B547D">
                            <w:pPr>
                              <w:rPr>
                                <w:lang w:eastAsia="ja-JP"/>
                              </w:rPr>
                            </w:pPr>
                            <w:r w:rsidRPr="00A151D1">
                              <w:rPr>
                                <w:lang w:eastAsia="ja-JP"/>
                              </w:rPr>
                              <w:t xml:space="preserve">                        threshold: trip-point0 {/* miliCelsius  */</w:t>
                            </w:r>
                          </w:p>
                          <w:p w14:paraId="6E73252D" w14:textId="77777777" w:rsidR="00DA6107" w:rsidRPr="00A151D1" w:rsidRDefault="00DA6107" w:rsidP="006B547D">
                            <w:pPr>
                              <w:rPr>
                                <w:lang w:eastAsia="ja-JP"/>
                              </w:rPr>
                            </w:pPr>
                            <w:r w:rsidRPr="00A151D1">
                              <w:rPr>
                                <w:lang w:eastAsia="ja-JP"/>
                              </w:rPr>
                              <w:t xml:space="preserve">                                temperature = &lt;90000&gt;;</w:t>
                            </w:r>
                            <w:r>
                              <w:rPr>
                                <w:lang w:eastAsia="ja-JP"/>
                              </w:rPr>
                              <w:t xml:space="preserve">         /* (5) */</w:t>
                            </w:r>
                          </w:p>
                          <w:p w14:paraId="52662955" w14:textId="77777777" w:rsidR="00DA6107" w:rsidRPr="00A151D1" w:rsidRDefault="00DA6107" w:rsidP="006B547D">
                            <w:pPr>
                              <w:rPr>
                                <w:lang w:eastAsia="ja-JP"/>
                              </w:rPr>
                            </w:pPr>
                            <w:r w:rsidRPr="00A151D1">
                              <w:rPr>
                                <w:lang w:eastAsia="ja-JP"/>
                              </w:rPr>
                              <w:t xml:space="preserve">                                hysteresis = &lt;2000&gt;;</w:t>
                            </w:r>
                          </w:p>
                          <w:p w14:paraId="344C70A1" w14:textId="77777777" w:rsidR="00DA6107" w:rsidRPr="00A151D1" w:rsidRDefault="00DA6107" w:rsidP="006B547D">
                            <w:pPr>
                              <w:rPr>
                                <w:lang w:eastAsia="ja-JP"/>
                              </w:rPr>
                            </w:pPr>
                            <w:r w:rsidRPr="00A151D1">
                              <w:rPr>
                                <w:lang w:eastAsia="ja-JP"/>
                              </w:rPr>
                              <w:t xml:space="preserve">                                type = "passive";</w:t>
                            </w:r>
                          </w:p>
                          <w:p w14:paraId="7389A6A7" w14:textId="77777777" w:rsidR="00DA6107" w:rsidRPr="00A151D1" w:rsidRDefault="00DA6107" w:rsidP="006B547D">
                            <w:pPr>
                              <w:rPr>
                                <w:lang w:eastAsia="ja-JP"/>
                              </w:rPr>
                            </w:pPr>
                            <w:r w:rsidRPr="00A151D1">
                              <w:rPr>
                                <w:lang w:eastAsia="ja-JP"/>
                              </w:rPr>
                              <w:t xml:space="preserve">                        };</w:t>
                            </w:r>
                          </w:p>
                          <w:p w14:paraId="02CB5087" w14:textId="1D2457D7" w:rsidR="00DA6107" w:rsidRPr="00A151D1" w:rsidRDefault="00DA6107" w:rsidP="006B547D">
                            <w:pPr>
                              <w:rPr>
                                <w:lang w:eastAsia="ja-JP"/>
                              </w:rPr>
                            </w:pPr>
                            <w:r w:rsidRPr="00A151D1">
                              <w:rPr>
                                <w:lang w:eastAsia="ja-JP"/>
                              </w:rPr>
                              <w:t xml:space="preserve">                        target: trip-point1 {/* miliCe</w:t>
                            </w:r>
                            <w:r>
                              <w:rPr>
                                <w:lang w:eastAsia="ja-JP"/>
                              </w:rPr>
                              <w:t>lsi</w:t>
                            </w:r>
                            <w:r w:rsidRPr="00A151D1">
                              <w:rPr>
                                <w:lang w:eastAsia="ja-JP"/>
                              </w:rPr>
                              <w:t>us  */</w:t>
                            </w:r>
                          </w:p>
                          <w:p w14:paraId="4CDD0842" w14:textId="77777777" w:rsidR="00DA6107" w:rsidRPr="00A151D1" w:rsidRDefault="00DA6107" w:rsidP="006B547D">
                            <w:pPr>
                              <w:rPr>
                                <w:lang w:eastAsia="ja-JP"/>
                              </w:rPr>
                            </w:pPr>
                            <w:r w:rsidRPr="00A151D1">
                              <w:rPr>
                                <w:lang w:eastAsia="ja-JP"/>
                              </w:rPr>
                              <w:t xml:space="preserve">                                temperature = &lt;100000&gt;;</w:t>
                            </w:r>
                            <w:r>
                              <w:rPr>
                                <w:lang w:eastAsia="ja-JP"/>
                              </w:rPr>
                              <w:t xml:space="preserve">        /* (6) */</w:t>
                            </w:r>
                          </w:p>
                          <w:p w14:paraId="5692B52D" w14:textId="77777777" w:rsidR="00DA6107" w:rsidRPr="00A151D1" w:rsidRDefault="00DA6107" w:rsidP="006B547D">
                            <w:pPr>
                              <w:rPr>
                                <w:lang w:eastAsia="ja-JP"/>
                              </w:rPr>
                            </w:pPr>
                            <w:r w:rsidRPr="00A151D1">
                              <w:rPr>
                                <w:lang w:eastAsia="ja-JP"/>
                              </w:rPr>
                              <w:t xml:space="preserve">                                hysteresis = &lt;2000&gt;;</w:t>
                            </w:r>
                          </w:p>
                          <w:p w14:paraId="553D7116" w14:textId="77777777" w:rsidR="00DA6107" w:rsidRPr="00A151D1" w:rsidRDefault="00DA6107" w:rsidP="006B547D">
                            <w:pPr>
                              <w:rPr>
                                <w:lang w:eastAsia="ja-JP"/>
                              </w:rPr>
                            </w:pPr>
                            <w:r w:rsidRPr="00A151D1">
                              <w:rPr>
                                <w:lang w:eastAsia="ja-JP"/>
                              </w:rPr>
                              <w:t xml:space="preserve">                                type = "passive";</w:t>
                            </w:r>
                          </w:p>
                          <w:p w14:paraId="31284EDB" w14:textId="77777777" w:rsidR="00DA6107" w:rsidRPr="00A151D1" w:rsidRDefault="00DA6107" w:rsidP="006B547D">
                            <w:pPr>
                              <w:rPr>
                                <w:lang w:eastAsia="ja-JP"/>
                              </w:rPr>
                            </w:pPr>
                            <w:r w:rsidRPr="00A151D1">
                              <w:rPr>
                                <w:lang w:eastAsia="ja-JP"/>
                              </w:rPr>
                              <w:t xml:space="preserve">                        };</w:t>
                            </w:r>
                          </w:p>
                          <w:p w14:paraId="7265F6AE" w14:textId="77777777" w:rsidR="00DA6107" w:rsidRPr="00A151D1" w:rsidRDefault="00DA6107" w:rsidP="006B547D">
                            <w:pPr>
                              <w:rPr>
                                <w:lang w:eastAsia="ja-JP"/>
                              </w:rPr>
                            </w:pPr>
                            <w:r w:rsidRPr="00A151D1">
                              <w:rPr>
                                <w:lang w:eastAsia="ja-JP"/>
                              </w:rPr>
                              <w:t xml:space="preserve">                        sensor3_crit: sensor3-crit {</w:t>
                            </w:r>
                          </w:p>
                          <w:p w14:paraId="4CB56A38" w14:textId="77777777" w:rsidR="00DA6107" w:rsidRPr="00A151D1" w:rsidRDefault="00DA6107" w:rsidP="006B547D">
                            <w:pPr>
                              <w:rPr>
                                <w:lang w:eastAsia="ja-JP"/>
                              </w:rPr>
                            </w:pPr>
                            <w:r w:rsidRPr="00A151D1">
                              <w:rPr>
                                <w:lang w:eastAsia="ja-JP"/>
                              </w:rPr>
                              <w:t xml:space="preserve">                                temperature = &lt;120000&gt;;</w:t>
                            </w:r>
                            <w:r>
                              <w:rPr>
                                <w:lang w:eastAsia="ja-JP"/>
                              </w:rPr>
                              <w:t xml:space="preserve">        /* (7) */</w:t>
                            </w:r>
                          </w:p>
                          <w:p w14:paraId="66B8CDAB" w14:textId="77777777" w:rsidR="00DA6107" w:rsidRPr="00A151D1" w:rsidRDefault="00DA6107" w:rsidP="006B547D">
                            <w:pPr>
                              <w:rPr>
                                <w:lang w:eastAsia="ja-JP"/>
                              </w:rPr>
                            </w:pPr>
                            <w:r w:rsidRPr="00A151D1">
                              <w:rPr>
                                <w:lang w:eastAsia="ja-JP"/>
                              </w:rPr>
                              <w:t xml:space="preserve">                                hysteresis = &lt;2000&gt;;</w:t>
                            </w:r>
                          </w:p>
                          <w:p w14:paraId="5AB70577" w14:textId="77777777" w:rsidR="00DA6107" w:rsidRPr="00A151D1" w:rsidRDefault="00DA6107" w:rsidP="006B547D">
                            <w:pPr>
                              <w:rPr>
                                <w:lang w:eastAsia="ja-JP"/>
                              </w:rPr>
                            </w:pPr>
                            <w:r w:rsidRPr="00A151D1">
                              <w:rPr>
                                <w:lang w:eastAsia="ja-JP"/>
                              </w:rPr>
                              <w:t xml:space="preserve">                                type = "critical";</w:t>
                            </w:r>
                          </w:p>
                          <w:p w14:paraId="3A599919" w14:textId="77777777" w:rsidR="00DA6107" w:rsidRPr="00A151D1" w:rsidRDefault="00DA6107" w:rsidP="006B547D">
                            <w:pPr>
                              <w:rPr>
                                <w:lang w:eastAsia="ja-JP"/>
                              </w:rPr>
                            </w:pPr>
                            <w:r w:rsidRPr="00A151D1">
                              <w:rPr>
                                <w:lang w:eastAsia="ja-JP"/>
                              </w:rPr>
                              <w:t xml:space="preserve">                        };</w:t>
                            </w:r>
                          </w:p>
                          <w:p w14:paraId="1A531905" w14:textId="77777777" w:rsidR="00DA6107" w:rsidRPr="00A151D1" w:rsidRDefault="00DA6107" w:rsidP="006B547D">
                            <w:pPr>
                              <w:rPr>
                                <w:lang w:eastAsia="ja-JP"/>
                              </w:rPr>
                            </w:pPr>
                            <w:r w:rsidRPr="00A151D1">
                              <w:rPr>
                                <w:lang w:eastAsia="ja-JP"/>
                              </w:rPr>
                              <w:t xml:space="preserve">                };</w:t>
                            </w:r>
                          </w:p>
                          <w:p w14:paraId="00F38C7E" w14:textId="77777777" w:rsidR="00DA6107" w:rsidRPr="00A151D1" w:rsidRDefault="00DA6107" w:rsidP="006B547D">
                            <w:pPr>
                              <w:rPr>
                                <w:lang w:eastAsia="ja-JP"/>
                              </w:rPr>
                            </w:pPr>
                            <w:r w:rsidRPr="00A151D1">
                              <w:rPr>
                                <w:lang w:eastAsia="ja-JP"/>
                              </w:rPr>
                              <w:t xml:space="preserve">              cooling-maps {</w:t>
                            </w:r>
                            <w:r w:rsidRPr="00F8491C">
                              <w:rPr>
                                <w:lang w:eastAsia="ja-JP"/>
                              </w:rPr>
                              <w:t xml:space="preserve">         /* </w:t>
                            </w:r>
                            <w:r w:rsidRPr="00F8491C">
                              <w:rPr>
                                <w:lang w:eastAsia="ja-JP"/>
                              </w:rPr>
                              <w:sym w:font="Wingdings" w:char="F0E0"/>
                            </w:r>
                            <w:r w:rsidRPr="00F8491C">
                              <w:rPr>
                                <w:lang w:eastAsia="ja-JP"/>
                              </w:rPr>
                              <w:t xml:space="preserve"> node for IPA */</w:t>
                            </w:r>
                          </w:p>
                          <w:p w14:paraId="1A616FAE" w14:textId="77777777" w:rsidR="00DA6107" w:rsidRPr="00A151D1" w:rsidRDefault="00DA6107" w:rsidP="00392A4E">
                            <w:pPr>
                              <w:spacing w:after="40"/>
                              <w:rPr>
                                <w:lang w:eastAsia="ja-JP"/>
                              </w:rPr>
                            </w:pPr>
                            <w:r w:rsidRPr="00A151D1">
                              <w:rPr>
                                <w:lang w:eastAsia="ja-JP"/>
                              </w:rPr>
                              <w:t xml:space="preserve">                        map0 {</w:t>
                            </w:r>
                          </w:p>
                          <w:p w14:paraId="270618A4" w14:textId="77777777" w:rsidR="00DA6107" w:rsidRPr="00A151D1" w:rsidRDefault="00DA6107" w:rsidP="00392A4E">
                            <w:pPr>
                              <w:spacing w:after="40"/>
                              <w:rPr>
                                <w:lang w:eastAsia="ja-JP"/>
                              </w:rPr>
                            </w:pPr>
                            <w:r w:rsidRPr="00A151D1">
                              <w:rPr>
                                <w:lang w:eastAsia="ja-JP"/>
                              </w:rPr>
                              <w:t xml:space="preserve">                                trip = &lt;&amp;target&gt;;</w:t>
                            </w:r>
                          </w:p>
                          <w:p w14:paraId="2FEC13EC" w14:textId="77777777" w:rsidR="00DA6107" w:rsidRPr="00A151D1" w:rsidRDefault="00DA6107" w:rsidP="00392A4E">
                            <w:pPr>
                              <w:spacing w:after="40"/>
                              <w:rPr>
                                <w:lang w:eastAsia="ja-JP"/>
                              </w:rPr>
                            </w:pPr>
                            <w:r w:rsidRPr="00A151D1">
                              <w:rPr>
                                <w:lang w:eastAsia="ja-JP"/>
                              </w:rPr>
                              <w:t xml:space="preserve">                                cooling-device = &lt;&amp;a57_0 0 2&gt;;</w:t>
                            </w:r>
                          </w:p>
                          <w:p w14:paraId="0EC519BE" w14:textId="77777777" w:rsidR="00DA6107" w:rsidRPr="00A151D1" w:rsidRDefault="00DA6107" w:rsidP="00392A4E">
                            <w:pPr>
                              <w:spacing w:after="40"/>
                              <w:rPr>
                                <w:lang w:eastAsia="ja-JP"/>
                              </w:rPr>
                            </w:pPr>
                            <w:r w:rsidRPr="00A151D1">
                              <w:rPr>
                                <w:lang w:eastAsia="ja-JP"/>
                              </w:rPr>
                              <w:t xml:space="preserve">                                contribution = &lt;1024&gt;;</w:t>
                            </w:r>
                          </w:p>
                          <w:p w14:paraId="3A79576B" w14:textId="77777777" w:rsidR="00DA6107" w:rsidRDefault="00DA6107" w:rsidP="00392A4E">
                            <w:pPr>
                              <w:spacing w:after="40"/>
                              <w:rPr>
                                <w:lang w:eastAsia="ja-JP"/>
                              </w:rPr>
                            </w:pPr>
                            <w:r w:rsidRPr="00A151D1">
                              <w:rPr>
                                <w:lang w:eastAsia="ja-JP"/>
                              </w:rPr>
                              <w:t xml:space="preserve">                        };</w:t>
                            </w:r>
                            <w:r w:rsidRPr="00F8491C">
                              <w:rPr>
                                <w:lang w:eastAsia="ja-JP"/>
                              </w:rPr>
                              <w:t xml:space="preserve"> </w:t>
                            </w:r>
                          </w:p>
                          <w:p w14:paraId="5C1B6758" w14:textId="77777777" w:rsidR="00DA6107" w:rsidRPr="00A151D1" w:rsidRDefault="00DA6107" w:rsidP="00392A4E">
                            <w:pPr>
                              <w:spacing w:after="40"/>
                              <w:rPr>
                                <w:lang w:eastAsia="ja-JP"/>
                              </w:rPr>
                            </w:pPr>
                            <w:r w:rsidRPr="00A151D1">
                              <w:rPr>
                                <w:lang w:eastAsia="ja-JP"/>
                              </w:rPr>
                              <w:t xml:space="preserve">                        </w:t>
                            </w:r>
                            <w:r>
                              <w:rPr>
                                <w:lang w:eastAsia="ja-JP"/>
                              </w:rPr>
                              <w:t>m</w:t>
                            </w:r>
                            <w:r w:rsidRPr="00A151D1">
                              <w:rPr>
                                <w:lang w:eastAsia="ja-JP"/>
                              </w:rPr>
                              <w:t>ap</w:t>
                            </w:r>
                            <w:r>
                              <w:rPr>
                                <w:lang w:eastAsia="ja-JP"/>
                              </w:rPr>
                              <w:t>1</w:t>
                            </w:r>
                            <w:r w:rsidRPr="00A151D1">
                              <w:rPr>
                                <w:lang w:eastAsia="ja-JP"/>
                              </w:rPr>
                              <w:t xml:space="preserve"> {</w:t>
                            </w:r>
                          </w:p>
                          <w:p w14:paraId="2258776F" w14:textId="77777777" w:rsidR="00DA6107" w:rsidRPr="00A151D1" w:rsidRDefault="00DA6107" w:rsidP="00392A4E">
                            <w:pPr>
                              <w:spacing w:after="40"/>
                              <w:rPr>
                                <w:lang w:eastAsia="ja-JP"/>
                              </w:rPr>
                            </w:pPr>
                            <w:r w:rsidRPr="00A151D1">
                              <w:rPr>
                                <w:lang w:eastAsia="ja-JP"/>
                              </w:rPr>
                              <w:t xml:space="preserve">                                trip = &lt;&amp;target&gt;;</w:t>
                            </w:r>
                          </w:p>
                          <w:p w14:paraId="36EA9658" w14:textId="77777777" w:rsidR="00DA6107" w:rsidRPr="00A151D1" w:rsidRDefault="00DA6107" w:rsidP="00392A4E">
                            <w:pPr>
                              <w:spacing w:after="40"/>
                              <w:rPr>
                                <w:lang w:eastAsia="ja-JP"/>
                              </w:rPr>
                            </w:pPr>
                            <w:r w:rsidRPr="00A151D1">
                              <w:rPr>
                                <w:lang w:eastAsia="ja-JP"/>
                              </w:rPr>
                              <w:t xml:space="preserve">                                cooling-device = &lt;&amp;a5</w:t>
                            </w:r>
                            <w:r>
                              <w:rPr>
                                <w:lang w:eastAsia="ja-JP"/>
                              </w:rPr>
                              <w:t>3</w:t>
                            </w:r>
                            <w:r w:rsidRPr="00A151D1">
                              <w:rPr>
                                <w:lang w:eastAsia="ja-JP"/>
                              </w:rPr>
                              <w:t>_0 0 2&gt;;</w:t>
                            </w:r>
                          </w:p>
                          <w:p w14:paraId="60969093" w14:textId="77777777" w:rsidR="00DA6107" w:rsidRPr="00A151D1" w:rsidRDefault="00DA6107" w:rsidP="00392A4E">
                            <w:pPr>
                              <w:spacing w:after="40"/>
                              <w:rPr>
                                <w:lang w:eastAsia="ja-JP"/>
                              </w:rPr>
                            </w:pPr>
                            <w:r w:rsidRPr="00A151D1">
                              <w:rPr>
                                <w:lang w:eastAsia="ja-JP"/>
                              </w:rPr>
                              <w:t xml:space="preserve">                                contribution = &lt;1024&gt;;</w:t>
                            </w:r>
                          </w:p>
                          <w:p w14:paraId="0B3532BE" w14:textId="77777777" w:rsidR="00DA6107" w:rsidRPr="00A151D1" w:rsidRDefault="00DA6107" w:rsidP="00392A4E">
                            <w:pPr>
                              <w:spacing w:after="40"/>
                              <w:rPr>
                                <w:lang w:eastAsia="ja-JP"/>
                              </w:rPr>
                            </w:pPr>
                            <w:r w:rsidRPr="00A151D1">
                              <w:rPr>
                                <w:lang w:eastAsia="ja-JP"/>
                              </w:rPr>
                              <w:t xml:space="preserve">                        };</w:t>
                            </w:r>
                            <w:r w:rsidRPr="00F8491C">
                              <w:rPr>
                                <w:lang w:eastAsia="ja-JP"/>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49AA930" id="_x0000_s1716" style="width:492pt;height:6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" filled="f" strokecolor="windowText" strokeweight="1pt">
                <v:textbox>
                  <w:txbxContent>
                    <w:p w14:paraId="3A9A197E" w14:textId="77777777" w:rsidR="00DA6107" w:rsidRPr="00A151D1" w:rsidRDefault="00DA6107" w:rsidP="006B547D">
                      <w:pPr>
                        <w:rPr>
                          <w:lang w:eastAsia="ja-JP"/>
                        </w:rPr>
                      </w:pPr>
                      <w:r w:rsidRPr="00A151D1">
                        <w:rPr>
                          <w:lang w:eastAsia="ja-JP"/>
                        </w:rPr>
                        <w:t>thermal-zones {</w:t>
                      </w:r>
                    </w:p>
                    <w:p w14:paraId="44D0BACF" w14:textId="77777777" w:rsidR="00DA6107" w:rsidRPr="00A151D1" w:rsidRDefault="00DA6107" w:rsidP="006B547D">
                      <w:pPr>
                        <w:rPr>
                          <w:lang w:eastAsia="ja-JP"/>
                        </w:rPr>
                      </w:pPr>
                      <w:r w:rsidRPr="00A151D1">
                        <w:rPr>
                          <w:lang w:eastAsia="ja-JP"/>
                        </w:rPr>
                        <w:t xml:space="preserve">        emergency {</w:t>
                      </w:r>
                      <w:r w:rsidRPr="00F8491C">
                        <w:rPr>
                          <w:lang w:eastAsia="ja-JP"/>
                        </w:rPr>
                        <w:t xml:space="preserve">                 /* </w:t>
                      </w:r>
                      <w:r w:rsidRPr="00F8491C">
                        <w:rPr>
                          <w:lang w:eastAsia="ja-JP"/>
                        </w:rPr>
                        <w:sym w:font="Wingdings" w:char="F0E0"/>
                      </w:r>
                      <w:r w:rsidRPr="00F8491C">
                        <w:rPr>
                          <w:lang w:eastAsia="ja-JP"/>
                        </w:rPr>
                        <w:t xml:space="preserve"> node for EMS */</w:t>
                      </w:r>
                    </w:p>
                    <w:p w14:paraId="169B6E58" w14:textId="77777777" w:rsidR="00DA6107" w:rsidRPr="00A151D1" w:rsidRDefault="00DA6107" w:rsidP="006B547D">
                      <w:pPr>
                        <w:rPr>
                          <w:lang w:eastAsia="ja-JP"/>
                        </w:rPr>
                      </w:pPr>
                      <w:r w:rsidRPr="00A151D1">
                        <w:rPr>
                          <w:lang w:eastAsia="ja-JP"/>
                        </w:rPr>
                        <w:t xml:space="preserve">                polling-delay = &lt;1000&gt;;</w:t>
                      </w:r>
                    </w:p>
                    <w:p w14:paraId="63E4E2F5" w14:textId="77777777" w:rsidR="00DA6107" w:rsidRPr="00A151D1" w:rsidRDefault="00DA6107" w:rsidP="006B547D">
                      <w:pPr>
                        <w:rPr>
                          <w:lang w:eastAsia="ja-JP"/>
                        </w:rPr>
                      </w:pPr>
                      <w:r w:rsidRPr="00A151D1">
                        <w:rPr>
                          <w:lang w:eastAsia="ja-JP"/>
                        </w:rPr>
                        <w:t xml:space="preserve">                on-temperature = &lt;110000&gt;;</w:t>
                      </w:r>
                      <w:r>
                        <w:rPr>
                          <w:lang w:eastAsia="ja-JP"/>
                        </w:rPr>
                        <w:t xml:space="preserve">                    </w:t>
                      </w:r>
                      <w:r>
                        <w:rPr>
                          <w:rFonts w:hint="eastAsia"/>
                          <w:lang w:eastAsia="ja-JP"/>
                        </w:rPr>
                        <w:t xml:space="preserve"> </w:t>
                      </w:r>
                      <w:r>
                        <w:rPr>
                          <w:lang w:eastAsia="ja-JP"/>
                        </w:rPr>
                        <w:t>/* (2) */</w:t>
                      </w:r>
                    </w:p>
                    <w:p w14:paraId="5EE3CBA9" w14:textId="77777777" w:rsidR="00DA6107" w:rsidRPr="00A151D1" w:rsidRDefault="00DA6107" w:rsidP="006B547D">
                      <w:pPr>
                        <w:rPr>
                          <w:lang w:eastAsia="ja-JP"/>
                        </w:rPr>
                      </w:pPr>
                      <w:r w:rsidRPr="00A151D1">
                        <w:rPr>
                          <w:lang w:eastAsia="ja-JP"/>
                        </w:rPr>
                        <w:t xml:space="preserve">                off-temperature = &lt;95000&gt;;</w:t>
                      </w:r>
                      <w:r>
                        <w:rPr>
                          <w:lang w:eastAsia="ja-JP"/>
                        </w:rPr>
                        <w:t xml:space="preserve">                      /* (3) */</w:t>
                      </w:r>
                    </w:p>
                    <w:p w14:paraId="6408F97E" w14:textId="77777777" w:rsidR="00DA6107" w:rsidRPr="00A151D1" w:rsidRDefault="00DA6107" w:rsidP="006B547D">
                      <w:pPr>
                        <w:rPr>
                          <w:lang w:eastAsia="ja-JP"/>
                        </w:rPr>
                      </w:pPr>
                      <w:r w:rsidRPr="00A151D1">
                        <w:rPr>
                          <w:lang w:eastAsia="ja-JP"/>
                        </w:rPr>
                        <w:t xml:space="preserve">                </w:t>
                      </w:r>
                      <w:r w:rsidRPr="00F8491C">
                        <w:rPr>
                          <w:lang w:eastAsia="ja-JP"/>
                        </w:rPr>
                        <w:t xml:space="preserve">target_cpus = &lt;&amp;a57_1&gt;, </w:t>
                      </w:r>
                      <w:r w:rsidRPr="00A151D1">
                        <w:rPr>
                          <w:lang w:eastAsia="ja-JP"/>
                        </w:rPr>
                        <w:t>&lt;&amp;a57_2&gt;,</w:t>
                      </w:r>
                      <w:r w:rsidRPr="00F8491C">
                        <w:rPr>
                          <w:lang w:eastAsia="ja-JP"/>
                        </w:rPr>
                        <w:t xml:space="preserve"> </w:t>
                      </w:r>
                      <w:r w:rsidRPr="00A151D1">
                        <w:rPr>
                          <w:lang w:eastAsia="ja-JP"/>
                        </w:rPr>
                        <w:t>&lt;&amp;a57_3&gt;</w:t>
                      </w:r>
                      <w:r>
                        <w:rPr>
                          <w:lang w:eastAsia="ja-JP"/>
                        </w:rPr>
                        <w:t xml:space="preserve">, </w:t>
                      </w:r>
                      <w:r w:rsidRPr="003D70A1">
                        <w:rPr>
                          <w:lang w:eastAsia="ja-JP"/>
                        </w:rPr>
                        <w:t>&lt;&amp;a53_0&gt;,</w:t>
                      </w:r>
                      <w:r>
                        <w:rPr>
                          <w:lang w:eastAsia="ja-JP"/>
                        </w:rPr>
                        <w:t xml:space="preserve"> </w:t>
                      </w:r>
                      <w:r w:rsidRPr="003D70A1">
                        <w:rPr>
                          <w:lang w:eastAsia="ja-JP"/>
                        </w:rPr>
                        <w:t>&lt;&amp;a53_</w:t>
                      </w:r>
                      <w:r>
                        <w:rPr>
                          <w:lang w:eastAsia="ja-JP"/>
                        </w:rPr>
                        <w:t>1</w:t>
                      </w:r>
                      <w:r w:rsidRPr="003D70A1">
                        <w:rPr>
                          <w:lang w:eastAsia="ja-JP"/>
                        </w:rPr>
                        <w:t>&gt;,</w:t>
                      </w:r>
                      <w:r>
                        <w:rPr>
                          <w:lang w:eastAsia="ja-JP"/>
                        </w:rPr>
                        <w:t xml:space="preserve"> </w:t>
                      </w:r>
                      <w:r w:rsidRPr="003D70A1">
                        <w:rPr>
                          <w:lang w:eastAsia="ja-JP"/>
                        </w:rPr>
                        <w:t>&lt;&amp;a53_</w:t>
                      </w:r>
                      <w:r>
                        <w:rPr>
                          <w:lang w:eastAsia="ja-JP"/>
                        </w:rPr>
                        <w:t>2</w:t>
                      </w:r>
                      <w:r w:rsidRPr="003D70A1">
                        <w:rPr>
                          <w:lang w:eastAsia="ja-JP"/>
                        </w:rPr>
                        <w:t>&gt;,</w:t>
                      </w:r>
                      <w:r>
                        <w:rPr>
                          <w:lang w:eastAsia="ja-JP"/>
                        </w:rPr>
                        <w:t xml:space="preserve"> </w:t>
                      </w:r>
                      <w:r w:rsidRPr="003D70A1">
                        <w:rPr>
                          <w:lang w:eastAsia="ja-JP"/>
                        </w:rPr>
                        <w:t>&lt;&amp;a53_</w:t>
                      </w:r>
                      <w:r>
                        <w:rPr>
                          <w:lang w:eastAsia="ja-JP"/>
                        </w:rPr>
                        <w:t>3</w:t>
                      </w:r>
                      <w:r w:rsidRPr="003D70A1">
                        <w:rPr>
                          <w:lang w:eastAsia="ja-JP"/>
                        </w:rPr>
                        <w:t>&gt;</w:t>
                      </w:r>
                      <w:r w:rsidRPr="00A151D1">
                        <w:rPr>
                          <w:lang w:eastAsia="ja-JP"/>
                        </w:rPr>
                        <w:t>;</w:t>
                      </w:r>
                    </w:p>
                    <w:p w14:paraId="47585494" w14:textId="77777777" w:rsidR="00DA6107" w:rsidRPr="00A151D1" w:rsidRDefault="00DA6107" w:rsidP="006B547D">
                      <w:pPr>
                        <w:rPr>
                          <w:lang w:eastAsia="ja-JP"/>
                        </w:rPr>
                      </w:pPr>
                      <w:r w:rsidRPr="00A151D1">
                        <w:rPr>
                          <w:lang w:eastAsia="ja-JP"/>
                        </w:rPr>
                        <w:t xml:space="preserve">                status = "disabled";</w:t>
                      </w:r>
                    </w:p>
                    <w:p w14:paraId="22B18AA2" w14:textId="77777777" w:rsidR="00DA6107" w:rsidRPr="00A151D1" w:rsidRDefault="00DA6107" w:rsidP="006B547D">
                      <w:pPr>
                        <w:rPr>
                          <w:lang w:eastAsia="ja-JP"/>
                        </w:rPr>
                      </w:pPr>
                      <w:r w:rsidRPr="00A151D1">
                        <w:rPr>
                          <w:lang w:eastAsia="ja-JP"/>
                        </w:rPr>
                        <w:t xml:space="preserve">        };</w:t>
                      </w:r>
                    </w:p>
                    <w:p w14:paraId="10202CAA" w14:textId="77777777" w:rsidR="00DA6107" w:rsidRPr="00A151D1" w:rsidRDefault="00DA6107" w:rsidP="006B547D">
                      <w:pPr>
                        <w:rPr>
                          <w:lang w:eastAsia="ja-JP"/>
                        </w:rPr>
                      </w:pPr>
                      <w:r w:rsidRPr="00A151D1">
                        <w:rPr>
                          <w:lang w:eastAsia="ja-JP"/>
                        </w:rPr>
                        <w:t xml:space="preserve">        sensor_thermal3: sensor-thermal3 {</w:t>
                      </w:r>
                    </w:p>
                    <w:p w14:paraId="3D5E37FF" w14:textId="77777777" w:rsidR="00DA6107" w:rsidRPr="00A151D1" w:rsidRDefault="00DA6107" w:rsidP="006B547D">
                      <w:pPr>
                        <w:rPr>
                          <w:lang w:eastAsia="ja-JP"/>
                        </w:rPr>
                      </w:pPr>
                      <w:r w:rsidRPr="00A151D1">
                        <w:rPr>
                          <w:lang w:eastAsia="ja-JP"/>
                        </w:rPr>
                        <w:t xml:space="preserve">                polling-delay-passive = &lt;250&gt;;</w:t>
                      </w:r>
                    </w:p>
                    <w:p w14:paraId="6296FAFD" w14:textId="77777777" w:rsidR="00DA6107" w:rsidRDefault="00DA6107" w:rsidP="006B547D">
                      <w:pPr>
                        <w:rPr>
                          <w:lang w:eastAsia="ja-JP"/>
                        </w:rPr>
                      </w:pPr>
                      <w:r w:rsidRPr="00A151D1">
                        <w:rPr>
                          <w:lang w:eastAsia="ja-JP"/>
                        </w:rPr>
                        <w:t xml:space="preserve">                polling-delay = &lt;0&gt;;</w:t>
                      </w:r>
                    </w:p>
                    <w:p w14:paraId="5527B571" w14:textId="77777777" w:rsidR="00DA6107" w:rsidRPr="00A151D1" w:rsidRDefault="00DA6107" w:rsidP="002F55FE">
                      <w:pPr>
                        <w:rPr>
                          <w:lang w:eastAsia="ja-JP"/>
                        </w:rPr>
                      </w:pPr>
                      <w:r w:rsidRPr="00A151D1">
                        <w:rPr>
                          <w:lang w:eastAsia="ja-JP"/>
                        </w:rPr>
                        <w:t xml:space="preserve">                /* sensor ID */</w:t>
                      </w:r>
                    </w:p>
                    <w:p w14:paraId="6F68A1B7" w14:textId="77777777" w:rsidR="00DA6107" w:rsidRPr="00A151D1" w:rsidRDefault="00DA6107" w:rsidP="006B547D">
                      <w:pPr>
                        <w:rPr>
                          <w:lang w:eastAsia="ja-JP"/>
                        </w:rPr>
                      </w:pPr>
                      <w:r w:rsidRPr="00A151D1">
                        <w:rPr>
                          <w:lang w:eastAsia="ja-JP"/>
                        </w:rPr>
                        <w:t xml:space="preserve">                thermal-sensors = &lt;&amp;tsc</w:t>
                      </w:r>
                      <w:r>
                        <w:rPr>
                          <w:lang w:eastAsia="ja-JP"/>
                        </w:rPr>
                        <w:t xml:space="preserve"> 2</w:t>
                      </w:r>
                      <w:r w:rsidRPr="00A151D1">
                        <w:rPr>
                          <w:lang w:eastAsia="ja-JP"/>
                        </w:rPr>
                        <w:t>&gt;;</w:t>
                      </w:r>
                    </w:p>
                    <w:p w14:paraId="1C10D860" w14:textId="77777777" w:rsidR="00DA6107" w:rsidRPr="00A151D1" w:rsidRDefault="00DA6107" w:rsidP="006B547D">
                      <w:pPr>
                        <w:rPr>
                          <w:lang w:eastAsia="ja-JP"/>
                        </w:rPr>
                      </w:pPr>
                      <w:r w:rsidRPr="00A151D1">
                        <w:rPr>
                          <w:lang w:eastAsia="ja-JP"/>
                        </w:rPr>
                        <w:t xml:space="preserve">                </w:t>
                      </w:r>
                      <w:r w:rsidRPr="00F8491C">
                        <w:rPr>
                          <w:lang w:eastAsia="ja-JP"/>
                        </w:rPr>
                        <w:t>sustainable-power = &lt;6313&gt;;</w:t>
                      </w:r>
                      <w:r>
                        <w:rPr>
                          <w:lang w:eastAsia="ja-JP"/>
                        </w:rPr>
                        <w:t xml:space="preserve">                     /* (4) */</w:t>
                      </w:r>
                    </w:p>
                    <w:p w14:paraId="4D49AE1F" w14:textId="77777777" w:rsidR="00DA6107" w:rsidRPr="00A151D1" w:rsidRDefault="00DA6107" w:rsidP="006B547D">
                      <w:pPr>
                        <w:rPr>
                          <w:lang w:eastAsia="ja-JP"/>
                        </w:rPr>
                      </w:pPr>
                      <w:r w:rsidRPr="00A151D1">
                        <w:rPr>
                          <w:lang w:eastAsia="ja-JP"/>
                        </w:rPr>
                        <w:t xml:space="preserve">                trips {</w:t>
                      </w:r>
                    </w:p>
                    <w:p w14:paraId="1EA9AD89" w14:textId="52A96E08" w:rsidR="00DA6107" w:rsidRPr="00A151D1" w:rsidRDefault="00DA6107" w:rsidP="006B547D">
                      <w:pPr>
                        <w:rPr>
                          <w:lang w:eastAsia="ja-JP"/>
                        </w:rPr>
                      </w:pPr>
                      <w:r w:rsidRPr="00A151D1">
                        <w:rPr>
                          <w:lang w:eastAsia="ja-JP"/>
                        </w:rPr>
                        <w:t xml:space="preserve">                        threshold: trip-point0 {/* miliCelsius  */</w:t>
                      </w:r>
                    </w:p>
                    <w:p w14:paraId="6E73252D" w14:textId="77777777" w:rsidR="00DA6107" w:rsidRPr="00A151D1" w:rsidRDefault="00DA6107" w:rsidP="006B547D">
                      <w:pPr>
                        <w:rPr>
                          <w:lang w:eastAsia="ja-JP"/>
                        </w:rPr>
                      </w:pPr>
                      <w:r w:rsidRPr="00A151D1">
                        <w:rPr>
                          <w:lang w:eastAsia="ja-JP"/>
                        </w:rPr>
                        <w:t xml:space="preserve">                                temperature = &lt;90000&gt;;</w:t>
                      </w:r>
                      <w:r>
                        <w:rPr>
                          <w:lang w:eastAsia="ja-JP"/>
                        </w:rPr>
                        <w:t xml:space="preserve">         /* (5) */</w:t>
                      </w:r>
                    </w:p>
                    <w:p w14:paraId="52662955" w14:textId="77777777" w:rsidR="00DA6107" w:rsidRPr="00A151D1" w:rsidRDefault="00DA6107" w:rsidP="006B547D">
                      <w:pPr>
                        <w:rPr>
                          <w:lang w:eastAsia="ja-JP"/>
                        </w:rPr>
                      </w:pPr>
                      <w:r w:rsidRPr="00A151D1">
                        <w:rPr>
                          <w:lang w:eastAsia="ja-JP"/>
                        </w:rPr>
                        <w:t xml:space="preserve">                                hysteresis = &lt;2000&gt;;</w:t>
                      </w:r>
                    </w:p>
                    <w:p w14:paraId="344C70A1" w14:textId="77777777" w:rsidR="00DA6107" w:rsidRPr="00A151D1" w:rsidRDefault="00DA6107" w:rsidP="006B547D">
                      <w:pPr>
                        <w:rPr>
                          <w:lang w:eastAsia="ja-JP"/>
                        </w:rPr>
                      </w:pPr>
                      <w:r w:rsidRPr="00A151D1">
                        <w:rPr>
                          <w:lang w:eastAsia="ja-JP"/>
                        </w:rPr>
                        <w:t xml:space="preserve">                                type = "passive";</w:t>
                      </w:r>
                    </w:p>
                    <w:p w14:paraId="7389A6A7" w14:textId="77777777" w:rsidR="00DA6107" w:rsidRPr="00A151D1" w:rsidRDefault="00DA6107" w:rsidP="006B547D">
                      <w:pPr>
                        <w:rPr>
                          <w:lang w:eastAsia="ja-JP"/>
                        </w:rPr>
                      </w:pPr>
                      <w:r w:rsidRPr="00A151D1">
                        <w:rPr>
                          <w:lang w:eastAsia="ja-JP"/>
                        </w:rPr>
                        <w:t xml:space="preserve">                        };</w:t>
                      </w:r>
                    </w:p>
                    <w:p w14:paraId="02CB5087" w14:textId="1D2457D7" w:rsidR="00DA6107" w:rsidRPr="00A151D1" w:rsidRDefault="00DA6107" w:rsidP="006B547D">
                      <w:pPr>
                        <w:rPr>
                          <w:lang w:eastAsia="ja-JP"/>
                        </w:rPr>
                      </w:pPr>
                      <w:r w:rsidRPr="00A151D1">
                        <w:rPr>
                          <w:lang w:eastAsia="ja-JP"/>
                        </w:rPr>
                        <w:t xml:space="preserve">                        target: trip-point1 {/* miliCe</w:t>
                      </w:r>
                      <w:r>
                        <w:rPr>
                          <w:lang w:eastAsia="ja-JP"/>
                        </w:rPr>
                        <w:t>lsi</w:t>
                      </w:r>
                      <w:r w:rsidRPr="00A151D1">
                        <w:rPr>
                          <w:lang w:eastAsia="ja-JP"/>
                        </w:rPr>
                        <w:t>us  */</w:t>
                      </w:r>
                    </w:p>
                    <w:p w14:paraId="4CDD0842" w14:textId="77777777" w:rsidR="00DA6107" w:rsidRPr="00A151D1" w:rsidRDefault="00DA6107" w:rsidP="006B547D">
                      <w:pPr>
                        <w:rPr>
                          <w:lang w:eastAsia="ja-JP"/>
                        </w:rPr>
                      </w:pPr>
                      <w:r w:rsidRPr="00A151D1">
                        <w:rPr>
                          <w:lang w:eastAsia="ja-JP"/>
                        </w:rPr>
                        <w:t xml:space="preserve">                                temperature = &lt;100000&gt;;</w:t>
                      </w:r>
                      <w:r>
                        <w:rPr>
                          <w:lang w:eastAsia="ja-JP"/>
                        </w:rPr>
                        <w:t xml:space="preserve">        /* (6) */</w:t>
                      </w:r>
                    </w:p>
                    <w:p w14:paraId="5692B52D" w14:textId="77777777" w:rsidR="00DA6107" w:rsidRPr="00A151D1" w:rsidRDefault="00DA6107" w:rsidP="006B547D">
                      <w:pPr>
                        <w:rPr>
                          <w:lang w:eastAsia="ja-JP"/>
                        </w:rPr>
                      </w:pPr>
                      <w:r w:rsidRPr="00A151D1">
                        <w:rPr>
                          <w:lang w:eastAsia="ja-JP"/>
                        </w:rPr>
                        <w:t xml:space="preserve">                                hysteresis = &lt;2000&gt;;</w:t>
                      </w:r>
                    </w:p>
                    <w:p w14:paraId="553D7116" w14:textId="77777777" w:rsidR="00DA6107" w:rsidRPr="00A151D1" w:rsidRDefault="00DA6107" w:rsidP="006B547D">
                      <w:pPr>
                        <w:rPr>
                          <w:lang w:eastAsia="ja-JP"/>
                        </w:rPr>
                      </w:pPr>
                      <w:r w:rsidRPr="00A151D1">
                        <w:rPr>
                          <w:lang w:eastAsia="ja-JP"/>
                        </w:rPr>
                        <w:t xml:space="preserve">                                type = "passive";</w:t>
                      </w:r>
                    </w:p>
                    <w:p w14:paraId="31284EDB" w14:textId="77777777" w:rsidR="00DA6107" w:rsidRPr="00A151D1" w:rsidRDefault="00DA6107" w:rsidP="006B547D">
                      <w:pPr>
                        <w:rPr>
                          <w:lang w:eastAsia="ja-JP"/>
                        </w:rPr>
                      </w:pPr>
                      <w:r w:rsidRPr="00A151D1">
                        <w:rPr>
                          <w:lang w:eastAsia="ja-JP"/>
                        </w:rPr>
                        <w:t xml:space="preserve">                        };</w:t>
                      </w:r>
                    </w:p>
                    <w:p w14:paraId="7265F6AE" w14:textId="77777777" w:rsidR="00DA6107" w:rsidRPr="00A151D1" w:rsidRDefault="00DA6107" w:rsidP="006B547D">
                      <w:pPr>
                        <w:rPr>
                          <w:lang w:eastAsia="ja-JP"/>
                        </w:rPr>
                      </w:pPr>
                      <w:r w:rsidRPr="00A151D1">
                        <w:rPr>
                          <w:lang w:eastAsia="ja-JP"/>
                        </w:rPr>
                        <w:t xml:space="preserve">                        sensor3_crit: sensor3-crit {</w:t>
                      </w:r>
                    </w:p>
                    <w:p w14:paraId="4CB56A38" w14:textId="77777777" w:rsidR="00DA6107" w:rsidRPr="00A151D1" w:rsidRDefault="00DA6107" w:rsidP="006B547D">
                      <w:pPr>
                        <w:rPr>
                          <w:lang w:eastAsia="ja-JP"/>
                        </w:rPr>
                      </w:pPr>
                      <w:r w:rsidRPr="00A151D1">
                        <w:rPr>
                          <w:lang w:eastAsia="ja-JP"/>
                        </w:rPr>
                        <w:t xml:space="preserve">                                temperature = &lt;120000&gt;;</w:t>
                      </w:r>
                      <w:r>
                        <w:rPr>
                          <w:lang w:eastAsia="ja-JP"/>
                        </w:rPr>
                        <w:t xml:space="preserve">        /* (7) */</w:t>
                      </w:r>
                    </w:p>
                    <w:p w14:paraId="66B8CDAB" w14:textId="77777777" w:rsidR="00DA6107" w:rsidRPr="00A151D1" w:rsidRDefault="00DA6107" w:rsidP="006B547D">
                      <w:pPr>
                        <w:rPr>
                          <w:lang w:eastAsia="ja-JP"/>
                        </w:rPr>
                      </w:pPr>
                      <w:r w:rsidRPr="00A151D1">
                        <w:rPr>
                          <w:lang w:eastAsia="ja-JP"/>
                        </w:rPr>
                        <w:t xml:space="preserve">                                hysteresis = &lt;2000&gt;;</w:t>
                      </w:r>
                    </w:p>
                    <w:p w14:paraId="5AB70577" w14:textId="77777777" w:rsidR="00DA6107" w:rsidRPr="00A151D1" w:rsidRDefault="00DA6107" w:rsidP="006B547D">
                      <w:pPr>
                        <w:rPr>
                          <w:lang w:eastAsia="ja-JP"/>
                        </w:rPr>
                      </w:pPr>
                      <w:r w:rsidRPr="00A151D1">
                        <w:rPr>
                          <w:lang w:eastAsia="ja-JP"/>
                        </w:rPr>
                        <w:t xml:space="preserve">                                type = "critical";</w:t>
                      </w:r>
                    </w:p>
                    <w:p w14:paraId="3A599919" w14:textId="77777777" w:rsidR="00DA6107" w:rsidRPr="00A151D1" w:rsidRDefault="00DA6107" w:rsidP="006B547D">
                      <w:pPr>
                        <w:rPr>
                          <w:lang w:eastAsia="ja-JP"/>
                        </w:rPr>
                      </w:pPr>
                      <w:r w:rsidRPr="00A151D1">
                        <w:rPr>
                          <w:lang w:eastAsia="ja-JP"/>
                        </w:rPr>
                        <w:t xml:space="preserve">                        };</w:t>
                      </w:r>
                    </w:p>
                    <w:p w14:paraId="1A531905" w14:textId="77777777" w:rsidR="00DA6107" w:rsidRPr="00A151D1" w:rsidRDefault="00DA6107" w:rsidP="006B547D">
                      <w:pPr>
                        <w:rPr>
                          <w:lang w:eastAsia="ja-JP"/>
                        </w:rPr>
                      </w:pPr>
                      <w:r w:rsidRPr="00A151D1">
                        <w:rPr>
                          <w:lang w:eastAsia="ja-JP"/>
                        </w:rPr>
                        <w:t xml:space="preserve">                };</w:t>
                      </w:r>
                    </w:p>
                    <w:p w14:paraId="00F38C7E" w14:textId="77777777" w:rsidR="00DA6107" w:rsidRPr="00A151D1" w:rsidRDefault="00DA6107" w:rsidP="006B547D">
                      <w:pPr>
                        <w:rPr>
                          <w:lang w:eastAsia="ja-JP"/>
                        </w:rPr>
                      </w:pPr>
                      <w:r w:rsidRPr="00A151D1">
                        <w:rPr>
                          <w:lang w:eastAsia="ja-JP"/>
                        </w:rPr>
                        <w:t xml:space="preserve">              cooling-maps {</w:t>
                      </w:r>
                      <w:r w:rsidRPr="00F8491C">
                        <w:rPr>
                          <w:lang w:eastAsia="ja-JP"/>
                        </w:rPr>
                        <w:t xml:space="preserve">         /* </w:t>
                      </w:r>
                      <w:r w:rsidRPr="00F8491C">
                        <w:rPr>
                          <w:lang w:eastAsia="ja-JP"/>
                        </w:rPr>
                        <w:sym w:font="Wingdings" w:char="F0E0"/>
                      </w:r>
                      <w:r w:rsidRPr="00F8491C">
                        <w:rPr>
                          <w:lang w:eastAsia="ja-JP"/>
                        </w:rPr>
                        <w:t xml:space="preserve"> node for IPA */</w:t>
                      </w:r>
                    </w:p>
                    <w:p w14:paraId="1A616FAE" w14:textId="77777777" w:rsidR="00DA6107" w:rsidRPr="00A151D1" w:rsidRDefault="00DA6107" w:rsidP="00392A4E">
                      <w:pPr>
                        <w:spacing w:after="40"/>
                        <w:rPr>
                          <w:lang w:eastAsia="ja-JP"/>
                        </w:rPr>
                      </w:pPr>
                      <w:r w:rsidRPr="00A151D1">
                        <w:rPr>
                          <w:lang w:eastAsia="ja-JP"/>
                        </w:rPr>
                        <w:t xml:space="preserve">                        map0 {</w:t>
                      </w:r>
                    </w:p>
                    <w:p w14:paraId="270618A4" w14:textId="77777777" w:rsidR="00DA6107" w:rsidRPr="00A151D1" w:rsidRDefault="00DA6107" w:rsidP="00392A4E">
                      <w:pPr>
                        <w:spacing w:after="40"/>
                        <w:rPr>
                          <w:lang w:eastAsia="ja-JP"/>
                        </w:rPr>
                      </w:pPr>
                      <w:r w:rsidRPr="00A151D1">
                        <w:rPr>
                          <w:lang w:eastAsia="ja-JP"/>
                        </w:rPr>
                        <w:t xml:space="preserve">                                trip = &lt;&amp;target&gt;;</w:t>
                      </w:r>
                    </w:p>
                    <w:p w14:paraId="2FEC13EC" w14:textId="77777777" w:rsidR="00DA6107" w:rsidRPr="00A151D1" w:rsidRDefault="00DA6107" w:rsidP="00392A4E">
                      <w:pPr>
                        <w:spacing w:after="40"/>
                        <w:rPr>
                          <w:lang w:eastAsia="ja-JP"/>
                        </w:rPr>
                      </w:pPr>
                      <w:r w:rsidRPr="00A151D1">
                        <w:rPr>
                          <w:lang w:eastAsia="ja-JP"/>
                        </w:rPr>
                        <w:t xml:space="preserve">                                cooling-device = &lt;&amp;a57_0 0 2&gt;;</w:t>
                      </w:r>
                    </w:p>
                    <w:p w14:paraId="0EC519BE" w14:textId="77777777" w:rsidR="00DA6107" w:rsidRPr="00A151D1" w:rsidRDefault="00DA6107" w:rsidP="00392A4E">
                      <w:pPr>
                        <w:spacing w:after="40"/>
                        <w:rPr>
                          <w:lang w:eastAsia="ja-JP"/>
                        </w:rPr>
                      </w:pPr>
                      <w:r w:rsidRPr="00A151D1">
                        <w:rPr>
                          <w:lang w:eastAsia="ja-JP"/>
                        </w:rPr>
                        <w:t xml:space="preserve">                                contribution = &lt;1024&gt;;</w:t>
                      </w:r>
                    </w:p>
                    <w:p w14:paraId="3A79576B" w14:textId="77777777" w:rsidR="00DA6107" w:rsidRDefault="00DA6107" w:rsidP="00392A4E">
                      <w:pPr>
                        <w:spacing w:after="40"/>
                        <w:rPr>
                          <w:lang w:eastAsia="ja-JP"/>
                        </w:rPr>
                      </w:pPr>
                      <w:r w:rsidRPr="00A151D1">
                        <w:rPr>
                          <w:lang w:eastAsia="ja-JP"/>
                        </w:rPr>
                        <w:t xml:space="preserve">                        };</w:t>
                      </w:r>
                      <w:r w:rsidRPr="00F8491C">
                        <w:rPr>
                          <w:lang w:eastAsia="ja-JP"/>
                        </w:rPr>
                        <w:t xml:space="preserve"> </w:t>
                      </w:r>
                    </w:p>
                    <w:p w14:paraId="5C1B6758" w14:textId="77777777" w:rsidR="00DA6107" w:rsidRPr="00A151D1" w:rsidRDefault="00DA6107" w:rsidP="00392A4E">
                      <w:pPr>
                        <w:spacing w:after="40"/>
                        <w:rPr>
                          <w:lang w:eastAsia="ja-JP"/>
                        </w:rPr>
                      </w:pPr>
                      <w:r w:rsidRPr="00A151D1">
                        <w:rPr>
                          <w:lang w:eastAsia="ja-JP"/>
                        </w:rPr>
                        <w:t xml:space="preserve">                        </w:t>
                      </w:r>
                      <w:r>
                        <w:rPr>
                          <w:lang w:eastAsia="ja-JP"/>
                        </w:rPr>
                        <w:t>m</w:t>
                      </w:r>
                      <w:r w:rsidRPr="00A151D1">
                        <w:rPr>
                          <w:lang w:eastAsia="ja-JP"/>
                        </w:rPr>
                        <w:t>ap</w:t>
                      </w:r>
                      <w:r>
                        <w:rPr>
                          <w:lang w:eastAsia="ja-JP"/>
                        </w:rPr>
                        <w:t>1</w:t>
                      </w:r>
                      <w:r w:rsidRPr="00A151D1">
                        <w:rPr>
                          <w:lang w:eastAsia="ja-JP"/>
                        </w:rPr>
                        <w:t xml:space="preserve"> {</w:t>
                      </w:r>
                    </w:p>
                    <w:p w14:paraId="2258776F" w14:textId="77777777" w:rsidR="00DA6107" w:rsidRPr="00A151D1" w:rsidRDefault="00DA6107" w:rsidP="00392A4E">
                      <w:pPr>
                        <w:spacing w:after="40"/>
                        <w:rPr>
                          <w:lang w:eastAsia="ja-JP"/>
                        </w:rPr>
                      </w:pPr>
                      <w:r w:rsidRPr="00A151D1">
                        <w:rPr>
                          <w:lang w:eastAsia="ja-JP"/>
                        </w:rPr>
                        <w:t xml:space="preserve">                                trip = &lt;&amp;target&gt;;</w:t>
                      </w:r>
                    </w:p>
                    <w:p w14:paraId="36EA9658" w14:textId="77777777" w:rsidR="00DA6107" w:rsidRPr="00A151D1" w:rsidRDefault="00DA6107" w:rsidP="00392A4E">
                      <w:pPr>
                        <w:spacing w:after="40"/>
                        <w:rPr>
                          <w:lang w:eastAsia="ja-JP"/>
                        </w:rPr>
                      </w:pPr>
                      <w:r w:rsidRPr="00A151D1">
                        <w:rPr>
                          <w:lang w:eastAsia="ja-JP"/>
                        </w:rPr>
                        <w:t xml:space="preserve">                                cooling-device = &lt;&amp;a5</w:t>
                      </w:r>
                      <w:r>
                        <w:rPr>
                          <w:lang w:eastAsia="ja-JP"/>
                        </w:rPr>
                        <w:t>3</w:t>
                      </w:r>
                      <w:r w:rsidRPr="00A151D1">
                        <w:rPr>
                          <w:lang w:eastAsia="ja-JP"/>
                        </w:rPr>
                        <w:t>_0 0 2&gt;;</w:t>
                      </w:r>
                    </w:p>
                    <w:p w14:paraId="60969093" w14:textId="77777777" w:rsidR="00DA6107" w:rsidRPr="00A151D1" w:rsidRDefault="00DA6107" w:rsidP="00392A4E">
                      <w:pPr>
                        <w:spacing w:after="40"/>
                        <w:rPr>
                          <w:lang w:eastAsia="ja-JP"/>
                        </w:rPr>
                      </w:pPr>
                      <w:r w:rsidRPr="00A151D1">
                        <w:rPr>
                          <w:lang w:eastAsia="ja-JP"/>
                        </w:rPr>
                        <w:t xml:space="preserve">                                contribution = &lt;1024&gt;;</w:t>
                      </w:r>
                    </w:p>
                    <w:p w14:paraId="0B3532BE" w14:textId="77777777" w:rsidR="00DA6107" w:rsidRPr="00A151D1" w:rsidRDefault="00DA6107" w:rsidP="00392A4E">
                      <w:pPr>
                        <w:spacing w:after="40"/>
                        <w:rPr>
                          <w:lang w:eastAsia="ja-JP"/>
                        </w:rPr>
                      </w:pPr>
                      <w:r w:rsidRPr="00A151D1">
                        <w:rPr>
                          <w:lang w:eastAsia="ja-JP"/>
                        </w:rPr>
                        <w:t xml:space="preserve">                        };</w:t>
                      </w:r>
                      <w:r w:rsidRPr="00F8491C">
                        <w:rPr>
                          <w:lang w:eastAsia="ja-JP"/>
                        </w:rPr>
                        <w:t xml:space="preserve"> ……</w:t>
                      </w:r>
                    </w:p>
                  </w:txbxContent>
                </v:textbox>
                <w10:anchorlock/>
              </v:rect>
            </w:pict>
          </mc:Fallback>
        </mc:AlternateContent>
      </w:r>
    </w:p>
    <w:p w14:paraId="264CA849" w14:textId="36639667" w:rsidR="00334296" w:rsidRDefault="008E5339" w:rsidP="00392A4E">
      <w:pPr>
        <w:jc w:val="center"/>
        <w:rPr>
          <w:lang w:eastAsia="ja-JP"/>
        </w:rPr>
      </w:pPr>
      <w:r w:rsidRPr="00E277C9">
        <w:rPr>
          <w:rFonts w:hint="eastAsia"/>
          <w:b/>
          <w:sz w:val="21"/>
          <w:szCs w:val="21"/>
          <w:lang w:eastAsia="ja-JP"/>
        </w:rPr>
        <w:t>Figure</w:t>
      </w:r>
      <w:r w:rsidRPr="00E277C9">
        <w:rPr>
          <w:b/>
          <w:sz w:val="21"/>
          <w:szCs w:val="21"/>
          <w:lang w:eastAsia="ja-JP"/>
        </w:rPr>
        <w:t xml:space="preserve"> </w:t>
      </w:r>
      <w:r w:rsidRPr="00E277C9">
        <w:rPr>
          <w:b/>
          <w:sz w:val="21"/>
          <w:szCs w:val="21"/>
        </w:rPr>
        <w:fldChar w:fldCharType="begin"/>
      </w:r>
      <w:r w:rsidRPr="00E277C9">
        <w:rPr>
          <w:b/>
          <w:sz w:val="21"/>
          <w:szCs w:val="21"/>
          <w:lang w:eastAsia="ja-JP"/>
        </w:rPr>
        <w:instrText xml:space="preserve"> STYLEREF 1 \s </w:instrText>
      </w:r>
      <w:r w:rsidRPr="00E277C9">
        <w:rPr>
          <w:b/>
          <w:sz w:val="21"/>
          <w:szCs w:val="21"/>
        </w:rPr>
        <w:fldChar w:fldCharType="separate"/>
      </w:r>
      <w:r w:rsidR="006E676E">
        <w:rPr>
          <w:b/>
          <w:noProof/>
          <w:sz w:val="21"/>
          <w:szCs w:val="21"/>
          <w:lang w:eastAsia="ja-JP"/>
        </w:rPr>
        <w:t>5</w:t>
      </w:r>
      <w:r w:rsidRPr="00E277C9">
        <w:rPr>
          <w:b/>
          <w:noProof/>
          <w:sz w:val="21"/>
          <w:szCs w:val="21"/>
        </w:rPr>
        <w:fldChar w:fldCharType="end"/>
      </w:r>
      <w:r w:rsidRPr="00E277C9">
        <w:rPr>
          <w:b/>
          <w:sz w:val="21"/>
          <w:szCs w:val="21"/>
          <w:lang w:eastAsia="ja-JP"/>
        </w:rPr>
        <w:noBreakHyphen/>
      </w:r>
      <w:r w:rsidR="00AC06A7">
        <w:rPr>
          <w:b/>
          <w:sz w:val="21"/>
          <w:szCs w:val="21"/>
        </w:rPr>
        <w:t>14</w:t>
      </w:r>
      <w:r w:rsidR="00E252A0" w:rsidRPr="00E277C9">
        <w:rPr>
          <w:rFonts w:hint="eastAsia"/>
          <w:b/>
          <w:sz w:val="21"/>
          <w:szCs w:val="21"/>
          <w:lang w:eastAsia="ja-JP"/>
        </w:rPr>
        <w:t xml:space="preserve"> </w:t>
      </w:r>
      <w:r w:rsidR="00874C13" w:rsidRPr="00874C13">
        <w:rPr>
          <w:b/>
          <w:bCs/>
          <w:sz w:val="21"/>
          <w:szCs w:val="21"/>
          <w:lang w:eastAsia="ja-JP"/>
        </w:rPr>
        <w:t xml:space="preserve">Example of definition on </w:t>
      </w:r>
      <w:r w:rsidR="00ED687F">
        <w:rPr>
          <w:b/>
          <w:bCs/>
          <w:sz w:val="21"/>
          <w:szCs w:val="21"/>
          <w:lang w:eastAsia="ja-JP"/>
        </w:rPr>
        <w:t>d</w:t>
      </w:r>
      <w:r w:rsidR="00ED687F" w:rsidRPr="00874C13">
        <w:rPr>
          <w:b/>
          <w:bCs/>
          <w:sz w:val="21"/>
          <w:szCs w:val="21"/>
          <w:lang w:eastAsia="ja-JP"/>
        </w:rPr>
        <w:t xml:space="preserve">evice </w:t>
      </w:r>
      <w:r w:rsidR="00ED687F">
        <w:rPr>
          <w:b/>
          <w:bCs/>
          <w:sz w:val="21"/>
          <w:szCs w:val="21"/>
          <w:lang w:eastAsia="ja-JP"/>
        </w:rPr>
        <w:t>t</w:t>
      </w:r>
      <w:r w:rsidR="00ED687F" w:rsidRPr="00874C13">
        <w:rPr>
          <w:b/>
          <w:bCs/>
          <w:sz w:val="21"/>
          <w:szCs w:val="21"/>
          <w:lang w:eastAsia="ja-JP"/>
        </w:rPr>
        <w:t>ree</w:t>
      </w:r>
      <w:r w:rsidR="00ED687F">
        <w:rPr>
          <w:b/>
          <w:bCs/>
          <w:sz w:val="21"/>
          <w:szCs w:val="21"/>
          <w:lang w:eastAsia="ja-JP"/>
        </w:rPr>
        <w:t xml:space="preserve"> </w:t>
      </w:r>
      <w:r w:rsidR="00874AFF">
        <w:rPr>
          <w:b/>
          <w:bCs/>
          <w:sz w:val="21"/>
          <w:szCs w:val="21"/>
          <w:lang w:eastAsia="ja-JP"/>
        </w:rPr>
        <w:t>of THS</w:t>
      </w:r>
      <w:r w:rsidR="00874C13" w:rsidRPr="00874C13">
        <w:rPr>
          <w:b/>
          <w:bCs/>
          <w:sz w:val="21"/>
          <w:szCs w:val="21"/>
          <w:lang w:eastAsia="ja-JP"/>
        </w:rPr>
        <w:t xml:space="preserve"> for IPA</w:t>
      </w:r>
      <w:r w:rsidR="004C70CF">
        <w:rPr>
          <w:b/>
          <w:bCs/>
          <w:sz w:val="21"/>
          <w:szCs w:val="21"/>
          <w:lang w:eastAsia="ja-JP"/>
        </w:rPr>
        <w:t>/EMS</w:t>
      </w:r>
      <w:r w:rsidR="00334296">
        <w:rPr>
          <w:lang w:eastAsia="ja-JP"/>
        </w:rPr>
        <w:br w:type="page"/>
      </w:r>
    </w:p>
    <w:p w14:paraId="65E0ACE4" w14:textId="77777777" w:rsidR="002B000B" w:rsidRDefault="00B85007" w:rsidP="00932585">
      <w:pPr>
        <w:rPr>
          <w:lang w:eastAsia="ja-JP"/>
        </w:rPr>
      </w:pPr>
      <w:r>
        <w:rPr>
          <w:lang w:eastAsia="ja-JP"/>
        </w:rPr>
        <w:lastRenderedPageBreak/>
        <w:t xml:space="preserve">The </w:t>
      </w:r>
      <w:r w:rsidR="00334296">
        <w:rPr>
          <w:lang w:eastAsia="ja-JP"/>
        </w:rPr>
        <w:t xml:space="preserve">following </w:t>
      </w:r>
      <w:r>
        <w:rPr>
          <w:lang w:eastAsia="ja-JP"/>
        </w:rPr>
        <w:t xml:space="preserve">parameters </w:t>
      </w:r>
      <w:r w:rsidR="00334296">
        <w:rPr>
          <w:lang w:eastAsia="ja-JP"/>
        </w:rPr>
        <w:t xml:space="preserve">in </w:t>
      </w:r>
      <w:r w:rsidR="00ED687F">
        <w:rPr>
          <w:lang w:eastAsia="ja-JP"/>
        </w:rPr>
        <w:t>d</w:t>
      </w:r>
      <w:r w:rsidR="00334296">
        <w:rPr>
          <w:lang w:eastAsia="ja-JP"/>
        </w:rPr>
        <w:t>evic</w:t>
      </w:r>
      <w:r w:rsidR="004E224E">
        <w:rPr>
          <w:lang w:eastAsia="ja-JP"/>
        </w:rPr>
        <w:t>e</w:t>
      </w:r>
      <w:r w:rsidR="00334296">
        <w:rPr>
          <w:lang w:eastAsia="ja-JP"/>
        </w:rPr>
        <w:t xml:space="preserve"> </w:t>
      </w:r>
      <w:r w:rsidR="00ED687F">
        <w:rPr>
          <w:lang w:eastAsia="ja-JP"/>
        </w:rPr>
        <w:t>t</w:t>
      </w:r>
      <w:r w:rsidR="00334296">
        <w:rPr>
          <w:lang w:eastAsia="ja-JP"/>
        </w:rPr>
        <w:t xml:space="preserve">ree depend on SoC and Board. </w:t>
      </w:r>
      <w:r w:rsidR="00B8774A">
        <w:rPr>
          <w:lang w:eastAsia="ja-JP"/>
        </w:rPr>
        <w:t xml:space="preserve">They </w:t>
      </w:r>
      <w:r>
        <w:rPr>
          <w:lang w:eastAsia="ja-JP"/>
        </w:rPr>
        <w:t xml:space="preserve">are </w:t>
      </w:r>
      <w:r w:rsidR="00135D43">
        <w:rPr>
          <w:lang w:eastAsia="ja-JP"/>
        </w:rPr>
        <w:t>tuned for Salvator-X</w:t>
      </w:r>
      <w:r w:rsidR="00B852D8">
        <w:rPr>
          <w:lang w:eastAsia="ja-JP"/>
        </w:rPr>
        <w:t>/XS</w:t>
      </w:r>
      <w:r w:rsidR="00135D43">
        <w:rPr>
          <w:lang w:eastAsia="ja-JP"/>
        </w:rPr>
        <w:t xml:space="preserve"> board.</w:t>
      </w:r>
    </w:p>
    <w:p w14:paraId="2BC4D1C7" w14:textId="4CD4D3C9" w:rsidR="00874C13" w:rsidRDefault="008E5339" w:rsidP="00665F1C">
      <w:pPr>
        <w:pStyle w:val="Caption"/>
        <w:rPr>
          <w:lang w:eastAsia="ja-JP"/>
        </w:rPr>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5</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4</w:t>
      </w:r>
      <w:r w:rsidR="00AB0703">
        <w:rPr>
          <w:lang w:eastAsia="ja-JP"/>
        </w:rPr>
        <w:fldChar w:fldCharType="end"/>
      </w:r>
      <w:r>
        <w:rPr>
          <w:noProof/>
          <w:lang w:eastAsia="ja-JP"/>
        </w:rPr>
        <w:t xml:space="preserve"> </w:t>
      </w:r>
      <w:r w:rsidR="00B35DD9">
        <w:rPr>
          <w:noProof/>
          <w:lang w:eastAsia="ja-JP"/>
        </w:rPr>
        <w:t>The tuned parameters of IPA/EMS in device node</w:t>
      </w:r>
    </w:p>
    <w:tbl>
      <w:tblPr>
        <w:tblStyle w:val="TableGrid"/>
        <w:tblW w:w="0" w:type="auto"/>
        <w:tblLayout w:type="fixed"/>
        <w:tblLook w:val="04A0" w:firstRow="1" w:lastRow="0" w:firstColumn="1" w:lastColumn="0" w:noHBand="0" w:noVBand="1"/>
      </w:tblPr>
      <w:tblGrid>
        <w:gridCol w:w="659"/>
        <w:gridCol w:w="1576"/>
        <w:gridCol w:w="1800"/>
        <w:gridCol w:w="1170"/>
        <w:gridCol w:w="4517"/>
      </w:tblGrid>
      <w:tr w:rsidR="0025135C" w14:paraId="2ADE2048" w14:textId="77777777" w:rsidTr="00665F1C">
        <w:tc>
          <w:tcPr>
            <w:tcW w:w="659" w:type="dxa"/>
            <w:tcBorders>
              <w:top w:val="single" w:sz="12" w:space="0" w:color="auto"/>
              <w:left w:val="single" w:sz="12" w:space="0" w:color="auto"/>
              <w:bottom w:val="single" w:sz="12" w:space="0" w:color="auto"/>
            </w:tcBorders>
            <w:shd w:val="clear" w:color="auto" w:fill="auto"/>
          </w:tcPr>
          <w:p w14:paraId="38B09217" w14:textId="77777777" w:rsidR="00334296" w:rsidRPr="00F878B6" w:rsidRDefault="00334296" w:rsidP="00F8491C">
            <w:pPr>
              <w:jc w:val="center"/>
              <w:rPr>
                <w:lang w:eastAsia="ja-JP"/>
              </w:rPr>
            </w:pPr>
            <w:r w:rsidRPr="00F878B6">
              <w:rPr>
                <w:rFonts w:hint="eastAsia"/>
                <w:lang w:eastAsia="ja-JP"/>
              </w:rPr>
              <w:t>No</w:t>
            </w:r>
          </w:p>
        </w:tc>
        <w:tc>
          <w:tcPr>
            <w:tcW w:w="1576" w:type="dxa"/>
            <w:tcBorders>
              <w:top w:val="single" w:sz="12" w:space="0" w:color="auto"/>
              <w:bottom w:val="single" w:sz="12" w:space="0" w:color="auto"/>
            </w:tcBorders>
            <w:shd w:val="clear" w:color="auto" w:fill="auto"/>
          </w:tcPr>
          <w:p w14:paraId="68E14B2E" w14:textId="77777777" w:rsidR="00334296" w:rsidRPr="00F878B6" w:rsidRDefault="00334296" w:rsidP="00334296">
            <w:pPr>
              <w:rPr>
                <w:lang w:eastAsia="ja-JP"/>
              </w:rPr>
            </w:pPr>
            <w:r w:rsidRPr="00F878B6">
              <w:rPr>
                <w:rFonts w:hint="eastAsia"/>
                <w:lang w:eastAsia="ja-JP"/>
              </w:rPr>
              <w:t>Parameters</w:t>
            </w:r>
          </w:p>
        </w:tc>
        <w:tc>
          <w:tcPr>
            <w:tcW w:w="1800" w:type="dxa"/>
            <w:tcBorders>
              <w:top w:val="single" w:sz="12" w:space="0" w:color="auto"/>
              <w:bottom w:val="single" w:sz="12" w:space="0" w:color="auto"/>
            </w:tcBorders>
            <w:shd w:val="clear" w:color="auto" w:fill="auto"/>
          </w:tcPr>
          <w:p w14:paraId="260E00D9" w14:textId="77777777" w:rsidR="00334296" w:rsidRPr="00F878B6" w:rsidRDefault="00334296" w:rsidP="00F8491C">
            <w:pPr>
              <w:jc w:val="center"/>
              <w:rPr>
                <w:lang w:eastAsia="ja-JP"/>
              </w:rPr>
            </w:pPr>
            <w:r w:rsidRPr="00F878B6">
              <w:rPr>
                <w:rFonts w:hint="eastAsia"/>
                <w:lang w:eastAsia="ja-JP"/>
              </w:rPr>
              <w:t>Value</w:t>
            </w:r>
          </w:p>
        </w:tc>
        <w:tc>
          <w:tcPr>
            <w:tcW w:w="1170" w:type="dxa"/>
            <w:tcBorders>
              <w:top w:val="single" w:sz="12" w:space="0" w:color="auto"/>
              <w:bottom w:val="single" w:sz="12" w:space="0" w:color="auto"/>
            </w:tcBorders>
            <w:shd w:val="clear" w:color="auto" w:fill="auto"/>
          </w:tcPr>
          <w:p w14:paraId="02435635" w14:textId="77777777" w:rsidR="00334296" w:rsidRPr="00227C71" w:rsidRDefault="00C6193B" w:rsidP="00F8491C">
            <w:pPr>
              <w:jc w:val="center"/>
              <w:rPr>
                <w:lang w:eastAsia="ja-JP"/>
              </w:rPr>
            </w:pPr>
            <w:r>
              <w:rPr>
                <w:rFonts w:hint="eastAsia"/>
                <w:lang w:eastAsia="ja-JP"/>
              </w:rPr>
              <w:t>Depend</w:t>
            </w:r>
          </w:p>
        </w:tc>
        <w:tc>
          <w:tcPr>
            <w:tcW w:w="4517" w:type="dxa"/>
            <w:tcBorders>
              <w:top w:val="single" w:sz="12" w:space="0" w:color="auto"/>
              <w:bottom w:val="single" w:sz="12" w:space="0" w:color="auto"/>
              <w:right w:val="single" w:sz="12" w:space="0" w:color="auto"/>
            </w:tcBorders>
            <w:shd w:val="clear" w:color="auto" w:fill="auto"/>
          </w:tcPr>
          <w:p w14:paraId="6C4EECC5" w14:textId="77777777" w:rsidR="00334296" w:rsidRPr="00227C71" w:rsidRDefault="009C0E6D" w:rsidP="00F8491C">
            <w:pPr>
              <w:jc w:val="center"/>
              <w:rPr>
                <w:lang w:eastAsia="ja-JP"/>
              </w:rPr>
            </w:pPr>
            <w:r>
              <w:rPr>
                <w:lang w:eastAsia="ja-JP"/>
              </w:rPr>
              <w:t>Description</w:t>
            </w:r>
          </w:p>
        </w:tc>
      </w:tr>
      <w:tr w:rsidR="00C6193B" w14:paraId="6BDBECB6" w14:textId="77777777" w:rsidTr="00665F1C">
        <w:tc>
          <w:tcPr>
            <w:tcW w:w="659" w:type="dxa"/>
            <w:tcBorders>
              <w:top w:val="single" w:sz="12" w:space="0" w:color="auto"/>
              <w:left w:val="single" w:sz="12" w:space="0" w:color="auto"/>
            </w:tcBorders>
            <w:shd w:val="clear" w:color="auto" w:fill="auto"/>
          </w:tcPr>
          <w:p w14:paraId="26892520" w14:textId="77777777" w:rsidR="00334296" w:rsidRPr="00F878B6" w:rsidRDefault="00334296" w:rsidP="00F8491C">
            <w:pPr>
              <w:jc w:val="center"/>
              <w:rPr>
                <w:lang w:eastAsia="ja-JP"/>
              </w:rPr>
            </w:pPr>
            <w:r w:rsidRPr="00F878B6">
              <w:rPr>
                <w:rFonts w:hint="eastAsia"/>
                <w:lang w:eastAsia="ja-JP"/>
              </w:rPr>
              <w:t>(</w:t>
            </w:r>
            <w:r w:rsidRPr="00F878B6">
              <w:rPr>
                <w:lang w:eastAsia="ja-JP"/>
              </w:rPr>
              <w:t>1</w:t>
            </w:r>
            <w:r w:rsidRPr="00F878B6">
              <w:rPr>
                <w:rFonts w:hint="eastAsia"/>
                <w:lang w:eastAsia="ja-JP"/>
              </w:rPr>
              <w:t>)</w:t>
            </w:r>
          </w:p>
        </w:tc>
        <w:tc>
          <w:tcPr>
            <w:tcW w:w="1576" w:type="dxa"/>
            <w:tcBorders>
              <w:top w:val="single" w:sz="12" w:space="0" w:color="auto"/>
            </w:tcBorders>
            <w:shd w:val="clear" w:color="auto" w:fill="auto"/>
          </w:tcPr>
          <w:p w14:paraId="76621496" w14:textId="77777777" w:rsidR="00227C71" w:rsidRPr="00F878B6" w:rsidRDefault="00334296" w:rsidP="00334296">
            <w:pPr>
              <w:rPr>
                <w:lang w:eastAsia="ja-JP"/>
              </w:rPr>
            </w:pPr>
            <w:r w:rsidRPr="00F878B6">
              <w:rPr>
                <w:lang w:eastAsia="ja-JP"/>
              </w:rPr>
              <w:t>dynamic-power-coefficient</w:t>
            </w:r>
          </w:p>
        </w:tc>
        <w:tc>
          <w:tcPr>
            <w:tcW w:w="1800" w:type="dxa"/>
            <w:tcBorders>
              <w:top w:val="single" w:sz="12" w:space="0" w:color="auto"/>
            </w:tcBorders>
            <w:shd w:val="clear" w:color="auto" w:fill="auto"/>
          </w:tcPr>
          <w:p w14:paraId="2BBCC823" w14:textId="77777777" w:rsidR="00334296" w:rsidRDefault="001B6CFE" w:rsidP="00392A4E">
            <w:pPr>
              <w:spacing w:after="0"/>
              <w:jc w:val="center"/>
              <w:rPr>
                <w:lang w:eastAsia="ja-JP"/>
              </w:rPr>
            </w:pPr>
            <w:r w:rsidRPr="00227C71">
              <w:rPr>
                <w:rFonts w:hint="eastAsia"/>
                <w:lang w:eastAsia="ja-JP"/>
              </w:rPr>
              <w:t>854</w:t>
            </w:r>
            <w:r w:rsidR="0025135C">
              <w:rPr>
                <w:lang w:eastAsia="ja-JP"/>
              </w:rPr>
              <w:t xml:space="preserve"> </w:t>
            </w:r>
            <w:r w:rsidR="0025135C">
              <w:rPr>
                <w:rFonts w:hint="eastAsia"/>
                <w:lang w:eastAsia="ja-JP"/>
              </w:rPr>
              <w:t>(</w:t>
            </w:r>
            <w:r w:rsidR="0025135C">
              <w:rPr>
                <w:lang w:eastAsia="ja-JP"/>
              </w:rPr>
              <w:t>CA57</w:t>
            </w:r>
            <w:r w:rsidR="0025135C">
              <w:rPr>
                <w:rFonts w:hint="eastAsia"/>
                <w:lang w:eastAsia="ja-JP"/>
              </w:rPr>
              <w:t>)</w:t>
            </w:r>
          </w:p>
          <w:p w14:paraId="0456B41F" w14:textId="77777777" w:rsidR="004C2263" w:rsidRPr="00227C71" w:rsidRDefault="004C2263" w:rsidP="00392A4E">
            <w:pPr>
              <w:spacing w:after="0"/>
              <w:jc w:val="center"/>
              <w:rPr>
                <w:lang w:eastAsia="ja-JP"/>
              </w:rPr>
            </w:pPr>
            <w:r>
              <w:rPr>
                <w:lang w:eastAsia="ja-JP"/>
              </w:rPr>
              <w:t>277 (CA53)</w:t>
            </w:r>
          </w:p>
        </w:tc>
        <w:tc>
          <w:tcPr>
            <w:tcW w:w="1170" w:type="dxa"/>
            <w:tcBorders>
              <w:top w:val="single" w:sz="12" w:space="0" w:color="auto"/>
            </w:tcBorders>
            <w:shd w:val="clear" w:color="auto" w:fill="auto"/>
          </w:tcPr>
          <w:p w14:paraId="0D48AEBB" w14:textId="77777777" w:rsidR="00334296" w:rsidRPr="00227C71" w:rsidRDefault="001B6CFE" w:rsidP="00F8491C">
            <w:pPr>
              <w:jc w:val="center"/>
              <w:rPr>
                <w:lang w:eastAsia="ja-JP"/>
              </w:rPr>
            </w:pPr>
            <w:r w:rsidRPr="00227C71">
              <w:rPr>
                <w:rFonts w:hint="eastAsia"/>
                <w:lang w:eastAsia="ja-JP"/>
              </w:rPr>
              <w:t>SoC</w:t>
            </w:r>
          </w:p>
        </w:tc>
        <w:tc>
          <w:tcPr>
            <w:tcW w:w="4517" w:type="dxa"/>
            <w:tcBorders>
              <w:top w:val="single" w:sz="12" w:space="0" w:color="auto"/>
              <w:right w:val="single" w:sz="12" w:space="0" w:color="auto"/>
            </w:tcBorders>
            <w:shd w:val="clear" w:color="auto" w:fill="auto"/>
          </w:tcPr>
          <w:p w14:paraId="3863E884" w14:textId="77777777" w:rsidR="00334296" w:rsidRPr="00227C71" w:rsidRDefault="00227C71" w:rsidP="00334296">
            <w:pPr>
              <w:rPr>
                <w:lang w:eastAsia="ja-JP"/>
              </w:rPr>
            </w:pPr>
            <w:r>
              <w:rPr>
                <w:rFonts w:hint="eastAsia"/>
                <w:lang w:eastAsia="ja-JP"/>
              </w:rPr>
              <w:t>This value is based on power me</w:t>
            </w:r>
            <w:r>
              <w:rPr>
                <w:lang w:eastAsia="ja-JP"/>
              </w:rPr>
              <w:t>a</w:t>
            </w:r>
            <w:r>
              <w:rPr>
                <w:rFonts w:hint="eastAsia"/>
                <w:lang w:eastAsia="ja-JP"/>
              </w:rPr>
              <w:t>sur</w:t>
            </w:r>
            <w:r>
              <w:rPr>
                <w:lang w:eastAsia="ja-JP"/>
              </w:rPr>
              <w:t>e</w:t>
            </w:r>
            <w:r>
              <w:rPr>
                <w:rFonts w:hint="eastAsia"/>
                <w:lang w:eastAsia="ja-JP"/>
              </w:rPr>
              <w:t>men</w:t>
            </w:r>
            <w:r w:rsidR="003E7178">
              <w:rPr>
                <w:rFonts w:hint="eastAsia"/>
                <w:lang w:eastAsia="ja-JP"/>
              </w:rPr>
              <w:t>t</w:t>
            </w:r>
            <w:r w:rsidR="00FD6461">
              <w:rPr>
                <w:lang w:eastAsia="ja-JP"/>
              </w:rPr>
              <w:t>/estimation</w:t>
            </w:r>
            <w:r w:rsidR="003E7178">
              <w:rPr>
                <w:rFonts w:hint="eastAsia"/>
                <w:lang w:eastAsia="ja-JP"/>
              </w:rPr>
              <w:t xml:space="preserve"> and common </w:t>
            </w:r>
            <w:r>
              <w:rPr>
                <w:rFonts w:hint="eastAsia"/>
                <w:lang w:eastAsia="ja-JP"/>
              </w:rPr>
              <w:t xml:space="preserve">with </w:t>
            </w:r>
            <w:r w:rsidR="003F78AD">
              <w:rPr>
                <w:rFonts w:hint="eastAsia"/>
                <w:lang w:eastAsia="ja-JP"/>
              </w:rPr>
              <w:t>R-Car Series, 3</w:t>
            </w:r>
            <w:r w:rsidR="00127BE7" w:rsidRPr="00127BE7">
              <w:rPr>
                <w:vertAlign w:val="superscript"/>
                <w:lang w:eastAsia="ja-JP"/>
              </w:rPr>
              <w:t>rd</w:t>
            </w:r>
            <w:r w:rsidR="00127BE7">
              <w:rPr>
                <w:lang w:eastAsia="ja-JP"/>
              </w:rPr>
              <w:t xml:space="preserve"> </w:t>
            </w:r>
            <w:r w:rsidR="003F78AD">
              <w:rPr>
                <w:rFonts w:hint="eastAsia"/>
                <w:lang w:eastAsia="ja-JP"/>
              </w:rPr>
              <w:t>Generation</w:t>
            </w:r>
            <w:r w:rsidR="003E7178">
              <w:rPr>
                <w:lang w:eastAsia="ja-JP"/>
              </w:rPr>
              <w:t xml:space="preserve"> series</w:t>
            </w:r>
            <w:r>
              <w:rPr>
                <w:rFonts w:hint="eastAsia"/>
                <w:lang w:eastAsia="ja-JP"/>
              </w:rPr>
              <w:t>.</w:t>
            </w:r>
          </w:p>
        </w:tc>
      </w:tr>
      <w:tr w:rsidR="0025135C" w14:paraId="370A7256" w14:textId="77777777" w:rsidTr="00665F1C">
        <w:tc>
          <w:tcPr>
            <w:tcW w:w="659" w:type="dxa"/>
            <w:tcBorders>
              <w:left w:val="single" w:sz="12" w:space="0" w:color="auto"/>
            </w:tcBorders>
            <w:shd w:val="clear" w:color="auto" w:fill="auto"/>
          </w:tcPr>
          <w:p w14:paraId="6F14FD5F" w14:textId="77777777" w:rsidR="00334296" w:rsidRPr="00F878B6" w:rsidRDefault="00334296" w:rsidP="00F8491C">
            <w:pPr>
              <w:jc w:val="center"/>
              <w:rPr>
                <w:lang w:eastAsia="ja-JP"/>
              </w:rPr>
            </w:pPr>
            <w:r w:rsidRPr="00F878B6">
              <w:rPr>
                <w:rFonts w:hint="eastAsia"/>
                <w:lang w:eastAsia="ja-JP"/>
              </w:rPr>
              <w:t>(</w:t>
            </w:r>
            <w:r w:rsidRPr="00F878B6">
              <w:rPr>
                <w:lang w:eastAsia="ja-JP"/>
              </w:rPr>
              <w:t>2</w:t>
            </w:r>
            <w:r w:rsidRPr="00F878B6">
              <w:rPr>
                <w:rFonts w:hint="eastAsia"/>
                <w:lang w:eastAsia="ja-JP"/>
              </w:rPr>
              <w:t>)</w:t>
            </w:r>
          </w:p>
        </w:tc>
        <w:tc>
          <w:tcPr>
            <w:tcW w:w="1576" w:type="dxa"/>
            <w:shd w:val="clear" w:color="auto" w:fill="auto"/>
          </w:tcPr>
          <w:p w14:paraId="13491E13" w14:textId="77777777" w:rsidR="00334296" w:rsidRPr="00F878B6" w:rsidRDefault="00334296" w:rsidP="00932585">
            <w:pPr>
              <w:rPr>
                <w:lang w:eastAsia="ja-JP"/>
              </w:rPr>
            </w:pPr>
            <w:r w:rsidRPr="00F878B6">
              <w:rPr>
                <w:lang w:eastAsia="ja-JP"/>
              </w:rPr>
              <w:t>on-temperature</w:t>
            </w:r>
          </w:p>
        </w:tc>
        <w:tc>
          <w:tcPr>
            <w:tcW w:w="1800" w:type="dxa"/>
            <w:shd w:val="clear" w:color="auto" w:fill="auto"/>
          </w:tcPr>
          <w:p w14:paraId="77137C6A" w14:textId="77777777" w:rsidR="00334296" w:rsidRPr="00227C71" w:rsidRDefault="00B41FC9" w:rsidP="00F8491C">
            <w:pPr>
              <w:jc w:val="center"/>
              <w:rPr>
                <w:lang w:eastAsia="ja-JP"/>
              </w:rPr>
            </w:pPr>
            <w:r w:rsidRPr="00227C71">
              <w:rPr>
                <w:lang w:eastAsia="ja-JP"/>
              </w:rPr>
              <w:t>110000</w:t>
            </w:r>
          </w:p>
        </w:tc>
        <w:tc>
          <w:tcPr>
            <w:tcW w:w="1170" w:type="dxa"/>
            <w:shd w:val="clear" w:color="auto" w:fill="auto"/>
          </w:tcPr>
          <w:p w14:paraId="4198F395" w14:textId="77777777" w:rsidR="00334296" w:rsidRPr="00C6193B" w:rsidRDefault="009C0E6D" w:rsidP="00F8491C">
            <w:pPr>
              <w:jc w:val="center"/>
              <w:rPr>
                <w:lang w:eastAsia="ja-JP"/>
              </w:rPr>
            </w:pPr>
            <w:r>
              <w:rPr>
                <w:lang w:eastAsia="ja-JP"/>
              </w:rPr>
              <w:t>SoC/</w:t>
            </w:r>
            <w:r w:rsidR="001B6CFE" w:rsidRPr="00C6193B">
              <w:rPr>
                <w:lang w:eastAsia="ja-JP"/>
              </w:rPr>
              <w:t>Board</w:t>
            </w:r>
          </w:p>
        </w:tc>
        <w:tc>
          <w:tcPr>
            <w:tcW w:w="4517" w:type="dxa"/>
            <w:tcBorders>
              <w:right w:val="single" w:sz="12" w:space="0" w:color="auto"/>
            </w:tcBorders>
            <w:shd w:val="clear" w:color="auto" w:fill="auto"/>
          </w:tcPr>
          <w:p w14:paraId="23C56563" w14:textId="77777777" w:rsidR="002B000B" w:rsidRDefault="002B000B" w:rsidP="00010206">
            <w:pPr>
              <w:rPr>
                <w:lang w:eastAsia="ja-JP"/>
              </w:rPr>
            </w:pPr>
            <w:r w:rsidRPr="002B000B">
              <w:rPr>
                <w:lang w:eastAsia="ja-JP"/>
              </w:rPr>
              <w:t>This value indicates the emergency temperature and invokes emergency shutdown functionality when exceeding this temperature.</w:t>
            </w:r>
          </w:p>
          <w:p w14:paraId="66CF3AAA" w14:textId="77777777" w:rsidR="00334296" w:rsidRPr="00C6193B" w:rsidRDefault="00E20B1D">
            <w:pPr>
              <w:rPr>
                <w:lang w:eastAsia="ja-JP"/>
              </w:rPr>
            </w:pPr>
            <w:r>
              <w:rPr>
                <w:lang w:eastAsia="ja-JP"/>
              </w:rPr>
              <w:t>It’</w:t>
            </w:r>
            <w:r w:rsidR="00010206">
              <w:rPr>
                <w:rFonts w:hint="eastAsia"/>
                <w:lang w:eastAsia="ja-JP"/>
              </w:rPr>
              <w:t>s set</w:t>
            </w:r>
            <w:r w:rsidR="008A3F61">
              <w:rPr>
                <w:rFonts w:hint="eastAsia"/>
                <w:lang w:eastAsia="ja-JP"/>
              </w:rPr>
              <w:t xml:space="preserve"> lower</w:t>
            </w:r>
            <w:r w:rsidR="00010206">
              <w:rPr>
                <w:rFonts w:hint="eastAsia"/>
                <w:lang w:eastAsia="ja-JP"/>
              </w:rPr>
              <w:t xml:space="preserve"> than </w:t>
            </w:r>
            <w:r w:rsidR="0067291B" w:rsidRPr="00F878B6">
              <w:rPr>
                <w:lang w:eastAsia="ja-JP"/>
              </w:rPr>
              <w:t>temperature</w:t>
            </w:r>
            <w:r w:rsidR="0067291B">
              <w:rPr>
                <w:lang w:eastAsia="ja-JP"/>
              </w:rPr>
              <w:t xml:space="preserve"> (7).</w:t>
            </w:r>
          </w:p>
        </w:tc>
      </w:tr>
      <w:tr w:rsidR="0025135C" w14:paraId="390D8EF6" w14:textId="77777777" w:rsidTr="00665F1C">
        <w:tc>
          <w:tcPr>
            <w:tcW w:w="659" w:type="dxa"/>
            <w:tcBorders>
              <w:left w:val="single" w:sz="12" w:space="0" w:color="auto"/>
            </w:tcBorders>
            <w:shd w:val="clear" w:color="auto" w:fill="auto"/>
          </w:tcPr>
          <w:p w14:paraId="26D11A45" w14:textId="77777777" w:rsidR="00334296" w:rsidRPr="00F878B6" w:rsidRDefault="00334296" w:rsidP="00F8491C">
            <w:pPr>
              <w:jc w:val="center"/>
              <w:rPr>
                <w:lang w:eastAsia="ja-JP"/>
              </w:rPr>
            </w:pPr>
            <w:r w:rsidRPr="00F878B6">
              <w:rPr>
                <w:rFonts w:hint="eastAsia"/>
                <w:lang w:eastAsia="ja-JP"/>
              </w:rPr>
              <w:t>(</w:t>
            </w:r>
            <w:r w:rsidRPr="00F878B6">
              <w:rPr>
                <w:lang w:eastAsia="ja-JP"/>
              </w:rPr>
              <w:t>3</w:t>
            </w:r>
            <w:r w:rsidRPr="00F878B6">
              <w:rPr>
                <w:rFonts w:hint="eastAsia"/>
                <w:lang w:eastAsia="ja-JP"/>
              </w:rPr>
              <w:t>)</w:t>
            </w:r>
          </w:p>
        </w:tc>
        <w:tc>
          <w:tcPr>
            <w:tcW w:w="1576" w:type="dxa"/>
            <w:shd w:val="clear" w:color="auto" w:fill="auto"/>
          </w:tcPr>
          <w:p w14:paraId="3EE9986A" w14:textId="77777777" w:rsidR="00334296" w:rsidRPr="00F878B6" w:rsidRDefault="00334296" w:rsidP="00932585">
            <w:pPr>
              <w:rPr>
                <w:lang w:eastAsia="ja-JP"/>
              </w:rPr>
            </w:pPr>
            <w:r w:rsidRPr="00F878B6">
              <w:rPr>
                <w:lang w:eastAsia="ja-JP"/>
              </w:rPr>
              <w:t>off-temperature</w:t>
            </w:r>
          </w:p>
        </w:tc>
        <w:tc>
          <w:tcPr>
            <w:tcW w:w="1800" w:type="dxa"/>
            <w:shd w:val="clear" w:color="auto" w:fill="auto"/>
          </w:tcPr>
          <w:p w14:paraId="22890210" w14:textId="77777777" w:rsidR="00334296" w:rsidRPr="00227C71" w:rsidRDefault="00B41FC9" w:rsidP="00F8491C">
            <w:pPr>
              <w:jc w:val="center"/>
              <w:rPr>
                <w:lang w:eastAsia="ja-JP"/>
              </w:rPr>
            </w:pPr>
            <w:r w:rsidRPr="00227C71">
              <w:rPr>
                <w:lang w:eastAsia="ja-JP"/>
              </w:rPr>
              <w:t>95000</w:t>
            </w:r>
          </w:p>
        </w:tc>
        <w:tc>
          <w:tcPr>
            <w:tcW w:w="1170" w:type="dxa"/>
            <w:shd w:val="clear" w:color="auto" w:fill="auto"/>
          </w:tcPr>
          <w:p w14:paraId="7D20D455" w14:textId="77777777" w:rsidR="00334296" w:rsidRPr="00C6193B" w:rsidRDefault="009C0E6D" w:rsidP="00F8491C">
            <w:pPr>
              <w:jc w:val="center"/>
              <w:rPr>
                <w:lang w:eastAsia="ja-JP"/>
              </w:rPr>
            </w:pPr>
            <w:r>
              <w:rPr>
                <w:lang w:eastAsia="ja-JP"/>
              </w:rPr>
              <w:t>SoC/</w:t>
            </w:r>
            <w:r w:rsidR="001B6CFE" w:rsidRPr="00C6193B">
              <w:rPr>
                <w:rFonts w:hint="eastAsia"/>
                <w:lang w:eastAsia="ja-JP"/>
              </w:rPr>
              <w:t>Board</w:t>
            </w:r>
          </w:p>
        </w:tc>
        <w:tc>
          <w:tcPr>
            <w:tcW w:w="4517" w:type="dxa"/>
            <w:tcBorders>
              <w:right w:val="single" w:sz="12" w:space="0" w:color="auto"/>
            </w:tcBorders>
            <w:shd w:val="clear" w:color="auto" w:fill="auto"/>
          </w:tcPr>
          <w:p w14:paraId="6F7ECDBE" w14:textId="77777777" w:rsidR="00FD6461" w:rsidRDefault="00FD6461" w:rsidP="008A3F61">
            <w:pPr>
              <w:rPr>
                <w:lang w:eastAsia="ja-JP"/>
              </w:rPr>
            </w:pPr>
            <w:r w:rsidRPr="00FD6461">
              <w:rPr>
                <w:lang w:eastAsia="ja-JP"/>
              </w:rPr>
              <w:t>This value indicates the temperature to disable emergency shutdown.</w:t>
            </w:r>
          </w:p>
          <w:p w14:paraId="6EA7DE71" w14:textId="77777777" w:rsidR="00334296" w:rsidRPr="00C6193B" w:rsidRDefault="00E20B1D">
            <w:pPr>
              <w:rPr>
                <w:lang w:eastAsia="ja-JP"/>
              </w:rPr>
            </w:pPr>
            <w:r>
              <w:rPr>
                <w:lang w:eastAsia="ja-JP"/>
              </w:rPr>
              <w:t>It’</w:t>
            </w:r>
            <w:r w:rsidR="00010206">
              <w:rPr>
                <w:rFonts w:hint="eastAsia"/>
                <w:lang w:eastAsia="ja-JP"/>
              </w:rPr>
              <w:t>s set</w:t>
            </w:r>
            <w:r w:rsidR="003E00D5">
              <w:rPr>
                <w:rFonts w:hint="eastAsia"/>
                <w:lang w:eastAsia="ja-JP"/>
              </w:rPr>
              <w:t xml:space="preserve"> lower</w:t>
            </w:r>
            <w:r w:rsidR="00010206">
              <w:rPr>
                <w:rFonts w:hint="eastAsia"/>
                <w:lang w:eastAsia="ja-JP"/>
              </w:rPr>
              <w:t xml:space="preserve"> than </w:t>
            </w:r>
            <w:r w:rsidR="00010206" w:rsidRPr="00F878B6">
              <w:rPr>
                <w:lang w:eastAsia="ja-JP"/>
              </w:rPr>
              <w:t>on-temperature</w:t>
            </w:r>
            <w:r w:rsidR="00010206">
              <w:rPr>
                <w:lang w:eastAsia="ja-JP"/>
              </w:rPr>
              <w:t xml:space="preserve"> (2).</w:t>
            </w:r>
          </w:p>
        </w:tc>
      </w:tr>
      <w:tr w:rsidR="0025135C" w14:paraId="42279B47" w14:textId="77777777" w:rsidTr="00665F1C">
        <w:trPr>
          <w:trHeight w:val="940"/>
        </w:trPr>
        <w:tc>
          <w:tcPr>
            <w:tcW w:w="659" w:type="dxa"/>
            <w:tcBorders>
              <w:left w:val="single" w:sz="12" w:space="0" w:color="auto"/>
            </w:tcBorders>
            <w:shd w:val="clear" w:color="auto" w:fill="auto"/>
          </w:tcPr>
          <w:p w14:paraId="58323B39" w14:textId="77777777" w:rsidR="00334296" w:rsidRPr="00F878B6" w:rsidRDefault="00334296" w:rsidP="00F8491C">
            <w:pPr>
              <w:jc w:val="center"/>
              <w:rPr>
                <w:lang w:eastAsia="ja-JP"/>
              </w:rPr>
            </w:pPr>
            <w:r w:rsidRPr="00F878B6">
              <w:rPr>
                <w:rFonts w:hint="eastAsia"/>
                <w:lang w:eastAsia="ja-JP"/>
              </w:rPr>
              <w:t>(</w:t>
            </w:r>
            <w:r w:rsidRPr="00F878B6">
              <w:rPr>
                <w:lang w:eastAsia="ja-JP"/>
              </w:rPr>
              <w:t>4</w:t>
            </w:r>
            <w:r w:rsidRPr="00F878B6">
              <w:rPr>
                <w:rFonts w:hint="eastAsia"/>
                <w:lang w:eastAsia="ja-JP"/>
              </w:rPr>
              <w:t>)</w:t>
            </w:r>
          </w:p>
        </w:tc>
        <w:tc>
          <w:tcPr>
            <w:tcW w:w="1576" w:type="dxa"/>
            <w:shd w:val="clear" w:color="auto" w:fill="auto"/>
          </w:tcPr>
          <w:p w14:paraId="1A16DAF7" w14:textId="77777777" w:rsidR="00334296" w:rsidRPr="00F878B6" w:rsidRDefault="00334296" w:rsidP="00932585">
            <w:pPr>
              <w:rPr>
                <w:lang w:eastAsia="ja-JP"/>
              </w:rPr>
            </w:pPr>
            <w:r w:rsidRPr="00F878B6">
              <w:rPr>
                <w:lang w:eastAsia="ja-JP"/>
              </w:rPr>
              <w:t>sustainable-power</w:t>
            </w:r>
          </w:p>
        </w:tc>
        <w:tc>
          <w:tcPr>
            <w:tcW w:w="1800" w:type="dxa"/>
            <w:shd w:val="clear" w:color="auto" w:fill="auto"/>
          </w:tcPr>
          <w:p w14:paraId="79DB06BA" w14:textId="761C7E63" w:rsidR="00334296" w:rsidRDefault="00B41FC9" w:rsidP="00392A4E">
            <w:pPr>
              <w:spacing w:after="0"/>
              <w:jc w:val="center"/>
              <w:rPr>
                <w:lang w:eastAsia="ja-JP"/>
              </w:rPr>
            </w:pPr>
            <w:r w:rsidRPr="00227C71">
              <w:rPr>
                <w:lang w:eastAsia="ja-JP"/>
              </w:rPr>
              <w:t>6313</w:t>
            </w:r>
            <w:r w:rsidR="0025135C">
              <w:rPr>
                <w:lang w:eastAsia="ja-JP"/>
              </w:rPr>
              <w:t xml:space="preserve"> </w:t>
            </w:r>
            <w:r w:rsidR="00C6193B">
              <w:rPr>
                <w:lang w:eastAsia="ja-JP"/>
              </w:rPr>
              <w:t>(</w:t>
            </w:r>
            <w:r w:rsidR="007B3486">
              <w:rPr>
                <w:lang w:eastAsia="ja-JP"/>
              </w:rPr>
              <w:t xml:space="preserve">R-Car </w:t>
            </w:r>
            <w:r w:rsidR="00C6193B">
              <w:rPr>
                <w:lang w:eastAsia="ja-JP"/>
              </w:rPr>
              <w:t>H3)</w:t>
            </w:r>
          </w:p>
          <w:p w14:paraId="629DF4F8" w14:textId="15658156" w:rsidR="00C6193B" w:rsidRDefault="003E7178" w:rsidP="00392A4E">
            <w:pPr>
              <w:spacing w:after="0"/>
              <w:jc w:val="center"/>
              <w:rPr>
                <w:lang w:eastAsia="ja-JP"/>
              </w:rPr>
            </w:pPr>
            <w:r>
              <w:rPr>
                <w:rFonts w:hint="eastAsia"/>
                <w:lang w:eastAsia="ja-JP"/>
              </w:rPr>
              <w:t>3874 (</w:t>
            </w:r>
            <w:r w:rsidR="007B3486">
              <w:rPr>
                <w:lang w:eastAsia="ja-JP"/>
              </w:rPr>
              <w:t xml:space="preserve">R-Car </w:t>
            </w:r>
            <w:r>
              <w:rPr>
                <w:lang w:eastAsia="ja-JP"/>
              </w:rPr>
              <w:t>M3</w:t>
            </w:r>
            <w:r>
              <w:rPr>
                <w:rFonts w:hint="eastAsia"/>
                <w:lang w:eastAsia="ja-JP"/>
              </w:rPr>
              <w:t>)</w:t>
            </w:r>
          </w:p>
          <w:p w14:paraId="60CBC168" w14:textId="3017B5A4" w:rsidR="009B44EE" w:rsidRDefault="00A078ED" w:rsidP="00392A4E">
            <w:pPr>
              <w:spacing w:after="0"/>
              <w:jc w:val="center"/>
              <w:rPr>
                <w:lang w:eastAsia="ja-JP"/>
              </w:rPr>
            </w:pPr>
            <w:r>
              <w:rPr>
                <w:lang w:eastAsia="ja-JP"/>
              </w:rPr>
              <w:t>2439</w:t>
            </w:r>
            <w:r w:rsidR="009B44EE">
              <w:rPr>
                <w:rFonts w:hint="eastAsia"/>
                <w:lang w:eastAsia="ja-JP"/>
              </w:rPr>
              <w:t xml:space="preserve"> (</w:t>
            </w:r>
            <w:r w:rsidR="007B3486">
              <w:rPr>
                <w:lang w:eastAsia="ja-JP"/>
              </w:rPr>
              <w:t xml:space="preserve">R-Car </w:t>
            </w:r>
            <w:r w:rsidR="009B44EE">
              <w:rPr>
                <w:lang w:eastAsia="ja-JP"/>
              </w:rPr>
              <w:t>M3N</w:t>
            </w:r>
            <w:r w:rsidR="009B44EE">
              <w:rPr>
                <w:rFonts w:hint="eastAsia"/>
                <w:lang w:eastAsia="ja-JP"/>
              </w:rPr>
              <w:t>)</w:t>
            </w:r>
          </w:p>
          <w:p w14:paraId="03C7A187" w14:textId="0C3BB644" w:rsidR="006E418C" w:rsidRPr="00227C71" w:rsidRDefault="006E418C" w:rsidP="00392A4E">
            <w:pPr>
              <w:spacing w:after="0"/>
              <w:jc w:val="center"/>
              <w:rPr>
                <w:lang w:eastAsia="ja-JP"/>
              </w:rPr>
            </w:pPr>
            <w:r>
              <w:rPr>
                <w:lang w:eastAsia="ja-JP"/>
              </w:rPr>
              <w:t>717</w:t>
            </w:r>
            <w:r>
              <w:rPr>
                <w:rFonts w:hint="eastAsia"/>
                <w:lang w:eastAsia="ja-JP"/>
              </w:rPr>
              <w:t xml:space="preserve"> (</w:t>
            </w:r>
            <w:r w:rsidR="007B3486">
              <w:rPr>
                <w:lang w:eastAsia="ja-JP"/>
              </w:rPr>
              <w:t xml:space="preserve">R-Car </w:t>
            </w:r>
            <w:r>
              <w:rPr>
                <w:lang w:eastAsia="ja-JP"/>
              </w:rPr>
              <w:t>E3</w:t>
            </w:r>
            <w:r>
              <w:rPr>
                <w:rFonts w:hint="eastAsia"/>
                <w:lang w:eastAsia="ja-JP"/>
              </w:rPr>
              <w:t>)</w:t>
            </w:r>
          </w:p>
        </w:tc>
        <w:tc>
          <w:tcPr>
            <w:tcW w:w="1170" w:type="dxa"/>
            <w:shd w:val="clear" w:color="auto" w:fill="auto"/>
          </w:tcPr>
          <w:p w14:paraId="1C8C7D5B" w14:textId="77777777" w:rsidR="00334296" w:rsidRPr="00227C71" w:rsidRDefault="001B6CFE" w:rsidP="00F8491C">
            <w:pPr>
              <w:jc w:val="center"/>
              <w:rPr>
                <w:lang w:eastAsia="ja-JP"/>
              </w:rPr>
            </w:pPr>
            <w:r w:rsidRPr="00227C71">
              <w:rPr>
                <w:rFonts w:hint="eastAsia"/>
                <w:lang w:eastAsia="ja-JP"/>
              </w:rPr>
              <w:t>SoC</w:t>
            </w:r>
          </w:p>
        </w:tc>
        <w:tc>
          <w:tcPr>
            <w:tcW w:w="4517" w:type="dxa"/>
            <w:tcBorders>
              <w:right w:val="single" w:sz="12" w:space="0" w:color="auto"/>
            </w:tcBorders>
            <w:shd w:val="clear" w:color="auto" w:fill="auto"/>
          </w:tcPr>
          <w:p w14:paraId="54B1C035" w14:textId="77777777" w:rsidR="00334296" w:rsidRPr="00227C71" w:rsidRDefault="00227C71" w:rsidP="00C6193B">
            <w:pPr>
              <w:rPr>
                <w:lang w:eastAsia="ja-JP"/>
              </w:rPr>
            </w:pPr>
            <w:r>
              <w:rPr>
                <w:rFonts w:hint="eastAsia"/>
                <w:lang w:eastAsia="ja-JP"/>
              </w:rPr>
              <w:t>This value is based on power me</w:t>
            </w:r>
            <w:r>
              <w:rPr>
                <w:lang w:eastAsia="ja-JP"/>
              </w:rPr>
              <w:t>a</w:t>
            </w:r>
            <w:r>
              <w:rPr>
                <w:rFonts w:hint="eastAsia"/>
                <w:lang w:eastAsia="ja-JP"/>
              </w:rPr>
              <w:t>sur</w:t>
            </w:r>
            <w:r>
              <w:rPr>
                <w:lang w:eastAsia="ja-JP"/>
              </w:rPr>
              <w:t>e</w:t>
            </w:r>
            <w:r>
              <w:rPr>
                <w:rFonts w:hint="eastAsia"/>
                <w:lang w:eastAsia="ja-JP"/>
              </w:rPr>
              <w:t>ment</w:t>
            </w:r>
            <w:r w:rsidR="00E20B1D">
              <w:rPr>
                <w:lang w:eastAsia="ja-JP"/>
              </w:rPr>
              <w:t>/estimation</w:t>
            </w:r>
            <w:r>
              <w:rPr>
                <w:rFonts w:hint="eastAsia"/>
                <w:lang w:eastAsia="ja-JP"/>
              </w:rPr>
              <w:t xml:space="preserve"> and </w:t>
            </w:r>
            <w:r w:rsidR="00C6193B">
              <w:rPr>
                <w:lang w:eastAsia="ja-JP"/>
              </w:rPr>
              <w:t xml:space="preserve">different by each SoC. </w:t>
            </w:r>
          </w:p>
        </w:tc>
      </w:tr>
      <w:tr w:rsidR="0025135C" w14:paraId="7FAD3EF3" w14:textId="77777777" w:rsidTr="00665F1C">
        <w:tc>
          <w:tcPr>
            <w:tcW w:w="659" w:type="dxa"/>
            <w:tcBorders>
              <w:left w:val="single" w:sz="12" w:space="0" w:color="auto"/>
            </w:tcBorders>
            <w:shd w:val="clear" w:color="auto" w:fill="auto"/>
          </w:tcPr>
          <w:p w14:paraId="047CCD76" w14:textId="77777777" w:rsidR="00334296" w:rsidRPr="00F878B6" w:rsidRDefault="00334296" w:rsidP="00F8491C">
            <w:pPr>
              <w:jc w:val="center"/>
              <w:rPr>
                <w:lang w:eastAsia="ja-JP"/>
              </w:rPr>
            </w:pPr>
            <w:r w:rsidRPr="00F878B6">
              <w:rPr>
                <w:rFonts w:hint="eastAsia"/>
                <w:lang w:eastAsia="ja-JP"/>
              </w:rPr>
              <w:t>(</w:t>
            </w:r>
            <w:r w:rsidRPr="00F878B6">
              <w:rPr>
                <w:lang w:eastAsia="ja-JP"/>
              </w:rPr>
              <w:t>5</w:t>
            </w:r>
            <w:r w:rsidRPr="00F878B6">
              <w:rPr>
                <w:rFonts w:hint="eastAsia"/>
                <w:lang w:eastAsia="ja-JP"/>
              </w:rPr>
              <w:t>)</w:t>
            </w:r>
          </w:p>
        </w:tc>
        <w:tc>
          <w:tcPr>
            <w:tcW w:w="1576" w:type="dxa"/>
            <w:shd w:val="clear" w:color="auto" w:fill="auto"/>
          </w:tcPr>
          <w:p w14:paraId="42E2D31A" w14:textId="77777777" w:rsidR="00334296" w:rsidRPr="00F878B6" w:rsidRDefault="00334296" w:rsidP="00932585">
            <w:pPr>
              <w:rPr>
                <w:lang w:eastAsia="ja-JP"/>
              </w:rPr>
            </w:pPr>
            <w:r w:rsidRPr="00F878B6">
              <w:rPr>
                <w:lang w:eastAsia="ja-JP"/>
              </w:rPr>
              <w:t>temperature</w:t>
            </w:r>
          </w:p>
        </w:tc>
        <w:tc>
          <w:tcPr>
            <w:tcW w:w="1800" w:type="dxa"/>
            <w:shd w:val="clear" w:color="auto" w:fill="auto"/>
          </w:tcPr>
          <w:p w14:paraId="12C95EDF" w14:textId="77777777" w:rsidR="00334296" w:rsidRPr="00227C71" w:rsidRDefault="00B41FC9" w:rsidP="00F8491C">
            <w:pPr>
              <w:jc w:val="center"/>
              <w:rPr>
                <w:lang w:eastAsia="ja-JP"/>
              </w:rPr>
            </w:pPr>
            <w:r w:rsidRPr="00227C71">
              <w:rPr>
                <w:lang w:eastAsia="ja-JP"/>
              </w:rPr>
              <w:t>90000</w:t>
            </w:r>
          </w:p>
        </w:tc>
        <w:tc>
          <w:tcPr>
            <w:tcW w:w="1170" w:type="dxa"/>
            <w:shd w:val="clear" w:color="auto" w:fill="auto"/>
          </w:tcPr>
          <w:p w14:paraId="52493CFE" w14:textId="77777777" w:rsidR="00334296" w:rsidRPr="00C6193B" w:rsidRDefault="009C0E6D" w:rsidP="00F8491C">
            <w:pPr>
              <w:jc w:val="center"/>
              <w:rPr>
                <w:lang w:eastAsia="ja-JP"/>
              </w:rPr>
            </w:pPr>
            <w:r>
              <w:rPr>
                <w:lang w:eastAsia="ja-JP"/>
              </w:rPr>
              <w:t>SoC/</w:t>
            </w:r>
            <w:r w:rsidR="001B6CFE" w:rsidRPr="00C6193B">
              <w:rPr>
                <w:rFonts w:hint="eastAsia"/>
                <w:lang w:eastAsia="ja-JP"/>
              </w:rPr>
              <w:t>Board</w:t>
            </w:r>
          </w:p>
        </w:tc>
        <w:tc>
          <w:tcPr>
            <w:tcW w:w="4517" w:type="dxa"/>
            <w:tcBorders>
              <w:right w:val="single" w:sz="12" w:space="0" w:color="auto"/>
            </w:tcBorders>
            <w:shd w:val="clear" w:color="auto" w:fill="auto"/>
          </w:tcPr>
          <w:p w14:paraId="5EB5CE03" w14:textId="77777777" w:rsidR="00334296" w:rsidRPr="00C6193B" w:rsidRDefault="00E20B1D">
            <w:pPr>
              <w:rPr>
                <w:lang w:eastAsia="ja-JP"/>
              </w:rPr>
            </w:pPr>
            <w:r w:rsidRPr="00FD6461">
              <w:rPr>
                <w:lang w:eastAsia="ja-JP"/>
              </w:rPr>
              <w:t xml:space="preserve">This value indicates the temperature to </w:t>
            </w:r>
            <w:r>
              <w:rPr>
                <w:lang w:eastAsia="ja-JP"/>
              </w:rPr>
              <w:t>enable</w:t>
            </w:r>
            <w:r w:rsidRPr="00FD6461">
              <w:rPr>
                <w:lang w:eastAsia="ja-JP"/>
              </w:rPr>
              <w:t xml:space="preserve"> </w:t>
            </w:r>
            <w:r>
              <w:rPr>
                <w:lang w:eastAsia="ja-JP"/>
              </w:rPr>
              <w:t>IPA</w:t>
            </w:r>
            <w:r w:rsidRPr="00FD6461">
              <w:rPr>
                <w:lang w:eastAsia="ja-JP"/>
              </w:rPr>
              <w:t>.</w:t>
            </w:r>
            <w:r w:rsidR="00BE5B71">
              <w:rPr>
                <w:lang w:eastAsia="ja-JP"/>
              </w:rPr>
              <w:t xml:space="preserve"> </w:t>
            </w:r>
            <w:r>
              <w:rPr>
                <w:lang w:eastAsia="ja-JP"/>
              </w:rPr>
              <w:t>It’s</w:t>
            </w:r>
            <w:r w:rsidR="003E00D5">
              <w:rPr>
                <w:rFonts w:hint="eastAsia"/>
                <w:lang w:eastAsia="ja-JP"/>
              </w:rPr>
              <w:t xml:space="preserve"> set </w:t>
            </w:r>
            <w:r w:rsidR="003E00D5">
              <w:rPr>
                <w:lang w:eastAsia="ja-JP"/>
              </w:rPr>
              <w:t>higher</w:t>
            </w:r>
            <w:r w:rsidR="008A3F61">
              <w:rPr>
                <w:lang w:eastAsia="ja-JP"/>
              </w:rPr>
              <w:t xml:space="preserve"> than </w:t>
            </w:r>
            <w:r w:rsidR="008A3F61">
              <w:rPr>
                <w:rFonts w:hint="eastAsia"/>
                <w:lang w:eastAsia="ja-JP"/>
              </w:rPr>
              <w:t>the temperature of idle state.</w:t>
            </w:r>
          </w:p>
        </w:tc>
      </w:tr>
      <w:tr w:rsidR="0025135C" w14:paraId="6E138B41" w14:textId="77777777" w:rsidTr="00665F1C">
        <w:tc>
          <w:tcPr>
            <w:tcW w:w="659" w:type="dxa"/>
            <w:tcBorders>
              <w:left w:val="single" w:sz="12" w:space="0" w:color="auto"/>
            </w:tcBorders>
            <w:shd w:val="clear" w:color="auto" w:fill="auto"/>
          </w:tcPr>
          <w:p w14:paraId="3454E5C4" w14:textId="77777777" w:rsidR="00334296" w:rsidRPr="00F878B6" w:rsidRDefault="00334296" w:rsidP="00F8491C">
            <w:pPr>
              <w:jc w:val="center"/>
              <w:rPr>
                <w:lang w:eastAsia="ja-JP"/>
              </w:rPr>
            </w:pPr>
            <w:r w:rsidRPr="00F878B6">
              <w:rPr>
                <w:rFonts w:hint="eastAsia"/>
                <w:lang w:eastAsia="ja-JP"/>
              </w:rPr>
              <w:t>(</w:t>
            </w:r>
            <w:r w:rsidRPr="00F878B6">
              <w:rPr>
                <w:lang w:eastAsia="ja-JP"/>
              </w:rPr>
              <w:t>6</w:t>
            </w:r>
            <w:r w:rsidRPr="00F878B6">
              <w:rPr>
                <w:rFonts w:hint="eastAsia"/>
                <w:lang w:eastAsia="ja-JP"/>
              </w:rPr>
              <w:t>)</w:t>
            </w:r>
          </w:p>
        </w:tc>
        <w:tc>
          <w:tcPr>
            <w:tcW w:w="1576" w:type="dxa"/>
            <w:shd w:val="clear" w:color="auto" w:fill="auto"/>
          </w:tcPr>
          <w:p w14:paraId="37FF62DA" w14:textId="77777777" w:rsidR="00334296" w:rsidRPr="00F878B6" w:rsidRDefault="00334296" w:rsidP="00932585">
            <w:pPr>
              <w:rPr>
                <w:lang w:eastAsia="ja-JP"/>
              </w:rPr>
            </w:pPr>
            <w:r w:rsidRPr="00F878B6">
              <w:rPr>
                <w:lang w:eastAsia="ja-JP"/>
              </w:rPr>
              <w:t>temperature</w:t>
            </w:r>
          </w:p>
        </w:tc>
        <w:tc>
          <w:tcPr>
            <w:tcW w:w="1800" w:type="dxa"/>
            <w:shd w:val="clear" w:color="auto" w:fill="auto"/>
          </w:tcPr>
          <w:p w14:paraId="5B800615" w14:textId="77777777" w:rsidR="00334296" w:rsidRPr="00227C71" w:rsidRDefault="00B41FC9" w:rsidP="00F8491C">
            <w:pPr>
              <w:jc w:val="center"/>
              <w:rPr>
                <w:lang w:eastAsia="ja-JP"/>
              </w:rPr>
            </w:pPr>
            <w:r w:rsidRPr="00227C71">
              <w:rPr>
                <w:lang w:eastAsia="ja-JP"/>
              </w:rPr>
              <w:t>100000</w:t>
            </w:r>
          </w:p>
        </w:tc>
        <w:tc>
          <w:tcPr>
            <w:tcW w:w="1170" w:type="dxa"/>
            <w:shd w:val="clear" w:color="auto" w:fill="auto"/>
          </w:tcPr>
          <w:p w14:paraId="59763901" w14:textId="77777777" w:rsidR="00334296" w:rsidRPr="00C6193B" w:rsidRDefault="009C0E6D" w:rsidP="00F8491C">
            <w:pPr>
              <w:jc w:val="center"/>
              <w:rPr>
                <w:lang w:eastAsia="ja-JP"/>
              </w:rPr>
            </w:pPr>
            <w:r>
              <w:rPr>
                <w:lang w:eastAsia="ja-JP"/>
              </w:rPr>
              <w:t>SoC/</w:t>
            </w:r>
            <w:r w:rsidR="001B6CFE" w:rsidRPr="00C6193B">
              <w:rPr>
                <w:rFonts w:hint="eastAsia"/>
                <w:lang w:eastAsia="ja-JP"/>
              </w:rPr>
              <w:t>Board</w:t>
            </w:r>
          </w:p>
        </w:tc>
        <w:tc>
          <w:tcPr>
            <w:tcW w:w="4517" w:type="dxa"/>
            <w:tcBorders>
              <w:right w:val="single" w:sz="12" w:space="0" w:color="auto"/>
            </w:tcBorders>
            <w:shd w:val="clear" w:color="auto" w:fill="auto"/>
          </w:tcPr>
          <w:p w14:paraId="2775D25A" w14:textId="77777777" w:rsidR="00334296" w:rsidRPr="00C6193B" w:rsidRDefault="00E20B1D">
            <w:pPr>
              <w:rPr>
                <w:lang w:eastAsia="ja-JP"/>
              </w:rPr>
            </w:pPr>
            <w:r w:rsidRPr="00FD6461">
              <w:rPr>
                <w:lang w:eastAsia="ja-JP"/>
              </w:rPr>
              <w:t xml:space="preserve">This value indicates the </w:t>
            </w:r>
            <w:r>
              <w:rPr>
                <w:lang w:eastAsia="ja-JP"/>
              </w:rPr>
              <w:t xml:space="preserve">target </w:t>
            </w:r>
            <w:r w:rsidRPr="00FD6461">
              <w:rPr>
                <w:lang w:eastAsia="ja-JP"/>
              </w:rPr>
              <w:t xml:space="preserve">temperature </w:t>
            </w:r>
            <w:r>
              <w:rPr>
                <w:lang w:eastAsia="ja-JP"/>
              </w:rPr>
              <w:t>for IPA</w:t>
            </w:r>
            <w:r w:rsidRPr="00FD6461">
              <w:rPr>
                <w:lang w:eastAsia="ja-JP"/>
              </w:rPr>
              <w:t>.</w:t>
            </w:r>
            <w:r w:rsidR="00C92D18">
              <w:rPr>
                <w:lang w:eastAsia="ja-JP"/>
              </w:rPr>
              <w:t xml:space="preserve"> </w:t>
            </w:r>
            <w:r>
              <w:rPr>
                <w:lang w:eastAsia="ja-JP"/>
              </w:rPr>
              <w:t>It’s</w:t>
            </w:r>
            <w:r w:rsidR="00052569">
              <w:rPr>
                <w:rFonts w:hint="eastAsia"/>
                <w:lang w:eastAsia="ja-JP"/>
              </w:rPr>
              <w:t xml:space="preserve"> set in the temperature of max performance.</w:t>
            </w:r>
          </w:p>
        </w:tc>
      </w:tr>
      <w:tr w:rsidR="0025135C" w14:paraId="76E2D8B2" w14:textId="77777777" w:rsidTr="00665F1C">
        <w:trPr>
          <w:trHeight w:val="679"/>
        </w:trPr>
        <w:tc>
          <w:tcPr>
            <w:tcW w:w="659" w:type="dxa"/>
            <w:tcBorders>
              <w:left w:val="single" w:sz="12" w:space="0" w:color="auto"/>
            </w:tcBorders>
            <w:shd w:val="clear" w:color="auto" w:fill="auto"/>
          </w:tcPr>
          <w:p w14:paraId="7ED21E2B" w14:textId="77777777" w:rsidR="00334296" w:rsidRPr="00F878B6" w:rsidRDefault="00334296" w:rsidP="00F8491C">
            <w:pPr>
              <w:jc w:val="center"/>
              <w:rPr>
                <w:lang w:eastAsia="ja-JP"/>
              </w:rPr>
            </w:pPr>
            <w:r w:rsidRPr="00F878B6">
              <w:rPr>
                <w:rFonts w:hint="eastAsia"/>
                <w:lang w:eastAsia="ja-JP"/>
              </w:rPr>
              <w:t>(</w:t>
            </w:r>
            <w:r w:rsidRPr="00F878B6">
              <w:rPr>
                <w:lang w:eastAsia="ja-JP"/>
              </w:rPr>
              <w:t>7</w:t>
            </w:r>
            <w:r w:rsidRPr="00F878B6">
              <w:rPr>
                <w:rFonts w:hint="eastAsia"/>
                <w:lang w:eastAsia="ja-JP"/>
              </w:rPr>
              <w:t>)</w:t>
            </w:r>
          </w:p>
        </w:tc>
        <w:tc>
          <w:tcPr>
            <w:tcW w:w="1576" w:type="dxa"/>
            <w:shd w:val="clear" w:color="auto" w:fill="auto"/>
          </w:tcPr>
          <w:p w14:paraId="5DDC44A4" w14:textId="77777777" w:rsidR="00334296" w:rsidRPr="00F878B6" w:rsidRDefault="00334296" w:rsidP="00932585">
            <w:pPr>
              <w:rPr>
                <w:lang w:eastAsia="ja-JP"/>
              </w:rPr>
            </w:pPr>
            <w:r w:rsidRPr="00F878B6">
              <w:rPr>
                <w:lang w:eastAsia="ja-JP"/>
              </w:rPr>
              <w:t>temperature</w:t>
            </w:r>
          </w:p>
        </w:tc>
        <w:tc>
          <w:tcPr>
            <w:tcW w:w="1800" w:type="dxa"/>
            <w:shd w:val="clear" w:color="auto" w:fill="auto"/>
          </w:tcPr>
          <w:p w14:paraId="66422C81" w14:textId="77777777" w:rsidR="00334296" w:rsidRPr="00227C71" w:rsidRDefault="00B41FC9" w:rsidP="00F8491C">
            <w:pPr>
              <w:jc w:val="center"/>
              <w:rPr>
                <w:lang w:eastAsia="ja-JP"/>
              </w:rPr>
            </w:pPr>
            <w:r w:rsidRPr="00227C71">
              <w:rPr>
                <w:lang w:eastAsia="ja-JP"/>
              </w:rPr>
              <w:t>120000</w:t>
            </w:r>
          </w:p>
        </w:tc>
        <w:tc>
          <w:tcPr>
            <w:tcW w:w="1170" w:type="dxa"/>
            <w:shd w:val="clear" w:color="auto" w:fill="auto"/>
          </w:tcPr>
          <w:p w14:paraId="13B24468" w14:textId="77777777" w:rsidR="00334296" w:rsidRPr="00C6193B" w:rsidRDefault="009C0E6D" w:rsidP="00F8491C">
            <w:pPr>
              <w:jc w:val="center"/>
              <w:rPr>
                <w:lang w:eastAsia="ja-JP"/>
              </w:rPr>
            </w:pPr>
            <w:r>
              <w:rPr>
                <w:lang w:eastAsia="ja-JP"/>
              </w:rPr>
              <w:t>SoC/</w:t>
            </w:r>
            <w:r w:rsidR="001B6CFE" w:rsidRPr="00C6193B">
              <w:rPr>
                <w:rFonts w:hint="eastAsia"/>
                <w:lang w:eastAsia="ja-JP"/>
              </w:rPr>
              <w:t>Board</w:t>
            </w:r>
          </w:p>
        </w:tc>
        <w:tc>
          <w:tcPr>
            <w:tcW w:w="4517" w:type="dxa"/>
            <w:tcBorders>
              <w:right w:val="single" w:sz="12" w:space="0" w:color="auto"/>
            </w:tcBorders>
            <w:shd w:val="clear" w:color="auto" w:fill="auto"/>
          </w:tcPr>
          <w:p w14:paraId="38F700B4" w14:textId="77777777" w:rsidR="00334296" w:rsidRPr="00C6193B" w:rsidRDefault="00E20B1D">
            <w:pPr>
              <w:rPr>
                <w:lang w:eastAsia="ja-JP"/>
              </w:rPr>
            </w:pPr>
            <w:r w:rsidRPr="00FD6461">
              <w:rPr>
                <w:lang w:eastAsia="ja-JP"/>
              </w:rPr>
              <w:t xml:space="preserve">This value indicates the temperature to </w:t>
            </w:r>
            <w:r>
              <w:rPr>
                <w:lang w:eastAsia="ja-JP"/>
              </w:rPr>
              <w:t xml:space="preserve">execute the System </w:t>
            </w:r>
            <w:r w:rsidR="009C0E6D">
              <w:rPr>
                <w:lang w:eastAsia="ja-JP"/>
              </w:rPr>
              <w:t>s</w:t>
            </w:r>
            <w:r>
              <w:rPr>
                <w:lang w:eastAsia="ja-JP"/>
              </w:rPr>
              <w:t>hutdown</w:t>
            </w:r>
            <w:r w:rsidRPr="00FD6461">
              <w:rPr>
                <w:lang w:eastAsia="ja-JP"/>
              </w:rPr>
              <w:t>.</w:t>
            </w:r>
            <w:r w:rsidR="00C92D18">
              <w:rPr>
                <w:lang w:eastAsia="ja-JP"/>
              </w:rPr>
              <w:t xml:space="preserve"> </w:t>
            </w:r>
            <w:r>
              <w:rPr>
                <w:lang w:eastAsia="ja-JP"/>
              </w:rPr>
              <w:t xml:space="preserve">It’s </w:t>
            </w:r>
            <w:r w:rsidR="00052569">
              <w:rPr>
                <w:rFonts w:hint="eastAsia"/>
                <w:lang w:eastAsia="ja-JP"/>
              </w:rPr>
              <w:t>set</w:t>
            </w:r>
            <w:r w:rsidR="00052569">
              <w:rPr>
                <w:lang w:eastAsia="ja-JP"/>
              </w:rPr>
              <w:t xml:space="preserve"> lower than limit </w:t>
            </w:r>
            <w:r w:rsidR="00052569">
              <w:rPr>
                <w:rFonts w:hint="eastAsia"/>
                <w:lang w:eastAsia="ja-JP"/>
              </w:rPr>
              <w:t>temperature</w:t>
            </w:r>
            <w:r w:rsidR="00052569">
              <w:rPr>
                <w:lang w:eastAsia="ja-JP"/>
              </w:rPr>
              <w:t xml:space="preserve"> of Board.</w:t>
            </w:r>
          </w:p>
        </w:tc>
      </w:tr>
      <w:tr w:rsidR="001843C0" w14:paraId="78188BDA" w14:textId="77777777" w:rsidTr="00665F1C">
        <w:tc>
          <w:tcPr>
            <w:tcW w:w="659" w:type="dxa"/>
            <w:tcBorders>
              <w:left w:val="single" w:sz="12" w:space="0" w:color="auto"/>
              <w:bottom w:val="single" w:sz="12" w:space="0" w:color="auto"/>
            </w:tcBorders>
            <w:shd w:val="clear" w:color="auto" w:fill="auto"/>
          </w:tcPr>
          <w:p w14:paraId="77A026A9" w14:textId="77777777" w:rsidR="001843C0" w:rsidRPr="00F878B6" w:rsidRDefault="001843C0" w:rsidP="00F8491C">
            <w:pPr>
              <w:jc w:val="center"/>
              <w:rPr>
                <w:lang w:eastAsia="ja-JP"/>
              </w:rPr>
            </w:pPr>
            <w:r w:rsidRPr="00F878B6">
              <w:rPr>
                <w:rFonts w:hint="eastAsia"/>
                <w:lang w:eastAsia="ja-JP"/>
              </w:rPr>
              <w:t>(</w:t>
            </w:r>
            <w:r w:rsidRPr="00F878B6">
              <w:rPr>
                <w:lang w:eastAsia="ja-JP"/>
              </w:rPr>
              <w:t>7</w:t>
            </w:r>
            <w:r w:rsidRPr="00F878B6">
              <w:rPr>
                <w:rFonts w:hint="eastAsia"/>
                <w:lang w:eastAsia="ja-JP"/>
              </w:rPr>
              <w:t>)</w:t>
            </w:r>
          </w:p>
        </w:tc>
        <w:tc>
          <w:tcPr>
            <w:tcW w:w="1576" w:type="dxa"/>
            <w:tcBorders>
              <w:bottom w:val="single" w:sz="12" w:space="0" w:color="auto"/>
            </w:tcBorders>
            <w:shd w:val="clear" w:color="auto" w:fill="auto"/>
          </w:tcPr>
          <w:p w14:paraId="55F8274A" w14:textId="77777777" w:rsidR="001843C0" w:rsidRPr="00F878B6" w:rsidRDefault="001843C0" w:rsidP="00932585">
            <w:pPr>
              <w:rPr>
                <w:lang w:eastAsia="ja-JP"/>
              </w:rPr>
            </w:pPr>
            <w:r w:rsidRPr="001843C0">
              <w:rPr>
                <w:lang w:eastAsia="ja-JP"/>
              </w:rPr>
              <w:t>contribution</w:t>
            </w:r>
          </w:p>
        </w:tc>
        <w:tc>
          <w:tcPr>
            <w:tcW w:w="1800" w:type="dxa"/>
            <w:tcBorders>
              <w:bottom w:val="single" w:sz="12" w:space="0" w:color="auto"/>
            </w:tcBorders>
            <w:shd w:val="clear" w:color="auto" w:fill="auto"/>
          </w:tcPr>
          <w:p w14:paraId="2C083280" w14:textId="77777777" w:rsidR="001843C0" w:rsidRPr="00227C71" w:rsidRDefault="001843C0" w:rsidP="00F8491C">
            <w:pPr>
              <w:jc w:val="center"/>
              <w:rPr>
                <w:lang w:eastAsia="ja-JP"/>
              </w:rPr>
            </w:pPr>
            <w:r>
              <w:rPr>
                <w:lang w:eastAsia="ja-JP"/>
              </w:rPr>
              <w:t>1024</w:t>
            </w:r>
            <w:r w:rsidR="007A1C12">
              <w:rPr>
                <w:lang w:eastAsia="ja-JP"/>
              </w:rPr>
              <w:t xml:space="preserve"> (CA57, CA53)</w:t>
            </w:r>
          </w:p>
        </w:tc>
        <w:tc>
          <w:tcPr>
            <w:tcW w:w="1170" w:type="dxa"/>
            <w:tcBorders>
              <w:bottom w:val="single" w:sz="12" w:space="0" w:color="auto"/>
            </w:tcBorders>
            <w:shd w:val="clear" w:color="auto" w:fill="auto"/>
          </w:tcPr>
          <w:p w14:paraId="51863290" w14:textId="77777777" w:rsidR="001843C0" w:rsidRDefault="001843C0" w:rsidP="00F8491C">
            <w:pPr>
              <w:jc w:val="center"/>
              <w:rPr>
                <w:lang w:eastAsia="ja-JP"/>
              </w:rPr>
            </w:pPr>
            <w:r>
              <w:rPr>
                <w:lang w:eastAsia="ja-JP"/>
              </w:rPr>
              <w:t>SoC</w:t>
            </w:r>
          </w:p>
        </w:tc>
        <w:tc>
          <w:tcPr>
            <w:tcW w:w="4517" w:type="dxa"/>
            <w:tcBorders>
              <w:bottom w:val="single" w:sz="12" w:space="0" w:color="auto"/>
              <w:right w:val="single" w:sz="12" w:space="0" w:color="auto"/>
            </w:tcBorders>
            <w:shd w:val="clear" w:color="auto" w:fill="auto"/>
          </w:tcPr>
          <w:p w14:paraId="244EA4E4" w14:textId="77777777" w:rsidR="001843C0" w:rsidRPr="00FD6461" w:rsidRDefault="008056A9">
            <w:pPr>
              <w:rPr>
                <w:lang w:eastAsia="ja-JP"/>
              </w:rPr>
            </w:pPr>
            <w:r>
              <w:rPr>
                <w:lang w:eastAsia="ja-JP"/>
              </w:rPr>
              <w:t xml:space="preserve">This value indicates </w:t>
            </w:r>
            <w:r w:rsidR="0001596A">
              <w:rPr>
                <w:lang w:eastAsia="ja-JP"/>
              </w:rPr>
              <w:t>weight of power allocation for each cooling device in system.</w:t>
            </w:r>
          </w:p>
        </w:tc>
      </w:tr>
    </w:tbl>
    <w:p w14:paraId="60BA1FE8" w14:textId="77777777" w:rsidR="000612DA" w:rsidRPr="007B77C4" w:rsidRDefault="00B51C2D" w:rsidP="00B51C2D">
      <w:pPr>
        <w:rPr>
          <w:lang w:eastAsia="ja-JP"/>
        </w:rPr>
      </w:pPr>
      <w:r>
        <w:rPr>
          <w:rFonts w:hint="eastAsia"/>
          <w:lang w:eastAsia="ja-JP"/>
        </w:rPr>
        <w:t xml:space="preserve">About System shutdown, please refer to </w:t>
      </w:r>
      <w:r w:rsidRPr="00B51C2D">
        <w:rPr>
          <w:lang w:eastAsia="ja-JP"/>
        </w:rPr>
        <w:t>RENESAS_RC</w:t>
      </w:r>
      <w:r w:rsidR="00C91F66">
        <w:rPr>
          <w:lang w:eastAsia="ja-JP"/>
        </w:rPr>
        <w:t>H3</w:t>
      </w:r>
      <w:r w:rsidR="00506D81">
        <w:rPr>
          <w:lang w:eastAsia="ja-JP"/>
        </w:rPr>
        <w:t>M3</w:t>
      </w:r>
      <w:r w:rsidR="00F65821">
        <w:rPr>
          <w:lang w:eastAsia="ja-JP"/>
        </w:rPr>
        <w:t>M3N</w:t>
      </w:r>
      <w:r w:rsidR="008056A9">
        <w:rPr>
          <w:lang w:eastAsia="ja-JP"/>
        </w:rPr>
        <w:t>E3</w:t>
      </w:r>
      <w:r w:rsidRPr="00B51C2D">
        <w:rPr>
          <w:lang w:eastAsia="ja-JP"/>
        </w:rPr>
        <w:t>_ThermalSensor_UME.pdf</w:t>
      </w:r>
      <w:r>
        <w:rPr>
          <w:lang w:eastAsia="ja-JP"/>
        </w:rPr>
        <w:t>.</w:t>
      </w:r>
    </w:p>
    <w:p w14:paraId="5F66EEE8" w14:textId="77777777" w:rsidR="00932585" w:rsidRDefault="00B51C2D" w:rsidP="00B51C2D">
      <w:pPr>
        <w:pStyle w:val="Heading3"/>
        <w:rPr>
          <w:lang w:eastAsia="ja-JP"/>
        </w:rPr>
      </w:pPr>
      <w:r w:rsidRPr="00B51C2D">
        <w:rPr>
          <w:lang w:eastAsia="ja-JP"/>
        </w:rPr>
        <w:t>Thermal mana</w:t>
      </w:r>
      <w:r>
        <w:rPr>
          <w:lang w:eastAsia="ja-JP"/>
        </w:rPr>
        <w:t>gement (IPA/</w:t>
      </w:r>
      <w:r w:rsidR="002A3C24">
        <w:rPr>
          <w:lang w:eastAsia="ja-JP"/>
        </w:rPr>
        <w:t>EMS</w:t>
      </w:r>
      <w:r>
        <w:rPr>
          <w:lang w:eastAsia="ja-JP"/>
        </w:rPr>
        <w:t>)</w:t>
      </w:r>
      <w:r w:rsidR="00932585">
        <w:rPr>
          <w:lang w:eastAsia="ja-JP"/>
        </w:rPr>
        <w:t xml:space="preserve"> </w:t>
      </w:r>
      <w:r w:rsidR="00932585" w:rsidRPr="006D0306">
        <w:rPr>
          <w:lang w:eastAsia="ja-JP"/>
        </w:rPr>
        <w:t>operation</w:t>
      </w:r>
      <w:r w:rsidRPr="00B51C2D">
        <w:t xml:space="preserve"> </w:t>
      </w:r>
    </w:p>
    <w:p w14:paraId="0AE81C24" w14:textId="77777777" w:rsidR="00932585" w:rsidRDefault="00194053" w:rsidP="00392A4E">
      <w:pPr>
        <w:spacing w:after="40"/>
        <w:rPr>
          <w:lang w:eastAsia="ja-JP"/>
        </w:rPr>
      </w:pPr>
      <w:r>
        <w:rPr>
          <w:lang w:eastAsia="ja-JP"/>
        </w:rPr>
        <w:t>After thermal sensor is successfully initialized and registered to thermal core, the core will continuously read temperature from the sensor. When read temperature exceeds IPA starting trip point, IPA will start to throttle CPU frequency.</w:t>
      </w:r>
    </w:p>
    <w:p w14:paraId="058C4D19" w14:textId="77777777" w:rsidR="00E418A5" w:rsidRDefault="00194053" w:rsidP="00392A4E">
      <w:pPr>
        <w:spacing w:after="40"/>
        <w:rPr>
          <w:lang w:eastAsia="ja-JP"/>
        </w:rPr>
      </w:pPr>
      <w:r>
        <w:rPr>
          <w:lang w:eastAsia="ja-JP"/>
        </w:rPr>
        <w:t>If the temperature continues to raise and exceed EMS trip point</w:t>
      </w:r>
      <w:r w:rsidR="00AC73B1">
        <w:rPr>
          <w:lang w:eastAsia="ja-JP"/>
        </w:rPr>
        <w:t>,</w:t>
      </w:r>
      <w:r>
        <w:rPr>
          <w:lang w:eastAsia="ja-JP"/>
        </w:rPr>
        <w:t xml:space="preserve"> </w:t>
      </w:r>
      <w:r w:rsidR="00AC73B1">
        <w:rPr>
          <w:lang w:eastAsia="ja-JP"/>
        </w:rPr>
        <w:t xml:space="preserve">then </w:t>
      </w:r>
      <w:r w:rsidR="00E418A5">
        <w:rPr>
          <w:lang w:eastAsia="ja-JP"/>
        </w:rPr>
        <w:t>CPU core will be turned off.</w:t>
      </w:r>
    </w:p>
    <w:p w14:paraId="72767E83" w14:textId="77777777" w:rsidR="000A7066" w:rsidRDefault="00AC73B1" w:rsidP="00392A4E">
      <w:pPr>
        <w:spacing w:after="40"/>
        <w:rPr>
          <w:lang w:eastAsia="ja-JP"/>
        </w:rPr>
      </w:pPr>
      <w:r>
        <w:rPr>
          <w:lang w:eastAsia="ja-JP"/>
        </w:rPr>
        <w:t>The system will be shut down completely if System Shutdown trip point is reached.</w:t>
      </w:r>
    </w:p>
    <w:p w14:paraId="46E05DE7" w14:textId="77777777" w:rsidR="000A7066" w:rsidRDefault="000A7066" w:rsidP="008B301C">
      <w:pPr>
        <w:rPr>
          <w:lang w:eastAsia="ja-JP"/>
        </w:rPr>
      </w:pPr>
    </w:p>
    <w:p w14:paraId="287F3991" w14:textId="77777777" w:rsidR="000A7066" w:rsidRDefault="00BD513A" w:rsidP="00392A4E">
      <w:pPr>
        <w:spacing w:after="40"/>
        <w:rPr>
          <w:lang w:eastAsia="ja-JP"/>
        </w:rPr>
      </w:pPr>
      <w:r>
        <w:rPr>
          <w:lang w:eastAsia="ja-JP"/>
        </w:rPr>
        <w:t>About</w:t>
      </w:r>
      <w:r w:rsidR="000A7066">
        <w:rPr>
          <w:lang w:eastAsia="ja-JP"/>
        </w:rPr>
        <w:t xml:space="preserve"> detail processing of EMS, </w:t>
      </w:r>
      <w:r w:rsidR="00237691">
        <w:rPr>
          <w:lang w:eastAsia="ja-JP"/>
        </w:rPr>
        <w:t xml:space="preserve">when the temperature exceeds the EMS trip point, </w:t>
      </w:r>
      <w:r>
        <w:rPr>
          <w:lang w:eastAsia="ja-JP"/>
        </w:rPr>
        <w:t xml:space="preserve">EMS just turns off </w:t>
      </w:r>
      <w:r w:rsidR="00237691">
        <w:rPr>
          <w:lang w:eastAsia="ja-JP"/>
        </w:rPr>
        <w:t xml:space="preserve">target CPU core(s) that is </w:t>
      </w:r>
      <w:r>
        <w:rPr>
          <w:lang w:eastAsia="ja-JP"/>
        </w:rPr>
        <w:t xml:space="preserve">current online in the system. So, the </w:t>
      </w:r>
      <w:r w:rsidR="00237691">
        <w:rPr>
          <w:lang w:eastAsia="ja-JP"/>
        </w:rPr>
        <w:t>target</w:t>
      </w:r>
      <w:r>
        <w:rPr>
          <w:lang w:eastAsia="ja-JP"/>
        </w:rPr>
        <w:t xml:space="preserve"> CPU core(s) that </w:t>
      </w:r>
      <w:r w:rsidR="00237691">
        <w:rPr>
          <w:lang w:eastAsia="ja-JP"/>
        </w:rPr>
        <w:t>are</w:t>
      </w:r>
      <w:r>
        <w:rPr>
          <w:lang w:eastAsia="ja-JP"/>
        </w:rPr>
        <w:t xml:space="preserve"> plugged-out by user are not controlled by EMS</w:t>
      </w:r>
      <w:r w:rsidR="00237691">
        <w:rPr>
          <w:lang w:eastAsia="ja-JP"/>
        </w:rPr>
        <w:t xml:space="preserve"> operation</w:t>
      </w:r>
      <w:r>
        <w:rPr>
          <w:lang w:eastAsia="ja-JP"/>
        </w:rPr>
        <w:t>.</w:t>
      </w:r>
      <w:r w:rsidR="00304E01">
        <w:rPr>
          <w:lang w:eastAsia="ja-JP"/>
        </w:rPr>
        <w:t xml:space="preserve"> In example in Table 5-5, the cpu7 is not controlled by EMS.</w:t>
      </w:r>
    </w:p>
    <w:p w14:paraId="33D03091" w14:textId="77777777" w:rsidR="00004D7F" w:rsidRDefault="00004D7F" w:rsidP="008B301C">
      <w:pPr>
        <w:rPr>
          <w:lang w:eastAsia="ja-JP"/>
        </w:rPr>
      </w:pPr>
    </w:p>
    <w:p w14:paraId="54E3E9B1" w14:textId="4AEC0407" w:rsidR="00304E01" w:rsidRDefault="00304E01" w:rsidP="0067510D">
      <w:pPr>
        <w:pStyle w:val="Caption"/>
        <w:keepNext/>
      </w:pPr>
      <w:r>
        <w:t xml:space="preserve">Table </w:t>
      </w:r>
      <w:r w:rsidR="00FF71C3">
        <w:rPr>
          <w:noProof/>
        </w:rPr>
        <w:fldChar w:fldCharType="begin"/>
      </w:r>
      <w:r w:rsidR="00FF71C3">
        <w:rPr>
          <w:noProof/>
        </w:rPr>
        <w:instrText xml:space="preserve"> STYLEREF 1 \s </w:instrText>
      </w:r>
      <w:r w:rsidR="00FF71C3">
        <w:rPr>
          <w:noProof/>
        </w:rPr>
        <w:fldChar w:fldCharType="separate"/>
      </w:r>
      <w:r w:rsidR="006E676E">
        <w:rPr>
          <w:noProof/>
        </w:rPr>
        <w:t>5</w:t>
      </w:r>
      <w:r w:rsidR="00FF71C3">
        <w:rPr>
          <w:noProof/>
        </w:rPr>
        <w:fldChar w:fldCharType="end"/>
      </w:r>
      <w:r w:rsidR="00AB0703">
        <w:noBreakHyphen/>
      </w:r>
      <w:r w:rsidR="00FF71C3">
        <w:rPr>
          <w:noProof/>
        </w:rPr>
        <w:fldChar w:fldCharType="begin"/>
      </w:r>
      <w:r w:rsidR="00FF71C3">
        <w:rPr>
          <w:noProof/>
        </w:rPr>
        <w:instrText xml:space="preserve"> SEQ Table \* ARABIC \s 1 </w:instrText>
      </w:r>
      <w:r w:rsidR="00FF71C3">
        <w:rPr>
          <w:noProof/>
        </w:rPr>
        <w:fldChar w:fldCharType="separate"/>
      </w:r>
      <w:r w:rsidR="006E676E">
        <w:rPr>
          <w:noProof/>
        </w:rPr>
        <w:t>5</w:t>
      </w:r>
      <w:r w:rsidR="00FF71C3">
        <w:rPr>
          <w:noProof/>
        </w:rPr>
        <w:fldChar w:fldCharType="end"/>
      </w:r>
      <w:r>
        <w:t xml:space="preserve"> Example about details EMS operation (on </w:t>
      </w:r>
      <w:r w:rsidR="003C6550">
        <w:t xml:space="preserve">R-Car </w:t>
      </w:r>
      <w:r>
        <w:t>H3)</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50"/>
        <w:gridCol w:w="6891"/>
        <w:gridCol w:w="2181"/>
      </w:tblGrid>
      <w:tr w:rsidR="002B6ED5" w14:paraId="19DFEC5E" w14:textId="77777777" w:rsidTr="006A5747">
        <w:tc>
          <w:tcPr>
            <w:tcW w:w="650" w:type="dxa"/>
            <w:tcBorders>
              <w:top w:val="single" w:sz="12" w:space="0" w:color="auto"/>
              <w:bottom w:val="single" w:sz="12" w:space="0" w:color="auto"/>
            </w:tcBorders>
          </w:tcPr>
          <w:p w14:paraId="4688FBEC" w14:textId="77777777" w:rsidR="008A3DDA" w:rsidRPr="009A7D94" w:rsidRDefault="008A3DDA" w:rsidP="008B301C">
            <w:pPr>
              <w:rPr>
                <w:lang w:eastAsia="ja-JP"/>
              </w:rPr>
            </w:pPr>
            <w:r w:rsidRPr="009A7D94">
              <w:rPr>
                <w:lang w:eastAsia="ja-JP"/>
              </w:rPr>
              <w:t>Steps</w:t>
            </w:r>
          </w:p>
        </w:tc>
        <w:tc>
          <w:tcPr>
            <w:tcW w:w="6905" w:type="dxa"/>
            <w:tcBorders>
              <w:top w:val="single" w:sz="12" w:space="0" w:color="auto"/>
              <w:bottom w:val="single" w:sz="12" w:space="0" w:color="auto"/>
            </w:tcBorders>
          </w:tcPr>
          <w:p w14:paraId="103577A9" w14:textId="77777777" w:rsidR="008A3DDA" w:rsidRPr="009A7D94" w:rsidRDefault="008A3DDA">
            <w:pPr>
              <w:rPr>
                <w:lang w:eastAsia="ja-JP"/>
              </w:rPr>
            </w:pPr>
            <w:r w:rsidRPr="009A7D94">
              <w:rPr>
                <w:lang w:eastAsia="ja-JP"/>
              </w:rPr>
              <w:t>System status, user action and EMS operation</w:t>
            </w:r>
          </w:p>
        </w:tc>
        <w:tc>
          <w:tcPr>
            <w:tcW w:w="2187" w:type="dxa"/>
            <w:tcBorders>
              <w:top w:val="single" w:sz="12" w:space="0" w:color="auto"/>
              <w:bottom w:val="single" w:sz="12" w:space="0" w:color="auto"/>
            </w:tcBorders>
          </w:tcPr>
          <w:p w14:paraId="6E3C4996" w14:textId="77777777" w:rsidR="008A3DDA" w:rsidRPr="009A7D94" w:rsidRDefault="00004D7F">
            <w:pPr>
              <w:rPr>
                <w:lang w:eastAsia="ja-JP"/>
              </w:rPr>
            </w:pPr>
            <w:r w:rsidRPr="009A7D94">
              <w:rPr>
                <w:lang w:eastAsia="ja-JP"/>
              </w:rPr>
              <w:t>Online</w:t>
            </w:r>
            <w:r w:rsidR="00601AB1" w:rsidRPr="009A7D94">
              <w:rPr>
                <w:lang w:eastAsia="ja-JP"/>
              </w:rPr>
              <w:t xml:space="preserve"> </w:t>
            </w:r>
            <w:r w:rsidR="008A3DDA" w:rsidRPr="009A7D94">
              <w:rPr>
                <w:lang w:eastAsia="ja-JP"/>
              </w:rPr>
              <w:t>CPU</w:t>
            </w:r>
            <w:r w:rsidRPr="009A7D94">
              <w:rPr>
                <w:lang w:eastAsia="ja-JP"/>
              </w:rPr>
              <w:t xml:space="preserve"> in system</w:t>
            </w:r>
          </w:p>
        </w:tc>
      </w:tr>
      <w:tr w:rsidR="002B6ED5" w14:paraId="1F6A3BB0" w14:textId="77777777" w:rsidTr="006A5747">
        <w:tc>
          <w:tcPr>
            <w:tcW w:w="650" w:type="dxa"/>
            <w:tcBorders>
              <w:top w:val="single" w:sz="12" w:space="0" w:color="auto"/>
            </w:tcBorders>
          </w:tcPr>
          <w:p w14:paraId="3E7B82C7" w14:textId="77777777" w:rsidR="008A3DDA" w:rsidRDefault="008A3DDA" w:rsidP="008B301C">
            <w:pPr>
              <w:rPr>
                <w:lang w:eastAsia="ja-JP"/>
              </w:rPr>
            </w:pPr>
            <w:r>
              <w:rPr>
                <w:lang w:eastAsia="ja-JP"/>
              </w:rPr>
              <w:t>1</w:t>
            </w:r>
          </w:p>
        </w:tc>
        <w:tc>
          <w:tcPr>
            <w:tcW w:w="6905" w:type="dxa"/>
            <w:tcBorders>
              <w:top w:val="single" w:sz="12" w:space="0" w:color="auto"/>
            </w:tcBorders>
          </w:tcPr>
          <w:p w14:paraId="2354E1B7" w14:textId="77777777" w:rsidR="00CA2ECC" w:rsidRDefault="00BD6AC9" w:rsidP="008B301C">
            <w:pPr>
              <w:rPr>
                <w:lang w:eastAsia="ja-JP"/>
              </w:rPr>
            </w:pPr>
            <w:r>
              <w:rPr>
                <w:lang w:eastAsia="ja-JP"/>
              </w:rPr>
              <w:t xml:space="preserve">System boot with </w:t>
            </w:r>
            <w:r w:rsidR="00CA2ECC">
              <w:rPr>
                <w:lang w:eastAsia="ja-JP"/>
              </w:rPr>
              <w:t>8 cores and EMS target cpu in device tree is 8 cores</w:t>
            </w:r>
            <w:r w:rsidR="00601AB1">
              <w:rPr>
                <w:lang w:eastAsia="ja-JP"/>
              </w:rPr>
              <w:t xml:space="preserve"> ([cpu0, cpu1, …, cpu7])</w:t>
            </w:r>
            <w:r w:rsidR="00CA2ECC">
              <w:rPr>
                <w:lang w:eastAsia="ja-JP"/>
              </w:rPr>
              <w:t>:</w:t>
            </w:r>
          </w:p>
          <w:p w14:paraId="0A63DFA8" w14:textId="77777777" w:rsidR="002B6ED5" w:rsidRDefault="00CA2ECC">
            <w:pPr>
              <w:rPr>
                <w:rFonts w:ascii="Courier New" w:hAnsi="Courier New" w:cs="Courier New"/>
                <w:sz w:val="16"/>
                <w:szCs w:val="16"/>
                <w:lang w:eastAsia="ja-JP"/>
              </w:rPr>
            </w:pPr>
            <w:r w:rsidRPr="006A5747">
              <w:rPr>
                <w:rFonts w:ascii="Courier New" w:hAnsi="Courier New" w:cs="Courier New"/>
                <w:sz w:val="16"/>
                <w:szCs w:val="16"/>
                <w:lang w:eastAsia="ja-JP"/>
              </w:rPr>
              <w:t xml:space="preserve">target_cpus = </w:t>
            </w:r>
            <w:r w:rsidR="002B6ED5">
              <w:rPr>
                <w:rFonts w:ascii="Courier New" w:hAnsi="Courier New" w:cs="Courier New"/>
                <w:sz w:val="16"/>
                <w:szCs w:val="16"/>
                <w:lang w:eastAsia="ja-JP"/>
              </w:rPr>
              <w:t>&lt;</w:t>
            </w:r>
            <w:r w:rsidRPr="006A5747">
              <w:rPr>
                <w:rFonts w:ascii="Courier New" w:hAnsi="Courier New" w:cs="Courier New"/>
                <w:sz w:val="16"/>
                <w:szCs w:val="16"/>
                <w:lang w:eastAsia="ja-JP"/>
              </w:rPr>
              <w:t>&amp;a57_1&gt;,&lt;&amp;a57_2&gt;,&lt;&amp;a57_3&gt;,</w:t>
            </w:r>
          </w:p>
          <w:p w14:paraId="3487F005" w14:textId="77777777" w:rsidR="008A3DDA" w:rsidRDefault="00CA2ECC">
            <w:pPr>
              <w:rPr>
                <w:lang w:eastAsia="ja-JP"/>
              </w:rPr>
            </w:pPr>
            <w:r w:rsidRPr="006A5747">
              <w:rPr>
                <w:rFonts w:ascii="Courier New" w:hAnsi="Courier New" w:cs="Courier New"/>
                <w:sz w:val="16"/>
                <w:szCs w:val="16"/>
                <w:lang w:eastAsia="ja-JP"/>
              </w:rPr>
              <w:t>&lt;&amp;a53_0&gt;,&lt;&amp;a53_1&gt;,&lt;&amp;a53_2&gt;,&lt;&amp;a53_3&gt;;</w:t>
            </w:r>
          </w:p>
        </w:tc>
        <w:tc>
          <w:tcPr>
            <w:tcW w:w="2187" w:type="dxa"/>
            <w:tcBorders>
              <w:top w:val="single" w:sz="12" w:space="0" w:color="auto"/>
            </w:tcBorders>
          </w:tcPr>
          <w:p w14:paraId="5E0FCE4D" w14:textId="77777777" w:rsidR="008A3DDA" w:rsidRDefault="00CA2ECC" w:rsidP="006A5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lang w:eastAsia="ja-JP"/>
              </w:rPr>
            </w:pPr>
            <w:r>
              <w:rPr>
                <w:lang w:eastAsia="ja-JP"/>
              </w:rPr>
              <w:t>cpu0,</w:t>
            </w:r>
            <w:r w:rsidR="00493986">
              <w:rPr>
                <w:lang w:eastAsia="ja-JP"/>
              </w:rPr>
              <w:t xml:space="preserve"> cpu1, </w:t>
            </w:r>
            <w:r w:rsidR="00231B5E">
              <w:rPr>
                <w:lang w:eastAsia="ja-JP"/>
              </w:rPr>
              <w:t>cpu2, cpu3, cpu4, cpu5, cpu6,</w:t>
            </w:r>
            <w:r w:rsidR="00493986">
              <w:rPr>
                <w:lang w:eastAsia="ja-JP"/>
              </w:rPr>
              <w:t xml:space="preserve"> </w:t>
            </w:r>
            <w:r>
              <w:rPr>
                <w:lang w:eastAsia="ja-JP"/>
              </w:rPr>
              <w:t>cpu7</w:t>
            </w:r>
          </w:p>
        </w:tc>
      </w:tr>
      <w:tr w:rsidR="002B6ED5" w14:paraId="4B0539BC" w14:textId="77777777" w:rsidTr="006A5747">
        <w:tc>
          <w:tcPr>
            <w:tcW w:w="650" w:type="dxa"/>
          </w:tcPr>
          <w:p w14:paraId="49808F00" w14:textId="77777777" w:rsidR="008A3DDA" w:rsidRDefault="008A3DDA" w:rsidP="008B301C">
            <w:pPr>
              <w:rPr>
                <w:lang w:eastAsia="ja-JP"/>
              </w:rPr>
            </w:pPr>
            <w:r>
              <w:rPr>
                <w:lang w:eastAsia="ja-JP"/>
              </w:rPr>
              <w:t>2</w:t>
            </w:r>
          </w:p>
        </w:tc>
        <w:tc>
          <w:tcPr>
            <w:tcW w:w="6905" w:type="dxa"/>
          </w:tcPr>
          <w:p w14:paraId="63FAD873" w14:textId="77777777" w:rsidR="008A3DDA" w:rsidRPr="006A5747" w:rsidRDefault="00CA2ECC" w:rsidP="006A5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ascii="Courier New" w:eastAsia="Times New Roman" w:hAnsi="Courier New" w:cs="Courier New"/>
              </w:rPr>
            </w:pPr>
            <w:r>
              <w:rPr>
                <w:lang w:eastAsia="ja-JP"/>
              </w:rPr>
              <w:t xml:space="preserve">User (or other factors) plugs-out one cpu </w:t>
            </w:r>
            <w:r w:rsidR="00493986">
              <w:rPr>
                <w:lang w:eastAsia="ja-JP"/>
              </w:rPr>
              <w:t>(</w:t>
            </w:r>
            <w:r>
              <w:rPr>
                <w:lang w:eastAsia="ja-JP"/>
              </w:rPr>
              <w:t>e.g. cpu7</w:t>
            </w:r>
            <w:r w:rsidR="00493986">
              <w:rPr>
                <w:lang w:eastAsia="ja-JP"/>
              </w:rPr>
              <w:t>)</w:t>
            </w:r>
          </w:p>
        </w:tc>
        <w:tc>
          <w:tcPr>
            <w:tcW w:w="2187" w:type="dxa"/>
          </w:tcPr>
          <w:p w14:paraId="294EB1BC" w14:textId="77777777" w:rsidR="008A3DDA" w:rsidRDefault="00231B5E">
            <w:pPr>
              <w:rPr>
                <w:lang w:eastAsia="ja-JP"/>
              </w:rPr>
            </w:pPr>
            <w:r>
              <w:rPr>
                <w:lang w:eastAsia="ja-JP"/>
              </w:rPr>
              <w:t>cpu0, cpu1, cpu2, cpu3, cpu4, cpu5, cpu6</w:t>
            </w:r>
          </w:p>
        </w:tc>
      </w:tr>
      <w:tr w:rsidR="002B6ED5" w14:paraId="7B03112E" w14:textId="77777777" w:rsidTr="006A5747">
        <w:tc>
          <w:tcPr>
            <w:tcW w:w="650" w:type="dxa"/>
          </w:tcPr>
          <w:p w14:paraId="2284C33B" w14:textId="77777777" w:rsidR="008A3DDA" w:rsidRDefault="008A3DDA" w:rsidP="008B301C">
            <w:pPr>
              <w:rPr>
                <w:lang w:eastAsia="ja-JP"/>
              </w:rPr>
            </w:pPr>
            <w:r>
              <w:rPr>
                <w:lang w:eastAsia="ja-JP"/>
              </w:rPr>
              <w:t>3</w:t>
            </w:r>
          </w:p>
        </w:tc>
        <w:tc>
          <w:tcPr>
            <w:tcW w:w="6905" w:type="dxa"/>
          </w:tcPr>
          <w:p w14:paraId="5A42716B" w14:textId="77777777" w:rsidR="008A3DDA" w:rsidRDefault="00CA2ECC">
            <w:pPr>
              <w:rPr>
                <w:lang w:eastAsia="ja-JP"/>
              </w:rPr>
            </w:pPr>
            <w:r>
              <w:rPr>
                <w:lang w:eastAsia="ja-JP"/>
              </w:rPr>
              <w:t xml:space="preserve">The temperature exceeds the EMS trip point. And EMS </w:t>
            </w:r>
            <w:r w:rsidR="00601AB1">
              <w:rPr>
                <w:lang w:eastAsia="ja-JP"/>
              </w:rPr>
              <w:t>starts</w:t>
            </w:r>
            <w:r w:rsidR="00493986">
              <w:rPr>
                <w:lang w:eastAsia="ja-JP"/>
              </w:rPr>
              <w:t xml:space="preserve"> and</w:t>
            </w:r>
            <w:r w:rsidR="00601AB1">
              <w:rPr>
                <w:lang w:eastAsia="ja-JP"/>
              </w:rPr>
              <w:t xml:space="preserve"> </w:t>
            </w:r>
            <w:r>
              <w:rPr>
                <w:lang w:eastAsia="ja-JP"/>
              </w:rPr>
              <w:t>plug</w:t>
            </w:r>
            <w:r w:rsidR="00D33760">
              <w:rPr>
                <w:lang w:eastAsia="ja-JP"/>
              </w:rPr>
              <w:t>s</w:t>
            </w:r>
            <w:r>
              <w:rPr>
                <w:lang w:eastAsia="ja-JP"/>
              </w:rPr>
              <w:t xml:space="preserve">-out all current online </w:t>
            </w:r>
            <w:r w:rsidR="004A0677">
              <w:rPr>
                <w:lang w:eastAsia="ja-JP"/>
              </w:rPr>
              <w:t xml:space="preserve">target </w:t>
            </w:r>
            <w:r>
              <w:rPr>
                <w:lang w:eastAsia="ja-JP"/>
              </w:rPr>
              <w:t>CPU core(s)</w:t>
            </w:r>
            <w:r w:rsidR="00601AB1">
              <w:rPr>
                <w:lang w:eastAsia="ja-JP"/>
              </w:rPr>
              <w:t>.</w:t>
            </w:r>
          </w:p>
        </w:tc>
        <w:tc>
          <w:tcPr>
            <w:tcW w:w="2187" w:type="dxa"/>
          </w:tcPr>
          <w:p w14:paraId="4205FE8C" w14:textId="77777777" w:rsidR="008A3DDA" w:rsidRDefault="00493986" w:rsidP="008B301C">
            <w:pPr>
              <w:rPr>
                <w:lang w:eastAsia="ja-JP"/>
              </w:rPr>
            </w:pPr>
            <w:r>
              <w:rPr>
                <w:lang w:eastAsia="ja-JP"/>
              </w:rPr>
              <w:t>cpu0</w:t>
            </w:r>
          </w:p>
        </w:tc>
      </w:tr>
      <w:tr w:rsidR="002B6ED5" w14:paraId="69F6B203" w14:textId="77777777" w:rsidTr="006A5747">
        <w:tc>
          <w:tcPr>
            <w:tcW w:w="650" w:type="dxa"/>
          </w:tcPr>
          <w:p w14:paraId="3FB70720" w14:textId="77777777" w:rsidR="008A3DDA" w:rsidRDefault="008A3DDA" w:rsidP="008B301C">
            <w:pPr>
              <w:rPr>
                <w:lang w:eastAsia="ja-JP"/>
              </w:rPr>
            </w:pPr>
            <w:r>
              <w:rPr>
                <w:lang w:eastAsia="ja-JP"/>
              </w:rPr>
              <w:t>4</w:t>
            </w:r>
          </w:p>
        </w:tc>
        <w:tc>
          <w:tcPr>
            <w:tcW w:w="6905" w:type="dxa"/>
          </w:tcPr>
          <w:p w14:paraId="6B992260" w14:textId="77777777" w:rsidR="008A3DDA" w:rsidRDefault="00493986">
            <w:pPr>
              <w:rPr>
                <w:lang w:eastAsia="ja-JP"/>
              </w:rPr>
            </w:pPr>
            <w:r>
              <w:rPr>
                <w:lang w:eastAsia="ja-JP"/>
              </w:rPr>
              <w:t>The temperature reduces and is under the EMS trip point. And EMS stops and plug</w:t>
            </w:r>
            <w:r w:rsidR="004A0677">
              <w:rPr>
                <w:lang w:eastAsia="ja-JP"/>
              </w:rPr>
              <w:t>s</w:t>
            </w:r>
            <w:r>
              <w:rPr>
                <w:lang w:eastAsia="ja-JP"/>
              </w:rPr>
              <w:t>-</w:t>
            </w:r>
            <w:r w:rsidR="004A0677">
              <w:rPr>
                <w:lang w:eastAsia="ja-JP"/>
              </w:rPr>
              <w:t>in</w:t>
            </w:r>
            <w:r w:rsidR="00D074BB">
              <w:rPr>
                <w:lang w:eastAsia="ja-JP"/>
              </w:rPr>
              <w:t xml:space="preserve"> only</w:t>
            </w:r>
            <w:r w:rsidR="004A0677">
              <w:rPr>
                <w:lang w:eastAsia="ja-JP"/>
              </w:rPr>
              <w:t xml:space="preserve"> </w:t>
            </w:r>
            <w:r>
              <w:rPr>
                <w:lang w:eastAsia="ja-JP"/>
              </w:rPr>
              <w:t>o</w:t>
            </w:r>
            <w:r w:rsidR="004A0677">
              <w:rPr>
                <w:lang w:eastAsia="ja-JP"/>
              </w:rPr>
              <w:t>ff</w:t>
            </w:r>
            <w:r>
              <w:rPr>
                <w:lang w:eastAsia="ja-JP"/>
              </w:rPr>
              <w:t>line CPU core(s)</w:t>
            </w:r>
            <w:r w:rsidR="004A0677">
              <w:rPr>
                <w:lang w:eastAsia="ja-JP"/>
              </w:rPr>
              <w:t xml:space="preserve"> that is plugged-out at step 3</w:t>
            </w:r>
            <w:r>
              <w:rPr>
                <w:lang w:eastAsia="ja-JP"/>
              </w:rPr>
              <w:t>.</w:t>
            </w:r>
          </w:p>
        </w:tc>
        <w:tc>
          <w:tcPr>
            <w:tcW w:w="2187" w:type="dxa"/>
          </w:tcPr>
          <w:p w14:paraId="6CC8AF37" w14:textId="77777777" w:rsidR="008A3DDA" w:rsidRDefault="00231B5E" w:rsidP="008B301C">
            <w:pPr>
              <w:rPr>
                <w:lang w:eastAsia="ja-JP"/>
              </w:rPr>
            </w:pPr>
            <w:r>
              <w:rPr>
                <w:lang w:eastAsia="ja-JP"/>
              </w:rPr>
              <w:t>cpu0, cpu1, cpu2, cpu3, cpu4, cpu5, cpu6</w:t>
            </w:r>
          </w:p>
        </w:tc>
      </w:tr>
    </w:tbl>
    <w:p w14:paraId="3817FF9F" w14:textId="77777777" w:rsidR="00A91685" w:rsidRDefault="00A91685" w:rsidP="006A5747">
      <w:pPr>
        <w:rPr>
          <w:lang w:eastAsia="ja-JP"/>
        </w:rPr>
      </w:pPr>
    </w:p>
    <w:p w14:paraId="0BB64B22" w14:textId="77777777" w:rsidR="00E05F4A" w:rsidRDefault="00793A6B" w:rsidP="00F8491C">
      <w:pPr>
        <w:pStyle w:val="Heading3"/>
        <w:rPr>
          <w:lang w:eastAsia="ja-JP"/>
        </w:rPr>
      </w:pPr>
      <w:r>
        <w:rPr>
          <w:lang w:eastAsia="ja-JP"/>
        </w:rPr>
        <w:lastRenderedPageBreak/>
        <w:t>Disabling t</w:t>
      </w:r>
      <w:r w:rsidRPr="00B51C2D">
        <w:rPr>
          <w:lang w:eastAsia="ja-JP"/>
        </w:rPr>
        <w:t>hermal mana</w:t>
      </w:r>
      <w:r>
        <w:rPr>
          <w:lang w:eastAsia="ja-JP"/>
        </w:rPr>
        <w:t xml:space="preserve">gement (IPA/EMS) </w:t>
      </w:r>
      <w:r w:rsidRPr="006D0306">
        <w:rPr>
          <w:lang w:eastAsia="ja-JP"/>
        </w:rPr>
        <w:t>operation</w:t>
      </w:r>
    </w:p>
    <w:p w14:paraId="6B6D1F0E" w14:textId="77777777" w:rsidR="00834720" w:rsidRDefault="00834720" w:rsidP="008B301C">
      <w:r>
        <w:t xml:space="preserve">In some cases, the CPU cooling (scale down CPU frequency </w:t>
      </w:r>
      <w:r w:rsidR="00855384">
        <w:t>and</w:t>
      </w:r>
      <w:r>
        <w:t xml:space="preserve"> shutdown CPU core) is not necessary, so thermal management can be disabled. Disabling thermal management (IPA/EMS) can be done by changing configure</w:t>
      </w:r>
      <w:r w:rsidR="00A66B63">
        <w:t>s</w:t>
      </w:r>
      <w:r>
        <w:t xml:space="preserve"> in file arch/arm64/configs/defconfig</w:t>
      </w:r>
      <w:r w:rsidR="002158BB">
        <w:t xml:space="preserve"> as below figure</w:t>
      </w:r>
      <w:r>
        <w:t>:</w:t>
      </w:r>
    </w:p>
    <w:p w14:paraId="544D55C5" w14:textId="77777777" w:rsidR="0007069A" w:rsidRDefault="003A50DB">
      <w:r w:rsidRPr="00291D16">
        <w:rPr>
          <w:noProof/>
        </w:rPr>
        <mc:AlternateContent>
          <mc:Choice Requires="wps">
            <w:drawing>
              <wp:anchor distT="0" distB="0" distL="114300" distR="114300" simplePos="0" relativeHeight="251639808" behindDoc="0" locked="0" layoutInCell="1" allowOverlap="1" wp14:anchorId="4143025D" wp14:editId="42BE81D3">
                <wp:simplePos x="0" y="0"/>
                <wp:positionH relativeFrom="margin">
                  <wp:posOffset>7868</wp:posOffset>
                </wp:positionH>
                <wp:positionV relativeFrom="paragraph">
                  <wp:posOffset>2374</wp:posOffset>
                </wp:positionV>
                <wp:extent cx="6229985" cy="1852654"/>
                <wp:effectExtent l="0" t="0" r="18415" b="14605"/>
                <wp:wrapNone/>
                <wp:docPr id="57" name="正方形/長方形 2285"/>
                <wp:cNvGraphicFramePr/>
                <a:graphic xmlns:a="http://schemas.openxmlformats.org/drawingml/2006/main">
                  <a:graphicData uri="http://schemas.microsoft.com/office/word/2010/wordprocessingShape">
                    <wps:wsp>
                      <wps:cNvSpPr/>
                      <wps:spPr>
                        <a:xfrm>
                          <a:off x="0" y="0"/>
                          <a:ext cx="6229985" cy="1852654"/>
                        </a:xfrm>
                        <a:prstGeom prst="rect">
                          <a:avLst/>
                        </a:prstGeom>
                        <a:noFill/>
                        <a:ln w="12700" cap="flat" cmpd="sng" algn="ctr">
                          <a:solidFill>
                            <a:sysClr val="windowText" lastClr="000000"/>
                          </a:solidFill>
                          <a:prstDash val="solid"/>
                        </a:ln>
                        <a:effectLst/>
                      </wps:spPr>
                      <wps:txbx>
                        <w:txbxContent>
                          <w:p w14:paraId="78B5425D" w14:textId="77777777" w:rsidR="00DA6107" w:rsidRDefault="00DA6107" w:rsidP="00291D16">
                            <w:pPr>
                              <w:rPr>
                                <w:lang w:eastAsia="ja-JP"/>
                              </w:rPr>
                            </w:pPr>
                            <w:r>
                              <w:rPr>
                                <w:lang w:eastAsia="ja-JP"/>
                              </w:rPr>
                              <w:t>[ The settings of enabling IPA/EMS ]</w:t>
                            </w:r>
                            <w:r w:rsidDel="0068002E">
                              <w:rPr>
                                <w:rFonts w:hint="eastAsia"/>
                                <w:lang w:eastAsia="ja-JP"/>
                              </w:rPr>
                              <w:t xml:space="preserve"> </w:t>
                            </w:r>
                          </w:p>
                          <w:p w14:paraId="5CBFE5DD" w14:textId="77777777" w:rsidR="00DA6107" w:rsidRDefault="00DA6107" w:rsidP="006A5747">
                            <w:pPr>
                              <w:spacing w:after="60"/>
                              <w:rPr>
                                <w:lang w:eastAsia="ja-JP"/>
                              </w:rPr>
                            </w:pPr>
                            <w:r>
                              <w:rPr>
                                <w:rFonts w:hint="eastAsia"/>
                                <w:lang w:eastAsia="ja-JP"/>
                              </w:rPr>
                              <w:t>/</w:t>
                            </w:r>
                            <w:r>
                              <w:rPr>
                                <w:lang w:eastAsia="ja-JP"/>
                              </w:rPr>
                              <w:t>* IPA and EMS configures in arch/arm64/configs/defconfig are respective as below */</w:t>
                            </w:r>
                          </w:p>
                          <w:p w14:paraId="48E247B2" w14:textId="77777777" w:rsidR="00DA6107" w:rsidRDefault="00DA6107" w:rsidP="006A5747">
                            <w:pPr>
                              <w:spacing w:after="60"/>
                              <w:rPr>
                                <w:lang w:eastAsia="ja-JP"/>
                              </w:rPr>
                            </w:pPr>
                            <w:r>
                              <w:rPr>
                                <w:lang w:eastAsia="ja-JP"/>
                              </w:rPr>
                              <w:t xml:space="preserve">  CONFIG_CPU_THERMAL=y  </w:t>
                            </w:r>
                            <w:r>
                              <w:rPr>
                                <w:lang w:eastAsia="ja-JP"/>
                              </w:rPr>
                              <w:tab/>
                            </w:r>
                            <w:r>
                              <w:rPr>
                                <w:lang w:eastAsia="ja-JP"/>
                              </w:rPr>
                              <w:tab/>
                            </w:r>
                            <w:r>
                              <w:rPr>
                                <w:lang w:eastAsia="ja-JP"/>
                              </w:rPr>
                              <w:tab/>
                            </w:r>
                            <w:r>
                              <w:rPr>
                                <w:lang w:eastAsia="ja-JP"/>
                              </w:rPr>
                              <w:tab/>
                              <w:t xml:space="preserve"># for IPA. </w:t>
                            </w:r>
                          </w:p>
                          <w:p w14:paraId="2BE54D89" w14:textId="77777777" w:rsidR="00DA6107" w:rsidRDefault="00DA6107" w:rsidP="006A5747">
                            <w:pPr>
                              <w:spacing w:after="60"/>
                              <w:rPr>
                                <w:lang w:eastAsia="ja-JP"/>
                              </w:rPr>
                            </w:pPr>
                            <w:r>
                              <w:rPr>
                                <w:lang w:eastAsia="ja-JP"/>
                              </w:rPr>
                              <w:t xml:space="preserve">  CONFIG_RCAR_THERMAL_EMS=y</w:t>
                            </w:r>
                            <w:r>
                              <w:rPr>
                                <w:lang w:eastAsia="ja-JP"/>
                              </w:rPr>
                              <w:tab/>
                            </w:r>
                            <w:r>
                              <w:rPr>
                                <w:lang w:eastAsia="ja-JP"/>
                              </w:rPr>
                              <w:tab/>
                            </w:r>
                            <w:r>
                              <w:rPr>
                                <w:lang w:eastAsia="ja-JP"/>
                              </w:rPr>
                              <w:tab/>
                              <w:t># for EMS.</w:t>
                            </w:r>
                          </w:p>
                          <w:p w14:paraId="16DC3A64" w14:textId="77777777" w:rsidR="00DA6107" w:rsidRPr="004B465F" w:rsidRDefault="00DA6107" w:rsidP="00291D16">
                            <w:pPr>
                              <w:rPr>
                                <w:lang w:eastAsia="ja-JP"/>
                              </w:rPr>
                            </w:pPr>
                          </w:p>
                          <w:p w14:paraId="19B8DBF5" w14:textId="77777777" w:rsidR="00DA6107" w:rsidRDefault="00DA6107" w:rsidP="002158BB">
                            <w:pPr>
                              <w:rPr>
                                <w:lang w:eastAsia="ja-JP"/>
                              </w:rPr>
                            </w:pPr>
                            <w:r>
                              <w:rPr>
                                <w:lang w:eastAsia="ja-JP"/>
                              </w:rPr>
                              <w:t xml:space="preserve"> [ The settings of disabling IPA/EMS ]</w:t>
                            </w:r>
                          </w:p>
                          <w:p w14:paraId="63DB005F" w14:textId="77777777" w:rsidR="00DA6107" w:rsidRDefault="00DA6107" w:rsidP="006A5747">
                            <w:pPr>
                              <w:spacing w:after="60"/>
                              <w:rPr>
                                <w:lang w:eastAsia="ja-JP"/>
                              </w:rPr>
                            </w:pPr>
                            <w:r>
                              <w:rPr>
                                <w:rFonts w:hint="eastAsia"/>
                                <w:lang w:eastAsia="ja-JP"/>
                              </w:rPr>
                              <w:t>/</w:t>
                            </w:r>
                            <w:r>
                              <w:rPr>
                                <w:lang w:eastAsia="ja-JP"/>
                              </w:rPr>
                              <w:t>* Disable IPA and EMS configures in arch/arm64/configs/defconfig */</w:t>
                            </w:r>
                          </w:p>
                          <w:p w14:paraId="63AA2975" w14:textId="77777777" w:rsidR="00DA6107" w:rsidRPr="00A80578" w:rsidRDefault="00DA6107" w:rsidP="006A5747">
                            <w:pPr>
                              <w:spacing w:after="60"/>
                              <w:rPr>
                                <w:lang w:eastAsia="ja-JP"/>
                              </w:rPr>
                            </w:pPr>
                            <w:r>
                              <w:rPr>
                                <w:lang w:eastAsia="ja-JP"/>
                              </w:rPr>
                              <w:t xml:space="preserve">  </w:t>
                            </w:r>
                            <w:r w:rsidRPr="00716137">
                              <w:rPr>
                                <w:b/>
                                <w:lang w:eastAsia="ja-JP"/>
                              </w:rPr>
                              <w:t xml:space="preserve"># </w:t>
                            </w:r>
                            <w:r w:rsidRPr="00A80578">
                              <w:rPr>
                                <w:lang w:eastAsia="ja-JP"/>
                              </w:rPr>
                              <w:t>CONFIG_CPU_THERMAL</w:t>
                            </w:r>
                            <w:r>
                              <w:rPr>
                                <w:lang w:eastAsia="ja-JP"/>
                              </w:rPr>
                              <w:t xml:space="preserve"> is not set  </w:t>
                            </w:r>
                            <w:r>
                              <w:rPr>
                                <w:lang w:eastAsia="ja-JP"/>
                              </w:rPr>
                              <w:tab/>
                            </w:r>
                            <w:r>
                              <w:rPr>
                                <w:lang w:eastAsia="ja-JP"/>
                              </w:rPr>
                              <w:tab/>
                            </w:r>
                            <w:r>
                              <w:rPr>
                                <w:lang w:eastAsia="ja-JP"/>
                              </w:rPr>
                              <w:tab/>
                              <w:t># for IPA.</w:t>
                            </w:r>
                          </w:p>
                          <w:p w14:paraId="12054B64" w14:textId="77777777" w:rsidR="00DA6107" w:rsidRPr="00146ECD" w:rsidRDefault="00DA6107" w:rsidP="006A5747">
                            <w:pPr>
                              <w:spacing w:after="60"/>
                              <w:rPr>
                                <w:lang w:eastAsia="ja-JP"/>
                              </w:rPr>
                            </w:pPr>
                            <w:r w:rsidRPr="00A80578">
                              <w:rPr>
                                <w:lang w:eastAsia="ja-JP"/>
                              </w:rPr>
                              <w:t xml:space="preserve">  </w:t>
                            </w:r>
                            <w:r>
                              <w:rPr>
                                <w:lang w:eastAsia="ja-JP"/>
                              </w:rPr>
                              <w:t xml:space="preserve"># </w:t>
                            </w:r>
                            <w:r w:rsidRPr="00A80578">
                              <w:rPr>
                                <w:lang w:eastAsia="ja-JP"/>
                              </w:rPr>
                              <w:t>CO</w:t>
                            </w:r>
                            <w:r>
                              <w:rPr>
                                <w:lang w:eastAsia="ja-JP"/>
                              </w:rPr>
                              <w:t>NFIG_RCAR_THERMAL_EMS is not set</w:t>
                            </w:r>
                            <w:r>
                              <w:rPr>
                                <w:lang w:eastAsia="ja-JP"/>
                              </w:rPr>
                              <w:tab/>
                            </w:r>
                            <w:r>
                              <w:rPr>
                                <w:lang w:eastAsia="ja-JP"/>
                              </w:rPr>
                              <w:tab/>
                              <w:t># for 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025D" id="_x0000_s1717" style="position:absolute;margin-left:.6pt;margin-top:.2pt;width:490.55pt;height:145.9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" filled="f" strokecolor="windowText" strokeweight="1pt">
                <v:textbox>
                  <w:txbxContent>
                    <w:p w14:paraId="78B5425D" w14:textId="77777777" w:rsidR="00DA6107" w:rsidRDefault="00DA6107" w:rsidP="00291D16">
                      <w:pPr>
                        <w:rPr>
                          <w:lang w:eastAsia="ja-JP"/>
                        </w:rPr>
                      </w:pPr>
                      <w:r>
                        <w:rPr>
                          <w:lang w:eastAsia="ja-JP"/>
                        </w:rPr>
                        <w:t>[ The settings of enabling IPA/EMS ]</w:t>
                      </w:r>
                      <w:r w:rsidDel="0068002E">
                        <w:rPr>
                          <w:rFonts w:hint="eastAsia"/>
                          <w:lang w:eastAsia="ja-JP"/>
                        </w:rPr>
                        <w:t xml:space="preserve"> </w:t>
                      </w:r>
                    </w:p>
                    <w:p w14:paraId="5CBFE5DD" w14:textId="77777777" w:rsidR="00DA6107" w:rsidRDefault="00DA6107" w:rsidP="006A5747">
                      <w:pPr>
                        <w:spacing w:after="60"/>
                        <w:rPr>
                          <w:lang w:eastAsia="ja-JP"/>
                        </w:rPr>
                      </w:pPr>
                      <w:r>
                        <w:rPr>
                          <w:rFonts w:hint="eastAsia"/>
                          <w:lang w:eastAsia="ja-JP"/>
                        </w:rPr>
                        <w:t>/</w:t>
                      </w:r>
                      <w:r>
                        <w:rPr>
                          <w:lang w:eastAsia="ja-JP"/>
                        </w:rPr>
                        <w:t>* IPA and EMS configures in arch/arm64/configs/defconfig are respective as below */</w:t>
                      </w:r>
                    </w:p>
                    <w:p w14:paraId="48E247B2" w14:textId="77777777" w:rsidR="00DA6107" w:rsidRDefault="00DA6107" w:rsidP="006A5747">
                      <w:pPr>
                        <w:spacing w:after="60"/>
                        <w:rPr>
                          <w:lang w:eastAsia="ja-JP"/>
                        </w:rPr>
                      </w:pPr>
                      <w:r>
                        <w:rPr>
                          <w:lang w:eastAsia="ja-JP"/>
                        </w:rPr>
                        <w:t xml:space="preserve">  CONFIG_CPU_THERMAL=y  </w:t>
                      </w:r>
                      <w:r>
                        <w:rPr>
                          <w:lang w:eastAsia="ja-JP"/>
                        </w:rPr>
                        <w:tab/>
                      </w:r>
                      <w:r>
                        <w:rPr>
                          <w:lang w:eastAsia="ja-JP"/>
                        </w:rPr>
                        <w:tab/>
                      </w:r>
                      <w:r>
                        <w:rPr>
                          <w:lang w:eastAsia="ja-JP"/>
                        </w:rPr>
                        <w:tab/>
                      </w:r>
                      <w:r>
                        <w:rPr>
                          <w:lang w:eastAsia="ja-JP"/>
                        </w:rPr>
                        <w:tab/>
                        <w:t xml:space="preserve"># for IPA. </w:t>
                      </w:r>
                    </w:p>
                    <w:p w14:paraId="2BE54D89" w14:textId="77777777" w:rsidR="00DA6107" w:rsidRDefault="00DA6107" w:rsidP="006A5747">
                      <w:pPr>
                        <w:spacing w:after="60"/>
                        <w:rPr>
                          <w:lang w:eastAsia="ja-JP"/>
                        </w:rPr>
                      </w:pPr>
                      <w:r>
                        <w:rPr>
                          <w:lang w:eastAsia="ja-JP"/>
                        </w:rPr>
                        <w:t xml:space="preserve">  CONFIG_RCAR_THERMAL_EMS=y</w:t>
                      </w:r>
                      <w:r>
                        <w:rPr>
                          <w:lang w:eastAsia="ja-JP"/>
                        </w:rPr>
                        <w:tab/>
                      </w:r>
                      <w:r>
                        <w:rPr>
                          <w:lang w:eastAsia="ja-JP"/>
                        </w:rPr>
                        <w:tab/>
                      </w:r>
                      <w:r>
                        <w:rPr>
                          <w:lang w:eastAsia="ja-JP"/>
                        </w:rPr>
                        <w:tab/>
                        <w:t># for EMS.</w:t>
                      </w:r>
                    </w:p>
                    <w:p w14:paraId="16DC3A64" w14:textId="77777777" w:rsidR="00DA6107" w:rsidRPr="004B465F" w:rsidRDefault="00DA6107" w:rsidP="00291D16">
                      <w:pPr>
                        <w:rPr>
                          <w:lang w:eastAsia="ja-JP"/>
                        </w:rPr>
                      </w:pPr>
                    </w:p>
                    <w:p w14:paraId="19B8DBF5" w14:textId="77777777" w:rsidR="00DA6107" w:rsidRDefault="00DA6107" w:rsidP="002158BB">
                      <w:pPr>
                        <w:rPr>
                          <w:lang w:eastAsia="ja-JP"/>
                        </w:rPr>
                      </w:pPr>
                      <w:r>
                        <w:rPr>
                          <w:lang w:eastAsia="ja-JP"/>
                        </w:rPr>
                        <w:t xml:space="preserve"> [ The settings of disabling IPA/EMS ]</w:t>
                      </w:r>
                    </w:p>
                    <w:p w14:paraId="63DB005F" w14:textId="77777777" w:rsidR="00DA6107" w:rsidRDefault="00DA6107" w:rsidP="006A5747">
                      <w:pPr>
                        <w:spacing w:after="60"/>
                        <w:rPr>
                          <w:lang w:eastAsia="ja-JP"/>
                        </w:rPr>
                      </w:pPr>
                      <w:r>
                        <w:rPr>
                          <w:rFonts w:hint="eastAsia"/>
                          <w:lang w:eastAsia="ja-JP"/>
                        </w:rPr>
                        <w:t>/</w:t>
                      </w:r>
                      <w:r>
                        <w:rPr>
                          <w:lang w:eastAsia="ja-JP"/>
                        </w:rPr>
                        <w:t>* Disable IPA and EMS configures in arch/arm64/configs/defconfig */</w:t>
                      </w:r>
                    </w:p>
                    <w:p w14:paraId="63AA2975" w14:textId="77777777" w:rsidR="00DA6107" w:rsidRPr="00A80578" w:rsidRDefault="00DA6107" w:rsidP="006A5747">
                      <w:pPr>
                        <w:spacing w:after="60"/>
                        <w:rPr>
                          <w:lang w:eastAsia="ja-JP"/>
                        </w:rPr>
                      </w:pPr>
                      <w:r>
                        <w:rPr>
                          <w:lang w:eastAsia="ja-JP"/>
                        </w:rPr>
                        <w:t xml:space="preserve">  </w:t>
                      </w:r>
                      <w:r w:rsidRPr="00716137">
                        <w:rPr>
                          <w:b/>
                          <w:lang w:eastAsia="ja-JP"/>
                        </w:rPr>
                        <w:t xml:space="preserve"># </w:t>
                      </w:r>
                      <w:r w:rsidRPr="00A80578">
                        <w:rPr>
                          <w:lang w:eastAsia="ja-JP"/>
                        </w:rPr>
                        <w:t>CONFIG_CPU_THERMAL</w:t>
                      </w:r>
                      <w:r>
                        <w:rPr>
                          <w:lang w:eastAsia="ja-JP"/>
                        </w:rPr>
                        <w:t xml:space="preserve"> is not set  </w:t>
                      </w:r>
                      <w:r>
                        <w:rPr>
                          <w:lang w:eastAsia="ja-JP"/>
                        </w:rPr>
                        <w:tab/>
                      </w:r>
                      <w:r>
                        <w:rPr>
                          <w:lang w:eastAsia="ja-JP"/>
                        </w:rPr>
                        <w:tab/>
                      </w:r>
                      <w:r>
                        <w:rPr>
                          <w:lang w:eastAsia="ja-JP"/>
                        </w:rPr>
                        <w:tab/>
                        <w:t># for IPA.</w:t>
                      </w:r>
                    </w:p>
                    <w:p w14:paraId="12054B64" w14:textId="77777777" w:rsidR="00DA6107" w:rsidRPr="00146ECD" w:rsidRDefault="00DA6107" w:rsidP="006A5747">
                      <w:pPr>
                        <w:spacing w:after="60"/>
                        <w:rPr>
                          <w:lang w:eastAsia="ja-JP"/>
                        </w:rPr>
                      </w:pPr>
                      <w:r w:rsidRPr="00A80578">
                        <w:rPr>
                          <w:lang w:eastAsia="ja-JP"/>
                        </w:rPr>
                        <w:t xml:space="preserve">  </w:t>
                      </w:r>
                      <w:r>
                        <w:rPr>
                          <w:lang w:eastAsia="ja-JP"/>
                        </w:rPr>
                        <w:t xml:space="preserve"># </w:t>
                      </w:r>
                      <w:r w:rsidRPr="00A80578">
                        <w:rPr>
                          <w:lang w:eastAsia="ja-JP"/>
                        </w:rPr>
                        <w:t>CO</w:t>
                      </w:r>
                      <w:r>
                        <w:rPr>
                          <w:lang w:eastAsia="ja-JP"/>
                        </w:rPr>
                        <w:t>NFIG_RCAR_THERMAL_EMS is not set</w:t>
                      </w:r>
                      <w:r>
                        <w:rPr>
                          <w:lang w:eastAsia="ja-JP"/>
                        </w:rPr>
                        <w:tab/>
                      </w:r>
                      <w:r>
                        <w:rPr>
                          <w:lang w:eastAsia="ja-JP"/>
                        </w:rPr>
                        <w:tab/>
                        <w:t># for EMS.</w:t>
                      </w:r>
                    </w:p>
                  </w:txbxContent>
                </v:textbox>
                <w10:wrap anchorx="margin"/>
              </v:rect>
            </w:pict>
          </mc:Fallback>
        </mc:AlternateContent>
      </w:r>
      <w:r w:rsidR="00E05F4A">
        <w:br/>
      </w:r>
    </w:p>
    <w:p w14:paraId="35E03FCF" w14:textId="77777777" w:rsidR="00834720" w:rsidRDefault="00834720" w:rsidP="008B301C">
      <w:pPr>
        <w:rPr>
          <w:lang w:eastAsia="ja-JP"/>
        </w:rPr>
      </w:pPr>
    </w:p>
    <w:p w14:paraId="76FCA87C" w14:textId="77777777" w:rsidR="00291D16" w:rsidRDefault="00291D16" w:rsidP="008B301C">
      <w:pPr>
        <w:rPr>
          <w:lang w:eastAsia="ja-JP"/>
        </w:rPr>
      </w:pPr>
    </w:p>
    <w:p w14:paraId="55D89767" w14:textId="77777777" w:rsidR="00291D16" w:rsidRDefault="00291D16" w:rsidP="008B301C">
      <w:pPr>
        <w:rPr>
          <w:lang w:eastAsia="ja-JP"/>
        </w:rPr>
      </w:pPr>
    </w:p>
    <w:p w14:paraId="71353C15" w14:textId="77777777" w:rsidR="00291D16" w:rsidRDefault="00291D16" w:rsidP="008B301C">
      <w:pPr>
        <w:rPr>
          <w:lang w:eastAsia="ja-JP"/>
        </w:rPr>
      </w:pPr>
    </w:p>
    <w:p w14:paraId="224EE086" w14:textId="77777777" w:rsidR="00C70C26" w:rsidRDefault="00C70C26" w:rsidP="00291D16">
      <w:pPr>
        <w:pStyle w:val="Caption"/>
        <w:jc w:val="center"/>
        <w:rPr>
          <w:lang w:eastAsia="ja-JP"/>
        </w:rPr>
      </w:pPr>
    </w:p>
    <w:p w14:paraId="470847ED" w14:textId="77777777" w:rsidR="002158BB" w:rsidRDefault="002158BB" w:rsidP="00F8491C">
      <w:pPr>
        <w:rPr>
          <w:lang w:eastAsia="ja-JP"/>
        </w:rPr>
      </w:pPr>
    </w:p>
    <w:p w14:paraId="23BC215F" w14:textId="77777777" w:rsidR="002158BB" w:rsidRDefault="002158BB" w:rsidP="00F8491C">
      <w:pPr>
        <w:rPr>
          <w:lang w:eastAsia="ja-JP"/>
        </w:rPr>
      </w:pPr>
    </w:p>
    <w:p w14:paraId="0358FDED" w14:textId="77777777" w:rsidR="00E1196A" w:rsidRDefault="00E1196A" w:rsidP="006A5747">
      <w:pPr>
        <w:ind w:left="799" w:firstLine="799"/>
        <w:rPr>
          <w:b/>
          <w:sz w:val="21"/>
          <w:szCs w:val="21"/>
          <w:lang w:eastAsia="ja-JP"/>
        </w:rPr>
      </w:pPr>
    </w:p>
    <w:p w14:paraId="08121A5C" w14:textId="0C0E049B" w:rsidR="002158BB" w:rsidRPr="006A5747" w:rsidRDefault="00E1196A" w:rsidP="006A5747">
      <w:pPr>
        <w:ind w:left="799" w:firstLine="799"/>
        <w:rPr>
          <w:b/>
          <w:sz w:val="21"/>
          <w:szCs w:val="21"/>
          <w:lang w:eastAsia="ja-JP"/>
        </w:rPr>
      </w:pPr>
      <w:r w:rsidRPr="006A5747">
        <w:rPr>
          <w:b/>
          <w:sz w:val="21"/>
          <w:szCs w:val="21"/>
          <w:lang w:eastAsia="ja-JP"/>
        </w:rPr>
        <w:t xml:space="preserve">Figure </w:t>
      </w:r>
      <w:r w:rsidRPr="006A5747">
        <w:rPr>
          <w:b/>
          <w:sz w:val="21"/>
          <w:szCs w:val="21"/>
          <w:lang w:eastAsia="ja-JP"/>
        </w:rPr>
        <w:fldChar w:fldCharType="begin"/>
      </w:r>
      <w:r w:rsidRPr="006A5747">
        <w:rPr>
          <w:b/>
          <w:sz w:val="21"/>
          <w:szCs w:val="21"/>
          <w:lang w:eastAsia="ja-JP"/>
        </w:rPr>
        <w:instrText xml:space="preserve"> STYLEREF 1 \s </w:instrText>
      </w:r>
      <w:r w:rsidRPr="006A5747">
        <w:rPr>
          <w:b/>
          <w:sz w:val="21"/>
          <w:szCs w:val="21"/>
          <w:lang w:eastAsia="ja-JP"/>
        </w:rPr>
        <w:fldChar w:fldCharType="separate"/>
      </w:r>
      <w:r w:rsidR="006E676E">
        <w:rPr>
          <w:b/>
          <w:noProof/>
          <w:sz w:val="21"/>
          <w:szCs w:val="21"/>
          <w:lang w:eastAsia="ja-JP"/>
        </w:rPr>
        <w:t>5</w:t>
      </w:r>
      <w:r w:rsidRPr="006A5747">
        <w:rPr>
          <w:b/>
          <w:sz w:val="21"/>
          <w:szCs w:val="21"/>
          <w:lang w:eastAsia="ja-JP"/>
        </w:rPr>
        <w:fldChar w:fldCharType="end"/>
      </w:r>
      <w:r w:rsidRPr="006A5747">
        <w:rPr>
          <w:b/>
          <w:sz w:val="21"/>
          <w:szCs w:val="21"/>
          <w:lang w:eastAsia="ja-JP"/>
        </w:rPr>
        <w:noBreakHyphen/>
      </w:r>
      <w:r w:rsidR="00DE3B54">
        <w:rPr>
          <w:b/>
          <w:sz w:val="21"/>
          <w:szCs w:val="21"/>
          <w:lang w:eastAsia="ja-JP"/>
        </w:rPr>
        <w:t>15</w:t>
      </w:r>
      <w:r w:rsidR="00DE3B54" w:rsidRPr="006A5747">
        <w:rPr>
          <w:b/>
          <w:sz w:val="21"/>
          <w:szCs w:val="21"/>
          <w:lang w:eastAsia="ja-JP"/>
        </w:rPr>
        <w:t xml:space="preserve"> </w:t>
      </w:r>
      <w:r w:rsidRPr="006A5747">
        <w:rPr>
          <w:b/>
          <w:sz w:val="21"/>
          <w:szCs w:val="21"/>
          <w:lang w:eastAsia="ja-JP"/>
        </w:rPr>
        <w:t>Example of disabling thermal management (IPA/EMS)</w:t>
      </w:r>
    </w:p>
    <w:p w14:paraId="3989E3CF" w14:textId="77777777" w:rsidR="002042E4" w:rsidRDefault="002042E4" w:rsidP="00DC1E1B">
      <w:pPr>
        <w:pStyle w:val="Heading1"/>
        <w:rPr>
          <w:lang w:eastAsia="ja-JP"/>
        </w:rPr>
      </w:pPr>
      <w:r>
        <w:rPr>
          <w:lang w:eastAsia="ja-JP"/>
        </w:rPr>
        <w:lastRenderedPageBreak/>
        <w:t xml:space="preserve">   </w:t>
      </w:r>
      <w:bookmarkStart w:id="125" w:name="_Toc435017202"/>
      <w:r w:rsidR="00DC1E1B" w:rsidRPr="00DC1E1B">
        <w:rPr>
          <w:lang w:eastAsia="ja-JP"/>
        </w:rPr>
        <w:t>Integration</w:t>
      </w:r>
      <w:bookmarkEnd w:id="125"/>
    </w:p>
    <w:p w14:paraId="79F5525D" w14:textId="77777777" w:rsidR="00D648D9" w:rsidRDefault="00D648D9" w:rsidP="00D648D9">
      <w:pPr>
        <w:pStyle w:val="Heading2"/>
        <w:rPr>
          <w:lang w:eastAsia="ja-JP"/>
        </w:rPr>
      </w:pPr>
      <w:bookmarkStart w:id="126" w:name="_Toc435017203"/>
      <w:r>
        <w:rPr>
          <w:rFonts w:hint="eastAsia"/>
          <w:lang w:eastAsia="ja-JP"/>
        </w:rPr>
        <w:t>Directory Configuration</w:t>
      </w:r>
      <w:bookmarkEnd w:id="126"/>
    </w:p>
    <w:p w14:paraId="5365B5A4" w14:textId="77777777" w:rsidR="00F03CD3" w:rsidRDefault="00D648D9" w:rsidP="00C93C94">
      <w:pPr>
        <w:rPr>
          <w:lang w:eastAsia="ja-JP"/>
        </w:rPr>
      </w:pPr>
      <w:r w:rsidRPr="00F13C42">
        <w:rPr>
          <w:lang w:eastAsia="ja-JP"/>
        </w:rPr>
        <w:t xml:space="preserve">The </w:t>
      </w:r>
      <w:r w:rsidR="00C878C1">
        <w:rPr>
          <w:lang w:eastAsia="ja-JP"/>
        </w:rPr>
        <w:t xml:space="preserve">power management </w:t>
      </w:r>
      <w:r w:rsidRPr="00F13C42">
        <w:rPr>
          <w:lang w:eastAsia="ja-JP"/>
        </w:rPr>
        <w:t>directory configuration is shown below.</w:t>
      </w:r>
    </w:p>
    <w:p w14:paraId="7FF63827" w14:textId="77777777" w:rsidR="00C75D1A" w:rsidRDefault="00267307" w:rsidP="00C93C94">
      <w:pPr>
        <w:rPr>
          <w:lang w:eastAsia="ja-JP"/>
        </w:rPr>
      </w:pPr>
      <w:r>
        <w:rPr>
          <w:noProof/>
        </w:rPr>
        <mc:AlternateContent>
          <mc:Choice Requires="wps">
            <w:drawing>
              <wp:anchor distT="0" distB="0" distL="114300" distR="114300" simplePos="0" relativeHeight="251695104" behindDoc="0" locked="0" layoutInCell="1" allowOverlap="1" wp14:anchorId="218765E7" wp14:editId="187CB518">
                <wp:simplePos x="0" y="0"/>
                <wp:positionH relativeFrom="column">
                  <wp:posOffset>103284</wp:posOffset>
                </wp:positionH>
                <wp:positionV relativeFrom="paragraph">
                  <wp:posOffset>77691</wp:posOffset>
                </wp:positionV>
                <wp:extent cx="6137453" cy="7474226"/>
                <wp:effectExtent l="0" t="0" r="15875" b="12700"/>
                <wp:wrapNone/>
                <wp:docPr id="2284" name="Text Box 2284"/>
                <wp:cNvGraphicFramePr/>
                <a:graphic xmlns:a="http://schemas.openxmlformats.org/drawingml/2006/main">
                  <a:graphicData uri="http://schemas.microsoft.com/office/word/2010/wordprocessingShape">
                    <wps:wsp>
                      <wps:cNvSpPr txBox="1"/>
                      <wps:spPr>
                        <a:xfrm>
                          <a:off x="0" y="0"/>
                          <a:ext cx="6137453" cy="7474226"/>
                        </a:xfrm>
                        <a:prstGeom prst="rect">
                          <a:avLst/>
                        </a:prstGeom>
                        <a:noFill/>
                        <a:ln w="6350">
                          <a:solidFill>
                            <a:prstClr val="black"/>
                          </a:solidFill>
                        </a:ln>
                        <a:effectLst/>
                      </wps:spPr>
                      <wps:txbx>
                        <w:txbxContent>
                          <w:p w14:paraId="1727DF11"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t>arch/arm64/boot/dts/renesas/</w:t>
                            </w:r>
                          </w:p>
                          <w:p w14:paraId="66042BC3"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w:t>
                            </w:r>
                            <w:r>
                              <w:rPr>
                                <w:rFonts w:ascii="Courier New" w:hAnsi="Courier New" w:cs="Courier New"/>
                              </w:rPr>
                              <w:t>0</w:t>
                            </w:r>
                            <w:r w:rsidRPr="00F67F08">
                              <w:rPr>
                                <w:rFonts w:ascii="Courier New" w:hAnsi="Courier New" w:cs="Courier New"/>
                              </w:rPr>
                              <w:t>.dtsi</w:t>
                            </w:r>
                          </w:p>
                          <w:p w14:paraId="490FC9F5"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r8a77950-salvator-x.dts</w:t>
                            </w:r>
                          </w:p>
                          <w:p w14:paraId="7DC387FA"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r8a77951.dtsi</w:t>
                            </w:r>
                          </w:p>
                          <w:p w14:paraId="51448911"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r8a77951-salvator-x.dts</w:t>
                            </w:r>
                          </w:p>
                          <w:p w14:paraId="4D4B25C5" w14:textId="747B2E5D"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r8a77951-salvator-xs.dts</w:t>
                            </w:r>
                          </w:p>
                          <w:p w14:paraId="34AEACCF" w14:textId="2507F3D8" w:rsidR="005A7284" w:rsidRDefault="005A7284"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1.dtsi</w:t>
                            </w:r>
                          </w:p>
                          <w:p w14:paraId="56F4D32D" w14:textId="3DC6FB03"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1-salvator-x.dts</w:t>
                            </w:r>
                          </w:p>
                          <w:p w14:paraId="095652AC" w14:textId="1284516B"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1-salvator-xs.dts</w:t>
                            </w:r>
                            <w:r>
                              <w:rPr>
                                <w:rFonts w:ascii="Courier New" w:hAnsi="Courier New" w:cs="Courier New"/>
                              </w:rPr>
                              <w:tab/>
                            </w:r>
                          </w:p>
                          <w:p w14:paraId="4FAE447C"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r8a77960.dtsi</w:t>
                            </w:r>
                            <w:r w:rsidRPr="00455D55" w:rsidDel="00455D55">
                              <w:rPr>
                                <w:rFonts w:ascii="Courier New" w:hAnsi="Courier New" w:cs="Courier New"/>
                              </w:rPr>
                              <w:t xml:space="preserve"> </w:t>
                            </w:r>
                          </w:p>
                          <w:p w14:paraId="6B862522"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r8a77960-salvator-x.dts</w:t>
                            </w:r>
                            <w:r w:rsidRPr="00455D55" w:rsidDel="00455D55">
                              <w:rPr>
                                <w:rFonts w:ascii="Courier New" w:hAnsi="Courier New" w:cs="Courier New"/>
                              </w:rPr>
                              <w:t xml:space="preserve"> </w:t>
                            </w:r>
                          </w:p>
                          <w:p w14:paraId="144B6C43"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r8a77960-salvator-xs.dts</w:t>
                            </w:r>
                            <w:r w:rsidRPr="00455D55" w:rsidDel="00455D55">
                              <w:rPr>
                                <w:rFonts w:ascii="Courier New" w:hAnsi="Courier New" w:cs="Courier New"/>
                              </w:rPr>
                              <w:t xml:space="preserve"> </w:t>
                            </w:r>
                          </w:p>
                          <w:p w14:paraId="2C84F0D3"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r8a77961.dtsi</w:t>
                            </w:r>
                          </w:p>
                          <w:p w14:paraId="0317A81F" w14:textId="05C8846F"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r8a77961-salvator-xs.dts</w:t>
                            </w:r>
                          </w:p>
                          <w:p w14:paraId="788D47C6" w14:textId="48711CD5" w:rsidR="005A7284" w:rsidRDefault="005A7284"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55D55">
                              <w:rPr>
                                <w:rFonts w:ascii="Courier New" w:hAnsi="Courier New" w:cs="Courier New"/>
                              </w:rPr>
                              <w:t>r8a779</w:t>
                            </w:r>
                            <w:r>
                              <w:rPr>
                                <w:rFonts w:ascii="Courier New" w:hAnsi="Courier New" w:cs="Courier New"/>
                              </w:rPr>
                              <w:t>m3</w:t>
                            </w:r>
                            <w:r w:rsidRPr="00455D55">
                              <w:rPr>
                                <w:rFonts w:ascii="Courier New" w:hAnsi="Courier New" w:cs="Courier New"/>
                              </w:rPr>
                              <w:t>.dtsi</w:t>
                            </w:r>
                          </w:p>
                          <w:p w14:paraId="3D995C18" w14:textId="367538C8"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w:t>
                            </w:r>
                            <w:r w:rsidR="005A7284">
                              <w:rPr>
                                <w:rFonts w:ascii="Courier New" w:hAnsi="Courier New" w:cs="Courier New"/>
                              </w:rPr>
                              <w:t>m3</w:t>
                            </w:r>
                            <w:r w:rsidRPr="00455D55">
                              <w:rPr>
                                <w:rFonts w:ascii="Courier New" w:hAnsi="Courier New" w:cs="Courier New"/>
                              </w:rPr>
                              <w:t>-salvator-xs.dts</w:t>
                            </w:r>
                          </w:p>
                          <w:p w14:paraId="3F6ECC5A"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r8a77965.dtsi</w:t>
                            </w:r>
                            <w:r w:rsidRPr="00F67F08" w:rsidDel="00455D55">
                              <w:rPr>
                                <w:rFonts w:ascii="Courier New" w:hAnsi="Courier New" w:cs="Courier New"/>
                              </w:rPr>
                              <w:t xml:space="preserve"> </w:t>
                            </w:r>
                          </w:p>
                          <w:p w14:paraId="18A27C0E"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r8a77965-salvator-x.dts</w:t>
                            </w:r>
                            <w:r w:rsidRPr="00F67F08" w:rsidDel="00455D55">
                              <w:rPr>
                                <w:rFonts w:ascii="Courier New" w:hAnsi="Courier New" w:cs="Courier New"/>
                              </w:rPr>
                              <w:t xml:space="preserve"> </w:t>
                            </w:r>
                          </w:p>
                          <w:p w14:paraId="2C7DD305" w14:textId="7610A1DB"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r8a77965-salvator-xs.dts</w:t>
                            </w:r>
                            <w:r w:rsidRPr="00F67F08" w:rsidDel="00455D55">
                              <w:rPr>
                                <w:rFonts w:ascii="Courier New" w:hAnsi="Courier New" w:cs="Courier New"/>
                              </w:rPr>
                              <w:t xml:space="preserve"> </w:t>
                            </w:r>
                          </w:p>
                          <w:p w14:paraId="4FE273D2" w14:textId="4EA5C792" w:rsidR="005A7284" w:rsidRPr="00F67F08" w:rsidRDefault="005A7284" w:rsidP="005A7284">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5.dtsi</w:t>
                            </w:r>
                            <w:r w:rsidRPr="00F67F08" w:rsidDel="00455D55">
                              <w:rPr>
                                <w:rFonts w:ascii="Courier New" w:hAnsi="Courier New" w:cs="Courier New"/>
                              </w:rPr>
                              <w:t xml:space="preserve"> </w:t>
                            </w:r>
                          </w:p>
                          <w:p w14:paraId="3D823095" w14:textId="21569FF2" w:rsidR="005A7284" w:rsidRPr="00F67F08" w:rsidRDefault="005A7284" w:rsidP="005A7284">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5-salvator-x.dts</w:t>
                            </w:r>
                            <w:r w:rsidRPr="00F67F08" w:rsidDel="00455D55">
                              <w:rPr>
                                <w:rFonts w:ascii="Courier New" w:hAnsi="Courier New" w:cs="Courier New"/>
                              </w:rPr>
                              <w:t xml:space="preserve"> </w:t>
                            </w:r>
                          </w:p>
                          <w:p w14:paraId="771E332F" w14:textId="679E3F6C" w:rsidR="005A7284" w:rsidRDefault="005A7284"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5-salvator-xs.dts</w:t>
                            </w:r>
                            <w:r w:rsidRPr="00F67F08" w:rsidDel="00455D55">
                              <w:rPr>
                                <w:rFonts w:ascii="Courier New" w:hAnsi="Courier New" w:cs="Courier New"/>
                              </w:rPr>
                              <w:t xml:space="preserve"> </w:t>
                            </w:r>
                          </w:p>
                          <w:p w14:paraId="0F353BB4" w14:textId="3A43505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r8a77970.dtsi</w:t>
                            </w:r>
                          </w:p>
                          <w:p w14:paraId="436EA95F" w14:textId="093C6A4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r8a77970-eagle.dts</w:t>
                            </w:r>
                          </w:p>
                          <w:p w14:paraId="6DC6AD77" w14:textId="78DCCB9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r8a77970-eagle-function.dts</w:t>
                            </w:r>
                          </w:p>
                          <w:p w14:paraId="497C0F04" w14:textId="3BA4F95F"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r8a77970-es1.dtsi</w:t>
                            </w:r>
                          </w:p>
                          <w:p w14:paraId="42FF7FD0" w14:textId="5B09C0F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r8a77970-es1-eagle.dts</w:t>
                            </w:r>
                          </w:p>
                          <w:p w14:paraId="203D682E" w14:textId="5A633045"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r8a77970-es1-eagle-function.dts</w:t>
                            </w:r>
                          </w:p>
                          <w:p w14:paraId="7215278D" w14:textId="77777777" w:rsidR="00DA6107" w:rsidRDefault="00DA6107" w:rsidP="002820B6">
                            <w:pPr>
                              <w:pStyle w:val="PlainText"/>
                              <w:ind w:left="799" w:firstLine="799"/>
                              <w:rPr>
                                <w:rFonts w:ascii="Courier New" w:hAnsi="Courier New" w:cs="Courier New"/>
                              </w:rPr>
                            </w:pPr>
                            <w:r w:rsidRPr="00F67F08">
                              <w:rPr>
                                <w:rFonts w:ascii="Courier New" w:hAnsi="Courier New" w:cs="Courier New"/>
                              </w:rPr>
                              <w:t xml:space="preserve">├── </w:t>
                            </w:r>
                            <w:r w:rsidRPr="005122CB">
                              <w:rPr>
                                <w:rFonts w:ascii="Courier New" w:hAnsi="Courier New" w:cs="Courier New"/>
                              </w:rPr>
                              <w:t>r8a77980.dtsi</w:t>
                            </w:r>
                          </w:p>
                          <w:p w14:paraId="309B4A07" w14:textId="77777777" w:rsidR="00DA6107" w:rsidRDefault="00DA6107" w:rsidP="002820B6">
                            <w:pPr>
                              <w:pStyle w:val="PlainText"/>
                              <w:ind w:left="799" w:firstLine="799"/>
                              <w:rPr>
                                <w:rFonts w:ascii="Courier New" w:hAnsi="Courier New" w:cs="Courier New"/>
                              </w:rPr>
                            </w:pPr>
                            <w:r w:rsidRPr="00F67F08">
                              <w:rPr>
                                <w:rFonts w:ascii="Courier New" w:hAnsi="Courier New" w:cs="Courier New"/>
                              </w:rPr>
                              <w:t xml:space="preserve">├── </w:t>
                            </w:r>
                            <w:r w:rsidRPr="005122CB">
                              <w:rPr>
                                <w:rFonts w:ascii="Courier New" w:hAnsi="Courier New" w:cs="Courier New"/>
                              </w:rPr>
                              <w:t>r8a77980-es2.dtsi</w:t>
                            </w:r>
                          </w:p>
                          <w:p w14:paraId="5073C77B"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5122CB">
                              <w:rPr>
                                <w:rFonts w:ascii="Courier New" w:hAnsi="Courier New" w:cs="Courier New"/>
                              </w:rPr>
                              <w:t>r8a77980-condor.dts</w:t>
                            </w:r>
                          </w:p>
                          <w:p w14:paraId="04B8AAD4"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5122CB">
                              <w:rPr>
                                <w:rFonts w:ascii="Courier New" w:hAnsi="Courier New" w:cs="Courier New"/>
                              </w:rPr>
                              <w:t>r8a77980-es2-condor.dts</w:t>
                            </w:r>
                          </w:p>
                          <w:p w14:paraId="3B7E4522"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r8a77990.dtsi</w:t>
                            </w:r>
                          </w:p>
                          <w:p w14:paraId="762EF314"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r8a77990-ebisu.dts</w:t>
                            </w:r>
                          </w:p>
                          <w:p w14:paraId="02303C48"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r8a77990-ebisu-4d.dts</w:t>
                            </w:r>
                          </w:p>
                          <w:p w14:paraId="0F854CEF"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r8a77990-es10-ebisu.dts</w:t>
                            </w:r>
                          </w:p>
                          <w:p w14:paraId="07E517D7" w14:textId="432140B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r8a77990-es10-ebisu-4d.dts</w:t>
                            </w:r>
                          </w:p>
                          <w:p w14:paraId="1AA87683" w14:textId="77777777" w:rsidR="00DA6107" w:rsidRDefault="00DA6107" w:rsidP="0022745B">
                            <w:pPr>
                              <w:pStyle w:val="PlainText"/>
                              <w:rPr>
                                <w:rFonts w:ascii="Courier New" w:hAnsi="Courier New" w:cs="Courier New"/>
                              </w:rPr>
                            </w:pPr>
                            <w:r w:rsidRPr="00F67F08">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41FBA">
                              <w:rPr>
                                <w:rFonts w:ascii="Courier New" w:hAnsi="Courier New" w:cs="Courier New"/>
                              </w:rPr>
                              <w:t>r8a77995.dtsi</w:t>
                            </w:r>
                            <w:r w:rsidRPr="00F67F08">
                              <w:rPr>
                                <w:rFonts w:ascii="Courier New" w:hAnsi="Courier New" w:cs="Courier New"/>
                              </w:rPr>
                              <w:tab/>
                            </w:r>
                          </w:p>
                          <w:p w14:paraId="6DBC820C" w14:textId="3091AF87" w:rsidR="00DA6107" w:rsidRDefault="00DA6107"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41FBA">
                              <w:rPr>
                                <w:rFonts w:ascii="Courier New" w:hAnsi="Courier New" w:cs="Courier New"/>
                              </w:rPr>
                              <w:t>r8a77995-draak.dts</w:t>
                            </w:r>
                          </w:p>
                          <w:p w14:paraId="6B937DFC" w14:textId="49A015AF" w:rsidR="00DA6107" w:rsidRPr="00F67F08" w:rsidRDefault="00DA6107" w:rsidP="00EF5E0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0.dtsi</w:t>
                            </w:r>
                          </w:p>
                          <w:p w14:paraId="3C5DFDF6" w14:textId="13705695" w:rsidR="00DA6107" w:rsidRDefault="00DA6107" w:rsidP="00EF5E0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w:t>
                            </w:r>
                            <w:r>
                              <w:rPr>
                                <w:rFonts w:ascii="Courier New" w:hAnsi="Courier New" w:cs="Courier New"/>
                              </w:rPr>
                              <w:t>falcon</w:t>
                            </w:r>
                            <w:r w:rsidRPr="00F67F08">
                              <w:rPr>
                                <w:rFonts w:ascii="Courier New" w:hAnsi="Courier New" w:cs="Courier New"/>
                              </w:rPr>
                              <w:t>.dts</w:t>
                            </w:r>
                            <w:r w:rsidRPr="00F67F08">
                              <w:rPr>
                                <w:rFonts w:ascii="Courier New" w:hAnsi="Courier New" w:cs="Courier New"/>
                              </w:rPr>
                              <w:tab/>
                            </w:r>
                            <w:r w:rsidRPr="00F67F08">
                              <w:rPr>
                                <w:rFonts w:ascii="Courier New" w:hAnsi="Courier New" w:cs="Courier New"/>
                              </w:rPr>
                              <w:tab/>
                            </w:r>
                          </w:p>
                          <w:p w14:paraId="70A5C02D" w14:textId="7CE4962A" w:rsidR="00DA6107" w:rsidRPr="00F67F08" w:rsidRDefault="00DA6107" w:rsidP="00665F1C">
                            <w:pPr>
                              <w:pStyle w:val="PlainText"/>
                              <w:ind w:left="799" w:firstLine="799"/>
                              <w:rPr>
                                <w:rFonts w:ascii="Courier New" w:hAnsi="Courier New" w:cs="Courier New"/>
                              </w:rPr>
                            </w:pPr>
                            <w:r w:rsidRPr="00F67F08">
                              <w:rPr>
                                <w:rFonts w:ascii="Courier New" w:hAnsi="Courier New" w:cs="Courier New"/>
                              </w:rPr>
                              <w:t>├── salvator-common.dtsi</w:t>
                            </w:r>
                          </w:p>
                          <w:p w14:paraId="21CA84FF"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salvator-x.dtsi</w:t>
                            </w:r>
                          </w:p>
                          <w:p w14:paraId="715CEDD8"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salvator-xs.dtsi</w:t>
                            </w:r>
                          </w:p>
                          <w:p w14:paraId="151D750D"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t>drivers/cpufreq/</w:t>
                            </w:r>
                          </w:p>
                          <w:p w14:paraId="5A601FFC" w14:textId="06F3F178" w:rsidR="00DA6107" w:rsidRDefault="00DA6107" w:rsidP="0010199F">
                            <w:pPr>
                              <w:pStyle w:val="PlainText"/>
                            </w:pPr>
                            <w:r w:rsidRPr="00F67F08">
                              <w:rPr>
                                <w:rFonts w:ascii="Courier New" w:hAnsi="Courier New" w:cs="Courier New"/>
                              </w:rPr>
                              <w:tab/>
                            </w:r>
                            <w:r w:rsidRPr="00F67F08">
                              <w:rPr>
                                <w:rFonts w:ascii="Courier New" w:hAnsi="Courier New" w:cs="Courier New"/>
                              </w:rPr>
                              <w:tab/>
                              <w:t>├── cpufreq-dt-platdev.c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765E7" id="_x0000_t202" coordsize="21600,21600" o:spt="202" path="m,l,21600r21600,l21600,xe">
                <v:stroke joinstyle="miter"/>
                <v:path gradientshapeok="t" o:connecttype="rect"/>
              </v:shapetype>
              <v:shape id="Text Box 2284" o:spid="_x0000_s1718" type="#_x0000_t202" style="position:absolute;margin-left:8.15pt;margin-top:6.1pt;width:483.25pt;height:5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" filled="f" strokeweight=".5pt">
                <v:textbox inset="0,0,0,0">
                  <w:txbxContent>
                    <w:p w14:paraId="1727DF11"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t>arch/arm64/boot/dts/renesas/</w:t>
                      </w:r>
                    </w:p>
                    <w:p w14:paraId="66042BC3"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w:t>
                      </w:r>
                      <w:r>
                        <w:rPr>
                          <w:rFonts w:ascii="Courier New" w:hAnsi="Courier New" w:cs="Courier New"/>
                        </w:rPr>
                        <w:t>0</w:t>
                      </w:r>
                      <w:r w:rsidRPr="00F67F08">
                        <w:rPr>
                          <w:rFonts w:ascii="Courier New" w:hAnsi="Courier New" w:cs="Courier New"/>
                        </w:rPr>
                        <w:t>.dtsi</w:t>
                      </w:r>
                    </w:p>
                    <w:p w14:paraId="490FC9F5"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r8a77950-salvator-x.dts</w:t>
                      </w:r>
                    </w:p>
                    <w:p w14:paraId="7DC387FA"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r8a77951.dtsi</w:t>
                      </w:r>
                    </w:p>
                    <w:p w14:paraId="51448911"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r8a77951-salvator-x.dts</w:t>
                      </w:r>
                    </w:p>
                    <w:p w14:paraId="4D4B25C5" w14:textId="747B2E5D"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r8a77951-salvator-xs.dts</w:t>
                      </w:r>
                    </w:p>
                    <w:p w14:paraId="34AEACCF" w14:textId="2507F3D8" w:rsidR="005A7284" w:rsidRDefault="005A7284"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1.dtsi</w:t>
                      </w:r>
                    </w:p>
                    <w:p w14:paraId="56F4D32D" w14:textId="3DC6FB03"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1-salvator-x.dts</w:t>
                      </w:r>
                    </w:p>
                    <w:p w14:paraId="095652AC" w14:textId="1284516B"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w:t>
                      </w:r>
                      <w:r>
                        <w:rPr>
                          <w:rFonts w:ascii="Courier New" w:hAnsi="Courier New" w:cs="Courier New"/>
                        </w:rPr>
                        <w:t>m</w:t>
                      </w:r>
                      <w:r w:rsidRPr="00455D55">
                        <w:rPr>
                          <w:rFonts w:ascii="Courier New" w:hAnsi="Courier New" w:cs="Courier New"/>
                        </w:rPr>
                        <w:t>1-salvator-xs.dts</w:t>
                      </w:r>
                      <w:r>
                        <w:rPr>
                          <w:rFonts w:ascii="Courier New" w:hAnsi="Courier New" w:cs="Courier New"/>
                        </w:rPr>
                        <w:tab/>
                      </w:r>
                    </w:p>
                    <w:p w14:paraId="4FAE447C"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r8a77960.dtsi</w:t>
                      </w:r>
                      <w:r w:rsidRPr="00455D55" w:rsidDel="00455D55">
                        <w:rPr>
                          <w:rFonts w:ascii="Courier New" w:hAnsi="Courier New" w:cs="Courier New"/>
                        </w:rPr>
                        <w:t xml:space="preserve"> </w:t>
                      </w:r>
                    </w:p>
                    <w:p w14:paraId="6B862522"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r8a77960-salvator-x.dts</w:t>
                      </w:r>
                      <w:r w:rsidRPr="00455D55" w:rsidDel="00455D55">
                        <w:rPr>
                          <w:rFonts w:ascii="Courier New" w:hAnsi="Courier New" w:cs="Courier New"/>
                        </w:rPr>
                        <w:t xml:space="preserve"> </w:t>
                      </w:r>
                    </w:p>
                    <w:p w14:paraId="144B6C43"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r8a77960-salvator-xs.dts</w:t>
                      </w:r>
                      <w:r w:rsidRPr="00455D55" w:rsidDel="00455D55">
                        <w:rPr>
                          <w:rFonts w:ascii="Courier New" w:hAnsi="Courier New" w:cs="Courier New"/>
                        </w:rPr>
                        <w:t xml:space="preserve"> </w:t>
                      </w:r>
                    </w:p>
                    <w:p w14:paraId="2C84F0D3"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r8a77961.dtsi</w:t>
                      </w:r>
                    </w:p>
                    <w:p w14:paraId="0317A81F" w14:textId="05C8846F"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r8a77961-salvator-xs.dts</w:t>
                      </w:r>
                    </w:p>
                    <w:p w14:paraId="788D47C6" w14:textId="48711CD5" w:rsidR="005A7284" w:rsidRDefault="005A7284"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55D55">
                        <w:rPr>
                          <w:rFonts w:ascii="Courier New" w:hAnsi="Courier New" w:cs="Courier New"/>
                        </w:rPr>
                        <w:t>r8a779</w:t>
                      </w:r>
                      <w:r>
                        <w:rPr>
                          <w:rFonts w:ascii="Courier New" w:hAnsi="Courier New" w:cs="Courier New"/>
                        </w:rPr>
                        <w:t>m3</w:t>
                      </w:r>
                      <w:r w:rsidRPr="00455D55">
                        <w:rPr>
                          <w:rFonts w:ascii="Courier New" w:hAnsi="Courier New" w:cs="Courier New"/>
                        </w:rPr>
                        <w:t>.dtsi</w:t>
                      </w:r>
                    </w:p>
                    <w:p w14:paraId="3D995C18" w14:textId="367538C8"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455D55">
                        <w:rPr>
                          <w:rFonts w:ascii="Courier New" w:hAnsi="Courier New" w:cs="Courier New"/>
                        </w:rPr>
                        <w:t>r8a779</w:t>
                      </w:r>
                      <w:r w:rsidR="005A7284">
                        <w:rPr>
                          <w:rFonts w:ascii="Courier New" w:hAnsi="Courier New" w:cs="Courier New"/>
                        </w:rPr>
                        <w:t>m3</w:t>
                      </w:r>
                      <w:r w:rsidRPr="00455D55">
                        <w:rPr>
                          <w:rFonts w:ascii="Courier New" w:hAnsi="Courier New" w:cs="Courier New"/>
                        </w:rPr>
                        <w:t>-salvator-xs.dts</w:t>
                      </w:r>
                    </w:p>
                    <w:p w14:paraId="3F6ECC5A"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r8a77965.dtsi</w:t>
                      </w:r>
                      <w:r w:rsidRPr="00F67F08" w:rsidDel="00455D55">
                        <w:rPr>
                          <w:rFonts w:ascii="Courier New" w:hAnsi="Courier New" w:cs="Courier New"/>
                        </w:rPr>
                        <w:t xml:space="preserve"> </w:t>
                      </w:r>
                    </w:p>
                    <w:p w14:paraId="18A27C0E"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r8a77965-salvator-x.dts</w:t>
                      </w:r>
                      <w:r w:rsidRPr="00F67F08" w:rsidDel="00455D55">
                        <w:rPr>
                          <w:rFonts w:ascii="Courier New" w:hAnsi="Courier New" w:cs="Courier New"/>
                        </w:rPr>
                        <w:t xml:space="preserve"> </w:t>
                      </w:r>
                    </w:p>
                    <w:p w14:paraId="2C7DD305" w14:textId="7610A1DB"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r8a77965-salvator-xs.dts</w:t>
                      </w:r>
                      <w:r w:rsidRPr="00F67F08" w:rsidDel="00455D55">
                        <w:rPr>
                          <w:rFonts w:ascii="Courier New" w:hAnsi="Courier New" w:cs="Courier New"/>
                        </w:rPr>
                        <w:t xml:space="preserve"> </w:t>
                      </w:r>
                    </w:p>
                    <w:p w14:paraId="4FE273D2" w14:textId="4EA5C792" w:rsidR="005A7284" w:rsidRPr="00F67F08" w:rsidRDefault="005A7284" w:rsidP="005A7284">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5.dtsi</w:t>
                      </w:r>
                      <w:r w:rsidRPr="00F67F08" w:rsidDel="00455D55">
                        <w:rPr>
                          <w:rFonts w:ascii="Courier New" w:hAnsi="Courier New" w:cs="Courier New"/>
                        </w:rPr>
                        <w:t xml:space="preserve"> </w:t>
                      </w:r>
                    </w:p>
                    <w:p w14:paraId="3D823095" w14:textId="21569FF2" w:rsidR="005A7284" w:rsidRPr="00F67F08" w:rsidRDefault="005A7284" w:rsidP="005A7284">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5-salvator-x.dts</w:t>
                      </w:r>
                      <w:r w:rsidRPr="00F67F08" w:rsidDel="00455D55">
                        <w:rPr>
                          <w:rFonts w:ascii="Courier New" w:hAnsi="Courier New" w:cs="Courier New"/>
                        </w:rPr>
                        <w:t xml:space="preserve"> </w:t>
                      </w:r>
                    </w:p>
                    <w:p w14:paraId="771E332F" w14:textId="679E3F6C" w:rsidR="005A7284" w:rsidRDefault="005A7284"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m</w:t>
                      </w:r>
                      <w:r w:rsidRPr="00F67F08">
                        <w:rPr>
                          <w:rFonts w:ascii="Courier New" w:hAnsi="Courier New" w:cs="Courier New"/>
                        </w:rPr>
                        <w:t>5-salvator-xs.dts</w:t>
                      </w:r>
                      <w:r w:rsidRPr="00F67F08" w:rsidDel="00455D55">
                        <w:rPr>
                          <w:rFonts w:ascii="Courier New" w:hAnsi="Courier New" w:cs="Courier New"/>
                        </w:rPr>
                        <w:t xml:space="preserve"> </w:t>
                      </w:r>
                    </w:p>
                    <w:p w14:paraId="0F353BB4" w14:textId="3A43505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r8a77970.dtsi</w:t>
                      </w:r>
                    </w:p>
                    <w:p w14:paraId="436EA95F" w14:textId="093C6A4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r8a77970-eagle.dts</w:t>
                      </w:r>
                    </w:p>
                    <w:p w14:paraId="6DC6AD77" w14:textId="78DCCB9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r8a77970-eagle-function.dts</w:t>
                      </w:r>
                    </w:p>
                    <w:p w14:paraId="497C0F04" w14:textId="3BA4F95F"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r8a77970-es1.dtsi</w:t>
                      </w:r>
                    </w:p>
                    <w:p w14:paraId="42FF7FD0" w14:textId="5B09C0FC"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r8a77970-es1-eagle.dts</w:t>
                      </w:r>
                    </w:p>
                    <w:p w14:paraId="203D682E" w14:textId="5A633045"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542800">
                        <w:rPr>
                          <w:rFonts w:ascii="Courier New" w:hAnsi="Courier New" w:cs="Courier New"/>
                        </w:rPr>
                        <w:t>r8a77970-es1-eagle-function.dts</w:t>
                      </w:r>
                    </w:p>
                    <w:p w14:paraId="7215278D" w14:textId="77777777" w:rsidR="00DA6107" w:rsidRDefault="00DA6107" w:rsidP="002820B6">
                      <w:pPr>
                        <w:pStyle w:val="PlainText"/>
                        <w:ind w:left="799" w:firstLine="799"/>
                        <w:rPr>
                          <w:rFonts w:ascii="Courier New" w:hAnsi="Courier New" w:cs="Courier New"/>
                        </w:rPr>
                      </w:pPr>
                      <w:r w:rsidRPr="00F67F08">
                        <w:rPr>
                          <w:rFonts w:ascii="Courier New" w:hAnsi="Courier New" w:cs="Courier New"/>
                        </w:rPr>
                        <w:t xml:space="preserve">├── </w:t>
                      </w:r>
                      <w:r w:rsidRPr="005122CB">
                        <w:rPr>
                          <w:rFonts w:ascii="Courier New" w:hAnsi="Courier New" w:cs="Courier New"/>
                        </w:rPr>
                        <w:t>r8a77980.dtsi</w:t>
                      </w:r>
                    </w:p>
                    <w:p w14:paraId="309B4A07" w14:textId="77777777" w:rsidR="00DA6107" w:rsidRDefault="00DA6107" w:rsidP="002820B6">
                      <w:pPr>
                        <w:pStyle w:val="PlainText"/>
                        <w:ind w:left="799" w:firstLine="799"/>
                        <w:rPr>
                          <w:rFonts w:ascii="Courier New" w:hAnsi="Courier New" w:cs="Courier New"/>
                        </w:rPr>
                      </w:pPr>
                      <w:r w:rsidRPr="00F67F08">
                        <w:rPr>
                          <w:rFonts w:ascii="Courier New" w:hAnsi="Courier New" w:cs="Courier New"/>
                        </w:rPr>
                        <w:t xml:space="preserve">├── </w:t>
                      </w:r>
                      <w:r w:rsidRPr="005122CB">
                        <w:rPr>
                          <w:rFonts w:ascii="Courier New" w:hAnsi="Courier New" w:cs="Courier New"/>
                        </w:rPr>
                        <w:t>r8a77980-es2.dtsi</w:t>
                      </w:r>
                    </w:p>
                    <w:p w14:paraId="5073C77B"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5122CB">
                        <w:rPr>
                          <w:rFonts w:ascii="Courier New" w:hAnsi="Courier New" w:cs="Courier New"/>
                        </w:rPr>
                        <w:t>r8a77980-condor.dts</w:t>
                      </w:r>
                    </w:p>
                    <w:p w14:paraId="04B8AAD4"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xml:space="preserve">├── </w:t>
                      </w:r>
                      <w:r w:rsidRPr="005122CB">
                        <w:rPr>
                          <w:rFonts w:ascii="Courier New" w:hAnsi="Courier New" w:cs="Courier New"/>
                        </w:rPr>
                        <w:t>r8a77980-es2-condor.dts</w:t>
                      </w:r>
                    </w:p>
                    <w:p w14:paraId="3B7E4522" w14:textId="77777777" w:rsidR="00DA6107" w:rsidRPr="00F67F08"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r8a77990.dtsi</w:t>
                      </w:r>
                    </w:p>
                    <w:p w14:paraId="762EF314"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r8a77990-ebisu.dts</w:t>
                      </w:r>
                    </w:p>
                    <w:p w14:paraId="02303C48"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r8a77990-ebisu-4d.dts</w:t>
                      </w:r>
                    </w:p>
                    <w:p w14:paraId="0F854CEF" w14:textId="7777777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r8a77990-es10-ebisu.dts</w:t>
                      </w:r>
                    </w:p>
                    <w:p w14:paraId="07E517D7" w14:textId="432140B7" w:rsidR="00DA6107" w:rsidRDefault="00DA6107" w:rsidP="002820B6">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55D55">
                        <w:rPr>
                          <w:rFonts w:ascii="Courier New" w:hAnsi="Courier New" w:cs="Courier New"/>
                        </w:rPr>
                        <w:t>r8a77990-es10-ebisu-4d.dts</w:t>
                      </w:r>
                    </w:p>
                    <w:p w14:paraId="1AA87683" w14:textId="77777777" w:rsidR="00DA6107" w:rsidRDefault="00DA6107" w:rsidP="0022745B">
                      <w:pPr>
                        <w:pStyle w:val="PlainText"/>
                        <w:rPr>
                          <w:rFonts w:ascii="Courier New" w:hAnsi="Courier New" w:cs="Courier New"/>
                        </w:rPr>
                      </w:pPr>
                      <w:r w:rsidRPr="00F67F08">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41FBA">
                        <w:rPr>
                          <w:rFonts w:ascii="Courier New" w:hAnsi="Courier New" w:cs="Courier New"/>
                        </w:rPr>
                        <w:t>r8a77995.dtsi</w:t>
                      </w:r>
                      <w:r w:rsidRPr="00F67F08">
                        <w:rPr>
                          <w:rFonts w:ascii="Courier New" w:hAnsi="Courier New" w:cs="Courier New"/>
                        </w:rPr>
                        <w:tab/>
                      </w:r>
                    </w:p>
                    <w:p w14:paraId="6DBC820C" w14:textId="3091AF87" w:rsidR="00DA6107" w:rsidRDefault="00DA6107" w:rsidP="002820B6">
                      <w:pPr>
                        <w:pStyle w:val="PlainText"/>
                        <w:rPr>
                          <w:rFonts w:ascii="Courier New" w:hAnsi="Courier New" w:cs="Courier New"/>
                        </w:rPr>
                      </w:pPr>
                      <w:r>
                        <w:rPr>
                          <w:rFonts w:ascii="Courier New" w:hAnsi="Courier New" w:cs="Courier New"/>
                        </w:rPr>
                        <w:tab/>
                      </w:r>
                      <w:r>
                        <w:rPr>
                          <w:rFonts w:ascii="Courier New" w:hAnsi="Courier New" w:cs="Courier New"/>
                        </w:rPr>
                        <w:tab/>
                      </w:r>
                      <w:r w:rsidRPr="00F67F08">
                        <w:rPr>
                          <w:rFonts w:ascii="Courier New" w:hAnsi="Courier New" w:cs="Courier New"/>
                        </w:rPr>
                        <w:t xml:space="preserve">├── </w:t>
                      </w:r>
                      <w:r w:rsidRPr="00441FBA">
                        <w:rPr>
                          <w:rFonts w:ascii="Courier New" w:hAnsi="Courier New" w:cs="Courier New"/>
                        </w:rPr>
                        <w:t>r8a77995-draak.dts</w:t>
                      </w:r>
                    </w:p>
                    <w:p w14:paraId="6B937DFC" w14:textId="49A015AF" w:rsidR="00DA6107" w:rsidRPr="00F67F08" w:rsidRDefault="00DA6107" w:rsidP="00EF5E0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0.dtsi</w:t>
                      </w:r>
                    </w:p>
                    <w:p w14:paraId="3C5DFDF6" w14:textId="13705695" w:rsidR="00DA6107" w:rsidRDefault="00DA6107" w:rsidP="00EF5E0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w:t>
                      </w:r>
                      <w:r>
                        <w:rPr>
                          <w:rFonts w:ascii="Courier New" w:hAnsi="Courier New" w:cs="Courier New"/>
                        </w:rPr>
                        <w:t>falcon</w:t>
                      </w:r>
                      <w:r w:rsidRPr="00F67F08">
                        <w:rPr>
                          <w:rFonts w:ascii="Courier New" w:hAnsi="Courier New" w:cs="Courier New"/>
                        </w:rPr>
                        <w:t>.dts</w:t>
                      </w:r>
                      <w:r w:rsidRPr="00F67F08">
                        <w:rPr>
                          <w:rFonts w:ascii="Courier New" w:hAnsi="Courier New" w:cs="Courier New"/>
                        </w:rPr>
                        <w:tab/>
                      </w:r>
                      <w:r w:rsidRPr="00F67F08">
                        <w:rPr>
                          <w:rFonts w:ascii="Courier New" w:hAnsi="Courier New" w:cs="Courier New"/>
                        </w:rPr>
                        <w:tab/>
                      </w:r>
                    </w:p>
                    <w:p w14:paraId="70A5C02D" w14:textId="7CE4962A" w:rsidR="00DA6107" w:rsidRPr="00F67F08" w:rsidRDefault="00DA6107" w:rsidP="00665F1C">
                      <w:pPr>
                        <w:pStyle w:val="PlainText"/>
                        <w:ind w:left="799" w:firstLine="799"/>
                        <w:rPr>
                          <w:rFonts w:ascii="Courier New" w:hAnsi="Courier New" w:cs="Courier New"/>
                        </w:rPr>
                      </w:pPr>
                      <w:r w:rsidRPr="00F67F08">
                        <w:rPr>
                          <w:rFonts w:ascii="Courier New" w:hAnsi="Courier New" w:cs="Courier New"/>
                        </w:rPr>
                        <w:t>├── salvator-common.dtsi</w:t>
                      </w:r>
                    </w:p>
                    <w:p w14:paraId="21CA84FF"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salvator-x.dtsi</w:t>
                      </w:r>
                    </w:p>
                    <w:p w14:paraId="715CEDD8"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salvator-xs.dtsi</w:t>
                      </w:r>
                    </w:p>
                    <w:p w14:paraId="151D750D" w14:textId="77777777" w:rsidR="00DA6107" w:rsidRPr="00F67F08" w:rsidRDefault="00DA6107" w:rsidP="00267307">
                      <w:pPr>
                        <w:pStyle w:val="PlainText"/>
                        <w:rPr>
                          <w:rFonts w:ascii="Courier New" w:hAnsi="Courier New" w:cs="Courier New"/>
                        </w:rPr>
                      </w:pPr>
                      <w:r w:rsidRPr="00F67F08">
                        <w:rPr>
                          <w:rFonts w:ascii="Courier New" w:hAnsi="Courier New" w:cs="Courier New"/>
                        </w:rPr>
                        <w:tab/>
                        <w:t>drivers/cpufreq/</w:t>
                      </w:r>
                    </w:p>
                    <w:p w14:paraId="5A601FFC" w14:textId="06F3F178" w:rsidR="00DA6107" w:rsidRDefault="00DA6107" w:rsidP="0010199F">
                      <w:pPr>
                        <w:pStyle w:val="PlainText"/>
                      </w:pPr>
                      <w:r w:rsidRPr="00F67F08">
                        <w:rPr>
                          <w:rFonts w:ascii="Courier New" w:hAnsi="Courier New" w:cs="Courier New"/>
                        </w:rPr>
                        <w:tab/>
                      </w:r>
                      <w:r w:rsidRPr="00F67F08">
                        <w:rPr>
                          <w:rFonts w:ascii="Courier New" w:hAnsi="Courier New" w:cs="Courier New"/>
                        </w:rPr>
                        <w:tab/>
                        <w:t>├── cpufreq-dt-platdev.c</w:t>
                      </w:r>
                    </w:p>
                  </w:txbxContent>
                </v:textbox>
              </v:shape>
            </w:pict>
          </mc:Fallback>
        </mc:AlternateContent>
      </w:r>
    </w:p>
    <w:p w14:paraId="23D53FBC" w14:textId="77777777" w:rsidR="00D4793D" w:rsidRDefault="00D4793D" w:rsidP="00C93C94">
      <w:pPr>
        <w:rPr>
          <w:lang w:eastAsia="ja-JP"/>
        </w:rPr>
      </w:pPr>
    </w:p>
    <w:p w14:paraId="46FAC3AC" w14:textId="77777777" w:rsidR="00D4793D" w:rsidRDefault="00D4793D" w:rsidP="00C93C94">
      <w:pPr>
        <w:rPr>
          <w:lang w:eastAsia="ja-JP"/>
        </w:rPr>
      </w:pPr>
    </w:p>
    <w:p w14:paraId="1D31760D" w14:textId="77777777" w:rsidR="00D4793D" w:rsidRDefault="00D4793D" w:rsidP="00C93C94">
      <w:pPr>
        <w:rPr>
          <w:lang w:eastAsia="ja-JP"/>
        </w:rPr>
      </w:pPr>
    </w:p>
    <w:p w14:paraId="0D8A9F07" w14:textId="77777777" w:rsidR="00D4793D" w:rsidRDefault="00D4793D" w:rsidP="00C93C94">
      <w:pPr>
        <w:rPr>
          <w:lang w:eastAsia="ja-JP"/>
        </w:rPr>
      </w:pPr>
    </w:p>
    <w:p w14:paraId="1A037BE7" w14:textId="77777777" w:rsidR="00267307" w:rsidRDefault="00267307" w:rsidP="00C93C94">
      <w:pPr>
        <w:rPr>
          <w:lang w:eastAsia="ja-JP"/>
        </w:rPr>
      </w:pPr>
    </w:p>
    <w:p w14:paraId="12B514C7" w14:textId="77777777" w:rsidR="00267307" w:rsidRDefault="00267307" w:rsidP="00C93C94">
      <w:pPr>
        <w:rPr>
          <w:lang w:eastAsia="ja-JP"/>
        </w:rPr>
      </w:pPr>
    </w:p>
    <w:p w14:paraId="47EAD130" w14:textId="77777777" w:rsidR="00267307" w:rsidRDefault="00267307" w:rsidP="00C93C94">
      <w:pPr>
        <w:rPr>
          <w:lang w:eastAsia="ja-JP"/>
        </w:rPr>
      </w:pPr>
    </w:p>
    <w:p w14:paraId="1667EF70" w14:textId="77777777" w:rsidR="00267307" w:rsidRDefault="00267307" w:rsidP="00C93C94">
      <w:pPr>
        <w:rPr>
          <w:lang w:eastAsia="ja-JP"/>
        </w:rPr>
      </w:pPr>
    </w:p>
    <w:p w14:paraId="2C595CBA" w14:textId="77777777" w:rsidR="00267307" w:rsidRDefault="00267307" w:rsidP="00C93C94">
      <w:pPr>
        <w:rPr>
          <w:lang w:eastAsia="ja-JP"/>
        </w:rPr>
      </w:pPr>
    </w:p>
    <w:p w14:paraId="7B471885" w14:textId="77777777" w:rsidR="00267307" w:rsidRDefault="00267307" w:rsidP="00C93C94">
      <w:pPr>
        <w:rPr>
          <w:lang w:eastAsia="ja-JP"/>
        </w:rPr>
      </w:pPr>
    </w:p>
    <w:p w14:paraId="7184950F" w14:textId="77777777" w:rsidR="00267307" w:rsidRDefault="00267307" w:rsidP="00C93C94">
      <w:pPr>
        <w:rPr>
          <w:lang w:eastAsia="ja-JP"/>
        </w:rPr>
      </w:pPr>
    </w:p>
    <w:p w14:paraId="06574C46" w14:textId="77777777" w:rsidR="00267307" w:rsidRDefault="00267307" w:rsidP="00C93C94">
      <w:pPr>
        <w:rPr>
          <w:lang w:eastAsia="ja-JP"/>
        </w:rPr>
      </w:pPr>
    </w:p>
    <w:p w14:paraId="5E15DB97" w14:textId="77777777" w:rsidR="00267307" w:rsidRDefault="00267307" w:rsidP="00C93C94">
      <w:pPr>
        <w:rPr>
          <w:lang w:eastAsia="ja-JP"/>
        </w:rPr>
      </w:pPr>
    </w:p>
    <w:p w14:paraId="0796189C" w14:textId="77777777" w:rsidR="00267307" w:rsidRDefault="00267307" w:rsidP="00C93C94">
      <w:pPr>
        <w:rPr>
          <w:lang w:eastAsia="ja-JP"/>
        </w:rPr>
      </w:pPr>
    </w:p>
    <w:p w14:paraId="243AC99A" w14:textId="77777777" w:rsidR="00267307" w:rsidRDefault="00267307" w:rsidP="00C93C94">
      <w:pPr>
        <w:rPr>
          <w:lang w:eastAsia="ja-JP"/>
        </w:rPr>
      </w:pPr>
    </w:p>
    <w:p w14:paraId="7E54E3DF" w14:textId="77777777" w:rsidR="00267307" w:rsidRDefault="00267307" w:rsidP="00C93C94">
      <w:pPr>
        <w:rPr>
          <w:lang w:eastAsia="ja-JP"/>
        </w:rPr>
      </w:pPr>
    </w:p>
    <w:p w14:paraId="19B6D46E" w14:textId="77777777" w:rsidR="00267307" w:rsidRDefault="00267307" w:rsidP="00C93C94">
      <w:pPr>
        <w:rPr>
          <w:lang w:eastAsia="ja-JP"/>
        </w:rPr>
      </w:pPr>
    </w:p>
    <w:p w14:paraId="16004187" w14:textId="77777777" w:rsidR="00267307" w:rsidRDefault="00267307" w:rsidP="00C93C94">
      <w:pPr>
        <w:rPr>
          <w:lang w:eastAsia="ja-JP"/>
        </w:rPr>
      </w:pPr>
    </w:p>
    <w:p w14:paraId="22DE890C" w14:textId="77777777" w:rsidR="00267307" w:rsidRDefault="00267307" w:rsidP="00C93C94">
      <w:pPr>
        <w:rPr>
          <w:lang w:eastAsia="ja-JP"/>
        </w:rPr>
      </w:pPr>
    </w:p>
    <w:p w14:paraId="4E3C6341" w14:textId="77777777" w:rsidR="00267307" w:rsidRDefault="00267307" w:rsidP="00C93C94">
      <w:pPr>
        <w:rPr>
          <w:lang w:eastAsia="ja-JP"/>
        </w:rPr>
      </w:pPr>
    </w:p>
    <w:p w14:paraId="7DB8A2E7" w14:textId="77777777" w:rsidR="00267307" w:rsidRDefault="00267307" w:rsidP="00C93C94">
      <w:pPr>
        <w:rPr>
          <w:lang w:eastAsia="ja-JP"/>
        </w:rPr>
      </w:pPr>
    </w:p>
    <w:p w14:paraId="2F4E8682" w14:textId="77777777" w:rsidR="00267307" w:rsidRDefault="00267307" w:rsidP="00C93C94">
      <w:pPr>
        <w:rPr>
          <w:lang w:eastAsia="ja-JP"/>
        </w:rPr>
      </w:pPr>
    </w:p>
    <w:p w14:paraId="728AF62D" w14:textId="77777777" w:rsidR="00267307" w:rsidRDefault="00267307" w:rsidP="00C93C94">
      <w:pPr>
        <w:rPr>
          <w:lang w:eastAsia="ja-JP"/>
        </w:rPr>
      </w:pPr>
    </w:p>
    <w:p w14:paraId="58130B17" w14:textId="77777777" w:rsidR="00267307" w:rsidRDefault="00267307" w:rsidP="00C93C94">
      <w:pPr>
        <w:rPr>
          <w:lang w:eastAsia="ja-JP"/>
        </w:rPr>
      </w:pPr>
    </w:p>
    <w:p w14:paraId="6D9D5D2D" w14:textId="77777777" w:rsidR="00267307" w:rsidRDefault="00267307" w:rsidP="00C93C94">
      <w:pPr>
        <w:rPr>
          <w:lang w:eastAsia="ja-JP"/>
        </w:rPr>
      </w:pPr>
    </w:p>
    <w:p w14:paraId="490C6FCC" w14:textId="77777777" w:rsidR="00267307" w:rsidRDefault="00267307" w:rsidP="00C93C94">
      <w:pPr>
        <w:rPr>
          <w:lang w:eastAsia="ja-JP"/>
        </w:rPr>
      </w:pPr>
    </w:p>
    <w:p w14:paraId="7D29C70A" w14:textId="77777777" w:rsidR="00267307" w:rsidRDefault="00267307" w:rsidP="00C93C94">
      <w:pPr>
        <w:rPr>
          <w:lang w:eastAsia="ja-JP"/>
        </w:rPr>
      </w:pPr>
    </w:p>
    <w:p w14:paraId="46C5B3FB" w14:textId="77777777" w:rsidR="00267307" w:rsidRDefault="00267307" w:rsidP="00C93C94">
      <w:pPr>
        <w:rPr>
          <w:lang w:eastAsia="ja-JP"/>
        </w:rPr>
      </w:pPr>
    </w:p>
    <w:p w14:paraId="29968D03" w14:textId="77777777" w:rsidR="00267307" w:rsidRDefault="00267307" w:rsidP="00C93C94">
      <w:pPr>
        <w:rPr>
          <w:lang w:eastAsia="ja-JP"/>
        </w:rPr>
      </w:pPr>
    </w:p>
    <w:p w14:paraId="0FAC63FD" w14:textId="77777777" w:rsidR="00C93C94" w:rsidRDefault="00C93C94" w:rsidP="00392A4E">
      <w:pPr>
        <w:jc w:val="center"/>
        <w:rPr>
          <w:lang w:eastAsia="ja-JP"/>
        </w:rPr>
      </w:pPr>
    </w:p>
    <w:p w14:paraId="40E1D707" w14:textId="77777777" w:rsidR="00713C76" w:rsidRDefault="00713C76" w:rsidP="00392A4E">
      <w:pPr>
        <w:jc w:val="center"/>
        <w:rPr>
          <w:vanish/>
          <w:lang w:eastAsia="ja-JP"/>
        </w:rPr>
      </w:pPr>
    </w:p>
    <w:p w14:paraId="217693DC" w14:textId="77777777" w:rsidR="00C667CF" w:rsidRDefault="00C667CF">
      <w:pPr>
        <w:pStyle w:val="figuretitle"/>
        <w:rPr>
          <w:sz w:val="21"/>
          <w:szCs w:val="21"/>
          <w:lang w:eastAsia="ja-JP"/>
        </w:rPr>
      </w:pPr>
    </w:p>
    <w:p w14:paraId="5D1317F1" w14:textId="77777777" w:rsidR="00C667CF" w:rsidRDefault="00C667CF">
      <w:pPr>
        <w:pStyle w:val="figuretitle"/>
        <w:rPr>
          <w:sz w:val="21"/>
          <w:szCs w:val="21"/>
          <w:lang w:eastAsia="ja-JP"/>
        </w:rPr>
      </w:pPr>
    </w:p>
    <w:p w14:paraId="16D7E8DF" w14:textId="77777777" w:rsidR="00C667CF" w:rsidRDefault="00C667CF" w:rsidP="00665F1C">
      <w:pPr>
        <w:pStyle w:val="figuretitle"/>
        <w:jc w:val="left"/>
        <w:rPr>
          <w:sz w:val="21"/>
          <w:szCs w:val="21"/>
          <w:lang w:eastAsia="ja-JP"/>
        </w:rPr>
      </w:pPr>
    </w:p>
    <w:p w14:paraId="36978352" w14:textId="77777777" w:rsidR="003C6550" w:rsidRDefault="003C6550">
      <w:pPr>
        <w:pStyle w:val="figuretitle"/>
        <w:rPr>
          <w:sz w:val="21"/>
          <w:szCs w:val="21"/>
          <w:lang w:eastAsia="ja-JP"/>
        </w:rPr>
      </w:pPr>
    </w:p>
    <w:p w14:paraId="213EF5DB" w14:textId="77777777" w:rsidR="00EF5E0B" w:rsidRDefault="00EF5E0B">
      <w:pPr>
        <w:pStyle w:val="figuretitle"/>
        <w:rPr>
          <w:sz w:val="21"/>
          <w:szCs w:val="21"/>
          <w:lang w:eastAsia="ja-JP"/>
        </w:rPr>
      </w:pPr>
    </w:p>
    <w:p w14:paraId="77471F01" w14:textId="77777777" w:rsidR="00EF5E0B" w:rsidRDefault="00EF5E0B">
      <w:pPr>
        <w:pStyle w:val="figuretitle"/>
        <w:rPr>
          <w:sz w:val="21"/>
          <w:szCs w:val="21"/>
          <w:lang w:eastAsia="ja-JP"/>
        </w:rPr>
      </w:pPr>
    </w:p>
    <w:p w14:paraId="1EA0F46E" w14:textId="77777777" w:rsidR="00EF5E0B" w:rsidRDefault="00EF5E0B">
      <w:pPr>
        <w:pStyle w:val="figuretitle"/>
        <w:rPr>
          <w:sz w:val="21"/>
          <w:szCs w:val="21"/>
          <w:lang w:eastAsia="ja-JP"/>
        </w:rPr>
      </w:pPr>
    </w:p>
    <w:p w14:paraId="7F1FF01B" w14:textId="77777777" w:rsidR="00EF5E0B" w:rsidRDefault="00EF5E0B">
      <w:pPr>
        <w:pStyle w:val="figuretitle"/>
        <w:rPr>
          <w:sz w:val="21"/>
          <w:szCs w:val="21"/>
          <w:lang w:eastAsia="ja-JP"/>
        </w:rPr>
      </w:pPr>
    </w:p>
    <w:p w14:paraId="0767C65B" w14:textId="77777777" w:rsidR="00931C19" w:rsidRPr="00350DA3" w:rsidRDefault="00931C19">
      <w:pPr>
        <w:pStyle w:val="figuretitle"/>
        <w:rPr>
          <w:sz w:val="21"/>
          <w:szCs w:val="21"/>
          <w:lang w:eastAsia="ja-JP"/>
        </w:rPr>
      </w:pPr>
    </w:p>
    <w:p w14:paraId="73230A45" w14:textId="543D08D7" w:rsidR="00C63455" w:rsidRPr="00D648D9" w:rsidRDefault="00931C19" w:rsidP="00C63455">
      <w:pPr>
        <w:rPr>
          <w:lang w:eastAsia="ja-JP"/>
        </w:rPr>
      </w:pPr>
      <w:r>
        <w:rPr>
          <w:noProof/>
        </w:rPr>
        <w:lastRenderedPageBreak/>
        <mc:AlternateContent>
          <mc:Choice Requires="wps">
            <w:drawing>
              <wp:anchor distT="0" distB="0" distL="114300" distR="114300" simplePos="0" relativeHeight="251699200" behindDoc="0" locked="0" layoutInCell="1" allowOverlap="1" wp14:anchorId="14BE2EE9" wp14:editId="7A51B230">
                <wp:simplePos x="0" y="0"/>
                <wp:positionH relativeFrom="margin">
                  <wp:align>left</wp:align>
                </wp:positionH>
                <wp:positionV relativeFrom="paragraph">
                  <wp:posOffset>197334</wp:posOffset>
                </wp:positionV>
                <wp:extent cx="6137275" cy="4280687"/>
                <wp:effectExtent l="0" t="0" r="15875" b="24765"/>
                <wp:wrapNone/>
                <wp:docPr id="34" name="Text Box 34"/>
                <wp:cNvGraphicFramePr/>
                <a:graphic xmlns:a="http://schemas.openxmlformats.org/drawingml/2006/main">
                  <a:graphicData uri="http://schemas.microsoft.com/office/word/2010/wordprocessingShape">
                    <wps:wsp>
                      <wps:cNvSpPr txBox="1"/>
                      <wps:spPr>
                        <a:xfrm>
                          <a:off x="0" y="0"/>
                          <a:ext cx="6137275" cy="4280687"/>
                        </a:xfrm>
                        <a:prstGeom prst="rect">
                          <a:avLst/>
                        </a:prstGeom>
                        <a:noFill/>
                        <a:ln w="6350">
                          <a:solidFill>
                            <a:prstClr val="black"/>
                          </a:solidFill>
                        </a:ln>
                        <a:effectLst/>
                      </wps:spPr>
                      <wps:txbx>
                        <w:txbxContent>
                          <w:p w14:paraId="4B5847C6"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t>drivers/soc/renesas/</w:t>
                            </w:r>
                          </w:p>
                          <w:p w14:paraId="14C656C4"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r8a7795-sysc.c</w:t>
                            </w:r>
                          </w:p>
                          <w:p w14:paraId="17FB5CE5"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r8a7796-sysc.c</w:t>
                            </w:r>
                          </w:p>
                          <w:p w14:paraId="21277FCE" w14:textId="77777777"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w:t>
                            </w:r>
                            <w:r>
                              <w:rPr>
                                <w:rFonts w:ascii="Courier New" w:hAnsi="Courier New" w:cs="Courier New"/>
                              </w:rPr>
                              <w:t>5</w:t>
                            </w:r>
                            <w:r w:rsidRPr="00F67F08">
                              <w:rPr>
                                <w:rFonts w:ascii="Courier New" w:hAnsi="Courier New" w:cs="Courier New"/>
                              </w:rPr>
                              <w:t>-sysc.c</w:t>
                            </w:r>
                          </w:p>
                          <w:p w14:paraId="035EC7AC" w14:textId="77777777" w:rsidR="00DA6107" w:rsidRDefault="00DA6107" w:rsidP="00542800">
                            <w:pPr>
                              <w:pStyle w:val="PlainText"/>
                              <w:ind w:left="799" w:firstLine="799"/>
                              <w:rPr>
                                <w:rFonts w:ascii="Courier New" w:hAnsi="Courier New" w:cs="Courier New"/>
                              </w:rPr>
                            </w:pPr>
                            <w:r w:rsidRPr="00F67F08">
                              <w:rPr>
                                <w:rFonts w:ascii="Courier New" w:hAnsi="Courier New" w:cs="Courier New"/>
                              </w:rPr>
                              <w:t>├── r8a779</w:t>
                            </w:r>
                            <w:r>
                              <w:rPr>
                                <w:rFonts w:ascii="Courier New" w:hAnsi="Courier New" w:cs="Courier New"/>
                              </w:rPr>
                              <w:t>7</w:t>
                            </w:r>
                            <w:r w:rsidRPr="00F67F08">
                              <w:rPr>
                                <w:rFonts w:ascii="Courier New" w:hAnsi="Courier New" w:cs="Courier New"/>
                              </w:rPr>
                              <w:t>0-sysc.c</w:t>
                            </w:r>
                          </w:p>
                          <w:p w14:paraId="661ED00C" w14:textId="77777777" w:rsidR="00DA6107" w:rsidRPr="00F67F08" w:rsidRDefault="00DA6107" w:rsidP="00542800">
                            <w:pPr>
                              <w:pStyle w:val="PlainText"/>
                              <w:ind w:left="799" w:firstLine="799"/>
                              <w:rPr>
                                <w:rFonts w:ascii="Courier New" w:hAnsi="Courier New" w:cs="Courier New"/>
                              </w:rPr>
                            </w:pPr>
                            <w:r w:rsidRPr="00F67F08">
                              <w:rPr>
                                <w:rFonts w:ascii="Courier New" w:hAnsi="Courier New" w:cs="Courier New"/>
                              </w:rPr>
                              <w:t>├── r8a779</w:t>
                            </w:r>
                            <w:r>
                              <w:rPr>
                                <w:rFonts w:ascii="Courier New" w:hAnsi="Courier New" w:cs="Courier New"/>
                              </w:rPr>
                              <w:t>8</w:t>
                            </w:r>
                            <w:r w:rsidRPr="00F67F08">
                              <w:rPr>
                                <w:rFonts w:ascii="Courier New" w:hAnsi="Courier New" w:cs="Courier New"/>
                              </w:rPr>
                              <w:t>0-sysc.c</w:t>
                            </w:r>
                          </w:p>
                          <w:p w14:paraId="47204FE6" w14:textId="37F7895E"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r8a77990-sysc.c</w:t>
                            </w:r>
                          </w:p>
                          <w:p w14:paraId="2E5DA7CD" w14:textId="5E25C424"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41FBA">
                              <w:rPr>
                                <w:rFonts w:ascii="Courier New" w:hAnsi="Courier New" w:cs="Courier New"/>
                              </w:rPr>
                              <w:t>r8a77995-sysc.c</w:t>
                            </w:r>
                            <w:r w:rsidRPr="00F67F08">
                              <w:rPr>
                                <w:rFonts w:ascii="Courier New" w:hAnsi="Courier New" w:cs="Courier New"/>
                              </w:rPr>
                              <w:tab/>
                            </w:r>
                          </w:p>
                          <w:p w14:paraId="2587A26B" w14:textId="77777777"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0-sysc.c</w:t>
                            </w:r>
                          </w:p>
                          <w:p w14:paraId="5F6E9825" w14:textId="77777777" w:rsidR="00DA6107" w:rsidRPr="00F67F08" w:rsidRDefault="00DA6107" w:rsidP="00542800">
                            <w:pPr>
                              <w:pStyle w:val="PlainText"/>
                              <w:ind w:left="799" w:firstLine="799"/>
                              <w:rPr>
                                <w:rFonts w:ascii="Courier New" w:hAnsi="Courier New" w:cs="Courier New"/>
                              </w:rPr>
                            </w:pPr>
                            <w:r w:rsidRPr="00F67F08">
                              <w:rPr>
                                <w:rFonts w:ascii="Courier New" w:hAnsi="Courier New" w:cs="Courier New"/>
                              </w:rPr>
                              <w:t>├── rcar-avs.c</w:t>
                            </w:r>
                          </w:p>
                          <w:p w14:paraId="30CFA2E7"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rcar_ems_ctrl.c</w:t>
                            </w:r>
                          </w:p>
                          <w:p w14:paraId="28A93B21"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rcar-sysc.c</w:t>
                            </w:r>
                          </w:p>
                          <w:p w14:paraId="39D13BCC" w14:textId="57834788" w:rsidR="00DA6107"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rcar-sysc.h</w:t>
                            </w:r>
                          </w:p>
                          <w:p w14:paraId="1C27D229" w14:textId="00AAF6F8" w:rsidR="00DA6107" w:rsidRPr="00F67F08" w:rsidRDefault="00DA6107" w:rsidP="00542800">
                            <w:pPr>
                              <w:pStyle w:val="PlainText"/>
                              <w:ind w:firstLine="799"/>
                              <w:rPr>
                                <w:rFonts w:ascii="Courier New" w:hAnsi="Courier New" w:cs="Courier New"/>
                              </w:rPr>
                            </w:pPr>
                            <w:r w:rsidRPr="00F67F08">
                              <w:rPr>
                                <w:rFonts w:ascii="Courier New" w:hAnsi="Courier New" w:cs="Courier New"/>
                              </w:rPr>
                              <w:t>drivers/thermal/</w:t>
                            </w:r>
                          </w:p>
                          <w:p w14:paraId="3EB64151" w14:textId="77777777" w:rsidR="00DA6107" w:rsidRPr="00F67F08"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rcar_gen3_thermal.c</w:t>
                            </w:r>
                          </w:p>
                          <w:p w14:paraId="70F492C5" w14:textId="77777777" w:rsidR="00DA6107" w:rsidRPr="00F67F08" w:rsidRDefault="00DA6107" w:rsidP="0038508B">
                            <w:pPr>
                              <w:pStyle w:val="PlainText"/>
                              <w:rPr>
                                <w:rFonts w:ascii="Courier New" w:hAnsi="Courier New" w:cs="Courier New"/>
                              </w:rPr>
                            </w:pPr>
                            <w:r w:rsidRPr="00F67F08">
                              <w:rPr>
                                <w:rFonts w:ascii="Courier New" w:hAnsi="Courier New" w:cs="Courier New"/>
                              </w:rPr>
                              <w:tab/>
                              <w:t>include/linux/soc/renesas/</w:t>
                            </w:r>
                          </w:p>
                          <w:p w14:paraId="269A0AAE" w14:textId="0A633B96" w:rsidR="00DA6107"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rcar_ems_ctrl.</w:t>
                            </w:r>
                            <w:r>
                              <w:rPr>
                                <w:rFonts w:ascii="Courier New" w:hAnsi="Courier New" w:cs="Courier New"/>
                              </w:rPr>
                              <w:t>c</w:t>
                            </w:r>
                          </w:p>
                          <w:p w14:paraId="17132882" w14:textId="6213A47C" w:rsidR="00DA6107" w:rsidRPr="00F67F08" w:rsidRDefault="00DA6107" w:rsidP="0038508B">
                            <w:pPr>
                              <w:pStyle w:val="PlainText"/>
                              <w:ind w:firstLine="799"/>
                              <w:rPr>
                                <w:rFonts w:ascii="Courier New" w:hAnsi="Courier New" w:cs="Courier New"/>
                              </w:rPr>
                            </w:pPr>
                            <w:r w:rsidRPr="00F67F08">
                              <w:rPr>
                                <w:rFonts w:ascii="Courier New" w:hAnsi="Courier New" w:cs="Courier New"/>
                              </w:rPr>
                              <w:t>include/dt-bindings/power/</w:t>
                            </w:r>
                          </w:p>
                          <w:p w14:paraId="5505D280" w14:textId="5E4DFA2F"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r8a7795-sysc.h</w:t>
                            </w:r>
                          </w:p>
                          <w:p w14:paraId="7083B4D0" w14:textId="2B73B154"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r8a7796-sysc.h</w:t>
                            </w:r>
                          </w:p>
                          <w:p w14:paraId="1066A4A2" w14:textId="40707F4E" w:rsidR="00DA6107" w:rsidRPr="00F67F08"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w:t>
                            </w:r>
                            <w:r>
                              <w:rPr>
                                <w:rFonts w:ascii="Courier New" w:hAnsi="Courier New" w:cs="Courier New"/>
                              </w:rPr>
                              <w:t>1</w:t>
                            </w:r>
                            <w:r w:rsidRPr="00F67F08">
                              <w:rPr>
                                <w:rFonts w:ascii="Courier New" w:hAnsi="Courier New" w:cs="Courier New"/>
                              </w:rPr>
                              <w:t>-sysc.h</w:t>
                            </w:r>
                          </w:p>
                          <w:p w14:paraId="5B695915" w14:textId="6E780F29"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r8a77965-sysc.h</w:t>
                            </w:r>
                          </w:p>
                          <w:p w14:paraId="0EEA9255" w14:textId="2FE215F2" w:rsidR="00DA6107" w:rsidRPr="00F67F08"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70</w:t>
                            </w:r>
                            <w:r w:rsidRPr="00F67F08">
                              <w:rPr>
                                <w:rFonts w:ascii="Courier New" w:hAnsi="Courier New" w:cs="Courier New"/>
                              </w:rPr>
                              <w:t>-sysc.h</w:t>
                            </w:r>
                          </w:p>
                          <w:p w14:paraId="43FAA858" w14:textId="77777777" w:rsidR="00DA6107" w:rsidRPr="00F67F08" w:rsidRDefault="00DA6107" w:rsidP="00931C19">
                            <w:pPr>
                              <w:pStyle w:val="PlainText"/>
                              <w:ind w:left="799" w:firstLine="799"/>
                              <w:rPr>
                                <w:rFonts w:ascii="Courier New" w:hAnsi="Courier New" w:cs="Courier New"/>
                              </w:rPr>
                            </w:pPr>
                            <w:r>
                              <w:rPr>
                                <w:rFonts w:ascii="Courier New" w:hAnsi="Courier New" w:cs="Courier New"/>
                              </w:rPr>
                              <w:t>├── r8a7798</w:t>
                            </w:r>
                            <w:r w:rsidRPr="00F67F08">
                              <w:rPr>
                                <w:rFonts w:ascii="Courier New" w:hAnsi="Courier New" w:cs="Courier New"/>
                              </w:rPr>
                              <w:t>0-sysc.h</w:t>
                            </w:r>
                          </w:p>
                          <w:p w14:paraId="021901A1" w14:textId="3350714D"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r8a77990-sysc.h</w:t>
                            </w:r>
                          </w:p>
                          <w:p w14:paraId="30175384" w14:textId="2D1C6231" w:rsidR="00DA6107" w:rsidRDefault="00DA6107" w:rsidP="0010199F">
                            <w:pPr>
                              <w:pStyle w:val="PlainText"/>
                              <w:ind w:left="799" w:firstLine="799"/>
                              <w:rPr>
                                <w:rFonts w:ascii="Courier New" w:hAnsi="Courier New" w:cs="Courier New"/>
                              </w:rPr>
                            </w:pPr>
                            <w:r w:rsidRPr="00F67F08">
                              <w:rPr>
                                <w:rFonts w:ascii="Courier New" w:hAnsi="Courier New" w:cs="Courier New"/>
                              </w:rPr>
                              <w:t>├── r8a7799</w:t>
                            </w:r>
                            <w:r>
                              <w:rPr>
                                <w:rFonts w:ascii="Courier New" w:hAnsi="Courier New" w:cs="Courier New"/>
                              </w:rPr>
                              <w:t>5</w:t>
                            </w:r>
                            <w:r w:rsidRPr="00F67F08">
                              <w:rPr>
                                <w:rFonts w:ascii="Courier New" w:hAnsi="Courier New" w:cs="Courier New"/>
                              </w:rPr>
                              <w:t>-sysc.h</w:t>
                            </w:r>
                          </w:p>
                          <w:p w14:paraId="7C7D43BC" w14:textId="2F0BB454"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0-sysc.h</w:t>
                            </w:r>
                          </w:p>
                          <w:p w14:paraId="6F11BA34" w14:textId="77777777" w:rsidR="00DA6107" w:rsidRPr="00F67F08" w:rsidRDefault="00DA6107" w:rsidP="00931C19">
                            <w:pPr>
                              <w:pStyle w:val="PlainText"/>
                              <w:rPr>
                                <w:rFonts w:ascii="Courier New" w:hAnsi="Courier New" w:cs="Courier New"/>
                              </w:rPr>
                            </w:pPr>
                          </w:p>
                          <w:p w14:paraId="14601FCF" w14:textId="77777777" w:rsidR="00DA6107" w:rsidRDefault="00DA6107" w:rsidP="00931C19"/>
                          <w:p w14:paraId="519D7907" w14:textId="77777777" w:rsidR="00DA6107" w:rsidRDefault="00DA6107" w:rsidP="00EF5E0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E2EE9" id="Text Box 34" o:spid="_x0000_s1719" type="#_x0000_t202" style="position:absolute;margin-left:0;margin-top:15.55pt;width:483.25pt;height:337.0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" filled="f" strokeweight=".5pt">
                <v:textbox inset="0,0,0,0">
                  <w:txbxContent>
                    <w:p w14:paraId="4B5847C6"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t>drivers/soc/renesas/</w:t>
                      </w:r>
                    </w:p>
                    <w:p w14:paraId="14C656C4"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r8a7795-sysc.c</w:t>
                      </w:r>
                    </w:p>
                    <w:p w14:paraId="17FB5CE5"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r8a7796-sysc.c</w:t>
                      </w:r>
                    </w:p>
                    <w:p w14:paraId="21277FCE" w14:textId="77777777"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w:t>
                      </w:r>
                      <w:r>
                        <w:rPr>
                          <w:rFonts w:ascii="Courier New" w:hAnsi="Courier New" w:cs="Courier New"/>
                        </w:rPr>
                        <w:t>5</w:t>
                      </w:r>
                      <w:r w:rsidRPr="00F67F08">
                        <w:rPr>
                          <w:rFonts w:ascii="Courier New" w:hAnsi="Courier New" w:cs="Courier New"/>
                        </w:rPr>
                        <w:t>-sysc.c</w:t>
                      </w:r>
                    </w:p>
                    <w:p w14:paraId="035EC7AC" w14:textId="77777777" w:rsidR="00DA6107" w:rsidRDefault="00DA6107" w:rsidP="00542800">
                      <w:pPr>
                        <w:pStyle w:val="PlainText"/>
                        <w:ind w:left="799" w:firstLine="799"/>
                        <w:rPr>
                          <w:rFonts w:ascii="Courier New" w:hAnsi="Courier New" w:cs="Courier New"/>
                        </w:rPr>
                      </w:pPr>
                      <w:r w:rsidRPr="00F67F08">
                        <w:rPr>
                          <w:rFonts w:ascii="Courier New" w:hAnsi="Courier New" w:cs="Courier New"/>
                        </w:rPr>
                        <w:t>├── r8a779</w:t>
                      </w:r>
                      <w:r>
                        <w:rPr>
                          <w:rFonts w:ascii="Courier New" w:hAnsi="Courier New" w:cs="Courier New"/>
                        </w:rPr>
                        <w:t>7</w:t>
                      </w:r>
                      <w:r w:rsidRPr="00F67F08">
                        <w:rPr>
                          <w:rFonts w:ascii="Courier New" w:hAnsi="Courier New" w:cs="Courier New"/>
                        </w:rPr>
                        <w:t>0-sysc.c</w:t>
                      </w:r>
                    </w:p>
                    <w:p w14:paraId="661ED00C" w14:textId="77777777" w:rsidR="00DA6107" w:rsidRPr="00F67F08" w:rsidRDefault="00DA6107" w:rsidP="00542800">
                      <w:pPr>
                        <w:pStyle w:val="PlainText"/>
                        <w:ind w:left="799" w:firstLine="799"/>
                        <w:rPr>
                          <w:rFonts w:ascii="Courier New" w:hAnsi="Courier New" w:cs="Courier New"/>
                        </w:rPr>
                      </w:pPr>
                      <w:r w:rsidRPr="00F67F08">
                        <w:rPr>
                          <w:rFonts w:ascii="Courier New" w:hAnsi="Courier New" w:cs="Courier New"/>
                        </w:rPr>
                        <w:t>├── r8a779</w:t>
                      </w:r>
                      <w:r>
                        <w:rPr>
                          <w:rFonts w:ascii="Courier New" w:hAnsi="Courier New" w:cs="Courier New"/>
                        </w:rPr>
                        <w:t>8</w:t>
                      </w:r>
                      <w:r w:rsidRPr="00F67F08">
                        <w:rPr>
                          <w:rFonts w:ascii="Courier New" w:hAnsi="Courier New" w:cs="Courier New"/>
                        </w:rPr>
                        <w:t>0-sysc.c</w:t>
                      </w:r>
                    </w:p>
                    <w:p w14:paraId="47204FE6" w14:textId="37F7895E"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r8a77990-sysc.c</w:t>
                      </w:r>
                    </w:p>
                    <w:p w14:paraId="2E5DA7CD" w14:textId="5E25C424"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w:t>
                      </w:r>
                      <w:r>
                        <w:rPr>
                          <w:rFonts w:ascii="Courier New" w:hAnsi="Courier New" w:cs="Courier New"/>
                        </w:rPr>
                        <w:t xml:space="preserve"> </w:t>
                      </w:r>
                      <w:r w:rsidRPr="00441FBA">
                        <w:rPr>
                          <w:rFonts w:ascii="Courier New" w:hAnsi="Courier New" w:cs="Courier New"/>
                        </w:rPr>
                        <w:t>r8a77995-sysc.c</w:t>
                      </w:r>
                      <w:r w:rsidRPr="00F67F08">
                        <w:rPr>
                          <w:rFonts w:ascii="Courier New" w:hAnsi="Courier New" w:cs="Courier New"/>
                        </w:rPr>
                        <w:tab/>
                      </w:r>
                    </w:p>
                    <w:p w14:paraId="2587A26B" w14:textId="77777777" w:rsidR="00DA6107"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0-sysc.c</w:t>
                      </w:r>
                    </w:p>
                    <w:p w14:paraId="5F6E9825" w14:textId="77777777" w:rsidR="00DA6107" w:rsidRPr="00F67F08" w:rsidRDefault="00DA6107" w:rsidP="00542800">
                      <w:pPr>
                        <w:pStyle w:val="PlainText"/>
                        <w:ind w:left="799" w:firstLine="799"/>
                        <w:rPr>
                          <w:rFonts w:ascii="Courier New" w:hAnsi="Courier New" w:cs="Courier New"/>
                        </w:rPr>
                      </w:pPr>
                      <w:r w:rsidRPr="00F67F08">
                        <w:rPr>
                          <w:rFonts w:ascii="Courier New" w:hAnsi="Courier New" w:cs="Courier New"/>
                        </w:rPr>
                        <w:t>├── rcar-avs.c</w:t>
                      </w:r>
                    </w:p>
                    <w:p w14:paraId="30CFA2E7"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rcar_ems_ctrl.c</w:t>
                      </w:r>
                    </w:p>
                    <w:p w14:paraId="28A93B21" w14:textId="77777777" w:rsidR="00DA6107" w:rsidRPr="00F67F08" w:rsidRDefault="00DA6107" w:rsidP="00542800">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rcar-sysc.c</w:t>
                      </w:r>
                    </w:p>
                    <w:p w14:paraId="39D13BCC" w14:textId="57834788" w:rsidR="00DA6107"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rcar-sysc.h</w:t>
                      </w:r>
                    </w:p>
                    <w:p w14:paraId="1C27D229" w14:textId="00AAF6F8" w:rsidR="00DA6107" w:rsidRPr="00F67F08" w:rsidRDefault="00DA6107" w:rsidP="00542800">
                      <w:pPr>
                        <w:pStyle w:val="PlainText"/>
                        <w:ind w:firstLine="799"/>
                        <w:rPr>
                          <w:rFonts w:ascii="Courier New" w:hAnsi="Courier New" w:cs="Courier New"/>
                        </w:rPr>
                      </w:pPr>
                      <w:r w:rsidRPr="00F67F08">
                        <w:rPr>
                          <w:rFonts w:ascii="Courier New" w:hAnsi="Courier New" w:cs="Courier New"/>
                        </w:rPr>
                        <w:t>drivers/thermal/</w:t>
                      </w:r>
                    </w:p>
                    <w:p w14:paraId="3EB64151" w14:textId="77777777" w:rsidR="00DA6107" w:rsidRPr="00F67F08"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rcar_gen3_thermal.c</w:t>
                      </w:r>
                    </w:p>
                    <w:p w14:paraId="70F492C5" w14:textId="77777777" w:rsidR="00DA6107" w:rsidRPr="00F67F08" w:rsidRDefault="00DA6107" w:rsidP="0038508B">
                      <w:pPr>
                        <w:pStyle w:val="PlainText"/>
                        <w:rPr>
                          <w:rFonts w:ascii="Courier New" w:hAnsi="Courier New" w:cs="Courier New"/>
                        </w:rPr>
                      </w:pPr>
                      <w:r w:rsidRPr="00F67F08">
                        <w:rPr>
                          <w:rFonts w:ascii="Courier New" w:hAnsi="Courier New" w:cs="Courier New"/>
                        </w:rPr>
                        <w:tab/>
                        <w:t>include/linux/soc/renesas/</w:t>
                      </w:r>
                    </w:p>
                    <w:p w14:paraId="269A0AAE" w14:textId="0A633B96" w:rsidR="00DA6107" w:rsidRDefault="00DA6107" w:rsidP="0038508B">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rcar_ems_ctrl.</w:t>
                      </w:r>
                      <w:r>
                        <w:rPr>
                          <w:rFonts w:ascii="Courier New" w:hAnsi="Courier New" w:cs="Courier New"/>
                        </w:rPr>
                        <w:t>c</w:t>
                      </w:r>
                    </w:p>
                    <w:p w14:paraId="17132882" w14:textId="6213A47C" w:rsidR="00DA6107" w:rsidRPr="00F67F08" w:rsidRDefault="00DA6107" w:rsidP="0038508B">
                      <w:pPr>
                        <w:pStyle w:val="PlainText"/>
                        <w:ind w:firstLine="799"/>
                        <w:rPr>
                          <w:rFonts w:ascii="Courier New" w:hAnsi="Courier New" w:cs="Courier New"/>
                        </w:rPr>
                      </w:pPr>
                      <w:r w:rsidRPr="00F67F08">
                        <w:rPr>
                          <w:rFonts w:ascii="Courier New" w:hAnsi="Courier New" w:cs="Courier New"/>
                        </w:rPr>
                        <w:t>include/dt-bindings/power/</w:t>
                      </w:r>
                    </w:p>
                    <w:p w14:paraId="5505D280" w14:textId="5E4DFA2F"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r8a7795-sysc.h</w:t>
                      </w:r>
                    </w:p>
                    <w:p w14:paraId="7083B4D0" w14:textId="2B73B154"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r8a7796-sysc.h</w:t>
                      </w:r>
                    </w:p>
                    <w:p w14:paraId="1066A4A2" w14:textId="40707F4E" w:rsidR="00DA6107" w:rsidRPr="00F67F08"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w:t>
                      </w:r>
                      <w:r>
                        <w:rPr>
                          <w:rFonts w:ascii="Courier New" w:hAnsi="Courier New" w:cs="Courier New"/>
                        </w:rPr>
                        <w:t>1</w:t>
                      </w:r>
                      <w:r w:rsidRPr="00F67F08">
                        <w:rPr>
                          <w:rFonts w:ascii="Courier New" w:hAnsi="Courier New" w:cs="Courier New"/>
                        </w:rPr>
                        <w:t>-sysc.h</w:t>
                      </w:r>
                    </w:p>
                    <w:p w14:paraId="5B695915" w14:textId="6E780F29"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r8a77965-sysc.h</w:t>
                      </w:r>
                    </w:p>
                    <w:p w14:paraId="0EEA9255" w14:textId="2FE215F2" w:rsidR="00DA6107" w:rsidRPr="00F67F08"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70</w:t>
                      </w:r>
                      <w:r w:rsidRPr="00F67F08">
                        <w:rPr>
                          <w:rFonts w:ascii="Courier New" w:hAnsi="Courier New" w:cs="Courier New"/>
                        </w:rPr>
                        <w:t>-sysc.h</w:t>
                      </w:r>
                    </w:p>
                    <w:p w14:paraId="43FAA858" w14:textId="77777777" w:rsidR="00DA6107" w:rsidRPr="00F67F08" w:rsidRDefault="00DA6107" w:rsidP="00931C19">
                      <w:pPr>
                        <w:pStyle w:val="PlainText"/>
                        <w:ind w:left="799" w:firstLine="799"/>
                        <w:rPr>
                          <w:rFonts w:ascii="Courier New" w:hAnsi="Courier New" w:cs="Courier New"/>
                        </w:rPr>
                      </w:pPr>
                      <w:r>
                        <w:rPr>
                          <w:rFonts w:ascii="Courier New" w:hAnsi="Courier New" w:cs="Courier New"/>
                        </w:rPr>
                        <w:t>├── r8a7798</w:t>
                      </w:r>
                      <w:r w:rsidRPr="00F67F08">
                        <w:rPr>
                          <w:rFonts w:ascii="Courier New" w:hAnsi="Courier New" w:cs="Courier New"/>
                        </w:rPr>
                        <w:t>0-sysc.h</w:t>
                      </w:r>
                    </w:p>
                    <w:p w14:paraId="021901A1" w14:textId="3350714D"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r8a77990-sysc.h</w:t>
                      </w:r>
                    </w:p>
                    <w:p w14:paraId="30175384" w14:textId="2D1C6231" w:rsidR="00DA6107" w:rsidRDefault="00DA6107" w:rsidP="0010199F">
                      <w:pPr>
                        <w:pStyle w:val="PlainText"/>
                        <w:ind w:left="799" w:firstLine="799"/>
                        <w:rPr>
                          <w:rFonts w:ascii="Courier New" w:hAnsi="Courier New" w:cs="Courier New"/>
                        </w:rPr>
                      </w:pPr>
                      <w:r w:rsidRPr="00F67F08">
                        <w:rPr>
                          <w:rFonts w:ascii="Courier New" w:hAnsi="Courier New" w:cs="Courier New"/>
                        </w:rPr>
                        <w:t>├── r8a7799</w:t>
                      </w:r>
                      <w:r>
                        <w:rPr>
                          <w:rFonts w:ascii="Courier New" w:hAnsi="Courier New" w:cs="Courier New"/>
                        </w:rPr>
                        <w:t>5</w:t>
                      </w:r>
                      <w:r w:rsidRPr="00F67F08">
                        <w:rPr>
                          <w:rFonts w:ascii="Courier New" w:hAnsi="Courier New" w:cs="Courier New"/>
                        </w:rPr>
                        <w:t>-sysc.h</w:t>
                      </w:r>
                    </w:p>
                    <w:p w14:paraId="7C7D43BC" w14:textId="2F0BB454" w:rsidR="00DA6107" w:rsidRDefault="00DA6107" w:rsidP="00931C19">
                      <w:pPr>
                        <w:pStyle w:val="PlainText"/>
                        <w:rPr>
                          <w:rFonts w:ascii="Courier New" w:hAnsi="Courier New" w:cs="Courier New"/>
                        </w:rPr>
                      </w:pPr>
                      <w:r w:rsidRPr="00F67F08">
                        <w:rPr>
                          <w:rFonts w:ascii="Courier New" w:hAnsi="Courier New" w:cs="Courier New"/>
                        </w:rPr>
                        <w:tab/>
                      </w:r>
                      <w:r w:rsidRPr="00F67F08">
                        <w:rPr>
                          <w:rFonts w:ascii="Courier New" w:hAnsi="Courier New" w:cs="Courier New"/>
                        </w:rPr>
                        <w:tab/>
                        <w:t>├── r8a779</w:t>
                      </w:r>
                      <w:r>
                        <w:rPr>
                          <w:rFonts w:ascii="Courier New" w:hAnsi="Courier New" w:cs="Courier New"/>
                        </w:rPr>
                        <w:t>a</w:t>
                      </w:r>
                      <w:r w:rsidRPr="00F67F08">
                        <w:rPr>
                          <w:rFonts w:ascii="Courier New" w:hAnsi="Courier New" w:cs="Courier New"/>
                        </w:rPr>
                        <w:t>0-sysc.h</w:t>
                      </w:r>
                    </w:p>
                    <w:p w14:paraId="6F11BA34" w14:textId="77777777" w:rsidR="00DA6107" w:rsidRPr="00F67F08" w:rsidRDefault="00DA6107" w:rsidP="00931C19">
                      <w:pPr>
                        <w:pStyle w:val="PlainText"/>
                        <w:rPr>
                          <w:rFonts w:ascii="Courier New" w:hAnsi="Courier New" w:cs="Courier New"/>
                        </w:rPr>
                      </w:pPr>
                    </w:p>
                    <w:p w14:paraId="14601FCF" w14:textId="77777777" w:rsidR="00DA6107" w:rsidRDefault="00DA6107" w:rsidP="00931C19"/>
                    <w:p w14:paraId="519D7907" w14:textId="77777777" w:rsidR="00DA6107" w:rsidRDefault="00DA6107" w:rsidP="00EF5E0B"/>
                  </w:txbxContent>
                </v:textbox>
                <w10:wrap anchorx="margin"/>
              </v:shape>
            </w:pict>
          </mc:Fallback>
        </mc:AlternateContent>
      </w:r>
    </w:p>
    <w:p w14:paraId="224DDD66" w14:textId="69087EEF" w:rsidR="00D648D9" w:rsidRDefault="00D648D9" w:rsidP="00D648D9">
      <w:pPr>
        <w:rPr>
          <w:lang w:eastAsia="ja-JP"/>
        </w:rPr>
      </w:pPr>
    </w:p>
    <w:p w14:paraId="05FA8A84" w14:textId="2F281F05" w:rsidR="00931C19" w:rsidRDefault="00931C19" w:rsidP="00D648D9">
      <w:pPr>
        <w:rPr>
          <w:lang w:eastAsia="ja-JP"/>
        </w:rPr>
      </w:pPr>
    </w:p>
    <w:p w14:paraId="313ADF94" w14:textId="7B5A372E" w:rsidR="00931C19" w:rsidRDefault="00931C19" w:rsidP="00D648D9">
      <w:pPr>
        <w:rPr>
          <w:lang w:eastAsia="ja-JP"/>
        </w:rPr>
      </w:pPr>
    </w:p>
    <w:p w14:paraId="4F03E981" w14:textId="77740F2D" w:rsidR="00931C19" w:rsidRDefault="00931C19" w:rsidP="00D648D9">
      <w:pPr>
        <w:rPr>
          <w:lang w:eastAsia="ja-JP"/>
        </w:rPr>
      </w:pPr>
    </w:p>
    <w:p w14:paraId="3A7738AB" w14:textId="5A284CE5" w:rsidR="00931C19" w:rsidRDefault="00931C19" w:rsidP="00D648D9">
      <w:pPr>
        <w:rPr>
          <w:lang w:eastAsia="ja-JP"/>
        </w:rPr>
      </w:pPr>
    </w:p>
    <w:p w14:paraId="571AE1EE" w14:textId="71A17EDF" w:rsidR="00931C19" w:rsidRDefault="00931C19" w:rsidP="00D648D9">
      <w:pPr>
        <w:rPr>
          <w:lang w:eastAsia="ja-JP"/>
        </w:rPr>
      </w:pPr>
    </w:p>
    <w:p w14:paraId="5B8D2C58" w14:textId="2A8128A7" w:rsidR="00931C19" w:rsidRDefault="00931C19" w:rsidP="00D648D9">
      <w:pPr>
        <w:rPr>
          <w:lang w:eastAsia="ja-JP"/>
        </w:rPr>
      </w:pPr>
    </w:p>
    <w:p w14:paraId="3801618A" w14:textId="2C99DA36" w:rsidR="00931C19" w:rsidRDefault="00931C19" w:rsidP="00D648D9">
      <w:pPr>
        <w:rPr>
          <w:lang w:eastAsia="ja-JP"/>
        </w:rPr>
      </w:pPr>
    </w:p>
    <w:p w14:paraId="255502CA" w14:textId="74777193" w:rsidR="00931C19" w:rsidRDefault="00931C19" w:rsidP="00D648D9">
      <w:pPr>
        <w:rPr>
          <w:lang w:eastAsia="ja-JP"/>
        </w:rPr>
      </w:pPr>
    </w:p>
    <w:p w14:paraId="324BAE2F" w14:textId="5A8D99CD" w:rsidR="0038508B" w:rsidRDefault="0038508B" w:rsidP="00D648D9">
      <w:pPr>
        <w:rPr>
          <w:lang w:eastAsia="ja-JP"/>
        </w:rPr>
      </w:pPr>
    </w:p>
    <w:p w14:paraId="10F01FFE" w14:textId="3E8F924A" w:rsidR="0038508B" w:rsidRDefault="0038508B" w:rsidP="00D401DB">
      <w:pPr>
        <w:pStyle w:val="figuretitle"/>
        <w:jc w:val="left"/>
        <w:rPr>
          <w:sz w:val="21"/>
          <w:szCs w:val="21"/>
          <w:lang w:eastAsia="ja-JP"/>
        </w:rPr>
      </w:pPr>
    </w:p>
    <w:p w14:paraId="24EBE79E" w14:textId="2B8B7D94" w:rsidR="00542800" w:rsidRDefault="00542800" w:rsidP="00542800">
      <w:pPr>
        <w:rPr>
          <w:lang w:eastAsia="ja-JP"/>
        </w:rPr>
      </w:pPr>
    </w:p>
    <w:p w14:paraId="215D5D33" w14:textId="359440EE" w:rsidR="00542800" w:rsidRDefault="00542800" w:rsidP="00542800">
      <w:pPr>
        <w:rPr>
          <w:lang w:eastAsia="ja-JP"/>
        </w:rPr>
      </w:pPr>
    </w:p>
    <w:p w14:paraId="138BBBC3" w14:textId="3D1BF33D" w:rsidR="00542800" w:rsidRDefault="00542800" w:rsidP="00542800">
      <w:pPr>
        <w:rPr>
          <w:lang w:eastAsia="ja-JP"/>
        </w:rPr>
      </w:pPr>
    </w:p>
    <w:p w14:paraId="744F496B" w14:textId="341928EE" w:rsidR="00542800" w:rsidRDefault="00542800" w:rsidP="00542800">
      <w:pPr>
        <w:rPr>
          <w:lang w:eastAsia="ja-JP"/>
        </w:rPr>
      </w:pPr>
    </w:p>
    <w:p w14:paraId="444410F2" w14:textId="560BDAE9" w:rsidR="00542800" w:rsidRDefault="00542800" w:rsidP="00542800">
      <w:pPr>
        <w:rPr>
          <w:lang w:eastAsia="ja-JP"/>
        </w:rPr>
      </w:pPr>
    </w:p>
    <w:p w14:paraId="1FD9FBE1" w14:textId="0E3EABF4" w:rsidR="00542800" w:rsidRDefault="00542800" w:rsidP="00542800">
      <w:pPr>
        <w:rPr>
          <w:lang w:eastAsia="ja-JP"/>
        </w:rPr>
      </w:pPr>
    </w:p>
    <w:p w14:paraId="155767FD" w14:textId="6641DDEA" w:rsidR="00542800" w:rsidRDefault="00542800" w:rsidP="00542800">
      <w:pPr>
        <w:rPr>
          <w:lang w:eastAsia="ja-JP"/>
        </w:rPr>
      </w:pPr>
    </w:p>
    <w:p w14:paraId="07EB448F" w14:textId="355F19BB" w:rsidR="00542800" w:rsidRDefault="00542800" w:rsidP="00542800">
      <w:pPr>
        <w:rPr>
          <w:lang w:eastAsia="ja-JP"/>
        </w:rPr>
      </w:pPr>
    </w:p>
    <w:p w14:paraId="1C6ADE72" w14:textId="77777777" w:rsidR="00542800" w:rsidRPr="00542800" w:rsidRDefault="00542800" w:rsidP="00542800">
      <w:pPr>
        <w:rPr>
          <w:lang w:eastAsia="ja-JP"/>
        </w:rPr>
      </w:pPr>
    </w:p>
    <w:p w14:paraId="0C6826AE" w14:textId="77777777" w:rsidR="00542800" w:rsidRDefault="00542800" w:rsidP="00931C19">
      <w:pPr>
        <w:pStyle w:val="figuretitle"/>
        <w:rPr>
          <w:sz w:val="21"/>
          <w:szCs w:val="21"/>
          <w:lang w:eastAsia="ja-JP"/>
        </w:rPr>
      </w:pPr>
    </w:p>
    <w:p w14:paraId="7A0B68C9" w14:textId="77777777" w:rsidR="000A45B0" w:rsidRDefault="000A45B0" w:rsidP="00931C19">
      <w:pPr>
        <w:pStyle w:val="figuretitle"/>
        <w:rPr>
          <w:sz w:val="21"/>
          <w:szCs w:val="21"/>
          <w:lang w:eastAsia="ja-JP"/>
        </w:rPr>
      </w:pPr>
    </w:p>
    <w:p w14:paraId="032155CD" w14:textId="1AC651C0" w:rsidR="00931C19" w:rsidRPr="00350DA3" w:rsidRDefault="00931C19" w:rsidP="00931C19">
      <w:pPr>
        <w:pStyle w:val="figuretitle"/>
        <w:rPr>
          <w:sz w:val="21"/>
          <w:szCs w:val="21"/>
          <w:lang w:eastAsia="ja-JP"/>
        </w:rPr>
      </w:pPr>
      <w:r w:rsidRPr="00350DA3">
        <w:rPr>
          <w:sz w:val="21"/>
          <w:szCs w:val="21"/>
          <w:lang w:eastAsia="ja-JP"/>
        </w:rPr>
        <w:t xml:space="preserve">Figure </w:t>
      </w:r>
      <w:r w:rsidRPr="00350DA3">
        <w:rPr>
          <w:sz w:val="21"/>
          <w:szCs w:val="21"/>
        </w:rPr>
        <w:fldChar w:fldCharType="begin"/>
      </w:r>
      <w:r w:rsidRPr="00350DA3">
        <w:rPr>
          <w:sz w:val="21"/>
          <w:szCs w:val="21"/>
          <w:lang w:eastAsia="ja-JP"/>
        </w:rPr>
        <w:instrText xml:space="preserve"> STYLEREF 1 \s </w:instrText>
      </w:r>
      <w:r w:rsidRPr="00350DA3">
        <w:rPr>
          <w:sz w:val="21"/>
          <w:szCs w:val="21"/>
        </w:rPr>
        <w:fldChar w:fldCharType="separate"/>
      </w:r>
      <w:r w:rsidR="006E676E">
        <w:rPr>
          <w:noProof/>
          <w:sz w:val="21"/>
          <w:szCs w:val="21"/>
          <w:lang w:eastAsia="ja-JP"/>
        </w:rPr>
        <w:t>6</w:t>
      </w:r>
      <w:r w:rsidRPr="00350DA3">
        <w:rPr>
          <w:noProof/>
          <w:sz w:val="21"/>
          <w:szCs w:val="21"/>
        </w:rPr>
        <w:fldChar w:fldCharType="end"/>
      </w:r>
      <w:r w:rsidRPr="00350DA3">
        <w:rPr>
          <w:sz w:val="21"/>
          <w:szCs w:val="21"/>
          <w:lang w:eastAsia="ja-JP"/>
        </w:rPr>
        <w:noBreakHyphen/>
      </w:r>
      <w:r w:rsidRPr="00350DA3">
        <w:rPr>
          <w:sz w:val="21"/>
          <w:szCs w:val="21"/>
        </w:rPr>
        <w:fldChar w:fldCharType="begin"/>
      </w:r>
      <w:r w:rsidRPr="00350DA3">
        <w:rPr>
          <w:sz w:val="21"/>
          <w:szCs w:val="21"/>
          <w:lang w:eastAsia="ja-JP"/>
        </w:rPr>
        <w:instrText xml:space="preserve"> SEQ Figure \* ARABIC \s 1 </w:instrText>
      </w:r>
      <w:r w:rsidRPr="00350DA3">
        <w:rPr>
          <w:sz w:val="21"/>
          <w:szCs w:val="21"/>
        </w:rPr>
        <w:fldChar w:fldCharType="separate"/>
      </w:r>
      <w:r w:rsidR="006E676E">
        <w:rPr>
          <w:noProof/>
          <w:sz w:val="21"/>
          <w:szCs w:val="21"/>
          <w:lang w:eastAsia="ja-JP"/>
        </w:rPr>
        <w:t>1</w:t>
      </w:r>
      <w:r w:rsidRPr="00350DA3">
        <w:rPr>
          <w:noProof/>
          <w:sz w:val="21"/>
          <w:szCs w:val="21"/>
        </w:rPr>
        <w:fldChar w:fldCharType="end"/>
      </w:r>
      <w:r w:rsidRPr="00350DA3">
        <w:rPr>
          <w:sz w:val="21"/>
          <w:szCs w:val="21"/>
          <w:lang w:eastAsia="ja-JP"/>
        </w:rPr>
        <w:t xml:space="preserve"> Directory configuration</w:t>
      </w:r>
    </w:p>
    <w:p w14:paraId="2AC80419" w14:textId="77777777" w:rsidR="00931C19" w:rsidRPr="00D648D9" w:rsidRDefault="00931C19" w:rsidP="00D648D9">
      <w:pPr>
        <w:rPr>
          <w:lang w:eastAsia="ja-JP"/>
        </w:rPr>
      </w:pPr>
    </w:p>
    <w:p w14:paraId="20334DED" w14:textId="77777777" w:rsidR="00A26B7C" w:rsidRDefault="00A26B7C" w:rsidP="00A26B7C">
      <w:pPr>
        <w:pStyle w:val="Heading1"/>
        <w:spacing w:line="360" w:lineRule="exact"/>
        <w:rPr>
          <w:lang w:eastAsia="ja-JP"/>
        </w:rPr>
      </w:pPr>
      <w:r>
        <w:rPr>
          <w:lang w:eastAsia="ja-JP"/>
        </w:rPr>
        <w:lastRenderedPageBreak/>
        <w:t xml:space="preserve">   </w:t>
      </w:r>
      <w:bookmarkStart w:id="127" w:name="_Toc435017204"/>
      <w:r>
        <w:rPr>
          <w:lang w:eastAsia="ja-JP"/>
        </w:rPr>
        <w:t>Reference</w:t>
      </w:r>
      <w:bookmarkEnd w:id="127"/>
      <w:r w:rsidR="0065534C">
        <w:rPr>
          <w:lang w:eastAsia="ja-JP"/>
        </w:rPr>
        <w:t xml:space="preserve"> </w:t>
      </w:r>
    </w:p>
    <w:p w14:paraId="6B413597" w14:textId="77777777" w:rsidR="009F7FBE" w:rsidRDefault="00673B92">
      <w:pPr>
        <w:pStyle w:val="Heading2"/>
        <w:rPr>
          <w:lang w:eastAsia="ja-JP"/>
        </w:rPr>
      </w:pPr>
      <w:bookmarkStart w:id="128" w:name="_Ref477279605"/>
      <w:r>
        <w:rPr>
          <w:lang w:eastAsia="ja-JP"/>
        </w:rPr>
        <w:t>Design Note for System Suspend to RAM</w:t>
      </w:r>
      <w:r w:rsidRPr="00A76149">
        <w:rPr>
          <w:lang w:eastAsia="ja-JP"/>
        </w:rPr>
        <w:t xml:space="preserve"> </w:t>
      </w:r>
      <w:r>
        <w:rPr>
          <w:lang w:eastAsia="ja-JP"/>
        </w:rPr>
        <w:t>support</w:t>
      </w:r>
      <w:bookmarkEnd w:id="128"/>
      <w:r>
        <w:rPr>
          <w:lang w:eastAsia="ja-JP"/>
        </w:rPr>
        <w:t xml:space="preserve"> </w:t>
      </w:r>
    </w:p>
    <w:p w14:paraId="3FB1E069" w14:textId="77777777" w:rsidR="00732CF4" w:rsidRDefault="00822763" w:rsidP="00822763">
      <w:r>
        <w:t>Depending on</w:t>
      </w:r>
      <w:r w:rsidRPr="00D64C42">
        <w:t xml:space="preserve"> </w:t>
      </w:r>
      <w:r>
        <w:t xml:space="preserve">the use-case that System Suspend to RAM is supported, the necessary implementation of modules (from application layer to driver/kernel layer) are performed differently. </w:t>
      </w:r>
      <w:r w:rsidR="00732CF4">
        <w:rPr>
          <w:rFonts w:hint="eastAsia"/>
          <w:lang w:eastAsia="ja-JP"/>
        </w:rPr>
        <w:t xml:space="preserve">The </w:t>
      </w:r>
      <w:r w:rsidR="00732CF4">
        <w:rPr>
          <w:lang w:eastAsia="ja-JP"/>
        </w:rPr>
        <w:t>following shows an</w:t>
      </w:r>
      <w:r w:rsidR="00732CF4">
        <w:rPr>
          <w:rFonts w:hint="eastAsia"/>
          <w:lang w:eastAsia="ja-JP"/>
        </w:rPr>
        <w:t xml:space="preserve"> example</w:t>
      </w:r>
      <w:r>
        <w:t xml:space="preserve"> </w:t>
      </w:r>
      <w:r w:rsidR="00FD5F80">
        <w:t xml:space="preserve">of preparation App layer </w:t>
      </w:r>
      <w:r w:rsidR="00732CF4">
        <w:t>for S</w:t>
      </w:r>
      <w:r>
        <w:t xml:space="preserve">ystem Suspend to RAM in </w:t>
      </w:r>
      <w:r w:rsidR="003F78AD">
        <w:t>R-Car Series, 3</w:t>
      </w:r>
      <w:r w:rsidR="00127BE7" w:rsidRPr="00127BE7">
        <w:rPr>
          <w:vertAlign w:val="superscript"/>
        </w:rPr>
        <w:t>rd</w:t>
      </w:r>
      <w:r w:rsidR="00127BE7">
        <w:t xml:space="preserve"> </w:t>
      </w:r>
      <w:r w:rsidR="003F78AD">
        <w:t>Generation</w:t>
      </w:r>
      <w:r w:rsidR="00732CF4">
        <w:t>.</w:t>
      </w:r>
    </w:p>
    <w:p w14:paraId="473F6255" w14:textId="77777777" w:rsidR="006E3CD7" w:rsidRDefault="006E3CD7" w:rsidP="00822763"/>
    <w:p w14:paraId="268AE3EE" w14:textId="265F1867" w:rsidR="00732CF4" w:rsidRDefault="00BA4132" w:rsidP="00665F1C">
      <w:pPr>
        <w:pStyle w:val="Caption"/>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7</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1</w:t>
      </w:r>
      <w:r w:rsidR="00AB0703">
        <w:rPr>
          <w:lang w:eastAsia="ja-JP"/>
        </w:rPr>
        <w:fldChar w:fldCharType="end"/>
      </w:r>
      <w:r>
        <w:rPr>
          <w:noProof/>
          <w:lang w:eastAsia="ja-JP"/>
        </w:rPr>
        <w:t xml:space="preserve"> </w:t>
      </w:r>
      <w:r w:rsidR="00EA2848">
        <w:rPr>
          <w:noProof/>
          <w:lang w:eastAsia="ja-JP"/>
        </w:rPr>
        <w:t xml:space="preserve">An example of </w:t>
      </w:r>
      <w:r w:rsidR="001B1482">
        <w:rPr>
          <w:noProof/>
          <w:lang w:eastAsia="ja-JP"/>
        </w:rPr>
        <w:t xml:space="preserve">preparation App layer </w:t>
      </w:r>
      <w:r w:rsidR="00916915">
        <w:rPr>
          <w:noProof/>
          <w:lang w:eastAsia="ja-JP"/>
        </w:rPr>
        <w:t>for System Suspend to RAM</w:t>
      </w:r>
    </w:p>
    <w:tbl>
      <w:tblPr>
        <w:tblStyle w:val="TableGrid"/>
        <w:tblW w:w="0" w:type="auto"/>
        <w:tblLook w:val="04A0" w:firstRow="1" w:lastRow="0" w:firstColumn="1" w:lastColumn="0" w:noHBand="0" w:noVBand="1"/>
      </w:tblPr>
      <w:tblGrid>
        <w:gridCol w:w="2445"/>
        <w:gridCol w:w="735"/>
        <w:gridCol w:w="1949"/>
        <w:gridCol w:w="4593"/>
      </w:tblGrid>
      <w:tr w:rsidR="00732CF4" w14:paraId="06470B39" w14:textId="77777777" w:rsidTr="0008022F">
        <w:tc>
          <w:tcPr>
            <w:tcW w:w="3227" w:type="dxa"/>
            <w:gridSpan w:val="2"/>
            <w:tcBorders>
              <w:top w:val="single" w:sz="12" w:space="0" w:color="auto"/>
              <w:left w:val="single" w:sz="12" w:space="0" w:color="auto"/>
              <w:bottom w:val="single" w:sz="12" w:space="0" w:color="auto"/>
            </w:tcBorders>
          </w:tcPr>
          <w:p w14:paraId="3956E353" w14:textId="77777777" w:rsidR="00732CF4" w:rsidRDefault="00732CF4" w:rsidP="00350DA3">
            <w:pPr>
              <w:jc w:val="center"/>
            </w:pPr>
            <w:r w:rsidRPr="00732CF4">
              <w:t>Use-cases with Suspend to RAM</w:t>
            </w:r>
          </w:p>
        </w:tc>
        <w:tc>
          <w:tcPr>
            <w:tcW w:w="1984" w:type="dxa"/>
            <w:tcBorders>
              <w:top w:val="single" w:sz="12" w:space="0" w:color="auto"/>
              <w:bottom w:val="single" w:sz="12" w:space="0" w:color="auto"/>
            </w:tcBorders>
          </w:tcPr>
          <w:p w14:paraId="555BB407" w14:textId="77777777" w:rsidR="00732CF4" w:rsidRDefault="00732CF4" w:rsidP="00350DA3">
            <w:pPr>
              <w:jc w:val="center"/>
            </w:pPr>
            <w:r w:rsidRPr="00732CF4">
              <w:t>Preparation App layer</w:t>
            </w:r>
          </w:p>
        </w:tc>
        <w:tc>
          <w:tcPr>
            <w:tcW w:w="4739" w:type="dxa"/>
            <w:tcBorders>
              <w:top w:val="single" w:sz="12" w:space="0" w:color="auto"/>
              <w:bottom w:val="single" w:sz="12" w:space="0" w:color="auto"/>
              <w:right w:val="single" w:sz="12" w:space="0" w:color="auto"/>
            </w:tcBorders>
          </w:tcPr>
          <w:p w14:paraId="3A165852" w14:textId="77777777" w:rsidR="00732CF4" w:rsidRDefault="00434799" w:rsidP="00350DA3">
            <w:pPr>
              <w:jc w:val="center"/>
            </w:pPr>
            <w:r w:rsidRPr="00434799">
              <w:t>Application side (Customer side)</w:t>
            </w:r>
          </w:p>
        </w:tc>
      </w:tr>
      <w:tr w:rsidR="00732CF4" w14:paraId="71B4E08C" w14:textId="77777777" w:rsidTr="0008022F">
        <w:tc>
          <w:tcPr>
            <w:tcW w:w="2487" w:type="dxa"/>
            <w:vMerge w:val="restart"/>
            <w:tcBorders>
              <w:top w:val="single" w:sz="12" w:space="0" w:color="auto"/>
              <w:left w:val="single" w:sz="12" w:space="0" w:color="auto"/>
            </w:tcBorders>
            <w:vAlign w:val="center"/>
          </w:tcPr>
          <w:p w14:paraId="6E863D7B" w14:textId="77777777" w:rsidR="00732CF4" w:rsidRDefault="00732CF4" w:rsidP="00822763">
            <w:r w:rsidRPr="00732CF4">
              <w:t>Network communication</w:t>
            </w:r>
          </w:p>
        </w:tc>
        <w:tc>
          <w:tcPr>
            <w:tcW w:w="740" w:type="dxa"/>
            <w:tcBorders>
              <w:top w:val="single" w:sz="12" w:space="0" w:color="auto"/>
            </w:tcBorders>
            <w:vAlign w:val="center"/>
          </w:tcPr>
          <w:p w14:paraId="2EF1853B" w14:textId="77777777" w:rsidR="00732CF4" w:rsidRDefault="00732CF4" w:rsidP="00822763">
            <w:pPr>
              <w:rPr>
                <w:lang w:eastAsia="ja-JP"/>
              </w:rPr>
            </w:pPr>
            <w:r>
              <w:rPr>
                <w:rFonts w:hint="eastAsia"/>
                <w:lang w:eastAsia="ja-JP"/>
              </w:rPr>
              <w:t>UDP</w:t>
            </w:r>
          </w:p>
        </w:tc>
        <w:tc>
          <w:tcPr>
            <w:tcW w:w="1984" w:type="dxa"/>
            <w:tcBorders>
              <w:top w:val="single" w:sz="12" w:space="0" w:color="auto"/>
            </w:tcBorders>
            <w:vAlign w:val="center"/>
          </w:tcPr>
          <w:p w14:paraId="0290F17E" w14:textId="77777777" w:rsidR="00732CF4" w:rsidRDefault="00732CF4" w:rsidP="00350DA3">
            <w:pPr>
              <w:jc w:val="center"/>
            </w:pPr>
            <w:r w:rsidRPr="00732CF4">
              <w:t>Not required</w:t>
            </w:r>
          </w:p>
        </w:tc>
        <w:tc>
          <w:tcPr>
            <w:tcW w:w="4739" w:type="dxa"/>
            <w:tcBorders>
              <w:top w:val="single" w:sz="12" w:space="0" w:color="auto"/>
              <w:right w:val="single" w:sz="12" w:space="0" w:color="auto"/>
            </w:tcBorders>
          </w:tcPr>
          <w:p w14:paraId="0D8D2613" w14:textId="77777777" w:rsidR="00434799" w:rsidRDefault="00434799" w:rsidP="00434799">
            <w:r>
              <w:rPr>
                <w:rFonts w:hint="eastAsia"/>
              </w:rPr>
              <w:t>Suspend</w:t>
            </w:r>
            <w:r>
              <w:rPr>
                <w:rFonts w:hint="eastAsia"/>
              </w:rPr>
              <w:t>：</w:t>
            </w:r>
            <w:r>
              <w:rPr>
                <w:rFonts w:hint="eastAsia"/>
              </w:rPr>
              <w:t>Not need</w:t>
            </w:r>
          </w:p>
          <w:p w14:paraId="7AFA5C53" w14:textId="77777777" w:rsidR="00732CF4" w:rsidRDefault="00434799" w:rsidP="00434799">
            <w:r>
              <w:rPr>
                <w:rFonts w:hint="eastAsia"/>
              </w:rPr>
              <w:t>Resume</w:t>
            </w:r>
            <w:r>
              <w:rPr>
                <w:rFonts w:hint="eastAsia"/>
              </w:rPr>
              <w:t>：</w:t>
            </w:r>
            <w:r>
              <w:rPr>
                <w:rFonts w:hint="eastAsia"/>
              </w:rPr>
              <w:t>Not need</w:t>
            </w:r>
          </w:p>
        </w:tc>
      </w:tr>
      <w:tr w:rsidR="00732CF4" w14:paraId="50EB73D7" w14:textId="77777777" w:rsidTr="0009188C">
        <w:tc>
          <w:tcPr>
            <w:tcW w:w="2487" w:type="dxa"/>
            <w:vMerge/>
            <w:tcBorders>
              <w:left w:val="single" w:sz="12" w:space="0" w:color="auto"/>
            </w:tcBorders>
            <w:vAlign w:val="center"/>
          </w:tcPr>
          <w:p w14:paraId="43175990" w14:textId="77777777" w:rsidR="00732CF4" w:rsidRDefault="00732CF4" w:rsidP="00822763">
            <w:pPr>
              <w:rPr>
                <w:lang w:eastAsia="ja-JP"/>
              </w:rPr>
            </w:pPr>
          </w:p>
        </w:tc>
        <w:tc>
          <w:tcPr>
            <w:tcW w:w="740" w:type="dxa"/>
            <w:vAlign w:val="center"/>
          </w:tcPr>
          <w:p w14:paraId="71D3C925" w14:textId="77777777" w:rsidR="00732CF4" w:rsidRDefault="00732CF4" w:rsidP="00822763">
            <w:pPr>
              <w:rPr>
                <w:lang w:eastAsia="ja-JP"/>
              </w:rPr>
            </w:pPr>
            <w:r>
              <w:rPr>
                <w:rFonts w:hint="eastAsia"/>
                <w:lang w:eastAsia="ja-JP"/>
              </w:rPr>
              <w:t>TCP</w:t>
            </w:r>
          </w:p>
        </w:tc>
        <w:tc>
          <w:tcPr>
            <w:tcW w:w="1984" w:type="dxa"/>
            <w:vAlign w:val="center"/>
          </w:tcPr>
          <w:p w14:paraId="64D8767E" w14:textId="77777777" w:rsidR="00732CF4" w:rsidRDefault="00732CF4" w:rsidP="00350DA3">
            <w:pPr>
              <w:jc w:val="center"/>
            </w:pPr>
            <w:r w:rsidRPr="00732CF4">
              <w:t>Required</w:t>
            </w:r>
          </w:p>
        </w:tc>
        <w:tc>
          <w:tcPr>
            <w:tcW w:w="4739" w:type="dxa"/>
            <w:tcBorders>
              <w:right w:val="single" w:sz="12" w:space="0" w:color="auto"/>
            </w:tcBorders>
          </w:tcPr>
          <w:p w14:paraId="5F46A8E5" w14:textId="77777777" w:rsidR="00434799" w:rsidRDefault="00434799" w:rsidP="00434799">
            <w:r>
              <w:rPr>
                <w:rFonts w:hint="eastAsia"/>
              </w:rPr>
              <w:t>Suspend</w:t>
            </w:r>
            <w:r>
              <w:rPr>
                <w:rFonts w:hint="eastAsia"/>
              </w:rPr>
              <w:t>：</w:t>
            </w:r>
            <w:r>
              <w:rPr>
                <w:rFonts w:hint="eastAsia"/>
              </w:rPr>
              <w:t>Not need</w:t>
            </w:r>
          </w:p>
          <w:p w14:paraId="34CA5353" w14:textId="77777777" w:rsidR="00732CF4" w:rsidRDefault="00434799" w:rsidP="00434799">
            <w:r>
              <w:rPr>
                <w:rFonts w:hint="eastAsia"/>
              </w:rPr>
              <w:t>Resume</w:t>
            </w:r>
            <w:r>
              <w:rPr>
                <w:rFonts w:hint="eastAsia"/>
              </w:rPr>
              <w:t>：</w:t>
            </w:r>
            <w:r>
              <w:rPr>
                <w:rFonts w:hint="eastAsia"/>
              </w:rPr>
              <w:t>Need to re-connect</w:t>
            </w:r>
          </w:p>
        </w:tc>
      </w:tr>
      <w:tr w:rsidR="00916915" w14:paraId="2666707E" w14:textId="77777777" w:rsidTr="0009188C">
        <w:tc>
          <w:tcPr>
            <w:tcW w:w="3227" w:type="dxa"/>
            <w:gridSpan w:val="2"/>
            <w:tcBorders>
              <w:left w:val="single" w:sz="12" w:space="0" w:color="auto"/>
            </w:tcBorders>
            <w:vAlign w:val="center"/>
          </w:tcPr>
          <w:p w14:paraId="73C7CD07" w14:textId="77777777" w:rsidR="00916915" w:rsidRDefault="00916915" w:rsidP="00916915">
            <w:r>
              <w:rPr>
                <w:rFonts w:hint="eastAsia"/>
                <w:lang w:eastAsia="ja-JP"/>
              </w:rPr>
              <w:t>Video playback</w:t>
            </w:r>
          </w:p>
        </w:tc>
        <w:tc>
          <w:tcPr>
            <w:tcW w:w="1984" w:type="dxa"/>
            <w:vAlign w:val="center"/>
          </w:tcPr>
          <w:p w14:paraId="53118226" w14:textId="77777777" w:rsidR="00916915" w:rsidRDefault="00916915" w:rsidP="00350DA3">
            <w:pPr>
              <w:jc w:val="center"/>
            </w:pPr>
            <w:r w:rsidRPr="00732CF4">
              <w:t>Required</w:t>
            </w:r>
          </w:p>
        </w:tc>
        <w:tc>
          <w:tcPr>
            <w:tcW w:w="4739" w:type="dxa"/>
            <w:tcBorders>
              <w:right w:val="single" w:sz="12" w:space="0" w:color="auto"/>
            </w:tcBorders>
          </w:tcPr>
          <w:p w14:paraId="61BAC857" w14:textId="77777777" w:rsidR="00434799" w:rsidRDefault="00434799" w:rsidP="00434799">
            <w:r>
              <w:rPr>
                <w:rFonts w:hint="eastAsia"/>
              </w:rPr>
              <w:t>Suspend</w:t>
            </w:r>
            <w:r>
              <w:rPr>
                <w:rFonts w:hint="eastAsia"/>
              </w:rPr>
              <w:t>：</w:t>
            </w:r>
            <w:r>
              <w:rPr>
                <w:rFonts w:hint="eastAsia"/>
              </w:rPr>
              <w:t>Need to record pause position</w:t>
            </w:r>
          </w:p>
          <w:p w14:paraId="55A497F5" w14:textId="77777777" w:rsidR="00916915" w:rsidRDefault="00434799" w:rsidP="00434799">
            <w:r>
              <w:rPr>
                <w:rFonts w:hint="eastAsia"/>
              </w:rPr>
              <w:t>Resume</w:t>
            </w:r>
            <w:r>
              <w:rPr>
                <w:rFonts w:hint="eastAsia"/>
              </w:rPr>
              <w:t>：</w:t>
            </w:r>
            <w:r>
              <w:rPr>
                <w:rFonts w:hint="eastAsia"/>
              </w:rPr>
              <w:t>Need to re-start from recoded pause position</w:t>
            </w:r>
          </w:p>
        </w:tc>
      </w:tr>
      <w:tr w:rsidR="00916915" w14:paraId="4EFA5FEA" w14:textId="77777777" w:rsidTr="0009188C">
        <w:tc>
          <w:tcPr>
            <w:tcW w:w="3227" w:type="dxa"/>
            <w:gridSpan w:val="2"/>
            <w:tcBorders>
              <w:left w:val="single" w:sz="12" w:space="0" w:color="auto"/>
            </w:tcBorders>
            <w:vAlign w:val="center"/>
          </w:tcPr>
          <w:p w14:paraId="42F6471F" w14:textId="77777777" w:rsidR="00916915" w:rsidRDefault="00916915" w:rsidP="00916915">
            <w:r>
              <w:rPr>
                <w:rFonts w:hint="eastAsia"/>
                <w:lang w:eastAsia="ja-JP"/>
              </w:rPr>
              <w:t>Audio playback</w:t>
            </w:r>
          </w:p>
        </w:tc>
        <w:tc>
          <w:tcPr>
            <w:tcW w:w="1984" w:type="dxa"/>
            <w:vAlign w:val="center"/>
          </w:tcPr>
          <w:p w14:paraId="7D1356AF" w14:textId="77777777" w:rsidR="00916915" w:rsidRDefault="00916915" w:rsidP="00350DA3">
            <w:pPr>
              <w:jc w:val="center"/>
            </w:pPr>
            <w:r w:rsidRPr="00732CF4">
              <w:t>Not required</w:t>
            </w:r>
          </w:p>
        </w:tc>
        <w:tc>
          <w:tcPr>
            <w:tcW w:w="4739" w:type="dxa"/>
            <w:tcBorders>
              <w:right w:val="single" w:sz="12" w:space="0" w:color="auto"/>
            </w:tcBorders>
          </w:tcPr>
          <w:p w14:paraId="69F18363" w14:textId="77777777" w:rsidR="00434799" w:rsidRDefault="00434799" w:rsidP="00434799">
            <w:r>
              <w:rPr>
                <w:rFonts w:hint="eastAsia"/>
              </w:rPr>
              <w:t>Suspend</w:t>
            </w:r>
            <w:r>
              <w:rPr>
                <w:rFonts w:hint="eastAsia"/>
              </w:rPr>
              <w:t>：</w:t>
            </w:r>
            <w:r>
              <w:rPr>
                <w:rFonts w:hint="eastAsia"/>
              </w:rPr>
              <w:t>Not need</w:t>
            </w:r>
          </w:p>
          <w:p w14:paraId="714A6B11" w14:textId="77777777" w:rsidR="00916915" w:rsidRDefault="00434799" w:rsidP="00434799">
            <w:r>
              <w:rPr>
                <w:rFonts w:hint="eastAsia"/>
              </w:rPr>
              <w:t>Resume</w:t>
            </w:r>
            <w:r>
              <w:rPr>
                <w:rFonts w:hint="eastAsia"/>
              </w:rPr>
              <w:t>：</w:t>
            </w:r>
            <w:r>
              <w:rPr>
                <w:rFonts w:hint="eastAsia"/>
              </w:rPr>
              <w:t>Not need</w:t>
            </w:r>
          </w:p>
        </w:tc>
      </w:tr>
      <w:tr w:rsidR="00434799" w14:paraId="23AB1FCB" w14:textId="77777777" w:rsidTr="0009188C">
        <w:tc>
          <w:tcPr>
            <w:tcW w:w="3227" w:type="dxa"/>
            <w:gridSpan w:val="2"/>
            <w:tcBorders>
              <w:left w:val="single" w:sz="12" w:space="0" w:color="auto"/>
            </w:tcBorders>
            <w:vAlign w:val="center"/>
          </w:tcPr>
          <w:p w14:paraId="763E6DD8" w14:textId="77777777" w:rsidR="00434799" w:rsidRDefault="00434799" w:rsidP="00434799">
            <w:r>
              <w:rPr>
                <w:rFonts w:hint="eastAsia"/>
                <w:lang w:eastAsia="ja-JP"/>
              </w:rPr>
              <w:t>3D graphics</w:t>
            </w:r>
          </w:p>
        </w:tc>
        <w:tc>
          <w:tcPr>
            <w:tcW w:w="1984" w:type="dxa"/>
            <w:vAlign w:val="center"/>
          </w:tcPr>
          <w:p w14:paraId="5408EF81" w14:textId="77777777" w:rsidR="00434799" w:rsidRDefault="00434799" w:rsidP="00350DA3">
            <w:pPr>
              <w:jc w:val="center"/>
            </w:pPr>
            <w:r w:rsidRPr="00732CF4">
              <w:t>Not required</w:t>
            </w:r>
          </w:p>
        </w:tc>
        <w:tc>
          <w:tcPr>
            <w:tcW w:w="4739" w:type="dxa"/>
            <w:tcBorders>
              <w:right w:val="single" w:sz="12" w:space="0" w:color="auto"/>
            </w:tcBorders>
          </w:tcPr>
          <w:p w14:paraId="75D90166" w14:textId="77777777" w:rsidR="00434799" w:rsidRDefault="00434799" w:rsidP="00434799">
            <w:r>
              <w:rPr>
                <w:rFonts w:hint="eastAsia"/>
              </w:rPr>
              <w:t>Suspend</w:t>
            </w:r>
            <w:r>
              <w:rPr>
                <w:rFonts w:hint="eastAsia"/>
              </w:rPr>
              <w:t>：</w:t>
            </w:r>
            <w:r>
              <w:rPr>
                <w:rFonts w:hint="eastAsia"/>
              </w:rPr>
              <w:t>Not need</w:t>
            </w:r>
          </w:p>
          <w:p w14:paraId="2117A895" w14:textId="77777777" w:rsidR="00434799" w:rsidRDefault="00434799" w:rsidP="00434799">
            <w:r>
              <w:rPr>
                <w:rFonts w:hint="eastAsia"/>
              </w:rPr>
              <w:t>Resume</w:t>
            </w:r>
            <w:r>
              <w:rPr>
                <w:rFonts w:hint="eastAsia"/>
              </w:rPr>
              <w:t>：</w:t>
            </w:r>
            <w:r>
              <w:rPr>
                <w:rFonts w:hint="eastAsia"/>
              </w:rPr>
              <w:t>Not need</w:t>
            </w:r>
          </w:p>
        </w:tc>
      </w:tr>
      <w:tr w:rsidR="00434799" w14:paraId="7D18192E" w14:textId="77777777" w:rsidTr="0009188C">
        <w:tc>
          <w:tcPr>
            <w:tcW w:w="3227" w:type="dxa"/>
            <w:gridSpan w:val="2"/>
            <w:tcBorders>
              <w:left w:val="single" w:sz="12" w:space="0" w:color="auto"/>
            </w:tcBorders>
            <w:vAlign w:val="center"/>
          </w:tcPr>
          <w:p w14:paraId="76EF630B" w14:textId="77777777" w:rsidR="00434799" w:rsidRDefault="00434799" w:rsidP="00434799">
            <w:r>
              <w:rPr>
                <w:rFonts w:hint="eastAsia"/>
                <w:lang w:eastAsia="ja-JP"/>
              </w:rPr>
              <w:t>SD data read/write</w:t>
            </w:r>
          </w:p>
        </w:tc>
        <w:tc>
          <w:tcPr>
            <w:tcW w:w="1984" w:type="dxa"/>
            <w:vAlign w:val="center"/>
          </w:tcPr>
          <w:p w14:paraId="58B794F5" w14:textId="77777777" w:rsidR="00434799" w:rsidRDefault="00434799" w:rsidP="00350DA3">
            <w:pPr>
              <w:jc w:val="center"/>
            </w:pPr>
            <w:r w:rsidRPr="00732CF4">
              <w:t>Required</w:t>
            </w:r>
          </w:p>
        </w:tc>
        <w:tc>
          <w:tcPr>
            <w:tcW w:w="4739" w:type="dxa"/>
            <w:tcBorders>
              <w:right w:val="single" w:sz="12" w:space="0" w:color="auto"/>
            </w:tcBorders>
          </w:tcPr>
          <w:p w14:paraId="15DA4D81" w14:textId="77777777" w:rsidR="00434799" w:rsidRDefault="00434799" w:rsidP="00434799">
            <w:r>
              <w:rPr>
                <w:rFonts w:hint="eastAsia"/>
              </w:rPr>
              <w:t>Suspend</w:t>
            </w:r>
            <w:r>
              <w:rPr>
                <w:rFonts w:hint="eastAsia"/>
              </w:rPr>
              <w:t>：</w:t>
            </w:r>
            <w:r>
              <w:rPr>
                <w:rFonts w:hint="eastAsia"/>
              </w:rPr>
              <w:t>Need to unmount</w:t>
            </w:r>
          </w:p>
          <w:p w14:paraId="72DC00D0" w14:textId="77777777" w:rsidR="00434799" w:rsidRDefault="00434799" w:rsidP="00434799">
            <w:r>
              <w:rPr>
                <w:rFonts w:hint="eastAsia"/>
              </w:rPr>
              <w:t>Resume</w:t>
            </w:r>
            <w:r>
              <w:rPr>
                <w:rFonts w:hint="eastAsia"/>
              </w:rPr>
              <w:t>：</w:t>
            </w:r>
            <w:r>
              <w:rPr>
                <w:rFonts w:hint="eastAsia"/>
              </w:rPr>
              <w:t>Need to re-mount</w:t>
            </w:r>
          </w:p>
        </w:tc>
      </w:tr>
      <w:tr w:rsidR="00434799" w14:paraId="56F4C03B" w14:textId="77777777" w:rsidTr="0009188C">
        <w:tc>
          <w:tcPr>
            <w:tcW w:w="3227" w:type="dxa"/>
            <w:gridSpan w:val="2"/>
            <w:tcBorders>
              <w:left w:val="single" w:sz="12" w:space="0" w:color="auto"/>
            </w:tcBorders>
            <w:vAlign w:val="center"/>
          </w:tcPr>
          <w:p w14:paraId="208AF006" w14:textId="77777777" w:rsidR="00434799" w:rsidRDefault="00434799" w:rsidP="00434799">
            <w:r>
              <w:rPr>
                <w:rFonts w:hint="eastAsia"/>
                <w:lang w:eastAsia="ja-JP"/>
              </w:rPr>
              <w:t>USB memory data read/write</w:t>
            </w:r>
          </w:p>
        </w:tc>
        <w:tc>
          <w:tcPr>
            <w:tcW w:w="1984" w:type="dxa"/>
            <w:vAlign w:val="center"/>
          </w:tcPr>
          <w:p w14:paraId="0D26E8D4" w14:textId="77777777" w:rsidR="00434799" w:rsidRDefault="00434799" w:rsidP="00350DA3">
            <w:pPr>
              <w:jc w:val="center"/>
            </w:pPr>
            <w:r w:rsidRPr="00732CF4">
              <w:t>Required</w:t>
            </w:r>
          </w:p>
        </w:tc>
        <w:tc>
          <w:tcPr>
            <w:tcW w:w="4739" w:type="dxa"/>
            <w:tcBorders>
              <w:right w:val="single" w:sz="12" w:space="0" w:color="auto"/>
            </w:tcBorders>
          </w:tcPr>
          <w:p w14:paraId="28BECDE8" w14:textId="77777777" w:rsidR="00434799" w:rsidRDefault="00434799" w:rsidP="00434799">
            <w:r>
              <w:rPr>
                <w:rFonts w:hint="eastAsia"/>
              </w:rPr>
              <w:t>Suspend</w:t>
            </w:r>
            <w:r>
              <w:rPr>
                <w:rFonts w:hint="eastAsia"/>
              </w:rPr>
              <w:t>：</w:t>
            </w:r>
            <w:r>
              <w:rPr>
                <w:rFonts w:hint="eastAsia"/>
              </w:rPr>
              <w:t>Need to unmount</w:t>
            </w:r>
          </w:p>
          <w:p w14:paraId="3AEDFC4C" w14:textId="77777777" w:rsidR="00434799" w:rsidRDefault="00434799" w:rsidP="00434799">
            <w:r>
              <w:rPr>
                <w:rFonts w:hint="eastAsia"/>
              </w:rPr>
              <w:t>Resume</w:t>
            </w:r>
            <w:r>
              <w:rPr>
                <w:rFonts w:hint="eastAsia"/>
              </w:rPr>
              <w:t>：</w:t>
            </w:r>
            <w:r>
              <w:rPr>
                <w:rFonts w:hint="eastAsia"/>
              </w:rPr>
              <w:t>Need to re-mount</w:t>
            </w:r>
          </w:p>
        </w:tc>
      </w:tr>
      <w:tr w:rsidR="00434799" w14:paraId="77F2C2F9" w14:textId="77777777" w:rsidTr="0009188C">
        <w:tc>
          <w:tcPr>
            <w:tcW w:w="3227" w:type="dxa"/>
            <w:gridSpan w:val="2"/>
            <w:tcBorders>
              <w:left w:val="single" w:sz="12" w:space="0" w:color="auto"/>
            </w:tcBorders>
            <w:vAlign w:val="center"/>
          </w:tcPr>
          <w:p w14:paraId="067F825C" w14:textId="77777777" w:rsidR="00434799" w:rsidRDefault="00434799" w:rsidP="00434799">
            <w:r>
              <w:rPr>
                <w:rFonts w:hint="eastAsia"/>
                <w:lang w:eastAsia="ja-JP"/>
              </w:rPr>
              <w:t>eMMC data read/write</w:t>
            </w:r>
          </w:p>
        </w:tc>
        <w:tc>
          <w:tcPr>
            <w:tcW w:w="1984" w:type="dxa"/>
            <w:vAlign w:val="center"/>
          </w:tcPr>
          <w:p w14:paraId="64B8BE9D" w14:textId="77777777" w:rsidR="00434799" w:rsidRDefault="00434799" w:rsidP="00350DA3">
            <w:pPr>
              <w:jc w:val="center"/>
            </w:pPr>
            <w:r w:rsidRPr="00732CF4">
              <w:t>Not required</w:t>
            </w:r>
          </w:p>
        </w:tc>
        <w:tc>
          <w:tcPr>
            <w:tcW w:w="4739" w:type="dxa"/>
            <w:tcBorders>
              <w:right w:val="single" w:sz="12" w:space="0" w:color="auto"/>
            </w:tcBorders>
          </w:tcPr>
          <w:p w14:paraId="1E7579E9" w14:textId="77777777" w:rsidR="00434799" w:rsidRDefault="00434799" w:rsidP="00434799">
            <w:r>
              <w:rPr>
                <w:rFonts w:hint="eastAsia"/>
              </w:rPr>
              <w:t>Suspend</w:t>
            </w:r>
            <w:r>
              <w:rPr>
                <w:rFonts w:hint="eastAsia"/>
              </w:rPr>
              <w:t>：</w:t>
            </w:r>
            <w:r>
              <w:rPr>
                <w:rFonts w:hint="eastAsia"/>
              </w:rPr>
              <w:t>Not need</w:t>
            </w:r>
          </w:p>
          <w:p w14:paraId="1BD29033" w14:textId="77777777" w:rsidR="00434799" w:rsidRDefault="00434799" w:rsidP="00434799">
            <w:r>
              <w:rPr>
                <w:rFonts w:hint="eastAsia"/>
              </w:rPr>
              <w:t>Resume</w:t>
            </w:r>
            <w:r>
              <w:rPr>
                <w:rFonts w:hint="eastAsia"/>
              </w:rPr>
              <w:t>：</w:t>
            </w:r>
            <w:r>
              <w:rPr>
                <w:rFonts w:hint="eastAsia"/>
              </w:rPr>
              <w:t>Not need</w:t>
            </w:r>
          </w:p>
        </w:tc>
      </w:tr>
      <w:tr w:rsidR="00434799" w14:paraId="6476F0A7" w14:textId="77777777" w:rsidTr="0009188C">
        <w:tc>
          <w:tcPr>
            <w:tcW w:w="3227" w:type="dxa"/>
            <w:gridSpan w:val="2"/>
            <w:tcBorders>
              <w:left w:val="single" w:sz="12" w:space="0" w:color="auto"/>
              <w:bottom w:val="single" w:sz="12" w:space="0" w:color="auto"/>
            </w:tcBorders>
            <w:vAlign w:val="center"/>
          </w:tcPr>
          <w:p w14:paraId="372ED17B" w14:textId="77777777" w:rsidR="00434799" w:rsidRDefault="00434799" w:rsidP="00434799">
            <w:r>
              <w:rPr>
                <w:rFonts w:hint="eastAsia"/>
                <w:lang w:eastAsia="ja-JP"/>
              </w:rPr>
              <w:t>HDMI input/output</w:t>
            </w:r>
          </w:p>
        </w:tc>
        <w:tc>
          <w:tcPr>
            <w:tcW w:w="1984" w:type="dxa"/>
            <w:tcBorders>
              <w:bottom w:val="single" w:sz="12" w:space="0" w:color="auto"/>
            </w:tcBorders>
            <w:vAlign w:val="center"/>
          </w:tcPr>
          <w:p w14:paraId="1A271B73" w14:textId="77777777" w:rsidR="00434799" w:rsidRDefault="00434799" w:rsidP="00350DA3">
            <w:pPr>
              <w:jc w:val="center"/>
            </w:pPr>
            <w:r w:rsidRPr="00732CF4">
              <w:t>Not required</w:t>
            </w:r>
          </w:p>
        </w:tc>
        <w:tc>
          <w:tcPr>
            <w:tcW w:w="4739" w:type="dxa"/>
            <w:tcBorders>
              <w:bottom w:val="single" w:sz="12" w:space="0" w:color="auto"/>
              <w:right w:val="single" w:sz="12" w:space="0" w:color="auto"/>
            </w:tcBorders>
          </w:tcPr>
          <w:p w14:paraId="6954D45B" w14:textId="77777777" w:rsidR="00434799" w:rsidRDefault="00434799" w:rsidP="00434799">
            <w:r>
              <w:rPr>
                <w:rFonts w:hint="eastAsia"/>
              </w:rPr>
              <w:t>Suspend</w:t>
            </w:r>
            <w:r>
              <w:rPr>
                <w:rFonts w:hint="eastAsia"/>
              </w:rPr>
              <w:t>：</w:t>
            </w:r>
            <w:r>
              <w:rPr>
                <w:rFonts w:hint="eastAsia"/>
              </w:rPr>
              <w:t>Not need</w:t>
            </w:r>
          </w:p>
          <w:p w14:paraId="76638F22" w14:textId="77777777" w:rsidR="00434799" w:rsidRDefault="00434799" w:rsidP="00434799">
            <w:r>
              <w:rPr>
                <w:rFonts w:hint="eastAsia"/>
              </w:rPr>
              <w:t>Resume</w:t>
            </w:r>
            <w:r>
              <w:rPr>
                <w:rFonts w:hint="eastAsia"/>
              </w:rPr>
              <w:t>：</w:t>
            </w:r>
            <w:r>
              <w:rPr>
                <w:rFonts w:hint="eastAsia"/>
              </w:rPr>
              <w:t>Not need</w:t>
            </w:r>
          </w:p>
        </w:tc>
      </w:tr>
    </w:tbl>
    <w:p w14:paraId="41FB26B0" w14:textId="77777777" w:rsidR="00822763" w:rsidRDefault="00EA2848" w:rsidP="00822763">
      <w:r>
        <w:rPr>
          <w:rFonts w:hint="eastAsia"/>
          <w:lang w:eastAsia="ja-JP"/>
        </w:rPr>
        <w:t xml:space="preserve">In </w:t>
      </w:r>
      <w:r>
        <w:rPr>
          <w:lang w:eastAsia="ja-JP"/>
        </w:rPr>
        <w:t>“Not required” use cases, since Kernel and driver layer recovers to the state before suspend, application</w:t>
      </w:r>
      <w:r>
        <w:t xml:space="preserve"> layer does not need any special change.</w:t>
      </w:r>
    </w:p>
    <w:p w14:paraId="5B07F69E" w14:textId="77777777" w:rsidR="007E2E5D" w:rsidRDefault="00822763" w:rsidP="00350DA3">
      <w:pPr>
        <w:rPr>
          <w:lang w:eastAsia="ja-JP"/>
        </w:rPr>
      </w:pPr>
      <w:r>
        <w:rPr>
          <w:lang w:eastAsia="ja-JP"/>
        </w:rPr>
        <w:br w:type="page"/>
      </w:r>
    </w:p>
    <w:p w14:paraId="5B8CEC94" w14:textId="77777777" w:rsidR="007D05A7" w:rsidRPr="002E7AAA" w:rsidRDefault="007E2E5D" w:rsidP="00F8491C">
      <w:r>
        <w:rPr>
          <w:lang w:eastAsia="ja-JP"/>
        </w:rPr>
        <w:lastRenderedPageBreak/>
        <w:t xml:space="preserve">Below figure </w:t>
      </w:r>
      <w:r w:rsidR="002E7AAA">
        <w:rPr>
          <w:lang w:eastAsia="ja-JP"/>
        </w:rPr>
        <w:t xml:space="preserve">is </w:t>
      </w:r>
      <w:r w:rsidR="002E7AAA" w:rsidRPr="00C34A93">
        <w:rPr>
          <w:bCs/>
          <w:lang w:eastAsia="ja-JP"/>
        </w:rPr>
        <w:t>w</w:t>
      </w:r>
      <w:r w:rsidR="002E7AAA" w:rsidRPr="00C34A93">
        <w:rPr>
          <w:rFonts w:hint="eastAsia"/>
          <w:bCs/>
          <w:lang w:eastAsia="ja-JP"/>
        </w:rPr>
        <w:t>hole</w:t>
      </w:r>
      <w:r w:rsidR="002E7AAA" w:rsidRPr="00C34A93">
        <w:rPr>
          <w:lang w:eastAsia="ja-JP"/>
        </w:rPr>
        <w:t xml:space="preserve"> </w:t>
      </w:r>
      <w:r w:rsidR="002E7AAA" w:rsidRPr="00C34A93">
        <w:rPr>
          <w:bCs/>
          <w:lang w:eastAsia="ja-JP"/>
        </w:rPr>
        <w:t>s</w:t>
      </w:r>
      <w:r w:rsidR="002E7AAA" w:rsidRPr="00C34A93">
        <w:rPr>
          <w:rFonts w:hint="eastAsia"/>
          <w:bCs/>
          <w:lang w:eastAsia="ja-JP"/>
        </w:rPr>
        <w:t xml:space="preserve">oftware </w:t>
      </w:r>
      <w:r w:rsidR="002E7AAA" w:rsidRPr="00C34A93">
        <w:rPr>
          <w:bCs/>
          <w:lang w:eastAsia="ja-JP"/>
        </w:rPr>
        <w:t>sequence</w:t>
      </w:r>
      <w:r w:rsidR="002E7AAA" w:rsidRPr="002E7AAA">
        <w:rPr>
          <w:lang w:eastAsia="ja-JP"/>
        </w:rPr>
        <w:t xml:space="preserve"> </w:t>
      </w:r>
      <w:r w:rsidR="00B67032">
        <w:rPr>
          <w:lang w:eastAsia="ja-JP"/>
        </w:rPr>
        <w:t>System Suspend to RAM</w:t>
      </w:r>
      <w:r w:rsidR="002E7AAA">
        <w:rPr>
          <w:lang w:eastAsia="ja-JP"/>
        </w:rPr>
        <w:t xml:space="preserve"> in </w:t>
      </w:r>
      <w:r w:rsidR="003F78AD">
        <w:rPr>
          <w:lang w:eastAsia="ja-JP"/>
        </w:rPr>
        <w:t>R-Car Series, 3</w:t>
      </w:r>
      <w:r w:rsidR="00127BE7" w:rsidRPr="00127BE7">
        <w:rPr>
          <w:vertAlign w:val="superscript"/>
          <w:lang w:eastAsia="ja-JP"/>
        </w:rPr>
        <w:t>rd</w:t>
      </w:r>
      <w:r w:rsidR="00127BE7">
        <w:rPr>
          <w:lang w:eastAsia="ja-JP"/>
        </w:rPr>
        <w:t xml:space="preserve"> </w:t>
      </w:r>
      <w:r w:rsidR="003F78AD">
        <w:rPr>
          <w:lang w:eastAsia="ja-JP"/>
        </w:rPr>
        <w:t>Generation</w:t>
      </w:r>
      <w:r w:rsidR="00E81934">
        <w:rPr>
          <w:lang w:eastAsia="ja-JP"/>
        </w:rPr>
        <w:t xml:space="preserve"> as an example for video playback</w:t>
      </w:r>
      <w:r w:rsidRPr="002E7AAA">
        <w:rPr>
          <w:lang w:eastAsia="ja-JP"/>
        </w:rPr>
        <w:t>.</w:t>
      </w:r>
    </w:p>
    <w:p w14:paraId="485CDA28" w14:textId="77777777" w:rsidR="007E2E5D" w:rsidRDefault="00455EEF" w:rsidP="00F8491C">
      <w:pPr>
        <w:rPr>
          <w:lang w:eastAsia="ja-JP"/>
        </w:rPr>
      </w:pPr>
      <w:r>
        <w:rPr>
          <w:noProof/>
        </w:rPr>
        <mc:AlternateContent>
          <mc:Choice Requires="wpg">
            <w:drawing>
              <wp:anchor distT="0" distB="0" distL="114300" distR="114300" simplePos="0" relativeHeight="251652096" behindDoc="0" locked="0" layoutInCell="1" allowOverlap="1" wp14:anchorId="287348DC" wp14:editId="69BEF377">
                <wp:simplePos x="0" y="0"/>
                <wp:positionH relativeFrom="column">
                  <wp:posOffset>-12179</wp:posOffset>
                </wp:positionH>
                <wp:positionV relativeFrom="paragraph">
                  <wp:posOffset>174255</wp:posOffset>
                </wp:positionV>
                <wp:extent cx="6332692" cy="4051962"/>
                <wp:effectExtent l="0" t="0" r="0" b="24765"/>
                <wp:wrapNone/>
                <wp:docPr id="2844" name="Group 2844"/>
                <wp:cNvGraphicFramePr/>
                <a:graphic xmlns:a="http://schemas.openxmlformats.org/drawingml/2006/main">
                  <a:graphicData uri="http://schemas.microsoft.com/office/word/2010/wordprocessingGroup">
                    <wpg:wgp>
                      <wpg:cNvGrpSpPr/>
                      <wpg:grpSpPr>
                        <a:xfrm>
                          <a:off x="0" y="0"/>
                          <a:ext cx="6332692" cy="4051962"/>
                          <a:chOff x="-3140" y="0"/>
                          <a:chExt cx="6332692" cy="4051962"/>
                        </a:xfrm>
                      </wpg:grpSpPr>
                      <wpg:grpSp>
                        <wpg:cNvPr id="2843" name="Group 2843"/>
                        <wpg:cNvGrpSpPr/>
                        <wpg:grpSpPr>
                          <a:xfrm>
                            <a:off x="-3140" y="0"/>
                            <a:ext cx="6332692" cy="4051962"/>
                            <a:chOff x="-3140" y="0"/>
                            <a:chExt cx="6332692" cy="4051962"/>
                          </a:xfrm>
                        </wpg:grpSpPr>
                        <wpg:grpSp>
                          <wpg:cNvPr id="2776" name="Group 2776"/>
                          <wpg:cNvGrpSpPr/>
                          <wpg:grpSpPr>
                            <a:xfrm>
                              <a:off x="-3140" y="2703684"/>
                              <a:ext cx="3141354" cy="1348212"/>
                              <a:chOff x="-3140" y="-895394"/>
                              <a:chExt cx="3141354" cy="1348212"/>
                            </a:xfrm>
                          </wpg:grpSpPr>
                          <wps:wsp>
                            <wps:cNvPr id="63" name="Rectangle 63"/>
                            <wps:cNvSpPr/>
                            <wps:spPr>
                              <a:xfrm>
                                <a:off x="-3140" y="-895394"/>
                                <a:ext cx="3079115" cy="1348212"/>
                              </a:xfrm>
                              <a:prstGeom prst="rect">
                                <a:avLst/>
                              </a:prstGeom>
                              <a:solidFill>
                                <a:schemeClr val="tx2">
                                  <a:lumMod val="40000"/>
                                  <a:lumOff val="60000"/>
                                </a:schemeClr>
                              </a:solidFill>
                              <a:ln w="12700" cap="flat" cmpd="sng" algn="ctr">
                                <a:solidFill>
                                  <a:sysClr val="windowText" lastClr="000000"/>
                                </a:solidFill>
                                <a:prstDash val="solid"/>
                              </a:ln>
                              <a:effectLst/>
                            </wps:spPr>
                            <wps:txbx>
                              <w:txbxContent>
                                <w:p w14:paraId="0D8123A2"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6" name="コンテンツ プレースホルダー 1"/>
                            <wps:cNvSpPr txBox="1">
                              <a:spLocks/>
                            </wps:cNvSpPr>
                            <wps:spPr>
                              <a:xfrm>
                                <a:off x="724457" y="-570449"/>
                                <a:ext cx="2274570" cy="692472"/>
                              </a:xfrm>
                              <a:prstGeom prst="rect">
                                <a:avLst/>
                              </a:prstGeom>
                              <a:solidFill>
                                <a:srgbClr val="9EFCFC"/>
                              </a:solidFill>
                            </wps:spPr>
                            <wps:txbx>
                              <w:txbxContent>
                                <w:p w14:paraId="00E8ABD3" w14:textId="77777777" w:rsidR="00DA6107" w:rsidRDefault="00DA6107" w:rsidP="00F8491C">
                                  <w:pPr>
                                    <w:overflowPunct/>
                                    <w:autoSpaceDE/>
                                    <w:autoSpaceDN/>
                                    <w:adjustRightInd/>
                                    <w:spacing w:after="0"/>
                                    <w:contextualSpacing/>
                                    <w:textAlignment w:val="auto"/>
                                    <w:rPr>
                                      <w:rFonts w:eastAsia="Meiryo"/>
                                      <w:bCs/>
                                      <w:kern w:val="24"/>
                                    </w:rPr>
                                  </w:pPr>
                                  <w:r>
                                    <w:rPr>
                                      <w:rFonts w:asciiTheme="majorHAnsi" w:eastAsia="Meiryo" w:hAnsiTheme="majorHAnsi" w:cstheme="majorHAnsi"/>
                                      <w:bCs/>
                                      <w:kern w:val="24"/>
                                    </w:rPr>
                                    <w:t xml:space="preserve">- </w:t>
                                  </w:r>
                                  <w:r>
                                    <w:rPr>
                                      <w:rFonts w:eastAsia="Meiryo" w:hint="cs"/>
                                      <w:bCs/>
                                      <w:kern w:val="24"/>
                                    </w:rPr>
                                    <w:t>Non-boot CPU OFF</w:t>
                                  </w:r>
                                </w:p>
                                <w:p w14:paraId="791468F5" w14:textId="77777777" w:rsidR="00DA6107" w:rsidRDefault="00DA6107" w:rsidP="00F8491C">
                                  <w:pPr>
                                    <w:overflowPunct/>
                                    <w:autoSpaceDE/>
                                    <w:autoSpaceDN/>
                                    <w:adjustRightInd/>
                                    <w:spacing w:after="0"/>
                                    <w:contextualSpacing/>
                                    <w:textAlignment w:val="auto"/>
                                    <w:rPr>
                                      <w:rFonts w:eastAsia="Meiryo"/>
                                      <w:bCs/>
                                      <w:kern w:val="24"/>
                                    </w:rPr>
                                  </w:pPr>
                                  <w:r>
                                    <w:rPr>
                                      <w:rFonts w:eastAsia="Meiryo"/>
                                      <w:bCs/>
                                      <w:kern w:val="24"/>
                                    </w:rPr>
                                    <w:t>- Self-refresh setting</w:t>
                                  </w:r>
                                </w:p>
                                <w:p w14:paraId="1F0B7EC3" w14:textId="77777777" w:rsidR="00DA6107" w:rsidRDefault="00DA6107" w:rsidP="00F8491C">
                                  <w:pPr>
                                    <w:overflowPunct/>
                                    <w:autoSpaceDE/>
                                    <w:autoSpaceDN/>
                                    <w:adjustRightInd/>
                                    <w:spacing w:after="0"/>
                                    <w:contextualSpacing/>
                                    <w:textAlignment w:val="auto"/>
                                    <w:rPr>
                                      <w:rFonts w:eastAsia="Meiryo"/>
                                      <w:bCs/>
                                      <w:kern w:val="24"/>
                                    </w:rPr>
                                  </w:pPr>
                                  <w:r>
                                    <w:rPr>
                                      <w:rFonts w:eastAsia="Meiryo"/>
                                      <w:bCs/>
                                      <w:kern w:val="24"/>
                                    </w:rPr>
                                    <w:t>- Notify to PMIC via IIC-DVFS</w:t>
                                  </w:r>
                                </w:p>
                                <w:p w14:paraId="170AB252" w14:textId="77777777" w:rsidR="00DA6107" w:rsidRPr="00350DA3" w:rsidRDefault="00DA6107" w:rsidP="00F8491C">
                                  <w:pPr>
                                    <w:overflowPunct/>
                                    <w:autoSpaceDE/>
                                    <w:autoSpaceDN/>
                                    <w:adjustRightInd/>
                                    <w:spacing w:after="0"/>
                                    <w:contextualSpacing/>
                                    <w:textAlignment w:val="auto"/>
                                    <w:rPr>
                                      <w:rFonts w:eastAsia="Times New Roman"/>
                                    </w:rPr>
                                  </w:pPr>
                                  <w:r>
                                    <w:rPr>
                                      <w:rFonts w:eastAsia="Meiryo"/>
                                      <w:bCs/>
                                      <w:kern w:val="24"/>
                                    </w:rPr>
                                    <w:t>- Boot CPU OFF</w:t>
                                  </w:r>
                                </w:p>
                              </w:txbxContent>
                            </wps:txbx>
                            <wps:bodyPr vert="horz" wrap="square" lIns="91440" tIns="45720" rIns="91440" bIns="45720" rtlCol="0">
                              <a:noAutofit/>
                            </wps:bodyPr>
                          </wps:wsp>
                          <wps:wsp>
                            <wps:cNvPr id="2767" name="コンテンツ プレースホルダー 1"/>
                            <wps:cNvSpPr txBox="1">
                              <a:spLocks/>
                            </wps:cNvSpPr>
                            <wps:spPr>
                              <a:xfrm>
                                <a:off x="1251629" y="-816873"/>
                                <a:ext cx="1886585" cy="290830"/>
                              </a:xfrm>
                              <a:prstGeom prst="rect">
                                <a:avLst/>
                              </a:prstGeom>
                            </wps:spPr>
                            <wps:txbx>
                              <w:txbxContent>
                                <w:p w14:paraId="724F5B78" w14:textId="77777777" w:rsidR="00DA6107" w:rsidRDefault="00DA6107" w:rsidP="00F8491C">
                                  <w:pPr>
                                    <w:pStyle w:val="NormalWeb"/>
                                    <w:jc w:val="center"/>
                                    <w:rPr>
                                      <w:rFonts w:asciiTheme="majorHAnsi" w:eastAsia="Meiryo" w:hAnsiTheme="majorHAnsi" w:cstheme="majorHAnsi"/>
                                      <w:b/>
                                      <w:bCs/>
                                      <w:kern w:val="24"/>
                                      <w:sz w:val="21"/>
                                      <w:szCs w:val="21"/>
                                      <w:u w:val="single"/>
                                    </w:rPr>
                                  </w:pPr>
                                  <w:r>
                                    <w:rPr>
                                      <w:rFonts w:asciiTheme="majorHAnsi" w:eastAsia="Meiryo" w:hAnsiTheme="majorHAnsi" w:cstheme="majorHAnsi"/>
                                      <w:b/>
                                      <w:bCs/>
                                      <w:kern w:val="24"/>
                                      <w:sz w:val="21"/>
                                      <w:szCs w:val="21"/>
                                      <w:u w:val="single"/>
                                    </w:rPr>
                                    <w:t>Arm</w:t>
                                  </w:r>
                                  <w:r w:rsidRPr="00F8491C">
                                    <w:rPr>
                                      <w:rFonts w:asciiTheme="majorHAnsi" w:eastAsia="Meiryo" w:hAnsiTheme="majorHAnsi" w:cstheme="majorHAnsi"/>
                                      <w:b/>
                                      <w:bCs/>
                                      <w:kern w:val="24"/>
                                      <w:sz w:val="21"/>
                                      <w:szCs w:val="21"/>
                                      <w:u w:val="single"/>
                                    </w:rPr>
                                    <w:t xml:space="preserve"> Trusted Firmware</w:t>
                                  </w:r>
                                </w:p>
                                <w:p w14:paraId="6974FF2E" w14:textId="77777777" w:rsidR="00DA6107" w:rsidRPr="00F8491C" w:rsidRDefault="00DA6107" w:rsidP="00F8491C">
                                  <w:pPr>
                                    <w:pStyle w:val="NormalWeb"/>
                                    <w:jc w:val="right"/>
                                    <w:rPr>
                                      <w:rFonts w:asciiTheme="majorHAnsi" w:hAnsiTheme="majorHAnsi" w:cstheme="majorHAnsi"/>
                                    </w:rPr>
                                  </w:pPr>
                                </w:p>
                              </w:txbxContent>
                            </wps:txbx>
                            <wps:bodyPr vert="horz" wrap="square" lIns="0" tIns="0" rIns="0" bIns="0" rtlCol="0">
                              <a:noAutofit/>
                            </wps:bodyPr>
                          </wps:wsp>
                        </wpg:grpSp>
                        <wpg:grpSp>
                          <wpg:cNvPr id="2774" name="Group 2774"/>
                          <wpg:cNvGrpSpPr/>
                          <wpg:grpSpPr>
                            <a:xfrm>
                              <a:off x="0" y="1163097"/>
                              <a:ext cx="3079115" cy="1541959"/>
                              <a:chOff x="0" y="-19"/>
                              <a:chExt cx="3079115" cy="1542339"/>
                            </a:xfrm>
                          </wpg:grpSpPr>
                          <wps:wsp>
                            <wps:cNvPr id="61" name="Rectangle 61"/>
                            <wps:cNvSpPr/>
                            <wps:spPr>
                              <a:xfrm>
                                <a:off x="0" y="-19"/>
                                <a:ext cx="3079115" cy="1542339"/>
                              </a:xfrm>
                              <a:prstGeom prst="rect">
                                <a:avLst/>
                              </a:prstGeom>
                              <a:solidFill>
                                <a:schemeClr val="accent6">
                                  <a:lumMod val="40000"/>
                                  <a:lumOff val="60000"/>
                                </a:schemeClr>
                              </a:solidFill>
                              <a:ln w="12700" cap="flat" cmpd="sng" algn="ctr">
                                <a:solidFill>
                                  <a:sysClr val="windowText" lastClr="000000"/>
                                </a:solidFill>
                                <a:prstDash val="solid"/>
                              </a:ln>
                              <a:effectLst/>
                            </wps:spPr>
                            <wps:txbx>
                              <w:txbxContent>
                                <w:p w14:paraId="514485FE"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1" name="コンテンツ プレースホルダー 1"/>
                            <wps:cNvSpPr txBox="1">
                              <a:spLocks/>
                            </wps:cNvSpPr>
                            <wps:spPr>
                              <a:xfrm>
                                <a:off x="1755648" y="7300"/>
                                <a:ext cx="1313977" cy="234041"/>
                              </a:xfrm>
                              <a:prstGeom prst="rect">
                                <a:avLst/>
                              </a:prstGeom>
                            </wps:spPr>
                            <wps:txbx>
                              <w:txbxContent>
                                <w:p w14:paraId="2C57CD0D" w14:textId="77777777" w:rsidR="00DA6107" w:rsidRPr="00F8491C" w:rsidRDefault="00DA6107" w:rsidP="006B703E">
                                  <w:pPr>
                                    <w:pStyle w:val="NormalWeb"/>
                                    <w:rPr>
                                      <w:rFonts w:asciiTheme="majorHAnsi" w:hAnsiTheme="majorHAnsi" w:cstheme="majorHAnsi"/>
                                    </w:rPr>
                                  </w:pPr>
                                  <w:r w:rsidRPr="00F8491C">
                                    <w:rPr>
                                      <w:rFonts w:asciiTheme="majorHAnsi" w:eastAsia="Meiryo" w:hAnsiTheme="majorHAnsi" w:cstheme="majorHAnsi"/>
                                      <w:b/>
                                      <w:bCs/>
                                      <w:kern w:val="24"/>
                                      <w:sz w:val="21"/>
                                      <w:szCs w:val="21"/>
                                      <w:u w:val="single"/>
                                    </w:rPr>
                                    <w:t>Drivers</w:t>
                                  </w:r>
                                  <w:r>
                                    <w:rPr>
                                      <w:rFonts w:asciiTheme="majorHAnsi" w:eastAsia="Meiryo" w:hAnsiTheme="majorHAnsi" w:cstheme="majorHAnsi"/>
                                      <w:b/>
                                      <w:bCs/>
                                      <w:kern w:val="24"/>
                                      <w:sz w:val="21"/>
                                      <w:szCs w:val="21"/>
                                      <w:u w:val="single"/>
                                    </w:rPr>
                                    <w:t xml:space="preserve"> &amp; </w:t>
                                  </w:r>
                                  <w:r w:rsidRPr="00C34A93">
                                    <w:rPr>
                                      <w:rFonts w:asciiTheme="majorHAnsi" w:eastAsia="Meiryo" w:hAnsiTheme="majorHAnsi" w:cstheme="majorHAnsi"/>
                                      <w:b/>
                                      <w:bCs/>
                                      <w:kern w:val="24"/>
                                      <w:sz w:val="21"/>
                                      <w:szCs w:val="21"/>
                                      <w:u w:val="single"/>
                                    </w:rPr>
                                    <w:t>Kernel</w:t>
                                  </w:r>
                                </w:p>
                              </w:txbxContent>
                            </wps:txbx>
                            <wps:bodyPr vert="horz" wrap="square" lIns="0" tIns="0" rIns="0" bIns="0" rtlCol="0">
                              <a:noAutofit/>
                            </wps:bodyPr>
                          </wps:wsp>
                          <wps:wsp>
                            <wps:cNvPr id="2762" name="コンテンツ プレースホルダー 1"/>
                            <wps:cNvSpPr txBox="1">
                              <a:spLocks/>
                            </wps:cNvSpPr>
                            <wps:spPr>
                              <a:xfrm>
                                <a:off x="724619" y="836762"/>
                                <a:ext cx="2274570" cy="414020"/>
                              </a:xfrm>
                              <a:prstGeom prst="rect">
                                <a:avLst/>
                              </a:prstGeom>
                              <a:solidFill>
                                <a:srgbClr val="FFFF99"/>
                              </a:solidFill>
                            </wps:spPr>
                            <wps:txbx>
                              <w:txbxContent>
                                <w:p w14:paraId="37727E3A" w14:textId="77777777" w:rsidR="00DA6107" w:rsidRDefault="00DA6107" w:rsidP="00350DA3">
                                  <w:pPr>
                                    <w:rPr>
                                      <w:lang w:eastAsia="ja-JP"/>
                                    </w:rPr>
                                  </w:pPr>
                                  <w:r>
                                    <w:rPr>
                                      <w:rFonts w:asciiTheme="majorHAnsi" w:eastAsia="Meiryo" w:hAnsiTheme="majorHAnsi" w:cstheme="majorHAnsi"/>
                                      <w:bCs/>
                                      <w:kern w:val="24"/>
                                    </w:rPr>
                                    <w:t xml:space="preserve">- </w:t>
                                  </w:r>
                                  <w:r>
                                    <w:rPr>
                                      <w:lang w:eastAsia="ja-JP"/>
                                    </w:rPr>
                                    <w:t>If needs, backup register by driver</w:t>
                                  </w:r>
                                </w:p>
                                <w:p w14:paraId="3E61510F" w14:textId="77777777" w:rsidR="00DA6107" w:rsidRPr="00350DA3" w:rsidRDefault="00DA6107" w:rsidP="00350DA3">
                                  <w:pPr>
                                    <w:rPr>
                                      <w:rFonts w:asciiTheme="majorHAnsi" w:eastAsia="Times New Roman" w:hAnsiTheme="majorHAnsi" w:cstheme="majorHAnsi"/>
                                      <w:lang w:eastAsia="ja-JP"/>
                                    </w:rPr>
                                  </w:pPr>
                                  <w:r>
                                    <w:rPr>
                                      <w:lang w:eastAsia="ja-JP"/>
                                    </w:rPr>
                                    <w:t>- If needs, stop clock for device</w:t>
                                  </w:r>
                                </w:p>
                              </w:txbxContent>
                            </wps:txbx>
                            <wps:bodyPr vert="horz" wrap="square" lIns="91440" tIns="45720" rIns="91440" bIns="45720" rtlCol="0">
                              <a:noAutofit/>
                            </wps:bodyPr>
                          </wps:wsp>
                          <wps:wsp>
                            <wps:cNvPr id="2768" name="角丸四角形吹き出し 31"/>
                            <wps:cNvSpPr/>
                            <wps:spPr>
                              <a:xfrm>
                                <a:off x="1547137" y="376694"/>
                                <a:ext cx="1459623" cy="351938"/>
                              </a:xfrm>
                              <a:prstGeom prst="wedgeRoundRectCallout">
                                <a:avLst>
                                  <a:gd name="adj1" fmla="val -49609"/>
                                  <a:gd name="adj2" fmla="val 38312"/>
                                  <a:gd name="adj3" fmla="val 16667"/>
                                </a:avLst>
                              </a:prstGeom>
                              <a:solidFill>
                                <a:srgbClr val="FFFF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05CEC98" w14:textId="77777777" w:rsidR="00DA6107" w:rsidRPr="00F8491C" w:rsidRDefault="00DA6107" w:rsidP="00F8491C">
                                  <w:pPr>
                                    <w:pStyle w:val="NormalWeb"/>
                                    <w:spacing w:line="240" w:lineRule="auto"/>
                                    <w:rPr>
                                      <w:rFonts w:asciiTheme="majorHAnsi" w:hAnsiTheme="majorHAnsi" w:cstheme="majorHAnsi"/>
                                      <w:color w:val="000000" w:themeColor="text1"/>
                                      <w:kern w:val="24"/>
                                      <w:sz w:val="20"/>
                                      <w:szCs w:val="20"/>
                                    </w:rPr>
                                  </w:pPr>
                                  <w:r w:rsidRPr="00F8491C">
                                    <w:rPr>
                                      <w:rFonts w:asciiTheme="majorHAnsi" w:hAnsiTheme="majorHAnsi" w:cstheme="majorHAnsi"/>
                                      <w:color w:val="000000" w:themeColor="text1"/>
                                      <w:kern w:val="24"/>
                                      <w:sz w:val="20"/>
                                      <w:szCs w:val="20"/>
                                    </w:rPr>
                                    <w:t>All process freezing ?</w:t>
                                  </w:r>
                                </w:p>
                                <w:p w14:paraId="37ED788F" w14:textId="77777777" w:rsidR="00DA6107" w:rsidRPr="00F8491C" w:rsidRDefault="00DA6107" w:rsidP="00F8491C">
                                  <w:pPr>
                                    <w:pStyle w:val="NormalWeb"/>
                                    <w:spacing w:line="240" w:lineRule="auto"/>
                                    <w:rPr>
                                      <w:rFonts w:asciiTheme="majorHAnsi" w:hAnsiTheme="majorHAnsi" w:cstheme="majorHAnsi"/>
                                      <w:sz w:val="20"/>
                                      <w:szCs w:val="20"/>
                                    </w:rPr>
                                  </w:pPr>
                                  <w:r w:rsidRPr="00F8491C">
                                    <w:rPr>
                                      <w:rFonts w:asciiTheme="majorHAnsi" w:hAnsiTheme="majorHAnsi" w:cstheme="majorHAnsi"/>
                                      <w:color w:val="000000" w:themeColor="text1"/>
                                      <w:kern w:val="24"/>
                                      <w:sz w:val="20"/>
                                      <w:szCs w:val="20"/>
                                    </w:rPr>
                                    <w:t>Power Manager stop</w:t>
                                  </w:r>
                                  <w:r>
                                    <w:rPr>
                                      <w:rFonts w:asciiTheme="majorHAnsi" w:hAnsiTheme="majorHAnsi" w:cstheme="majorHAnsi"/>
                                      <w:color w:val="000000" w:themeColor="text1"/>
                                      <w:kern w:val="24"/>
                                      <w:sz w:val="20"/>
                                      <w:szCs w:val="20"/>
                                    </w:rPr>
                                    <w:t>s</w:t>
                                  </w:r>
                                </w:p>
                              </w:txbxContent>
                            </wps:txbx>
                            <wps:bodyPr wrap="square" lIns="0" tIns="0" rIns="0" bIns="0" rtlCol="0" anchor="ctr">
                              <a:spAutoFit/>
                            </wps:bodyPr>
                          </wps:wsp>
                        </wpg:grpSp>
                        <wpg:grpSp>
                          <wpg:cNvPr id="2777" name="Group 2777"/>
                          <wpg:cNvGrpSpPr/>
                          <wpg:grpSpPr>
                            <a:xfrm>
                              <a:off x="0" y="0"/>
                              <a:ext cx="3077845" cy="1154430"/>
                              <a:chOff x="0" y="0"/>
                              <a:chExt cx="3078320" cy="1154430"/>
                            </a:xfrm>
                          </wpg:grpSpPr>
                          <wpg:grpSp>
                            <wpg:cNvPr id="2773" name="Group 2773"/>
                            <wpg:cNvGrpSpPr/>
                            <wpg:grpSpPr>
                              <a:xfrm>
                                <a:off x="0" y="0"/>
                                <a:ext cx="3078320" cy="1154430"/>
                                <a:chOff x="0" y="0"/>
                                <a:chExt cx="3078954" cy="1154430"/>
                              </a:xfrm>
                            </wpg:grpSpPr>
                            <wps:wsp>
                              <wps:cNvPr id="59" name="Rectangle 59"/>
                              <wps:cNvSpPr/>
                              <wps:spPr>
                                <a:xfrm>
                                  <a:off x="0" y="0"/>
                                  <a:ext cx="3078754" cy="1154430"/>
                                </a:xfrm>
                                <a:prstGeom prst="rect">
                                  <a:avLst/>
                                </a:prstGeom>
                                <a:solidFill>
                                  <a:schemeClr val="accent3">
                                    <a:lumMod val="40000"/>
                                    <a:lumOff val="60000"/>
                                  </a:schemeClr>
                                </a:solidFill>
                                <a:ln w="12700" cap="flat" cmpd="sng" algn="ctr">
                                  <a:solidFill>
                                    <a:sysClr val="windowText" lastClr="000000"/>
                                  </a:solidFill>
                                  <a:prstDash val="solid"/>
                                </a:ln>
                                <a:effectLst/>
                              </wps:spPr>
                              <wps:txbx>
                                <w:txbxContent>
                                  <w:p w14:paraId="4D0F3E44"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6" name="コンテンツ プレースホルダー 1"/>
                              <wps:cNvSpPr txBox="1">
                                <a:spLocks/>
                              </wps:cNvSpPr>
                              <wps:spPr>
                                <a:xfrm>
                                  <a:off x="1207698" y="232914"/>
                                  <a:ext cx="1664140" cy="329565"/>
                                </a:xfrm>
                                <a:prstGeom prst="rect">
                                  <a:avLst/>
                                </a:prstGeom>
                                <a:noFill/>
                              </wps:spPr>
                              <wps:txbx>
                                <w:txbxContent>
                                  <w:p w14:paraId="621BB1C5" w14:textId="77777777" w:rsidR="00DA6107" w:rsidRPr="00F8491C" w:rsidRDefault="00DA6107" w:rsidP="0068748B">
                                    <w:pPr>
                                      <w:pStyle w:val="NormalWeb"/>
                                      <w:rPr>
                                        <w:rFonts w:asciiTheme="majorHAnsi" w:hAnsiTheme="majorHAnsi" w:cstheme="majorHAnsi"/>
                                        <w:color w:val="FF0000"/>
                                        <w:sz w:val="20"/>
                                        <w:szCs w:val="20"/>
                                      </w:rPr>
                                    </w:pPr>
                                    <w:r w:rsidRPr="00F8491C">
                                      <w:rPr>
                                        <w:rFonts w:asciiTheme="majorHAnsi" w:eastAsia="Meiryo" w:hAnsiTheme="majorHAnsi" w:cstheme="majorHAnsi"/>
                                        <w:bCs/>
                                        <w:color w:val="FF0000"/>
                                        <w:kern w:val="24"/>
                                        <w:sz w:val="20"/>
                                        <w:szCs w:val="20"/>
                                      </w:rPr>
                                      <w:t>Detect Suspend trigger</w:t>
                                    </w:r>
                                  </w:p>
                                </w:txbxContent>
                              </wps:txbx>
                              <wps:bodyPr vert="horz" wrap="square" lIns="91440" tIns="45720" rIns="91440" bIns="45720" rtlCol="0">
                                <a:noAutofit/>
                              </wps:bodyPr>
                            </wps:wsp>
                            <wps:wsp>
                              <wps:cNvPr id="2757" name="コンテンツ プレースホルダー 1"/>
                              <wps:cNvSpPr txBox="1">
                                <a:spLocks/>
                              </wps:cNvSpPr>
                              <wps:spPr>
                                <a:xfrm>
                                  <a:off x="336443" y="526209"/>
                                  <a:ext cx="2741013" cy="473075"/>
                                </a:xfrm>
                                <a:prstGeom prst="rect">
                                  <a:avLst/>
                                </a:prstGeom>
                                <a:noFill/>
                              </wps:spPr>
                              <wps:txbx>
                                <w:txbxContent>
                                  <w:p w14:paraId="4DF44D35" w14:textId="77777777" w:rsidR="00DA6107" w:rsidRPr="00F8491C" w:rsidRDefault="00DA6107" w:rsidP="00F8491C">
                                    <w:pPr>
                                      <w:overflowPunct/>
                                      <w:autoSpaceDE/>
                                      <w:autoSpaceDN/>
                                      <w:adjustRightInd/>
                                      <w:spacing w:after="0"/>
                                      <w:contextualSpacing/>
                                      <w:jc w:val="both"/>
                                      <w:textAlignment w:val="auto"/>
                                      <w:rPr>
                                        <w:rFonts w:asciiTheme="majorHAnsi" w:eastAsia="Times New Roman" w:hAnsiTheme="majorHAnsi" w:cstheme="majorHAnsi"/>
                                      </w:rPr>
                                    </w:pPr>
                                    <w:r>
                                      <w:rPr>
                                        <w:rFonts w:asciiTheme="majorHAnsi" w:eastAsia="Meiryo" w:hAnsiTheme="majorHAnsi" w:cstheme="majorHAnsi"/>
                                        <w:bCs/>
                                        <w:color w:val="0000FF"/>
                                        <w:kern w:val="24"/>
                                      </w:rPr>
                                      <w:t xml:space="preserve">- </w:t>
                                    </w:r>
                                    <w:r w:rsidRPr="00F8491C">
                                      <w:rPr>
                                        <w:rFonts w:asciiTheme="majorHAnsi" w:eastAsia="Meiryo" w:hAnsiTheme="majorHAnsi" w:cstheme="majorHAnsi"/>
                                        <w:bCs/>
                                        <w:color w:val="0000FF"/>
                                        <w:kern w:val="24"/>
                                      </w:rPr>
                                      <w:t>Store playback point by App</w:t>
                                    </w:r>
                                  </w:p>
                                </w:txbxContent>
                              </wps:txbx>
                              <wps:bodyPr vert="horz" wrap="square" lIns="91440" tIns="45720" rIns="91440" bIns="45720" rtlCol="0">
                                <a:noAutofit/>
                              </wps:bodyPr>
                            </wps:wsp>
                            <wps:wsp>
                              <wps:cNvPr id="2759" name="コンテンツ プレースホルダー 1"/>
                              <wps:cNvSpPr txBox="1">
                                <a:spLocks/>
                              </wps:cNvSpPr>
                              <wps:spPr>
                                <a:xfrm>
                                  <a:off x="2216989" y="8627"/>
                                  <a:ext cx="861965" cy="293298"/>
                                </a:xfrm>
                                <a:prstGeom prst="rect">
                                  <a:avLst/>
                                </a:prstGeom>
                              </wps:spPr>
                              <wps:txbx>
                                <w:txbxContent>
                                  <w:p w14:paraId="0F5ABC83" w14:textId="77777777" w:rsidR="00DA6107" w:rsidRPr="00F8491C" w:rsidRDefault="00DA6107" w:rsidP="00F8491C">
                                    <w:pPr>
                                      <w:pStyle w:val="NormalWeb"/>
                                      <w:spacing w:line="240" w:lineRule="auto"/>
                                      <w:rPr>
                                        <w:rFonts w:asciiTheme="majorHAnsi" w:hAnsiTheme="majorHAnsi" w:cstheme="majorHAnsi"/>
                                      </w:rPr>
                                    </w:pPr>
                                    <w:r w:rsidRPr="00F8491C">
                                      <w:rPr>
                                        <w:rFonts w:asciiTheme="majorHAnsi" w:eastAsia="Meiryo" w:hAnsiTheme="majorHAnsi" w:cstheme="majorHAnsi"/>
                                        <w:b/>
                                        <w:bCs/>
                                        <w:kern w:val="24"/>
                                        <w:sz w:val="21"/>
                                        <w:szCs w:val="21"/>
                                        <w:u w:val="single"/>
                                      </w:rPr>
                                      <w:t>Application</w:t>
                                    </w:r>
                                  </w:p>
                                </w:txbxContent>
                              </wps:txbx>
                              <wps:bodyPr vert="horz" wrap="square" lIns="0" tIns="0" rIns="0" bIns="0" rtlCol="0">
                                <a:noAutofit/>
                              </wps:bodyPr>
                            </wps:wsp>
                            <wps:wsp>
                              <wps:cNvPr id="2769" name="Right Arrow 2769"/>
                              <wps:cNvSpPr/>
                              <wps:spPr>
                                <a:xfrm rot="10800000">
                                  <a:off x="336430" y="301925"/>
                                  <a:ext cx="895880" cy="207010"/>
                                </a:xfrm>
                                <a:prstGeom prst="rightArrow">
                                  <a:avLst>
                                    <a:gd name="adj1" fmla="val 56626"/>
                                    <a:gd name="adj2" fmla="val 73471"/>
                                  </a:avLst>
                                </a:prstGeom>
                                <a:solidFill>
                                  <a:schemeClr val="accent3">
                                    <a:lumMod val="75000"/>
                                  </a:scheme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8" name="コンテンツ プレースホルダー 1"/>
                            <wps:cNvSpPr txBox="1">
                              <a:spLocks/>
                            </wps:cNvSpPr>
                            <wps:spPr>
                              <a:xfrm>
                                <a:off x="448573" y="862537"/>
                                <a:ext cx="1152643" cy="290830"/>
                              </a:xfrm>
                              <a:prstGeom prst="rect">
                                <a:avLst/>
                              </a:prstGeom>
                            </wps:spPr>
                            <wps:txbx>
                              <w:txbxContent>
                                <w:p w14:paraId="108FE532" w14:textId="77777777" w:rsidR="00DA6107" w:rsidRPr="00F8491C" w:rsidRDefault="00DA6107" w:rsidP="00EC1A42">
                                  <w:pPr>
                                    <w:pStyle w:val="NormalWeb"/>
                                    <w:rPr>
                                      <w:rFonts w:asciiTheme="majorHAnsi" w:hAnsiTheme="majorHAnsi" w:cstheme="majorHAnsi"/>
                                      <w:sz w:val="20"/>
                                      <w:szCs w:val="20"/>
                                    </w:rPr>
                                  </w:pPr>
                                  <w:r w:rsidRPr="00F8491C">
                                    <w:rPr>
                                      <w:rFonts w:asciiTheme="majorHAnsi" w:eastAsia="Meiryo" w:hAnsiTheme="majorHAnsi" w:cstheme="majorHAnsi"/>
                                      <w:bCs/>
                                      <w:color w:val="0000FF"/>
                                      <w:kern w:val="24"/>
                                      <w:sz w:val="20"/>
                                      <w:szCs w:val="20"/>
                                      <w:u w:val="single"/>
                                    </w:rPr>
                                    <w:t>Call sysfs-IF(*1)</w:t>
                                  </w:r>
                                </w:p>
                              </w:txbxContent>
                            </wps:txbx>
                            <wps:bodyPr vert="horz" wrap="square" lIns="0" tIns="0" rIns="0" bIns="0" rtlCol="0">
                              <a:noAutofit/>
                            </wps:bodyPr>
                          </wps:wsp>
                        </wpg:grpSp>
                        <wps:wsp>
                          <wps:cNvPr id="2770" name="Down Arrow 2770"/>
                          <wps:cNvSpPr/>
                          <wps:spPr>
                            <a:xfrm>
                              <a:off x="14630" y="226767"/>
                              <a:ext cx="327734" cy="3816528"/>
                            </a:xfrm>
                            <a:prstGeom prst="downArrow">
                              <a:avLst>
                                <a:gd name="adj1" fmla="val 50000"/>
                                <a:gd name="adj2" fmla="val 56002"/>
                              </a:avLst>
                            </a:prstGeom>
                            <a:gradFill>
                              <a:gsLst>
                                <a:gs pos="0">
                                  <a:schemeClr val="bg1"/>
                                </a:gs>
                                <a:gs pos="50000">
                                  <a:schemeClr val="accent1">
                                    <a:tint val="44500"/>
                                    <a:satMod val="160000"/>
                                  </a:schemeClr>
                                </a:gs>
                                <a:gs pos="100000">
                                  <a:schemeClr val="bg1">
                                    <a:lumMod val="75000"/>
                                  </a:schemeClr>
                                </a:gs>
                              </a:gsLst>
                              <a:lin ang="5400000" scaled="0"/>
                            </a:gra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3" name="Rectangle 2783"/>
                          <wps:cNvSpPr/>
                          <wps:spPr>
                            <a:xfrm>
                              <a:off x="3138220" y="1163097"/>
                              <a:ext cx="3079115" cy="1542003"/>
                            </a:xfrm>
                            <a:prstGeom prst="rect">
                              <a:avLst/>
                            </a:prstGeom>
                            <a:solidFill>
                              <a:schemeClr val="accent6">
                                <a:lumMod val="40000"/>
                                <a:lumOff val="60000"/>
                              </a:schemeClr>
                            </a:solidFill>
                            <a:ln w="12700" cap="flat" cmpd="sng" algn="ctr">
                              <a:solidFill>
                                <a:sysClr val="windowText" lastClr="000000"/>
                              </a:solidFill>
                              <a:prstDash val="solid"/>
                            </a:ln>
                            <a:effectLst/>
                          </wps:spPr>
                          <wps:txbx>
                            <w:txbxContent>
                              <w:p w14:paraId="0C2598B7"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1" name="Rectangle 2791"/>
                          <wps:cNvSpPr/>
                          <wps:spPr>
                            <a:xfrm>
                              <a:off x="3138221" y="0"/>
                              <a:ext cx="3077645" cy="1154430"/>
                            </a:xfrm>
                            <a:prstGeom prst="rect">
                              <a:avLst/>
                            </a:prstGeom>
                            <a:solidFill>
                              <a:schemeClr val="accent3">
                                <a:lumMod val="40000"/>
                                <a:lumOff val="60000"/>
                              </a:schemeClr>
                            </a:solidFill>
                            <a:ln w="12700" cap="flat" cmpd="sng" algn="ctr">
                              <a:solidFill>
                                <a:sysClr val="windowText" lastClr="000000"/>
                              </a:solidFill>
                              <a:prstDash val="solid"/>
                            </a:ln>
                            <a:effectLst/>
                          </wps:spPr>
                          <wps:txbx>
                            <w:txbxContent>
                              <w:p w14:paraId="1FF8A53B"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11" name="Group 2811"/>
                          <wpg:cNvGrpSpPr/>
                          <wpg:grpSpPr>
                            <a:xfrm>
                              <a:off x="3137987" y="2703580"/>
                              <a:ext cx="3191565" cy="1348382"/>
                              <a:chOff x="-234" y="-888183"/>
                              <a:chExt cx="3191565" cy="1348382"/>
                            </a:xfrm>
                          </wpg:grpSpPr>
                          <wpg:grpSp>
                            <wpg:cNvPr id="2778" name="Group 2778"/>
                            <wpg:cNvGrpSpPr/>
                            <wpg:grpSpPr>
                              <a:xfrm>
                                <a:off x="-234" y="-888183"/>
                                <a:ext cx="3191565" cy="1348382"/>
                                <a:chOff x="-234" y="-888183"/>
                                <a:chExt cx="3191565" cy="1348382"/>
                              </a:xfrm>
                            </wpg:grpSpPr>
                            <wps:wsp>
                              <wps:cNvPr id="2779" name="Rectangle 2779"/>
                              <wps:cNvSpPr/>
                              <wps:spPr>
                                <a:xfrm>
                                  <a:off x="-234" y="-888183"/>
                                  <a:ext cx="3079115" cy="1348382"/>
                                </a:xfrm>
                                <a:prstGeom prst="rect">
                                  <a:avLst/>
                                </a:prstGeom>
                                <a:solidFill>
                                  <a:schemeClr val="tx2">
                                    <a:lumMod val="40000"/>
                                    <a:lumOff val="60000"/>
                                  </a:schemeClr>
                                </a:solidFill>
                                <a:ln w="12700" cap="flat" cmpd="sng" algn="ctr">
                                  <a:solidFill>
                                    <a:sysClr val="windowText" lastClr="000000"/>
                                  </a:solidFill>
                                  <a:prstDash val="solid"/>
                                </a:ln>
                                <a:effectLst/>
                              </wps:spPr>
                              <wps:txbx>
                                <w:txbxContent>
                                  <w:p w14:paraId="6D2198F3" w14:textId="77777777" w:rsidR="00DA6107" w:rsidRDefault="00DA6107" w:rsidP="00F84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1" name="コンテンツ プレースホルダー 1"/>
                              <wps:cNvSpPr txBox="1">
                                <a:spLocks/>
                              </wps:cNvSpPr>
                              <wps:spPr>
                                <a:xfrm>
                                  <a:off x="1304746" y="-835923"/>
                                  <a:ext cx="1886585" cy="284671"/>
                                </a:xfrm>
                                <a:prstGeom prst="rect">
                                  <a:avLst/>
                                </a:prstGeom>
                              </wps:spPr>
                              <wps:txbx>
                                <w:txbxContent>
                                  <w:p w14:paraId="34E02C05" w14:textId="77777777" w:rsidR="00DA6107" w:rsidRPr="006A5747" w:rsidRDefault="00DA6107" w:rsidP="006A5747">
                                    <w:pPr>
                                      <w:pStyle w:val="NormalWeb"/>
                                      <w:jc w:val="center"/>
                                      <w:rPr>
                                        <w:rFonts w:asciiTheme="majorHAnsi" w:eastAsia="Meiryo" w:hAnsiTheme="majorHAnsi" w:cstheme="majorHAnsi"/>
                                        <w:b/>
                                        <w:bCs/>
                                        <w:kern w:val="24"/>
                                        <w:sz w:val="21"/>
                                        <w:szCs w:val="21"/>
                                        <w:u w:val="single"/>
                                      </w:rPr>
                                    </w:pPr>
                                    <w:r w:rsidRPr="006A5747">
                                      <w:rPr>
                                        <w:rFonts w:asciiTheme="majorHAnsi" w:eastAsia="Meiryo" w:hAnsiTheme="majorHAnsi" w:cstheme="majorHAnsi"/>
                                        <w:b/>
                                        <w:bCs/>
                                        <w:kern w:val="24"/>
                                        <w:sz w:val="21"/>
                                        <w:szCs w:val="21"/>
                                        <w:u w:val="single"/>
                                      </w:rPr>
                                      <w:t>Arm Trusted Firmware</w:t>
                                    </w:r>
                                  </w:p>
                                </w:txbxContent>
                              </wps:txbx>
                              <wps:bodyPr vert="horz" wrap="square" lIns="0" tIns="0" rIns="0" bIns="0" rtlCol="0">
                                <a:noAutofit/>
                              </wps:bodyPr>
                            </wps:wsp>
                          </wpg:grpSp>
                          <wps:wsp>
                            <wps:cNvPr id="2807" name="Right Arrow 2807"/>
                            <wps:cNvSpPr/>
                            <wps:spPr>
                              <a:xfrm rot="10800000">
                                <a:off x="267419" y="227275"/>
                                <a:ext cx="895350" cy="207010"/>
                              </a:xfrm>
                              <a:prstGeom prst="rightArrow">
                                <a:avLst>
                                  <a:gd name="adj1" fmla="val 56626"/>
                                  <a:gd name="adj2" fmla="val 73471"/>
                                </a:avLst>
                              </a:prstGeom>
                              <a:solidFill>
                                <a:schemeClr val="accent3">
                                  <a:lumMod val="75000"/>
                                </a:scheme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2" name="コンテンツ プレースホルダー 1"/>
                            <wps:cNvSpPr txBox="1">
                              <a:spLocks/>
                            </wps:cNvSpPr>
                            <wps:spPr>
                              <a:xfrm>
                                <a:off x="1224951" y="260019"/>
                                <a:ext cx="1649095" cy="144780"/>
                              </a:xfrm>
                              <a:prstGeom prst="rect">
                                <a:avLst/>
                              </a:prstGeom>
                              <a:noFill/>
                            </wps:spPr>
                            <wps:txbx>
                              <w:txbxContent>
                                <w:p w14:paraId="4B064E51" w14:textId="77777777" w:rsidR="00DA6107" w:rsidRPr="00F8491C" w:rsidRDefault="00DA6107" w:rsidP="00583D90">
                                  <w:pPr>
                                    <w:pStyle w:val="2"/>
                                    <w:spacing w:before="0" w:beforeAutospacing="0" w:after="0" w:afterAutospacing="0"/>
                                    <w:rPr>
                                      <w:rFonts w:asciiTheme="majorHAnsi" w:hAnsiTheme="majorHAnsi" w:cstheme="majorHAnsi"/>
                                      <w:color w:val="FF0000"/>
                                      <w:sz w:val="20"/>
                                      <w:szCs w:val="20"/>
                                    </w:rPr>
                                  </w:pPr>
                                  <w:r w:rsidRPr="00F8491C">
                                    <w:rPr>
                                      <w:rFonts w:asciiTheme="majorHAnsi" w:eastAsia="Meiryo" w:hAnsiTheme="majorHAnsi" w:cstheme="majorHAnsi"/>
                                      <w:bCs/>
                                      <w:color w:val="FF0000"/>
                                      <w:kern w:val="24"/>
                                      <w:sz w:val="20"/>
                                      <w:szCs w:val="20"/>
                                    </w:rPr>
                                    <w:t xml:space="preserve">Detect </w:t>
                                  </w:r>
                                  <w:r>
                                    <w:rPr>
                                      <w:rFonts w:asciiTheme="majorHAnsi" w:eastAsia="Meiryo" w:hAnsiTheme="majorHAnsi" w:cstheme="majorHAnsi"/>
                                      <w:bCs/>
                                      <w:color w:val="FF0000"/>
                                      <w:kern w:val="24"/>
                                      <w:sz w:val="20"/>
                                      <w:szCs w:val="20"/>
                                    </w:rPr>
                                    <w:t>Resume</w:t>
                                  </w:r>
                                  <w:r w:rsidRPr="00F8491C">
                                    <w:rPr>
                                      <w:rFonts w:asciiTheme="majorHAnsi" w:eastAsia="Meiryo" w:hAnsiTheme="majorHAnsi" w:cstheme="majorHAnsi"/>
                                      <w:bCs/>
                                      <w:color w:val="FF0000"/>
                                      <w:kern w:val="24"/>
                                      <w:sz w:val="20"/>
                                      <w:szCs w:val="20"/>
                                    </w:rPr>
                                    <w:t xml:space="preserve"> trigger</w:t>
                                  </w:r>
                                </w:p>
                              </w:txbxContent>
                            </wps:txbx>
                            <wps:bodyPr vert="horz" wrap="square" lIns="0" tIns="0" rIns="0" bIns="0" rtlCol="0">
                              <a:noAutofit/>
                            </wps:bodyPr>
                          </wps:wsp>
                        </wpg:grpSp>
                        <wps:wsp>
                          <wps:cNvPr id="2810" name="Down Arrow 2810"/>
                          <wps:cNvSpPr/>
                          <wps:spPr>
                            <a:xfrm rot="10800000">
                              <a:off x="3152617" y="226767"/>
                              <a:ext cx="327660" cy="3799193"/>
                            </a:xfrm>
                            <a:prstGeom prst="downArrow">
                              <a:avLst>
                                <a:gd name="adj1" fmla="val 50000"/>
                                <a:gd name="adj2" fmla="val 56002"/>
                              </a:avLst>
                            </a:prstGeom>
                            <a:gradFill>
                              <a:gsLst>
                                <a:gs pos="0">
                                  <a:schemeClr val="bg1"/>
                                </a:gs>
                                <a:gs pos="50000">
                                  <a:schemeClr val="accent1">
                                    <a:tint val="44500"/>
                                    <a:satMod val="160000"/>
                                  </a:schemeClr>
                                </a:gs>
                                <a:gs pos="100000">
                                  <a:schemeClr val="bg1">
                                    <a:lumMod val="75000"/>
                                  </a:schemeClr>
                                </a:gs>
                              </a:gsLst>
                              <a:lin ang="5400000" scaled="0"/>
                            </a:gra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5" name="コンテンツ プレースホルダー 1"/>
                        <wps:cNvSpPr txBox="1">
                          <a:spLocks/>
                        </wps:cNvSpPr>
                        <wps:spPr>
                          <a:xfrm>
                            <a:off x="3862424" y="2004301"/>
                            <a:ext cx="2274570" cy="548400"/>
                          </a:xfrm>
                          <a:prstGeom prst="rect">
                            <a:avLst/>
                          </a:prstGeom>
                          <a:solidFill>
                            <a:srgbClr val="FFFF99"/>
                          </a:solidFill>
                        </wps:spPr>
                        <wps:txbx>
                          <w:txbxContent>
                            <w:p w14:paraId="6AFD00F7" w14:textId="77777777" w:rsidR="00DA6107" w:rsidRDefault="00DA6107" w:rsidP="00F8491C">
                              <w:pPr>
                                <w:overflowPunct/>
                                <w:autoSpaceDE/>
                                <w:autoSpaceDN/>
                                <w:adjustRightInd/>
                                <w:spacing w:after="0"/>
                                <w:contextualSpacing/>
                                <w:textAlignment w:val="auto"/>
                                <w:rPr>
                                  <w:rFonts w:eastAsia="Meiryo"/>
                                  <w:bCs/>
                                  <w:kern w:val="24"/>
                                  <w:lang w:eastAsia="ja-JP"/>
                                </w:rPr>
                              </w:pPr>
                              <w:r>
                                <w:rPr>
                                  <w:rFonts w:eastAsia="Meiryo"/>
                                  <w:bCs/>
                                  <w:kern w:val="24"/>
                                </w:rPr>
                                <w:t xml:space="preserve">- </w:t>
                              </w:r>
                              <w:r w:rsidRPr="00350DA3">
                                <w:rPr>
                                  <w:rFonts w:eastAsia="Meiryo"/>
                                  <w:bCs/>
                                  <w:kern w:val="24"/>
                                  <w:lang w:eastAsia="ja-JP"/>
                                </w:rPr>
                                <w:t>If</w:t>
                              </w:r>
                              <w:r>
                                <w:rPr>
                                  <w:rFonts w:eastAsia="Meiryo"/>
                                  <w:bCs/>
                                  <w:kern w:val="24"/>
                                  <w:lang w:eastAsia="ja-JP"/>
                                </w:rPr>
                                <w:t xml:space="preserve"> needs, restore register by driver</w:t>
                              </w:r>
                            </w:p>
                            <w:p w14:paraId="071B0429" w14:textId="77777777" w:rsidR="00DA6107" w:rsidRDefault="00DA6107" w:rsidP="00F8491C">
                              <w:pPr>
                                <w:overflowPunct/>
                                <w:autoSpaceDE/>
                                <w:autoSpaceDN/>
                                <w:adjustRightInd/>
                                <w:spacing w:after="0"/>
                                <w:contextualSpacing/>
                                <w:textAlignment w:val="auto"/>
                                <w:rPr>
                                  <w:rFonts w:eastAsia="Meiryo"/>
                                  <w:bCs/>
                                  <w:kern w:val="24"/>
                                  <w:lang w:eastAsia="ja-JP"/>
                                </w:rPr>
                              </w:pPr>
                              <w:r>
                                <w:rPr>
                                  <w:rFonts w:eastAsia="Meiryo"/>
                                  <w:bCs/>
                                  <w:kern w:val="24"/>
                                  <w:lang w:eastAsia="ja-JP"/>
                                </w:rPr>
                                <w:t>- If needs, supply clock for device</w:t>
                              </w:r>
                            </w:p>
                            <w:p w14:paraId="327B5942" w14:textId="77777777" w:rsidR="00DA6107" w:rsidRPr="00350DA3" w:rsidRDefault="00DA6107" w:rsidP="00F8491C">
                              <w:pPr>
                                <w:overflowPunct/>
                                <w:autoSpaceDE/>
                                <w:autoSpaceDN/>
                                <w:adjustRightInd/>
                                <w:spacing w:after="0"/>
                                <w:contextualSpacing/>
                                <w:textAlignment w:val="auto"/>
                                <w:rPr>
                                  <w:rFonts w:eastAsia="Times New Roman"/>
                                  <w:lang w:eastAsia="ja-JP"/>
                                </w:rPr>
                              </w:pPr>
                              <w:r>
                                <w:rPr>
                                  <w:rFonts w:eastAsia="Meiryo"/>
                                  <w:bCs/>
                                  <w:kern w:val="24"/>
                                  <w:lang w:eastAsia="ja-JP"/>
                                </w:rPr>
                                <w:t>- If needs, initialize driver</w:t>
                              </w:r>
                            </w:p>
                          </w:txbxContent>
                        </wps:txbx>
                        <wps:bodyPr vert="horz" wrap="square" lIns="91440" tIns="45720" rIns="91440" bIns="45720" rtlCol="0">
                          <a:noAutofit/>
                        </wps:bodyPr>
                      </wps:wsp>
                      <wps:wsp>
                        <wps:cNvPr id="2788" name="角丸四角形吹き出し 31"/>
                        <wps:cNvSpPr/>
                        <wps:spPr>
                          <a:xfrm>
                            <a:off x="4623207" y="1536192"/>
                            <a:ext cx="1491615" cy="349250"/>
                          </a:xfrm>
                          <a:prstGeom prst="wedgeRoundRectCallout">
                            <a:avLst>
                              <a:gd name="adj1" fmla="val 48021"/>
                              <a:gd name="adj2" fmla="val 39332"/>
                              <a:gd name="adj3" fmla="val 16667"/>
                            </a:avLst>
                          </a:prstGeom>
                          <a:solidFill>
                            <a:srgbClr val="FFFF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D35CBA8" w14:textId="77777777" w:rsidR="00DA6107" w:rsidRPr="00F8491C" w:rsidRDefault="00DA6107" w:rsidP="00F8491C">
                              <w:pPr>
                                <w:pStyle w:val="2"/>
                                <w:spacing w:after="0" w:afterAutospacing="0"/>
                                <w:rPr>
                                  <w:rFonts w:asciiTheme="majorHAnsi" w:hAnsiTheme="majorHAnsi" w:cstheme="majorHAnsi"/>
                                  <w:color w:val="000000" w:themeColor="text1"/>
                                  <w:kern w:val="24"/>
                                  <w:sz w:val="20"/>
                                  <w:szCs w:val="20"/>
                                </w:rPr>
                              </w:pPr>
                              <w:r w:rsidRPr="00F8491C">
                                <w:rPr>
                                  <w:rFonts w:asciiTheme="majorHAnsi" w:hAnsiTheme="majorHAnsi" w:cstheme="majorHAnsi"/>
                                  <w:color w:val="000000" w:themeColor="text1"/>
                                  <w:kern w:val="24"/>
                                  <w:sz w:val="20"/>
                                  <w:szCs w:val="20"/>
                                </w:rPr>
                                <w:t>All process wakeup ?</w:t>
                              </w:r>
                              <w:r w:rsidRPr="00891504">
                                <w:rPr>
                                  <w:rFonts w:asciiTheme="majorHAnsi" w:hAnsiTheme="majorHAnsi" w:cstheme="majorHAnsi"/>
                                  <w:color w:val="000000" w:themeColor="text1"/>
                                  <w:kern w:val="24"/>
                                  <w:sz w:val="20"/>
                                  <w:szCs w:val="20"/>
                                </w:rPr>
                                <w:t xml:space="preserve"> </w:t>
                              </w:r>
                              <w:r w:rsidRPr="00F8491C">
                                <w:rPr>
                                  <w:rFonts w:asciiTheme="majorHAnsi" w:hAnsiTheme="majorHAnsi" w:cstheme="majorHAnsi"/>
                                  <w:color w:val="000000" w:themeColor="text1"/>
                                  <w:kern w:val="24"/>
                                  <w:sz w:val="20"/>
                                  <w:szCs w:val="20"/>
                                </w:rPr>
                                <w:t>Power Manager st</w:t>
                              </w:r>
                              <w:r w:rsidRPr="00891504">
                                <w:rPr>
                                  <w:rFonts w:asciiTheme="majorHAnsi" w:hAnsiTheme="majorHAnsi" w:cstheme="majorHAnsi"/>
                                  <w:color w:val="000000" w:themeColor="text1"/>
                                  <w:kern w:val="24"/>
                                  <w:sz w:val="20"/>
                                  <w:szCs w:val="20"/>
                                </w:rPr>
                                <w:t>arts</w:t>
                              </w:r>
                            </w:p>
                          </w:txbxContent>
                        </wps:txbx>
                        <wps:bodyPr wrap="square" lIns="0" tIns="0" rIns="0" bIns="0" rtlCol="0" anchor="ctr">
                          <a:noAutofit/>
                        </wps:bodyPr>
                      </wps:wsp>
                      <wps:wsp>
                        <wps:cNvPr id="2793" name="コンテンツ プレースホルダー 1"/>
                        <wps:cNvSpPr txBox="1">
                          <a:spLocks/>
                        </wps:cNvSpPr>
                        <wps:spPr>
                          <a:xfrm>
                            <a:off x="3408630" y="526208"/>
                            <a:ext cx="2809038" cy="270247"/>
                          </a:xfrm>
                          <a:prstGeom prst="rect">
                            <a:avLst/>
                          </a:prstGeom>
                          <a:noFill/>
                        </wps:spPr>
                        <wps:txbx>
                          <w:txbxContent>
                            <w:p w14:paraId="0A2894BA" w14:textId="77777777" w:rsidR="00DA6107" w:rsidRPr="00F8491C" w:rsidRDefault="00DA6107" w:rsidP="00F8491C">
                              <w:pPr>
                                <w:overflowPunct/>
                                <w:autoSpaceDE/>
                                <w:autoSpaceDN/>
                                <w:adjustRightInd/>
                                <w:spacing w:after="0"/>
                                <w:contextualSpacing/>
                                <w:jc w:val="both"/>
                                <w:textAlignment w:val="auto"/>
                                <w:rPr>
                                  <w:rFonts w:asciiTheme="majorHAnsi" w:eastAsia="Times New Roman" w:hAnsiTheme="majorHAnsi" w:cstheme="majorHAnsi"/>
                                </w:rPr>
                              </w:pPr>
                              <w:r>
                                <w:rPr>
                                  <w:rFonts w:asciiTheme="majorHAnsi" w:eastAsia="Meiryo" w:hAnsiTheme="majorHAnsi" w:cstheme="majorHAnsi"/>
                                  <w:bCs/>
                                  <w:color w:val="0000FF"/>
                                  <w:kern w:val="24"/>
                                </w:rPr>
                                <w:t>- Re-start from playback point by App</w:t>
                              </w:r>
                            </w:p>
                            <w:p w14:paraId="51DE60DC" w14:textId="77777777" w:rsidR="00DA6107" w:rsidRPr="00F8491C" w:rsidRDefault="00DA6107" w:rsidP="00F8491C">
                              <w:pPr>
                                <w:overflowPunct/>
                                <w:autoSpaceDE/>
                                <w:autoSpaceDN/>
                                <w:adjustRightInd/>
                                <w:spacing w:after="0"/>
                                <w:contextualSpacing/>
                                <w:textAlignment w:val="auto"/>
                                <w:rPr>
                                  <w:rFonts w:asciiTheme="majorHAnsi" w:eastAsia="Times New Roman" w:hAnsiTheme="majorHAnsi" w:cstheme="majorHAnsi"/>
                                </w:rPr>
                              </w:pPr>
                            </w:p>
                          </w:txbxContent>
                        </wps:txbx>
                        <wps:bodyPr vert="horz" wrap="square" lIns="91440" tIns="45720" rIns="91440" bIns="45720" rtlCol="0">
                          <a:noAutofit/>
                        </wps:bodyPr>
                      </wps:wsp>
                    </wpg:wgp>
                  </a:graphicData>
                </a:graphic>
                <wp14:sizeRelH relativeFrom="margin">
                  <wp14:pctWidth>0</wp14:pctWidth>
                </wp14:sizeRelH>
                <wp14:sizeRelV relativeFrom="margin">
                  <wp14:pctHeight>0</wp14:pctHeight>
                </wp14:sizeRelV>
              </wp:anchor>
            </w:drawing>
          </mc:Choice>
          <mc:Fallback>
            <w:pict>
              <v:group w14:anchorId="287348DC" id="Group 2844" o:spid="_x0000_s1720" style="position:absolute;margin-left:-.95pt;margin-top:13.7pt;width:498.65pt;height:319.05pt;z-index:251652096;mso-position-horizontal-relative:text;mso-position-vertical-relative:text;mso-width-relative:margin;mso-height-relative:margin" coordorigin="-31" coordsize="63326,4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">
                <v:group id="Group 2843" o:spid="_x0000_s1721" style="position:absolute;left:-31;width:63326;height:40519" coordorigin="-31" coordsize="63326,4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">
                  <v:group id="Group 2776" o:spid="_x0000_s1722" style="position:absolute;left:-31;top:27036;width:31413;height:13482" coordorigin="-31,-8953" coordsize="3141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">
                    <v:rect id="Rectangle 63" o:spid="_x0000_s1723" style="position:absolute;left:-31;top:-8953;width:30790;height:13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" fillcolor="#8db3e2 [1311]" strokecolor="windowText" strokeweight="1pt">
                      <v:textbox>
                        <w:txbxContent>
                          <w:p w14:paraId="0D8123A2" w14:textId="77777777" w:rsidR="00DA6107" w:rsidRDefault="00DA6107" w:rsidP="00F8491C">
                            <w:pPr>
                              <w:jc w:val="center"/>
                            </w:pPr>
                          </w:p>
                        </w:txbxContent>
                      </v:textbox>
                    </v:rect>
                    <v:shape id="_x0000_s1724" type="#_x0000_t202" style="position:absolute;left:7244;top:-5704;width:22746;height: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" fillcolor="#9efcfc" stroked="f">
                      <v:textbox>
                        <w:txbxContent>
                          <w:p w14:paraId="00E8ABD3" w14:textId="77777777" w:rsidR="00DA6107" w:rsidRDefault="00DA6107" w:rsidP="00F8491C">
                            <w:pPr>
                              <w:overflowPunct/>
                              <w:autoSpaceDE/>
                              <w:autoSpaceDN/>
                              <w:adjustRightInd/>
                              <w:spacing w:after="0"/>
                              <w:contextualSpacing/>
                              <w:textAlignment w:val="auto"/>
                              <w:rPr>
                                <w:rFonts w:eastAsia="Meiryo"/>
                                <w:bCs/>
                                <w:kern w:val="24"/>
                              </w:rPr>
                            </w:pPr>
                            <w:r>
                              <w:rPr>
                                <w:rFonts w:asciiTheme="majorHAnsi" w:eastAsia="Meiryo" w:hAnsiTheme="majorHAnsi" w:cstheme="majorHAnsi"/>
                                <w:bCs/>
                                <w:kern w:val="24"/>
                              </w:rPr>
                              <w:t xml:space="preserve">- </w:t>
                            </w:r>
                            <w:r>
                              <w:rPr>
                                <w:rFonts w:eastAsia="Meiryo" w:hint="cs"/>
                                <w:bCs/>
                                <w:kern w:val="24"/>
                              </w:rPr>
                              <w:t>Non-boot CPU OFF</w:t>
                            </w:r>
                          </w:p>
                          <w:p w14:paraId="791468F5" w14:textId="77777777" w:rsidR="00DA6107" w:rsidRDefault="00DA6107" w:rsidP="00F8491C">
                            <w:pPr>
                              <w:overflowPunct/>
                              <w:autoSpaceDE/>
                              <w:autoSpaceDN/>
                              <w:adjustRightInd/>
                              <w:spacing w:after="0"/>
                              <w:contextualSpacing/>
                              <w:textAlignment w:val="auto"/>
                              <w:rPr>
                                <w:rFonts w:eastAsia="Meiryo"/>
                                <w:bCs/>
                                <w:kern w:val="24"/>
                              </w:rPr>
                            </w:pPr>
                            <w:r>
                              <w:rPr>
                                <w:rFonts w:eastAsia="Meiryo"/>
                                <w:bCs/>
                                <w:kern w:val="24"/>
                              </w:rPr>
                              <w:t>- Self-refresh setting</w:t>
                            </w:r>
                          </w:p>
                          <w:p w14:paraId="1F0B7EC3" w14:textId="77777777" w:rsidR="00DA6107" w:rsidRDefault="00DA6107" w:rsidP="00F8491C">
                            <w:pPr>
                              <w:overflowPunct/>
                              <w:autoSpaceDE/>
                              <w:autoSpaceDN/>
                              <w:adjustRightInd/>
                              <w:spacing w:after="0"/>
                              <w:contextualSpacing/>
                              <w:textAlignment w:val="auto"/>
                              <w:rPr>
                                <w:rFonts w:eastAsia="Meiryo"/>
                                <w:bCs/>
                                <w:kern w:val="24"/>
                              </w:rPr>
                            </w:pPr>
                            <w:r>
                              <w:rPr>
                                <w:rFonts w:eastAsia="Meiryo"/>
                                <w:bCs/>
                                <w:kern w:val="24"/>
                              </w:rPr>
                              <w:t>- Notify to PMIC via IIC-DVFS</w:t>
                            </w:r>
                          </w:p>
                          <w:p w14:paraId="170AB252" w14:textId="77777777" w:rsidR="00DA6107" w:rsidRPr="00350DA3" w:rsidRDefault="00DA6107" w:rsidP="00F8491C">
                            <w:pPr>
                              <w:overflowPunct/>
                              <w:autoSpaceDE/>
                              <w:autoSpaceDN/>
                              <w:adjustRightInd/>
                              <w:spacing w:after="0"/>
                              <w:contextualSpacing/>
                              <w:textAlignment w:val="auto"/>
                              <w:rPr>
                                <w:rFonts w:eastAsia="Times New Roman"/>
                              </w:rPr>
                            </w:pPr>
                            <w:r>
                              <w:rPr>
                                <w:rFonts w:eastAsia="Meiryo"/>
                                <w:bCs/>
                                <w:kern w:val="24"/>
                              </w:rPr>
                              <w:t>- Boot CPU OFF</w:t>
                            </w:r>
                          </w:p>
                        </w:txbxContent>
                      </v:textbox>
                    </v:shape>
                    <v:shape id="_x0000_s1725" type="#_x0000_t202" style="position:absolute;left:12516;top:-8168;width:1886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" filled="f" stroked="f">
                      <v:textbox inset="0,0,0,0">
                        <w:txbxContent>
                          <w:p w14:paraId="724F5B78" w14:textId="77777777" w:rsidR="00DA6107" w:rsidRDefault="00DA6107" w:rsidP="00F8491C">
                            <w:pPr>
                              <w:pStyle w:val="NormalWeb"/>
                              <w:jc w:val="center"/>
                              <w:rPr>
                                <w:rFonts w:asciiTheme="majorHAnsi" w:eastAsia="Meiryo" w:hAnsiTheme="majorHAnsi" w:cstheme="majorHAnsi"/>
                                <w:b/>
                                <w:bCs/>
                                <w:kern w:val="24"/>
                                <w:sz w:val="21"/>
                                <w:szCs w:val="21"/>
                                <w:u w:val="single"/>
                              </w:rPr>
                            </w:pPr>
                            <w:r>
                              <w:rPr>
                                <w:rFonts w:asciiTheme="majorHAnsi" w:eastAsia="Meiryo" w:hAnsiTheme="majorHAnsi" w:cstheme="majorHAnsi"/>
                                <w:b/>
                                <w:bCs/>
                                <w:kern w:val="24"/>
                                <w:sz w:val="21"/>
                                <w:szCs w:val="21"/>
                                <w:u w:val="single"/>
                              </w:rPr>
                              <w:t>Arm</w:t>
                            </w:r>
                            <w:r w:rsidRPr="00F8491C">
                              <w:rPr>
                                <w:rFonts w:asciiTheme="majorHAnsi" w:eastAsia="Meiryo" w:hAnsiTheme="majorHAnsi" w:cstheme="majorHAnsi"/>
                                <w:b/>
                                <w:bCs/>
                                <w:kern w:val="24"/>
                                <w:sz w:val="21"/>
                                <w:szCs w:val="21"/>
                                <w:u w:val="single"/>
                              </w:rPr>
                              <w:t xml:space="preserve"> Trusted Firmware</w:t>
                            </w:r>
                          </w:p>
                          <w:p w14:paraId="6974FF2E" w14:textId="77777777" w:rsidR="00DA6107" w:rsidRPr="00F8491C" w:rsidRDefault="00DA6107" w:rsidP="00F8491C">
                            <w:pPr>
                              <w:pStyle w:val="NormalWeb"/>
                              <w:jc w:val="right"/>
                              <w:rPr>
                                <w:rFonts w:asciiTheme="majorHAnsi" w:hAnsiTheme="majorHAnsi" w:cstheme="majorHAnsi"/>
                              </w:rPr>
                            </w:pPr>
                          </w:p>
                        </w:txbxContent>
                      </v:textbox>
                    </v:shape>
                  </v:group>
                  <v:group id="Group 2774" o:spid="_x0000_s1726" style="position:absolute;top:11630;width:30791;height:15420" coordorigin="" coordsize="30791,15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">
                    <v:rect id="Rectangle 61" o:spid="_x0000_s1727" style="position:absolute;width:30791;height:1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" fillcolor="#fbd4b4 [1305]" strokecolor="windowText" strokeweight="1pt">
                      <v:textbox>
                        <w:txbxContent>
                          <w:p w14:paraId="514485FE" w14:textId="77777777" w:rsidR="00DA6107" w:rsidRDefault="00DA6107" w:rsidP="00F8491C">
                            <w:pPr>
                              <w:jc w:val="center"/>
                            </w:pPr>
                          </w:p>
                        </w:txbxContent>
                      </v:textbox>
                    </v:rect>
                    <v:shape id="_x0000_s1728" type="#_x0000_t202" style="position:absolute;left:17556;top:73;width:1314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" filled="f" stroked="f">
                      <v:textbox inset="0,0,0,0">
                        <w:txbxContent>
                          <w:p w14:paraId="2C57CD0D" w14:textId="77777777" w:rsidR="00DA6107" w:rsidRPr="00F8491C" w:rsidRDefault="00DA6107" w:rsidP="006B703E">
                            <w:pPr>
                              <w:pStyle w:val="NormalWeb"/>
                              <w:rPr>
                                <w:rFonts w:asciiTheme="majorHAnsi" w:hAnsiTheme="majorHAnsi" w:cstheme="majorHAnsi"/>
                              </w:rPr>
                            </w:pPr>
                            <w:r w:rsidRPr="00F8491C">
                              <w:rPr>
                                <w:rFonts w:asciiTheme="majorHAnsi" w:eastAsia="Meiryo" w:hAnsiTheme="majorHAnsi" w:cstheme="majorHAnsi"/>
                                <w:b/>
                                <w:bCs/>
                                <w:kern w:val="24"/>
                                <w:sz w:val="21"/>
                                <w:szCs w:val="21"/>
                                <w:u w:val="single"/>
                              </w:rPr>
                              <w:t>Drivers</w:t>
                            </w:r>
                            <w:r>
                              <w:rPr>
                                <w:rFonts w:asciiTheme="majorHAnsi" w:eastAsia="Meiryo" w:hAnsiTheme="majorHAnsi" w:cstheme="majorHAnsi"/>
                                <w:b/>
                                <w:bCs/>
                                <w:kern w:val="24"/>
                                <w:sz w:val="21"/>
                                <w:szCs w:val="21"/>
                                <w:u w:val="single"/>
                              </w:rPr>
                              <w:t xml:space="preserve"> &amp; </w:t>
                            </w:r>
                            <w:r w:rsidRPr="00C34A93">
                              <w:rPr>
                                <w:rFonts w:asciiTheme="majorHAnsi" w:eastAsia="Meiryo" w:hAnsiTheme="majorHAnsi" w:cstheme="majorHAnsi"/>
                                <w:b/>
                                <w:bCs/>
                                <w:kern w:val="24"/>
                                <w:sz w:val="21"/>
                                <w:szCs w:val="21"/>
                                <w:u w:val="single"/>
                              </w:rPr>
                              <w:t>Kernel</w:t>
                            </w:r>
                          </w:p>
                        </w:txbxContent>
                      </v:textbox>
                    </v:shape>
                    <v:shape id="_x0000_s1729" type="#_x0000_t202" style="position:absolute;left:7246;top:8367;width:22745;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" fillcolor="#ff9" stroked="f">
                      <v:textbox>
                        <w:txbxContent>
                          <w:p w14:paraId="37727E3A" w14:textId="77777777" w:rsidR="00DA6107" w:rsidRDefault="00DA6107" w:rsidP="00350DA3">
                            <w:pPr>
                              <w:rPr>
                                <w:lang w:eastAsia="ja-JP"/>
                              </w:rPr>
                            </w:pPr>
                            <w:r>
                              <w:rPr>
                                <w:rFonts w:asciiTheme="majorHAnsi" w:eastAsia="Meiryo" w:hAnsiTheme="majorHAnsi" w:cstheme="majorHAnsi"/>
                                <w:bCs/>
                                <w:kern w:val="24"/>
                              </w:rPr>
                              <w:t xml:space="preserve">- </w:t>
                            </w:r>
                            <w:r>
                              <w:rPr>
                                <w:lang w:eastAsia="ja-JP"/>
                              </w:rPr>
                              <w:t>If needs, backup register by driver</w:t>
                            </w:r>
                          </w:p>
                          <w:p w14:paraId="3E61510F" w14:textId="77777777" w:rsidR="00DA6107" w:rsidRPr="00350DA3" w:rsidRDefault="00DA6107" w:rsidP="00350DA3">
                            <w:pPr>
                              <w:rPr>
                                <w:rFonts w:asciiTheme="majorHAnsi" w:eastAsia="Times New Roman" w:hAnsiTheme="majorHAnsi" w:cstheme="majorHAnsi"/>
                                <w:lang w:eastAsia="ja-JP"/>
                              </w:rPr>
                            </w:pPr>
                            <w:r>
                              <w:rPr>
                                <w:lang w:eastAsia="ja-JP"/>
                              </w:rPr>
                              <w:t>- If needs, stop clock for device</w:t>
                            </w:r>
                          </w:p>
                        </w:txbxContent>
                      </v:textbox>
                    </v:shape>
                    <v:shape id="角丸四角形吹き出し 31" o:spid="_x0000_s1730" type="#_x0000_t62" style="position:absolute;left:15471;top:3766;width:14596;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" adj="84,19075" fillcolor="yellow" stroked="f" strokeweight="2pt">
                      <v:textbox style="mso-fit-shape-to-text:t" inset="0,0,0,0">
                        <w:txbxContent>
                          <w:p w14:paraId="705CEC98" w14:textId="77777777" w:rsidR="00DA6107" w:rsidRPr="00F8491C" w:rsidRDefault="00DA6107" w:rsidP="00F8491C">
                            <w:pPr>
                              <w:pStyle w:val="NormalWeb"/>
                              <w:spacing w:line="240" w:lineRule="auto"/>
                              <w:rPr>
                                <w:rFonts w:asciiTheme="majorHAnsi" w:hAnsiTheme="majorHAnsi" w:cstheme="majorHAnsi"/>
                                <w:color w:val="000000" w:themeColor="text1"/>
                                <w:kern w:val="24"/>
                                <w:sz w:val="20"/>
                                <w:szCs w:val="20"/>
                              </w:rPr>
                            </w:pPr>
                            <w:r w:rsidRPr="00F8491C">
                              <w:rPr>
                                <w:rFonts w:asciiTheme="majorHAnsi" w:hAnsiTheme="majorHAnsi" w:cstheme="majorHAnsi"/>
                                <w:color w:val="000000" w:themeColor="text1"/>
                                <w:kern w:val="24"/>
                                <w:sz w:val="20"/>
                                <w:szCs w:val="20"/>
                              </w:rPr>
                              <w:t>All process freezing ?</w:t>
                            </w:r>
                          </w:p>
                          <w:p w14:paraId="37ED788F" w14:textId="77777777" w:rsidR="00DA6107" w:rsidRPr="00F8491C" w:rsidRDefault="00DA6107" w:rsidP="00F8491C">
                            <w:pPr>
                              <w:pStyle w:val="NormalWeb"/>
                              <w:spacing w:line="240" w:lineRule="auto"/>
                              <w:rPr>
                                <w:rFonts w:asciiTheme="majorHAnsi" w:hAnsiTheme="majorHAnsi" w:cstheme="majorHAnsi"/>
                                <w:sz w:val="20"/>
                                <w:szCs w:val="20"/>
                              </w:rPr>
                            </w:pPr>
                            <w:r w:rsidRPr="00F8491C">
                              <w:rPr>
                                <w:rFonts w:asciiTheme="majorHAnsi" w:hAnsiTheme="majorHAnsi" w:cstheme="majorHAnsi"/>
                                <w:color w:val="000000" w:themeColor="text1"/>
                                <w:kern w:val="24"/>
                                <w:sz w:val="20"/>
                                <w:szCs w:val="20"/>
                              </w:rPr>
                              <w:t>Power Manager stop</w:t>
                            </w:r>
                            <w:r>
                              <w:rPr>
                                <w:rFonts w:asciiTheme="majorHAnsi" w:hAnsiTheme="majorHAnsi" w:cstheme="majorHAnsi"/>
                                <w:color w:val="000000" w:themeColor="text1"/>
                                <w:kern w:val="24"/>
                                <w:sz w:val="20"/>
                                <w:szCs w:val="20"/>
                              </w:rPr>
                              <w:t>s</w:t>
                            </w:r>
                          </w:p>
                        </w:txbxContent>
                      </v:textbox>
                    </v:shape>
                  </v:group>
                  <v:group id="Group 2777" o:spid="_x0000_s1731" style="position:absolute;width:30778;height:11544" coordsize="30783,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">
                    <v:group id="Group 2773" o:spid="_x0000_s1732" style="position:absolute;width:30783;height:11544" coordsize="30789,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d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xOR/B8E56AXDwAAAD//wMAUEsBAi0AFAAGAAgAAAAhANvh9svuAAAAhQEAABMAAAAAAAAA&#10;AAAAAAAAAAAAAFtDb250ZW50X1R5cGVzXS54bWxQSwECLQAUAAYACAAAACEAWvQsW78AAAAVAQAA&#10;CwAAAAAAAAAAAAAAAAAfAQAAX3JlbHMvLnJlbHNQSwECLQAUAAYACAAAACEAfo40HcYAAADdAAAA&#10;DwAAAAAAAAAAAAAAAAAHAgAAZHJzL2Rvd25yZXYueG1sUEsFBgAAAAADAAMAtwAAAPoCAAAAAA==&#10;">
                      <v:rect id="Rectangle 59" o:spid="_x0000_s1733" style="position:absolute;width:30787;height:1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" fillcolor="#d6e3bc [1302]" strokecolor="windowText" strokeweight="1pt">
                        <v:textbox>
                          <w:txbxContent>
                            <w:p w14:paraId="4D0F3E44" w14:textId="77777777" w:rsidR="00DA6107" w:rsidRDefault="00DA6107" w:rsidP="00F8491C">
                              <w:pPr>
                                <w:jc w:val="center"/>
                              </w:pPr>
                            </w:p>
                          </w:txbxContent>
                        </v:textbox>
                      </v:rect>
                      <v:shape id="_x0000_s1734" type="#_x0000_t202" style="position:absolute;left:12076;top:2329;width:16642;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" filled="f" stroked="f">
                        <v:textbox>
                          <w:txbxContent>
                            <w:p w14:paraId="621BB1C5" w14:textId="77777777" w:rsidR="00DA6107" w:rsidRPr="00F8491C" w:rsidRDefault="00DA6107" w:rsidP="0068748B">
                              <w:pPr>
                                <w:pStyle w:val="NormalWeb"/>
                                <w:rPr>
                                  <w:rFonts w:asciiTheme="majorHAnsi" w:hAnsiTheme="majorHAnsi" w:cstheme="majorHAnsi"/>
                                  <w:color w:val="FF0000"/>
                                  <w:sz w:val="20"/>
                                  <w:szCs w:val="20"/>
                                </w:rPr>
                              </w:pPr>
                              <w:r w:rsidRPr="00F8491C">
                                <w:rPr>
                                  <w:rFonts w:asciiTheme="majorHAnsi" w:eastAsia="Meiryo" w:hAnsiTheme="majorHAnsi" w:cstheme="majorHAnsi"/>
                                  <w:bCs/>
                                  <w:color w:val="FF0000"/>
                                  <w:kern w:val="24"/>
                                  <w:sz w:val="20"/>
                                  <w:szCs w:val="20"/>
                                </w:rPr>
                                <w:t>Detect Suspend trigger</w:t>
                              </w:r>
                            </w:p>
                          </w:txbxContent>
                        </v:textbox>
                      </v:shape>
                      <v:shape id="_x0000_s1735" type="#_x0000_t202" style="position:absolute;left:3364;top:5262;width:2741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" filled="f" stroked="f">
                        <v:textbox>
                          <w:txbxContent>
                            <w:p w14:paraId="4DF44D35" w14:textId="77777777" w:rsidR="00DA6107" w:rsidRPr="00F8491C" w:rsidRDefault="00DA6107" w:rsidP="00F8491C">
                              <w:pPr>
                                <w:overflowPunct/>
                                <w:autoSpaceDE/>
                                <w:autoSpaceDN/>
                                <w:adjustRightInd/>
                                <w:spacing w:after="0"/>
                                <w:contextualSpacing/>
                                <w:jc w:val="both"/>
                                <w:textAlignment w:val="auto"/>
                                <w:rPr>
                                  <w:rFonts w:asciiTheme="majorHAnsi" w:eastAsia="Times New Roman" w:hAnsiTheme="majorHAnsi" w:cstheme="majorHAnsi"/>
                                </w:rPr>
                              </w:pPr>
                              <w:r>
                                <w:rPr>
                                  <w:rFonts w:asciiTheme="majorHAnsi" w:eastAsia="Meiryo" w:hAnsiTheme="majorHAnsi" w:cstheme="majorHAnsi"/>
                                  <w:bCs/>
                                  <w:color w:val="0000FF"/>
                                  <w:kern w:val="24"/>
                                </w:rPr>
                                <w:t xml:space="preserve">- </w:t>
                              </w:r>
                              <w:r w:rsidRPr="00F8491C">
                                <w:rPr>
                                  <w:rFonts w:asciiTheme="majorHAnsi" w:eastAsia="Meiryo" w:hAnsiTheme="majorHAnsi" w:cstheme="majorHAnsi"/>
                                  <w:bCs/>
                                  <w:color w:val="0000FF"/>
                                  <w:kern w:val="24"/>
                                </w:rPr>
                                <w:t>Store playback point by App</w:t>
                              </w:r>
                            </w:p>
                          </w:txbxContent>
                        </v:textbox>
                      </v:shape>
                      <v:shape id="_x0000_s1736" type="#_x0000_t202" style="position:absolute;left:22169;top:86;width:862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" filled="f" stroked="f">
                        <v:textbox inset="0,0,0,0">
                          <w:txbxContent>
                            <w:p w14:paraId="0F5ABC83" w14:textId="77777777" w:rsidR="00DA6107" w:rsidRPr="00F8491C" w:rsidRDefault="00DA6107" w:rsidP="00F8491C">
                              <w:pPr>
                                <w:pStyle w:val="NormalWeb"/>
                                <w:spacing w:line="240" w:lineRule="auto"/>
                                <w:rPr>
                                  <w:rFonts w:asciiTheme="majorHAnsi" w:hAnsiTheme="majorHAnsi" w:cstheme="majorHAnsi"/>
                                </w:rPr>
                              </w:pPr>
                              <w:r w:rsidRPr="00F8491C">
                                <w:rPr>
                                  <w:rFonts w:asciiTheme="majorHAnsi" w:eastAsia="Meiryo" w:hAnsiTheme="majorHAnsi" w:cstheme="majorHAnsi"/>
                                  <w:b/>
                                  <w:bCs/>
                                  <w:kern w:val="24"/>
                                  <w:sz w:val="21"/>
                                  <w:szCs w:val="21"/>
                                  <w:u w:val="single"/>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69" o:spid="_x0000_s1737" type="#_x0000_t13" style="position:absolute;left:3364;top:3019;width:8959;height:20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" adj="17933,4684" fillcolor="#76923c [2406]" strokecolor="windowText" strokeweight="1pt"/>
                    </v:group>
                    <v:shape id="_x0000_s1738" type="#_x0000_t202" style="position:absolute;left:4485;top:8625;width:1152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" filled="f" stroked="f">
                      <v:textbox inset="0,0,0,0">
                        <w:txbxContent>
                          <w:p w14:paraId="108FE532" w14:textId="77777777" w:rsidR="00DA6107" w:rsidRPr="00F8491C" w:rsidRDefault="00DA6107" w:rsidP="00EC1A42">
                            <w:pPr>
                              <w:pStyle w:val="NormalWeb"/>
                              <w:rPr>
                                <w:rFonts w:asciiTheme="majorHAnsi" w:hAnsiTheme="majorHAnsi" w:cstheme="majorHAnsi"/>
                                <w:sz w:val="20"/>
                                <w:szCs w:val="20"/>
                              </w:rPr>
                            </w:pPr>
                            <w:r w:rsidRPr="00F8491C">
                              <w:rPr>
                                <w:rFonts w:asciiTheme="majorHAnsi" w:eastAsia="Meiryo" w:hAnsiTheme="majorHAnsi" w:cstheme="majorHAnsi"/>
                                <w:bCs/>
                                <w:color w:val="0000FF"/>
                                <w:kern w:val="24"/>
                                <w:sz w:val="20"/>
                                <w:szCs w:val="20"/>
                                <w:u w:val="single"/>
                              </w:rPr>
                              <w:t>Call sysfs-IF(*1)</w:t>
                            </w:r>
                          </w:p>
                        </w:txbxContent>
                      </v:textbox>
                    </v:shape>
                  </v:group>
                  <v:shape id="Down Arrow 2770" o:spid="_x0000_s1739" type="#_x0000_t67" style="position:absolute;left:146;top:2267;width:3277;height:38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" adj="20561" fillcolor="white [3212]" strokecolor="windowText" strokeweight="1pt">
                    <v:fill color2="#bfbfbf [2412]" colors="0 white;.5 #c2d1ed;1 #bfbfbf" focus="100%" type="gradient">
                      <o:fill v:ext="view" type="gradientUnscaled"/>
                    </v:fill>
                  </v:shape>
                  <v:rect id="Rectangle 2783" o:spid="_x0000_s1740" style="position:absolute;left:31382;top:11630;width:30791;height:15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" fillcolor="#fbd4b4 [1305]" strokecolor="windowText" strokeweight="1pt">
                    <v:textbox>
                      <w:txbxContent>
                        <w:p w14:paraId="0C2598B7" w14:textId="77777777" w:rsidR="00DA6107" w:rsidRDefault="00DA6107" w:rsidP="00F8491C">
                          <w:pPr>
                            <w:jc w:val="center"/>
                          </w:pPr>
                        </w:p>
                      </w:txbxContent>
                    </v:textbox>
                  </v:rect>
                  <v:rect id="Rectangle 2791" o:spid="_x0000_s1741" style="position:absolute;left:31382;width:30776;height:1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" fillcolor="#d6e3bc [1302]" strokecolor="windowText" strokeweight="1pt">
                    <v:textbox>
                      <w:txbxContent>
                        <w:p w14:paraId="1FF8A53B" w14:textId="77777777" w:rsidR="00DA6107" w:rsidRDefault="00DA6107" w:rsidP="00F8491C">
                          <w:pPr>
                            <w:jc w:val="center"/>
                          </w:pPr>
                        </w:p>
                      </w:txbxContent>
                    </v:textbox>
                  </v:rect>
                  <v:group id="Group 2811" o:spid="_x0000_s1742" style="position:absolute;left:31379;top:27035;width:31916;height:13484" coordorigin="-2,-8881" coordsize="31915,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">
                    <v:group id="Group 2778" o:spid="_x0000_s1743" style="position:absolute;left:-2;top:-8881;width:31915;height:13482" coordorigin="-2,-8881" coordsize="31915,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">
                      <v:rect id="Rectangle 2779" o:spid="_x0000_s1744" style="position:absolute;left:-2;top:-8881;width:30790;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" fillcolor="#8db3e2 [1311]" strokecolor="windowText" strokeweight="1pt">
                        <v:textbox>
                          <w:txbxContent>
                            <w:p w14:paraId="6D2198F3" w14:textId="77777777" w:rsidR="00DA6107" w:rsidRDefault="00DA6107" w:rsidP="00F8491C">
                              <w:pPr>
                                <w:jc w:val="center"/>
                              </w:pPr>
                            </w:p>
                          </w:txbxContent>
                        </v:textbox>
                      </v:rect>
                      <v:shape id="_x0000_s1745" type="#_x0000_t202" style="position:absolute;left:13047;top:-8359;width:18866;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" filled="f" stroked="f">
                        <v:textbox inset="0,0,0,0">
                          <w:txbxContent>
                            <w:p w14:paraId="34E02C05" w14:textId="77777777" w:rsidR="00DA6107" w:rsidRPr="006A5747" w:rsidRDefault="00DA6107" w:rsidP="006A5747">
                              <w:pPr>
                                <w:pStyle w:val="NormalWeb"/>
                                <w:jc w:val="center"/>
                                <w:rPr>
                                  <w:rFonts w:asciiTheme="majorHAnsi" w:eastAsia="Meiryo" w:hAnsiTheme="majorHAnsi" w:cstheme="majorHAnsi"/>
                                  <w:b/>
                                  <w:bCs/>
                                  <w:kern w:val="24"/>
                                  <w:sz w:val="21"/>
                                  <w:szCs w:val="21"/>
                                  <w:u w:val="single"/>
                                </w:rPr>
                              </w:pPr>
                              <w:r w:rsidRPr="006A5747">
                                <w:rPr>
                                  <w:rFonts w:asciiTheme="majorHAnsi" w:eastAsia="Meiryo" w:hAnsiTheme="majorHAnsi" w:cstheme="majorHAnsi"/>
                                  <w:b/>
                                  <w:bCs/>
                                  <w:kern w:val="24"/>
                                  <w:sz w:val="21"/>
                                  <w:szCs w:val="21"/>
                                  <w:u w:val="single"/>
                                </w:rPr>
                                <w:t>Arm Trusted Firmware</w:t>
                              </w:r>
                            </w:p>
                          </w:txbxContent>
                        </v:textbox>
                      </v:shape>
                    </v:group>
                    <v:shape id="Right Arrow 2807" o:spid="_x0000_s1746" type="#_x0000_t13" style="position:absolute;left:2674;top:2272;width:8953;height:20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" adj="17931,4684" fillcolor="#76923c [2406]" strokecolor="windowText" strokeweight="1pt"/>
                    <v:shape id="_x0000_s1747" type="#_x0000_t202" style="position:absolute;left:12249;top:2600;width:16491;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" filled="f" stroked="f">
                      <v:textbox inset="0,0,0,0">
                        <w:txbxContent>
                          <w:p w14:paraId="4B064E51" w14:textId="77777777" w:rsidR="00DA6107" w:rsidRPr="00F8491C" w:rsidRDefault="00DA6107" w:rsidP="00583D90">
                            <w:pPr>
                              <w:pStyle w:val="2"/>
                              <w:spacing w:before="0" w:beforeAutospacing="0" w:after="0" w:afterAutospacing="0"/>
                              <w:rPr>
                                <w:rFonts w:asciiTheme="majorHAnsi" w:hAnsiTheme="majorHAnsi" w:cstheme="majorHAnsi"/>
                                <w:color w:val="FF0000"/>
                                <w:sz w:val="20"/>
                                <w:szCs w:val="20"/>
                              </w:rPr>
                            </w:pPr>
                            <w:r w:rsidRPr="00F8491C">
                              <w:rPr>
                                <w:rFonts w:asciiTheme="majorHAnsi" w:eastAsia="Meiryo" w:hAnsiTheme="majorHAnsi" w:cstheme="majorHAnsi"/>
                                <w:bCs/>
                                <w:color w:val="FF0000"/>
                                <w:kern w:val="24"/>
                                <w:sz w:val="20"/>
                                <w:szCs w:val="20"/>
                              </w:rPr>
                              <w:t xml:space="preserve">Detect </w:t>
                            </w:r>
                            <w:r>
                              <w:rPr>
                                <w:rFonts w:asciiTheme="majorHAnsi" w:eastAsia="Meiryo" w:hAnsiTheme="majorHAnsi" w:cstheme="majorHAnsi"/>
                                <w:bCs/>
                                <w:color w:val="FF0000"/>
                                <w:kern w:val="24"/>
                                <w:sz w:val="20"/>
                                <w:szCs w:val="20"/>
                              </w:rPr>
                              <w:t>Resume</w:t>
                            </w:r>
                            <w:r w:rsidRPr="00F8491C">
                              <w:rPr>
                                <w:rFonts w:asciiTheme="majorHAnsi" w:eastAsia="Meiryo" w:hAnsiTheme="majorHAnsi" w:cstheme="majorHAnsi"/>
                                <w:bCs/>
                                <w:color w:val="FF0000"/>
                                <w:kern w:val="24"/>
                                <w:sz w:val="20"/>
                                <w:szCs w:val="20"/>
                              </w:rPr>
                              <w:t xml:space="preserve"> trigger</w:t>
                            </w:r>
                          </w:p>
                        </w:txbxContent>
                      </v:textbox>
                    </v:shape>
                  </v:group>
                  <v:shape id="Down Arrow 2810" o:spid="_x0000_s1748" type="#_x0000_t67" style="position:absolute;left:31526;top:2267;width:3276;height:379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" adj="20557" fillcolor="white [3212]" strokecolor="windowText" strokeweight="1pt">
                    <v:fill color2="#bfbfbf [2412]" colors="0 white;.5 #c2d1ed;1 #bfbfbf" focus="100%" type="gradient">
                      <o:fill v:ext="view" type="gradientUnscaled"/>
                    </v:fill>
                  </v:shape>
                </v:group>
                <v:shape id="_x0000_s1749" type="#_x0000_t202" style="position:absolute;left:38624;top:20043;width:22745;height:5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" fillcolor="#ff9" stroked="f">
                  <v:textbox>
                    <w:txbxContent>
                      <w:p w14:paraId="6AFD00F7" w14:textId="77777777" w:rsidR="00DA6107" w:rsidRDefault="00DA6107" w:rsidP="00F8491C">
                        <w:pPr>
                          <w:overflowPunct/>
                          <w:autoSpaceDE/>
                          <w:autoSpaceDN/>
                          <w:adjustRightInd/>
                          <w:spacing w:after="0"/>
                          <w:contextualSpacing/>
                          <w:textAlignment w:val="auto"/>
                          <w:rPr>
                            <w:rFonts w:eastAsia="Meiryo"/>
                            <w:bCs/>
                            <w:kern w:val="24"/>
                            <w:lang w:eastAsia="ja-JP"/>
                          </w:rPr>
                        </w:pPr>
                        <w:r>
                          <w:rPr>
                            <w:rFonts w:eastAsia="Meiryo"/>
                            <w:bCs/>
                            <w:kern w:val="24"/>
                          </w:rPr>
                          <w:t xml:space="preserve">- </w:t>
                        </w:r>
                        <w:r w:rsidRPr="00350DA3">
                          <w:rPr>
                            <w:rFonts w:eastAsia="Meiryo"/>
                            <w:bCs/>
                            <w:kern w:val="24"/>
                            <w:lang w:eastAsia="ja-JP"/>
                          </w:rPr>
                          <w:t>If</w:t>
                        </w:r>
                        <w:r>
                          <w:rPr>
                            <w:rFonts w:eastAsia="Meiryo"/>
                            <w:bCs/>
                            <w:kern w:val="24"/>
                            <w:lang w:eastAsia="ja-JP"/>
                          </w:rPr>
                          <w:t xml:space="preserve"> needs, restore register by driver</w:t>
                        </w:r>
                      </w:p>
                      <w:p w14:paraId="071B0429" w14:textId="77777777" w:rsidR="00DA6107" w:rsidRDefault="00DA6107" w:rsidP="00F8491C">
                        <w:pPr>
                          <w:overflowPunct/>
                          <w:autoSpaceDE/>
                          <w:autoSpaceDN/>
                          <w:adjustRightInd/>
                          <w:spacing w:after="0"/>
                          <w:contextualSpacing/>
                          <w:textAlignment w:val="auto"/>
                          <w:rPr>
                            <w:rFonts w:eastAsia="Meiryo"/>
                            <w:bCs/>
                            <w:kern w:val="24"/>
                            <w:lang w:eastAsia="ja-JP"/>
                          </w:rPr>
                        </w:pPr>
                        <w:r>
                          <w:rPr>
                            <w:rFonts w:eastAsia="Meiryo"/>
                            <w:bCs/>
                            <w:kern w:val="24"/>
                            <w:lang w:eastAsia="ja-JP"/>
                          </w:rPr>
                          <w:t>- If needs, supply clock for device</w:t>
                        </w:r>
                      </w:p>
                      <w:p w14:paraId="327B5942" w14:textId="77777777" w:rsidR="00DA6107" w:rsidRPr="00350DA3" w:rsidRDefault="00DA6107" w:rsidP="00F8491C">
                        <w:pPr>
                          <w:overflowPunct/>
                          <w:autoSpaceDE/>
                          <w:autoSpaceDN/>
                          <w:adjustRightInd/>
                          <w:spacing w:after="0"/>
                          <w:contextualSpacing/>
                          <w:textAlignment w:val="auto"/>
                          <w:rPr>
                            <w:rFonts w:eastAsia="Times New Roman"/>
                            <w:lang w:eastAsia="ja-JP"/>
                          </w:rPr>
                        </w:pPr>
                        <w:r>
                          <w:rPr>
                            <w:rFonts w:eastAsia="Meiryo"/>
                            <w:bCs/>
                            <w:kern w:val="24"/>
                            <w:lang w:eastAsia="ja-JP"/>
                          </w:rPr>
                          <w:t>- If needs, initialize driver</w:t>
                        </w:r>
                      </w:p>
                    </w:txbxContent>
                  </v:textbox>
                </v:shape>
                <v:shape id="角丸四角形吹き出し 31" o:spid="_x0000_s1750" type="#_x0000_t62" style="position:absolute;left:46232;top:15361;width:14916;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" adj="21173,19296" fillcolor="yellow" stroked="f" strokeweight="2pt">
                  <v:textbox inset="0,0,0,0">
                    <w:txbxContent>
                      <w:p w14:paraId="6D35CBA8" w14:textId="77777777" w:rsidR="00DA6107" w:rsidRPr="00F8491C" w:rsidRDefault="00DA6107" w:rsidP="00F8491C">
                        <w:pPr>
                          <w:pStyle w:val="2"/>
                          <w:spacing w:after="0" w:afterAutospacing="0"/>
                          <w:rPr>
                            <w:rFonts w:asciiTheme="majorHAnsi" w:hAnsiTheme="majorHAnsi" w:cstheme="majorHAnsi"/>
                            <w:color w:val="000000" w:themeColor="text1"/>
                            <w:kern w:val="24"/>
                            <w:sz w:val="20"/>
                            <w:szCs w:val="20"/>
                          </w:rPr>
                        </w:pPr>
                        <w:r w:rsidRPr="00F8491C">
                          <w:rPr>
                            <w:rFonts w:asciiTheme="majorHAnsi" w:hAnsiTheme="majorHAnsi" w:cstheme="majorHAnsi"/>
                            <w:color w:val="000000" w:themeColor="text1"/>
                            <w:kern w:val="24"/>
                            <w:sz w:val="20"/>
                            <w:szCs w:val="20"/>
                          </w:rPr>
                          <w:t>All process wakeup ?</w:t>
                        </w:r>
                        <w:r w:rsidRPr="00891504">
                          <w:rPr>
                            <w:rFonts w:asciiTheme="majorHAnsi" w:hAnsiTheme="majorHAnsi" w:cstheme="majorHAnsi"/>
                            <w:color w:val="000000" w:themeColor="text1"/>
                            <w:kern w:val="24"/>
                            <w:sz w:val="20"/>
                            <w:szCs w:val="20"/>
                          </w:rPr>
                          <w:t xml:space="preserve"> </w:t>
                        </w:r>
                        <w:r w:rsidRPr="00F8491C">
                          <w:rPr>
                            <w:rFonts w:asciiTheme="majorHAnsi" w:hAnsiTheme="majorHAnsi" w:cstheme="majorHAnsi"/>
                            <w:color w:val="000000" w:themeColor="text1"/>
                            <w:kern w:val="24"/>
                            <w:sz w:val="20"/>
                            <w:szCs w:val="20"/>
                          </w:rPr>
                          <w:t>Power Manager st</w:t>
                        </w:r>
                        <w:r w:rsidRPr="00891504">
                          <w:rPr>
                            <w:rFonts w:asciiTheme="majorHAnsi" w:hAnsiTheme="majorHAnsi" w:cstheme="majorHAnsi"/>
                            <w:color w:val="000000" w:themeColor="text1"/>
                            <w:kern w:val="24"/>
                            <w:sz w:val="20"/>
                            <w:szCs w:val="20"/>
                          </w:rPr>
                          <w:t>arts</w:t>
                        </w:r>
                      </w:p>
                    </w:txbxContent>
                  </v:textbox>
                </v:shape>
                <v:shape id="_x0000_s1751" type="#_x0000_t202" style="position:absolute;left:34086;top:5262;width:28090;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" filled="f" stroked="f">
                  <v:textbox>
                    <w:txbxContent>
                      <w:p w14:paraId="0A2894BA" w14:textId="77777777" w:rsidR="00DA6107" w:rsidRPr="00F8491C" w:rsidRDefault="00DA6107" w:rsidP="00F8491C">
                        <w:pPr>
                          <w:overflowPunct/>
                          <w:autoSpaceDE/>
                          <w:autoSpaceDN/>
                          <w:adjustRightInd/>
                          <w:spacing w:after="0"/>
                          <w:contextualSpacing/>
                          <w:jc w:val="both"/>
                          <w:textAlignment w:val="auto"/>
                          <w:rPr>
                            <w:rFonts w:asciiTheme="majorHAnsi" w:eastAsia="Times New Roman" w:hAnsiTheme="majorHAnsi" w:cstheme="majorHAnsi"/>
                          </w:rPr>
                        </w:pPr>
                        <w:r>
                          <w:rPr>
                            <w:rFonts w:asciiTheme="majorHAnsi" w:eastAsia="Meiryo" w:hAnsiTheme="majorHAnsi" w:cstheme="majorHAnsi"/>
                            <w:bCs/>
                            <w:color w:val="0000FF"/>
                            <w:kern w:val="24"/>
                          </w:rPr>
                          <w:t>- Re-start from playback point by App</w:t>
                        </w:r>
                      </w:p>
                      <w:p w14:paraId="51DE60DC" w14:textId="77777777" w:rsidR="00DA6107" w:rsidRPr="00F8491C" w:rsidRDefault="00DA6107" w:rsidP="00F8491C">
                        <w:pPr>
                          <w:overflowPunct/>
                          <w:autoSpaceDE/>
                          <w:autoSpaceDN/>
                          <w:adjustRightInd/>
                          <w:spacing w:after="0"/>
                          <w:contextualSpacing/>
                          <w:textAlignment w:val="auto"/>
                          <w:rPr>
                            <w:rFonts w:asciiTheme="majorHAnsi" w:eastAsia="Times New Roman" w:hAnsiTheme="majorHAnsi" w:cstheme="majorHAnsi"/>
                          </w:rPr>
                        </w:pPr>
                      </w:p>
                    </w:txbxContent>
                  </v:textbox>
                </v:shape>
              </v:group>
            </w:pict>
          </mc:Fallback>
        </mc:AlternateContent>
      </w:r>
      <w:r w:rsidR="00A7676B" w:rsidRPr="00F8491C">
        <w:rPr>
          <w:noProof/>
        </w:rPr>
        <mc:AlternateContent>
          <mc:Choice Requires="wps">
            <w:drawing>
              <wp:anchor distT="0" distB="0" distL="114300" distR="114300" simplePos="0" relativeHeight="251656192" behindDoc="0" locked="0" layoutInCell="1" allowOverlap="1" wp14:anchorId="5D8F0A60" wp14:editId="538DDF2A">
                <wp:simplePos x="0" y="0"/>
                <wp:positionH relativeFrom="column">
                  <wp:posOffset>23759</wp:posOffset>
                </wp:positionH>
                <wp:positionV relativeFrom="paragraph">
                  <wp:posOffset>180340</wp:posOffset>
                </wp:positionV>
                <wp:extent cx="646430" cy="292735"/>
                <wp:effectExtent l="0" t="0" r="0" b="0"/>
                <wp:wrapNone/>
                <wp:docPr id="2812"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430" cy="292735"/>
                        </a:xfrm>
                        <a:prstGeom prst="rect">
                          <a:avLst/>
                        </a:prstGeom>
                      </wps:spPr>
                      <wps:txbx>
                        <w:txbxContent>
                          <w:p w14:paraId="5FA6F0F9" w14:textId="77777777" w:rsidR="00DA6107" w:rsidRPr="00F8491C" w:rsidRDefault="00DA6107" w:rsidP="00F8491C">
                            <w:pPr>
                              <w:pStyle w:val="2"/>
                              <w:rPr>
                                <w:rFonts w:ascii="Meiryo" w:eastAsia="Meiryo" w:hAnsi="Meiryo" w:cs="Meiryo"/>
                                <w:b/>
                                <w:bCs/>
                                <w:color w:val="F41CDA"/>
                                <w:kern w:val="24"/>
                                <w:sz w:val="21"/>
                                <w:szCs w:val="21"/>
                              </w:rPr>
                            </w:pPr>
                            <w:r w:rsidRPr="00F8491C">
                              <w:rPr>
                                <w:rFonts w:ascii="Meiryo" w:eastAsia="Meiryo" w:hAnsi="Meiryo" w:cs="Meiryo"/>
                                <w:b/>
                                <w:bCs/>
                                <w:color w:val="F41CDA"/>
                                <w:kern w:val="24"/>
                                <w:sz w:val="21"/>
                                <w:szCs w:val="21"/>
                              </w:rPr>
                              <w:t>Suspend</w:t>
                            </w:r>
                          </w:p>
                        </w:txbxContent>
                      </wps:txbx>
                      <wps:bodyPr vert="horz" wrap="square" lIns="0" tIns="0" rIns="0" bIns="0" rtlCol="0">
                        <a:noAutofit/>
                      </wps:bodyPr>
                    </wps:wsp>
                  </a:graphicData>
                </a:graphic>
              </wp:anchor>
            </w:drawing>
          </mc:Choice>
          <mc:Fallback>
            <w:pict>
              <v:shape w14:anchorId="5D8F0A60" id="コンテンツ プレースホルダー 1" o:spid="_x0000_s1752" type="#_x0000_t202" style="position:absolute;margin-left:1.85pt;margin-top:14.2pt;width:50.9pt;height:23.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" filled="f" stroked="f">
                <v:textbox inset="0,0,0,0">
                  <w:txbxContent>
                    <w:p w14:paraId="5FA6F0F9" w14:textId="77777777" w:rsidR="00DA6107" w:rsidRPr="00F8491C" w:rsidRDefault="00DA6107" w:rsidP="00F8491C">
                      <w:pPr>
                        <w:pStyle w:val="2"/>
                        <w:rPr>
                          <w:rFonts w:ascii="Meiryo" w:eastAsia="Meiryo" w:hAnsi="Meiryo" w:cs="Meiryo"/>
                          <w:b/>
                          <w:bCs/>
                          <w:color w:val="F41CDA"/>
                          <w:kern w:val="24"/>
                          <w:sz w:val="21"/>
                          <w:szCs w:val="21"/>
                        </w:rPr>
                      </w:pPr>
                      <w:r w:rsidRPr="00F8491C">
                        <w:rPr>
                          <w:rFonts w:ascii="Meiryo" w:eastAsia="Meiryo" w:hAnsi="Meiryo" w:cs="Meiryo"/>
                          <w:b/>
                          <w:bCs/>
                          <w:color w:val="F41CDA"/>
                          <w:kern w:val="24"/>
                          <w:sz w:val="21"/>
                          <w:szCs w:val="21"/>
                        </w:rPr>
                        <w:t>Suspend</w:t>
                      </w:r>
                    </w:p>
                  </w:txbxContent>
                </v:textbox>
              </v:shape>
            </w:pict>
          </mc:Fallback>
        </mc:AlternateContent>
      </w:r>
      <w:r w:rsidR="00583D90">
        <w:rPr>
          <w:noProof/>
        </w:rPr>
        <mc:AlternateContent>
          <mc:Choice Requires="wps">
            <w:drawing>
              <wp:anchor distT="0" distB="0" distL="114300" distR="114300" simplePos="0" relativeHeight="251654144" behindDoc="0" locked="0" layoutInCell="1" allowOverlap="1" wp14:anchorId="04B72361" wp14:editId="00D500E8">
                <wp:simplePos x="0" y="0"/>
                <wp:positionH relativeFrom="column">
                  <wp:posOffset>5345170</wp:posOffset>
                </wp:positionH>
                <wp:positionV relativeFrom="paragraph">
                  <wp:posOffset>182545</wp:posOffset>
                </wp:positionV>
                <wp:extent cx="861655" cy="293298"/>
                <wp:effectExtent l="0" t="0" r="0" b="0"/>
                <wp:wrapNone/>
                <wp:docPr id="2805"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655" cy="293298"/>
                        </a:xfrm>
                        <a:prstGeom prst="rect">
                          <a:avLst/>
                        </a:prstGeom>
                      </wps:spPr>
                      <wps:txbx>
                        <w:txbxContent>
                          <w:p w14:paraId="57AD68D5" w14:textId="77777777" w:rsidR="00DA6107" w:rsidRPr="00F8491C" w:rsidRDefault="00DA6107">
                            <w:pPr>
                              <w:pStyle w:val="2"/>
                              <w:rPr>
                                <w:rFonts w:asciiTheme="majorHAnsi" w:hAnsiTheme="majorHAnsi" w:cstheme="majorHAnsi"/>
                              </w:rPr>
                            </w:pPr>
                            <w:r w:rsidRPr="00F8491C">
                              <w:rPr>
                                <w:rFonts w:asciiTheme="majorHAnsi" w:eastAsia="Meiryo" w:hAnsiTheme="majorHAnsi" w:cstheme="majorHAnsi"/>
                                <w:b/>
                                <w:bCs/>
                                <w:kern w:val="24"/>
                                <w:sz w:val="21"/>
                                <w:szCs w:val="21"/>
                                <w:u w:val="single"/>
                              </w:rPr>
                              <w:t>Application</w:t>
                            </w:r>
                          </w:p>
                        </w:txbxContent>
                      </wps:txbx>
                      <wps:bodyPr vert="horz" wrap="square" lIns="0" tIns="0" rIns="0" bIns="0" rtlCol="0">
                        <a:noAutofit/>
                      </wps:bodyPr>
                    </wps:wsp>
                  </a:graphicData>
                </a:graphic>
              </wp:anchor>
            </w:drawing>
          </mc:Choice>
          <mc:Fallback>
            <w:pict>
              <v:shape w14:anchorId="04B72361" id="_x0000_s1753" type="#_x0000_t202" style="position:absolute;margin-left:420.9pt;margin-top:14.35pt;width:67.85pt;height:23.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" filled="f" stroked="f">
                <v:textbox inset="0,0,0,0">
                  <w:txbxContent>
                    <w:p w14:paraId="57AD68D5" w14:textId="77777777" w:rsidR="00DA6107" w:rsidRPr="00F8491C" w:rsidRDefault="00DA6107">
                      <w:pPr>
                        <w:pStyle w:val="2"/>
                        <w:rPr>
                          <w:rFonts w:asciiTheme="majorHAnsi" w:hAnsiTheme="majorHAnsi" w:cstheme="majorHAnsi"/>
                        </w:rPr>
                      </w:pPr>
                      <w:r w:rsidRPr="00F8491C">
                        <w:rPr>
                          <w:rFonts w:asciiTheme="majorHAnsi" w:eastAsia="Meiryo" w:hAnsiTheme="majorHAnsi" w:cstheme="majorHAnsi"/>
                          <w:b/>
                          <w:bCs/>
                          <w:kern w:val="24"/>
                          <w:sz w:val="21"/>
                          <w:szCs w:val="21"/>
                          <w:u w:val="single"/>
                        </w:rPr>
                        <w:t>Application</w:t>
                      </w:r>
                    </w:p>
                  </w:txbxContent>
                </v:textbox>
              </v:shape>
            </w:pict>
          </mc:Fallback>
        </mc:AlternateContent>
      </w:r>
      <w:r w:rsidR="00583D90">
        <w:rPr>
          <w:noProof/>
        </w:rPr>
        <mc:AlternateContent>
          <mc:Choice Requires="wps">
            <w:drawing>
              <wp:anchor distT="0" distB="0" distL="114300" distR="114300" simplePos="0" relativeHeight="251655168" behindDoc="0" locked="0" layoutInCell="1" allowOverlap="1" wp14:anchorId="06906E65" wp14:editId="6DE7CF50">
                <wp:simplePos x="0" y="0"/>
                <wp:positionH relativeFrom="column">
                  <wp:posOffset>3197967</wp:posOffset>
                </wp:positionH>
                <wp:positionV relativeFrom="paragraph">
                  <wp:posOffset>182545</wp:posOffset>
                </wp:positionV>
                <wp:extent cx="646673" cy="293298"/>
                <wp:effectExtent l="0" t="0" r="0" b="0"/>
                <wp:wrapNone/>
                <wp:docPr id="2808"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673" cy="293298"/>
                        </a:xfrm>
                        <a:prstGeom prst="rect">
                          <a:avLst/>
                        </a:prstGeom>
                      </wps:spPr>
                      <wps:txbx>
                        <w:txbxContent>
                          <w:p w14:paraId="161D9CA7" w14:textId="77777777" w:rsidR="00DA6107" w:rsidRPr="00F8491C" w:rsidRDefault="00DA6107">
                            <w:pPr>
                              <w:pStyle w:val="2"/>
                              <w:rPr>
                                <w:color w:val="F41CDA"/>
                              </w:rPr>
                            </w:pPr>
                            <w:r w:rsidRPr="00F8491C">
                              <w:rPr>
                                <w:rFonts w:ascii="Meiryo" w:eastAsia="Meiryo" w:hAnsi="Meiryo" w:cs="Meiryo"/>
                                <w:b/>
                                <w:bCs/>
                                <w:color w:val="F41CDA"/>
                                <w:kern w:val="24"/>
                                <w:sz w:val="21"/>
                                <w:szCs w:val="21"/>
                              </w:rPr>
                              <w:t>Resume</w:t>
                            </w:r>
                          </w:p>
                        </w:txbxContent>
                      </wps:txbx>
                      <wps:bodyPr vert="horz" wrap="square" lIns="0" tIns="0" rIns="0" bIns="0" rtlCol="0">
                        <a:noAutofit/>
                      </wps:bodyPr>
                    </wps:wsp>
                  </a:graphicData>
                </a:graphic>
              </wp:anchor>
            </w:drawing>
          </mc:Choice>
          <mc:Fallback>
            <w:pict>
              <v:shape w14:anchorId="06906E65" id="_x0000_s1754" type="#_x0000_t202" style="position:absolute;margin-left:251.8pt;margin-top:14.35pt;width:50.9pt;height:23.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" filled="f" stroked="f">
                <v:textbox inset="0,0,0,0">
                  <w:txbxContent>
                    <w:p w14:paraId="161D9CA7" w14:textId="77777777" w:rsidR="00DA6107" w:rsidRPr="00F8491C" w:rsidRDefault="00DA6107">
                      <w:pPr>
                        <w:pStyle w:val="2"/>
                        <w:rPr>
                          <w:color w:val="F41CDA"/>
                        </w:rPr>
                      </w:pPr>
                      <w:r w:rsidRPr="00F8491C">
                        <w:rPr>
                          <w:rFonts w:ascii="Meiryo" w:eastAsia="Meiryo" w:hAnsi="Meiryo" w:cs="Meiryo"/>
                          <w:b/>
                          <w:bCs/>
                          <w:color w:val="F41CDA"/>
                          <w:kern w:val="24"/>
                          <w:sz w:val="21"/>
                          <w:szCs w:val="21"/>
                        </w:rPr>
                        <w:t>Resume</w:t>
                      </w:r>
                    </w:p>
                  </w:txbxContent>
                </v:textbox>
              </v:shape>
            </w:pict>
          </mc:Fallback>
        </mc:AlternateContent>
      </w:r>
    </w:p>
    <w:p w14:paraId="2D2A1C0E" w14:textId="77777777" w:rsidR="00891504" w:rsidRDefault="00891504" w:rsidP="00891504">
      <w:pPr>
        <w:overflowPunct/>
        <w:autoSpaceDE/>
        <w:autoSpaceDN/>
        <w:adjustRightInd/>
        <w:textAlignment w:val="auto"/>
        <w:rPr>
          <w:lang w:eastAsia="ja-JP"/>
        </w:rPr>
      </w:pPr>
      <w:r>
        <w:rPr>
          <w:noProof/>
        </w:rPr>
        <mc:AlternateContent>
          <mc:Choice Requires="wps">
            <w:drawing>
              <wp:anchor distT="0" distB="0" distL="114300" distR="114300" simplePos="0" relativeHeight="251653120" behindDoc="0" locked="0" layoutInCell="1" allowOverlap="1" wp14:anchorId="7109255B" wp14:editId="06EB073A">
                <wp:simplePos x="0" y="0"/>
                <wp:positionH relativeFrom="column">
                  <wp:posOffset>4809490</wp:posOffset>
                </wp:positionH>
                <wp:positionV relativeFrom="paragraph">
                  <wp:posOffset>1135380</wp:posOffset>
                </wp:positionV>
                <wp:extent cx="1387475" cy="241300"/>
                <wp:effectExtent l="0" t="0" r="0" b="0"/>
                <wp:wrapNone/>
                <wp:docPr id="2784"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7475" cy="241300"/>
                        </a:xfrm>
                        <a:prstGeom prst="rect">
                          <a:avLst/>
                        </a:prstGeom>
                      </wps:spPr>
                      <wps:txbx>
                        <w:txbxContent>
                          <w:p w14:paraId="33073A7D" w14:textId="77777777" w:rsidR="00DA6107" w:rsidRPr="00F8491C" w:rsidRDefault="00DA6107" w:rsidP="00583D90">
                            <w:pPr>
                              <w:pStyle w:val="2"/>
                              <w:spacing w:before="0" w:beforeAutospacing="0" w:after="0" w:afterAutospacing="0"/>
                              <w:rPr>
                                <w:rFonts w:asciiTheme="majorHAnsi" w:hAnsiTheme="majorHAnsi" w:cstheme="majorHAnsi"/>
                              </w:rPr>
                            </w:pPr>
                            <w:r w:rsidRPr="00C34A93">
                              <w:rPr>
                                <w:rFonts w:asciiTheme="majorHAnsi" w:eastAsia="Meiryo" w:hAnsiTheme="majorHAnsi" w:cstheme="majorHAnsi"/>
                                <w:b/>
                                <w:bCs/>
                                <w:kern w:val="24"/>
                                <w:sz w:val="21"/>
                                <w:szCs w:val="21"/>
                                <w:u w:val="single"/>
                              </w:rPr>
                              <w:t>Drivers</w:t>
                            </w:r>
                            <w:r w:rsidRPr="00891504" w:rsidDel="0068748B">
                              <w:rPr>
                                <w:rFonts w:asciiTheme="majorHAnsi" w:eastAsia="Meiryo" w:hAnsiTheme="majorHAnsi" w:cstheme="majorHAnsi"/>
                                <w:b/>
                                <w:bCs/>
                                <w:kern w:val="24"/>
                                <w:sz w:val="21"/>
                                <w:szCs w:val="21"/>
                                <w:u w:val="single"/>
                              </w:rPr>
                              <w:t xml:space="preserve"> </w:t>
                            </w:r>
                            <w:r>
                              <w:rPr>
                                <w:rFonts w:asciiTheme="majorHAnsi" w:eastAsia="Meiryo" w:hAnsiTheme="majorHAnsi" w:cstheme="majorHAnsi"/>
                                <w:b/>
                                <w:bCs/>
                                <w:kern w:val="24"/>
                                <w:sz w:val="21"/>
                                <w:szCs w:val="21"/>
                                <w:u w:val="single"/>
                              </w:rPr>
                              <w:t xml:space="preserve">&amp; </w:t>
                            </w:r>
                            <w:r w:rsidRPr="00F8491C">
                              <w:rPr>
                                <w:rFonts w:asciiTheme="majorHAnsi" w:eastAsia="Meiryo" w:hAnsiTheme="majorHAnsi" w:cstheme="majorHAnsi"/>
                                <w:b/>
                                <w:bCs/>
                                <w:kern w:val="24"/>
                                <w:sz w:val="21"/>
                                <w:szCs w:val="21"/>
                                <w:u w:val="single"/>
                              </w:rPr>
                              <w:t>Kernel</w:t>
                            </w:r>
                          </w:p>
                        </w:txbxContent>
                      </wps:txbx>
                      <wps:bodyPr vert="horz" wrap="square" lIns="91440" tIns="45720" rIns="91440" bIns="45720" rtlCol="0">
                        <a:noAutofit/>
                      </wps:bodyPr>
                    </wps:wsp>
                  </a:graphicData>
                </a:graphic>
                <wp14:sizeRelV relativeFrom="margin">
                  <wp14:pctHeight>0</wp14:pctHeight>
                </wp14:sizeRelV>
              </wp:anchor>
            </w:drawing>
          </mc:Choice>
          <mc:Fallback>
            <w:pict>
              <v:shape w14:anchorId="7109255B" id="_x0000_s1755" type="#_x0000_t202" style="position:absolute;margin-left:378.7pt;margin-top:89.4pt;width:109.25pt;height:1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" filled="f" stroked="f">
                <v:textbox>
                  <w:txbxContent>
                    <w:p w14:paraId="33073A7D" w14:textId="77777777" w:rsidR="00DA6107" w:rsidRPr="00F8491C" w:rsidRDefault="00DA6107" w:rsidP="00583D90">
                      <w:pPr>
                        <w:pStyle w:val="2"/>
                        <w:spacing w:before="0" w:beforeAutospacing="0" w:after="0" w:afterAutospacing="0"/>
                        <w:rPr>
                          <w:rFonts w:asciiTheme="majorHAnsi" w:hAnsiTheme="majorHAnsi" w:cstheme="majorHAnsi"/>
                        </w:rPr>
                      </w:pPr>
                      <w:r w:rsidRPr="00C34A93">
                        <w:rPr>
                          <w:rFonts w:asciiTheme="majorHAnsi" w:eastAsia="Meiryo" w:hAnsiTheme="majorHAnsi" w:cstheme="majorHAnsi"/>
                          <w:b/>
                          <w:bCs/>
                          <w:kern w:val="24"/>
                          <w:sz w:val="21"/>
                          <w:szCs w:val="21"/>
                          <w:u w:val="single"/>
                        </w:rPr>
                        <w:t>Drivers</w:t>
                      </w:r>
                      <w:r w:rsidRPr="00891504" w:rsidDel="0068748B">
                        <w:rPr>
                          <w:rFonts w:asciiTheme="majorHAnsi" w:eastAsia="Meiryo" w:hAnsiTheme="majorHAnsi" w:cstheme="majorHAnsi"/>
                          <w:b/>
                          <w:bCs/>
                          <w:kern w:val="24"/>
                          <w:sz w:val="21"/>
                          <w:szCs w:val="21"/>
                          <w:u w:val="single"/>
                        </w:rPr>
                        <w:t xml:space="preserve"> </w:t>
                      </w:r>
                      <w:r>
                        <w:rPr>
                          <w:rFonts w:asciiTheme="majorHAnsi" w:eastAsia="Meiryo" w:hAnsiTheme="majorHAnsi" w:cstheme="majorHAnsi"/>
                          <w:b/>
                          <w:bCs/>
                          <w:kern w:val="24"/>
                          <w:sz w:val="21"/>
                          <w:szCs w:val="21"/>
                          <w:u w:val="single"/>
                        </w:rPr>
                        <w:t xml:space="preserve">&amp; </w:t>
                      </w:r>
                      <w:r w:rsidRPr="00F8491C">
                        <w:rPr>
                          <w:rFonts w:asciiTheme="majorHAnsi" w:eastAsia="Meiryo" w:hAnsiTheme="majorHAnsi" w:cstheme="majorHAnsi"/>
                          <w:b/>
                          <w:bCs/>
                          <w:kern w:val="24"/>
                          <w:sz w:val="21"/>
                          <w:szCs w:val="21"/>
                          <w:u w:val="single"/>
                        </w:rPr>
                        <w:t>Kernel</w:t>
                      </w:r>
                    </w:p>
                  </w:txbxContent>
                </v:textbox>
              </v:shape>
            </w:pict>
          </mc:Fallback>
        </mc:AlternateContent>
      </w:r>
    </w:p>
    <w:p w14:paraId="438311AA" w14:textId="77777777" w:rsidR="00891504" w:rsidRPr="00891504" w:rsidRDefault="00891504" w:rsidP="00F8491C">
      <w:pPr>
        <w:rPr>
          <w:lang w:eastAsia="ja-JP"/>
        </w:rPr>
      </w:pPr>
    </w:p>
    <w:p w14:paraId="164972AA" w14:textId="77777777" w:rsidR="00891504" w:rsidRPr="00891504" w:rsidRDefault="00891504" w:rsidP="00F8491C">
      <w:pPr>
        <w:rPr>
          <w:lang w:eastAsia="ja-JP"/>
        </w:rPr>
      </w:pPr>
    </w:p>
    <w:p w14:paraId="1AC09750" w14:textId="77777777" w:rsidR="00891504" w:rsidRPr="00891504" w:rsidRDefault="00891504" w:rsidP="00F8491C">
      <w:pPr>
        <w:rPr>
          <w:lang w:eastAsia="ja-JP"/>
        </w:rPr>
      </w:pPr>
    </w:p>
    <w:p w14:paraId="69798A56" w14:textId="77777777" w:rsidR="00891504" w:rsidRPr="00891504" w:rsidRDefault="00891504" w:rsidP="00F8491C">
      <w:pPr>
        <w:rPr>
          <w:lang w:eastAsia="ja-JP"/>
        </w:rPr>
      </w:pPr>
    </w:p>
    <w:p w14:paraId="76BD00DF" w14:textId="77777777" w:rsidR="00891504" w:rsidRPr="00891504" w:rsidRDefault="00891504" w:rsidP="00F8491C">
      <w:pPr>
        <w:rPr>
          <w:lang w:eastAsia="ja-JP"/>
        </w:rPr>
      </w:pPr>
    </w:p>
    <w:p w14:paraId="4BD75FF9" w14:textId="77777777" w:rsidR="00891504" w:rsidRPr="00891504" w:rsidRDefault="00891504" w:rsidP="00F8491C">
      <w:pPr>
        <w:rPr>
          <w:lang w:eastAsia="ja-JP"/>
        </w:rPr>
      </w:pPr>
    </w:p>
    <w:p w14:paraId="2089C221" w14:textId="77777777" w:rsidR="00891504" w:rsidRPr="00891504" w:rsidRDefault="002E6CF6" w:rsidP="00F8491C">
      <w:pPr>
        <w:rPr>
          <w:lang w:eastAsia="ja-JP"/>
        </w:rPr>
      </w:pPr>
      <w:r w:rsidRPr="006E6EE7">
        <w:rPr>
          <w:noProof/>
        </w:rPr>
        <mc:AlternateContent>
          <mc:Choice Requires="wps">
            <w:drawing>
              <wp:anchor distT="0" distB="0" distL="114300" distR="114300" simplePos="0" relativeHeight="251657216" behindDoc="0" locked="0" layoutInCell="1" allowOverlap="1" wp14:anchorId="0180F698" wp14:editId="4B80D360">
                <wp:simplePos x="0" y="0"/>
                <wp:positionH relativeFrom="column">
                  <wp:posOffset>3469006</wp:posOffset>
                </wp:positionH>
                <wp:positionV relativeFrom="paragraph">
                  <wp:posOffset>131445</wp:posOffset>
                </wp:positionV>
                <wp:extent cx="1009650" cy="463550"/>
                <wp:effectExtent l="0" t="0" r="0" b="0"/>
                <wp:wrapNone/>
                <wp:docPr id="2845"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463550"/>
                        </a:xfrm>
                        <a:prstGeom prst="rect">
                          <a:avLst/>
                        </a:prstGeom>
                      </wps:spPr>
                      <wps:txbx>
                        <w:txbxContent>
                          <w:p w14:paraId="4FDBEE90" w14:textId="77777777" w:rsidR="00DA6107" w:rsidRPr="00F8491C" w:rsidRDefault="00DA6107" w:rsidP="006E6EE7">
                            <w:pPr>
                              <w:pStyle w:val="NormalWeb"/>
                              <w:rPr>
                                <w:rFonts w:ascii="Arial" w:hAnsi="Arial" w:cs="Arial"/>
                                <w:szCs w:val="20"/>
                              </w:rPr>
                            </w:pPr>
                            <w:r w:rsidRPr="00F8491C">
                              <w:rPr>
                                <w:rFonts w:ascii="Arial" w:eastAsia="Meiryo" w:hAnsi="Arial" w:cs="Arial"/>
                                <w:color w:val="000000" w:themeColor="text1"/>
                                <w:kern w:val="24"/>
                                <w:sz w:val="20"/>
                                <w:szCs w:val="14"/>
                              </w:rPr>
                              <w:t>Framework start to work</w:t>
                            </w: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80F698" id="_x0000_s1756" type="#_x0000_t202" style="position:absolute;margin-left:273.15pt;margin-top:10.35pt;width:79.5pt;height: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" filled="f" stroked="f">
                <v:textbox inset="0,0,0,0">
                  <w:txbxContent>
                    <w:p w14:paraId="4FDBEE90" w14:textId="77777777" w:rsidR="00DA6107" w:rsidRPr="00F8491C" w:rsidRDefault="00DA6107" w:rsidP="006E6EE7">
                      <w:pPr>
                        <w:pStyle w:val="NormalWeb"/>
                        <w:rPr>
                          <w:rFonts w:ascii="Arial" w:hAnsi="Arial" w:cs="Arial"/>
                          <w:szCs w:val="20"/>
                        </w:rPr>
                      </w:pPr>
                      <w:r w:rsidRPr="00F8491C">
                        <w:rPr>
                          <w:rFonts w:ascii="Arial" w:eastAsia="Meiryo" w:hAnsi="Arial" w:cs="Arial"/>
                          <w:color w:val="000000" w:themeColor="text1"/>
                          <w:kern w:val="24"/>
                          <w:sz w:val="20"/>
                          <w:szCs w:val="14"/>
                        </w:rPr>
                        <w:t>Framework start to work</w:t>
                      </w:r>
                    </w:p>
                  </w:txbxContent>
                </v:textbox>
              </v:shape>
            </w:pict>
          </mc:Fallback>
        </mc:AlternateContent>
      </w:r>
    </w:p>
    <w:p w14:paraId="5FE92A54" w14:textId="77777777" w:rsidR="00891504" w:rsidRPr="00891504" w:rsidRDefault="00891504" w:rsidP="00F8491C">
      <w:pPr>
        <w:rPr>
          <w:lang w:eastAsia="ja-JP"/>
        </w:rPr>
      </w:pPr>
    </w:p>
    <w:p w14:paraId="0F09B727" w14:textId="77777777" w:rsidR="00891504" w:rsidRPr="00891504" w:rsidRDefault="00891504" w:rsidP="00F8491C">
      <w:pPr>
        <w:rPr>
          <w:lang w:eastAsia="ja-JP"/>
        </w:rPr>
      </w:pPr>
    </w:p>
    <w:p w14:paraId="02C41675" w14:textId="77777777" w:rsidR="00891504" w:rsidRPr="00891504" w:rsidRDefault="00891504" w:rsidP="00F8491C">
      <w:pPr>
        <w:rPr>
          <w:lang w:eastAsia="ja-JP"/>
        </w:rPr>
      </w:pPr>
    </w:p>
    <w:p w14:paraId="379E3E54" w14:textId="77777777" w:rsidR="00891504" w:rsidRPr="00891504" w:rsidRDefault="00891504" w:rsidP="00F8491C">
      <w:pPr>
        <w:rPr>
          <w:lang w:eastAsia="ja-JP"/>
        </w:rPr>
      </w:pPr>
    </w:p>
    <w:p w14:paraId="4CC9DC5B" w14:textId="77777777" w:rsidR="00891504" w:rsidRPr="00891504" w:rsidRDefault="00891504" w:rsidP="00F8491C">
      <w:pPr>
        <w:rPr>
          <w:lang w:eastAsia="ja-JP"/>
        </w:rPr>
      </w:pPr>
    </w:p>
    <w:p w14:paraId="7717769B" w14:textId="77777777" w:rsidR="00891504" w:rsidRPr="00891504" w:rsidRDefault="00891504" w:rsidP="00F8491C">
      <w:pPr>
        <w:rPr>
          <w:lang w:eastAsia="ja-JP"/>
        </w:rPr>
      </w:pPr>
    </w:p>
    <w:p w14:paraId="5A2E198F" w14:textId="77777777" w:rsidR="00891504" w:rsidRPr="00891504" w:rsidRDefault="00891504" w:rsidP="00F8491C">
      <w:pPr>
        <w:rPr>
          <w:lang w:eastAsia="ja-JP"/>
        </w:rPr>
      </w:pPr>
    </w:p>
    <w:p w14:paraId="35976987" w14:textId="77777777" w:rsidR="00891504" w:rsidRPr="00891504" w:rsidRDefault="00FB6011" w:rsidP="00F8491C">
      <w:pPr>
        <w:rPr>
          <w:lang w:eastAsia="ja-JP"/>
        </w:rPr>
      </w:pPr>
      <w:r>
        <w:rPr>
          <w:noProof/>
        </w:rPr>
        <mc:AlternateContent>
          <mc:Choice Requires="wps">
            <w:drawing>
              <wp:anchor distT="0" distB="0" distL="114300" distR="114300" simplePos="0" relativeHeight="251659264" behindDoc="0" locked="0" layoutInCell="1" allowOverlap="1" wp14:anchorId="2839DF85" wp14:editId="4F40C7DC">
                <wp:simplePos x="0" y="0"/>
                <wp:positionH relativeFrom="column">
                  <wp:posOffset>3841036</wp:posOffset>
                </wp:positionH>
                <wp:positionV relativeFrom="paragraph">
                  <wp:posOffset>52070</wp:posOffset>
                </wp:positionV>
                <wp:extent cx="2274400" cy="692461"/>
                <wp:effectExtent l="0" t="0" r="0" b="0"/>
                <wp:wrapNone/>
                <wp:docPr id="3447" name="コンテンツ プレースホルダー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4400" cy="692461"/>
                        </a:xfrm>
                        <a:prstGeom prst="rect">
                          <a:avLst/>
                        </a:prstGeom>
                        <a:solidFill>
                          <a:srgbClr val="9EFCFC"/>
                        </a:solidFill>
                      </wps:spPr>
                      <wps:txbx>
                        <w:txbxContent>
                          <w:p w14:paraId="37F8F615" w14:textId="77777777" w:rsidR="00DA6107" w:rsidRDefault="00DA6107" w:rsidP="00FB6011">
                            <w:pPr>
                              <w:overflowPunct/>
                              <w:autoSpaceDE/>
                              <w:autoSpaceDN/>
                              <w:adjustRightInd/>
                              <w:spacing w:after="0"/>
                              <w:contextualSpacing/>
                              <w:textAlignment w:val="auto"/>
                              <w:rPr>
                                <w:rFonts w:eastAsia="Meiryo"/>
                                <w:bCs/>
                                <w:kern w:val="24"/>
                              </w:rPr>
                            </w:pPr>
                            <w:r>
                              <w:rPr>
                                <w:rFonts w:asciiTheme="majorHAnsi" w:eastAsia="Meiryo" w:hAnsiTheme="majorHAnsi" w:cstheme="majorHAnsi"/>
                                <w:bCs/>
                                <w:kern w:val="24"/>
                              </w:rPr>
                              <w:t xml:space="preserve">- </w:t>
                            </w:r>
                            <w:r>
                              <w:rPr>
                                <w:rFonts w:eastAsia="Meiryo" w:hint="cs"/>
                                <w:bCs/>
                                <w:kern w:val="24"/>
                              </w:rPr>
                              <w:t>Non-boot CPU ON</w:t>
                            </w:r>
                          </w:p>
                          <w:p w14:paraId="65054BEF" w14:textId="77777777" w:rsidR="00DA6107" w:rsidRDefault="00DA6107" w:rsidP="00FB6011">
                            <w:pPr>
                              <w:overflowPunct/>
                              <w:autoSpaceDE/>
                              <w:autoSpaceDN/>
                              <w:adjustRightInd/>
                              <w:spacing w:after="0"/>
                              <w:contextualSpacing/>
                              <w:textAlignment w:val="auto"/>
                              <w:rPr>
                                <w:rFonts w:eastAsia="Meiryo"/>
                                <w:bCs/>
                                <w:kern w:val="24"/>
                              </w:rPr>
                            </w:pPr>
                            <w:r>
                              <w:rPr>
                                <w:rFonts w:eastAsia="Meiryo"/>
                                <w:bCs/>
                                <w:kern w:val="24"/>
                              </w:rPr>
                              <w:t>- Jump to Linux entry point</w:t>
                            </w:r>
                          </w:p>
                          <w:p w14:paraId="173EF488" w14:textId="77777777" w:rsidR="00DA6107" w:rsidRDefault="00DA6107" w:rsidP="00FB6011">
                            <w:pPr>
                              <w:overflowPunct/>
                              <w:autoSpaceDE/>
                              <w:autoSpaceDN/>
                              <w:adjustRightInd/>
                              <w:spacing w:after="0"/>
                              <w:contextualSpacing/>
                              <w:textAlignment w:val="auto"/>
                              <w:rPr>
                                <w:rFonts w:eastAsia="Meiryo"/>
                                <w:bCs/>
                                <w:kern w:val="24"/>
                              </w:rPr>
                            </w:pPr>
                            <w:r>
                              <w:rPr>
                                <w:rFonts w:eastAsia="Meiryo"/>
                                <w:bCs/>
                                <w:kern w:val="24"/>
                              </w:rPr>
                              <w:t>- Boot CPU ON</w:t>
                            </w:r>
                          </w:p>
                          <w:p w14:paraId="6537BDAD" w14:textId="77777777" w:rsidR="00DA6107" w:rsidRPr="00350DA3" w:rsidRDefault="00DA6107" w:rsidP="00FB6011">
                            <w:pPr>
                              <w:overflowPunct/>
                              <w:autoSpaceDE/>
                              <w:autoSpaceDN/>
                              <w:adjustRightInd/>
                              <w:spacing w:after="0"/>
                              <w:contextualSpacing/>
                              <w:textAlignment w:val="auto"/>
                              <w:rPr>
                                <w:rFonts w:eastAsia="Times New Roman"/>
                              </w:rPr>
                            </w:pPr>
                            <w:r>
                              <w:rPr>
                                <w:rFonts w:eastAsia="Meiryo"/>
                                <w:bCs/>
                                <w:kern w:val="24"/>
                              </w:rPr>
                              <w:t>- Stop self-refresh by Loader</w:t>
                            </w:r>
                          </w:p>
                        </w:txbxContent>
                      </wps:txbx>
                      <wps:bodyPr vert="horz" wrap="square" lIns="91440" tIns="45720" rIns="91440" bIns="45720" rtlCol="0">
                        <a:noAutofit/>
                      </wps:bodyPr>
                    </wps:wsp>
                  </a:graphicData>
                </a:graphic>
              </wp:anchor>
            </w:drawing>
          </mc:Choice>
          <mc:Fallback>
            <w:pict>
              <v:shape w14:anchorId="2839DF85" id="_x0000_s1757" type="#_x0000_t202" style="position:absolute;margin-left:302.45pt;margin-top:4.1pt;width:179.1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" fillcolor="#9efcfc" stroked="f">
                <v:textbox>
                  <w:txbxContent>
                    <w:p w14:paraId="37F8F615" w14:textId="77777777" w:rsidR="00DA6107" w:rsidRDefault="00DA6107" w:rsidP="00FB6011">
                      <w:pPr>
                        <w:overflowPunct/>
                        <w:autoSpaceDE/>
                        <w:autoSpaceDN/>
                        <w:adjustRightInd/>
                        <w:spacing w:after="0"/>
                        <w:contextualSpacing/>
                        <w:textAlignment w:val="auto"/>
                        <w:rPr>
                          <w:rFonts w:eastAsia="Meiryo"/>
                          <w:bCs/>
                          <w:kern w:val="24"/>
                        </w:rPr>
                      </w:pPr>
                      <w:r>
                        <w:rPr>
                          <w:rFonts w:asciiTheme="majorHAnsi" w:eastAsia="Meiryo" w:hAnsiTheme="majorHAnsi" w:cstheme="majorHAnsi"/>
                          <w:bCs/>
                          <w:kern w:val="24"/>
                        </w:rPr>
                        <w:t xml:space="preserve">- </w:t>
                      </w:r>
                      <w:r>
                        <w:rPr>
                          <w:rFonts w:eastAsia="Meiryo" w:hint="cs"/>
                          <w:bCs/>
                          <w:kern w:val="24"/>
                        </w:rPr>
                        <w:t>Non-boot CPU ON</w:t>
                      </w:r>
                    </w:p>
                    <w:p w14:paraId="65054BEF" w14:textId="77777777" w:rsidR="00DA6107" w:rsidRDefault="00DA6107" w:rsidP="00FB6011">
                      <w:pPr>
                        <w:overflowPunct/>
                        <w:autoSpaceDE/>
                        <w:autoSpaceDN/>
                        <w:adjustRightInd/>
                        <w:spacing w:after="0"/>
                        <w:contextualSpacing/>
                        <w:textAlignment w:val="auto"/>
                        <w:rPr>
                          <w:rFonts w:eastAsia="Meiryo"/>
                          <w:bCs/>
                          <w:kern w:val="24"/>
                        </w:rPr>
                      </w:pPr>
                      <w:r>
                        <w:rPr>
                          <w:rFonts w:eastAsia="Meiryo"/>
                          <w:bCs/>
                          <w:kern w:val="24"/>
                        </w:rPr>
                        <w:t>- Jump to Linux entry point</w:t>
                      </w:r>
                    </w:p>
                    <w:p w14:paraId="173EF488" w14:textId="77777777" w:rsidR="00DA6107" w:rsidRDefault="00DA6107" w:rsidP="00FB6011">
                      <w:pPr>
                        <w:overflowPunct/>
                        <w:autoSpaceDE/>
                        <w:autoSpaceDN/>
                        <w:adjustRightInd/>
                        <w:spacing w:after="0"/>
                        <w:contextualSpacing/>
                        <w:textAlignment w:val="auto"/>
                        <w:rPr>
                          <w:rFonts w:eastAsia="Meiryo"/>
                          <w:bCs/>
                          <w:kern w:val="24"/>
                        </w:rPr>
                      </w:pPr>
                      <w:r>
                        <w:rPr>
                          <w:rFonts w:eastAsia="Meiryo"/>
                          <w:bCs/>
                          <w:kern w:val="24"/>
                        </w:rPr>
                        <w:t>- Boot CPU ON</w:t>
                      </w:r>
                    </w:p>
                    <w:p w14:paraId="6537BDAD" w14:textId="77777777" w:rsidR="00DA6107" w:rsidRPr="00350DA3" w:rsidRDefault="00DA6107" w:rsidP="00FB6011">
                      <w:pPr>
                        <w:overflowPunct/>
                        <w:autoSpaceDE/>
                        <w:autoSpaceDN/>
                        <w:adjustRightInd/>
                        <w:spacing w:after="0"/>
                        <w:contextualSpacing/>
                        <w:textAlignment w:val="auto"/>
                        <w:rPr>
                          <w:rFonts w:eastAsia="Times New Roman"/>
                        </w:rPr>
                      </w:pPr>
                      <w:r>
                        <w:rPr>
                          <w:rFonts w:eastAsia="Meiryo"/>
                          <w:bCs/>
                          <w:kern w:val="24"/>
                        </w:rPr>
                        <w:t>- Stop self-refresh by Loader</w:t>
                      </w:r>
                    </w:p>
                  </w:txbxContent>
                </v:textbox>
              </v:shape>
            </w:pict>
          </mc:Fallback>
        </mc:AlternateContent>
      </w:r>
    </w:p>
    <w:p w14:paraId="0CB82D13" w14:textId="77777777" w:rsidR="00891504" w:rsidRPr="00891504" w:rsidRDefault="00891504" w:rsidP="00F8491C">
      <w:pPr>
        <w:rPr>
          <w:lang w:eastAsia="ja-JP"/>
        </w:rPr>
      </w:pPr>
    </w:p>
    <w:p w14:paraId="10A5DAE4" w14:textId="77777777" w:rsidR="00891504" w:rsidRPr="00891504" w:rsidRDefault="00891504" w:rsidP="00F8491C">
      <w:pPr>
        <w:rPr>
          <w:lang w:eastAsia="ja-JP"/>
        </w:rPr>
      </w:pPr>
    </w:p>
    <w:p w14:paraId="45CB1E04" w14:textId="77777777" w:rsidR="00891504" w:rsidRPr="00891504" w:rsidRDefault="00891504" w:rsidP="00F8491C">
      <w:pPr>
        <w:rPr>
          <w:lang w:eastAsia="ja-JP"/>
        </w:rPr>
      </w:pPr>
    </w:p>
    <w:p w14:paraId="1C4B5A58" w14:textId="77777777" w:rsidR="00891504" w:rsidRPr="00891504" w:rsidRDefault="00891504" w:rsidP="00F8491C">
      <w:pPr>
        <w:rPr>
          <w:lang w:eastAsia="ja-JP"/>
        </w:rPr>
      </w:pPr>
    </w:p>
    <w:p w14:paraId="11D5A21C" w14:textId="77777777" w:rsidR="00891504" w:rsidRPr="00891504" w:rsidRDefault="00891504" w:rsidP="00F8491C">
      <w:pPr>
        <w:rPr>
          <w:lang w:eastAsia="ja-JP"/>
        </w:rPr>
      </w:pPr>
    </w:p>
    <w:p w14:paraId="4BB8D23B" w14:textId="77777777" w:rsidR="00891504" w:rsidRPr="00891504" w:rsidRDefault="00214E18" w:rsidP="00F8491C">
      <w:pPr>
        <w:rPr>
          <w:lang w:eastAsia="ja-JP"/>
        </w:rPr>
      </w:pPr>
      <w:r w:rsidRPr="00866FA3">
        <w:rPr>
          <w:noProof/>
        </w:rPr>
        <mc:AlternateContent>
          <mc:Choice Requires="wps">
            <w:drawing>
              <wp:anchor distT="0" distB="0" distL="114300" distR="114300" simplePos="0" relativeHeight="251642880" behindDoc="0" locked="0" layoutInCell="1" allowOverlap="1" wp14:anchorId="034014E6" wp14:editId="4C6E6417">
                <wp:simplePos x="0" y="0"/>
                <wp:positionH relativeFrom="column">
                  <wp:posOffset>3290891</wp:posOffset>
                </wp:positionH>
                <wp:positionV relativeFrom="paragraph">
                  <wp:posOffset>108585</wp:posOffset>
                </wp:positionV>
                <wp:extent cx="2812705" cy="797357"/>
                <wp:effectExtent l="0" t="0" r="26035" b="22225"/>
                <wp:wrapNone/>
                <wp:docPr id="2813" name="正方形/長方形 2"/>
                <wp:cNvGraphicFramePr/>
                <a:graphic xmlns:a="http://schemas.openxmlformats.org/drawingml/2006/main">
                  <a:graphicData uri="http://schemas.microsoft.com/office/word/2010/wordprocessingShape">
                    <wps:wsp>
                      <wps:cNvSpPr/>
                      <wps:spPr>
                        <a:xfrm>
                          <a:off x="0" y="0"/>
                          <a:ext cx="2812705" cy="797357"/>
                        </a:xfrm>
                        <a:prstGeom prst="rect">
                          <a:avLst/>
                        </a:prstGeom>
                        <a:noFill/>
                        <a:ln>
                          <a:solidFill>
                            <a:srgbClr val="0000FF"/>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E4C0952" w14:textId="77777777" w:rsidR="00DA6107" w:rsidRPr="00F8491C" w:rsidRDefault="00DA6107" w:rsidP="00F8491C">
                            <w:pPr>
                              <w:pStyle w:val="NormalWeb"/>
                              <w:rPr>
                                <w:b/>
                                <w:sz w:val="18"/>
                                <w:szCs w:val="20"/>
                              </w:rPr>
                            </w:pPr>
                            <w:r w:rsidRPr="00F8491C">
                              <w:rPr>
                                <w:rFonts w:eastAsia="Meiryo"/>
                                <w:color w:val="0000FF"/>
                                <w:kern w:val="24"/>
                                <w:sz w:val="18"/>
                                <w:szCs w:val="20"/>
                                <w:u w:val="single"/>
                              </w:rPr>
                              <w:t>Note</w:t>
                            </w:r>
                            <w:r w:rsidRPr="00F8491C">
                              <w:rPr>
                                <w:rFonts w:eastAsia="Meiryo"/>
                                <w:color w:val="0000FF"/>
                                <w:kern w:val="24"/>
                                <w:sz w:val="18"/>
                                <w:szCs w:val="20"/>
                              </w:rPr>
                              <w:t xml:space="preserve">: </w:t>
                            </w:r>
                            <w:r w:rsidRPr="00F8491C">
                              <w:rPr>
                                <w:rFonts w:eastAsia="Meiryo"/>
                                <w:b/>
                                <w:color w:val="0000FF"/>
                                <w:kern w:val="24"/>
                                <w:sz w:val="18"/>
                                <w:szCs w:val="20"/>
                              </w:rPr>
                              <w:t xml:space="preserve">Blue text must be done by Application layer. </w:t>
                            </w:r>
                          </w:p>
                          <w:p w14:paraId="260E74FE" w14:textId="77777777" w:rsidR="00DA6107" w:rsidRPr="00F8491C" w:rsidRDefault="00DA6107" w:rsidP="00F8491C">
                            <w:pPr>
                              <w:pStyle w:val="NormalWeb"/>
                              <w:rPr>
                                <w:b/>
                                <w:sz w:val="18"/>
                                <w:szCs w:val="20"/>
                              </w:rPr>
                            </w:pPr>
                            <w:r w:rsidRPr="00F8491C">
                              <w:rPr>
                                <w:rFonts w:eastAsia="Meiryo"/>
                                <w:b/>
                                <w:color w:val="0000FF"/>
                                <w:kern w:val="24"/>
                                <w:sz w:val="18"/>
                                <w:szCs w:val="20"/>
                              </w:rPr>
                              <w:t>Application code must ensure this when applying System Suspend To RAM.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34014E6" id="正方形/長方形 2" o:spid="_x0000_s1758" style="position:absolute;margin-left:259.15pt;margin-top:8.55pt;width:221.45pt;height:6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" filled="f" strokecolor="blue" strokeweight="2pt">
                <v:stroke dashstyle="3 1"/>
                <v:textbox>
                  <w:txbxContent>
                    <w:p w14:paraId="5E4C0952" w14:textId="77777777" w:rsidR="00DA6107" w:rsidRPr="00F8491C" w:rsidRDefault="00DA6107" w:rsidP="00F8491C">
                      <w:pPr>
                        <w:pStyle w:val="NormalWeb"/>
                        <w:rPr>
                          <w:b/>
                          <w:sz w:val="18"/>
                          <w:szCs w:val="20"/>
                        </w:rPr>
                      </w:pPr>
                      <w:r w:rsidRPr="00F8491C">
                        <w:rPr>
                          <w:rFonts w:eastAsia="Meiryo"/>
                          <w:color w:val="0000FF"/>
                          <w:kern w:val="24"/>
                          <w:sz w:val="18"/>
                          <w:szCs w:val="20"/>
                          <w:u w:val="single"/>
                        </w:rPr>
                        <w:t>Note</w:t>
                      </w:r>
                      <w:r w:rsidRPr="00F8491C">
                        <w:rPr>
                          <w:rFonts w:eastAsia="Meiryo"/>
                          <w:color w:val="0000FF"/>
                          <w:kern w:val="24"/>
                          <w:sz w:val="18"/>
                          <w:szCs w:val="20"/>
                        </w:rPr>
                        <w:t xml:space="preserve">: </w:t>
                      </w:r>
                      <w:r w:rsidRPr="00F8491C">
                        <w:rPr>
                          <w:rFonts w:eastAsia="Meiryo"/>
                          <w:b/>
                          <w:color w:val="0000FF"/>
                          <w:kern w:val="24"/>
                          <w:sz w:val="18"/>
                          <w:szCs w:val="20"/>
                        </w:rPr>
                        <w:t xml:space="preserve">Blue text must be done by Application layer. </w:t>
                      </w:r>
                    </w:p>
                    <w:p w14:paraId="260E74FE" w14:textId="77777777" w:rsidR="00DA6107" w:rsidRPr="00F8491C" w:rsidRDefault="00DA6107" w:rsidP="00F8491C">
                      <w:pPr>
                        <w:pStyle w:val="NormalWeb"/>
                        <w:rPr>
                          <w:b/>
                          <w:sz w:val="18"/>
                          <w:szCs w:val="20"/>
                        </w:rPr>
                      </w:pPr>
                      <w:r w:rsidRPr="00F8491C">
                        <w:rPr>
                          <w:rFonts w:eastAsia="Meiryo"/>
                          <w:b/>
                          <w:color w:val="0000FF"/>
                          <w:kern w:val="24"/>
                          <w:sz w:val="18"/>
                          <w:szCs w:val="20"/>
                        </w:rPr>
                        <w:t>Application code must ensure this when applying System Suspend To RAM.</w:t>
                      </w:r>
                    </w:p>
                  </w:txbxContent>
                </v:textbox>
              </v:rect>
            </w:pict>
          </mc:Fallback>
        </mc:AlternateContent>
      </w:r>
    </w:p>
    <w:p w14:paraId="0C65F4E8" w14:textId="77777777" w:rsidR="006D5DCF" w:rsidRDefault="006D5DCF" w:rsidP="00F8491C">
      <w:pPr>
        <w:rPr>
          <w:lang w:eastAsia="ja-JP"/>
        </w:rPr>
      </w:pPr>
      <w:r w:rsidRPr="006D5DCF">
        <w:rPr>
          <w:rFonts w:hint="eastAsia"/>
          <w:lang w:eastAsia="ja-JP"/>
        </w:rPr>
        <w:t xml:space="preserve">(*1) </w:t>
      </w:r>
      <w:r w:rsidRPr="006D5DCF">
        <w:rPr>
          <w:rFonts w:hint="eastAsia"/>
          <w:lang w:eastAsia="ja-JP"/>
        </w:rPr>
        <w:t>“</w:t>
      </w:r>
      <w:r w:rsidR="00B67032">
        <w:rPr>
          <w:rFonts w:hint="eastAsia"/>
          <w:lang w:eastAsia="ja-JP"/>
        </w:rPr>
        <w:t>System Suspend to RAM</w:t>
      </w:r>
      <w:r w:rsidRPr="006D5DCF">
        <w:rPr>
          <w:rFonts w:hint="eastAsia"/>
          <w:lang w:eastAsia="ja-JP"/>
        </w:rPr>
        <w:t xml:space="preserve">" </w:t>
      </w:r>
      <w:r>
        <w:rPr>
          <w:lang w:eastAsia="ja-JP"/>
        </w:rPr>
        <w:t>p</w:t>
      </w:r>
      <w:r w:rsidRPr="006D5DCF">
        <w:rPr>
          <w:rFonts w:hint="eastAsia"/>
          <w:lang w:eastAsia="ja-JP"/>
        </w:rPr>
        <w:t xml:space="preserve">ut it into the state that can </w:t>
      </w:r>
    </w:p>
    <w:p w14:paraId="3E712918" w14:textId="77777777" w:rsidR="00891504" w:rsidRPr="00891504" w:rsidRDefault="006D5DCF" w:rsidP="00F8491C">
      <w:pPr>
        <w:rPr>
          <w:lang w:eastAsia="ja-JP"/>
        </w:rPr>
      </w:pPr>
      <w:r w:rsidRPr="006D5DCF">
        <w:rPr>
          <w:rFonts w:hint="eastAsia"/>
          <w:lang w:eastAsia="ja-JP"/>
        </w:rPr>
        <w:t>change to Suspend before issuing the demand</w:t>
      </w:r>
      <w:r>
        <w:rPr>
          <w:lang w:eastAsia="ja-JP"/>
        </w:rPr>
        <w:t>.</w:t>
      </w:r>
    </w:p>
    <w:p w14:paraId="16425C22" w14:textId="77777777" w:rsidR="00891504" w:rsidRPr="00891504" w:rsidRDefault="00891504" w:rsidP="00F8491C">
      <w:pPr>
        <w:rPr>
          <w:lang w:eastAsia="ja-JP"/>
        </w:rPr>
      </w:pPr>
    </w:p>
    <w:p w14:paraId="0AD532BC" w14:textId="77777777" w:rsidR="00891504" w:rsidRPr="00891504" w:rsidRDefault="00891504" w:rsidP="00F8491C">
      <w:pPr>
        <w:rPr>
          <w:lang w:eastAsia="ja-JP"/>
        </w:rPr>
      </w:pPr>
    </w:p>
    <w:p w14:paraId="30081A7C" w14:textId="5F930C53" w:rsidR="00891504" w:rsidRDefault="00891504" w:rsidP="00F8491C">
      <w:pPr>
        <w:overflowPunct/>
        <w:autoSpaceDE/>
        <w:autoSpaceDN/>
        <w:adjustRightInd/>
        <w:jc w:val="center"/>
        <w:textAlignment w:val="auto"/>
        <w:rPr>
          <w:b/>
          <w:bCs/>
          <w:lang w:eastAsia="ja-JP"/>
        </w:rPr>
      </w:pPr>
      <w:r>
        <w:rPr>
          <w:rFonts w:hint="eastAsia"/>
          <w:b/>
          <w:lang w:eastAsia="ja-JP"/>
        </w:rPr>
        <w:t>Figure</w:t>
      </w:r>
      <w:r w:rsidRPr="007325B3">
        <w:rPr>
          <w:b/>
          <w:lang w:eastAsia="ja-JP"/>
        </w:rPr>
        <w:t xml:space="preserve"> </w:t>
      </w:r>
      <w:r w:rsidRPr="007325B3">
        <w:rPr>
          <w:b/>
        </w:rPr>
        <w:fldChar w:fldCharType="begin"/>
      </w:r>
      <w:r w:rsidRPr="007325B3">
        <w:rPr>
          <w:b/>
          <w:lang w:eastAsia="ja-JP"/>
        </w:rPr>
        <w:instrText xml:space="preserve"> STYLEREF 1 \s </w:instrText>
      </w:r>
      <w:r w:rsidRPr="007325B3">
        <w:rPr>
          <w:b/>
        </w:rPr>
        <w:fldChar w:fldCharType="separate"/>
      </w:r>
      <w:r w:rsidR="006E676E">
        <w:rPr>
          <w:b/>
          <w:noProof/>
          <w:lang w:eastAsia="ja-JP"/>
        </w:rPr>
        <w:t>7</w:t>
      </w:r>
      <w:r w:rsidRPr="007325B3">
        <w:rPr>
          <w:b/>
          <w:noProof/>
        </w:rPr>
        <w:fldChar w:fldCharType="end"/>
      </w:r>
      <w:r w:rsidRPr="007325B3">
        <w:rPr>
          <w:b/>
          <w:lang w:eastAsia="ja-JP"/>
        </w:rPr>
        <w:noBreakHyphen/>
      </w:r>
      <w:r w:rsidR="00FB6011">
        <w:rPr>
          <w:rFonts w:hint="eastAsia"/>
          <w:b/>
          <w:lang w:eastAsia="ja-JP"/>
        </w:rPr>
        <w:t>1</w:t>
      </w:r>
      <w:r>
        <w:rPr>
          <w:b/>
          <w:lang w:eastAsia="ja-JP"/>
        </w:rPr>
        <w:t xml:space="preserve"> </w:t>
      </w:r>
      <w:r w:rsidR="00B67032">
        <w:rPr>
          <w:b/>
          <w:lang w:eastAsia="ja-JP"/>
        </w:rPr>
        <w:t>System Suspend to RAM</w:t>
      </w:r>
      <w:r w:rsidR="00AC0762">
        <w:rPr>
          <w:b/>
          <w:lang w:eastAsia="ja-JP"/>
        </w:rPr>
        <w:t xml:space="preserve"> </w:t>
      </w:r>
      <w:r w:rsidR="00AC0762">
        <w:rPr>
          <w:b/>
          <w:bCs/>
          <w:lang w:eastAsia="ja-JP"/>
        </w:rPr>
        <w:t>w</w:t>
      </w:r>
      <w:r w:rsidR="00AC0762" w:rsidRPr="00891504">
        <w:rPr>
          <w:rFonts w:hint="eastAsia"/>
          <w:b/>
          <w:bCs/>
          <w:lang w:eastAsia="ja-JP"/>
        </w:rPr>
        <w:t>hole</w:t>
      </w:r>
      <w:r>
        <w:rPr>
          <w:b/>
          <w:lang w:eastAsia="ja-JP"/>
        </w:rPr>
        <w:t xml:space="preserve"> </w:t>
      </w:r>
      <w:r w:rsidR="00AC0762">
        <w:rPr>
          <w:b/>
          <w:bCs/>
          <w:lang w:eastAsia="ja-JP"/>
        </w:rPr>
        <w:t>s</w:t>
      </w:r>
      <w:r w:rsidRPr="00891504">
        <w:rPr>
          <w:rFonts w:hint="eastAsia"/>
          <w:b/>
          <w:bCs/>
          <w:lang w:eastAsia="ja-JP"/>
        </w:rPr>
        <w:t xml:space="preserve">oftware </w:t>
      </w:r>
      <w:r w:rsidR="00AC0762">
        <w:rPr>
          <w:b/>
          <w:bCs/>
          <w:lang w:eastAsia="ja-JP"/>
        </w:rPr>
        <w:t>sequence</w:t>
      </w:r>
    </w:p>
    <w:p w14:paraId="41ECC5C3" w14:textId="77777777" w:rsidR="00214E18" w:rsidRDefault="00214E18" w:rsidP="00F8491C">
      <w:pPr>
        <w:overflowPunct/>
        <w:autoSpaceDE/>
        <w:autoSpaceDN/>
        <w:adjustRightInd/>
        <w:jc w:val="center"/>
        <w:textAlignment w:val="auto"/>
        <w:rPr>
          <w:lang w:eastAsia="ja-JP"/>
        </w:rPr>
      </w:pPr>
    </w:p>
    <w:p w14:paraId="336BA4F4" w14:textId="77777777" w:rsidR="00214E18" w:rsidRDefault="002E7AAA" w:rsidP="00F8491C">
      <w:pPr>
        <w:overflowPunct/>
        <w:autoSpaceDE/>
        <w:autoSpaceDN/>
        <w:adjustRightInd/>
        <w:textAlignment w:val="auto"/>
        <w:rPr>
          <w:lang w:eastAsia="ja-JP"/>
        </w:rPr>
      </w:pPr>
      <w:r>
        <w:rPr>
          <w:lang w:eastAsia="ja-JP"/>
        </w:rPr>
        <w:t xml:space="preserve">As above sequence, the supported </w:t>
      </w:r>
      <w:r w:rsidR="00B67032">
        <w:rPr>
          <w:lang w:eastAsia="ja-JP"/>
        </w:rPr>
        <w:t>System Suspend to RAM</w:t>
      </w:r>
      <w:r>
        <w:rPr>
          <w:lang w:eastAsia="ja-JP"/>
        </w:rPr>
        <w:t xml:space="preserve"> in </w:t>
      </w:r>
      <w:r w:rsidR="003F78AD">
        <w:rPr>
          <w:lang w:eastAsia="ja-JP"/>
        </w:rPr>
        <w:t>R-Car Series, 3</w:t>
      </w:r>
      <w:r w:rsidR="00127BE7" w:rsidRPr="00127BE7">
        <w:rPr>
          <w:vertAlign w:val="superscript"/>
          <w:lang w:eastAsia="ja-JP"/>
        </w:rPr>
        <w:t>rd</w:t>
      </w:r>
      <w:r w:rsidR="00127BE7">
        <w:rPr>
          <w:lang w:eastAsia="ja-JP"/>
        </w:rPr>
        <w:t xml:space="preserve"> </w:t>
      </w:r>
      <w:r w:rsidR="003F78AD">
        <w:rPr>
          <w:lang w:eastAsia="ja-JP"/>
        </w:rPr>
        <w:t>Generation</w:t>
      </w:r>
      <w:r>
        <w:rPr>
          <w:lang w:eastAsia="ja-JP"/>
        </w:rPr>
        <w:t xml:space="preserve"> platform is allocated </w:t>
      </w:r>
      <w:r w:rsidR="006C11D0">
        <w:rPr>
          <w:lang w:eastAsia="ja-JP"/>
        </w:rPr>
        <w:t>in all layers from</w:t>
      </w:r>
      <w:r w:rsidR="006E6EE7">
        <w:rPr>
          <w:lang w:eastAsia="ja-JP"/>
        </w:rPr>
        <w:t xml:space="preserve"> </w:t>
      </w:r>
      <w:r w:rsidR="006C11D0">
        <w:rPr>
          <w:lang w:eastAsia="ja-JP"/>
        </w:rPr>
        <w:t xml:space="preserve">Application to </w:t>
      </w:r>
      <w:r w:rsidR="00775962">
        <w:rPr>
          <w:lang w:eastAsia="ja-JP"/>
        </w:rPr>
        <w:t>Arm</w:t>
      </w:r>
      <w:r w:rsidR="006C11D0">
        <w:rPr>
          <w:lang w:eastAsia="ja-JP"/>
        </w:rPr>
        <w:t xml:space="preserve"> Trusted Firmware.</w:t>
      </w:r>
      <w:r w:rsidR="00214E18">
        <w:rPr>
          <w:lang w:eastAsia="ja-JP"/>
        </w:rPr>
        <w:t xml:space="preserve"> Beside A</w:t>
      </w:r>
      <w:r w:rsidR="0024294B">
        <w:rPr>
          <w:lang w:eastAsia="ja-JP"/>
        </w:rPr>
        <w:t xml:space="preserve">pplication layer, </w:t>
      </w:r>
      <w:r w:rsidR="00B67032">
        <w:rPr>
          <w:lang w:eastAsia="ja-JP"/>
        </w:rPr>
        <w:t>System Suspend to RAM</w:t>
      </w:r>
      <w:r w:rsidR="0024294B">
        <w:rPr>
          <w:lang w:eastAsia="ja-JP"/>
        </w:rPr>
        <w:t xml:space="preserve"> </w:t>
      </w:r>
      <w:r w:rsidR="00214E18">
        <w:rPr>
          <w:lang w:eastAsia="ja-JP"/>
        </w:rPr>
        <w:t xml:space="preserve">has been implemented by kernel developers. For Application layer, application developers must ensure </w:t>
      </w:r>
      <w:r w:rsidR="00B67032">
        <w:rPr>
          <w:lang w:eastAsia="ja-JP"/>
        </w:rPr>
        <w:t>System Suspend to RAM</w:t>
      </w:r>
      <w:r w:rsidR="00214E18">
        <w:rPr>
          <w:lang w:eastAsia="ja-JP"/>
        </w:rPr>
        <w:t xml:space="preserve"> implementation in application source code.</w:t>
      </w:r>
    </w:p>
    <w:p w14:paraId="43A3F9AF" w14:textId="77777777" w:rsidR="00214E18" w:rsidRDefault="00214E18" w:rsidP="00F8491C">
      <w:pPr>
        <w:overflowPunct/>
        <w:autoSpaceDE/>
        <w:autoSpaceDN/>
        <w:adjustRightInd/>
        <w:textAlignment w:val="auto"/>
        <w:rPr>
          <w:lang w:eastAsia="ja-JP"/>
        </w:rPr>
      </w:pPr>
      <w:r>
        <w:rPr>
          <w:lang w:eastAsia="ja-JP"/>
        </w:rPr>
        <w:t>Below items are some implementation notes for application:</w:t>
      </w:r>
    </w:p>
    <w:p w14:paraId="04AE8EA3" w14:textId="77777777" w:rsidR="00214E18" w:rsidRDefault="000650AE" w:rsidP="00F8491C">
      <w:pPr>
        <w:pStyle w:val="ListParagraph"/>
        <w:numPr>
          <w:ilvl w:val="0"/>
          <w:numId w:val="22"/>
        </w:numPr>
        <w:snapToGrid w:val="0"/>
        <w:ind w:leftChars="0"/>
        <w:rPr>
          <w:lang w:eastAsia="ja-JP"/>
        </w:rPr>
      </w:pPr>
      <w:r>
        <w:rPr>
          <w:lang w:eastAsia="ja-JP"/>
        </w:rPr>
        <w:t xml:space="preserve">In case of video playback, before suspend, the application must: pause the player, back up the current position </w:t>
      </w:r>
      <w:r w:rsidR="00D25207">
        <w:rPr>
          <w:lang w:eastAsia="ja-JP"/>
        </w:rPr>
        <w:t>of</w:t>
      </w:r>
      <w:r>
        <w:rPr>
          <w:lang w:eastAsia="ja-JP"/>
        </w:rPr>
        <w:t xml:space="preserve"> data stream.</w:t>
      </w:r>
      <w:r w:rsidR="00883469">
        <w:rPr>
          <w:lang w:eastAsia="ja-JP"/>
        </w:rPr>
        <w:t xml:space="preserve"> When resume, the application must: restore the current position of data stream, resume the player.</w:t>
      </w:r>
    </w:p>
    <w:p w14:paraId="37A2B172" w14:textId="77777777" w:rsidR="00096E56" w:rsidRDefault="00096E56" w:rsidP="00350DA3">
      <w:pPr>
        <w:pStyle w:val="ListParagraph"/>
        <w:snapToGrid w:val="0"/>
        <w:ind w:leftChars="0" w:left="360"/>
        <w:rPr>
          <w:lang w:eastAsia="ja-JP"/>
        </w:rPr>
      </w:pPr>
      <w:r w:rsidRPr="003F3F9E">
        <w:rPr>
          <w:lang w:eastAsia="ja-JP"/>
        </w:rPr>
        <w:br w:type="page"/>
      </w:r>
    </w:p>
    <w:p w14:paraId="777E3F06" w14:textId="77777777" w:rsidR="00096E56" w:rsidRPr="007F74EC" w:rsidRDefault="00096E56" w:rsidP="00096E56">
      <w:pPr>
        <w:rPr>
          <w:lang w:eastAsia="ja-JP"/>
        </w:rPr>
      </w:pPr>
      <w:r>
        <w:rPr>
          <w:lang w:eastAsia="ja-JP"/>
        </w:rPr>
        <w:lastRenderedPageBreak/>
        <w:t xml:space="preserve">Below figure is sequence of </w:t>
      </w:r>
      <w:r w:rsidR="00B67032">
        <w:rPr>
          <w:lang w:eastAsia="ja-JP"/>
        </w:rPr>
        <w:t>System Suspend to RAM</w:t>
      </w:r>
      <w:r>
        <w:rPr>
          <w:lang w:eastAsia="ja-JP"/>
        </w:rPr>
        <w:t>.</w:t>
      </w:r>
    </w:p>
    <w:p w14:paraId="4144B680" w14:textId="77777777" w:rsidR="00096E56" w:rsidRPr="007F74EC" w:rsidRDefault="00096E56" w:rsidP="00F8491C">
      <w:pPr>
        <w:rPr>
          <w:lang w:eastAsia="ja-JP"/>
        </w:rPr>
      </w:pPr>
    </w:p>
    <w:p w14:paraId="041A26F1" w14:textId="77777777" w:rsidR="004F047E" w:rsidRDefault="007122F1" w:rsidP="00F8491C">
      <w:pPr>
        <w:rPr>
          <w:lang w:eastAsia="ja-JP"/>
        </w:rPr>
      </w:pPr>
      <w:r>
        <w:rPr>
          <w:noProof/>
        </w:rPr>
        <w:drawing>
          <wp:inline distT="0" distB="0" distL="0" distR="0" wp14:anchorId="4202AA76" wp14:editId="7B52551E">
            <wp:extent cx="6217920" cy="4297680"/>
            <wp:effectExtent l="0" t="0" r="0" b="7620"/>
            <wp:docPr id="3448" name="図 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7920" cy="4297680"/>
                    </a:xfrm>
                    <a:prstGeom prst="rect">
                      <a:avLst/>
                    </a:prstGeom>
                    <a:noFill/>
                    <a:ln>
                      <a:noFill/>
                    </a:ln>
                  </pic:spPr>
                </pic:pic>
              </a:graphicData>
            </a:graphic>
          </wp:inline>
        </w:drawing>
      </w:r>
    </w:p>
    <w:p w14:paraId="7A54A83D" w14:textId="47B31775" w:rsidR="004F047E" w:rsidRPr="007F74EC" w:rsidRDefault="004F047E" w:rsidP="00F8491C">
      <w:pPr>
        <w:overflowPunct/>
        <w:autoSpaceDE/>
        <w:autoSpaceDN/>
        <w:adjustRightInd/>
        <w:jc w:val="center"/>
        <w:textAlignment w:val="auto"/>
        <w:rPr>
          <w:lang w:eastAsia="ja-JP"/>
        </w:rPr>
      </w:pPr>
      <w:r>
        <w:rPr>
          <w:rFonts w:hint="eastAsia"/>
          <w:b/>
          <w:lang w:eastAsia="ja-JP"/>
        </w:rPr>
        <w:t>Figure</w:t>
      </w:r>
      <w:r w:rsidRPr="007325B3">
        <w:rPr>
          <w:b/>
          <w:lang w:eastAsia="ja-JP"/>
        </w:rPr>
        <w:t xml:space="preserve"> </w:t>
      </w:r>
      <w:r w:rsidRPr="007325B3">
        <w:rPr>
          <w:b/>
        </w:rPr>
        <w:fldChar w:fldCharType="begin"/>
      </w:r>
      <w:r w:rsidRPr="007325B3">
        <w:rPr>
          <w:b/>
          <w:lang w:eastAsia="ja-JP"/>
        </w:rPr>
        <w:instrText xml:space="preserve"> STYLEREF 1 \s </w:instrText>
      </w:r>
      <w:r w:rsidRPr="007325B3">
        <w:rPr>
          <w:b/>
        </w:rPr>
        <w:fldChar w:fldCharType="separate"/>
      </w:r>
      <w:r w:rsidR="006E676E">
        <w:rPr>
          <w:b/>
          <w:noProof/>
          <w:lang w:eastAsia="ja-JP"/>
        </w:rPr>
        <w:t>7</w:t>
      </w:r>
      <w:r w:rsidRPr="007325B3">
        <w:rPr>
          <w:b/>
          <w:noProof/>
        </w:rPr>
        <w:fldChar w:fldCharType="end"/>
      </w:r>
      <w:r w:rsidRPr="007325B3">
        <w:rPr>
          <w:b/>
          <w:lang w:eastAsia="ja-JP"/>
        </w:rPr>
        <w:noBreakHyphen/>
      </w:r>
      <w:r w:rsidR="00117739">
        <w:rPr>
          <w:rFonts w:hint="eastAsia"/>
          <w:b/>
          <w:lang w:eastAsia="ja-JP"/>
        </w:rPr>
        <w:t>2</w:t>
      </w:r>
      <w:r>
        <w:rPr>
          <w:b/>
          <w:lang w:eastAsia="ja-JP"/>
        </w:rPr>
        <w:t xml:space="preserve"> </w:t>
      </w:r>
      <w:r w:rsidR="00B67032">
        <w:rPr>
          <w:b/>
          <w:lang w:eastAsia="ja-JP"/>
        </w:rPr>
        <w:t>System Suspend to RAM</w:t>
      </w:r>
      <w:r w:rsidRPr="004F047E">
        <w:rPr>
          <w:b/>
          <w:lang w:eastAsia="ja-JP"/>
        </w:rPr>
        <w:t xml:space="preserve"> sequence</w:t>
      </w:r>
    </w:p>
    <w:p w14:paraId="1CC7314F" w14:textId="77777777" w:rsidR="004F047E" w:rsidRDefault="004F047E" w:rsidP="00F8491C">
      <w:pPr>
        <w:rPr>
          <w:lang w:eastAsia="ja-JP"/>
        </w:rPr>
      </w:pPr>
    </w:p>
    <w:p w14:paraId="20BB7500" w14:textId="77777777" w:rsidR="004F047E" w:rsidRDefault="004F047E" w:rsidP="00F8491C">
      <w:pPr>
        <w:rPr>
          <w:lang w:eastAsia="ja-JP"/>
        </w:rPr>
      </w:pPr>
    </w:p>
    <w:p w14:paraId="5284378C" w14:textId="77777777" w:rsidR="004F047E" w:rsidRDefault="004F047E" w:rsidP="00F8491C">
      <w:pPr>
        <w:rPr>
          <w:lang w:eastAsia="ja-JP"/>
        </w:rPr>
      </w:pPr>
    </w:p>
    <w:p w14:paraId="3553D8B1" w14:textId="77777777" w:rsidR="004F047E" w:rsidRPr="007F74EC" w:rsidRDefault="004F047E" w:rsidP="00F8491C">
      <w:pPr>
        <w:rPr>
          <w:lang w:eastAsia="ja-JP"/>
        </w:rPr>
      </w:pPr>
    </w:p>
    <w:p w14:paraId="3B886A4C" w14:textId="5D85A7E5" w:rsidR="009F7FBE" w:rsidRDefault="00284F80" w:rsidP="00665F1C">
      <w:pPr>
        <w:overflowPunct/>
        <w:autoSpaceDE/>
        <w:autoSpaceDN/>
        <w:adjustRightInd/>
        <w:textAlignment w:val="auto"/>
        <w:rPr>
          <w:lang w:eastAsia="ja-JP"/>
        </w:rPr>
      </w:pPr>
      <w:r>
        <w:rPr>
          <w:lang w:eastAsia="ja-JP"/>
        </w:rPr>
        <w:br w:type="page"/>
      </w:r>
    </w:p>
    <w:p w14:paraId="7B62BA80" w14:textId="77777777" w:rsidR="00284F80" w:rsidRDefault="00744596" w:rsidP="00284F80">
      <w:pPr>
        <w:pStyle w:val="Heading2"/>
        <w:rPr>
          <w:lang w:eastAsia="ja-JP"/>
        </w:rPr>
      </w:pPr>
      <w:r>
        <w:rPr>
          <w:lang w:eastAsia="ja-JP"/>
        </w:rPr>
        <w:lastRenderedPageBreak/>
        <w:t>Power management function depend on PMIC</w:t>
      </w:r>
    </w:p>
    <w:p w14:paraId="1599B8FD" w14:textId="77777777" w:rsidR="00744596" w:rsidRPr="00101C44" w:rsidRDefault="00576B07">
      <w:pPr>
        <w:rPr>
          <w:lang w:eastAsia="ja-JP"/>
        </w:rPr>
      </w:pPr>
      <w:r w:rsidRPr="00576B07">
        <w:rPr>
          <w:lang w:eastAsia="ja-JP"/>
        </w:rPr>
        <w:t xml:space="preserve">PMIC is a separated chip with </w:t>
      </w:r>
      <w:r w:rsidR="003F78AD">
        <w:rPr>
          <w:lang w:eastAsia="ja-JP"/>
        </w:rPr>
        <w:t>R-Car Series, 3</w:t>
      </w:r>
      <w:r w:rsidR="00127BE7" w:rsidRPr="00127BE7">
        <w:rPr>
          <w:vertAlign w:val="superscript"/>
          <w:lang w:eastAsia="ja-JP"/>
        </w:rPr>
        <w:t>rd</w:t>
      </w:r>
      <w:r w:rsidR="00127BE7">
        <w:rPr>
          <w:lang w:eastAsia="ja-JP"/>
        </w:rPr>
        <w:t xml:space="preserve"> </w:t>
      </w:r>
      <w:r w:rsidR="003F78AD">
        <w:rPr>
          <w:lang w:eastAsia="ja-JP"/>
        </w:rPr>
        <w:t>Generation</w:t>
      </w:r>
      <w:r w:rsidRPr="00576B07">
        <w:rPr>
          <w:lang w:eastAsia="ja-JP"/>
        </w:rPr>
        <w:t xml:space="preserve"> </w:t>
      </w:r>
      <w:r w:rsidR="00994059">
        <w:rPr>
          <w:lang w:eastAsia="ja-JP"/>
        </w:rPr>
        <w:t>SoC</w:t>
      </w:r>
      <w:r w:rsidRPr="00576B07">
        <w:rPr>
          <w:lang w:eastAsia="ja-JP"/>
        </w:rPr>
        <w:t xml:space="preserve">. And in fact, </w:t>
      </w:r>
      <w:r w:rsidR="003F78AD">
        <w:rPr>
          <w:lang w:eastAsia="ja-JP"/>
        </w:rPr>
        <w:t>R-Car Series, 3</w:t>
      </w:r>
      <w:r w:rsidR="00127BE7" w:rsidRPr="00127BE7">
        <w:rPr>
          <w:vertAlign w:val="superscript"/>
          <w:lang w:eastAsia="ja-JP"/>
        </w:rPr>
        <w:t>rd</w:t>
      </w:r>
      <w:r w:rsidR="00127BE7">
        <w:rPr>
          <w:lang w:eastAsia="ja-JP"/>
        </w:rPr>
        <w:t xml:space="preserve"> </w:t>
      </w:r>
      <w:r w:rsidR="003F78AD">
        <w:rPr>
          <w:lang w:eastAsia="ja-JP"/>
        </w:rPr>
        <w:t>Generation</w:t>
      </w:r>
      <w:r w:rsidRPr="00576B07">
        <w:rPr>
          <w:lang w:eastAsia="ja-JP"/>
        </w:rPr>
        <w:t xml:space="preserve"> platform can be deployed with several kinds of PMIC.</w:t>
      </w:r>
    </w:p>
    <w:p w14:paraId="455A7862" w14:textId="21D506D6" w:rsidR="006E1213" w:rsidRDefault="0091030F" w:rsidP="00F8491C">
      <w:pPr>
        <w:rPr>
          <w:lang w:eastAsia="ja-JP"/>
        </w:rPr>
      </w:pPr>
      <w:r>
        <w:rPr>
          <w:rFonts w:hint="eastAsia"/>
          <w:lang w:eastAsia="ja-JP"/>
        </w:rPr>
        <w:t xml:space="preserve">CPU Freq, IPA, and System Suspend to RAM </w:t>
      </w:r>
      <w:r w:rsidR="003F078F">
        <w:rPr>
          <w:lang w:eastAsia="ja-JP"/>
        </w:rPr>
        <w:t xml:space="preserve">functions </w:t>
      </w:r>
      <w:r>
        <w:rPr>
          <w:lang w:eastAsia="ja-JP"/>
        </w:rPr>
        <w:t>are</w:t>
      </w:r>
      <w:r w:rsidRPr="0091030F">
        <w:rPr>
          <w:lang w:eastAsia="ja-JP"/>
        </w:rPr>
        <w:t xml:space="preserve"> implementation dependent on the PMIC mounted on the </w:t>
      </w:r>
      <w:r w:rsidR="00117739">
        <w:t>R-Car</w:t>
      </w:r>
      <w:r w:rsidR="00FF119E">
        <w:t xml:space="preserve"> </w:t>
      </w:r>
      <w:r w:rsidR="00117739">
        <w:t>H3-SiP/M3-SiP</w:t>
      </w:r>
      <w:r w:rsidR="00117739">
        <w:rPr>
          <w:lang w:eastAsia="ja-JP"/>
        </w:rPr>
        <w:t xml:space="preserve"> </w:t>
      </w:r>
      <w:r>
        <w:rPr>
          <w:lang w:eastAsia="ja-JP"/>
        </w:rPr>
        <w:t>System E</w:t>
      </w:r>
      <w:r w:rsidRPr="0091030F">
        <w:rPr>
          <w:lang w:eastAsia="ja-JP"/>
        </w:rPr>
        <w:t xml:space="preserve">valuation </w:t>
      </w:r>
      <w:r>
        <w:rPr>
          <w:lang w:eastAsia="ja-JP"/>
        </w:rPr>
        <w:t>B</w:t>
      </w:r>
      <w:r w:rsidRPr="0091030F">
        <w:rPr>
          <w:lang w:eastAsia="ja-JP"/>
        </w:rPr>
        <w:t>oard Salvator-X</w:t>
      </w:r>
      <w:r>
        <w:rPr>
          <w:lang w:eastAsia="ja-JP"/>
        </w:rPr>
        <w:t>/XS</w:t>
      </w:r>
      <w:r w:rsidR="00C61B91">
        <w:rPr>
          <w:lang w:eastAsia="ja-JP"/>
        </w:rPr>
        <w:t xml:space="preserve"> (on </w:t>
      </w:r>
      <w:r w:rsidR="00FF119E">
        <w:rPr>
          <w:lang w:eastAsia="ja-JP"/>
        </w:rPr>
        <w:t xml:space="preserve">R-Car </w:t>
      </w:r>
      <w:r w:rsidR="00C61B91">
        <w:rPr>
          <w:lang w:eastAsia="ja-JP"/>
        </w:rPr>
        <w:t xml:space="preserve">H3/M3/M3N); </w:t>
      </w:r>
      <w:r w:rsidR="00C61B91">
        <w:rPr>
          <w:rFonts w:hint="eastAsia"/>
          <w:lang w:eastAsia="ja-JP"/>
        </w:rPr>
        <w:t xml:space="preserve">System Suspend to RAM </w:t>
      </w:r>
      <w:r w:rsidR="00C61B91">
        <w:rPr>
          <w:lang w:eastAsia="ja-JP"/>
        </w:rPr>
        <w:t>functions are</w:t>
      </w:r>
      <w:r w:rsidR="00C61B91" w:rsidRPr="0091030F">
        <w:rPr>
          <w:lang w:eastAsia="ja-JP"/>
        </w:rPr>
        <w:t xml:space="preserve"> implementation dependent on the PMIC mounted on the</w:t>
      </w:r>
      <w:r w:rsidR="00C61B91">
        <w:rPr>
          <w:lang w:eastAsia="ja-JP"/>
        </w:rPr>
        <w:t xml:space="preserve"> </w:t>
      </w:r>
      <w:r w:rsidR="00C61B91" w:rsidRPr="00C61B91">
        <w:rPr>
          <w:lang w:eastAsia="ja-JP"/>
        </w:rPr>
        <w:t>R-Car</w:t>
      </w:r>
      <w:r w:rsidR="00FF119E">
        <w:rPr>
          <w:lang w:eastAsia="ja-JP"/>
        </w:rPr>
        <w:t xml:space="preserve"> </w:t>
      </w:r>
      <w:r w:rsidR="00C61B91" w:rsidRPr="00C61B91">
        <w:rPr>
          <w:lang w:eastAsia="ja-JP"/>
        </w:rPr>
        <w:t>E3 System Evaluation Board Ebisu</w:t>
      </w:r>
      <w:r w:rsidR="00C61B91">
        <w:rPr>
          <w:lang w:eastAsia="ja-JP"/>
        </w:rPr>
        <w:t xml:space="preserve"> (on </w:t>
      </w:r>
      <w:r w:rsidR="00FF119E">
        <w:rPr>
          <w:lang w:eastAsia="ja-JP"/>
        </w:rPr>
        <w:t xml:space="preserve">R-Car </w:t>
      </w:r>
      <w:r w:rsidR="00C61B91">
        <w:rPr>
          <w:lang w:eastAsia="ja-JP"/>
        </w:rPr>
        <w:t>E3)</w:t>
      </w:r>
      <w:r>
        <w:rPr>
          <w:lang w:eastAsia="ja-JP"/>
        </w:rPr>
        <w:t>.</w:t>
      </w:r>
      <w:r w:rsidR="00576B07">
        <w:rPr>
          <w:lang w:eastAsia="ja-JP"/>
        </w:rPr>
        <w:t xml:space="preserve"> </w:t>
      </w:r>
      <w:r w:rsidR="00335D16">
        <w:rPr>
          <w:lang w:eastAsia="ja-JP"/>
        </w:rPr>
        <w:t>When using</w:t>
      </w:r>
      <w:r w:rsidRPr="0091030F">
        <w:rPr>
          <w:lang w:eastAsia="ja-JP"/>
        </w:rPr>
        <w:t xml:space="preserve"> the other board (not the </w:t>
      </w:r>
      <w:r w:rsidR="00117739">
        <w:t>R-Car</w:t>
      </w:r>
      <w:r w:rsidR="00FF119E">
        <w:t xml:space="preserve"> </w:t>
      </w:r>
      <w:r w:rsidR="00117739">
        <w:t>H3-SiP/M3-SiP</w:t>
      </w:r>
      <w:r w:rsidR="00117739">
        <w:rPr>
          <w:rFonts w:hint="eastAsia"/>
          <w:lang w:eastAsia="ja-JP"/>
        </w:rPr>
        <w:t xml:space="preserve"> </w:t>
      </w:r>
      <w:r w:rsidRPr="0091030F">
        <w:rPr>
          <w:lang w:eastAsia="ja-JP"/>
        </w:rPr>
        <w:t>System Evaluation Board Salvator-X/XS</w:t>
      </w:r>
      <w:r w:rsidR="006B24F5">
        <w:rPr>
          <w:lang w:eastAsia="ja-JP"/>
        </w:rPr>
        <w:t xml:space="preserve"> and </w:t>
      </w:r>
      <w:r w:rsidR="006B24F5" w:rsidRPr="006B24F5">
        <w:rPr>
          <w:lang w:eastAsia="ja-JP"/>
        </w:rPr>
        <w:t>R-Car</w:t>
      </w:r>
      <w:r w:rsidR="00FF119E">
        <w:rPr>
          <w:lang w:eastAsia="ja-JP"/>
        </w:rPr>
        <w:t xml:space="preserve"> </w:t>
      </w:r>
      <w:r w:rsidR="006B24F5" w:rsidRPr="006B24F5">
        <w:rPr>
          <w:lang w:eastAsia="ja-JP"/>
        </w:rPr>
        <w:t>E3 System Evaluation Board Ebisu</w:t>
      </w:r>
      <w:r w:rsidR="001D18CB">
        <w:rPr>
          <w:lang w:eastAsia="ja-JP"/>
        </w:rPr>
        <w:t xml:space="preserve"> as</w:t>
      </w:r>
      <w:r w:rsidRPr="0091030F">
        <w:rPr>
          <w:lang w:eastAsia="ja-JP"/>
        </w:rPr>
        <w:t xml:space="preserve"> described in </w:t>
      </w:r>
      <w:r>
        <w:rPr>
          <w:lang w:eastAsia="ja-JP"/>
        </w:rPr>
        <w:fldChar w:fldCharType="begin"/>
      </w:r>
      <w:r>
        <w:rPr>
          <w:lang w:eastAsia="ja-JP"/>
        </w:rPr>
        <w:instrText xml:space="preserve"> REF _Ref477179962 \r \h </w:instrText>
      </w:r>
      <w:r>
        <w:rPr>
          <w:lang w:eastAsia="ja-JP"/>
        </w:rPr>
      </w:r>
      <w:r>
        <w:rPr>
          <w:lang w:eastAsia="ja-JP"/>
        </w:rPr>
        <w:fldChar w:fldCharType="separate"/>
      </w:r>
      <w:r w:rsidR="006E676E">
        <w:rPr>
          <w:lang w:eastAsia="ja-JP"/>
        </w:rPr>
        <w:t>3.1</w:t>
      </w:r>
      <w:r>
        <w:rPr>
          <w:lang w:eastAsia="ja-JP"/>
        </w:rPr>
        <w:fldChar w:fldCharType="end"/>
      </w:r>
      <w:r w:rsidRPr="0091030F">
        <w:rPr>
          <w:lang w:eastAsia="ja-JP"/>
        </w:rPr>
        <w:t xml:space="preserve">), </w:t>
      </w:r>
      <w:r w:rsidR="006E1213" w:rsidRPr="006E1213">
        <w:rPr>
          <w:lang w:eastAsia="ja-JP"/>
        </w:rPr>
        <w:t>it</w:t>
      </w:r>
      <w:r w:rsidR="00335D16">
        <w:rPr>
          <w:lang w:eastAsia="ja-JP"/>
        </w:rPr>
        <w:t xml:space="preserve"> is </w:t>
      </w:r>
      <w:r w:rsidR="006E1213" w:rsidRPr="006E1213">
        <w:rPr>
          <w:lang w:eastAsia="ja-JP"/>
        </w:rPr>
        <w:t xml:space="preserve">needed to disable </w:t>
      </w:r>
      <w:r w:rsidR="00335D16">
        <w:rPr>
          <w:lang w:eastAsia="ja-JP"/>
        </w:rPr>
        <w:t xml:space="preserve">function that depend on the </w:t>
      </w:r>
      <w:r w:rsidR="006E1213" w:rsidRPr="006E1213">
        <w:rPr>
          <w:lang w:eastAsia="ja-JP"/>
        </w:rPr>
        <w:t>PMIC.</w:t>
      </w:r>
    </w:p>
    <w:p w14:paraId="3AC92377" w14:textId="77777777" w:rsidR="00576B07" w:rsidRDefault="00744596" w:rsidP="00F8491C">
      <w:pPr>
        <w:rPr>
          <w:lang w:eastAsia="ja-JP"/>
        </w:rPr>
      </w:pPr>
      <w:r w:rsidRPr="00744596">
        <w:rPr>
          <w:lang w:eastAsia="ja-JP"/>
        </w:rPr>
        <w:t xml:space="preserve">The following </w:t>
      </w:r>
      <w:r>
        <w:rPr>
          <w:rFonts w:hint="eastAsia"/>
          <w:lang w:eastAsia="ja-JP"/>
        </w:rPr>
        <w:t>table</w:t>
      </w:r>
      <w:r w:rsidRPr="00744596">
        <w:rPr>
          <w:lang w:eastAsia="ja-JP"/>
        </w:rPr>
        <w:t xml:space="preserve"> shows that the </w:t>
      </w:r>
      <w:r w:rsidR="00335D16">
        <w:rPr>
          <w:lang w:eastAsia="ja-JP"/>
        </w:rPr>
        <w:t xml:space="preserve">PMIC dependence </w:t>
      </w:r>
      <w:r w:rsidRPr="00744596">
        <w:rPr>
          <w:lang w:eastAsia="ja-JP"/>
        </w:rPr>
        <w:t>of power management function</w:t>
      </w:r>
      <w:r w:rsidR="00335D16">
        <w:rPr>
          <w:lang w:eastAsia="ja-JP"/>
        </w:rPr>
        <w:t>s</w:t>
      </w:r>
      <w:r w:rsidRPr="00744596">
        <w:rPr>
          <w:lang w:eastAsia="ja-JP"/>
        </w:rPr>
        <w:t xml:space="preserve"> and the way to disable</w:t>
      </w:r>
      <w:r w:rsidR="00335D16">
        <w:rPr>
          <w:lang w:eastAsia="ja-JP"/>
        </w:rPr>
        <w:t xml:space="preserve"> it</w:t>
      </w:r>
      <w:r w:rsidR="00496DDF">
        <w:rPr>
          <w:rFonts w:hint="eastAsia"/>
          <w:lang w:eastAsia="ja-JP"/>
        </w:rPr>
        <w:t>.</w:t>
      </w:r>
    </w:p>
    <w:p w14:paraId="51625A3B" w14:textId="77777777" w:rsidR="00496DDF" w:rsidRPr="00576B07" w:rsidRDefault="00496DDF" w:rsidP="00F8491C">
      <w:pPr>
        <w:rPr>
          <w:lang w:eastAsia="ja-JP"/>
        </w:rPr>
      </w:pPr>
    </w:p>
    <w:p w14:paraId="452C66A5" w14:textId="6CBE0647" w:rsidR="006E1213" w:rsidRPr="00152149" w:rsidRDefault="006E1213" w:rsidP="0067510D">
      <w:pPr>
        <w:pStyle w:val="Caption"/>
        <w:rPr>
          <w:vanish/>
          <w:lang w:eastAsia="ja-JP"/>
        </w:rPr>
      </w:pPr>
      <w:r>
        <w:rPr>
          <w:rFonts w:hint="eastAsia"/>
          <w:lang w:eastAsia="ja-JP"/>
        </w:rPr>
        <w:t>Table</w:t>
      </w:r>
      <w:r>
        <w:rPr>
          <w:lang w:eastAsia="ja-JP"/>
        </w:rPr>
        <w:t xml:space="preserve"> </w:t>
      </w:r>
      <w:r w:rsidR="00AB0703">
        <w:rPr>
          <w:lang w:eastAsia="ja-JP"/>
        </w:rPr>
        <w:fldChar w:fldCharType="begin"/>
      </w:r>
      <w:r w:rsidR="00AB0703">
        <w:rPr>
          <w:lang w:eastAsia="ja-JP"/>
        </w:rPr>
        <w:instrText xml:space="preserve"> STYLEREF 1 \s </w:instrText>
      </w:r>
      <w:r w:rsidR="00AB0703">
        <w:rPr>
          <w:lang w:eastAsia="ja-JP"/>
        </w:rPr>
        <w:fldChar w:fldCharType="separate"/>
      </w:r>
      <w:r w:rsidR="006E676E">
        <w:rPr>
          <w:noProof/>
          <w:lang w:eastAsia="ja-JP"/>
        </w:rPr>
        <w:t>7</w:t>
      </w:r>
      <w:r w:rsidR="00AB0703">
        <w:rPr>
          <w:lang w:eastAsia="ja-JP"/>
        </w:rPr>
        <w:fldChar w:fldCharType="end"/>
      </w:r>
      <w:r w:rsidR="00AB0703">
        <w:rPr>
          <w:lang w:eastAsia="ja-JP"/>
        </w:rPr>
        <w:noBreakHyphen/>
      </w:r>
      <w:r w:rsidR="00AB0703">
        <w:rPr>
          <w:lang w:eastAsia="ja-JP"/>
        </w:rPr>
        <w:fldChar w:fldCharType="begin"/>
      </w:r>
      <w:r w:rsidR="00AB0703">
        <w:rPr>
          <w:lang w:eastAsia="ja-JP"/>
        </w:rPr>
        <w:instrText xml:space="preserve"> SEQ Table \* ARABIC \s 1 </w:instrText>
      </w:r>
      <w:r w:rsidR="00AB0703">
        <w:rPr>
          <w:lang w:eastAsia="ja-JP"/>
        </w:rPr>
        <w:fldChar w:fldCharType="separate"/>
      </w:r>
      <w:r w:rsidR="006E676E">
        <w:rPr>
          <w:noProof/>
          <w:lang w:eastAsia="ja-JP"/>
        </w:rPr>
        <w:t>2</w:t>
      </w:r>
      <w:r w:rsidR="00AB0703">
        <w:rPr>
          <w:lang w:eastAsia="ja-JP"/>
        </w:rPr>
        <w:fldChar w:fldCharType="end"/>
      </w:r>
      <w:r>
        <w:rPr>
          <w:noProof/>
          <w:lang w:eastAsia="ja-JP"/>
        </w:rPr>
        <w:t xml:space="preserve"> </w:t>
      </w:r>
      <w:r w:rsidRPr="006E1213">
        <w:rPr>
          <w:noProof/>
          <w:lang w:eastAsia="ja-JP"/>
        </w:rPr>
        <w:t>Power management function</w:t>
      </w:r>
      <w:r w:rsidR="00335D16">
        <w:rPr>
          <w:noProof/>
          <w:lang w:eastAsia="ja-JP"/>
        </w:rPr>
        <w:t>s</w:t>
      </w:r>
      <w:r w:rsidRPr="006E1213">
        <w:rPr>
          <w:noProof/>
          <w:lang w:eastAsia="ja-JP"/>
        </w:rPr>
        <w:t xml:space="preserve"> depend on PMIC</w:t>
      </w:r>
    </w:p>
    <w:p w14:paraId="536AA048" w14:textId="77777777" w:rsidR="006E1213" w:rsidRPr="006E1213" w:rsidRDefault="006E1213" w:rsidP="006E1213">
      <w:pPr>
        <w:rPr>
          <w:lang w:eastAsia="ja-JP"/>
        </w:rPr>
      </w:pPr>
    </w:p>
    <w:tbl>
      <w:tblPr>
        <w:tblStyle w:val="TableGrid"/>
        <w:tblW w:w="0" w:type="auto"/>
        <w:tblLook w:val="04A0" w:firstRow="1" w:lastRow="0" w:firstColumn="1" w:lastColumn="0" w:noHBand="0" w:noVBand="1"/>
      </w:tblPr>
      <w:tblGrid>
        <w:gridCol w:w="2317"/>
        <w:gridCol w:w="1813"/>
        <w:gridCol w:w="5592"/>
      </w:tblGrid>
      <w:tr w:rsidR="006E1213" w14:paraId="79E90799" w14:textId="77777777" w:rsidTr="0009188C">
        <w:tc>
          <w:tcPr>
            <w:tcW w:w="2376" w:type="dxa"/>
            <w:tcBorders>
              <w:top w:val="single" w:sz="12" w:space="0" w:color="auto"/>
              <w:left w:val="single" w:sz="12" w:space="0" w:color="auto"/>
              <w:bottom w:val="single" w:sz="12" w:space="0" w:color="auto"/>
            </w:tcBorders>
          </w:tcPr>
          <w:p w14:paraId="3C93C9EA" w14:textId="77777777" w:rsidR="006E1213" w:rsidRPr="008B6ED5" w:rsidRDefault="006E1213" w:rsidP="00BD1BA1">
            <w:pPr>
              <w:rPr>
                <w:lang w:eastAsia="ja-JP"/>
              </w:rPr>
            </w:pPr>
            <w:r w:rsidRPr="008B6ED5">
              <w:rPr>
                <w:lang w:eastAsia="ja-JP"/>
              </w:rPr>
              <w:t>Functions</w:t>
            </w:r>
          </w:p>
        </w:tc>
        <w:tc>
          <w:tcPr>
            <w:tcW w:w="1843" w:type="dxa"/>
            <w:tcBorders>
              <w:top w:val="single" w:sz="12" w:space="0" w:color="auto"/>
              <w:bottom w:val="single" w:sz="12" w:space="0" w:color="auto"/>
            </w:tcBorders>
          </w:tcPr>
          <w:p w14:paraId="0CB5F518" w14:textId="77777777" w:rsidR="006E1213" w:rsidRPr="008B6ED5" w:rsidRDefault="00335D16" w:rsidP="00BD1BA1">
            <w:pPr>
              <w:rPr>
                <w:lang w:eastAsia="ja-JP"/>
              </w:rPr>
            </w:pPr>
            <w:r w:rsidRPr="008B6ED5">
              <w:rPr>
                <w:lang w:eastAsia="ja-JP"/>
              </w:rPr>
              <w:t>PMIC dependence</w:t>
            </w:r>
          </w:p>
        </w:tc>
        <w:tc>
          <w:tcPr>
            <w:tcW w:w="5731" w:type="dxa"/>
            <w:tcBorders>
              <w:top w:val="single" w:sz="12" w:space="0" w:color="auto"/>
              <w:bottom w:val="single" w:sz="12" w:space="0" w:color="auto"/>
              <w:right w:val="single" w:sz="12" w:space="0" w:color="auto"/>
            </w:tcBorders>
          </w:tcPr>
          <w:p w14:paraId="3B886074" w14:textId="77777777" w:rsidR="006E1213" w:rsidRPr="008B6ED5" w:rsidRDefault="00335D16" w:rsidP="00BD1BA1">
            <w:pPr>
              <w:rPr>
                <w:lang w:eastAsia="ja-JP"/>
              </w:rPr>
            </w:pPr>
            <w:r w:rsidRPr="008B6ED5">
              <w:rPr>
                <w:lang w:eastAsia="ja-JP"/>
              </w:rPr>
              <w:t>How to disable</w:t>
            </w:r>
          </w:p>
        </w:tc>
      </w:tr>
      <w:tr w:rsidR="006E1213" w14:paraId="487102E7" w14:textId="77777777" w:rsidTr="0009188C">
        <w:tc>
          <w:tcPr>
            <w:tcW w:w="2376" w:type="dxa"/>
            <w:tcBorders>
              <w:top w:val="single" w:sz="12" w:space="0" w:color="auto"/>
              <w:left w:val="single" w:sz="12" w:space="0" w:color="auto"/>
            </w:tcBorders>
          </w:tcPr>
          <w:p w14:paraId="7BD56107" w14:textId="77777777" w:rsidR="006E1213" w:rsidRPr="008B6ED5" w:rsidRDefault="006E1213" w:rsidP="00BD1BA1">
            <w:pPr>
              <w:rPr>
                <w:lang w:eastAsia="ja-JP"/>
              </w:rPr>
            </w:pPr>
            <w:r w:rsidRPr="008B6ED5">
              <w:rPr>
                <w:lang w:eastAsia="ja-JP"/>
              </w:rPr>
              <w:t>CPU Hotplug</w:t>
            </w:r>
          </w:p>
        </w:tc>
        <w:tc>
          <w:tcPr>
            <w:tcW w:w="1843" w:type="dxa"/>
            <w:tcBorders>
              <w:top w:val="single" w:sz="12" w:space="0" w:color="auto"/>
            </w:tcBorders>
          </w:tcPr>
          <w:p w14:paraId="43F851D6" w14:textId="77777777" w:rsidR="006E1213" w:rsidRPr="008B6ED5" w:rsidRDefault="00335D16" w:rsidP="00BD1BA1">
            <w:pPr>
              <w:rPr>
                <w:lang w:eastAsia="ja-JP"/>
              </w:rPr>
            </w:pPr>
            <w:r w:rsidRPr="008B6ED5">
              <w:rPr>
                <w:lang w:eastAsia="ja-JP"/>
              </w:rPr>
              <w:t>No</w:t>
            </w:r>
          </w:p>
        </w:tc>
        <w:tc>
          <w:tcPr>
            <w:tcW w:w="5731" w:type="dxa"/>
            <w:tcBorders>
              <w:top w:val="single" w:sz="12" w:space="0" w:color="auto"/>
              <w:right w:val="single" w:sz="12" w:space="0" w:color="auto"/>
              <w:tl2br w:val="single" w:sz="4" w:space="0" w:color="auto"/>
            </w:tcBorders>
          </w:tcPr>
          <w:p w14:paraId="2868682B" w14:textId="77777777" w:rsidR="006E1213" w:rsidRPr="008B6ED5" w:rsidRDefault="006E1213" w:rsidP="00BD1BA1">
            <w:pPr>
              <w:rPr>
                <w:lang w:eastAsia="ja-JP"/>
              </w:rPr>
            </w:pPr>
          </w:p>
        </w:tc>
      </w:tr>
      <w:tr w:rsidR="006E1213" w14:paraId="445FBF7C" w14:textId="77777777" w:rsidTr="0009188C">
        <w:tc>
          <w:tcPr>
            <w:tcW w:w="2376" w:type="dxa"/>
            <w:tcBorders>
              <w:left w:val="single" w:sz="12" w:space="0" w:color="auto"/>
            </w:tcBorders>
          </w:tcPr>
          <w:p w14:paraId="3289241F" w14:textId="77777777" w:rsidR="006E1213" w:rsidRPr="008B6ED5" w:rsidRDefault="006E1213" w:rsidP="00BD1BA1">
            <w:pPr>
              <w:rPr>
                <w:lang w:eastAsia="ja-JP"/>
              </w:rPr>
            </w:pPr>
            <w:r w:rsidRPr="008B6ED5">
              <w:rPr>
                <w:lang w:eastAsia="ja-JP"/>
              </w:rPr>
              <w:t>CPU Idle</w:t>
            </w:r>
          </w:p>
        </w:tc>
        <w:tc>
          <w:tcPr>
            <w:tcW w:w="1843" w:type="dxa"/>
          </w:tcPr>
          <w:p w14:paraId="523B88AF" w14:textId="77777777" w:rsidR="006E1213" w:rsidRPr="008B6ED5" w:rsidRDefault="00335D16" w:rsidP="00BD1BA1">
            <w:pPr>
              <w:rPr>
                <w:lang w:eastAsia="ja-JP"/>
              </w:rPr>
            </w:pPr>
            <w:r w:rsidRPr="008B6ED5">
              <w:rPr>
                <w:lang w:eastAsia="ja-JP"/>
              </w:rPr>
              <w:t>No</w:t>
            </w:r>
          </w:p>
        </w:tc>
        <w:tc>
          <w:tcPr>
            <w:tcW w:w="5731" w:type="dxa"/>
            <w:tcBorders>
              <w:right w:val="single" w:sz="12" w:space="0" w:color="auto"/>
              <w:tl2br w:val="single" w:sz="4" w:space="0" w:color="auto"/>
            </w:tcBorders>
          </w:tcPr>
          <w:p w14:paraId="50F79018" w14:textId="77777777" w:rsidR="006E1213" w:rsidRPr="008B6ED5" w:rsidRDefault="006E1213" w:rsidP="00BD1BA1">
            <w:pPr>
              <w:rPr>
                <w:lang w:eastAsia="ja-JP"/>
              </w:rPr>
            </w:pPr>
          </w:p>
        </w:tc>
      </w:tr>
      <w:tr w:rsidR="006E1213" w14:paraId="6B673051" w14:textId="77777777" w:rsidTr="0009188C">
        <w:tc>
          <w:tcPr>
            <w:tcW w:w="2376" w:type="dxa"/>
            <w:tcBorders>
              <w:left w:val="single" w:sz="12" w:space="0" w:color="auto"/>
            </w:tcBorders>
          </w:tcPr>
          <w:p w14:paraId="2841DEED" w14:textId="77777777" w:rsidR="006E1213" w:rsidRPr="008B6ED5" w:rsidRDefault="006E1213" w:rsidP="00BD1BA1">
            <w:pPr>
              <w:rPr>
                <w:lang w:eastAsia="ja-JP"/>
              </w:rPr>
            </w:pPr>
            <w:r w:rsidRPr="008B6ED5">
              <w:rPr>
                <w:lang w:eastAsia="ja-JP"/>
              </w:rPr>
              <w:t>CPU Freq</w:t>
            </w:r>
          </w:p>
        </w:tc>
        <w:tc>
          <w:tcPr>
            <w:tcW w:w="1843" w:type="dxa"/>
          </w:tcPr>
          <w:p w14:paraId="0211ECA3" w14:textId="77777777" w:rsidR="006E1213" w:rsidRPr="008B6ED5" w:rsidRDefault="00335D16" w:rsidP="00BD1BA1">
            <w:pPr>
              <w:rPr>
                <w:lang w:eastAsia="ja-JP"/>
              </w:rPr>
            </w:pPr>
            <w:r w:rsidRPr="008B6ED5">
              <w:rPr>
                <w:lang w:eastAsia="ja-JP"/>
              </w:rPr>
              <w:t>Yes</w:t>
            </w:r>
          </w:p>
        </w:tc>
        <w:tc>
          <w:tcPr>
            <w:tcW w:w="5731" w:type="dxa"/>
            <w:tcBorders>
              <w:right w:val="single" w:sz="12" w:space="0" w:color="auto"/>
            </w:tcBorders>
          </w:tcPr>
          <w:p w14:paraId="04AFE815" w14:textId="77777777" w:rsidR="006E1213" w:rsidRPr="008B6ED5" w:rsidRDefault="00744596" w:rsidP="00BD1BA1">
            <w:pPr>
              <w:rPr>
                <w:lang w:eastAsia="ja-JP"/>
              </w:rPr>
            </w:pPr>
            <w:r w:rsidRPr="008B6ED5">
              <w:t>CONFIG_CPU_FREQ is not set</w:t>
            </w:r>
            <w:r w:rsidR="00E87112" w:rsidRPr="008B6ED5">
              <w:t>.</w:t>
            </w:r>
          </w:p>
        </w:tc>
      </w:tr>
      <w:tr w:rsidR="006E1213" w14:paraId="1F92EAE4" w14:textId="77777777" w:rsidTr="0009188C">
        <w:tc>
          <w:tcPr>
            <w:tcW w:w="2376" w:type="dxa"/>
            <w:tcBorders>
              <w:left w:val="single" w:sz="12" w:space="0" w:color="auto"/>
            </w:tcBorders>
          </w:tcPr>
          <w:p w14:paraId="70B57738" w14:textId="77777777" w:rsidR="006E1213" w:rsidRPr="008B6ED5" w:rsidRDefault="006E1213" w:rsidP="00BD1BA1">
            <w:pPr>
              <w:rPr>
                <w:lang w:eastAsia="ja-JP"/>
              </w:rPr>
            </w:pPr>
            <w:r w:rsidRPr="008B6ED5">
              <w:rPr>
                <w:lang w:eastAsia="ja-JP"/>
              </w:rPr>
              <w:t>Runtime PM</w:t>
            </w:r>
          </w:p>
        </w:tc>
        <w:tc>
          <w:tcPr>
            <w:tcW w:w="1843" w:type="dxa"/>
          </w:tcPr>
          <w:p w14:paraId="7CAB8E4F" w14:textId="77777777" w:rsidR="006E1213" w:rsidRPr="008B6ED5" w:rsidRDefault="00335D16" w:rsidP="00BD1BA1">
            <w:pPr>
              <w:rPr>
                <w:lang w:eastAsia="ja-JP"/>
              </w:rPr>
            </w:pPr>
            <w:r w:rsidRPr="008B6ED5">
              <w:rPr>
                <w:lang w:eastAsia="ja-JP"/>
              </w:rPr>
              <w:t>No</w:t>
            </w:r>
          </w:p>
        </w:tc>
        <w:tc>
          <w:tcPr>
            <w:tcW w:w="5731" w:type="dxa"/>
            <w:tcBorders>
              <w:right w:val="single" w:sz="12" w:space="0" w:color="auto"/>
              <w:tl2br w:val="single" w:sz="4" w:space="0" w:color="auto"/>
            </w:tcBorders>
          </w:tcPr>
          <w:p w14:paraId="5C7F6D5A" w14:textId="77777777" w:rsidR="006E1213" w:rsidRPr="008B6ED5" w:rsidRDefault="006E1213" w:rsidP="00BD1BA1">
            <w:pPr>
              <w:rPr>
                <w:lang w:eastAsia="ja-JP"/>
              </w:rPr>
            </w:pPr>
          </w:p>
        </w:tc>
      </w:tr>
      <w:tr w:rsidR="00B17766" w14:paraId="0FA61EA4" w14:textId="77777777" w:rsidTr="0009188C">
        <w:tc>
          <w:tcPr>
            <w:tcW w:w="2376" w:type="dxa"/>
            <w:tcBorders>
              <w:left w:val="single" w:sz="12" w:space="0" w:color="auto"/>
            </w:tcBorders>
          </w:tcPr>
          <w:p w14:paraId="6249F475" w14:textId="77777777" w:rsidR="00B17766" w:rsidRPr="008B6ED5" w:rsidRDefault="00B17766" w:rsidP="00B17766">
            <w:pPr>
              <w:rPr>
                <w:lang w:eastAsia="ja-JP"/>
              </w:rPr>
            </w:pPr>
            <w:r w:rsidRPr="008B6ED5">
              <w:rPr>
                <w:lang w:eastAsia="ja-JP"/>
              </w:rPr>
              <w:t>System Suspend to RAM</w:t>
            </w:r>
          </w:p>
        </w:tc>
        <w:tc>
          <w:tcPr>
            <w:tcW w:w="1843" w:type="dxa"/>
          </w:tcPr>
          <w:p w14:paraId="4A341F38" w14:textId="77777777" w:rsidR="00B17766" w:rsidRPr="008B6ED5" w:rsidRDefault="00335D16" w:rsidP="00B17766">
            <w:pPr>
              <w:rPr>
                <w:lang w:eastAsia="ja-JP"/>
              </w:rPr>
            </w:pPr>
            <w:r w:rsidRPr="008B6ED5">
              <w:rPr>
                <w:lang w:eastAsia="ja-JP"/>
              </w:rPr>
              <w:t>Yes</w:t>
            </w:r>
          </w:p>
        </w:tc>
        <w:tc>
          <w:tcPr>
            <w:tcW w:w="5731" w:type="dxa"/>
            <w:tcBorders>
              <w:right w:val="single" w:sz="12" w:space="0" w:color="auto"/>
            </w:tcBorders>
          </w:tcPr>
          <w:p w14:paraId="4C9E84B4" w14:textId="77777777" w:rsidR="00576B07" w:rsidRPr="008B6ED5" w:rsidRDefault="00576B07">
            <w:pPr>
              <w:rPr>
                <w:lang w:eastAsia="ja-JP"/>
              </w:rPr>
            </w:pPr>
            <w:r w:rsidRPr="008B6ED5">
              <w:rPr>
                <w:lang w:eastAsia="ja-JP"/>
              </w:rPr>
              <w:t>System Suspend to RAM</w:t>
            </w:r>
            <w:r w:rsidR="00880FB4" w:rsidRPr="008B6ED5">
              <w:rPr>
                <w:lang w:eastAsia="ja-JP"/>
              </w:rPr>
              <w:t xml:space="preserve"> </w:t>
            </w:r>
            <w:r w:rsidR="00E87112" w:rsidRPr="008B6ED5">
              <w:rPr>
                <w:lang w:eastAsia="ja-JP"/>
              </w:rPr>
              <w:t>cannot</w:t>
            </w:r>
            <w:r w:rsidR="00880FB4" w:rsidRPr="008B6ED5">
              <w:rPr>
                <w:lang w:eastAsia="ja-JP"/>
              </w:rPr>
              <w:t xml:space="preserve"> </w:t>
            </w:r>
            <w:r w:rsidR="00E87112" w:rsidRPr="008B6ED5">
              <w:rPr>
                <w:lang w:eastAsia="ja-JP"/>
              </w:rPr>
              <w:t xml:space="preserve">be </w:t>
            </w:r>
            <w:r w:rsidR="00880FB4" w:rsidRPr="008B6ED5">
              <w:rPr>
                <w:lang w:eastAsia="ja-JP"/>
              </w:rPr>
              <w:t>disable</w:t>
            </w:r>
            <w:r w:rsidR="00E87112" w:rsidRPr="008B6ED5">
              <w:rPr>
                <w:lang w:eastAsia="ja-JP"/>
              </w:rPr>
              <w:t>d</w:t>
            </w:r>
            <w:r w:rsidR="00880FB4" w:rsidRPr="008B6ED5">
              <w:rPr>
                <w:lang w:eastAsia="ja-JP"/>
              </w:rPr>
              <w:t xml:space="preserve"> </w:t>
            </w:r>
            <w:r w:rsidR="00E87112" w:rsidRPr="008B6ED5">
              <w:rPr>
                <w:lang w:eastAsia="ja-JP"/>
              </w:rPr>
              <w:t>on</w:t>
            </w:r>
            <w:r w:rsidR="00880FB4" w:rsidRPr="008B6ED5">
              <w:rPr>
                <w:lang w:eastAsia="ja-JP"/>
              </w:rPr>
              <w:t xml:space="preserve"> Linux. </w:t>
            </w:r>
            <w:r w:rsidR="00117739">
              <w:rPr>
                <w:lang w:eastAsia="ja-JP"/>
              </w:rPr>
              <w:t>Therefore</w:t>
            </w:r>
            <w:r w:rsidR="00E87112" w:rsidRPr="008B6ED5">
              <w:rPr>
                <w:lang w:eastAsia="ja-JP"/>
              </w:rPr>
              <w:t xml:space="preserve">, </w:t>
            </w:r>
            <w:r w:rsidRPr="008B6ED5">
              <w:rPr>
                <w:lang w:eastAsia="ja-JP"/>
              </w:rPr>
              <w:t xml:space="preserve">it </w:t>
            </w:r>
            <w:r w:rsidR="00880FB4" w:rsidRPr="008B6ED5">
              <w:rPr>
                <w:lang w:eastAsia="ja-JP"/>
              </w:rPr>
              <w:t xml:space="preserve">is disabled </w:t>
            </w:r>
            <w:r w:rsidRPr="008B6ED5">
              <w:rPr>
                <w:lang w:eastAsia="ja-JP"/>
              </w:rPr>
              <w:t xml:space="preserve">by </w:t>
            </w:r>
            <w:r w:rsidR="00775962">
              <w:rPr>
                <w:lang w:eastAsia="ja-JP"/>
              </w:rPr>
              <w:t>Arm</w:t>
            </w:r>
            <w:r w:rsidR="00BD1BA1">
              <w:rPr>
                <w:lang w:eastAsia="ja-JP"/>
              </w:rPr>
              <w:t xml:space="preserve"> Trusted Firmware</w:t>
            </w:r>
            <w:r w:rsidR="009B4F7A">
              <w:rPr>
                <w:lang w:eastAsia="ja-JP"/>
              </w:rPr>
              <w:t xml:space="preserve"> </w:t>
            </w:r>
            <w:r w:rsidR="00BD1BA1">
              <w:rPr>
                <w:lang w:eastAsia="ja-JP"/>
              </w:rPr>
              <w:t>(</w:t>
            </w:r>
            <w:r w:rsidR="00F9283C">
              <w:rPr>
                <w:lang w:eastAsia="ja-JP"/>
              </w:rPr>
              <w:t>BL31</w:t>
            </w:r>
            <w:r w:rsidR="00BD1BA1">
              <w:rPr>
                <w:lang w:eastAsia="ja-JP"/>
              </w:rPr>
              <w:t>)</w:t>
            </w:r>
            <w:r w:rsidRPr="008B6ED5">
              <w:rPr>
                <w:lang w:eastAsia="ja-JP"/>
              </w:rPr>
              <w:t>.</w:t>
            </w:r>
          </w:p>
          <w:p w14:paraId="7855D3AA" w14:textId="77777777" w:rsidR="00E87112" w:rsidRPr="008B6ED5" w:rsidRDefault="00E87112" w:rsidP="00117739">
            <w:pPr>
              <w:rPr>
                <w:lang w:eastAsia="ja-JP"/>
              </w:rPr>
            </w:pPr>
            <w:r w:rsidRPr="008B6ED5">
              <w:rPr>
                <w:lang w:eastAsia="ja-JP"/>
              </w:rPr>
              <w:t xml:space="preserve">Refer to </w:t>
            </w:r>
            <w:r w:rsidR="008B6ED5" w:rsidRPr="008B6ED5">
              <w:rPr>
                <w:lang w:eastAsia="ja-JP"/>
              </w:rPr>
              <w:t xml:space="preserve">chapter </w:t>
            </w:r>
            <w:r w:rsidR="00D90912" w:rsidRPr="008B6ED5">
              <w:rPr>
                <w:lang w:eastAsia="ja-JP"/>
              </w:rPr>
              <w:t xml:space="preserve">4.3.1 in </w:t>
            </w:r>
            <w:r w:rsidR="00576B07" w:rsidRPr="008B6ED5">
              <w:rPr>
                <w:lang w:eastAsia="ja-JP"/>
              </w:rPr>
              <w:t>“</w:t>
            </w:r>
            <w:r w:rsidR="0084055A" w:rsidRPr="00350DA3">
              <w:rPr>
                <w:lang w:eastAsia="ja-JP"/>
              </w:rPr>
              <w:t>Security Board Support Package User’s Manual</w:t>
            </w:r>
            <w:r w:rsidR="00576B07" w:rsidRPr="008B6ED5">
              <w:rPr>
                <w:lang w:eastAsia="ja-JP"/>
              </w:rPr>
              <w:t>”</w:t>
            </w:r>
            <w:r w:rsidRPr="008B6ED5">
              <w:rPr>
                <w:lang w:eastAsia="ja-JP"/>
              </w:rPr>
              <w:t>.</w:t>
            </w:r>
          </w:p>
        </w:tc>
      </w:tr>
      <w:tr w:rsidR="00B17766" w14:paraId="1A83DCD7" w14:textId="77777777" w:rsidTr="0009188C">
        <w:tc>
          <w:tcPr>
            <w:tcW w:w="2376" w:type="dxa"/>
            <w:tcBorders>
              <w:left w:val="single" w:sz="12" w:space="0" w:color="auto"/>
            </w:tcBorders>
          </w:tcPr>
          <w:p w14:paraId="72F2330C" w14:textId="77777777" w:rsidR="00B17766" w:rsidRPr="008B6ED5" w:rsidRDefault="00B17766" w:rsidP="00B17766">
            <w:pPr>
              <w:rPr>
                <w:lang w:eastAsia="ja-JP"/>
              </w:rPr>
            </w:pPr>
            <w:r w:rsidRPr="008B6ED5">
              <w:rPr>
                <w:lang w:eastAsia="ja-JP"/>
              </w:rPr>
              <w:t>IPA</w:t>
            </w:r>
          </w:p>
        </w:tc>
        <w:tc>
          <w:tcPr>
            <w:tcW w:w="1843" w:type="dxa"/>
          </w:tcPr>
          <w:p w14:paraId="509D3969" w14:textId="77777777" w:rsidR="00B17766" w:rsidRPr="008B6ED5" w:rsidRDefault="00335D16" w:rsidP="00B17766">
            <w:pPr>
              <w:rPr>
                <w:lang w:eastAsia="ja-JP"/>
              </w:rPr>
            </w:pPr>
            <w:r w:rsidRPr="008B6ED5">
              <w:t>Yes</w:t>
            </w:r>
          </w:p>
        </w:tc>
        <w:tc>
          <w:tcPr>
            <w:tcW w:w="5731" w:type="dxa"/>
            <w:tcBorders>
              <w:right w:val="single" w:sz="12" w:space="0" w:color="auto"/>
            </w:tcBorders>
          </w:tcPr>
          <w:p w14:paraId="3AB05A45" w14:textId="77777777" w:rsidR="00B17766" w:rsidRPr="008B6ED5" w:rsidRDefault="00744596" w:rsidP="00B17766">
            <w:pPr>
              <w:rPr>
                <w:lang w:eastAsia="ja-JP"/>
              </w:rPr>
            </w:pPr>
            <w:r w:rsidRPr="008B6ED5">
              <w:t>CONFIG_CPU_THERMAL is not set</w:t>
            </w:r>
            <w:r w:rsidR="00E87112" w:rsidRPr="008B6ED5">
              <w:t>.</w:t>
            </w:r>
          </w:p>
        </w:tc>
      </w:tr>
      <w:tr w:rsidR="006E1213" w14:paraId="4E67C14A" w14:textId="77777777" w:rsidTr="0009188C">
        <w:tc>
          <w:tcPr>
            <w:tcW w:w="2376" w:type="dxa"/>
            <w:tcBorders>
              <w:left w:val="single" w:sz="12" w:space="0" w:color="auto"/>
              <w:bottom w:val="single" w:sz="12" w:space="0" w:color="auto"/>
            </w:tcBorders>
          </w:tcPr>
          <w:p w14:paraId="4FBBDA6E" w14:textId="77777777" w:rsidR="006E1213" w:rsidRPr="008B6ED5" w:rsidRDefault="006E1213" w:rsidP="00BD1BA1">
            <w:pPr>
              <w:rPr>
                <w:lang w:eastAsia="ja-JP"/>
              </w:rPr>
            </w:pPr>
            <w:r w:rsidRPr="008B6ED5">
              <w:rPr>
                <w:lang w:eastAsia="ja-JP"/>
              </w:rPr>
              <w:t>EMS</w:t>
            </w:r>
          </w:p>
        </w:tc>
        <w:tc>
          <w:tcPr>
            <w:tcW w:w="1843" w:type="dxa"/>
            <w:tcBorders>
              <w:bottom w:val="single" w:sz="12" w:space="0" w:color="auto"/>
            </w:tcBorders>
          </w:tcPr>
          <w:p w14:paraId="74B77BE2" w14:textId="77777777" w:rsidR="006E1213" w:rsidRPr="008B6ED5" w:rsidRDefault="00335D16" w:rsidP="00BD1BA1">
            <w:pPr>
              <w:rPr>
                <w:lang w:eastAsia="ja-JP"/>
              </w:rPr>
            </w:pPr>
            <w:r w:rsidRPr="008B6ED5">
              <w:rPr>
                <w:lang w:eastAsia="ja-JP"/>
              </w:rPr>
              <w:t>No</w:t>
            </w:r>
          </w:p>
        </w:tc>
        <w:tc>
          <w:tcPr>
            <w:tcW w:w="5731" w:type="dxa"/>
            <w:tcBorders>
              <w:bottom w:val="single" w:sz="12" w:space="0" w:color="auto"/>
              <w:right w:val="single" w:sz="12" w:space="0" w:color="auto"/>
              <w:tl2br w:val="single" w:sz="4" w:space="0" w:color="auto"/>
            </w:tcBorders>
          </w:tcPr>
          <w:p w14:paraId="3E1889B5" w14:textId="77777777" w:rsidR="006E1213" w:rsidRPr="008B6ED5" w:rsidRDefault="006E1213" w:rsidP="00BD1BA1">
            <w:pPr>
              <w:rPr>
                <w:lang w:eastAsia="ja-JP"/>
              </w:rPr>
            </w:pPr>
          </w:p>
        </w:tc>
      </w:tr>
    </w:tbl>
    <w:p w14:paraId="7D6F1A3B" w14:textId="77777777" w:rsidR="006E1213" w:rsidRPr="007F5B2B" w:rsidRDefault="006E1213" w:rsidP="006E1213">
      <w:pPr>
        <w:rPr>
          <w:lang w:eastAsia="ja-JP"/>
        </w:rPr>
      </w:pPr>
    </w:p>
    <w:p w14:paraId="2A4E4E48" w14:textId="77777777" w:rsidR="00101C44" w:rsidRDefault="00101C44" w:rsidP="00335D16">
      <w:pPr>
        <w:rPr>
          <w:lang w:eastAsia="ja-JP"/>
        </w:rPr>
      </w:pPr>
    </w:p>
    <w:p w14:paraId="191DFBF2" w14:textId="77777777" w:rsidR="00101C44" w:rsidRPr="0091030F" w:rsidRDefault="00101C44" w:rsidP="00335D16">
      <w:pPr>
        <w:rPr>
          <w:lang w:eastAsia="ja-JP"/>
        </w:rPr>
      </w:pPr>
    </w:p>
    <w:p w14:paraId="2E5739F3" w14:textId="75156180" w:rsidR="00284F80" w:rsidRPr="007F5B2B" w:rsidRDefault="00284F80">
      <w:pPr>
        <w:rPr>
          <w:lang w:eastAsia="ja-JP"/>
        </w:rPr>
      </w:pPr>
    </w:p>
    <w:sectPr w:rsidR="00284F80" w:rsidRPr="007F5B2B" w:rsidSect="00FF19A9">
      <w:headerReference w:type="default" r:id="rId17"/>
      <w:footerReference w:type="default" r:id="rId18"/>
      <w:headerReference w:type="first" r:id="rId19"/>
      <w:footerReference w:type="first" r:id="rId20"/>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F2FA" w14:textId="77777777" w:rsidR="002F6AC5" w:rsidRDefault="002F6AC5">
      <w:r>
        <w:separator/>
      </w:r>
    </w:p>
  </w:endnote>
  <w:endnote w:type="continuationSeparator" w:id="0">
    <w:p w14:paraId="2B141B35" w14:textId="77777777" w:rsidR="002F6AC5" w:rsidRDefault="002F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swiss"/>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95D3" w14:textId="3EB3F815" w:rsidR="00DA6107" w:rsidRDefault="006E676E">
    <w:pPr>
      <w:pStyle w:val="Footer"/>
    </w:pPr>
    <w:r>
      <w:fldChar w:fldCharType="begin"/>
    </w:r>
    <w:r>
      <w:instrText xml:space="preserve"> DOCPROPERTY  Category  \* MERGEFORMAT </w:instrText>
    </w:r>
    <w:r>
      <w:fldChar w:fldCharType="separate"/>
    </w:r>
    <w:r>
      <w:t>Rev.3.1.0</w:t>
    </w:r>
    <w:r>
      <w:fldChar w:fldCharType="end"/>
    </w:r>
    <w:r w:rsidR="00DA6107">
      <w:tab/>
    </w:r>
    <w:r w:rsidR="00DA6107">
      <w:tab/>
      <w:t xml:space="preserve">Page </w:t>
    </w:r>
    <w:r w:rsidR="00DA6107">
      <w:fldChar w:fldCharType="begin"/>
    </w:r>
    <w:r w:rsidR="00DA6107">
      <w:instrText xml:space="preserve"> PAGE   \* MERGEFORMAT </w:instrText>
    </w:r>
    <w:r w:rsidR="00DA6107">
      <w:fldChar w:fldCharType="separate"/>
    </w:r>
    <w:r w:rsidR="00DA6107">
      <w:rPr>
        <w:noProof/>
      </w:rPr>
      <w:t>37</w:t>
    </w:r>
    <w:r w:rsidR="00DA6107">
      <w:rPr>
        <w:noProof/>
      </w:rPr>
      <w:fldChar w:fldCharType="end"/>
    </w:r>
    <w:r w:rsidR="00DA6107">
      <w:rPr>
        <w:noProof/>
      </w:rPr>
      <w:t xml:space="preserve"> of </w:t>
    </w:r>
    <w:r w:rsidR="00DA6107">
      <w:rPr>
        <w:noProof/>
      </w:rPr>
      <w:fldChar w:fldCharType="begin"/>
    </w:r>
    <w:r w:rsidR="00DA6107">
      <w:rPr>
        <w:noProof/>
      </w:rPr>
      <w:instrText xml:space="preserve"> NUMPAGES   \* MERGEFORMAT </w:instrText>
    </w:r>
    <w:r w:rsidR="00DA6107">
      <w:rPr>
        <w:noProof/>
      </w:rPr>
      <w:fldChar w:fldCharType="separate"/>
    </w:r>
    <w:r w:rsidR="00DA6107">
      <w:rPr>
        <w:noProof/>
      </w:rPr>
      <w:t>48</w:t>
    </w:r>
    <w:r w:rsidR="00DA6107">
      <w:rPr>
        <w:noProof/>
      </w:rPr>
      <w:fldChar w:fldCharType="end"/>
    </w:r>
  </w:p>
  <w:p w14:paraId="558CA5B4" w14:textId="7145273A" w:rsidR="00DA6107" w:rsidRDefault="00DA6107">
    <w:pPr>
      <w:pStyle w:val="Footer"/>
    </w:pPr>
    <w:r>
      <w:rPr>
        <w:noProof/>
      </w:rPr>
      <w:drawing>
        <wp:anchor distT="0" distB="0" distL="114300" distR="114300" simplePos="0" relativeHeight="251657216" behindDoc="0" locked="0" layoutInCell="1" allowOverlap="1" wp14:anchorId="58D0A2BA" wp14:editId="56FF9821">
          <wp:simplePos x="0" y="0"/>
          <wp:positionH relativeFrom="page">
            <wp:posOffset>3352800</wp:posOffset>
          </wp:positionH>
          <wp:positionV relativeFrom="page">
            <wp:posOffset>10159035</wp:posOffset>
          </wp:positionV>
          <wp:extent cx="1085850" cy="207645"/>
          <wp:effectExtent l="0" t="0" r="0" b="1905"/>
          <wp:wrapNone/>
          <wp:docPr id="2279" name="図 47"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anchor>
      </w:drawing>
    </w:r>
    <w:r w:rsidR="006E676E">
      <w:fldChar w:fldCharType="begin"/>
    </w:r>
    <w:r w:rsidR="006E676E">
      <w:instrText xml:space="preserve"> COMMENTS   \* MERGEFORMAT </w:instrText>
    </w:r>
    <w:r w:rsidR="006E676E">
      <w:fldChar w:fldCharType="separate"/>
    </w:r>
    <w:r w:rsidR="006E676E">
      <w:t>Dec. 25, 2023</w:t>
    </w:r>
    <w:r w:rsidR="006E676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71B8" w14:textId="4112F2A4" w:rsidR="00DA6107" w:rsidRDefault="006E676E">
    <w:pPr>
      <w:pStyle w:val="Footer"/>
    </w:pPr>
    <w:r>
      <w:fldChar w:fldCharType="begin"/>
    </w:r>
    <w:r>
      <w:instrText xml:space="preserve"> DOCPROPERTY  Category  \* MERGEFORMAT </w:instrText>
    </w:r>
    <w:r>
      <w:fldChar w:fldCharType="separate"/>
    </w:r>
    <w:r>
      <w:t>Rev.3.1.0</w:t>
    </w:r>
    <w:r>
      <w:fldChar w:fldCharType="end"/>
    </w:r>
    <w:r w:rsidR="00DA6107">
      <w:tab/>
    </w:r>
    <w:r w:rsidR="00DA6107">
      <w:tab/>
      <w:t xml:space="preserve">Page </w:t>
    </w:r>
    <w:r w:rsidR="00DA6107">
      <w:fldChar w:fldCharType="begin"/>
    </w:r>
    <w:r w:rsidR="00DA6107">
      <w:instrText xml:space="preserve"> PAGE   \* MERGEFORMAT </w:instrText>
    </w:r>
    <w:r w:rsidR="00DA6107">
      <w:fldChar w:fldCharType="separate"/>
    </w:r>
    <w:r w:rsidR="00DA6107">
      <w:rPr>
        <w:noProof/>
      </w:rPr>
      <w:t>1</w:t>
    </w:r>
    <w:r w:rsidR="00DA6107">
      <w:rPr>
        <w:noProof/>
      </w:rPr>
      <w:fldChar w:fldCharType="end"/>
    </w:r>
    <w:r w:rsidR="00DA6107">
      <w:rPr>
        <w:noProof/>
      </w:rPr>
      <w:t xml:space="preserve"> of </w:t>
    </w:r>
    <w:r w:rsidR="00DA6107">
      <w:rPr>
        <w:noProof/>
      </w:rPr>
      <w:fldChar w:fldCharType="begin"/>
    </w:r>
    <w:r w:rsidR="00DA6107">
      <w:rPr>
        <w:noProof/>
      </w:rPr>
      <w:instrText xml:space="preserve"> NUMPAGES   \* MERGEFORMAT </w:instrText>
    </w:r>
    <w:r w:rsidR="00DA6107">
      <w:rPr>
        <w:noProof/>
      </w:rPr>
      <w:fldChar w:fldCharType="separate"/>
    </w:r>
    <w:r w:rsidR="00DA6107">
      <w:rPr>
        <w:noProof/>
      </w:rPr>
      <w:t>1</w:t>
    </w:r>
    <w:r w:rsidR="00DA6107">
      <w:rPr>
        <w:noProof/>
      </w:rPr>
      <w:fldChar w:fldCharType="end"/>
    </w:r>
  </w:p>
  <w:p w14:paraId="3BFF3ECA" w14:textId="28E3503E" w:rsidR="00DA6107" w:rsidRDefault="00DA6107">
    <w:pPr>
      <w:pStyle w:val="Footer"/>
    </w:pPr>
    <w:r>
      <w:rPr>
        <w:noProof/>
      </w:rPr>
      <w:drawing>
        <wp:anchor distT="0" distB="0" distL="114300" distR="114300" simplePos="0" relativeHeight="251661312" behindDoc="0" locked="0" layoutInCell="1" allowOverlap="1" wp14:anchorId="43C3E043" wp14:editId="4C7F50FE">
          <wp:simplePos x="0" y="0"/>
          <wp:positionH relativeFrom="page">
            <wp:posOffset>3154680</wp:posOffset>
          </wp:positionH>
          <wp:positionV relativeFrom="page">
            <wp:posOffset>10153980</wp:posOffset>
          </wp:positionV>
          <wp:extent cx="1087755" cy="210185"/>
          <wp:effectExtent l="0" t="0" r="0" b="0"/>
          <wp:wrapNone/>
          <wp:docPr id="2287" name="図 47"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7755" cy="21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76E">
      <w:fldChar w:fldCharType="begin"/>
    </w:r>
    <w:r w:rsidR="006E676E">
      <w:instrText xml:space="preserve"> COMMENTS   \* MERGEFORMAT </w:instrText>
    </w:r>
    <w:r w:rsidR="006E676E">
      <w:fldChar w:fldCharType="separate"/>
    </w:r>
    <w:r w:rsidR="006E676E">
      <w:t>Dec. 25, 2023</w:t>
    </w:r>
    <w:r w:rsidR="006E67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01AD" w14:textId="77777777" w:rsidR="002F6AC5" w:rsidRDefault="002F6AC5">
      <w:r>
        <w:separator/>
      </w:r>
    </w:p>
  </w:footnote>
  <w:footnote w:type="continuationSeparator" w:id="0">
    <w:p w14:paraId="5C583CA3" w14:textId="77777777" w:rsidR="002F6AC5" w:rsidRDefault="002F6AC5">
      <w:r>
        <w:continuationSeparator/>
      </w:r>
    </w:p>
  </w:footnote>
  <w:footnote w:id="1">
    <w:p w14:paraId="4B52F445" w14:textId="77777777" w:rsidR="00DA6107" w:rsidRDefault="00DA6107" w:rsidP="00CE19C6">
      <w:pPr>
        <w:pStyle w:val="FootnoteText"/>
      </w:pPr>
      <w:r>
        <w:rPr>
          <w:rStyle w:val="FootnoteReference"/>
        </w:rPr>
        <w:footnoteRef/>
      </w:r>
      <w:r>
        <w:t xml:space="preserve"> - On R-Car H3/M3/M3N, thermal module has three channels (THS1/THS2/THS3). On R-Car E3, thermal module has only one channel (THS1).</w:t>
      </w:r>
    </w:p>
    <w:p w14:paraId="4871C64B" w14:textId="1655881F" w:rsidR="00DA6107" w:rsidRDefault="00DA6107" w:rsidP="00CE19C6">
      <w:pPr>
        <w:pStyle w:val="FootnoteText"/>
      </w:pPr>
      <w:r>
        <w:t xml:space="preserve"> - For temperature to control IPA, it is got from THS3 channel on </w:t>
      </w:r>
      <w:r>
        <w:rPr>
          <w:lang w:eastAsia="ja-JP"/>
        </w:rPr>
        <w:t xml:space="preserve">R-Car </w:t>
      </w:r>
      <w:r>
        <w:t xml:space="preserve">H3/M3/M3N; and is got from THS1 on </w:t>
      </w:r>
      <w:r>
        <w:rPr>
          <w:lang w:eastAsia="ja-JP"/>
        </w:rPr>
        <w:t xml:space="preserve">R-Car </w:t>
      </w:r>
      <w:r>
        <w:t>E3.</w:t>
      </w:r>
    </w:p>
    <w:p w14:paraId="4FD1132C" w14:textId="1AF863B6" w:rsidR="00DA6107" w:rsidRDefault="00DA6107" w:rsidP="00CE19C6">
      <w:pPr>
        <w:pStyle w:val="FootnoteText"/>
      </w:pPr>
      <w:r>
        <w:t xml:space="preserve"> - On </w:t>
      </w:r>
      <w:r>
        <w:rPr>
          <w:lang w:eastAsia="ja-JP"/>
        </w:rPr>
        <w:t xml:space="preserve">R-Car </w:t>
      </w:r>
      <w:r>
        <w:t>E3, IPA controls only DFS (so, it does not control PMIC). And for EMS and System Shutdown, they read temperature from THS1 only.</w:t>
      </w:r>
    </w:p>
    <w:p w14:paraId="22D9565A" w14:textId="77777777" w:rsidR="00DA6107" w:rsidRDefault="00DA610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F7BA" w14:textId="4962D8B7" w:rsidR="00DA6107" w:rsidRPr="00B84305" w:rsidRDefault="00DA6107">
    <w:pPr>
      <w:pStyle w:val="Header"/>
      <w:rPr>
        <w:rFonts w:asciiTheme="majorHAnsi" w:hAnsiTheme="majorHAnsi" w:cstheme="majorHAnsi"/>
        <w:b/>
      </w:rPr>
    </w:pPr>
    <w:r>
      <w:rPr>
        <w:noProof/>
      </w:rPr>
      <mc:AlternateContent>
        <mc:Choice Requires="wps">
          <w:drawing>
            <wp:anchor distT="45720" distB="45720" distL="114300" distR="114300" simplePos="0" relativeHeight="251663360" behindDoc="0" locked="0" layoutInCell="1" allowOverlap="1" wp14:anchorId="79E1E0DB" wp14:editId="697C18CF">
              <wp:simplePos x="0" y="0"/>
              <wp:positionH relativeFrom="margin">
                <wp:align>center</wp:align>
              </wp:positionH>
              <wp:positionV relativeFrom="paragraph">
                <wp:posOffset>-418824</wp:posOffset>
              </wp:positionV>
              <wp:extent cx="1515240" cy="341640"/>
              <wp:effectExtent l="0" t="0" r="0" b="127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240" cy="341640"/>
                      </a:xfrm>
                      <a:prstGeom prst="rect">
                        <a:avLst/>
                      </a:prstGeom>
                      <a:noFill/>
                      <a:ln w="9525">
                        <a:noFill/>
                        <a:miter lim="800000"/>
                        <a:headEnd/>
                        <a:tailEnd/>
                      </a:ln>
                    </wps:spPr>
                    <wps:txbx>
                      <w:txbxContent>
                        <w:p w14:paraId="3F15C034" w14:textId="77777777" w:rsidR="00DA6107" w:rsidRPr="00B84305" w:rsidRDefault="00DA6107" w:rsidP="002D2DF0">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1E0DB" id="_x0000_t202" coordsize="21600,21600" o:spt="202" path="m,l,21600r21600,l21600,xe">
              <v:stroke joinstyle="miter"/>
              <v:path gradientshapeok="t" o:connecttype="rect"/>
            </v:shapetype>
            <v:shape id="テキスト ボックス 2" o:spid="_x0000_s1759" type="#_x0000_t202" style="position:absolute;margin-left:0;margin-top:-33pt;width:119.3pt;height:26.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" filled="f" stroked="f">
              <v:textbox>
                <w:txbxContent>
                  <w:p w14:paraId="3F15C034" w14:textId="77777777" w:rsidR="00714BC1" w:rsidRPr="00B84305" w:rsidRDefault="00714BC1" w:rsidP="002D2DF0">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margin"/>
            </v:shape>
          </w:pict>
        </mc:Fallback>
      </mc:AlternateContent>
    </w:r>
    <w:r>
      <w:rPr>
        <w:noProof/>
        <w:lang w:eastAsia="ja-JP"/>
      </w:rPr>
      <w:t>Linux Interface Specification Power Management</w:t>
    </w:r>
    <w:r>
      <w:rPr>
        <w:noProof/>
        <w:lang w:eastAsia="ja-JP"/>
      </w:rPr>
      <w:tab/>
    </w:r>
    <w:r>
      <w:rPr>
        <w:noProof/>
        <w:lang w:eastAsia="ja-JP"/>
      </w:rPr>
      <w:tab/>
    </w:r>
    <w:r>
      <w:rPr>
        <w:b/>
        <w:bCs/>
        <w:noProof/>
      </w:rPr>
      <w:fldChar w:fldCharType="begin"/>
    </w:r>
    <w:r>
      <w:rPr>
        <w:b/>
        <w:bCs/>
        <w:noProof/>
      </w:rPr>
      <w:instrText xml:space="preserve"> STYLEREF  "1" \n  \* MERGEFORMAT </w:instrText>
    </w:r>
    <w:r>
      <w:rPr>
        <w:b/>
        <w:bCs/>
        <w:noProof/>
      </w:rPr>
      <w:fldChar w:fldCharType="separate"/>
    </w:r>
    <w:r w:rsidR="006E676E">
      <w:rPr>
        <w:b/>
        <w:bCs/>
        <w:noProof/>
      </w:rPr>
      <w:t>1</w:t>
    </w:r>
    <w:r>
      <w:rPr>
        <w:b/>
        <w:bCs/>
        <w:noProof/>
      </w:rPr>
      <w:fldChar w:fldCharType="end"/>
    </w:r>
    <w:r>
      <w:rPr>
        <w:rFonts w:hint="eastAsia"/>
        <w:lang w:eastAsia="ja-JP"/>
      </w:rPr>
      <w:t xml:space="preserve">. </w:t>
    </w:r>
    <w:r w:rsidRPr="001046E1">
      <w:rPr>
        <w:b/>
        <w:lang w:eastAsia="ja-JP"/>
      </w:rPr>
      <w:fldChar w:fldCharType="begin"/>
    </w:r>
    <w:r w:rsidRPr="001046E1">
      <w:rPr>
        <w:b/>
        <w:lang w:eastAsia="ja-JP"/>
      </w:rPr>
      <w:instrText xml:space="preserve"> STYLEREF  "1"  \* MERGEFORMAT </w:instrText>
    </w:r>
    <w:r w:rsidRPr="001046E1">
      <w:rPr>
        <w:b/>
        <w:lang w:eastAsia="ja-JP"/>
      </w:rPr>
      <w:fldChar w:fldCharType="separate"/>
    </w:r>
    <w:r w:rsidR="006E676E" w:rsidRPr="006E676E">
      <w:rPr>
        <w:b/>
        <w:bCs/>
        <w:noProof/>
        <w:lang w:eastAsia="ja-JP"/>
      </w:rPr>
      <w:t>Overview</w:t>
    </w:r>
    <w:r w:rsidRPr="001046E1">
      <w:rPr>
        <w:b/>
        <w:lang w:eastAsia="ja-JP"/>
      </w:rPr>
      <w:fldChar w:fldCharType="end"/>
    </w:r>
    <w:r>
      <w:rPr>
        <w:rFonts w:hint="eastAsia"/>
        <w:lang w:eastAsia="ja-JP"/>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82FC" w14:textId="77777777" w:rsidR="00DA6107" w:rsidRDefault="00DA6107">
    <w:pPr>
      <w:pStyle w:val="Header"/>
    </w:pPr>
    <w:r>
      <w:rPr>
        <w:noProof/>
      </w:rPr>
      <mc:AlternateContent>
        <mc:Choice Requires="wps">
          <w:drawing>
            <wp:anchor distT="45720" distB="45720" distL="114300" distR="114300" simplePos="0" relativeHeight="251665408" behindDoc="0" locked="0" layoutInCell="1" allowOverlap="1" wp14:anchorId="267C0CAC" wp14:editId="7FFEDE6C">
              <wp:simplePos x="0" y="0"/>
              <wp:positionH relativeFrom="margin">
                <wp:align>center</wp:align>
              </wp:positionH>
              <wp:positionV relativeFrom="paragraph">
                <wp:posOffset>-399967</wp:posOffset>
              </wp:positionV>
              <wp:extent cx="1515240" cy="341640"/>
              <wp:effectExtent l="0" t="0" r="0" b="1270"/>
              <wp:wrapSquare wrapText="bothSides"/>
              <wp:docPr id="227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240" cy="341640"/>
                      </a:xfrm>
                      <a:prstGeom prst="rect">
                        <a:avLst/>
                      </a:prstGeom>
                      <a:noFill/>
                      <a:ln w="9525">
                        <a:noFill/>
                        <a:miter lim="800000"/>
                        <a:headEnd/>
                        <a:tailEnd/>
                      </a:ln>
                    </wps:spPr>
                    <wps:txbx>
                      <w:txbxContent>
                        <w:p w14:paraId="55E02D9E" w14:textId="77777777" w:rsidR="00DA6107" w:rsidRPr="00B84305" w:rsidRDefault="00DA6107" w:rsidP="00CD2A44">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7C0CAC" id="_x0000_t202" coordsize="21600,21600" o:spt="202" path="m,l,21600r21600,l21600,xe">
              <v:stroke joinstyle="miter"/>
              <v:path gradientshapeok="t" o:connecttype="rect"/>
            </v:shapetype>
            <v:shape id="_x0000_s1760" type="#_x0000_t202" style="position:absolute;margin-left:0;margin-top:-31.5pt;width:119.3pt;height:26.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" filled="f" stroked="f">
              <v:textbox>
                <w:txbxContent>
                  <w:p w14:paraId="55E02D9E" w14:textId="77777777" w:rsidR="00714BC1" w:rsidRPr="00B84305" w:rsidRDefault="00714BC1" w:rsidP="00CD2A44">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margin"/>
            </v:shape>
          </w:pict>
        </mc:Fallback>
      </mc:AlternateContent>
    </w:r>
    <w:r>
      <w:rPr>
        <w:noProof/>
      </w:rPr>
      <w:drawing>
        <wp:anchor distT="0" distB="0" distL="114300" distR="114300" simplePos="0" relativeHeight="251656704" behindDoc="0" locked="0" layoutInCell="1" allowOverlap="1" wp14:anchorId="6FA7E16C" wp14:editId="167FE6BF">
          <wp:simplePos x="0" y="0"/>
          <wp:positionH relativeFrom="column">
            <wp:posOffset>-24130</wp:posOffset>
          </wp:positionH>
          <wp:positionV relativeFrom="paragraph">
            <wp:posOffset>-162738</wp:posOffset>
          </wp:positionV>
          <wp:extent cx="1727200" cy="299720"/>
          <wp:effectExtent l="0" t="0" r="6350" b="5080"/>
          <wp:wrapNone/>
          <wp:docPr id="2286" name="図 48"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18.6pt;visibility:visible" o:bullet="t">
        <v:imagedata r:id="rId1" o:title=""/>
      </v:shape>
    </w:pict>
  </w:numPicBullet>
  <w:abstractNum w:abstractNumId="0" w15:restartNumberingAfterBreak="0">
    <w:nsid w:val="036205E7"/>
    <w:multiLevelType w:val="hybridMultilevel"/>
    <w:tmpl w:val="6EAA11F6"/>
    <w:lvl w:ilvl="0" w:tplc="B7A60B0E">
      <w:start w:val="1"/>
      <w:numFmt w:val="decimalEnclosedCircle"/>
      <w:lvlText w:val="%1"/>
      <w:lvlJc w:val="left"/>
      <w:pPr>
        <w:ind w:left="630"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1" w15:restartNumberingAfterBreak="0">
    <w:nsid w:val="0776602B"/>
    <w:multiLevelType w:val="hybridMultilevel"/>
    <w:tmpl w:val="35847C42"/>
    <w:lvl w:ilvl="0" w:tplc="F2EE5D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D26BC4"/>
    <w:multiLevelType w:val="hybridMultilevel"/>
    <w:tmpl w:val="CDFE0244"/>
    <w:lvl w:ilvl="0" w:tplc="E660B6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10AAD"/>
    <w:multiLevelType w:val="hybridMultilevel"/>
    <w:tmpl w:val="EB4EA232"/>
    <w:lvl w:ilvl="0" w:tplc="F2EE5D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33C1C33"/>
    <w:multiLevelType w:val="hybridMultilevel"/>
    <w:tmpl w:val="5B76293C"/>
    <w:lvl w:ilvl="0" w:tplc="D334F4E4">
      <w:start w:val="600"/>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38C26E3"/>
    <w:multiLevelType w:val="hybridMultilevel"/>
    <w:tmpl w:val="D1728BA4"/>
    <w:lvl w:ilvl="0" w:tplc="E0E203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0D660F"/>
    <w:multiLevelType w:val="hybridMultilevel"/>
    <w:tmpl w:val="EC74C59E"/>
    <w:lvl w:ilvl="0" w:tplc="AEA8DDBA">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4EE1A97"/>
    <w:multiLevelType w:val="hybridMultilevel"/>
    <w:tmpl w:val="DE108852"/>
    <w:lvl w:ilvl="0" w:tplc="F6D863E0">
      <w:numFmt w:val="bullet"/>
      <w:lvlText w:val="-"/>
      <w:lvlJc w:val="left"/>
      <w:pPr>
        <w:ind w:left="720" w:hanging="360"/>
      </w:pPr>
      <w:rPr>
        <w:rFonts w:ascii="Arial" w:eastAsia="Meiryo" w:hAnsi="Arial" w:cs="Aria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0" w15:restartNumberingAfterBreak="0">
    <w:nsid w:val="26D56A72"/>
    <w:multiLevelType w:val="hybridMultilevel"/>
    <w:tmpl w:val="66AC749A"/>
    <w:lvl w:ilvl="0" w:tplc="91748CF6">
      <w:start w:val="1"/>
      <w:numFmt w:val="decimalEnclosedCircle"/>
      <w:lvlText w:val="%1"/>
      <w:lvlJc w:val="left"/>
      <w:pPr>
        <w:ind w:left="360" w:hanging="360"/>
      </w:pPr>
      <w:rPr>
        <w:rFonts w:ascii="MS PGothic" w:eastAsia="MS PGothic" w:hAnsi="MS PGothic"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7615D8F"/>
    <w:multiLevelType w:val="hybridMultilevel"/>
    <w:tmpl w:val="EEE466F2"/>
    <w:lvl w:ilvl="0" w:tplc="BDD63D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7760323"/>
    <w:multiLevelType w:val="hybridMultilevel"/>
    <w:tmpl w:val="32D4643A"/>
    <w:lvl w:ilvl="0" w:tplc="FE4431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C7322D"/>
    <w:multiLevelType w:val="hybridMultilevel"/>
    <w:tmpl w:val="02327FE4"/>
    <w:lvl w:ilvl="0" w:tplc="61A8E1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9EC6DB5"/>
    <w:multiLevelType w:val="hybridMultilevel"/>
    <w:tmpl w:val="04663B5E"/>
    <w:lvl w:ilvl="0" w:tplc="70109A10">
      <w:start w:val="7"/>
      <w:numFmt w:val="bullet"/>
      <w:lvlText w:val="-"/>
      <w:lvlJc w:val="left"/>
      <w:pPr>
        <w:ind w:left="360" w:hanging="360"/>
      </w:pPr>
      <w:rPr>
        <w:rFonts w:ascii="Arial" w:eastAsia="Meiryo"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E081DD2"/>
    <w:multiLevelType w:val="hybridMultilevel"/>
    <w:tmpl w:val="9A9257A8"/>
    <w:lvl w:ilvl="0" w:tplc="7CFA08CA">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E29202A"/>
    <w:multiLevelType w:val="hybridMultilevel"/>
    <w:tmpl w:val="58F64A2C"/>
    <w:lvl w:ilvl="0" w:tplc="0C1006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E815907"/>
    <w:multiLevelType w:val="hybridMultilevel"/>
    <w:tmpl w:val="35D23A38"/>
    <w:lvl w:ilvl="0" w:tplc="04090001">
      <w:start w:val="1"/>
      <w:numFmt w:val="bullet"/>
      <w:lvlText w:val=""/>
      <w:lvlJc w:val="left"/>
      <w:pPr>
        <w:ind w:left="420" w:hanging="420"/>
      </w:pPr>
      <w:rPr>
        <w:rFonts w:ascii="Symbol" w:hAnsi="Symbol" w:hint="default"/>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EE94B9D"/>
    <w:multiLevelType w:val="hybridMultilevel"/>
    <w:tmpl w:val="3BA2040A"/>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F5B0323"/>
    <w:multiLevelType w:val="hybridMultilevel"/>
    <w:tmpl w:val="FC7485EA"/>
    <w:lvl w:ilvl="0" w:tplc="5C861CBE">
      <w:start w:val="1"/>
      <w:numFmt w:val="decimal"/>
      <w:lvlText w:val="%1."/>
      <w:lvlJc w:val="left"/>
      <w:pPr>
        <w:ind w:left="1159" w:hanging="36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20" w15:restartNumberingAfterBreak="0">
    <w:nsid w:val="30032E61"/>
    <w:multiLevelType w:val="hybridMultilevel"/>
    <w:tmpl w:val="D3588294"/>
    <w:lvl w:ilvl="0" w:tplc="20E691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0FA2C2E"/>
    <w:multiLevelType w:val="hybridMultilevel"/>
    <w:tmpl w:val="D61220D6"/>
    <w:lvl w:ilvl="0" w:tplc="21701E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2F235C4"/>
    <w:multiLevelType w:val="multilevel"/>
    <w:tmpl w:val="3C808F3A"/>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3"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A7919"/>
    <w:multiLevelType w:val="hybridMultilevel"/>
    <w:tmpl w:val="031C8A08"/>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9E07495"/>
    <w:multiLevelType w:val="hybridMultilevel"/>
    <w:tmpl w:val="3886EA1C"/>
    <w:lvl w:ilvl="0" w:tplc="B6686334">
      <w:numFmt w:val="bullet"/>
      <w:lvlText w:val="-"/>
      <w:lvlJc w:val="left"/>
      <w:pPr>
        <w:ind w:left="360" w:hanging="360"/>
      </w:pPr>
      <w:rPr>
        <w:rFonts w:ascii="Arial" w:eastAsia="Meiryo"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3A6878DB"/>
    <w:multiLevelType w:val="hybridMultilevel"/>
    <w:tmpl w:val="AAE4660E"/>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D912D77"/>
    <w:multiLevelType w:val="hybridMultilevel"/>
    <w:tmpl w:val="0FF0C904"/>
    <w:lvl w:ilvl="0" w:tplc="266C7AD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784A87"/>
    <w:multiLevelType w:val="hybridMultilevel"/>
    <w:tmpl w:val="E9702A66"/>
    <w:lvl w:ilvl="0" w:tplc="11B496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45F2E53"/>
    <w:multiLevelType w:val="hybridMultilevel"/>
    <w:tmpl w:val="8828F942"/>
    <w:lvl w:ilvl="0" w:tplc="63B206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48E119D4"/>
    <w:multiLevelType w:val="hybridMultilevel"/>
    <w:tmpl w:val="4474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A05228"/>
    <w:multiLevelType w:val="hybridMultilevel"/>
    <w:tmpl w:val="FC7485EA"/>
    <w:lvl w:ilvl="0" w:tplc="5C861CBE">
      <w:start w:val="1"/>
      <w:numFmt w:val="decimal"/>
      <w:lvlText w:val="%1."/>
      <w:lvlJc w:val="left"/>
      <w:pPr>
        <w:ind w:left="1159" w:hanging="36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3"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5D4F66"/>
    <w:multiLevelType w:val="hybridMultilevel"/>
    <w:tmpl w:val="73AE45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FA07F63"/>
    <w:multiLevelType w:val="hybridMultilevel"/>
    <w:tmpl w:val="BBE28528"/>
    <w:lvl w:ilvl="0" w:tplc="D0B07052">
      <w:start w:val="1"/>
      <w:numFmt w:val="bullet"/>
      <w:lvlText w:val="-"/>
      <w:lvlJc w:val="left"/>
      <w:pPr>
        <w:tabs>
          <w:tab w:val="num" w:pos="720"/>
        </w:tabs>
        <w:ind w:left="720" w:hanging="360"/>
      </w:pPr>
      <w:rPr>
        <w:rFonts w:ascii="Times New Roman" w:hAnsi="Times New Roman" w:hint="default"/>
      </w:rPr>
    </w:lvl>
    <w:lvl w:ilvl="1" w:tplc="8A66DF8C">
      <w:start w:val="1"/>
      <w:numFmt w:val="bullet"/>
      <w:lvlText w:val="-"/>
      <w:lvlJc w:val="left"/>
      <w:pPr>
        <w:tabs>
          <w:tab w:val="num" w:pos="1440"/>
        </w:tabs>
        <w:ind w:left="1440" w:hanging="360"/>
      </w:pPr>
      <w:rPr>
        <w:rFonts w:ascii="Times New Roman" w:hAnsi="Times New Roman" w:hint="default"/>
      </w:rPr>
    </w:lvl>
    <w:lvl w:ilvl="2" w:tplc="8E5E57A8" w:tentative="1">
      <w:start w:val="1"/>
      <w:numFmt w:val="bullet"/>
      <w:lvlText w:val="-"/>
      <w:lvlJc w:val="left"/>
      <w:pPr>
        <w:tabs>
          <w:tab w:val="num" w:pos="2160"/>
        </w:tabs>
        <w:ind w:left="2160" w:hanging="360"/>
      </w:pPr>
      <w:rPr>
        <w:rFonts w:ascii="Times New Roman" w:hAnsi="Times New Roman" w:hint="default"/>
      </w:rPr>
    </w:lvl>
    <w:lvl w:ilvl="3" w:tplc="54BC2BFC" w:tentative="1">
      <w:start w:val="1"/>
      <w:numFmt w:val="bullet"/>
      <w:lvlText w:val="-"/>
      <w:lvlJc w:val="left"/>
      <w:pPr>
        <w:tabs>
          <w:tab w:val="num" w:pos="2880"/>
        </w:tabs>
        <w:ind w:left="2880" w:hanging="360"/>
      </w:pPr>
      <w:rPr>
        <w:rFonts w:ascii="Times New Roman" w:hAnsi="Times New Roman" w:hint="default"/>
      </w:rPr>
    </w:lvl>
    <w:lvl w:ilvl="4" w:tplc="C01A514E" w:tentative="1">
      <w:start w:val="1"/>
      <w:numFmt w:val="bullet"/>
      <w:lvlText w:val="-"/>
      <w:lvlJc w:val="left"/>
      <w:pPr>
        <w:tabs>
          <w:tab w:val="num" w:pos="3600"/>
        </w:tabs>
        <w:ind w:left="3600" w:hanging="360"/>
      </w:pPr>
      <w:rPr>
        <w:rFonts w:ascii="Times New Roman" w:hAnsi="Times New Roman" w:hint="default"/>
      </w:rPr>
    </w:lvl>
    <w:lvl w:ilvl="5" w:tplc="7E96AD6C" w:tentative="1">
      <w:start w:val="1"/>
      <w:numFmt w:val="bullet"/>
      <w:lvlText w:val="-"/>
      <w:lvlJc w:val="left"/>
      <w:pPr>
        <w:tabs>
          <w:tab w:val="num" w:pos="4320"/>
        </w:tabs>
        <w:ind w:left="4320" w:hanging="360"/>
      </w:pPr>
      <w:rPr>
        <w:rFonts w:ascii="Times New Roman" w:hAnsi="Times New Roman" w:hint="default"/>
      </w:rPr>
    </w:lvl>
    <w:lvl w:ilvl="6" w:tplc="A48AC722" w:tentative="1">
      <w:start w:val="1"/>
      <w:numFmt w:val="bullet"/>
      <w:lvlText w:val="-"/>
      <w:lvlJc w:val="left"/>
      <w:pPr>
        <w:tabs>
          <w:tab w:val="num" w:pos="5040"/>
        </w:tabs>
        <w:ind w:left="5040" w:hanging="360"/>
      </w:pPr>
      <w:rPr>
        <w:rFonts w:ascii="Times New Roman" w:hAnsi="Times New Roman" w:hint="default"/>
      </w:rPr>
    </w:lvl>
    <w:lvl w:ilvl="7" w:tplc="1F1CC0B6" w:tentative="1">
      <w:start w:val="1"/>
      <w:numFmt w:val="bullet"/>
      <w:lvlText w:val="-"/>
      <w:lvlJc w:val="left"/>
      <w:pPr>
        <w:tabs>
          <w:tab w:val="num" w:pos="5760"/>
        </w:tabs>
        <w:ind w:left="5760" w:hanging="360"/>
      </w:pPr>
      <w:rPr>
        <w:rFonts w:ascii="Times New Roman" w:hAnsi="Times New Roman" w:hint="default"/>
      </w:rPr>
    </w:lvl>
    <w:lvl w:ilvl="8" w:tplc="8362D37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0271FE0"/>
    <w:multiLevelType w:val="hybridMultilevel"/>
    <w:tmpl w:val="A272992C"/>
    <w:lvl w:ilvl="0" w:tplc="F2EE5DD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16A21EE"/>
    <w:multiLevelType w:val="hybridMultilevel"/>
    <w:tmpl w:val="18280BAE"/>
    <w:lvl w:ilvl="0" w:tplc="01B6FA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3A81528"/>
    <w:multiLevelType w:val="hybridMultilevel"/>
    <w:tmpl w:val="EA380280"/>
    <w:lvl w:ilvl="0" w:tplc="F2EE5DD4">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552A6D9A"/>
    <w:multiLevelType w:val="hybridMultilevel"/>
    <w:tmpl w:val="EB304386"/>
    <w:lvl w:ilvl="0" w:tplc="246CCA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5EE366D7"/>
    <w:multiLevelType w:val="hybridMultilevel"/>
    <w:tmpl w:val="BA7243F2"/>
    <w:lvl w:ilvl="0" w:tplc="682E1F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66630BF"/>
    <w:multiLevelType w:val="hybridMultilevel"/>
    <w:tmpl w:val="30E67484"/>
    <w:lvl w:ilvl="0" w:tplc="AEA8DD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66AB775C"/>
    <w:multiLevelType w:val="hybridMultilevel"/>
    <w:tmpl w:val="E42AA2F2"/>
    <w:lvl w:ilvl="0" w:tplc="0E44C5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6A470178"/>
    <w:multiLevelType w:val="hybridMultilevel"/>
    <w:tmpl w:val="6E6237F2"/>
    <w:lvl w:ilvl="0" w:tplc="6F767B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6B6B2F9D"/>
    <w:multiLevelType w:val="hybridMultilevel"/>
    <w:tmpl w:val="FC7485EA"/>
    <w:lvl w:ilvl="0" w:tplc="5C861CBE">
      <w:start w:val="1"/>
      <w:numFmt w:val="decimal"/>
      <w:lvlText w:val="%1."/>
      <w:lvlJc w:val="left"/>
      <w:pPr>
        <w:ind w:left="1159" w:hanging="36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5" w15:restartNumberingAfterBreak="0">
    <w:nsid w:val="6D7571E6"/>
    <w:multiLevelType w:val="hybridMultilevel"/>
    <w:tmpl w:val="8E747D50"/>
    <w:lvl w:ilvl="0" w:tplc="246CCA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E255E5D"/>
    <w:multiLevelType w:val="hybridMultilevel"/>
    <w:tmpl w:val="8CAC05A6"/>
    <w:lvl w:ilvl="0" w:tplc="284C63D8">
      <w:start w:val="3"/>
      <w:numFmt w:val="decimalEnclosedCircle"/>
      <w:lvlText w:val="%1"/>
      <w:lvlJc w:val="left"/>
      <w:pPr>
        <w:ind w:left="360" w:hanging="360"/>
      </w:pPr>
      <w:rPr>
        <w:rFonts w:ascii="Arial" w:hAnsi="Arial" w:cs="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FEA2435"/>
    <w:multiLevelType w:val="hybridMultilevel"/>
    <w:tmpl w:val="869C83E8"/>
    <w:lvl w:ilvl="0" w:tplc="AEA8DD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7A236496"/>
    <w:multiLevelType w:val="hybridMultilevel"/>
    <w:tmpl w:val="700297C4"/>
    <w:lvl w:ilvl="0" w:tplc="E7F2F004">
      <w:start w:val="1"/>
      <w:numFmt w:val="decimalEnclosedCircle"/>
      <w:lvlText w:val="%1"/>
      <w:lvlJc w:val="left"/>
      <w:pPr>
        <w:ind w:left="360" w:hanging="360"/>
      </w:pPr>
      <w:rPr>
        <w:rFonts w:hint="default"/>
        <w:b w:val="0"/>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7C510E58"/>
    <w:multiLevelType w:val="hybridMultilevel"/>
    <w:tmpl w:val="9148F42A"/>
    <w:lvl w:ilvl="0" w:tplc="CCEC17DC">
      <w:start w:val="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871D1C"/>
    <w:multiLevelType w:val="hybridMultilevel"/>
    <w:tmpl w:val="A56E113A"/>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E320CE3"/>
    <w:multiLevelType w:val="hybridMultilevel"/>
    <w:tmpl w:val="CA1AFFA4"/>
    <w:lvl w:ilvl="0" w:tplc="AEA8DDB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7EFC6517"/>
    <w:multiLevelType w:val="hybridMultilevel"/>
    <w:tmpl w:val="5B58AC28"/>
    <w:lvl w:ilvl="0" w:tplc="EB50E46A">
      <w:start w:val="7"/>
      <w:numFmt w:val="bullet"/>
      <w:lvlText w:val="-"/>
      <w:lvlJc w:val="left"/>
      <w:pPr>
        <w:ind w:left="360" w:hanging="360"/>
      </w:pPr>
      <w:rPr>
        <w:rFonts w:ascii="Arial" w:eastAsia="Meiryo"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71166265">
    <w:abstractNumId w:val="22"/>
  </w:num>
  <w:num w:numId="2" w16cid:durableId="1446075498">
    <w:abstractNumId w:val="9"/>
  </w:num>
  <w:num w:numId="3" w16cid:durableId="2079399704">
    <w:abstractNumId w:val="33"/>
  </w:num>
  <w:num w:numId="4" w16cid:durableId="1654602810">
    <w:abstractNumId w:val="23"/>
  </w:num>
  <w:num w:numId="5" w16cid:durableId="618687605">
    <w:abstractNumId w:val="8"/>
  </w:num>
  <w:num w:numId="6" w16cid:durableId="1641421650">
    <w:abstractNumId w:val="28"/>
  </w:num>
  <w:num w:numId="7" w16cid:durableId="1360083439">
    <w:abstractNumId w:val="17"/>
  </w:num>
  <w:num w:numId="8" w16cid:durableId="1966934131">
    <w:abstractNumId w:val="50"/>
  </w:num>
  <w:num w:numId="9" w16cid:durableId="392315023">
    <w:abstractNumId w:val="13"/>
  </w:num>
  <w:num w:numId="10" w16cid:durableId="887649763">
    <w:abstractNumId w:val="18"/>
  </w:num>
  <w:num w:numId="11" w16cid:durableId="851645423">
    <w:abstractNumId w:val="30"/>
  </w:num>
  <w:num w:numId="12" w16cid:durableId="1854296805">
    <w:abstractNumId w:val="24"/>
  </w:num>
  <w:num w:numId="13" w16cid:durableId="21462663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8030929">
    <w:abstractNumId w:val="27"/>
  </w:num>
  <w:num w:numId="15" w16cid:durableId="1276982642">
    <w:abstractNumId w:val="46"/>
  </w:num>
  <w:num w:numId="16" w16cid:durableId="1302537267">
    <w:abstractNumId w:val="26"/>
  </w:num>
  <w:num w:numId="17" w16cid:durableId="1422485899">
    <w:abstractNumId w:val="20"/>
  </w:num>
  <w:num w:numId="18" w16cid:durableId="482091418">
    <w:abstractNumId w:val="12"/>
  </w:num>
  <w:num w:numId="19" w16cid:durableId="1160654977">
    <w:abstractNumId w:val="40"/>
  </w:num>
  <w:num w:numId="20" w16cid:durableId="667367740">
    <w:abstractNumId w:val="10"/>
  </w:num>
  <w:num w:numId="21" w16cid:durableId="84035655">
    <w:abstractNumId w:val="2"/>
  </w:num>
  <w:num w:numId="22" w16cid:durableId="1496336463">
    <w:abstractNumId w:val="4"/>
  </w:num>
  <w:num w:numId="23" w16cid:durableId="569075323">
    <w:abstractNumId w:val="5"/>
  </w:num>
  <w:num w:numId="24" w16cid:durableId="1507213262">
    <w:abstractNumId w:val="0"/>
  </w:num>
  <w:num w:numId="25" w16cid:durableId="767889135">
    <w:abstractNumId w:val="43"/>
  </w:num>
  <w:num w:numId="26" w16cid:durableId="1560482534">
    <w:abstractNumId w:val="11"/>
  </w:num>
  <w:num w:numId="27" w16cid:durableId="212809833">
    <w:abstractNumId w:val="37"/>
  </w:num>
  <w:num w:numId="28" w16cid:durableId="1149135723">
    <w:abstractNumId w:val="21"/>
  </w:num>
  <w:num w:numId="29" w16cid:durableId="474955888">
    <w:abstractNumId w:val="42"/>
  </w:num>
  <w:num w:numId="30" w16cid:durableId="956252140">
    <w:abstractNumId w:val="16"/>
  </w:num>
  <w:num w:numId="31" w16cid:durableId="4045762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24872715">
    <w:abstractNumId w:val="47"/>
  </w:num>
  <w:num w:numId="33" w16cid:durableId="965740513">
    <w:abstractNumId w:val="41"/>
  </w:num>
  <w:num w:numId="34" w16cid:durableId="434208631">
    <w:abstractNumId w:val="51"/>
  </w:num>
  <w:num w:numId="35" w16cid:durableId="1701857168">
    <w:abstractNumId w:val="6"/>
  </w:num>
  <w:num w:numId="36" w16cid:durableId="747001261">
    <w:abstractNumId w:val="1"/>
  </w:num>
  <w:num w:numId="37" w16cid:durableId="1106119117">
    <w:abstractNumId w:val="36"/>
  </w:num>
  <w:num w:numId="38" w16cid:durableId="1388186219">
    <w:abstractNumId w:val="3"/>
  </w:num>
  <w:num w:numId="39" w16cid:durableId="2101023653">
    <w:abstractNumId w:val="38"/>
  </w:num>
  <w:num w:numId="40" w16cid:durableId="1538008081">
    <w:abstractNumId w:val="39"/>
  </w:num>
  <w:num w:numId="41" w16cid:durableId="1101413942">
    <w:abstractNumId w:val="45"/>
  </w:num>
  <w:num w:numId="42" w16cid:durableId="803229739">
    <w:abstractNumId w:val="29"/>
  </w:num>
  <w:num w:numId="43" w16cid:durableId="1512793549">
    <w:abstractNumId w:val="22"/>
  </w:num>
  <w:num w:numId="44" w16cid:durableId="289628543">
    <w:abstractNumId w:val="22"/>
  </w:num>
  <w:num w:numId="45" w16cid:durableId="1704138581">
    <w:abstractNumId w:val="49"/>
  </w:num>
  <w:num w:numId="46" w16cid:durableId="1663313835">
    <w:abstractNumId w:val="22"/>
  </w:num>
  <w:num w:numId="47" w16cid:durableId="1256086634">
    <w:abstractNumId w:val="22"/>
  </w:num>
  <w:num w:numId="48" w16cid:durableId="1124886933">
    <w:abstractNumId w:val="48"/>
  </w:num>
  <w:num w:numId="49" w16cid:durableId="1962806511">
    <w:abstractNumId w:val="44"/>
  </w:num>
  <w:num w:numId="50" w16cid:durableId="1113748301">
    <w:abstractNumId w:val="22"/>
  </w:num>
  <w:num w:numId="51" w16cid:durableId="2026905803">
    <w:abstractNumId w:val="35"/>
  </w:num>
  <w:num w:numId="52" w16cid:durableId="2106343314">
    <w:abstractNumId w:val="7"/>
  </w:num>
  <w:num w:numId="53" w16cid:durableId="290719875">
    <w:abstractNumId w:val="22"/>
  </w:num>
  <w:num w:numId="54" w16cid:durableId="777598907">
    <w:abstractNumId w:val="22"/>
  </w:num>
  <w:num w:numId="55" w16cid:durableId="1333030080">
    <w:abstractNumId w:val="19"/>
  </w:num>
  <w:num w:numId="56" w16cid:durableId="22291728">
    <w:abstractNumId w:val="31"/>
  </w:num>
  <w:num w:numId="57" w16cid:durableId="1396583434">
    <w:abstractNumId w:val="32"/>
  </w:num>
  <w:num w:numId="58" w16cid:durableId="2098594094">
    <w:abstractNumId w:val="34"/>
  </w:num>
  <w:num w:numId="59" w16cid:durableId="1996882232">
    <w:abstractNumId w:val="52"/>
  </w:num>
  <w:num w:numId="60" w16cid:durableId="889682094">
    <w:abstractNumId w:val="14"/>
  </w:num>
  <w:num w:numId="61" w16cid:durableId="2079477760">
    <w:abstractNumId w:val="25"/>
  </w:num>
  <w:num w:numId="62" w16cid:durableId="701439614">
    <w:abstractNumId w:val="15"/>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t Doan Huynh">
    <w15:presenceInfo w15:providerId="AD" w15:userId="S::quat.doanhuynh@hitachids.com::64d6be1f-731e-4aaf-b905-521ea4fa2d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99"/>
  <w:doNotHyphenateCaps/>
  <w:drawingGridHorizontalSpacing w:val="100"/>
  <w:drawingGridVerticalSpacing w:val="137"/>
  <w:doNotShadeFormData/>
  <w:noPunctuationKerning/>
  <w:characterSpacingControl w:val="doNotCompress"/>
  <w:hdrShapeDefaults>
    <o:shapedefaults v:ext="edit" spidmax="3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MjU3tzQwNDUyNTBR0lEKTi0uzszPAykwqQUALirtEywAAAA="/>
  </w:docVars>
  <w:rsids>
    <w:rsidRoot w:val="001E3BC1"/>
    <w:rsid w:val="000003D5"/>
    <w:rsid w:val="0000079F"/>
    <w:rsid w:val="000015E8"/>
    <w:rsid w:val="00001DB0"/>
    <w:rsid w:val="00003439"/>
    <w:rsid w:val="00003CAC"/>
    <w:rsid w:val="00004D7F"/>
    <w:rsid w:val="00004EE1"/>
    <w:rsid w:val="0000650A"/>
    <w:rsid w:val="00010206"/>
    <w:rsid w:val="00010702"/>
    <w:rsid w:val="00010C4D"/>
    <w:rsid w:val="00011765"/>
    <w:rsid w:val="00011DE2"/>
    <w:rsid w:val="00011E1B"/>
    <w:rsid w:val="00012457"/>
    <w:rsid w:val="00012E3D"/>
    <w:rsid w:val="00014E50"/>
    <w:rsid w:val="000153CD"/>
    <w:rsid w:val="0001596A"/>
    <w:rsid w:val="0001707D"/>
    <w:rsid w:val="0002052E"/>
    <w:rsid w:val="00021141"/>
    <w:rsid w:val="00021E36"/>
    <w:rsid w:val="000234FC"/>
    <w:rsid w:val="000238EF"/>
    <w:rsid w:val="00024349"/>
    <w:rsid w:val="00025D14"/>
    <w:rsid w:val="00027E07"/>
    <w:rsid w:val="00032414"/>
    <w:rsid w:val="000327F3"/>
    <w:rsid w:val="00034D38"/>
    <w:rsid w:val="00034F0D"/>
    <w:rsid w:val="000369B5"/>
    <w:rsid w:val="00036B2E"/>
    <w:rsid w:val="00036C52"/>
    <w:rsid w:val="000370C4"/>
    <w:rsid w:val="000373BB"/>
    <w:rsid w:val="00037684"/>
    <w:rsid w:val="000378CB"/>
    <w:rsid w:val="000408FF"/>
    <w:rsid w:val="00041FF4"/>
    <w:rsid w:val="00042640"/>
    <w:rsid w:val="00043490"/>
    <w:rsid w:val="000440D6"/>
    <w:rsid w:val="00045859"/>
    <w:rsid w:val="000467D6"/>
    <w:rsid w:val="00051A33"/>
    <w:rsid w:val="00052569"/>
    <w:rsid w:val="00052C7A"/>
    <w:rsid w:val="00054761"/>
    <w:rsid w:val="00054A6A"/>
    <w:rsid w:val="00054E83"/>
    <w:rsid w:val="00055FEB"/>
    <w:rsid w:val="00056451"/>
    <w:rsid w:val="0005729F"/>
    <w:rsid w:val="000612DA"/>
    <w:rsid w:val="00061ABC"/>
    <w:rsid w:val="000632AF"/>
    <w:rsid w:val="000632F1"/>
    <w:rsid w:val="000635E0"/>
    <w:rsid w:val="0006434C"/>
    <w:rsid w:val="000650AE"/>
    <w:rsid w:val="00066349"/>
    <w:rsid w:val="000666ED"/>
    <w:rsid w:val="00066759"/>
    <w:rsid w:val="00066B82"/>
    <w:rsid w:val="000673CF"/>
    <w:rsid w:val="00067423"/>
    <w:rsid w:val="00067AFC"/>
    <w:rsid w:val="0007012A"/>
    <w:rsid w:val="0007069A"/>
    <w:rsid w:val="00072410"/>
    <w:rsid w:val="000737AC"/>
    <w:rsid w:val="00073DF6"/>
    <w:rsid w:val="00074884"/>
    <w:rsid w:val="0007568C"/>
    <w:rsid w:val="0007595F"/>
    <w:rsid w:val="00075C1D"/>
    <w:rsid w:val="00075D4D"/>
    <w:rsid w:val="0008022F"/>
    <w:rsid w:val="0008102E"/>
    <w:rsid w:val="000814BA"/>
    <w:rsid w:val="00081DDE"/>
    <w:rsid w:val="000820DC"/>
    <w:rsid w:val="00082BD3"/>
    <w:rsid w:val="00083060"/>
    <w:rsid w:val="000831A7"/>
    <w:rsid w:val="000844D4"/>
    <w:rsid w:val="0008598C"/>
    <w:rsid w:val="00085AA7"/>
    <w:rsid w:val="00085E45"/>
    <w:rsid w:val="00086087"/>
    <w:rsid w:val="00086D84"/>
    <w:rsid w:val="0009055F"/>
    <w:rsid w:val="0009056D"/>
    <w:rsid w:val="00090A33"/>
    <w:rsid w:val="00090A6F"/>
    <w:rsid w:val="000910EA"/>
    <w:rsid w:val="0009188C"/>
    <w:rsid w:val="00091CD2"/>
    <w:rsid w:val="00092C65"/>
    <w:rsid w:val="00094B4E"/>
    <w:rsid w:val="00096E56"/>
    <w:rsid w:val="0009723A"/>
    <w:rsid w:val="000976C6"/>
    <w:rsid w:val="00097EDA"/>
    <w:rsid w:val="000A4096"/>
    <w:rsid w:val="000A45B0"/>
    <w:rsid w:val="000A497F"/>
    <w:rsid w:val="000A553A"/>
    <w:rsid w:val="000A64E8"/>
    <w:rsid w:val="000A6CB4"/>
    <w:rsid w:val="000A7066"/>
    <w:rsid w:val="000B05CB"/>
    <w:rsid w:val="000B0D5E"/>
    <w:rsid w:val="000B16A0"/>
    <w:rsid w:val="000B2569"/>
    <w:rsid w:val="000B2A37"/>
    <w:rsid w:val="000B2B59"/>
    <w:rsid w:val="000B3698"/>
    <w:rsid w:val="000B45C0"/>
    <w:rsid w:val="000B4ACA"/>
    <w:rsid w:val="000B59D3"/>
    <w:rsid w:val="000B5DF4"/>
    <w:rsid w:val="000B6689"/>
    <w:rsid w:val="000B7ABD"/>
    <w:rsid w:val="000C028D"/>
    <w:rsid w:val="000C1032"/>
    <w:rsid w:val="000C126F"/>
    <w:rsid w:val="000C3282"/>
    <w:rsid w:val="000C377C"/>
    <w:rsid w:val="000C4261"/>
    <w:rsid w:val="000C586D"/>
    <w:rsid w:val="000C5AC2"/>
    <w:rsid w:val="000C6ED5"/>
    <w:rsid w:val="000C7154"/>
    <w:rsid w:val="000C7233"/>
    <w:rsid w:val="000D08F5"/>
    <w:rsid w:val="000D0B29"/>
    <w:rsid w:val="000D0C79"/>
    <w:rsid w:val="000D3223"/>
    <w:rsid w:val="000D34D2"/>
    <w:rsid w:val="000D3603"/>
    <w:rsid w:val="000D4AD2"/>
    <w:rsid w:val="000D5AFA"/>
    <w:rsid w:val="000D6A3E"/>
    <w:rsid w:val="000D6E3C"/>
    <w:rsid w:val="000D70B8"/>
    <w:rsid w:val="000D725D"/>
    <w:rsid w:val="000D757F"/>
    <w:rsid w:val="000D7E61"/>
    <w:rsid w:val="000E0EED"/>
    <w:rsid w:val="000E174B"/>
    <w:rsid w:val="000E1AC6"/>
    <w:rsid w:val="000E2B4B"/>
    <w:rsid w:val="000E31DF"/>
    <w:rsid w:val="000E34C0"/>
    <w:rsid w:val="000E523F"/>
    <w:rsid w:val="000E5CE8"/>
    <w:rsid w:val="000E64CE"/>
    <w:rsid w:val="000E693F"/>
    <w:rsid w:val="000E6AFA"/>
    <w:rsid w:val="000E6EEA"/>
    <w:rsid w:val="000F1742"/>
    <w:rsid w:val="000F17C1"/>
    <w:rsid w:val="000F2229"/>
    <w:rsid w:val="000F324B"/>
    <w:rsid w:val="000F3D29"/>
    <w:rsid w:val="000F40B5"/>
    <w:rsid w:val="000F47A5"/>
    <w:rsid w:val="000F6586"/>
    <w:rsid w:val="000F73CC"/>
    <w:rsid w:val="00100171"/>
    <w:rsid w:val="00100E5C"/>
    <w:rsid w:val="001018F0"/>
    <w:rsid w:val="0010199F"/>
    <w:rsid w:val="00101C44"/>
    <w:rsid w:val="00102166"/>
    <w:rsid w:val="00102FF6"/>
    <w:rsid w:val="00103095"/>
    <w:rsid w:val="00103975"/>
    <w:rsid w:val="00103E31"/>
    <w:rsid w:val="001042B5"/>
    <w:rsid w:val="00104877"/>
    <w:rsid w:val="00105203"/>
    <w:rsid w:val="0010569D"/>
    <w:rsid w:val="00105C4B"/>
    <w:rsid w:val="001071A8"/>
    <w:rsid w:val="001079FC"/>
    <w:rsid w:val="0011080D"/>
    <w:rsid w:val="00111312"/>
    <w:rsid w:val="00111B88"/>
    <w:rsid w:val="001122C3"/>
    <w:rsid w:val="00113273"/>
    <w:rsid w:val="00113F60"/>
    <w:rsid w:val="00114999"/>
    <w:rsid w:val="0011516D"/>
    <w:rsid w:val="00115578"/>
    <w:rsid w:val="00115D39"/>
    <w:rsid w:val="00116508"/>
    <w:rsid w:val="00117739"/>
    <w:rsid w:val="0012115D"/>
    <w:rsid w:val="00121938"/>
    <w:rsid w:val="001220CB"/>
    <w:rsid w:val="0012275E"/>
    <w:rsid w:val="0012295B"/>
    <w:rsid w:val="0012295C"/>
    <w:rsid w:val="00122C9F"/>
    <w:rsid w:val="00124388"/>
    <w:rsid w:val="001253FF"/>
    <w:rsid w:val="001268D8"/>
    <w:rsid w:val="00127BE7"/>
    <w:rsid w:val="00127E91"/>
    <w:rsid w:val="001303F4"/>
    <w:rsid w:val="001317A9"/>
    <w:rsid w:val="00132179"/>
    <w:rsid w:val="0013542D"/>
    <w:rsid w:val="001356B0"/>
    <w:rsid w:val="00135D43"/>
    <w:rsid w:val="00136B90"/>
    <w:rsid w:val="0013711D"/>
    <w:rsid w:val="001372A0"/>
    <w:rsid w:val="00137E50"/>
    <w:rsid w:val="001403A9"/>
    <w:rsid w:val="00141BCF"/>
    <w:rsid w:val="00142799"/>
    <w:rsid w:val="00143510"/>
    <w:rsid w:val="00143D97"/>
    <w:rsid w:val="001449BE"/>
    <w:rsid w:val="00144DFB"/>
    <w:rsid w:val="001451CE"/>
    <w:rsid w:val="00145657"/>
    <w:rsid w:val="001459DF"/>
    <w:rsid w:val="0014623A"/>
    <w:rsid w:val="001463F2"/>
    <w:rsid w:val="00146895"/>
    <w:rsid w:val="00146ECD"/>
    <w:rsid w:val="00147ED0"/>
    <w:rsid w:val="00150471"/>
    <w:rsid w:val="001520CB"/>
    <w:rsid w:val="00152149"/>
    <w:rsid w:val="0015349D"/>
    <w:rsid w:val="00153603"/>
    <w:rsid w:val="001538D9"/>
    <w:rsid w:val="00154A7E"/>
    <w:rsid w:val="00154DDE"/>
    <w:rsid w:val="0015545F"/>
    <w:rsid w:val="00155DB9"/>
    <w:rsid w:val="001560A6"/>
    <w:rsid w:val="001564E5"/>
    <w:rsid w:val="001570B3"/>
    <w:rsid w:val="0015711D"/>
    <w:rsid w:val="00157E8E"/>
    <w:rsid w:val="00160D92"/>
    <w:rsid w:val="00160EC4"/>
    <w:rsid w:val="00161014"/>
    <w:rsid w:val="0016164F"/>
    <w:rsid w:val="00161CBA"/>
    <w:rsid w:val="001627D9"/>
    <w:rsid w:val="0016415F"/>
    <w:rsid w:val="001641A6"/>
    <w:rsid w:val="00164878"/>
    <w:rsid w:val="001649E7"/>
    <w:rsid w:val="001651F9"/>
    <w:rsid w:val="00166359"/>
    <w:rsid w:val="00166F93"/>
    <w:rsid w:val="00170348"/>
    <w:rsid w:val="00171127"/>
    <w:rsid w:val="00172B84"/>
    <w:rsid w:val="00173BB2"/>
    <w:rsid w:val="001757B6"/>
    <w:rsid w:val="001769E0"/>
    <w:rsid w:val="00176F2F"/>
    <w:rsid w:val="00177211"/>
    <w:rsid w:val="001778AF"/>
    <w:rsid w:val="00177ED2"/>
    <w:rsid w:val="00180322"/>
    <w:rsid w:val="00181342"/>
    <w:rsid w:val="00181B92"/>
    <w:rsid w:val="00182A41"/>
    <w:rsid w:val="00183383"/>
    <w:rsid w:val="001837B8"/>
    <w:rsid w:val="00183CE5"/>
    <w:rsid w:val="001843C0"/>
    <w:rsid w:val="001850BF"/>
    <w:rsid w:val="001858D7"/>
    <w:rsid w:val="00185C7B"/>
    <w:rsid w:val="00186B6A"/>
    <w:rsid w:val="00190075"/>
    <w:rsid w:val="00190846"/>
    <w:rsid w:val="00190A4E"/>
    <w:rsid w:val="00191875"/>
    <w:rsid w:val="00191C14"/>
    <w:rsid w:val="00192204"/>
    <w:rsid w:val="00192CE9"/>
    <w:rsid w:val="001932DE"/>
    <w:rsid w:val="001936BA"/>
    <w:rsid w:val="00194053"/>
    <w:rsid w:val="00194D9B"/>
    <w:rsid w:val="00195F7F"/>
    <w:rsid w:val="00196F33"/>
    <w:rsid w:val="00196F8B"/>
    <w:rsid w:val="001A0032"/>
    <w:rsid w:val="001A01DD"/>
    <w:rsid w:val="001A0761"/>
    <w:rsid w:val="001A2322"/>
    <w:rsid w:val="001A2BAE"/>
    <w:rsid w:val="001A3623"/>
    <w:rsid w:val="001A3D4C"/>
    <w:rsid w:val="001A4E38"/>
    <w:rsid w:val="001A5212"/>
    <w:rsid w:val="001A5AEF"/>
    <w:rsid w:val="001A603E"/>
    <w:rsid w:val="001A6A59"/>
    <w:rsid w:val="001B01B7"/>
    <w:rsid w:val="001B03EA"/>
    <w:rsid w:val="001B04E4"/>
    <w:rsid w:val="001B09C8"/>
    <w:rsid w:val="001B0C6D"/>
    <w:rsid w:val="001B1482"/>
    <w:rsid w:val="001B2812"/>
    <w:rsid w:val="001B2992"/>
    <w:rsid w:val="001B2F74"/>
    <w:rsid w:val="001B3386"/>
    <w:rsid w:val="001B37FF"/>
    <w:rsid w:val="001B4BED"/>
    <w:rsid w:val="001B544D"/>
    <w:rsid w:val="001B5B7E"/>
    <w:rsid w:val="001B6823"/>
    <w:rsid w:val="001B6A4F"/>
    <w:rsid w:val="001B6CFE"/>
    <w:rsid w:val="001B6E93"/>
    <w:rsid w:val="001B7365"/>
    <w:rsid w:val="001B7BFE"/>
    <w:rsid w:val="001C2B2F"/>
    <w:rsid w:val="001C3392"/>
    <w:rsid w:val="001C6E24"/>
    <w:rsid w:val="001C75B1"/>
    <w:rsid w:val="001D02E3"/>
    <w:rsid w:val="001D0B25"/>
    <w:rsid w:val="001D18CB"/>
    <w:rsid w:val="001D2A7B"/>
    <w:rsid w:val="001D33C0"/>
    <w:rsid w:val="001D38FA"/>
    <w:rsid w:val="001D48BD"/>
    <w:rsid w:val="001D5ABB"/>
    <w:rsid w:val="001D6891"/>
    <w:rsid w:val="001E0672"/>
    <w:rsid w:val="001E2010"/>
    <w:rsid w:val="001E32D6"/>
    <w:rsid w:val="001E3BC1"/>
    <w:rsid w:val="001E4012"/>
    <w:rsid w:val="001E458B"/>
    <w:rsid w:val="001E49A6"/>
    <w:rsid w:val="001E5148"/>
    <w:rsid w:val="001E6999"/>
    <w:rsid w:val="001E6AE2"/>
    <w:rsid w:val="001E6D7A"/>
    <w:rsid w:val="001E7D1B"/>
    <w:rsid w:val="001F106B"/>
    <w:rsid w:val="001F2E88"/>
    <w:rsid w:val="001F3C5B"/>
    <w:rsid w:val="001F41F4"/>
    <w:rsid w:val="001F5E47"/>
    <w:rsid w:val="001F6535"/>
    <w:rsid w:val="001F65C6"/>
    <w:rsid w:val="001F6E6C"/>
    <w:rsid w:val="002000B0"/>
    <w:rsid w:val="00200213"/>
    <w:rsid w:val="00200F92"/>
    <w:rsid w:val="002010B0"/>
    <w:rsid w:val="0020167D"/>
    <w:rsid w:val="00201A18"/>
    <w:rsid w:val="00202DB6"/>
    <w:rsid w:val="002042E4"/>
    <w:rsid w:val="002047C3"/>
    <w:rsid w:val="00205AF5"/>
    <w:rsid w:val="002069BF"/>
    <w:rsid w:val="002079AF"/>
    <w:rsid w:val="002079EF"/>
    <w:rsid w:val="00207A08"/>
    <w:rsid w:val="00207C09"/>
    <w:rsid w:val="002112B5"/>
    <w:rsid w:val="00211B77"/>
    <w:rsid w:val="00211C07"/>
    <w:rsid w:val="002120FA"/>
    <w:rsid w:val="0021242E"/>
    <w:rsid w:val="0021271A"/>
    <w:rsid w:val="002141E5"/>
    <w:rsid w:val="00214873"/>
    <w:rsid w:val="00214E18"/>
    <w:rsid w:val="00214F2B"/>
    <w:rsid w:val="002158BB"/>
    <w:rsid w:val="00215ED2"/>
    <w:rsid w:val="00217C15"/>
    <w:rsid w:val="002202DA"/>
    <w:rsid w:val="00220A7C"/>
    <w:rsid w:val="002218BD"/>
    <w:rsid w:val="002236E8"/>
    <w:rsid w:val="002253D9"/>
    <w:rsid w:val="002265D3"/>
    <w:rsid w:val="00226895"/>
    <w:rsid w:val="002268C0"/>
    <w:rsid w:val="00226954"/>
    <w:rsid w:val="00226AD8"/>
    <w:rsid w:val="0022745B"/>
    <w:rsid w:val="00227C71"/>
    <w:rsid w:val="002317C9"/>
    <w:rsid w:val="00231B5E"/>
    <w:rsid w:val="00231BCD"/>
    <w:rsid w:val="002321FD"/>
    <w:rsid w:val="00233FD6"/>
    <w:rsid w:val="0023488B"/>
    <w:rsid w:val="00234B92"/>
    <w:rsid w:val="002354E3"/>
    <w:rsid w:val="00235C20"/>
    <w:rsid w:val="002361FE"/>
    <w:rsid w:val="00237691"/>
    <w:rsid w:val="00237DD2"/>
    <w:rsid w:val="00237F32"/>
    <w:rsid w:val="00241ADB"/>
    <w:rsid w:val="00241CC9"/>
    <w:rsid w:val="0024245B"/>
    <w:rsid w:val="0024294B"/>
    <w:rsid w:val="00242BEA"/>
    <w:rsid w:val="00244168"/>
    <w:rsid w:val="00244392"/>
    <w:rsid w:val="002455C9"/>
    <w:rsid w:val="00245E5C"/>
    <w:rsid w:val="00246749"/>
    <w:rsid w:val="0024764B"/>
    <w:rsid w:val="002506CE"/>
    <w:rsid w:val="0025091A"/>
    <w:rsid w:val="00250C31"/>
    <w:rsid w:val="00250C67"/>
    <w:rsid w:val="0025135C"/>
    <w:rsid w:val="00251364"/>
    <w:rsid w:val="00252765"/>
    <w:rsid w:val="00254901"/>
    <w:rsid w:val="00254FE2"/>
    <w:rsid w:val="002554ED"/>
    <w:rsid w:val="002559C1"/>
    <w:rsid w:val="00257155"/>
    <w:rsid w:val="00257509"/>
    <w:rsid w:val="00261B32"/>
    <w:rsid w:val="00261DFC"/>
    <w:rsid w:val="00262B08"/>
    <w:rsid w:val="00262EAB"/>
    <w:rsid w:val="0026311D"/>
    <w:rsid w:val="002643EB"/>
    <w:rsid w:val="00264565"/>
    <w:rsid w:val="00264ABC"/>
    <w:rsid w:val="00265007"/>
    <w:rsid w:val="002655B9"/>
    <w:rsid w:val="00266AB2"/>
    <w:rsid w:val="00267307"/>
    <w:rsid w:val="00267DED"/>
    <w:rsid w:val="00267F68"/>
    <w:rsid w:val="002707C5"/>
    <w:rsid w:val="002709A0"/>
    <w:rsid w:val="00272049"/>
    <w:rsid w:val="0027293A"/>
    <w:rsid w:val="0027313E"/>
    <w:rsid w:val="00274B56"/>
    <w:rsid w:val="002751B1"/>
    <w:rsid w:val="00276891"/>
    <w:rsid w:val="00276CA0"/>
    <w:rsid w:val="00276E5A"/>
    <w:rsid w:val="00280A35"/>
    <w:rsid w:val="00280C32"/>
    <w:rsid w:val="00280C7D"/>
    <w:rsid w:val="00280D3E"/>
    <w:rsid w:val="002818BC"/>
    <w:rsid w:val="002820B6"/>
    <w:rsid w:val="0028234D"/>
    <w:rsid w:val="00282B2A"/>
    <w:rsid w:val="00282C06"/>
    <w:rsid w:val="00282C76"/>
    <w:rsid w:val="002838CB"/>
    <w:rsid w:val="00283BD4"/>
    <w:rsid w:val="00284CC6"/>
    <w:rsid w:val="00284F80"/>
    <w:rsid w:val="0028540A"/>
    <w:rsid w:val="00285439"/>
    <w:rsid w:val="00285A8A"/>
    <w:rsid w:val="00287436"/>
    <w:rsid w:val="00291D16"/>
    <w:rsid w:val="00292B1E"/>
    <w:rsid w:val="00292E93"/>
    <w:rsid w:val="00292EB3"/>
    <w:rsid w:val="002930E1"/>
    <w:rsid w:val="002934B8"/>
    <w:rsid w:val="00293935"/>
    <w:rsid w:val="00293F2C"/>
    <w:rsid w:val="00294165"/>
    <w:rsid w:val="00294B96"/>
    <w:rsid w:val="00294FD9"/>
    <w:rsid w:val="00294FF8"/>
    <w:rsid w:val="002950AE"/>
    <w:rsid w:val="00296532"/>
    <w:rsid w:val="00297DCB"/>
    <w:rsid w:val="002A09A8"/>
    <w:rsid w:val="002A1331"/>
    <w:rsid w:val="002A3C24"/>
    <w:rsid w:val="002A3FE9"/>
    <w:rsid w:val="002A6A6F"/>
    <w:rsid w:val="002A749D"/>
    <w:rsid w:val="002A7ABF"/>
    <w:rsid w:val="002B000B"/>
    <w:rsid w:val="002B01FB"/>
    <w:rsid w:val="002B0726"/>
    <w:rsid w:val="002B08BF"/>
    <w:rsid w:val="002B0E17"/>
    <w:rsid w:val="002B2AE7"/>
    <w:rsid w:val="002B2E1A"/>
    <w:rsid w:val="002B3608"/>
    <w:rsid w:val="002B5EDA"/>
    <w:rsid w:val="002B6ED5"/>
    <w:rsid w:val="002B7F4F"/>
    <w:rsid w:val="002C0C53"/>
    <w:rsid w:val="002C0FB8"/>
    <w:rsid w:val="002C11D9"/>
    <w:rsid w:val="002C1BDE"/>
    <w:rsid w:val="002C23F3"/>
    <w:rsid w:val="002C24A3"/>
    <w:rsid w:val="002C2BF1"/>
    <w:rsid w:val="002C3A7E"/>
    <w:rsid w:val="002C5730"/>
    <w:rsid w:val="002C6701"/>
    <w:rsid w:val="002C6DA0"/>
    <w:rsid w:val="002C79A1"/>
    <w:rsid w:val="002D0E96"/>
    <w:rsid w:val="002D125C"/>
    <w:rsid w:val="002D1D7E"/>
    <w:rsid w:val="002D1F62"/>
    <w:rsid w:val="002D2945"/>
    <w:rsid w:val="002D2DF0"/>
    <w:rsid w:val="002D3AB9"/>
    <w:rsid w:val="002D3DB7"/>
    <w:rsid w:val="002D3E28"/>
    <w:rsid w:val="002D3EE3"/>
    <w:rsid w:val="002D4755"/>
    <w:rsid w:val="002D4BE6"/>
    <w:rsid w:val="002D55F1"/>
    <w:rsid w:val="002D5EE9"/>
    <w:rsid w:val="002D5FB1"/>
    <w:rsid w:val="002D69E9"/>
    <w:rsid w:val="002D6A00"/>
    <w:rsid w:val="002D763D"/>
    <w:rsid w:val="002D7B48"/>
    <w:rsid w:val="002E0793"/>
    <w:rsid w:val="002E0B2D"/>
    <w:rsid w:val="002E1177"/>
    <w:rsid w:val="002E1CB6"/>
    <w:rsid w:val="002E31FE"/>
    <w:rsid w:val="002E4055"/>
    <w:rsid w:val="002E4881"/>
    <w:rsid w:val="002E548A"/>
    <w:rsid w:val="002E637F"/>
    <w:rsid w:val="002E6A7C"/>
    <w:rsid w:val="002E6CF6"/>
    <w:rsid w:val="002E757D"/>
    <w:rsid w:val="002E7AAA"/>
    <w:rsid w:val="002F05D9"/>
    <w:rsid w:val="002F0E70"/>
    <w:rsid w:val="002F1C84"/>
    <w:rsid w:val="002F1DC0"/>
    <w:rsid w:val="002F1EF5"/>
    <w:rsid w:val="002F22EF"/>
    <w:rsid w:val="002F268E"/>
    <w:rsid w:val="002F280B"/>
    <w:rsid w:val="002F4162"/>
    <w:rsid w:val="002F55FE"/>
    <w:rsid w:val="002F5754"/>
    <w:rsid w:val="002F5E54"/>
    <w:rsid w:val="002F6AC5"/>
    <w:rsid w:val="002F7423"/>
    <w:rsid w:val="002F7B99"/>
    <w:rsid w:val="003005AD"/>
    <w:rsid w:val="003013EA"/>
    <w:rsid w:val="003038A0"/>
    <w:rsid w:val="00304A67"/>
    <w:rsid w:val="00304BC6"/>
    <w:rsid w:val="00304E01"/>
    <w:rsid w:val="00305235"/>
    <w:rsid w:val="003052B0"/>
    <w:rsid w:val="003052D4"/>
    <w:rsid w:val="0030654A"/>
    <w:rsid w:val="003073AA"/>
    <w:rsid w:val="003078FA"/>
    <w:rsid w:val="00307921"/>
    <w:rsid w:val="00311076"/>
    <w:rsid w:val="003119C2"/>
    <w:rsid w:val="00311A2B"/>
    <w:rsid w:val="00312291"/>
    <w:rsid w:val="003125A8"/>
    <w:rsid w:val="003141AE"/>
    <w:rsid w:val="00315A0C"/>
    <w:rsid w:val="003160D2"/>
    <w:rsid w:val="00316C1E"/>
    <w:rsid w:val="00316CD2"/>
    <w:rsid w:val="00316CFF"/>
    <w:rsid w:val="00317B5A"/>
    <w:rsid w:val="00317D83"/>
    <w:rsid w:val="0032018B"/>
    <w:rsid w:val="003226FA"/>
    <w:rsid w:val="00323590"/>
    <w:rsid w:val="003244A7"/>
    <w:rsid w:val="00324806"/>
    <w:rsid w:val="00326561"/>
    <w:rsid w:val="00326B62"/>
    <w:rsid w:val="00326C71"/>
    <w:rsid w:val="00326D00"/>
    <w:rsid w:val="00327063"/>
    <w:rsid w:val="0033006A"/>
    <w:rsid w:val="00330285"/>
    <w:rsid w:val="00330C76"/>
    <w:rsid w:val="003317C3"/>
    <w:rsid w:val="00331E4F"/>
    <w:rsid w:val="00332856"/>
    <w:rsid w:val="0033397E"/>
    <w:rsid w:val="00334296"/>
    <w:rsid w:val="003350C8"/>
    <w:rsid w:val="003357F7"/>
    <w:rsid w:val="00335D16"/>
    <w:rsid w:val="00336686"/>
    <w:rsid w:val="003367E4"/>
    <w:rsid w:val="00336A1B"/>
    <w:rsid w:val="00337392"/>
    <w:rsid w:val="0033764F"/>
    <w:rsid w:val="003422EB"/>
    <w:rsid w:val="003428F4"/>
    <w:rsid w:val="00343080"/>
    <w:rsid w:val="0034517B"/>
    <w:rsid w:val="00346980"/>
    <w:rsid w:val="003471AA"/>
    <w:rsid w:val="0035056A"/>
    <w:rsid w:val="00350B58"/>
    <w:rsid w:val="00350BE2"/>
    <w:rsid w:val="00350DA3"/>
    <w:rsid w:val="00350DBC"/>
    <w:rsid w:val="00351884"/>
    <w:rsid w:val="003519F0"/>
    <w:rsid w:val="00352CE4"/>
    <w:rsid w:val="00353DA7"/>
    <w:rsid w:val="00353DB2"/>
    <w:rsid w:val="00355544"/>
    <w:rsid w:val="003562CB"/>
    <w:rsid w:val="00357A26"/>
    <w:rsid w:val="00357B0F"/>
    <w:rsid w:val="00357BA7"/>
    <w:rsid w:val="00361262"/>
    <w:rsid w:val="003614C2"/>
    <w:rsid w:val="003616C4"/>
    <w:rsid w:val="003617F1"/>
    <w:rsid w:val="00361A0E"/>
    <w:rsid w:val="00361AAF"/>
    <w:rsid w:val="00363AA6"/>
    <w:rsid w:val="00363F76"/>
    <w:rsid w:val="00364008"/>
    <w:rsid w:val="003641A2"/>
    <w:rsid w:val="003644F9"/>
    <w:rsid w:val="0036475E"/>
    <w:rsid w:val="00364D59"/>
    <w:rsid w:val="00365ADC"/>
    <w:rsid w:val="0036672A"/>
    <w:rsid w:val="00370398"/>
    <w:rsid w:val="0037197C"/>
    <w:rsid w:val="00372B31"/>
    <w:rsid w:val="0037402D"/>
    <w:rsid w:val="003745FC"/>
    <w:rsid w:val="00374717"/>
    <w:rsid w:val="00374792"/>
    <w:rsid w:val="00374C34"/>
    <w:rsid w:val="003754A9"/>
    <w:rsid w:val="00375C9B"/>
    <w:rsid w:val="003760AB"/>
    <w:rsid w:val="003762A7"/>
    <w:rsid w:val="00376BEA"/>
    <w:rsid w:val="00377131"/>
    <w:rsid w:val="0037786A"/>
    <w:rsid w:val="003807AB"/>
    <w:rsid w:val="003807DD"/>
    <w:rsid w:val="00380CBC"/>
    <w:rsid w:val="00380E60"/>
    <w:rsid w:val="00381976"/>
    <w:rsid w:val="003825EB"/>
    <w:rsid w:val="00382B6C"/>
    <w:rsid w:val="0038339A"/>
    <w:rsid w:val="0038508B"/>
    <w:rsid w:val="003852FA"/>
    <w:rsid w:val="0038759B"/>
    <w:rsid w:val="003907A2"/>
    <w:rsid w:val="00390BD5"/>
    <w:rsid w:val="003912D2"/>
    <w:rsid w:val="00391403"/>
    <w:rsid w:val="00391412"/>
    <w:rsid w:val="00391D4D"/>
    <w:rsid w:val="00391F4F"/>
    <w:rsid w:val="003926EB"/>
    <w:rsid w:val="00392A4E"/>
    <w:rsid w:val="00393F90"/>
    <w:rsid w:val="003955B7"/>
    <w:rsid w:val="003A0330"/>
    <w:rsid w:val="003A096D"/>
    <w:rsid w:val="003A0CED"/>
    <w:rsid w:val="003A0E8A"/>
    <w:rsid w:val="003A0EA5"/>
    <w:rsid w:val="003A2095"/>
    <w:rsid w:val="003A2295"/>
    <w:rsid w:val="003A2D85"/>
    <w:rsid w:val="003A3ADD"/>
    <w:rsid w:val="003A4AB6"/>
    <w:rsid w:val="003A4D6E"/>
    <w:rsid w:val="003A50DB"/>
    <w:rsid w:val="003A5580"/>
    <w:rsid w:val="003A6829"/>
    <w:rsid w:val="003A7BF8"/>
    <w:rsid w:val="003B1B48"/>
    <w:rsid w:val="003B1F06"/>
    <w:rsid w:val="003B2DAE"/>
    <w:rsid w:val="003B4E2F"/>
    <w:rsid w:val="003B52CF"/>
    <w:rsid w:val="003B5311"/>
    <w:rsid w:val="003B58FE"/>
    <w:rsid w:val="003B7E50"/>
    <w:rsid w:val="003C03ED"/>
    <w:rsid w:val="003C26CE"/>
    <w:rsid w:val="003C28CF"/>
    <w:rsid w:val="003C2ADC"/>
    <w:rsid w:val="003C2D1A"/>
    <w:rsid w:val="003C35F2"/>
    <w:rsid w:val="003C3874"/>
    <w:rsid w:val="003C5C0D"/>
    <w:rsid w:val="003C5C1D"/>
    <w:rsid w:val="003C6550"/>
    <w:rsid w:val="003C6818"/>
    <w:rsid w:val="003C6AE6"/>
    <w:rsid w:val="003C6EA2"/>
    <w:rsid w:val="003C75F2"/>
    <w:rsid w:val="003C7AFA"/>
    <w:rsid w:val="003D00E2"/>
    <w:rsid w:val="003D0518"/>
    <w:rsid w:val="003D058E"/>
    <w:rsid w:val="003D24FD"/>
    <w:rsid w:val="003D283B"/>
    <w:rsid w:val="003D2FEB"/>
    <w:rsid w:val="003D3D62"/>
    <w:rsid w:val="003D4353"/>
    <w:rsid w:val="003D4E64"/>
    <w:rsid w:val="003D59D2"/>
    <w:rsid w:val="003D70A1"/>
    <w:rsid w:val="003E00D5"/>
    <w:rsid w:val="003E01A3"/>
    <w:rsid w:val="003E0987"/>
    <w:rsid w:val="003E16BB"/>
    <w:rsid w:val="003E217E"/>
    <w:rsid w:val="003E25C1"/>
    <w:rsid w:val="003E49B0"/>
    <w:rsid w:val="003E51FF"/>
    <w:rsid w:val="003E55D2"/>
    <w:rsid w:val="003E6581"/>
    <w:rsid w:val="003E7178"/>
    <w:rsid w:val="003E7265"/>
    <w:rsid w:val="003E7E4C"/>
    <w:rsid w:val="003F078F"/>
    <w:rsid w:val="003F0A20"/>
    <w:rsid w:val="003F12F1"/>
    <w:rsid w:val="003F2849"/>
    <w:rsid w:val="003F29B3"/>
    <w:rsid w:val="003F3155"/>
    <w:rsid w:val="003F36E2"/>
    <w:rsid w:val="003F3CE8"/>
    <w:rsid w:val="003F3F25"/>
    <w:rsid w:val="003F3F9E"/>
    <w:rsid w:val="003F4BD4"/>
    <w:rsid w:val="003F573D"/>
    <w:rsid w:val="003F5B62"/>
    <w:rsid w:val="003F6164"/>
    <w:rsid w:val="003F743B"/>
    <w:rsid w:val="003F78AD"/>
    <w:rsid w:val="00400CC9"/>
    <w:rsid w:val="0040266C"/>
    <w:rsid w:val="00402E6B"/>
    <w:rsid w:val="00405126"/>
    <w:rsid w:val="00405200"/>
    <w:rsid w:val="00405B4E"/>
    <w:rsid w:val="004069C3"/>
    <w:rsid w:val="00406D17"/>
    <w:rsid w:val="00406E98"/>
    <w:rsid w:val="004100EA"/>
    <w:rsid w:val="00411FAB"/>
    <w:rsid w:val="00412B64"/>
    <w:rsid w:val="004131F1"/>
    <w:rsid w:val="00413A73"/>
    <w:rsid w:val="004140D3"/>
    <w:rsid w:val="00415210"/>
    <w:rsid w:val="00415C46"/>
    <w:rsid w:val="00415E6F"/>
    <w:rsid w:val="0041604F"/>
    <w:rsid w:val="00421ECC"/>
    <w:rsid w:val="00421F33"/>
    <w:rsid w:val="00422887"/>
    <w:rsid w:val="00424272"/>
    <w:rsid w:val="004242C9"/>
    <w:rsid w:val="004244AB"/>
    <w:rsid w:val="004247B6"/>
    <w:rsid w:val="00425329"/>
    <w:rsid w:val="00426983"/>
    <w:rsid w:val="00426DB7"/>
    <w:rsid w:val="004301D2"/>
    <w:rsid w:val="004301DE"/>
    <w:rsid w:val="00430485"/>
    <w:rsid w:val="004310AF"/>
    <w:rsid w:val="004318A2"/>
    <w:rsid w:val="00432BAE"/>
    <w:rsid w:val="004335F6"/>
    <w:rsid w:val="00434799"/>
    <w:rsid w:val="004351C2"/>
    <w:rsid w:val="00435242"/>
    <w:rsid w:val="00435AB7"/>
    <w:rsid w:val="004362E0"/>
    <w:rsid w:val="004365FF"/>
    <w:rsid w:val="00436C4B"/>
    <w:rsid w:val="004370C8"/>
    <w:rsid w:val="00437D15"/>
    <w:rsid w:val="0044048B"/>
    <w:rsid w:val="00440B1B"/>
    <w:rsid w:val="0044185F"/>
    <w:rsid w:val="00442B5A"/>
    <w:rsid w:val="00443DE2"/>
    <w:rsid w:val="00445260"/>
    <w:rsid w:val="00445469"/>
    <w:rsid w:val="00446924"/>
    <w:rsid w:val="00446C00"/>
    <w:rsid w:val="00447A21"/>
    <w:rsid w:val="00447E1F"/>
    <w:rsid w:val="0045026D"/>
    <w:rsid w:val="0045181C"/>
    <w:rsid w:val="004534ED"/>
    <w:rsid w:val="00453B99"/>
    <w:rsid w:val="00453CCC"/>
    <w:rsid w:val="004541DA"/>
    <w:rsid w:val="00454BE8"/>
    <w:rsid w:val="00455DC8"/>
    <w:rsid w:val="00455EEF"/>
    <w:rsid w:val="00456AA4"/>
    <w:rsid w:val="00456FA1"/>
    <w:rsid w:val="00457AED"/>
    <w:rsid w:val="00460319"/>
    <w:rsid w:val="00461204"/>
    <w:rsid w:val="004613AB"/>
    <w:rsid w:val="00463519"/>
    <w:rsid w:val="00463CDD"/>
    <w:rsid w:val="004646F7"/>
    <w:rsid w:val="00464745"/>
    <w:rsid w:val="00464B7B"/>
    <w:rsid w:val="004668DB"/>
    <w:rsid w:val="00470B6C"/>
    <w:rsid w:val="00470C37"/>
    <w:rsid w:val="00470D37"/>
    <w:rsid w:val="00471DE3"/>
    <w:rsid w:val="0047240D"/>
    <w:rsid w:val="00472DEB"/>
    <w:rsid w:val="00473CBE"/>
    <w:rsid w:val="0047426B"/>
    <w:rsid w:val="0047455D"/>
    <w:rsid w:val="00476D6A"/>
    <w:rsid w:val="00477F93"/>
    <w:rsid w:val="004804B0"/>
    <w:rsid w:val="004808AB"/>
    <w:rsid w:val="00480F05"/>
    <w:rsid w:val="00481CED"/>
    <w:rsid w:val="00481D56"/>
    <w:rsid w:val="00482315"/>
    <w:rsid w:val="00482E0E"/>
    <w:rsid w:val="00482FFD"/>
    <w:rsid w:val="0048558C"/>
    <w:rsid w:val="0048584E"/>
    <w:rsid w:val="0048590A"/>
    <w:rsid w:val="00485BFE"/>
    <w:rsid w:val="0048637F"/>
    <w:rsid w:val="00490032"/>
    <w:rsid w:val="00490622"/>
    <w:rsid w:val="00490B59"/>
    <w:rsid w:val="00491A1B"/>
    <w:rsid w:val="00492AF5"/>
    <w:rsid w:val="00492FD9"/>
    <w:rsid w:val="0049349E"/>
    <w:rsid w:val="00493986"/>
    <w:rsid w:val="00494229"/>
    <w:rsid w:val="00494C6F"/>
    <w:rsid w:val="00496DDF"/>
    <w:rsid w:val="00497100"/>
    <w:rsid w:val="004A0677"/>
    <w:rsid w:val="004A0BDA"/>
    <w:rsid w:val="004A0F0D"/>
    <w:rsid w:val="004A3848"/>
    <w:rsid w:val="004A4AD0"/>
    <w:rsid w:val="004A582D"/>
    <w:rsid w:val="004A5F65"/>
    <w:rsid w:val="004B0D3B"/>
    <w:rsid w:val="004B2E02"/>
    <w:rsid w:val="004B3980"/>
    <w:rsid w:val="004B3A79"/>
    <w:rsid w:val="004B465F"/>
    <w:rsid w:val="004B4B6D"/>
    <w:rsid w:val="004B5855"/>
    <w:rsid w:val="004B5BDE"/>
    <w:rsid w:val="004B6103"/>
    <w:rsid w:val="004B6A81"/>
    <w:rsid w:val="004B7077"/>
    <w:rsid w:val="004B7E67"/>
    <w:rsid w:val="004C015F"/>
    <w:rsid w:val="004C2263"/>
    <w:rsid w:val="004C58EF"/>
    <w:rsid w:val="004C5A94"/>
    <w:rsid w:val="004C5E5C"/>
    <w:rsid w:val="004C6106"/>
    <w:rsid w:val="004C6975"/>
    <w:rsid w:val="004C70CF"/>
    <w:rsid w:val="004D0401"/>
    <w:rsid w:val="004D0801"/>
    <w:rsid w:val="004D0B0F"/>
    <w:rsid w:val="004D0D86"/>
    <w:rsid w:val="004D1AA4"/>
    <w:rsid w:val="004D21CD"/>
    <w:rsid w:val="004D2276"/>
    <w:rsid w:val="004D40AF"/>
    <w:rsid w:val="004D4337"/>
    <w:rsid w:val="004D45A7"/>
    <w:rsid w:val="004D4F46"/>
    <w:rsid w:val="004D5FDC"/>
    <w:rsid w:val="004D6016"/>
    <w:rsid w:val="004D6341"/>
    <w:rsid w:val="004D67FC"/>
    <w:rsid w:val="004D6A6F"/>
    <w:rsid w:val="004D6A76"/>
    <w:rsid w:val="004D78DB"/>
    <w:rsid w:val="004D7AE5"/>
    <w:rsid w:val="004D7E29"/>
    <w:rsid w:val="004E021E"/>
    <w:rsid w:val="004E0F17"/>
    <w:rsid w:val="004E143C"/>
    <w:rsid w:val="004E1BA6"/>
    <w:rsid w:val="004E1C4F"/>
    <w:rsid w:val="004E1FA6"/>
    <w:rsid w:val="004E224E"/>
    <w:rsid w:val="004E25BD"/>
    <w:rsid w:val="004E3470"/>
    <w:rsid w:val="004E4C76"/>
    <w:rsid w:val="004E4F19"/>
    <w:rsid w:val="004E4FAE"/>
    <w:rsid w:val="004E6129"/>
    <w:rsid w:val="004E6D73"/>
    <w:rsid w:val="004E6FCA"/>
    <w:rsid w:val="004E727D"/>
    <w:rsid w:val="004F047E"/>
    <w:rsid w:val="004F0C3A"/>
    <w:rsid w:val="004F128E"/>
    <w:rsid w:val="004F2900"/>
    <w:rsid w:val="004F30A2"/>
    <w:rsid w:val="004F36A7"/>
    <w:rsid w:val="004F53EB"/>
    <w:rsid w:val="004F651F"/>
    <w:rsid w:val="004F6550"/>
    <w:rsid w:val="004F6BB4"/>
    <w:rsid w:val="004F7960"/>
    <w:rsid w:val="004F7C15"/>
    <w:rsid w:val="0050011D"/>
    <w:rsid w:val="00500C34"/>
    <w:rsid w:val="00500DF9"/>
    <w:rsid w:val="00500E31"/>
    <w:rsid w:val="005011B6"/>
    <w:rsid w:val="005016AC"/>
    <w:rsid w:val="005022FA"/>
    <w:rsid w:val="005026BE"/>
    <w:rsid w:val="00502BE3"/>
    <w:rsid w:val="005047E0"/>
    <w:rsid w:val="00505753"/>
    <w:rsid w:val="00506007"/>
    <w:rsid w:val="00506D81"/>
    <w:rsid w:val="00506DF1"/>
    <w:rsid w:val="005073A6"/>
    <w:rsid w:val="0050769E"/>
    <w:rsid w:val="00510AF5"/>
    <w:rsid w:val="00510B47"/>
    <w:rsid w:val="005122CB"/>
    <w:rsid w:val="00512FCE"/>
    <w:rsid w:val="00513A61"/>
    <w:rsid w:val="0051415B"/>
    <w:rsid w:val="00514497"/>
    <w:rsid w:val="0051456F"/>
    <w:rsid w:val="00514BA2"/>
    <w:rsid w:val="00515476"/>
    <w:rsid w:val="00515B02"/>
    <w:rsid w:val="00515B3D"/>
    <w:rsid w:val="00516204"/>
    <w:rsid w:val="00516668"/>
    <w:rsid w:val="005173A4"/>
    <w:rsid w:val="00517581"/>
    <w:rsid w:val="00517728"/>
    <w:rsid w:val="005204A5"/>
    <w:rsid w:val="00520EA0"/>
    <w:rsid w:val="00522833"/>
    <w:rsid w:val="005230C8"/>
    <w:rsid w:val="00523973"/>
    <w:rsid w:val="00523B99"/>
    <w:rsid w:val="00523E1F"/>
    <w:rsid w:val="00525309"/>
    <w:rsid w:val="00525BF8"/>
    <w:rsid w:val="005260CD"/>
    <w:rsid w:val="00526910"/>
    <w:rsid w:val="00526FCC"/>
    <w:rsid w:val="00527315"/>
    <w:rsid w:val="00527577"/>
    <w:rsid w:val="005275C6"/>
    <w:rsid w:val="00530900"/>
    <w:rsid w:val="00531D53"/>
    <w:rsid w:val="00532136"/>
    <w:rsid w:val="00532137"/>
    <w:rsid w:val="0053434B"/>
    <w:rsid w:val="00535871"/>
    <w:rsid w:val="0053594B"/>
    <w:rsid w:val="0053651F"/>
    <w:rsid w:val="00536E73"/>
    <w:rsid w:val="005371F2"/>
    <w:rsid w:val="00541637"/>
    <w:rsid w:val="005419D6"/>
    <w:rsid w:val="005419DC"/>
    <w:rsid w:val="00541B99"/>
    <w:rsid w:val="00542800"/>
    <w:rsid w:val="00542D7C"/>
    <w:rsid w:val="00542E20"/>
    <w:rsid w:val="00543EE8"/>
    <w:rsid w:val="005442D8"/>
    <w:rsid w:val="005458D3"/>
    <w:rsid w:val="00546897"/>
    <w:rsid w:val="005479D4"/>
    <w:rsid w:val="00550085"/>
    <w:rsid w:val="00550DFF"/>
    <w:rsid w:val="00551554"/>
    <w:rsid w:val="00552B35"/>
    <w:rsid w:val="005532F9"/>
    <w:rsid w:val="00553DCE"/>
    <w:rsid w:val="005542F8"/>
    <w:rsid w:val="005603B9"/>
    <w:rsid w:val="00560511"/>
    <w:rsid w:val="005605B2"/>
    <w:rsid w:val="00562003"/>
    <w:rsid w:val="0056348D"/>
    <w:rsid w:val="0056354C"/>
    <w:rsid w:val="0056568C"/>
    <w:rsid w:val="00567B76"/>
    <w:rsid w:val="00570636"/>
    <w:rsid w:val="00570ABB"/>
    <w:rsid w:val="00572007"/>
    <w:rsid w:val="00572446"/>
    <w:rsid w:val="0057286F"/>
    <w:rsid w:val="0057377A"/>
    <w:rsid w:val="00573906"/>
    <w:rsid w:val="00573B04"/>
    <w:rsid w:val="00574130"/>
    <w:rsid w:val="00574E2A"/>
    <w:rsid w:val="00575F9D"/>
    <w:rsid w:val="005762B4"/>
    <w:rsid w:val="00576326"/>
    <w:rsid w:val="005764EF"/>
    <w:rsid w:val="00576B07"/>
    <w:rsid w:val="00577CB6"/>
    <w:rsid w:val="00580A93"/>
    <w:rsid w:val="00581BA2"/>
    <w:rsid w:val="00581D44"/>
    <w:rsid w:val="00582088"/>
    <w:rsid w:val="005820AC"/>
    <w:rsid w:val="0058323B"/>
    <w:rsid w:val="0058393B"/>
    <w:rsid w:val="00583AA9"/>
    <w:rsid w:val="00583B2C"/>
    <w:rsid w:val="00583D90"/>
    <w:rsid w:val="00583FA7"/>
    <w:rsid w:val="00587779"/>
    <w:rsid w:val="00590C3E"/>
    <w:rsid w:val="00590EDB"/>
    <w:rsid w:val="005926A3"/>
    <w:rsid w:val="00593FCA"/>
    <w:rsid w:val="0059570A"/>
    <w:rsid w:val="005971F4"/>
    <w:rsid w:val="005A0437"/>
    <w:rsid w:val="005A04B1"/>
    <w:rsid w:val="005A0DD3"/>
    <w:rsid w:val="005A0EE5"/>
    <w:rsid w:val="005A12BB"/>
    <w:rsid w:val="005A4619"/>
    <w:rsid w:val="005A46BC"/>
    <w:rsid w:val="005A4F6C"/>
    <w:rsid w:val="005A5F4E"/>
    <w:rsid w:val="005A7284"/>
    <w:rsid w:val="005A76D6"/>
    <w:rsid w:val="005B0373"/>
    <w:rsid w:val="005B0424"/>
    <w:rsid w:val="005B0D16"/>
    <w:rsid w:val="005B0E1C"/>
    <w:rsid w:val="005B14EC"/>
    <w:rsid w:val="005B1DF4"/>
    <w:rsid w:val="005B25C7"/>
    <w:rsid w:val="005B27AA"/>
    <w:rsid w:val="005B2D18"/>
    <w:rsid w:val="005B2D29"/>
    <w:rsid w:val="005B2EB1"/>
    <w:rsid w:val="005B3855"/>
    <w:rsid w:val="005B51A0"/>
    <w:rsid w:val="005B6896"/>
    <w:rsid w:val="005B77B9"/>
    <w:rsid w:val="005B7D71"/>
    <w:rsid w:val="005C14F6"/>
    <w:rsid w:val="005C16DD"/>
    <w:rsid w:val="005C2E69"/>
    <w:rsid w:val="005C386F"/>
    <w:rsid w:val="005C4189"/>
    <w:rsid w:val="005C44E4"/>
    <w:rsid w:val="005C527D"/>
    <w:rsid w:val="005C61D0"/>
    <w:rsid w:val="005C768D"/>
    <w:rsid w:val="005C7701"/>
    <w:rsid w:val="005C7D14"/>
    <w:rsid w:val="005D0241"/>
    <w:rsid w:val="005D0E8C"/>
    <w:rsid w:val="005D12FA"/>
    <w:rsid w:val="005D1954"/>
    <w:rsid w:val="005D1C80"/>
    <w:rsid w:val="005D2A4D"/>
    <w:rsid w:val="005D3D2A"/>
    <w:rsid w:val="005D46B0"/>
    <w:rsid w:val="005D5966"/>
    <w:rsid w:val="005D6910"/>
    <w:rsid w:val="005D6D2D"/>
    <w:rsid w:val="005D7C42"/>
    <w:rsid w:val="005D7FE5"/>
    <w:rsid w:val="005E02B3"/>
    <w:rsid w:val="005E06C1"/>
    <w:rsid w:val="005E0C22"/>
    <w:rsid w:val="005E0E2F"/>
    <w:rsid w:val="005E1087"/>
    <w:rsid w:val="005E13C1"/>
    <w:rsid w:val="005E1EF0"/>
    <w:rsid w:val="005E2ED1"/>
    <w:rsid w:val="005E36A3"/>
    <w:rsid w:val="005E3CFA"/>
    <w:rsid w:val="005E4061"/>
    <w:rsid w:val="005E4400"/>
    <w:rsid w:val="005E65B5"/>
    <w:rsid w:val="005E682C"/>
    <w:rsid w:val="005E6D51"/>
    <w:rsid w:val="005E79F9"/>
    <w:rsid w:val="005E7A4B"/>
    <w:rsid w:val="005F006F"/>
    <w:rsid w:val="005F02C5"/>
    <w:rsid w:val="005F1724"/>
    <w:rsid w:val="005F1B4B"/>
    <w:rsid w:val="005F23C8"/>
    <w:rsid w:val="005F26EB"/>
    <w:rsid w:val="005F2FCC"/>
    <w:rsid w:val="005F3066"/>
    <w:rsid w:val="005F47EB"/>
    <w:rsid w:val="005F6C24"/>
    <w:rsid w:val="006000BB"/>
    <w:rsid w:val="006004DA"/>
    <w:rsid w:val="00600655"/>
    <w:rsid w:val="00600872"/>
    <w:rsid w:val="00600A73"/>
    <w:rsid w:val="00601AB1"/>
    <w:rsid w:val="00602C30"/>
    <w:rsid w:val="00604565"/>
    <w:rsid w:val="00604E20"/>
    <w:rsid w:val="006066FB"/>
    <w:rsid w:val="00606E22"/>
    <w:rsid w:val="00606EE6"/>
    <w:rsid w:val="00610754"/>
    <w:rsid w:val="006117AE"/>
    <w:rsid w:val="00611D09"/>
    <w:rsid w:val="0061275D"/>
    <w:rsid w:val="006133A8"/>
    <w:rsid w:val="00614591"/>
    <w:rsid w:val="00614C1F"/>
    <w:rsid w:val="006150CA"/>
    <w:rsid w:val="006151C2"/>
    <w:rsid w:val="0061582E"/>
    <w:rsid w:val="00616B50"/>
    <w:rsid w:val="0062094F"/>
    <w:rsid w:val="0062195F"/>
    <w:rsid w:val="00622002"/>
    <w:rsid w:val="006224C6"/>
    <w:rsid w:val="00623B20"/>
    <w:rsid w:val="00624680"/>
    <w:rsid w:val="00625BFA"/>
    <w:rsid w:val="0062667D"/>
    <w:rsid w:val="00627815"/>
    <w:rsid w:val="0063009D"/>
    <w:rsid w:val="0063097F"/>
    <w:rsid w:val="00631412"/>
    <w:rsid w:val="00632C0F"/>
    <w:rsid w:val="006344C3"/>
    <w:rsid w:val="0063612C"/>
    <w:rsid w:val="00636854"/>
    <w:rsid w:val="00636B00"/>
    <w:rsid w:val="0063717A"/>
    <w:rsid w:val="00637CC8"/>
    <w:rsid w:val="00642911"/>
    <w:rsid w:val="0064371A"/>
    <w:rsid w:val="0064475B"/>
    <w:rsid w:val="00644A02"/>
    <w:rsid w:val="00645E5F"/>
    <w:rsid w:val="00647671"/>
    <w:rsid w:val="0064779C"/>
    <w:rsid w:val="0065098C"/>
    <w:rsid w:val="00650B95"/>
    <w:rsid w:val="00650D46"/>
    <w:rsid w:val="00651533"/>
    <w:rsid w:val="0065228F"/>
    <w:rsid w:val="00652DA0"/>
    <w:rsid w:val="00653A15"/>
    <w:rsid w:val="00653FEF"/>
    <w:rsid w:val="0065406F"/>
    <w:rsid w:val="006540B5"/>
    <w:rsid w:val="006545E0"/>
    <w:rsid w:val="0065534C"/>
    <w:rsid w:val="00655EB5"/>
    <w:rsid w:val="006564C9"/>
    <w:rsid w:val="006564D7"/>
    <w:rsid w:val="00656B6A"/>
    <w:rsid w:val="00657002"/>
    <w:rsid w:val="00657226"/>
    <w:rsid w:val="00660302"/>
    <w:rsid w:val="0066032C"/>
    <w:rsid w:val="006603BE"/>
    <w:rsid w:val="006604CC"/>
    <w:rsid w:val="00660C41"/>
    <w:rsid w:val="00660D0E"/>
    <w:rsid w:val="00661B44"/>
    <w:rsid w:val="00662E87"/>
    <w:rsid w:val="00662F7E"/>
    <w:rsid w:val="0066364C"/>
    <w:rsid w:val="00663FBD"/>
    <w:rsid w:val="00664074"/>
    <w:rsid w:val="006655CB"/>
    <w:rsid w:val="00665F1C"/>
    <w:rsid w:val="00666DAF"/>
    <w:rsid w:val="006679CF"/>
    <w:rsid w:val="00667A0D"/>
    <w:rsid w:val="006700A0"/>
    <w:rsid w:val="00670152"/>
    <w:rsid w:val="00670C2A"/>
    <w:rsid w:val="00671085"/>
    <w:rsid w:val="00672855"/>
    <w:rsid w:val="0067291B"/>
    <w:rsid w:val="0067347C"/>
    <w:rsid w:val="0067380D"/>
    <w:rsid w:val="00673B92"/>
    <w:rsid w:val="00673B9C"/>
    <w:rsid w:val="00674121"/>
    <w:rsid w:val="006744AB"/>
    <w:rsid w:val="006746E3"/>
    <w:rsid w:val="00675018"/>
    <w:rsid w:val="0067510D"/>
    <w:rsid w:val="006759D4"/>
    <w:rsid w:val="00676939"/>
    <w:rsid w:val="00676F9A"/>
    <w:rsid w:val="0068002E"/>
    <w:rsid w:val="00680A8A"/>
    <w:rsid w:val="006813F2"/>
    <w:rsid w:val="006814D4"/>
    <w:rsid w:val="00681C91"/>
    <w:rsid w:val="00681DA1"/>
    <w:rsid w:val="00681E0C"/>
    <w:rsid w:val="00682A27"/>
    <w:rsid w:val="00683365"/>
    <w:rsid w:val="00684367"/>
    <w:rsid w:val="0068451F"/>
    <w:rsid w:val="00684E54"/>
    <w:rsid w:val="006854B4"/>
    <w:rsid w:val="00685B2B"/>
    <w:rsid w:val="00685C4B"/>
    <w:rsid w:val="00685E3E"/>
    <w:rsid w:val="0068644F"/>
    <w:rsid w:val="00686C5E"/>
    <w:rsid w:val="0068748B"/>
    <w:rsid w:val="00691C89"/>
    <w:rsid w:val="006933F7"/>
    <w:rsid w:val="00694121"/>
    <w:rsid w:val="00694916"/>
    <w:rsid w:val="00696419"/>
    <w:rsid w:val="00696D01"/>
    <w:rsid w:val="006975CB"/>
    <w:rsid w:val="00697D2B"/>
    <w:rsid w:val="006A13ED"/>
    <w:rsid w:val="006A22B1"/>
    <w:rsid w:val="006A2985"/>
    <w:rsid w:val="006A2D87"/>
    <w:rsid w:val="006A3CE5"/>
    <w:rsid w:val="006A5747"/>
    <w:rsid w:val="006A59AA"/>
    <w:rsid w:val="006A679B"/>
    <w:rsid w:val="006A7746"/>
    <w:rsid w:val="006B1E96"/>
    <w:rsid w:val="006B24BD"/>
    <w:rsid w:val="006B24F5"/>
    <w:rsid w:val="006B2893"/>
    <w:rsid w:val="006B3BB7"/>
    <w:rsid w:val="006B3D01"/>
    <w:rsid w:val="006B468C"/>
    <w:rsid w:val="006B4D67"/>
    <w:rsid w:val="006B50C7"/>
    <w:rsid w:val="006B547D"/>
    <w:rsid w:val="006B6924"/>
    <w:rsid w:val="006B6AF1"/>
    <w:rsid w:val="006B703E"/>
    <w:rsid w:val="006B712A"/>
    <w:rsid w:val="006C04D9"/>
    <w:rsid w:val="006C0C18"/>
    <w:rsid w:val="006C11D0"/>
    <w:rsid w:val="006C1AC1"/>
    <w:rsid w:val="006C251A"/>
    <w:rsid w:val="006C2E5E"/>
    <w:rsid w:val="006C368D"/>
    <w:rsid w:val="006C36E6"/>
    <w:rsid w:val="006C4C21"/>
    <w:rsid w:val="006D0306"/>
    <w:rsid w:val="006D1E07"/>
    <w:rsid w:val="006D3158"/>
    <w:rsid w:val="006D3BAA"/>
    <w:rsid w:val="006D3FE9"/>
    <w:rsid w:val="006D4024"/>
    <w:rsid w:val="006D476E"/>
    <w:rsid w:val="006D482A"/>
    <w:rsid w:val="006D4B9B"/>
    <w:rsid w:val="006D4ECD"/>
    <w:rsid w:val="006D5DCF"/>
    <w:rsid w:val="006D632E"/>
    <w:rsid w:val="006D695B"/>
    <w:rsid w:val="006D6CE7"/>
    <w:rsid w:val="006D6D5D"/>
    <w:rsid w:val="006D76A3"/>
    <w:rsid w:val="006D7DED"/>
    <w:rsid w:val="006D7E75"/>
    <w:rsid w:val="006E0DC4"/>
    <w:rsid w:val="006E1213"/>
    <w:rsid w:val="006E1754"/>
    <w:rsid w:val="006E2B57"/>
    <w:rsid w:val="006E30E1"/>
    <w:rsid w:val="006E350A"/>
    <w:rsid w:val="006E3CD7"/>
    <w:rsid w:val="006E418C"/>
    <w:rsid w:val="006E4C5A"/>
    <w:rsid w:val="006E4C89"/>
    <w:rsid w:val="006E5A08"/>
    <w:rsid w:val="006E5BFC"/>
    <w:rsid w:val="006E6373"/>
    <w:rsid w:val="006E660B"/>
    <w:rsid w:val="006E676E"/>
    <w:rsid w:val="006E6EE7"/>
    <w:rsid w:val="006F09A7"/>
    <w:rsid w:val="006F1547"/>
    <w:rsid w:val="006F2F26"/>
    <w:rsid w:val="006F3A8F"/>
    <w:rsid w:val="006F6DD1"/>
    <w:rsid w:val="006F6F9C"/>
    <w:rsid w:val="006F7524"/>
    <w:rsid w:val="006F78DF"/>
    <w:rsid w:val="006F7C5C"/>
    <w:rsid w:val="006F7D38"/>
    <w:rsid w:val="007003CC"/>
    <w:rsid w:val="007025C7"/>
    <w:rsid w:val="007032DA"/>
    <w:rsid w:val="00703609"/>
    <w:rsid w:val="00703BFA"/>
    <w:rsid w:val="00704E51"/>
    <w:rsid w:val="00706085"/>
    <w:rsid w:val="007074EB"/>
    <w:rsid w:val="00707F5C"/>
    <w:rsid w:val="00711AF2"/>
    <w:rsid w:val="007122F1"/>
    <w:rsid w:val="007124E8"/>
    <w:rsid w:val="00712E7C"/>
    <w:rsid w:val="00713C76"/>
    <w:rsid w:val="007144FF"/>
    <w:rsid w:val="00714620"/>
    <w:rsid w:val="00714BC1"/>
    <w:rsid w:val="00715C83"/>
    <w:rsid w:val="00715E76"/>
    <w:rsid w:val="00716137"/>
    <w:rsid w:val="007162B6"/>
    <w:rsid w:val="00716CA7"/>
    <w:rsid w:val="00717DCF"/>
    <w:rsid w:val="00720017"/>
    <w:rsid w:val="0072055E"/>
    <w:rsid w:val="00720990"/>
    <w:rsid w:val="00720E48"/>
    <w:rsid w:val="00721465"/>
    <w:rsid w:val="00721533"/>
    <w:rsid w:val="00721D15"/>
    <w:rsid w:val="0072290A"/>
    <w:rsid w:val="007231C2"/>
    <w:rsid w:val="00726B59"/>
    <w:rsid w:val="00727571"/>
    <w:rsid w:val="007312A5"/>
    <w:rsid w:val="007322AF"/>
    <w:rsid w:val="007325B3"/>
    <w:rsid w:val="00732C42"/>
    <w:rsid w:val="00732CF4"/>
    <w:rsid w:val="00732DC2"/>
    <w:rsid w:val="00732FD2"/>
    <w:rsid w:val="0073453A"/>
    <w:rsid w:val="00734CB0"/>
    <w:rsid w:val="00734DAF"/>
    <w:rsid w:val="00736811"/>
    <w:rsid w:val="00736D6E"/>
    <w:rsid w:val="00737A6C"/>
    <w:rsid w:val="00737C57"/>
    <w:rsid w:val="00740896"/>
    <w:rsid w:val="0074119C"/>
    <w:rsid w:val="00741CD5"/>
    <w:rsid w:val="007438B8"/>
    <w:rsid w:val="007438ED"/>
    <w:rsid w:val="00744596"/>
    <w:rsid w:val="0074488E"/>
    <w:rsid w:val="00744EA9"/>
    <w:rsid w:val="00745F70"/>
    <w:rsid w:val="00746A77"/>
    <w:rsid w:val="00746F3A"/>
    <w:rsid w:val="007470ED"/>
    <w:rsid w:val="00747562"/>
    <w:rsid w:val="0074773C"/>
    <w:rsid w:val="00750008"/>
    <w:rsid w:val="007503A4"/>
    <w:rsid w:val="007508E4"/>
    <w:rsid w:val="00751114"/>
    <w:rsid w:val="007522F0"/>
    <w:rsid w:val="0075304D"/>
    <w:rsid w:val="00753BDC"/>
    <w:rsid w:val="00753CBC"/>
    <w:rsid w:val="0075414E"/>
    <w:rsid w:val="00754515"/>
    <w:rsid w:val="0075615A"/>
    <w:rsid w:val="00756D48"/>
    <w:rsid w:val="0075728E"/>
    <w:rsid w:val="00760795"/>
    <w:rsid w:val="00760BF9"/>
    <w:rsid w:val="00761DD4"/>
    <w:rsid w:val="0076233A"/>
    <w:rsid w:val="007624E4"/>
    <w:rsid w:val="00762F9C"/>
    <w:rsid w:val="007630A2"/>
    <w:rsid w:val="00763B08"/>
    <w:rsid w:val="0076463B"/>
    <w:rsid w:val="0076473A"/>
    <w:rsid w:val="00765B4C"/>
    <w:rsid w:val="00766DAA"/>
    <w:rsid w:val="00766F31"/>
    <w:rsid w:val="00766F8D"/>
    <w:rsid w:val="00766FAE"/>
    <w:rsid w:val="007703F9"/>
    <w:rsid w:val="007707B7"/>
    <w:rsid w:val="00774105"/>
    <w:rsid w:val="00774207"/>
    <w:rsid w:val="00774CAC"/>
    <w:rsid w:val="00775962"/>
    <w:rsid w:val="007763B7"/>
    <w:rsid w:val="00776768"/>
    <w:rsid w:val="00776A19"/>
    <w:rsid w:val="00776AC0"/>
    <w:rsid w:val="00777A46"/>
    <w:rsid w:val="00780C42"/>
    <w:rsid w:val="007819EA"/>
    <w:rsid w:val="00781F9A"/>
    <w:rsid w:val="00782746"/>
    <w:rsid w:val="00783C8D"/>
    <w:rsid w:val="00784434"/>
    <w:rsid w:val="0078487B"/>
    <w:rsid w:val="00784DD0"/>
    <w:rsid w:val="00784F7F"/>
    <w:rsid w:val="00785660"/>
    <w:rsid w:val="00785669"/>
    <w:rsid w:val="00785CA2"/>
    <w:rsid w:val="00785EB2"/>
    <w:rsid w:val="00786429"/>
    <w:rsid w:val="00786692"/>
    <w:rsid w:val="007867F5"/>
    <w:rsid w:val="007869ED"/>
    <w:rsid w:val="00786D69"/>
    <w:rsid w:val="00787195"/>
    <w:rsid w:val="00790294"/>
    <w:rsid w:val="007907CF"/>
    <w:rsid w:val="00791A89"/>
    <w:rsid w:val="00791D9F"/>
    <w:rsid w:val="00792608"/>
    <w:rsid w:val="00793A6B"/>
    <w:rsid w:val="007949E3"/>
    <w:rsid w:val="00795A3E"/>
    <w:rsid w:val="007A089C"/>
    <w:rsid w:val="007A19E3"/>
    <w:rsid w:val="007A1C12"/>
    <w:rsid w:val="007A1D44"/>
    <w:rsid w:val="007A3A90"/>
    <w:rsid w:val="007A4D41"/>
    <w:rsid w:val="007A6E73"/>
    <w:rsid w:val="007A73B9"/>
    <w:rsid w:val="007A7C5C"/>
    <w:rsid w:val="007A7FFA"/>
    <w:rsid w:val="007B1E1D"/>
    <w:rsid w:val="007B277E"/>
    <w:rsid w:val="007B3486"/>
    <w:rsid w:val="007B41E4"/>
    <w:rsid w:val="007B4559"/>
    <w:rsid w:val="007B521C"/>
    <w:rsid w:val="007B638E"/>
    <w:rsid w:val="007B711F"/>
    <w:rsid w:val="007B777F"/>
    <w:rsid w:val="007B77C4"/>
    <w:rsid w:val="007C0498"/>
    <w:rsid w:val="007C0E1E"/>
    <w:rsid w:val="007C1101"/>
    <w:rsid w:val="007C1183"/>
    <w:rsid w:val="007C1FB5"/>
    <w:rsid w:val="007C25B2"/>
    <w:rsid w:val="007C3C6D"/>
    <w:rsid w:val="007C3EEB"/>
    <w:rsid w:val="007C3FD3"/>
    <w:rsid w:val="007C5451"/>
    <w:rsid w:val="007C5A5D"/>
    <w:rsid w:val="007C6BEA"/>
    <w:rsid w:val="007C7F61"/>
    <w:rsid w:val="007D05A7"/>
    <w:rsid w:val="007D07B0"/>
    <w:rsid w:val="007D1225"/>
    <w:rsid w:val="007D1DC4"/>
    <w:rsid w:val="007D21E1"/>
    <w:rsid w:val="007D2574"/>
    <w:rsid w:val="007D2BCC"/>
    <w:rsid w:val="007D4DAA"/>
    <w:rsid w:val="007D5311"/>
    <w:rsid w:val="007D5BC0"/>
    <w:rsid w:val="007D6A9E"/>
    <w:rsid w:val="007D71D3"/>
    <w:rsid w:val="007D7F66"/>
    <w:rsid w:val="007E00AD"/>
    <w:rsid w:val="007E020C"/>
    <w:rsid w:val="007E09D5"/>
    <w:rsid w:val="007E18E0"/>
    <w:rsid w:val="007E1AFA"/>
    <w:rsid w:val="007E2C70"/>
    <w:rsid w:val="007E2E5D"/>
    <w:rsid w:val="007E3090"/>
    <w:rsid w:val="007E3327"/>
    <w:rsid w:val="007E3609"/>
    <w:rsid w:val="007E4354"/>
    <w:rsid w:val="007E52FB"/>
    <w:rsid w:val="007E5D05"/>
    <w:rsid w:val="007E5E1D"/>
    <w:rsid w:val="007E662B"/>
    <w:rsid w:val="007F10CA"/>
    <w:rsid w:val="007F129D"/>
    <w:rsid w:val="007F1551"/>
    <w:rsid w:val="007F16D6"/>
    <w:rsid w:val="007F17B0"/>
    <w:rsid w:val="007F26F8"/>
    <w:rsid w:val="007F3E8A"/>
    <w:rsid w:val="007F4746"/>
    <w:rsid w:val="007F5B2B"/>
    <w:rsid w:val="007F6331"/>
    <w:rsid w:val="007F63E1"/>
    <w:rsid w:val="007F6445"/>
    <w:rsid w:val="007F66D5"/>
    <w:rsid w:val="007F66E9"/>
    <w:rsid w:val="007F74EC"/>
    <w:rsid w:val="00800B8E"/>
    <w:rsid w:val="0080155E"/>
    <w:rsid w:val="00801CC5"/>
    <w:rsid w:val="00801E85"/>
    <w:rsid w:val="008025B2"/>
    <w:rsid w:val="008035C6"/>
    <w:rsid w:val="00804B55"/>
    <w:rsid w:val="008056A9"/>
    <w:rsid w:val="00805805"/>
    <w:rsid w:val="0080676B"/>
    <w:rsid w:val="00806E1D"/>
    <w:rsid w:val="00810DF0"/>
    <w:rsid w:val="008111BD"/>
    <w:rsid w:val="00811AC8"/>
    <w:rsid w:val="00811CAA"/>
    <w:rsid w:val="00811D86"/>
    <w:rsid w:val="00812EA7"/>
    <w:rsid w:val="008147E9"/>
    <w:rsid w:val="008153CD"/>
    <w:rsid w:val="00815811"/>
    <w:rsid w:val="00815EA7"/>
    <w:rsid w:val="00816659"/>
    <w:rsid w:val="00817C9F"/>
    <w:rsid w:val="00820745"/>
    <w:rsid w:val="00820A31"/>
    <w:rsid w:val="00820AA6"/>
    <w:rsid w:val="008213B0"/>
    <w:rsid w:val="008217CF"/>
    <w:rsid w:val="00821E6C"/>
    <w:rsid w:val="00822763"/>
    <w:rsid w:val="0082341F"/>
    <w:rsid w:val="008234CF"/>
    <w:rsid w:val="00823BEE"/>
    <w:rsid w:val="00823E7B"/>
    <w:rsid w:val="00825441"/>
    <w:rsid w:val="00825490"/>
    <w:rsid w:val="00825514"/>
    <w:rsid w:val="0082565D"/>
    <w:rsid w:val="00826C51"/>
    <w:rsid w:val="00826D4E"/>
    <w:rsid w:val="00827933"/>
    <w:rsid w:val="00827B06"/>
    <w:rsid w:val="008308BD"/>
    <w:rsid w:val="00831E72"/>
    <w:rsid w:val="008329A6"/>
    <w:rsid w:val="008334DD"/>
    <w:rsid w:val="00833C5C"/>
    <w:rsid w:val="008342F2"/>
    <w:rsid w:val="00834720"/>
    <w:rsid w:val="00834BD6"/>
    <w:rsid w:val="008352CC"/>
    <w:rsid w:val="00835A84"/>
    <w:rsid w:val="0083621F"/>
    <w:rsid w:val="00836636"/>
    <w:rsid w:val="00837677"/>
    <w:rsid w:val="00837B95"/>
    <w:rsid w:val="0084055A"/>
    <w:rsid w:val="00840F8F"/>
    <w:rsid w:val="00841282"/>
    <w:rsid w:val="00841553"/>
    <w:rsid w:val="0084176E"/>
    <w:rsid w:val="00843E0A"/>
    <w:rsid w:val="008441F0"/>
    <w:rsid w:val="0084447F"/>
    <w:rsid w:val="00844BDD"/>
    <w:rsid w:val="008458BC"/>
    <w:rsid w:val="008460EA"/>
    <w:rsid w:val="00847DFD"/>
    <w:rsid w:val="00853089"/>
    <w:rsid w:val="00853FCF"/>
    <w:rsid w:val="0085490E"/>
    <w:rsid w:val="00855384"/>
    <w:rsid w:val="00855F2E"/>
    <w:rsid w:val="008560FD"/>
    <w:rsid w:val="00856DA0"/>
    <w:rsid w:val="0085787B"/>
    <w:rsid w:val="00857DA0"/>
    <w:rsid w:val="0086068A"/>
    <w:rsid w:val="00860893"/>
    <w:rsid w:val="008609F3"/>
    <w:rsid w:val="00860EC9"/>
    <w:rsid w:val="0086156F"/>
    <w:rsid w:val="00861B1D"/>
    <w:rsid w:val="008630C9"/>
    <w:rsid w:val="00863719"/>
    <w:rsid w:val="00863991"/>
    <w:rsid w:val="00863E4E"/>
    <w:rsid w:val="0086413C"/>
    <w:rsid w:val="0086426D"/>
    <w:rsid w:val="00866FA3"/>
    <w:rsid w:val="00870BFC"/>
    <w:rsid w:val="008717E7"/>
    <w:rsid w:val="00871A10"/>
    <w:rsid w:val="00874613"/>
    <w:rsid w:val="00874AFF"/>
    <w:rsid w:val="00874C13"/>
    <w:rsid w:val="00875FD2"/>
    <w:rsid w:val="00876443"/>
    <w:rsid w:val="00876E80"/>
    <w:rsid w:val="0087706F"/>
    <w:rsid w:val="00877751"/>
    <w:rsid w:val="00877B68"/>
    <w:rsid w:val="008803C3"/>
    <w:rsid w:val="00880FB4"/>
    <w:rsid w:val="00882F55"/>
    <w:rsid w:val="00883469"/>
    <w:rsid w:val="00884545"/>
    <w:rsid w:val="008853C0"/>
    <w:rsid w:val="008854A8"/>
    <w:rsid w:val="008858A2"/>
    <w:rsid w:val="0088595B"/>
    <w:rsid w:val="00885BFC"/>
    <w:rsid w:val="00886774"/>
    <w:rsid w:val="00886DC6"/>
    <w:rsid w:val="00886FE9"/>
    <w:rsid w:val="00887BE9"/>
    <w:rsid w:val="00890064"/>
    <w:rsid w:val="00890B1E"/>
    <w:rsid w:val="00890E15"/>
    <w:rsid w:val="00891504"/>
    <w:rsid w:val="00892DE0"/>
    <w:rsid w:val="008935C5"/>
    <w:rsid w:val="00894878"/>
    <w:rsid w:val="00895D1E"/>
    <w:rsid w:val="00896ADD"/>
    <w:rsid w:val="00896F67"/>
    <w:rsid w:val="00897FA0"/>
    <w:rsid w:val="008A04DB"/>
    <w:rsid w:val="008A04E8"/>
    <w:rsid w:val="008A0D5D"/>
    <w:rsid w:val="008A28A4"/>
    <w:rsid w:val="008A29DB"/>
    <w:rsid w:val="008A348F"/>
    <w:rsid w:val="008A3DDA"/>
    <w:rsid w:val="008A3F61"/>
    <w:rsid w:val="008A41E8"/>
    <w:rsid w:val="008A4A30"/>
    <w:rsid w:val="008A4EF5"/>
    <w:rsid w:val="008A6014"/>
    <w:rsid w:val="008A7F88"/>
    <w:rsid w:val="008B0570"/>
    <w:rsid w:val="008B1393"/>
    <w:rsid w:val="008B16C9"/>
    <w:rsid w:val="008B301C"/>
    <w:rsid w:val="008B4606"/>
    <w:rsid w:val="008B5C9A"/>
    <w:rsid w:val="008B5F74"/>
    <w:rsid w:val="008B6ED5"/>
    <w:rsid w:val="008B7625"/>
    <w:rsid w:val="008B7805"/>
    <w:rsid w:val="008B79FF"/>
    <w:rsid w:val="008C163F"/>
    <w:rsid w:val="008C2950"/>
    <w:rsid w:val="008C3241"/>
    <w:rsid w:val="008C3BD6"/>
    <w:rsid w:val="008C4559"/>
    <w:rsid w:val="008C51F6"/>
    <w:rsid w:val="008C56CF"/>
    <w:rsid w:val="008C5D47"/>
    <w:rsid w:val="008C633B"/>
    <w:rsid w:val="008C6D28"/>
    <w:rsid w:val="008C6E42"/>
    <w:rsid w:val="008D03AF"/>
    <w:rsid w:val="008D0A3D"/>
    <w:rsid w:val="008D154B"/>
    <w:rsid w:val="008D1694"/>
    <w:rsid w:val="008D1C0A"/>
    <w:rsid w:val="008D367A"/>
    <w:rsid w:val="008D530D"/>
    <w:rsid w:val="008D58BF"/>
    <w:rsid w:val="008D5A1B"/>
    <w:rsid w:val="008D5A70"/>
    <w:rsid w:val="008D7692"/>
    <w:rsid w:val="008E0F8C"/>
    <w:rsid w:val="008E165D"/>
    <w:rsid w:val="008E258E"/>
    <w:rsid w:val="008E2AC8"/>
    <w:rsid w:val="008E3FC7"/>
    <w:rsid w:val="008E428B"/>
    <w:rsid w:val="008E4B6C"/>
    <w:rsid w:val="008E5339"/>
    <w:rsid w:val="008E6211"/>
    <w:rsid w:val="008E6B0D"/>
    <w:rsid w:val="008E7F01"/>
    <w:rsid w:val="008F064F"/>
    <w:rsid w:val="008F2703"/>
    <w:rsid w:val="008F2FCC"/>
    <w:rsid w:val="008F4F56"/>
    <w:rsid w:val="008F5615"/>
    <w:rsid w:val="008F645F"/>
    <w:rsid w:val="0090038A"/>
    <w:rsid w:val="00900394"/>
    <w:rsid w:val="0090082D"/>
    <w:rsid w:val="00900A29"/>
    <w:rsid w:val="00901414"/>
    <w:rsid w:val="009031B6"/>
    <w:rsid w:val="00904D6F"/>
    <w:rsid w:val="00904FCD"/>
    <w:rsid w:val="00907030"/>
    <w:rsid w:val="0090722F"/>
    <w:rsid w:val="0090794F"/>
    <w:rsid w:val="00907B1A"/>
    <w:rsid w:val="0091030F"/>
    <w:rsid w:val="00910E7A"/>
    <w:rsid w:val="00911386"/>
    <w:rsid w:val="00911A42"/>
    <w:rsid w:val="00912C7F"/>
    <w:rsid w:val="00912D94"/>
    <w:rsid w:val="009131A8"/>
    <w:rsid w:val="00913948"/>
    <w:rsid w:val="00914428"/>
    <w:rsid w:val="0091497D"/>
    <w:rsid w:val="0091552B"/>
    <w:rsid w:val="00916304"/>
    <w:rsid w:val="00916915"/>
    <w:rsid w:val="00916B5A"/>
    <w:rsid w:val="00916EE5"/>
    <w:rsid w:val="0091700A"/>
    <w:rsid w:val="009218B2"/>
    <w:rsid w:val="00921C67"/>
    <w:rsid w:val="00921E82"/>
    <w:rsid w:val="009231D0"/>
    <w:rsid w:val="009232F6"/>
    <w:rsid w:val="009237FD"/>
    <w:rsid w:val="00923F79"/>
    <w:rsid w:val="00924696"/>
    <w:rsid w:val="0092477F"/>
    <w:rsid w:val="00925103"/>
    <w:rsid w:val="0092649C"/>
    <w:rsid w:val="009265C1"/>
    <w:rsid w:val="00926625"/>
    <w:rsid w:val="00926D76"/>
    <w:rsid w:val="009270DB"/>
    <w:rsid w:val="009278C3"/>
    <w:rsid w:val="00927E28"/>
    <w:rsid w:val="00930821"/>
    <w:rsid w:val="009310D9"/>
    <w:rsid w:val="009314C9"/>
    <w:rsid w:val="009319FC"/>
    <w:rsid w:val="00931C19"/>
    <w:rsid w:val="00932585"/>
    <w:rsid w:val="0093316A"/>
    <w:rsid w:val="0093381B"/>
    <w:rsid w:val="00934954"/>
    <w:rsid w:val="009350DE"/>
    <w:rsid w:val="009354FF"/>
    <w:rsid w:val="009355EF"/>
    <w:rsid w:val="009355F1"/>
    <w:rsid w:val="0093690B"/>
    <w:rsid w:val="00936C8F"/>
    <w:rsid w:val="00936D9A"/>
    <w:rsid w:val="00937822"/>
    <w:rsid w:val="00940AD7"/>
    <w:rsid w:val="00941974"/>
    <w:rsid w:val="00941D7B"/>
    <w:rsid w:val="0094496B"/>
    <w:rsid w:val="0094742D"/>
    <w:rsid w:val="00950C1A"/>
    <w:rsid w:val="00950C9F"/>
    <w:rsid w:val="009533BE"/>
    <w:rsid w:val="00953779"/>
    <w:rsid w:val="0095377C"/>
    <w:rsid w:val="00953C7F"/>
    <w:rsid w:val="00954092"/>
    <w:rsid w:val="00954F60"/>
    <w:rsid w:val="00955CB3"/>
    <w:rsid w:val="00956372"/>
    <w:rsid w:val="009564B7"/>
    <w:rsid w:val="009564D9"/>
    <w:rsid w:val="00957C4C"/>
    <w:rsid w:val="0096023D"/>
    <w:rsid w:val="009602A7"/>
    <w:rsid w:val="009615DF"/>
    <w:rsid w:val="009634CB"/>
    <w:rsid w:val="00963C2E"/>
    <w:rsid w:val="00963D5B"/>
    <w:rsid w:val="0096425C"/>
    <w:rsid w:val="00964407"/>
    <w:rsid w:val="00964610"/>
    <w:rsid w:val="009655AE"/>
    <w:rsid w:val="009659D5"/>
    <w:rsid w:val="009700ED"/>
    <w:rsid w:val="00970295"/>
    <w:rsid w:val="0097205A"/>
    <w:rsid w:val="0097221F"/>
    <w:rsid w:val="00972F61"/>
    <w:rsid w:val="00973354"/>
    <w:rsid w:val="00975C8E"/>
    <w:rsid w:val="00977064"/>
    <w:rsid w:val="00977285"/>
    <w:rsid w:val="009772D5"/>
    <w:rsid w:val="00977E6A"/>
    <w:rsid w:val="00980A25"/>
    <w:rsid w:val="00981383"/>
    <w:rsid w:val="00981B39"/>
    <w:rsid w:val="0098257C"/>
    <w:rsid w:val="00982DF8"/>
    <w:rsid w:val="00983170"/>
    <w:rsid w:val="009832FB"/>
    <w:rsid w:val="00983F92"/>
    <w:rsid w:val="00984408"/>
    <w:rsid w:val="00984A97"/>
    <w:rsid w:val="00984CD6"/>
    <w:rsid w:val="0098568D"/>
    <w:rsid w:val="0098571E"/>
    <w:rsid w:val="00985BD1"/>
    <w:rsid w:val="009863B2"/>
    <w:rsid w:val="00986A91"/>
    <w:rsid w:val="009873A8"/>
    <w:rsid w:val="00987B3B"/>
    <w:rsid w:val="009905B0"/>
    <w:rsid w:val="00990D6E"/>
    <w:rsid w:val="00990E5E"/>
    <w:rsid w:val="0099159A"/>
    <w:rsid w:val="00991929"/>
    <w:rsid w:val="009922B3"/>
    <w:rsid w:val="009922E2"/>
    <w:rsid w:val="0099249A"/>
    <w:rsid w:val="009924F0"/>
    <w:rsid w:val="0099275C"/>
    <w:rsid w:val="00992BF4"/>
    <w:rsid w:val="00992D62"/>
    <w:rsid w:val="009932C9"/>
    <w:rsid w:val="00993E04"/>
    <w:rsid w:val="00994059"/>
    <w:rsid w:val="009941EF"/>
    <w:rsid w:val="0099476F"/>
    <w:rsid w:val="00994EC9"/>
    <w:rsid w:val="0099617B"/>
    <w:rsid w:val="0099621E"/>
    <w:rsid w:val="00996B3F"/>
    <w:rsid w:val="00996CDB"/>
    <w:rsid w:val="00997940"/>
    <w:rsid w:val="009A1469"/>
    <w:rsid w:val="009A2A3D"/>
    <w:rsid w:val="009A2CE0"/>
    <w:rsid w:val="009A2F68"/>
    <w:rsid w:val="009A32DB"/>
    <w:rsid w:val="009A3C9C"/>
    <w:rsid w:val="009A4A03"/>
    <w:rsid w:val="009A4EA6"/>
    <w:rsid w:val="009A5D48"/>
    <w:rsid w:val="009A5D59"/>
    <w:rsid w:val="009A7484"/>
    <w:rsid w:val="009A7D94"/>
    <w:rsid w:val="009B006D"/>
    <w:rsid w:val="009B0D21"/>
    <w:rsid w:val="009B1425"/>
    <w:rsid w:val="009B1ADA"/>
    <w:rsid w:val="009B284A"/>
    <w:rsid w:val="009B39F4"/>
    <w:rsid w:val="009B43CE"/>
    <w:rsid w:val="009B4449"/>
    <w:rsid w:val="009B44EE"/>
    <w:rsid w:val="009B4F7A"/>
    <w:rsid w:val="009B50F5"/>
    <w:rsid w:val="009B5161"/>
    <w:rsid w:val="009B6370"/>
    <w:rsid w:val="009B7B11"/>
    <w:rsid w:val="009C0E6D"/>
    <w:rsid w:val="009C11EB"/>
    <w:rsid w:val="009C1292"/>
    <w:rsid w:val="009C130F"/>
    <w:rsid w:val="009C239C"/>
    <w:rsid w:val="009C2861"/>
    <w:rsid w:val="009C3504"/>
    <w:rsid w:val="009C401E"/>
    <w:rsid w:val="009C4509"/>
    <w:rsid w:val="009C479A"/>
    <w:rsid w:val="009C5925"/>
    <w:rsid w:val="009C5FD4"/>
    <w:rsid w:val="009C78D1"/>
    <w:rsid w:val="009D08DA"/>
    <w:rsid w:val="009D0B7D"/>
    <w:rsid w:val="009D0D9A"/>
    <w:rsid w:val="009D1168"/>
    <w:rsid w:val="009D129E"/>
    <w:rsid w:val="009D2B14"/>
    <w:rsid w:val="009D32A8"/>
    <w:rsid w:val="009D34CC"/>
    <w:rsid w:val="009E0F01"/>
    <w:rsid w:val="009E1CAB"/>
    <w:rsid w:val="009E227B"/>
    <w:rsid w:val="009E237D"/>
    <w:rsid w:val="009E2DC3"/>
    <w:rsid w:val="009E2FB5"/>
    <w:rsid w:val="009E311E"/>
    <w:rsid w:val="009E4830"/>
    <w:rsid w:val="009E4AF3"/>
    <w:rsid w:val="009E4D74"/>
    <w:rsid w:val="009E51D6"/>
    <w:rsid w:val="009E799A"/>
    <w:rsid w:val="009E7FCE"/>
    <w:rsid w:val="009F0F42"/>
    <w:rsid w:val="009F236A"/>
    <w:rsid w:val="009F24E1"/>
    <w:rsid w:val="009F259F"/>
    <w:rsid w:val="009F2B9B"/>
    <w:rsid w:val="009F349B"/>
    <w:rsid w:val="009F44D3"/>
    <w:rsid w:val="009F526D"/>
    <w:rsid w:val="009F614E"/>
    <w:rsid w:val="009F6494"/>
    <w:rsid w:val="009F66B1"/>
    <w:rsid w:val="009F675F"/>
    <w:rsid w:val="009F6EF9"/>
    <w:rsid w:val="009F737B"/>
    <w:rsid w:val="009F7425"/>
    <w:rsid w:val="009F7573"/>
    <w:rsid w:val="009F764F"/>
    <w:rsid w:val="009F7984"/>
    <w:rsid w:val="009F7E00"/>
    <w:rsid w:val="009F7FBE"/>
    <w:rsid w:val="00A01191"/>
    <w:rsid w:val="00A0121A"/>
    <w:rsid w:val="00A0187C"/>
    <w:rsid w:val="00A0348F"/>
    <w:rsid w:val="00A035FB"/>
    <w:rsid w:val="00A04800"/>
    <w:rsid w:val="00A04F3C"/>
    <w:rsid w:val="00A055EC"/>
    <w:rsid w:val="00A0562E"/>
    <w:rsid w:val="00A0742E"/>
    <w:rsid w:val="00A078ED"/>
    <w:rsid w:val="00A07983"/>
    <w:rsid w:val="00A07CB6"/>
    <w:rsid w:val="00A11CAF"/>
    <w:rsid w:val="00A12820"/>
    <w:rsid w:val="00A12A5F"/>
    <w:rsid w:val="00A1334A"/>
    <w:rsid w:val="00A151D1"/>
    <w:rsid w:val="00A15C80"/>
    <w:rsid w:val="00A16B91"/>
    <w:rsid w:val="00A16FE1"/>
    <w:rsid w:val="00A200E1"/>
    <w:rsid w:val="00A220DD"/>
    <w:rsid w:val="00A23722"/>
    <w:rsid w:val="00A2385D"/>
    <w:rsid w:val="00A23D2A"/>
    <w:rsid w:val="00A241C9"/>
    <w:rsid w:val="00A256B5"/>
    <w:rsid w:val="00A25714"/>
    <w:rsid w:val="00A258E9"/>
    <w:rsid w:val="00A26634"/>
    <w:rsid w:val="00A26B7C"/>
    <w:rsid w:val="00A300F8"/>
    <w:rsid w:val="00A31522"/>
    <w:rsid w:val="00A31843"/>
    <w:rsid w:val="00A32183"/>
    <w:rsid w:val="00A340EE"/>
    <w:rsid w:val="00A34492"/>
    <w:rsid w:val="00A34ED5"/>
    <w:rsid w:val="00A350B5"/>
    <w:rsid w:val="00A35409"/>
    <w:rsid w:val="00A35D16"/>
    <w:rsid w:val="00A367AC"/>
    <w:rsid w:val="00A3693B"/>
    <w:rsid w:val="00A376BD"/>
    <w:rsid w:val="00A42319"/>
    <w:rsid w:val="00A43275"/>
    <w:rsid w:val="00A4337B"/>
    <w:rsid w:val="00A43C37"/>
    <w:rsid w:val="00A43C4E"/>
    <w:rsid w:val="00A45107"/>
    <w:rsid w:val="00A4557F"/>
    <w:rsid w:val="00A455A2"/>
    <w:rsid w:val="00A45ECE"/>
    <w:rsid w:val="00A462FA"/>
    <w:rsid w:val="00A507EF"/>
    <w:rsid w:val="00A5089D"/>
    <w:rsid w:val="00A5150C"/>
    <w:rsid w:val="00A51E2B"/>
    <w:rsid w:val="00A52782"/>
    <w:rsid w:val="00A55505"/>
    <w:rsid w:val="00A5583E"/>
    <w:rsid w:val="00A558A5"/>
    <w:rsid w:val="00A55EA6"/>
    <w:rsid w:val="00A563A7"/>
    <w:rsid w:val="00A56414"/>
    <w:rsid w:val="00A57B75"/>
    <w:rsid w:val="00A57C0C"/>
    <w:rsid w:val="00A60B62"/>
    <w:rsid w:val="00A61492"/>
    <w:rsid w:val="00A616BB"/>
    <w:rsid w:val="00A62BB2"/>
    <w:rsid w:val="00A62C6C"/>
    <w:rsid w:val="00A647A4"/>
    <w:rsid w:val="00A64938"/>
    <w:rsid w:val="00A64B3A"/>
    <w:rsid w:val="00A66B63"/>
    <w:rsid w:val="00A671EB"/>
    <w:rsid w:val="00A67642"/>
    <w:rsid w:val="00A705CD"/>
    <w:rsid w:val="00A710FD"/>
    <w:rsid w:val="00A71976"/>
    <w:rsid w:val="00A71C3A"/>
    <w:rsid w:val="00A723A4"/>
    <w:rsid w:val="00A72565"/>
    <w:rsid w:val="00A72C66"/>
    <w:rsid w:val="00A7422D"/>
    <w:rsid w:val="00A74429"/>
    <w:rsid w:val="00A74A05"/>
    <w:rsid w:val="00A76149"/>
    <w:rsid w:val="00A7676B"/>
    <w:rsid w:val="00A76FCB"/>
    <w:rsid w:val="00A77493"/>
    <w:rsid w:val="00A778F0"/>
    <w:rsid w:val="00A77FEB"/>
    <w:rsid w:val="00A80390"/>
    <w:rsid w:val="00A80578"/>
    <w:rsid w:val="00A80A1C"/>
    <w:rsid w:val="00A80E66"/>
    <w:rsid w:val="00A80FED"/>
    <w:rsid w:val="00A814DE"/>
    <w:rsid w:val="00A817C3"/>
    <w:rsid w:val="00A81F2A"/>
    <w:rsid w:val="00A826E4"/>
    <w:rsid w:val="00A8346B"/>
    <w:rsid w:val="00A83C68"/>
    <w:rsid w:val="00A83DDE"/>
    <w:rsid w:val="00A85103"/>
    <w:rsid w:val="00A85696"/>
    <w:rsid w:val="00A85F26"/>
    <w:rsid w:val="00A864DE"/>
    <w:rsid w:val="00A87D77"/>
    <w:rsid w:val="00A9018D"/>
    <w:rsid w:val="00A90547"/>
    <w:rsid w:val="00A906A8"/>
    <w:rsid w:val="00A90B28"/>
    <w:rsid w:val="00A90C82"/>
    <w:rsid w:val="00A90CD0"/>
    <w:rsid w:val="00A91685"/>
    <w:rsid w:val="00A91BBA"/>
    <w:rsid w:val="00A92201"/>
    <w:rsid w:val="00A92434"/>
    <w:rsid w:val="00A92C48"/>
    <w:rsid w:val="00A93297"/>
    <w:rsid w:val="00A9382A"/>
    <w:rsid w:val="00A94854"/>
    <w:rsid w:val="00A94D3D"/>
    <w:rsid w:val="00A94E95"/>
    <w:rsid w:val="00A95B4C"/>
    <w:rsid w:val="00A95FC7"/>
    <w:rsid w:val="00A9631F"/>
    <w:rsid w:val="00A96AD5"/>
    <w:rsid w:val="00A96AFA"/>
    <w:rsid w:val="00A97E75"/>
    <w:rsid w:val="00AA0356"/>
    <w:rsid w:val="00AA316B"/>
    <w:rsid w:val="00AA36AB"/>
    <w:rsid w:val="00AA405E"/>
    <w:rsid w:val="00AA4669"/>
    <w:rsid w:val="00AA77EA"/>
    <w:rsid w:val="00AB00D0"/>
    <w:rsid w:val="00AB0141"/>
    <w:rsid w:val="00AB043B"/>
    <w:rsid w:val="00AB0703"/>
    <w:rsid w:val="00AB1BB2"/>
    <w:rsid w:val="00AB2EC4"/>
    <w:rsid w:val="00AB32C1"/>
    <w:rsid w:val="00AB4454"/>
    <w:rsid w:val="00AB4D00"/>
    <w:rsid w:val="00AB4FCB"/>
    <w:rsid w:val="00AB53DB"/>
    <w:rsid w:val="00AB5420"/>
    <w:rsid w:val="00AB544F"/>
    <w:rsid w:val="00AB548A"/>
    <w:rsid w:val="00AB579A"/>
    <w:rsid w:val="00AB604F"/>
    <w:rsid w:val="00AB6DC7"/>
    <w:rsid w:val="00AC06A7"/>
    <w:rsid w:val="00AC06F0"/>
    <w:rsid w:val="00AC0762"/>
    <w:rsid w:val="00AC0D19"/>
    <w:rsid w:val="00AC0F08"/>
    <w:rsid w:val="00AC1811"/>
    <w:rsid w:val="00AC1D33"/>
    <w:rsid w:val="00AC1DFF"/>
    <w:rsid w:val="00AC2FAF"/>
    <w:rsid w:val="00AC3B29"/>
    <w:rsid w:val="00AC4D23"/>
    <w:rsid w:val="00AC4F99"/>
    <w:rsid w:val="00AC5B5D"/>
    <w:rsid w:val="00AC5E79"/>
    <w:rsid w:val="00AC697C"/>
    <w:rsid w:val="00AC6B5A"/>
    <w:rsid w:val="00AC738D"/>
    <w:rsid w:val="00AC73B1"/>
    <w:rsid w:val="00AC7A5D"/>
    <w:rsid w:val="00AC7A66"/>
    <w:rsid w:val="00AC7B90"/>
    <w:rsid w:val="00AD03CB"/>
    <w:rsid w:val="00AD0BC8"/>
    <w:rsid w:val="00AD0CF4"/>
    <w:rsid w:val="00AD249F"/>
    <w:rsid w:val="00AD3847"/>
    <w:rsid w:val="00AD3CEB"/>
    <w:rsid w:val="00AD4C3D"/>
    <w:rsid w:val="00AD5F59"/>
    <w:rsid w:val="00AD64A4"/>
    <w:rsid w:val="00AD774F"/>
    <w:rsid w:val="00AD79F6"/>
    <w:rsid w:val="00AD7F7A"/>
    <w:rsid w:val="00AE0D1F"/>
    <w:rsid w:val="00AE1C54"/>
    <w:rsid w:val="00AE2A44"/>
    <w:rsid w:val="00AE32A7"/>
    <w:rsid w:val="00AE334B"/>
    <w:rsid w:val="00AE44AA"/>
    <w:rsid w:val="00AE5EF0"/>
    <w:rsid w:val="00AE647E"/>
    <w:rsid w:val="00AE7102"/>
    <w:rsid w:val="00AE730D"/>
    <w:rsid w:val="00AE7873"/>
    <w:rsid w:val="00AF0537"/>
    <w:rsid w:val="00AF37EE"/>
    <w:rsid w:val="00AF3E18"/>
    <w:rsid w:val="00AF3FEF"/>
    <w:rsid w:val="00AF52B2"/>
    <w:rsid w:val="00AF6CFE"/>
    <w:rsid w:val="00AF7B18"/>
    <w:rsid w:val="00B01AE2"/>
    <w:rsid w:val="00B028B6"/>
    <w:rsid w:val="00B0388D"/>
    <w:rsid w:val="00B03EE2"/>
    <w:rsid w:val="00B04B55"/>
    <w:rsid w:val="00B05436"/>
    <w:rsid w:val="00B05459"/>
    <w:rsid w:val="00B06059"/>
    <w:rsid w:val="00B11453"/>
    <w:rsid w:val="00B12313"/>
    <w:rsid w:val="00B1273E"/>
    <w:rsid w:val="00B131A4"/>
    <w:rsid w:val="00B14235"/>
    <w:rsid w:val="00B14E26"/>
    <w:rsid w:val="00B151CD"/>
    <w:rsid w:val="00B161B4"/>
    <w:rsid w:val="00B164FD"/>
    <w:rsid w:val="00B17766"/>
    <w:rsid w:val="00B206DF"/>
    <w:rsid w:val="00B20EA4"/>
    <w:rsid w:val="00B2205A"/>
    <w:rsid w:val="00B22460"/>
    <w:rsid w:val="00B22E73"/>
    <w:rsid w:val="00B23BCA"/>
    <w:rsid w:val="00B24C81"/>
    <w:rsid w:val="00B25BFF"/>
    <w:rsid w:val="00B25F73"/>
    <w:rsid w:val="00B26A31"/>
    <w:rsid w:val="00B2767E"/>
    <w:rsid w:val="00B27682"/>
    <w:rsid w:val="00B31154"/>
    <w:rsid w:val="00B311CA"/>
    <w:rsid w:val="00B3166F"/>
    <w:rsid w:val="00B31C02"/>
    <w:rsid w:val="00B3249C"/>
    <w:rsid w:val="00B32E7E"/>
    <w:rsid w:val="00B32F54"/>
    <w:rsid w:val="00B3303D"/>
    <w:rsid w:val="00B337A7"/>
    <w:rsid w:val="00B33C0E"/>
    <w:rsid w:val="00B35434"/>
    <w:rsid w:val="00B35DD9"/>
    <w:rsid w:val="00B3740D"/>
    <w:rsid w:val="00B37574"/>
    <w:rsid w:val="00B40683"/>
    <w:rsid w:val="00B40E36"/>
    <w:rsid w:val="00B411D9"/>
    <w:rsid w:val="00B414B8"/>
    <w:rsid w:val="00B419ED"/>
    <w:rsid w:val="00B41FC9"/>
    <w:rsid w:val="00B4214D"/>
    <w:rsid w:val="00B43F44"/>
    <w:rsid w:val="00B444C3"/>
    <w:rsid w:val="00B44867"/>
    <w:rsid w:val="00B44C45"/>
    <w:rsid w:val="00B450FA"/>
    <w:rsid w:val="00B45F0B"/>
    <w:rsid w:val="00B46083"/>
    <w:rsid w:val="00B46493"/>
    <w:rsid w:val="00B47730"/>
    <w:rsid w:val="00B50200"/>
    <w:rsid w:val="00B508BA"/>
    <w:rsid w:val="00B51361"/>
    <w:rsid w:val="00B519E1"/>
    <w:rsid w:val="00B51AB6"/>
    <w:rsid w:val="00B51C24"/>
    <w:rsid w:val="00B51C2D"/>
    <w:rsid w:val="00B530ED"/>
    <w:rsid w:val="00B53798"/>
    <w:rsid w:val="00B53D84"/>
    <w:rsid w:val="00B553DD"/>
    <w:rsid w:val="00B55670"/>
    <w:rsid w:val="00B5570B"/>
    <w:rsid w:val="00B558B8"/>
    <w:rsid w:val="00B60D79"/>
    <w:rsid w:val="00B6113F"/>
    <w:rsid w:val="00B615CD"/>
    <w:rsid w:val="00B62664"/>
    <w:rsid w:val="00B628EF"/>
    <w:rsid w:val="00B62DC2"/>
    <w:rsid w:val="00B63C4D"/>
    <w:rsid w:val="00B645C6"/>
    <w:rsid w:val="00B64C73"/>
    <w:rsid w:val="00B6518F"/>
    <w:rsid w:val="00B66744"/>
    <w:rsid w:val="00B66962"/>
    <w:rsid w:val="00B67032"/>
    <w:rsid w:val="00B67BF9"/>
    <w:rsid w:val="00B7087F"/>
    <w:rsid w:val="00B710AE"/>
    <w:rsid w:val="00B71F17"/>
    <w:rsid w:val="00B726CD"/>
    <w:rsid w:val="00B7355D"/>
    <w:rsid w:val="00B7398A"/>
    <w:rsid w:val="00B73BCE"/>
    <w:rsid w:val="00B7490E"/>
    <w:rsid w:val="00B74B1F"/>
    <w:rsid w:val="00B75255"/>
    <w:rsid w:val="00B76001"/>
    <w:rsid w:val="00B771F7"/>
    <w:rsid w:val="00B77CA5"/>
    <w:rsid w:val="00B812E2"/>
    <w:rsid w:val="00B81CE0"/>
    <w:rsid w:val="00B81E16"/>
    <w:rsid w:val="00B82391"/>
    <w:rsid w:val="00B82CF9"/>
    <w:rsid w:val="00B830A7"/>
    <w:rsid w:val="00B832FF"/>
    <w:rsid w:val="00B84305"/>
    <w:rsid w:val="00B84DF2"/>
    <w:rsid w:val="00B85007"/>
    <w:rsid w:val="00B852D8"/>
    <w:rsid w:val="00B857DE"/>
    <w:rsid w:val="00B871A1"/>
    <w:rsid w:val="00B8774A"/>
    <w:rsid w:val="00B877B5"/>
    <w:rsid w:val="00B87941"/>
    <w:rsid w:val="00B9027D"/>
    <w:rsid w:val="00B91E5C"/>
    <w:rsid w:val="00B92629"/>
    <w:rsid w:val="00B9269F"/>
    <w:rsid w:val="00B92E3C"/>
    <w:rsid w:val="00B94A33"/>
    <w:rsid w:val="00B95605"/>
    <w:rsid w:val="00B95D92"/>
    <w:rsid w:val="00B96C8B"/>
    <w:rsid w:val="00B96F87"/>
    <w:rsid w:val="00B97738"/>
    <w:rsid w:val="00B97F8A"/>
    <w:rsid w:val="00BA0AA8"/>
    <w:rsid w:val="00BA0B84"/>
    <w:rsid w:val="00BA0F3B"/>
    <w:rsid w:val="00BA1756"/>
    <w:rsid w:val="00BA4132"/>
    <w:rsid w:val="00BA44B5"/>
    <w:rsid w:val="00BA5188"/>
    <w:rsid w:val="00BA5246"/>
    <w:rsid w:val="00BA5333"/>
    <w:rsid w:val="00BA6191"/>
    <w:rsid w:val="00BA644E"/>
    <w:rsid w:val="00BA6ADA"/>
    <w:rsid w:val="00BA6DCD"/>
    <w:rsid w:val="00BA7066"/>
    <w:rsid w:val="00BB0269"/>
    <w:rsid w:val="00BB23EE"/>
    <w:rsid w:val="00BB3473"/>
    <w:rsid w:val="00BB372D"/>
    <w:rsid w:val="00BB3778"/>
    <w:rsid w:val="00BB38D1"/>
    <w:rsid w:val="00BB4823"/>
    <w:rsid w:val="00BB4BC6"/>
    <w:rsid w:val="00BB5A42"/>
    <w:rsid w:val="00BB6C38"/>
    <w:rsid w:val="00BC07B7"/>
    <w:rsid w:val="00BC0DCF"/>
    <w:rsid w:val="00BC0F32"/>
    <w:rsid w:val="00BC1009"/>
    <w:rsid w:val="00BC1436"/>
    <w:rsid w:val="00BC1AEC"/>
    <w:rsid w:val="00BC1F67"/>
    <w:rsid w:val="00BC26A8"/>
    <w:rsid w:val="00BC39C3"/>
    <w:rsid w:val="00BC44C5"/>
    <w:rsid w:val="00BC44D9"/>
    <w:rsid w:val="00BC4EDF"/>
    <w:rsid w:val="00BC4F3C"/>
    <w:rsid w:val="00BC54CA"/>
    <w:rsid w:val="00BC5F17"/>
    <w:rsid w:val="00BC5FFE"/>
    <w:rsid w:val="00BC606A"/>
    <w:rsid w:val="00BC64CD"/>
    <w:rsid w:val="00BC671B"/>
    <w:rsid w:val="00BC6A7E"/>
    <w:rsid w:val="00BC7204"/>
    <w:rsid w:val="00BD0438"/>
    <w:rsid w:val="00BD1BA1"/>
    <w:rsid w:val="00BD20C4"/>
    <w:rsid w:val="00BD2C49"/>
    <w:rsid w:val="00BD47AE"/>
    <w:rsid w:val="00BD4863"/>
    <w:rsid w:val="00BD513A"/>
    <w:rsid w:val="00BD588C"/>
    <w:rsid w:val="00BD5E9D"/>
    <w:rsid w:val="00BD5F77"/>
    <w:rsid w:val="00BD64C0"/>
    <w:rsid w:val="00BD6646"/>
    <w:rsid w:val="00BD6735"/>
    <w:rsid w:val="00BD6AC9"/>
    <w:rsid w:val="00BD7CFC"/>
    <w:rsid w:val="00BE0C15"/>
    <w:rsid w:val="00BE189F"/>
    <w:rsid w:val="00BE1D51"/>
    <w:rsid w:val="00BE3780"/>
    <w:rsid w:val="00BE3D57"/>
    <w:rsid w:val="00BE45C6"/>
    <w:rsid w:val="00BE50CC"/>
    <w:rsid w:val="00BE57F8"/>
    <w:rsid w:val="00BE5B71"/>
    <w:rsid w:val="00BE6EC7"/>
    <w:rsid w:val="00BE7BB0"/>
    <w:rsid w:val="00BE7FD5"/>
    <w:rsid w:val="00BF058E"/>
    <w:rsid w:val="00BF07B5"/>
    <w:rsid w:val="00BF20D1"/>
    <w:rsid w:val="00BF2378"/>
    <w:rsid w:val="00BF2A5B"/>
    <w:rsid w:val="00BF2AAF"/>
    <w:rsid w:val="00BF2D50"/>
    <w:rsid w:val="00BF2EF8"/>
    <w:rsid w:val="00BF3192"/>
    <w:rsid w:val="00BF4B9B"/>
    <w:rsid w:val="00BF4CCF"/>
    <w:rsid w:val="00BF4E74"/>
    <w:rsid w:val="00BF4F71"/>
    <w:rsid w:val="00BF5062"/>
    <w:rsid w:val="00BF50F9"/>
    <w:rsid w:val="00BF5333"/>
    <w:rsid w:val="00BF6307"/>
    <w:rsid w:val="00BF6DDC"/>
    <w:rsid w:val="00BF7138"/>
    <w:rsid w:val="00BF7382"/>
    <w:rsid w:val="00C00783"/>
    <w:rsid w:val="00C012E9"/>
    <w:rsid w:val="00C01A9E"/>
    <w:rsid w:val="00C01B39"/>
    <w:rsid w:val="00C020E5"/>
    <w:rsid w:val="00C02103"/>
    <w:rsid w:val="00C0243A"/>
    <w:rsid w:val="00C034C6"/>
    <w:rsid w:val="00C03B5C"/>
    <w:rsid w:val="00C041F9"/>
    <w:rsid w:val="00C05236"/>
    <w:rsid w:val="00C06361"/>
    <w:rsid w:val="00C07309"/>
    <w:rsid w:val="00C07880"/>
    <w:rsid w:val="00C11D7B"/>
    <w:rsid w:val="00C11FCE"/>
    <w:rsid w:val="00C137B2"/>
    <w:rsid w:val="00C13D1B"/>
    <w:rsid w:val="00C14DD0"/>
    <w:rsid w:val="00C14F5F"/>
    <w:rsid w:val="00C1538F"/>
    <w:rsid w:val="00C154E6"/>
    <w:rsid w:val="00C16910"/>
    <w:rsid w:val="00C16A59"/>
    <w:rsid w:val="00C17C1B"/>
    <w:rsid w:val="00C208E1"/>
    <w:rsid w:val="00C22435"/>
    <w:rsid w:val="00C22738"/>
    <w:rsid w:val="00C228F9"/>
    <w:rsid w:val="00C2437A"/>
    <w:rsid w:val="00C2542C"/>
    <w:rsid w:val="00C2551F"/>
    <w:rsid w:val="00C263BF"/>
    <w:rsid w:val="00C267F6"/>
    <w:rsid w:val="00C26E44"/>
    <w:rsid w:val="00C26F89"/>
    <w:rsid w:val="00C27377"/>
    <w:rsid w:val="00C2753F"/>
    <w:rsid w:val="00C27C26"/>
    <w:rsid w:val="00C304AB"/>
    <w:rsid w:val="00C309B3"/>
    <w:rsid w:val="00C3180D"/>
    <w:rsid w:val="00C335B1"/>
    <w:rsid w:val="00C337C8"/>
    <w:rsid w:val="00C36A88"/>
    <w:rsid w:val="00C36F1F"/>
    <w:rsid w:val="00C37C35"/>
    <w:rsid w:val="00C40585"/>
    <w:rsid w:val="00C412F6"/>
    <w:rsid w:val="00C42C95"/>
    <w:rsid w:val="00C4424D"/>
    <w:rsid w:val="00C4475F"/>
    <w:rsid w:val="00C45D59"/>
    <w:rsid w:val="00C45EF1"/>
    <w:rsid w:val="00C465D5"/>
    <w:rsid w:val="00C46A5D"/>
    <w:rsid w:val="00C46B29"/>
    <w:rsid w:val="00C47C3C"/>
    <w:rsid w:val="00C504F8"/>
    <w:rsid w:val="00C50938"/>
    <w:rsid w:val="00C50E5B"/>
    <w:rsid w:val="00C51D9A"/>
    <w:rsid w:val="00C52D25"/>
    <w:rsid w:val="00C52F39"/>
    <w:rsid w:val="00C53B67"/>
    <w:rsid w:val="00C56FDE"/>
    <w:rsid w:val="00C603EE"/>
    <w:rsid w:val="00C6193B"/>
    <w:rsid w:val="00C61B91"/>
    <w:rsid w:val="00C62BDC"/>
    <w:rsid w:val="00C62C88"/>
    <w:rsid w:val="00C63455"/>
    <w:rsid w:val="00C6357C"/>
    <w:rsid w:val="00C6436F"/>
    <w:rsid w:val="00C643B1"/>
    <w:rsid w:val="00C65D41"/>
    <w:rsid w:val="00C660D5"/>
    <w:rsid w:val="00C662B8"/>
    <w:rsid w:val="00C667CF"/>
    <w:rsid w:val="00C676CF"/>
    <w:rsid w:val="00C67A6E"/>
    <w:rsid w:val="00C67AB7"/>
    <w:rsid w:val="00C67FD0"/>
    <w:rsid w:val="00C70C26"/>
    <w:rsid w:val="00C71E68"/>
    <w:rsid w:val="00C7337F"/>
    <w:rsid w:val="00C7474D"/>
    <w:rsid w:val="00C754A2"/>
    <w:rsid w:val="00C75D1A"/>
    <w:rsid w:val="00C76213"/>
    <w:rsid w:val="00C76266"/>
    <w:rsid w:val="00C80C52"/>
    <w:rsid w:val="00C8111E"/>
    <w:rsid w:val="00C81E75"/>
    <w:rsid w:val="00C825B9"/>
    <w:rsid w:val="00C8540C"/>
    <w:rsid w:val="00C85A65"/>
    <w:rsid w:val="00C85E95"/>
    <w:rsid w:val="00C869E9"/>
    <w:rsid w:val="00C86D6D"/>
    <w:rsid w:val="00C878C1"/>
    <w:rsid w:val="00C87ADE"/>
    <w:rsid w:val="00C87D65"/>
    <w:rsid w:val="00C91F66"/>
    <w:rsid w:val="00C92222"/>
    <w:rsid w:val="00C923A8"/>
    <w:rsid w:val="00C92D18"/>
    <w:rsid w:val="00C93041"/>
    <w:rsid w:val="00C93C94"/>
    <w:rsid w:val="00C9448D"/>
    <w:rsid w:val="00C94AA4"/>
    <w:rsid w:val="00C955D7"/>
    <w:rsid w:val="00C97933"/>
    <w:rsid w:val="00CA0ACE"/>
    <w:rsid w:val="00CA2ECC"/>
    <w:rsid w:val="00CA3C4E"/>
    <w:rsid w:val="00CA3DC4"/>
    <w:rsid w:val="00CA4241"/>
    <w:rsid w:val="00CA62C0"/>
    <w:rsid w:val="00CA681B"/>
    <w:rsid w:val="00CA70B7"/>
    <w:rsid w:val="00CA7DAB"/>
    <w:rsid w:val="00CB0372"/>
    <w:rsid w:val="00CB11E8"/>
    <w:rsid w:val="00CB29E3"/>
    <w:rsid w:val="00CB309A"/>
    <w:rsid w:val="00CB351D"/>
    <w:rsid w:val="00CB3885"/>
    <w:rsid w:val="00CB3B2E"/>
    <w:rsid w:val="00CB4170"/>
    <w:rsid w:val="00CB4577"/>
    <w:rsid w:val="00CB4665"/>
    <w:rsid w:val="00CB481B"/>
    <w:rsid w:val="00CB4D1F"/>
    <w:rsid w:val="00CB5EC4"/>
    <w:rsid w:val="00CB5F89"/>
    <w:rsid w:val="00CB6D5B"/>
    <w:rsid w:val="00CB751A"/>
    <w:rsid w:val="00CB7622"/>
    <w:rsid w:val="00CB7E49"/>
    <w:rsid w:val="00CC0316"/>
    <w:rsid w:val="00CC1908"/>
    <w:rsid w:val="00CC226E"/>
    <w:rsid w:val="00CC313D"/>
    <w:rsid w:val="00CC3795"/>
    <w:rsid w:val="00CC3AAF"/>
    <w:rsid w:val="00CC3C57"/>
    <w:rsid w:val="00CC3E3B"/>
    <w:rsid w:val="00CC3E90"/>
    <w:rsid w:val="00CC7629"/>
    <w:rsid w:val="00CC7956"/>
    <w:rsid w:val="00CD0047"/>
    <w:rsid w:val="00CD0AC4"/>
    <w:rsid w:val="00CD0CDE"/>
    <w:rsid w:val="00CD1AD4"/>
    <w:rsid w:val="00CD23D3"/>
    <w:rsid w:val="00CD2A44"/>
    <w:rsid w:val="00CD2D9D"/>
    <w:rsid w:val="00CD2E69"/>
    <w:rsid w:val="00CD4831"/>
    <w:rsid w:val="00CD6D9D"/>
    <w:rsid w:val="00CD7A43"/>
    <w:rsid w:val="00CD7F6D"/>
    <w:rsid w:val="00CE01F8"/>
    <w:rsid w:val="00CE09C9"/>
    <w:rsid w:val="00CE0FE5"/>
    <w:rsid w:val="00CE19C6"/>
    <w:rsid w:val="00CE2099"/>
    <w:rsid w:val="00CE4B99"/>
    <w:rsid w:val="00CE4EDE"/>
    <w:rsid w:val="00CE5125"/>
    <w:rsid w:val="00CE536B"/>
    <w:rsid w:val="00CE5D5E"/>
    <w:rsid w:val="00CE6A8A"/>
    <w:rsid w:val="00CE7CBC"/>
    <w:rsid w:val="00CE7DA2"/>
    <w:rsid w:val="00CE7F91"/>
    <w:rsid w:val="00CF0526"/>
    <w:rsid w:val="00CF0837"/>
    <w:rsid w:val="00CF1106"/>
    <w:rsid w:val="00CF23C0"/>
    <w:rsid w:val="00CF2C08"/>
    <w:rsid w:val="00CF2F58"/>
    <w:rsid w:val="00CF30D6"/>
    <w:rsid w:val="00CF4017"/>
    <w:rsid w:val="00CF6295"/>
    <w:rsid w:val="00CF6994"/>
    <w:rsid w:val="00CF6FE8"/>
    <w:rsid w:val="00CF75E2"/>
    <w:rsid w:val="00D0066E"/>
    <w:rsid w:val="00D00FB7"/>
    <w:rsid w:val="00D01724"/>
    <w:rsid w:val="00D01A9E"/>
    <w:rsid w:val="00D0245F"/>
    <w:rsid w:val="00D028AC"/>
    <w:rsid w:val="00D02B44"/>
    <w:rsid w:val="00D046A3"/>
    <w:rsid w:val="00D04BC2"/>
    <w:rsid w:val="00D06A1B"/>
    <w:rsid w:val="00D06F1E"/>
    <w:rsid w:val="00D074BB"/>
    <w:rsid w:val="00D07D4B"/>
    <w:rsid w:val="00D07E11"/>
    <w:rsid w:val="00D07F94"/>
    <w:rsid w:val="00D105E5"/>
    <w:rsid w:val="00D113C5"/>
    <w:rsid w:val="00D11551"/>
    <w:rsid w:val="00D1167C"/>
    <w:rsid w:val="00D119DA"/>
    <w:rsid w:val="00D11EEE"/>
    <w:rsid w:val="00D13011"/>
    <w:rsid w:val="00D13C20"/>
    <w:rsid w:val="00D13E26"/>
    <w:rsid w:val="00D147C8"/>
    <w:rsid w:val="00D147FC"/>
    <w:rsid w:val="00D14B02"/>
    <w:rsid w:val="00D167CA"/>
    <w:rsid w:val="00D17863"/>
    <w:rsid w:val="00D17B43"/>
    <w:rsid w:val="00D2000F"/>
    <w:rsid w:val="00D20CD7"/>
    <w:rsid w:val="00D213D6"/>
    <w:rsid w:val="00D213E6"/>
    <w:rsid w:val="00D218E4"/>
    <w:rsid w:val="00D21FA1"/>
    <w:rsid w:val="00D24B08"/>
    <w:rsid w:val="00D25207"/>
    <w:rsid w:val="00D25794"/>
    <w:rsid w:val="00D2699F"/>
    <w:rsid w:val="00D27412"/>
    <w:rsid w:val="00D27CC5"/>
    <w:rsid w:val="00D304B6"/>
    <w:rsid w:val="00D30716"/>
    <w:rsid w:val="00D31F99"/>
    <w:rsid w:val="00D32258"/>
    <w:rsid w:val="00D33760"/>
    <w:rsid w:val="00D33E1E"/>
    <w:rsid w:val="00D33F16"/>
    <w:rsid w:val="00D3510F"/>
    <w:rsid w:val="00D35ED2"/>
    <w:rsid w:val="00D360CB"/>
    <w:rsid w:val="00D401DB"/>
    <w:rsid w:val="00D40CDC"/>
    <w:rsid w:val="00D419EC"/>
    <w:rsid w:val="00D41A4F"/>
    <w:rsid w:val="00D4227B"/>
    <w:rsid w:val="00D426AC"/>
    <w:rsid w:val="00D432CF"/>
    <w:rsid w:val="00D442FA"/>
    <w:rsid w:val="00D44593"/>
    <w:rsid w:val="00D44766"/>
    <w:rsid w:val="00D44A69"/>
    <w:rsid w:val="00D44D25"/>
    <w:rsid w:val="00D44E38"/>
    <w:rsid w:val="00D45FE8"/>
    <w:rsid w:val="00D476F1"/>
    <w:rsid w:val="00D4793D"/>
    <w:rsid w:val="00D47BC6"/>
    <w:rsid w:val="00D519E3"/>
    <w:rsid w:val="00D51C46"/>
    <w:rsid w:val="00D51D0E"/>
    <w:rsid w:val="00D52213"/>
    <w:rsid w:val="00D537B8"/>
    <w:rsid w:val="00D549D4"/>
    <w:rsid w:val="00D54CEB"/>
    <w:rsid w:val="00D556A4"/>
    <w:rsid w:val="00D57369"/>
    <w:rsid w:val="00D5748C"/>
    <w:rsid w:val="00D60061"/>
    <w:rsid w:val="00D608B0"/>
    <w:rsid w:val="00D61A98"/>
    <w:rsid w:val="00D61CC6"/>
    <w:rsid w:val="00D634BA"/>
    <w:rsid w:val="00D648D9"/>
    <w:rsid w:val="00D64C42"/>
    <w:rsid w:val="00D67840"/>
    <w:rsid w:val="00D70A6D"/>
    <w:rsid w:val="00D70E24"/>
    <w:rsid w:val="00D71221"/>
    <w:rsid w:val="00D71792"/>
    <w:rsid w:val="00D7185C"/>
    <w:rsid w:val="00D74B29"/>
    <w:rsid w:val="00D750AE"/>
    <w:rsid w:val="00D75177"/>
    <w:rsid w:val="00D754BA"/>
    <w:rsid w:val="00D75B52"/>
    <w:rsid w:val="00D75D8B"/>
    <w:rsid w:val="00D76F0B"/>
    <w:rsid w:val="00D774A8"/>
    <w:rsid w:val="00D77E82"/>
    <w:rsid w:val="00D80873"/>
    <w:rsid w:val="00D809C2"/>
    <w:rsid w:val="00D80ED0"/>
    <w:rsid w:val="00D81EED"/>
    <w:rsid w:val="00D82CC7"/>
    <w:rsid w:val="00D83F79"/>
    <w:rsid w:val="00D841BE"/>
    <w:rsid w:val="00D84B8D"/>
    <w:rsid w:val="00D85A66"/>
    <w:rsid w:val="00D85CB9"/>
    <w:rsid w:val="00D85F2A"/>
    <w:rsid w:val="00D8660C"/>
    <w:rsid w:val="00D8721B"/>
    <w:rsid w:val="00D87DA6"/>
    <w:rsid w:val="00D90912"/>
    <w:rsid w:val="00D909A8"/>
    <w:rsid w:val="00D91608"/>
    <w:rsid w:val="00D922EF"/>
    <w:rsid w:val="00D92A0F"/>
    <w:rsid w:val="00D9372C"/>
    <w:rsid w:val="00D94FC4"/>
    <w:rsid w:val="00D96DAB"/>
    <w:rsid w:val="00D97191"/>
    <w:rsid w:val="00DA0B08"/>
    <w:rsid w:val="00DA1973"/>
    <w:rsid w:val="00DA25FD"/>
    <w:rsid w:val="00DA3142"/>
    <w:rsid w:val="00DA3404"/>
    <w:rsid w:val="00DA3A90"/>
    <w:rsid w:val="00DA4792"/>
    <w:rsid w:val="00DA5BD4"/>
    <w:rsid w:val="00DA6107"/>
    <w:rsid w:val="00DA6A0F"/>
    <w:rsid w:val="00DA6DEE"/>
    <w:rsid w:val="00DB2556"/>
    <w:rsid w:val="00DB32D8"/>
    <w:rsid w:val="00DB37FA"/>
    <w:rsid w:val="00DB63BB"/>
    <w:rsid w:val="00DB67D8"/>
    <w:rsid w:val="00DB708A"/>
    <w:rsid w:val="00DB7172"/>
    <w:rsid w:val="00DB795C"/>
    <w:rsid w:val="00DC080A"/>
    <w:rsid w:val="00DC1C2E"/>
    <w:rsid w:val="00DC1E1B"/>
    <w:rsid w:val="00DC2A1A"/>
    <w:rsid w:val="00DC2E11"/>
    <w:rsid w:val="00DC3533"/>
    <w:rsid w:val="00DC3E93"/>
    <w:rsid w:val="00DC4C1E"/>
    <w:rsid w:val="00DC6F6A"/>
    <w:rsid w:val="00DC778E"/>
    <w:rsid w:val="00DC7B3F"/>
    <w:rsid w:val="00DD0D19"/>
    <w:rsid w:val="00DD1440"/>
    <w:rsid w:val="00DD1472"/>
    <w:rsid w:val="00DD160E"/>
    <w:rsid w:val="00DD1BE7"/>
    <w:rsid w:val="00DD2EB8"/>
    <w:rsid w:val="00DD42A7"/>
    <w:rsid w:val="00DD59BA"/>
    <w:rsid w:val="00DD61FC"/>
    <w:rsid w:val="00DE0127"/>
    <w:rsid w:val="00DE0D88"/>
    <w:rsid w:val="00DE19E3"/>
    <w:rsid w:val="00DE2752"/>
    <w:rsid w:val="00DE2C55"/>
    <w:rsid w:val="00DE3237"/>
    <w:rsid w:val="00DE38F9"/>
    <w:rsid w:val="00DE3B54"/>
    <w:rsid w:val="00DE3EC0"/>
    <w:rsid w:val="00DE46C3"/>
    <w:rsid w:val="00DE4F52"/>
    <w:rsid w:val="00DE5FC4"/>
    <w:rsid w:val="00DE60F6"/>
    <w:rsid w:val="00DE6727"/>
    <w:rsid w:val="00DE7249"/>
    <w:rsid w:val="00DF0380"/>
    <w:rsid w:val="00DF0720"/>
    <w:rsid w:val="00DF099D"/>
    <w:rsid w:val="00DF1702"/>
    <w:rsid w:val="00DF2E58"/>
    <w:rsid w:val="00DF3A70"/>
    <w:rsid w:val="00DF3BA4"/>
    <w:rsid w:val="00DF5128"/>
    <w:rsid w:val="00DF58A9"/>
    <w:rsid w:val="00DF6281"/>
    <w:rsid w:val="00DF6B5D"/>
    <w:rsid w:val="00DF7897"/>
    <w:rsid w:val="00DF78EF"/>
    <w:rsid w:val="00E01584"/>
    <w:rsid w:val="00E01A96"/>
    <w:rsid w:val="00E02277"/>
    <w:rsid w:val="00E02561"/>
    <w:rsid w:val="00E03A7D"/>
    <w:rsid w:val="00E052BD"/>
    <w:rsid w:val="00E052E3"/>
    <w:rsid w:val="00E05F4A"/>
    <w:rsid w:val="00E05FF7"/>
    <w:rsid w:val="00E060A7"/>
    <w:rsid w:val="00E06192"/>
    <w:rsid w:val="00E06D6F"/>
    <w:rsid w:val="00E100EC"/>
    <w:rsid w:val="00E10537"/>
    <w:rsid w:val="00E10EAF"/>
    <w:rsid w:val="00E111E0"/>
    <w:rsid w:val="00E11872"/>
    <w:rsid w:val="00E1196A"/>
    <w:rsid w:val="00E130A1"/>
    <w:rsid w:val="00E136CF"/>
    <w:rsid w:val="00E138EA"/>
    <w:rsid w:val="00E13D09"/>
    <w:rsid w:val="00E1400E"/>
    <w:rsid w:val="00E14FDC"/>
    <w:rsid w:val="00E1569C"/>
    <w:rsid w:val="00E15EEB"/>
    <w:rsid w:val="00E1754D"/>
    <w:rsid w:val="00E20B1D"/>
    <w:rsid w:val="00E21E84"/>
    <w:rsid w:val="00E23171"/>
    <w:rsid w:val="00E23720"/>
    <w:rsid w:val="00E23932"/>
    <w:rsid w:val="00E241FA"/>
    <w:rsid w:val="00E250A5"/>
    <w:rsid w:val="00E252A0"/>
    <w:rsid w:val="00E26F7E"/>
    <w:rsid w:val="00E274E7"/>
    <w:rsid w:val="00E27C36"/>
    <w:rsid w:val="00E302FB"/>
    <w:rsid w:val="00E30862"/>
    <w:rsid w:val="00E317D4"/>
    <w:rsid w:val="00E318E6"/>
    <w:rsid w:val="00E321CF"/>
    <w:rsid w:val="00E32812"/>
    <w:rsid w:val="00E33690"/>
    <w:rsid w:val="00E33DFB"/>
    <w:rsid w:val="00E33EA4"/>
    <w:rsid w:val="00E33F02"/>
    <w:rsid w:val="00E35352"/>
    <w:rsid w:val="00E359EE"/>
    <w:rsid w:val="00E36C91"/>
    <w:rsid w:val="00E4051B"/>
    <w:rsid w:val="00E40E38"/>
    <w:rsid w:val="00E40EC0"/>
    <w:rsid w:val="00E413D1"/>
    <w:rsid w:val="00E418A5"/>
    <w:rsid w:val="00E441DA"/>
    <w:rsid w:val="00E447E5"/>
    <w:rsid w:val="00E44E63"/>
    <w:rsid w:val="00E44FB7"/>
    <w:rsid w:val="00E4563C"/>
    <w:rsid w:val="00E460EF"/>
    <w:rsid w:val="00E465DE"/>
    <w:rsid w:val="00E46A79"/>
    <w:rsid w:val="00E46B8B"/>
    <w:rsid w:val="00E47E5C"/>
    <w:rsid w:val="00E47E71"/>
    <w:rsid w:val="00E5006A"/>
    <w:rsid w:val="00E50559"/>
    <w:rsid w:val="00E50710"/>
    <w:rsid w:val="00E50B99"/>
    <w:rsid w:val="00E50BE2"/>
    <w:rsid w:val="00E50DB3"/>
    <w:rsid w:val="00E51C75"/>
    <w:rsid w:val="00E51DE3"/>
    <w:rsid w:val="00E52656"/>
    <w:rsid w:val="00E52A0D"/>
    <w:rsid w:val="00E52C36"/>
    <w:rsid w:val="00E53C6C"/>
    <w:rsid w:val="00E54168"/>
    <w:rsid w:val="00E54677"/>
    <w:rsid w:val="00E54BBF"/>
    <w:rsid w:val="00E54E71"/>
    <w:rsid w:val="00E55497"/>
    <w:rsid w:val="00E56945"/>
    <w:rsid w:val="00E576A2"/>
    <w:rsid w:val="00E57E00"/>
    <w:rsid w:val="00E57F1C"/>
    <w:rsid w:val="00E60330"/>
    <w:rsid w:val="00E61CA4"/>
    <w:rsid w:val="00E62578"/>
    <w:rsid w:val="00E63427"/>
    <w:rsid w:val="00E65C40"/>
    <w:rsid w:val="00E66389"/>
    <w:rsid w:val="00E66A7D"/>
    <w:rsid w:val="00E701E5"/>
    <w:rsid w:val="00E70442"/>
    <w:rsid w:val="00E70691"/>
    <w:rsid w:val="00E70927"/>
    <w:rsid w:val="00E7110E"/>
    <w:rsid w:val="00E71275"/>
    <w:rsid w:val="00E717DE"/>
    <w:rsid w:val="00E71F8D"/>
    <w:rsid w:val="00E7216F"/>
    <w:rsid w:val="00E72DCB"/>
    <w:rsid w:val="00E748B8"/>
    <w:rsid w:val="00E74C6B"/>
    <w:rsid w:val="00E75044"/>
    <w:rsid w:val="00E752FC"/>
    <w:rsid w:val="00E75362"/>
    <w:rsid w:val="00E75406"/>
    <w:rsid w:val="00E7564E"/>
    <w:rsid w:val="00E758CE"/>
    <w:rsid w:val="00E76F26"/>
    <w:rsid w:val="00E77715"/>
    <w:rsid w:val="00E77743"/>
    <w:rsid w:val="00E77E42"/>
    <w:rsid w:val="00E813C2"/>
    <w:rsid w:val="00E81934"/>
    <w:rsid w:val="00E81973"/>
    <w:rsid w:val="00E826AE"/>
    <w:rsid w:val="00E8270D"/>
    <w:rsid w:val="00E82F09"/>
    <w:rsid w:val="00E83DAA"/>
    <w:rsid w:val="00E83F84"/>
    <w:rsid w:val="00E8466E"/>
    <w:rsid w:val="00E847BC"/>
    <w:rsid w:val="00E85562"/>
    <w:rsid w:val="00E86BA6"/>
    <w:rsid w:val="00E87112"/>
    <w:rsid w:val="00E878A2"/>
    <w:rsid w:val="00E91602"/>
    <w:rsid w:val="00E9190F"/>
    <w:rsid w:val="00E9239A"/>
    <w:rsid w:val="00E93785"/>
    <w:rsid w:val="00E9478B"/>
    <w:rsid w:val="00E957E7"/>
    <w:rsid w:val="00E957E9"/>
    <w:rsid w:val="00E96B3F"/>
    <w:rsid w:val="00E96F66"/>
    <w:rsid w:val="00E97493"/>
    <w:rsid w:val="00EA085A"/>
    <w:rsid w:val="00EA1BCE"/>
    <w:rsid w:val="00EA1EC4"/>
    <w:rsid w:val="00EA2384"/>
    <w:rsid w:val="00EA2848"/>
    <w:rsid w:val="00EA2B08"/>
    <w:rsid w:val="00EA2CED"/>
    <w:rsid w:val="00EA2F0B"/>
    <w:rsid w:val="00EA3FAE"/>
    <w:rsid w:val="00EA42A8"/>
    <w:rsid w:val="00EA6018"/>
    <w:rsid w:val="00EA6B18"/>
    <w:rsid w:val="00EA78EA"/>
    <w:rsid w:val="00EB026A"/>
    <w:rsid w:val="00EB02CD"/>
    <w:rsid w:val="00EB03FD"/>
    <w:rsid w:val="00EB094F"/>
    <w:rsid w:val="00EB1D9C"/>
    <w:rsid w:val="00EB1E70"/>
    <w:rsid w:val="00EB2846"/>
    <w:rsid w:val="00EB2F3D"/>
    <w:rsid w:val="00EB305D"/>
    <w:rsid w:val="00EB41E1"/>
    <w:rsid w:val="00EB43A8"/>
    <w:rsid w:val="00EB444F"/>
    <w:rsid w:val="00EB4576"/>
    <w:rsid w:val="00EB49D1"/>
    <w:rsid w:val="00EB55E9"/>
    <w:rsid w:val="00EB5D7F"/>
    <w:rsid w:val="00EB70A6"/>
    <w:rsid w:val="00EC0330"/>
    <w:rsid w:val="00EC1A42"/>
    <w:rsid w:val="00EC1B92"/>
    <w:rsid w:val="00EC2287"/>
    <w:rsid w:val="00EC2736"/>
    <w:rsid w:val="00EC3DEC"/>
    <w:rsid w:val="00EC5AA4"/>
    <w:rsid w:val="00EC6747"/>
    <w:rsid w:val="00EC6A2F"/>
    <w:rsid w:val="00ED12E8"/>
    <w:rsid w:val="00ED1509"/>
    <w:rsid w:val="00ED1B52"/>
    <w:rsid w:val="00ED26A9"/>
    <w:rsid w:val="00ED3035"/>
    <w:rsid w:val="00ED3DC1"/>
    <w:rsid w:val="00ED4395"/>
    <w:rsid w:val="00ED4B33"/>
    <w:rsid w:val="00ED686B"/>
    <w:rsid w:val="00ED687F"/>
    <w:rsid w:val="00ED74BB"/>
    <w:rsid w:val="00EE1C1E"/>
    <w:rsid w:val="00EE1CC9"/>
    <w:rsid w:val="00EE2DF7"/>
    <w:rsid w:val="00EE3E30"/>
    <w:rsid w:val="00EE3E56"/>
    <w:rsid w:val="00EE6675"/>
    <w:rsid w:val="00EF039C"/>
    <w:rsid w:val="00EF0728"/>
    <w:rsid w:val="00EF1672"/>
    <w:rsid w:val="00EF1744"/>
    <w:rsid w:val="00EF39E4"/>
    <w:rsid w:val="00EF44D1"/>
    <w:rsid w:val="00EF54E8"/>
    <w:rsid w:val="00EF5509"/>
    <w:rsid w:val="00EF5E0B"/>
    <w:rsid w:val="00EF6514"/>
    <w:rsid w:val="00EF7A4B"/>
    <w:rsid w:val="00EF7E84"/>
    <w:rsid w:val="00F00743"/>
    <w:rsid w:val="00F0145D"/>
    <w:rsid w:val="00F01EE1"/>
    <w:rsid w:val="00F02C17"/>
    <w:rsid w:val="00F03C10"/>
    <w:rsid w:val="00F03CB6"/>
    <w:rsid w:val="00F03CD3"/>
    <w:rsid w:val="00F0438D"/>
    <w:rsid w:val="00F04825"/>
    <w:rsid w:val="00F0581E"/>
    <w:rsid w:val="00F05B8D"/>
    <w:rsid w:val="00F06905"/>
    <w:rsid w:val="00F1089A"/>
    <w:rsid w:val="00F10A1B"/>
    <w:rsid w:val="00F1104E"/>
    <w:rsid w:val="00F11F04"/>
    <w:rsid w:val="00F12C03"/>
    <w:rsid w:val="00F12D54"/>
    <w:rsid w:val="00F133D6"/>
    <w:rsid w:val="00F1352E"/>
    <w:rsid w:val="00F138FA"/>
    <w:rsid w:val="00F13C42"/>
    <w:rsid w:val="00F166E2"/>
    <w:rsid w:val="00F16736"/>
    <w:rsid w:val="00F17F5F"/>
    <w:rsid w:val="00F20779"/>
    <w:rsid w:val="00F23F1B"/>
    <w:rsid w:val="00F25915"/>
    <w:rsid w:val="00F25C91"/>
    <w:rsid w:val="00F25DDF"/>
    <w:rsid w:val="00F26334"/>
    <w:rsid w:val="00F266ED"/>
    <w:rsid w:val="00F26C6A"/>
    <w:rsid w:val="00F27852"/>
    <w:rsid w:val="00F27A42"/>
    <w:rsid w:val="00F30287"/>
    <w:rsid w:val="00F3032F"/>
    <w:rsid w:val="00F31399"/>
    <w:rsid w:val="00F3290B"/>
    <w:rsid w:val="00F33139"/>
    <w:rsid w:val="00F331C5"/>
    <w:rsid w:val="00F3448C"/>
    <w:rsid w:val="00F345DA"/>
    <w:rsid w:val="00F35FAA"/>
    <w:rsid w:val="00F3601E"/>
    <w:rsid w:val="00F36D74"/>
    <w:rsid w:val="00F374E7"/>
    <w:rsid w:val="00F37582"/>
    <w:rsid w:val="00F37ABC"/>
    <w:rsid w:val="00F40612"/>
    <w:rsid w:val="00F41004"/>
    <w:rsid w:val="00F41561"/>
    <w:rsid w:val="00F41AD3"/>
    <w:rsid w:val="00F41C72"/>
    <w:rsid w:val="00F42296"/>
    <w:rsid w:val="00F437C0"/>
    <w:rsid w:val="00F43C0B"/>
    <w:rsid w:val="00F44EB1"/>
    <w:rsid w:val="00F450EA"/>
    <w:rsid w:val="00F45288"/>
    <w:rsid w:val="00F458AF"/>
    <w:rsid w:val="00F45B36"/>
    <w:rsid w:val="00F466A0"/>
    <w:rsid w:val="00F47B10"/>
    <w:rsid w:val="00F50618"/>
    <w:rsid w:val="00F5133D"/>
    <w:rsid w:val="00F51AD1"/>
    <w:rsid w:val="00F51DF3"/>
    <w:rsid w:val="00F549EC"/>
    <w:rsid w:val="00F551B4"/>
    <w:rsid w:val="00F560E0"/>
    <w:rsid w:val="00F57147"/>
    <w:rsid w:val="00F601AB"/>
    <w:rsid w:val="00F61A89"/>
    <w:rsid w:val="00F61AC4"/>
    <w:rsid w:val="00F62B05"/>
    <w:rsid w:val="00F636E7"/>
    <w:rsid w:val="00F64A5D"/>
    <w:rsid w:val="00F65281"/>
    <w:rsid w:val="00F657FF"/>
    <w:rsid w:val="00F65821"/>
    <w:rsid w:val="00F666A2"/>
    <w:rsid w:val="00F66F58"/>
    <w:rsid w:val="00F67BB1"/>
    <w:rsid w:val="00F71098"/>
    <w:rsid w:val="00F7121D"/>
    <w:rsid w:val="00F722D5"/>
    <w:rsid w:val="00F72946"/>
    <w:rsid w:val="00F75C9C"/>
    <w:rsid w:val="00F7657B"/>
    <w:rsid w:val="00F765DD"/>
    <w:rsid w:val="00F8161A"/>
    <w:rsid w:val="00F844DE"/>
    <w:rsid w:val="00F8491C"/>
    <w:rsid w:val="00F8620C"/>
    <w:rsid w:val="00F86479"/>
    <w:rsid w:val="00F8777C"/>
    <w:rsid w:val="00F878B6"/>
    <w:rsid w:val="00F90095"/>
    <w:rsid w:val="00F90919"/>
    <w:rsid w:val="00F910B8"/>
    <w:rsid w:val="00F91DAE"/>
    <w:rsid w:val="00F9283C"/>
    <w:rsid w:val="00F92E5E"/>
    <w:rsid w:val="00F930AB"/>
    <w:rsid w:val="00F937CA"/>
    <w:rsid w:val="00F93820"/>
    <w:rsid w:val="00F93C98"/>
    <w:rsid w:val="00F94BF0"/>
    <w:rsid w:val="00F953A3"/>
    <w:rsid w:val="00F9565E"/>
    <w:rsid w:val="00F96140"/>
    <w:rsid w:val="00F966AB"/>
    <w:rsid w:val="00F96D83"/>
    <w:rsid w:val="00F96D86"/>
    <w:rsid w:val="00F97A7B"/>
    <w:rsid w:val="00F97B55"/>
    <w:rsid w:val="00F97D41"/>
    <w:rsid w:val="00FA007A"/>
    <w:rsid w:val="00FA07EC"/>
    <w:rsid w:val="00FA09EB"/>
    <w:rsid w:val="00FA0E41"/>
    <w:rsid w:val="00FA1014"/>
    <w:rsid w:val="00FA1CAA"/>
    <w:rsid w:val="00FA22EE"/>
    <w:rsid w:val="00FA3BB2"/>
    <w:rsid w:val="00FA428F"/>
    <w:rsid w:val="00FA4C73"/>
    <w:rsid w:val="00FA533F"/>
    <w:rsid w:val="00FA5C84"/>
    <w:rsid w:val="00FA5D38"/>
    <w:rsid w:val="00FA62BB"/>
    <w:rsid w:val="00FA6675"/>
    <w:rsid w:val="00FA68CC"/>
    <w:rsid w:val="00FA71D9"/>
    <w:rsid w:val="00FA75AB"/>
    <w:rsid w:val="00FA77F4"/>
    <w:rsid w:val="00FA7A25"/>
    <w:rsid w:val="00FB0ABB"/>
    <w:rsid w:val="00FB0F76"/>
    <w:rsid w:val="00FB1B3D"/>
    <w:rsid w:val="00FB2185"/>
    <w:rsid w:val="00FB3334"/>
    <w:rsid w:val="00FB366E"/>
    <w:rsid w:val="00FB4411"/>
    <w:rsid w:val="00FB4704"/>
    <w:rsid w:val="00FB4B27"/>
    <w:rsid w:val="00FB5088"/>
    <w:rsid w:val="00FB5721"/>
    <w:rsid w:val="00FB5ECE"/>
    <w:rsid w:val="00FB6011"/>
    <w:rsid w:val="00FC0026"/>
    <w:rsid w:val="00FC30D4"/>
    <w:rsid w:val="00FC3818"/>
    <w:rsid w:val="00FC4A5A"/>
    <w:rsid w:val="00FC5286"/>
    <w:rsid w:val="00FC52FF"/>
    <w:rsid w:val="00FC568D"/>
    <w:rsid w:val="00FC57B9"/>
    <w:rsid w:val="00FC6AF8"/>
    <w:rsid w:val="00FC7168"/>
    <w:rsid w:val="00FD00A2"/>
    <w:rsid w:val="00FD08A7"/>
    <w:rsid w:val="00FD08F0"/>
    <w:rsid w:val="00FD0FC2"/>
    <w:rsid w:val="00FD1E9C"/>
    <w:rsid w:val="00FD36AB"/>
    <w:rsid w:val="00FD3DF3"/>
    <w:rsid w:val="00FD4907"/>
    <w:rsid w:val="00FD5B03"/>
    <w:rsid w:val="00FD5F80"/>
    <w:rsid w:val="00FD6461"/>
    <w:rsid w:val="00FD72DE"/>
    <w:rsid w:val="00FE021D"/>
    <w:rsid w:val="00FE2D4A"/>
    <w:rsid w:val="00FE4527"/>
    <w:rsid w:val="00FE51BB"/>
    <w:rsid w:val="00FE6491"/>
    <w:rsid w:val="00FF01FE"/>
    <w:rsid w:val="00FF0EB5"/>
    <w:rsid w:val="00FF119E"/>
    <w:rsid w:val="00FF1543"/>
    <w:rsid w:val="00FF19A9"/>
    <w:rsid w:val="00FF1FFC"/>
    <w:rsid w:val="00FF2BE7"/>
    <w:rsid w:val="00FF3392"/>
    <w:rsid w:val="00FF370F"/>
    <w:rsid w:val="00FF41D4"/>
    <w:rsid w:val="00FF4245"/>
    <w:rsid w:val="00FF46FD"/>
    <w:rsid w:val="00FF49B4"/>
    <w:rsid w:val="00FF4E4A"/>
    <w:rsid w:val="00FF53F0"/>
    <w:rsid w:val="00FF68B0"/>
    <w:rsid w:val="00FF6F5E"/>
    <w:rsid w:val="00FF71C3"/>
    <w:rsid w:val="00FF7521"/>
    <w:rsid w:val="00FF7A54"/>
    <w:rsid w:val="00FF7AA1"/>
    <w:rsid w:val="00FF7ADE"/>
    <w:rsid w:val="00FF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v:textbox inset="5.85pt,.7pt,5.85pt,.7pt"/>
    </o:shapedefaults>
    <o:shapelayout v:ext="edit">
      <o:idmap v:ext="edit" data="2"/>
    </o:shapelayout>
  </w:shapeDefaults>
  <w:doNotEmbedSmartTags/>
  <w:decimalSymbol w:val="."/>
  <w:listSeparator w:val=","/>
  <w14:docId w14:val="3E9CCDBB"/>
  <w15:docId w15:val="{31B0D687-8802-4521-BB5E-6B3ECBF3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ja-JP"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B92"/>
    <w:pPr>
      <w:overflowPunct w:val="0"/>
      <w:autoSpaceDE w:val="0"/>
      <w:autoSpaceDN w:val="0"/>
      <w:adjustRightInd w:val="0"/>
      <w:textAlignment w:val="baseline"/>
    </w:pPr>
    <w:rPr>
      <w:rFonts w:ascii="Times New Roman" w:hAnsi="Times New Roman"/>
      <w:lang w:eastAsia="en-US"/>
    </w:rPr>
  </w:style>
  <w:style w:type="paragraph" w:styleId="Heading1">
    <w:name w:val="heading 1"/>
    <w:basedOn w:val="Normal"/>
    <w:next w:val="Normal"/>
    <w:link w:val="Heading1Char"/>
    <w:qFormat/>
    <w:rsid w:val="00BC26A8"/>
    <w:pPr>
      <w:keepNext/>
      <w:keepLines/>
      <w:pageBreakBefore/>
      <w:numPr>
        <w:numId w:val="1"/>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1"/>
      </w:numPr>
      <w:spacing w:before="120" w:line="300" w:lineRule="exact"/>
      <w:outlineLvl w:val="1"/>
    </w:pPr>
    <w:rPr>
      <w:rFonts w:ascii="Arial" w:hAnsi="Arial"/>
      <w:b/>
      <w:sz w:val="24"/>
    </w:rPr>
  </w:style>
  <w:style w:type="paragraph" w:styleId="Heading3">
    <w:name w:val="heading 3"/>
    <w:basedOn w:val="Heading2"/>
    <w:next w:val="Normal"/>
    <w:link w:val="Heading3Char"/>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1"/>
      </w:numPr>
      <w:spacing w:line="260" w:lineRule="exact"/>
      <w:outlineLvl w:val="3"/>
    </w:pPr>
    <w:rPr>
      <w:b/>
    </w:rPr>
  </w:style>
  <w:style w:type="paragraph" w:styleId="Heading5">
    <w:name w:val="heading 5"/>
    <w:basedOn w:val="Normal"/>
    <w:next w:val="tablehead"/>
    <w:qFormat/>
    <w:rsid w:val="00BC26A8"/>
    <w:pPr>
      <w:keepNext/>
      <w:keepLines/>
      <w:numPr>
        <w:ilvl w:val="4"/>
        <w:numId w:val="1"/>
      </w:numPr>
      <w:spacing w:after="160" w:line="260" w:lineRule="exact"/>
      <w:outlineLvl w:val="4"/>
    </w:pPr>
    <w:rPr>
      <w:b/>
    </w:rPr>
  </w:style>
  <w:style w:type="paragraph" w:styleId="Heading6">
    <w:name w:val="heading 6"/>
    <w:basedOn w:val="Normal"/>
    <w:next w:val="Normal"/>
    <w:qFormat/>
    <w:rsid w:val="00F3290B"/>
    <w:pPr>
      <w:numPr>
        <w:ilvl w:val="5"/>
        <w:numId w:val="2"/>
      </w:numPr>
      <w:spacing w:line="260" w:lineRule="exact"/>
      <w:outlineLvl w:val="5"/>
    </w:pPr>
    <w:rPr>
      <w:b/>
    </w:rPr>
  </w:style>
  <w:style w:type="paragraph" w:styleId="Heading7">
    <w:name w:val="heading 7"/>
    <w:basedOn w:val="Normal"/>
    <w:next w:val="Normal"/>
    <w:qFormat/>
    <w:rsid w:val="00F3290B"/>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rsid w:val="00F3290B"/>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rsid w:val="00F3290B"/>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uiPriority w:val="39"/>
    <w:rsid w:val="00F3290B"/>
    <w:pPr>
      <w:keepNext/>
      <w:keepLines/>
      <w:tabs>
        <w:tab w:val="left" w:pos="595"/>
        <w:tab w:val="right" w:leader="dot" w:pos="9752"/>
      </w:tabs>
      <w:spacing w:before="260" w:after="0"/>
    </w:pPr>
    <w:rPr>
      <w:sz w:val="24"/>
    </w:rPr>
  </w:style>
  <w:style w:type="paragraph" w:styleId="TOC2">
    <w:name w:val="toc 2"/>
    <w:basedOn w:val="TOC1"/>
    <w:next w:val="TOC3"/>
    <w:uiPriority w:val="39"/>
    <w:rsid w:val="00F3290B"/>
    <w:pPr>
      <w:spacing w:before="0"/>
    </w:pPr>
    <w:rPr>
      <w:sz w:val="20"/>
    </w:rPr>
  </w:style>
  <w:style w:type="paragraph" w:styleId="TOC3">
    <w:name w:val="toc 3"/>
    <w:aliases w:val="t3"/>
    <w:basedOn w:val="TOC1"/>
    <w:next w:val="TOC4"/>
    <w:uiPriority w:val="39"/>
    <w:rsid w:val="00F3290B"/>
    <w:pPr>
      <w:tabs>
        <w:tab w:val="clear" w:pos="595"/>
        <w:tab w:val="left" w:pos="284"/>
        <w:tab w:val="left" w:pos="1134"/>
      </w:tabs>
      <w:spacing w:before="0" w:line="260" w:lineRule="exact"/>
      <w:ind w:left="284"/>
    </w:pPr>
    <w:rPr>
      <w:sz w:val="20"/>
    </w:rPr>
  </w:style>
  <w:style w:type="paragraph" w:styleId="TOC4">
    <w:name w:val="toc 4"/>
    <w:aliases w:val="t4"/>
    <w:basedOn w:val="TOC1"/>
    <w:uiPriority w:val="39"/>
    <w:rsid w:val="00F3290B"/>
    <w:pPr>
      <w:tabs>
        <w:tab w:val="clear" w:pos="595"/>
        <w:tab w:val="left" w:pos="799"/>
        <w:tab w:val="left" w:pos="1797"/>
      </w:tabs>
      <w:spacing w:before="0" w:line="260" w:lineRule="exact"/>
      <w:ind w:left="799"/>
    </w:pPr>
    <w:rPr>
      <w:sz w:val="20"/>
    </w:rPr>
  </w:style>
  <w:style w:type="paragraph" w:styleId="TOC5">
    <w:name w:val="toc 5"/>
    <w:basedOn w:val="TOC4"/>
    <w:semiHidden/>
    <w:rsid w:val="00F3290B"/>
  </w:style>
  <w:style w:type="paragraph" w:customStyle="1" w:styleId="box">
    <w:name w:val="box"/>
    <w:basedOn w:val="Normal"/>
    <w:rsid w:val="00F3290B"/>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F3290B"/>
    <w:pPr>
      <w:spacing w:after="40" w:line="260" w:lineRule="exact"/>
      <w:ind w:left="576" w:hanging="288"/>
    </w:pPr>
  </w:style>
  <w:style w:type="paragraph" w:customStyle="1" w:styleId="equation">
    <w:name w:val="equation"/>
    <w:basedOn w:val="Normal"/>
    <w:rsid w:val="00F3290B"/>
    <w:pPr>
      <w:keepLines/>
      <w:spacing w:line="260" w:lineRule="auto"/>
      <w:ind w:left="720"/>
    </w:pPr>
    <w:rPr>
      <w:rFonts w:ascii="Arial" w:hAnsi="Arial"/>
      <w:sz w:val="18"/>
    </w:rPr>
  </w:style>
  <w:style w:type="paragraph" w:customStyle="1" w:styleId="notenumber">
    <w:name w:val="note number"/>
    <w:basedOn w:val="Normal"/>
    <w:rsid w:val="00F3290B"/>
    <w:pPr>
      <w:tabs>
        <w:tab w:val="left" w:pos="620"/>
      </w:tabs>
      <w:spacing w:after="40"/>
      <w:ind w:left="900" w:hanging="900"/>
    </w:pPr>
  </w:style>
  <w:style w:type="paragraph" w:customStyle="1" w:styleId="note">
    <w:name w:val="note"/>
    <w:basedOn w:val="Normal"/>
    <w:next w:val="Normal"/>
    <w:rsid w:val="00F3290B"/>
    <w:pPr>
      <w:ind w:left="640" w:hanging="640"/>
    </w:pPr>
  </w:style>
  <w:style w:type="paragraph" w:customStyle="1" w:styleId="Level1unordered">
    <w:name w:val="Level 1 unordered"/>
    <w:basedOn w:val="Level1ordered"/>
    <w:rsid w:val="00A32183"/>
    <w:pPr>
      <w:numPr>
        <w:numId w:val="6"/>
      </w:numPr>
    </w:pPr>
  </w:style>
  <w:style w:type="paragraph" w:customStyle="1" w:styleId="Level1ordered">
    <w:name w:val="Level 1 ordered"/>
    <w:basedOn w:val="Normal"/>
    <w:rsid w:val="00F3290B"/>
    <w:pPr>
      <w:spacing w:after="40" w:line="260" w:lineRule="exact"/>
      <w:ind w:left="288" w:hanging="288"/>
    </w:pPr>
  </w:style>
  <w:style w:type="paragraph" w:customStyle="1" w:styleId="tableend">
    <w:name w:val="table end"/>
    <w:basedOn w:val="tablebody"/>
    <w:next w:val="Normal"/>
    <w:rsid w:val="00F3290B"/>
    <w:pPr>
      <w:keepNext w:val="0"/>
    </w:pPr>
  </w:style>
  <w:style w:type="paragraph" w:customStyle="1" w:styleId="tablenote">
    <w:name w:val="table note"/>
    <w:basedOn w:val="tablebody"/>
    <w:next w:val="tableend"/>
    <w:rsid w:val="00F3290B"/>
    <w:pPr>
      <w:spacing w:before="0" w:after="40"/>
      <w:ind w:left="600" w:hanging="600"/>
    </w:pPr>
  </w:style>
  <w:style w:type="paragraph" w:customStyle="1" w:styleId="tablenumbernote">
    <w:name w:val="table number note"/>
    <w:basedOn w:val="tablenote"/>
    <w:rsid w:val="00F3290B"/>
    <w:pPr>
      <w:tabs>
        <w:tab w:val="left" w:pos="640"/>
      </w:tabs>
      <w:ind w:left="920" w:hanging="920"/>
    </w:pPr>
  </w:style>
  <w:style w:type="paragraph" w:customStyle="1" w:styleId="tablecontinued">
    <w:name w:val="table continued"/>
    <w:basedOn w:val="Heading5"/>
    <w:next w:val="tablehead"/>
    <w:rsid w:val="00F3290B"/>
    <w:pPr>
      <w:numPr>
        <w:ilvl w:val="0"/>
        <w:numId w:val="0"/>
      </w:numPr>
      <w:outlineLvl w:val="9"/>
    </w:pPr>
  </w:style>
  <w:style w:type="paragraph" w:customStyle="1" w:styleId="Level1cont">
    <w:name w:val="Level 1 cont"/>
    <w:basedOn w:val="Normal"/>
    <w:rsid w:val="00F3290B"/>
    <w:pPr>
      <w:keepLines/>
      <w:spacing w:after="40"/>
      <w:ind w:left="288"/>
    </w:pPr>
  </w:style>
  <w:style w:type="paragraph" w:customStyle="1" w:styleId="code">
    <w:name w:val="code"/>
    <w:basedOn w:val="Normal"/>
    <w:rsid w:val="00F3290B"/>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rsid w:val="00F3290B"/>
    <w:pPr>
      <w:ind w:left="864"/>
    </w:pPr>
  </w:style>
  <w:style w:type="paragraph" w:customStyle="1" w:styleId="Level2cont">
    <w:name w:val="Level 2 cont"/>
    <w:basedOn w:val="Level1cont"/>
    <w:rsid w:val="00F3290B"/>
    <w:pPr>
      <w:ind w:left="576"/>
    </w:pPr>
  </w:style>
  <w:style w:type="paragraph" w:customStyle="1" w:styleId="Space">
    <w:name w:val="Space"/>
    <w:basedOn w:val="tableend"/>
    <w:next w:val="Normal"/>
    <w:autoRedefine/>
    <w:rsid w:val="00F3290B"/>
    <w:pPr>
      <w:keepLines w:val="0"/>
      <w:spacing w:before="0" w:after="0" w:line="240" w:lineRule="auto"/>
    </w:pPr>
    <w:rPr>
      <w:color w:val="0000FF"/>
    </w:rPr>
  </w:style>
  <w:style w:type="paragraph" w:styleId="Header">
    <w:name w:val="header"/>
    <w:basedOn w:val="Normal"/>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rsid w:val="00F3290B"/>
    <w:pPr>
      <w:widowControl w:val="0"/>
      <w:spacing w:after="0"/>
    </w:pPr>
    <w:rPr>
      <w:rFonts w:ascii="Arial" w:hAnsi="Arial"/>
      <w:color w:val="FFFFFF"/>
      <w:sz w:val="116"/>
      <w:lang w:eastAsia="ja-JP"/>
    </w:rPr>
  </w:style>
  <w:style w:type="paragraph" w:styleId="Title">
    <w:name w:val="Title"/>
    <w:basedOn w:val="Normal"/>
    <w:qFormat/>
    <w:rsid w:val="00F3290B"/>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F3290B"/>
    <w:pPr>
      <w:keepLines/>
      <w:numPr>
        <w:numId w:val="3"/>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rsid w:val="00F3290B"/>
    <w:pPr>
      <w:spacing w:after="40" w:line="260" w:lineRule="exact"/>
      <w:ind w:left="864" w:hanging="288"/>
    </w:pPr>
  </w:style>
  <w:style w:type="paragraph" w:customStyle="1" w:styleId="Level3unordered">
    <w:name w:val="Level 3 unordered"/>
    <w:basedOn w:val="Level2unordered"/>
    <w:rsid w:val="00F3290B"/>
    <w:pPr>
      <w:ind w:left="864"/>
    </w:pPr>
  </w:style>
  <w:style w:type="paragraph" w:customStyle="1" w:styleId="notenumbercont">
    <w:name w:val="note number cont"/>
    <w:basedOn w:val="notenumber"/>
    <w:rsid w:val="00F3290B"/>
    <w:pPr>
      <w:tabs>
        <w:tab w:val="clear" w:pos="620"/>
      </w:tabs>
      <w:ind w:firstLine="0"/>
      <w:jc w:val="both"/>
    </w:pPr>
  </w:style>
  <w:style w:type="paragraph" w:customStyle="1" w:styleId="tablenumbernotecont">
    <w:name w:val="table number note cont"/>
    <w:basedOn w:val="tablenumbernote"/>
    <w:rsid w:val="00F3290B"/>
    <w:pPr>
      <w:ind w:hanging="20"/>
    </w:pPr>
  </w:style>
  <w:style w:type="paragraph" w:styleId="Footer">
    <w:name w:val="footer"/>
    <w:basedOn w:val="Normal"/>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semiHidden/>
    <w:rsid w:val="00F3290B"/>
    <w:pPr>
      <w:tabs>
        <w:tab w:val="right" w:pos="7920"/>
      </w:tabs>
      <w:spacing w:after="0"/>
      <w:ind w:left="1000"/>
    </w:pPr>
  </w:style>
  <w:style w:type="paragraph" w:styleId="TOC7">
    <w:name w:val="toc 7"/>
    <w:basedOn w:val="Normal"/>
    <w:next w:val="Normal"/>
    <w:semiHidden/>
    <w:rsid w:val="00F3290B"/>
    <w:pPr>
      <w:tabs>
        <w:tab w:val="right" w:pos="7920"/>
      </w:tabs>
      <w:spacing w:after="0"/>
      <w:ind w:left="1200"/>
    </w:pPr>
  </w:style>
  <w:style w:type="paragraph" w:styleId="TOC8">
    <w:name w:val="toc 8"/>
    <w:basedOn w:val="Normal"/>
    <w:next w:val="Normal"/>
    <w:semiHidden/>
    <w:rsid w:val="00F3290B"/>
    <w:pPr>
      <w:tabs>
        <w:tab w:val="right" w:pos="7920"/>
      </w:tabs>
      <w:spacing w:after="0"/>
      <w:ind w:left="1400"/>
    </w:pPr>
  </w:style>
  <w:style w:type="paragraph" w:styleId="TOC9">
    <w:name w:val="toc 9"/>
    <w:basedOn w:val="Normal"/>
    <w:next w:val="Normal"/>
    <w:semiHidden/>
    <w:rsid w:val="00F3290B"/>
    <w:pPr>
      <w:tabs>
        <w:tab w:val="right" w:pos="7920"/>
      </w:tabs>
      <w:spacing w:after="0"/>
      <w:ind w:left="1600"/>
    </w:pPr>
  </w:style>
  <w:style w:type="character" w:styleId="PageNumber">
    <w:name w:val="page number"/>
    <w:basedOn w:val="DefaultParagraphFont"/>
    <w:rsid w:val="00F3290B"/>
    <w:rPr>
      <w:rFonts w:ascii="Arial" w:hAnsi="Arial"/>
    </w:rPr>
  </w:style>
  <w:style w:type="paragraph" w:customStyle="1" w:styleId="listend">
    <w:name w:val="list end"/>
    <w:basedOn w:val="tableend"/>
    <w:next w:val="Normal"/>
    <w:rsid w:val="00F3290B"/>
    <w:pPr>
      <w:keepLines w:val="0"/>
      <w:spacing w:before="0" w:after="0" w:line="160" w:lineRule="exact"/>
      <w:jc w:val="both"/>
    </w:pPr>
    <w:rPr>
      <w:rFonts w:ascii="Times New Roman" w:hAnsi="Times New Roman"/>
    </w:rPr>
  </w:style>
  <w:style w:type="paragraph" w:styleId="Date">
    <w:name w:val="Date"/>
    <w:basedOn w:val="Normal"/>
    <w:next w:val="Normal"/>
    <w:rsid w:val="00F3290B"/>
    <w:pPr>
      <w:widowControl w:val="0"/>
      <w:spacing w:after="0" w:line="320" w:lineRule="exact"/>
    </w:pPr>
    <w:rPr>
      <w:rFonts w:ascii="Arial" w:hAnsi="Arial"/>
      <w:sz w:val="32"/>
      <w:lang w:eastAsia="ja-JP"/>
    </w:rPr>
  </w:style>
  <w:style w:type="paragraph" w:customStyle="1" w:styleId="cautionitem">
    <w:name w:val="caution item"/>
    <w:basedOn w:val="cautionhead"/>
    <w:rsid w:val="00F3290B"/>
    <w:rPr>
      <w:b w:val="0"/>
      <w:sz w:val="18"/>
    </w:rPr>
  </w:style>
  <w:style w:type="paragraph" w:customStyle="1" w:styleId="cautionhead">
    <w:name w:val="caution head"/>
    <w:basedOn w:val="Normal"/>
    <w:next w:val="cautionitem"/>
    <w:rsid w:val="00F3290B"/>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rsid w:val="00F3290B"/>
  </w:style>
  <w:style w:type="paragraph" w:customStyle="1" w:styleId="warningitem">
    <w:name w:val="warning item"/>
    <w:basedOn w:val="cautionitem"/>
    <w:rsid w:val="00F3290B"/>
  </w:style>
  <w:style w:type="paragraph" w:customStyle="1" w:styleId="tablecondition">
    <w:name w:val="table condition"/>
    <w:basedOn w:val="Normal"/>
    <w:rsid w:val="00F3290B"/>
    <w:pPr>
      <w:keepNext/>
      <w:spacing w:line="260" w:lineRule="exact"/>
    </w:pPr>
  </w:style>
  <w:style w:type="paragraph" w:customStyle="1" w:styleId="figuretitle">
    <w:name w:val="figure title"/>
    <w:basedOn w:val="Heading4"/>
    <w:next w:val="Normal"/>
    <w:rsid w:val="00F3290B"/>
    <w:pPr>
      <w:numPr>
        <w:ilvl w:val="0"/>
        <w:numId w:val="0"/>
      </w:numPr>
      <w:jc w:val="center"/>
      <w:outlineLvl w:val="9"/>
    </w:pPr>
  </w:style>
  <w:style w:type="paragraph" w:customStyle="1" w:styleId="tabletitle">
    <w:name w:val="table title"/>
    <w:basedOn w:val="Heading5"/>
    <w:rsid w:val="00F3290B"/>
    <w:pPr>
      <w:numPr>
        <w:ilvl w:val="0"/>
        <w:numId w:val="0"/>
      </w:numPr>
      <w:ind w:left="1077" w:hanging="1077"/>
      <w:outlineLvl w:val="9"/>
    </w:pPr>
  </w:style>
  <w:style w:type="paragraph" w:customStyle="1" w:styleId="table1unordered">
    <w:name w:val="table 1 unordered"/>
    <w:basedOn w:val="Level1unordered"/>
    <w:rsid w:val="00E85562"/>
    <w:pPr>
      <w:numPr>
        <w:numId w:val="5"/>
      </w:numPr>
      <w:ind w:right="57"/>
    </w:pPr>
    <w:rPr>
      <w:rFonts w:ascii="Arial" w:hAnsi="Arial"/>
      <w:sz w:val="18"/>
    </w:rPr>
  </w:style>
  <w:style w:type="paragraph" w:customStyle="1" w:styleId="table2unordered">
    <w:name w:val="table 2 unordered"/>
    <w:basedOn w:val="table1unordered"/>
    <w:rsid w:val="00F93C98"/>
    <w:pPr>
      <w:numPr>
        <w:numId w:val="4"/>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rsid w:val="00F3290B"/>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rsid w:val="00F3290B"/>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rsid w:val="00F3290B"/>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rsid w:val="00F3290B"/>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rsid w:val="00F3290B"/>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F3290B"/>
    <w:pPr>
      <w:overflowPunct/>
      <w:autoSpaceDE/>
      <w:autoSpaceDN/>
      <w:adjustRightInd/>
      <w:spacing w:after="200" w:line="260" w:lineRule="atLeast"/>
      <w:textAlignment w:val="auto"/>
    </w:pPr>
  </w:style>
  <w:style w:type="paragraph" w:customStyle="1" w:styleId="Level2contend">
    <w:name w:val="Level 2 cont end"/>
    <w:basedOn w:val="Level2cont"/>
    <w:next w:val="Normal"/>
    <w:rsid w:val="00F3290B"/>
    <w:pPr>
      <w:overflowPunct/>
      <w:autoSpaceDE/>
      <w:autoSpaceDN/>
      <w:adjustRightInd/>
      <w:spacing w:after="200" w:line="260" w:lineRule="atLeast"/>
      <w:textAlignment w:val="auto"/>
    </w:pPr>
  </w:style>
  <w:style w:type="paragraph" w:customStyle="1" w:styleId="Level3contend">
    <w:name w:val="Level 3 cont end"/>
    <w:basedOn w:val="Level3cont"/>
    <w:next w:val="Normal"/>
    <w:rsid w:val="00F3290B"/>
    <w:pPr>
      <w:overflowPunct/>
      <w:autoSpaceDE/>
      <w:autoSpaceDN/>
      <w:adjustRightInd/>
      <w:spacing w:after="200" w:line="260" w:lineRule="atLeast"/>
      <w:textAlignment w:val="auto"/>
    </w:pPr>
  </w:style>
  <w:style w:type="paragraph" w:customStyle="1" w:styleId="colophon">
    <w:name w:val="colophon"/>
    <w:basedOn w:val="Normal"/>
    <w:rsid w:val="00F3290B"/>
    <w:pPr>
      <w:widowControl w:val="0"/>
      <w:tabs>
        <w:tab w:val="left" w:pos="1701"/>
      </w:tabs>
      <w:spacing w:before="60" w:after="0"/>
      <w:ind w:left="57"/>
    </w:pPr>
    <w:rPr>
      <w:rFonts w:ascii="Arial" w:hAnsi="Arial"/>
      <w:lang w:eastAsia="ja-JP"/>
    </w:rPr>
  </w:style>
  <w:style w:type="paragraph" w:customStyle="1" w:styleId="colophontitle">
    <w:name w:val="colophon_title"/>
    <w:rsid w:val="00F3290B"/>
    <w:pPr>
      <w:spacing w:line="260" w:lineRule="exact"/>
      <w:ind w:left="57"/>
    </w:pPr>
    <w:rPr>
      <w:rFonts w:ascii="Arial" w:hAnsi="Arial"/>
      <w:b/>
      <w:sz w:val="24"/>
      <w:lang w:eastAsia="en-US"/>
    </w:rPr>
  </w:style>
  <w:style w:type="paragraph" w:customStyle="1" w:styleId="copyright">
    <w:name w:val="copyright"/>
    <w:rsid w:val="00F3290B"/>
    <w:pPr>
      <w:spacing w:before="60"/>
      <w:jc w:val="center"/>
    </w:pPr>
    <w:rPr>
      <w:rFonts w:ascii="Arial" w:hAnsi="Arial" w:cs="Arial"/>
      <w:sz w:val="18"/>
      <w:lang w:eastAsia="en-US"/>
    </w:rPr>
  </w:style>
  <w:style w:type="character" w:styleId="CommentReference">
    <w:name w:val="annotation reference"/>
    <w:basedOn w:val="DefaultParagraphFont"/>
    <w:semiHidden/>
    <w:rsid w:val="00F3290B"/>
    <w:rPr>
      <w:sz w:val="18"/>
      <w:szCs w:val="18"/>
    </w:rPr>
  </w:style>
  <w:style w:type="paragraph" w:styleId="Caption">
    <w:name w:val="caption"/>
    <w:basedOn w:val="Normal"/>
    <w:next w:val="Normal"/>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paragraph" w:styleId="ListParagraph">
    <w:name w:val="List Paragraph"/>
    <w:basedOn w:val="Normal"/>
    <w:uiPriority w:val="34"/>
    <w:qFormat/>
    <w:rsid w:val="00990E5E"/>
    <w:pPr>
      <w:ind w:leftChars="400" w:left="840"/>
    </w:pPr>
  </w:style>
  <w:style w:type="table" w:styleId="TableGrid">
    <w:name w:val="Table Grid"/>
    <w:basedOn w:val="TableNormal"/>
    <w:uiPriority w:val="39"/>
    <w:rsid w:val="00990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A0B84"/>
    <w:rPr>
      <w:color w:val="0000FF" w:themeColor="hyperlink"/>
      <w:u w:val="single"/>
    </w:rPr>
  </w:style>
  <w:style w:type="paragraph" w:styleId="BalloonText">
    <w:name w:val="Balloon Text"/>
    <w:basedOn w:val="Normal"/>
    <w:link w:val="BalloonTextChar"/>
    <w:rsid w:val="00A9018D"/>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9018D"/>
    <w:rPr>
      <w:rFonts w:asciiTheme="majorHAnsi" w:eastAsiaTheme="majorEastAsia" w:hAnsiTheme="majorHAnsi" w:cstheme="majorBidi"/>
      <w:sz w:val="18"/>
      <w:szCs w:val="18"/>
      <w:lang w:eastAsia="en-US"/>
    </w:rPr>
  </w:style>
  <w:style w:type="character" w:customStyle="1" w:styleId="Heading1Char">
    <w:name w:val="Heading 1 Char"/>
    <w:link w:val="Heading1"/>
    <w:rsid w:val="009E0F01"/>
    <w:rPr>
      <w:rFonts w:ascii="Arial" w:hAnsi="Arial"/>
      <w:b/>
      <w:sz w:val="32"/>
      <w:lang w:eastAsia="en-US"/>
    </w:rPr>
  </w:style>
  <w:style w:type="character" w:customStyle="1" w:styleId="Heading3Char">
    <w:name w:val="Heading 3 Char"/>
    <w:link w:val="Heading3"/>
    <w:rsid w:val="00510AF5"/>
    <w:rPr>
      <w:rFonts w:ascii="Arial" w:hAnsi="Arial"/>
      <w:b/>
      <w:lang w:eastAsia="en-US"/>
    </w:rPr>
  </w:style>
  <w:style w:type="character" w:customStyle="1" w:styleId="refentrytitle">
    <w:name w:val="refentrytitle"/>
    <w:basedOn w:val="DefaultParagraphFont"/>
    <w:rsid w:val="003038A0"/>
  </w:style>
  <w:style w:type="character" w:customStyle="1" w:styleId="refpurpose">
    <w:name w:val="refpurpose"/>
    <w:basedOn w:val="DefaultParagraphFont"/>
    <w:rsid w:val="003038A0"/>
  </w:style>
  <w:style w:type="paragraph" w:customStyle="1" w:styleId="1">
    <w:name w:val="表題1"/>
    <w:basedOn w:val="Normal"/>
    <w:rsid w:val="00C0243A"/>
    <w:pPr>
      <w:overflowPunct/>
      <w:autoSpaceDE/>
      <w:autoSpaceDN/>
      <w:adjustRightInd/>
      <w:spacing w:before="100" w:beforeAutospacing="1" w:after="100" w:afterAutospacing="1"/>
      <w:textAlignment w:val="auto"/>
    </w:pPr>
    <w:rPr>
      <w:rFonts w:ascii="MS PGothic" w:eastAsia="MS PGothic" w:hAnsi="MS PGothic" w:cs="MS PGothic"/>
      <w:sz w:val="24"/>
      <w:szCs w:val="24"/>
      <w:lang w:eastAsia="ja-JP"/>
    </w:rPr>
  </w:style>
  <w:style w:type="character" w:customStyle="1" w:styleId="structname">
    <w:name w:val="structname"/>
    <w:basedOn w:val="DefaultParagraphFont"/>
    <w:rsid w:val="00C0243A"/>
  </w:style>
  <w:style w:type="character" w:styleId="Strong">
    <w:name w:val="Strong"/>
    <w:basedOn w:val="DefaultParagraphFont"/>
    <w:uiPriority w:val="22"/>
    <w:qFormat/>
    <w:rsid w:val="00C0243A"/>
    <w:rPr>
      <w:b/>
      <w:bCs/>
    </w:rPr>
  </w:style>
  <w:style w:type="paragraph" w:customStyle="1" w:styleId="2">
    <w:name w:val="表題2"/>
    <w:basedOn w:val="Normal"/>
    <w:rsid w:val="0047240D"/>
    <w:pPr>
      <w:overflowPunct/>
      <w:autoSpaceDE/>
      <w:autoSpaceDN/>
      <w:adjustRightInd/>
      <w:spacing w:before="100" w:beforeAutospacing="1" w:after="100" w:afterAutospacing="1"/>
      <w:textAlignment w:val="auto"/>
    </w:pPr>
    <w:rPr>
      <w:rFonts w:ascii="MS PGothic" w:eastAsia="MS PGothic" w:hAnsi="MS PGothic" w:cs="MS PGothic"/>
      <w:sz w:val="24"/>
      <w:szCs w:val="24"/>
      <w:lang w:eastAsia="ja-JP"/>
    </w:rPr>
  </w:style>
  <w:style w:type="paragraph" w:customStyle="1" w:styleId="Textbody">
    <w:name w:val="Text body"/>
    <w:basedOn w:val="Normal"/>
    <w:rsid w:val="00BD4863"/>
    <w:pPr>
      <w:widowControl w:val="0"/>
      <w:suppressAutoHyphens/>
      <w:overflowPunct/>
      <w:autoSpaceDE/>
      <w:adjustRightInd/>
      <w:spacing w:after="144"/>
      <w:jc w:val="both"/>
    </w:pPr>
    <w:rPr>
      <w:rFonts w:eastAsia="SimSun" w:cs="Mangal"/>
      <w:kern w:val="3"/>
      <w:sz w:val="22"/>
      <w:szCs w:val="24"/>
      <w:lang w:eastAsia="zh-CN" w:bidi="hi-IN"/>
    </w:rPr>
  </w:style>
  <w:style w:type="paragraph" w:styleId="DocumentMap">
    <w:name w:val="Document Map"/>
    <w:basedOn w:val="Normal"/>
    <w:link w:val="DocumentMapChar"/>
    <w:rsid w:val="0050769E"/>
    <w:rPr>
      <w:rFonts w:ascii="MS UI Gothic" w:eastAsia="MS UI Gothic"/>
      <w:sz w:val="18"/>
      <w:szCs w:val="18"/>
    </w:rPr>
  </w:style>
  <w:style w:type="character" w:customStyle="1" w:styleId="DocumentMapChar">
    <w:name w:val="Document Map Char"/>
    <w:basedOn w:val="DefaultParagraphFont"/>
    <w:link w:val="DocumentMap"/>
    <w:rsid w:val="0050769E"/>
    <w:rPr>
      <w:rFonts w:ascii="MS UI Gothic" w:eastAsia="MS UI Gothic" w:hAnsi="Times New Roman"/>
      <w:sz w:val="18"/>
      <w:szCs w:val="18"/>
      <w:lang w:eastAsia="en-US"/>
    </w:rPr>
  </w:style>
  <w:style w:type="paragraph" w:styleId="Revision">
    <w:name w:val="Revision"/>
    <w:hidden/>
    <w:uiPriority w:val="99"/>
    <w:semiHidden/>
    <w:rsid w:val="00B812E2"/>
    <w:pPr>
      <w:spacing w:after="0"/>
    </w:pPr>
    <w:rPr>
      <w:rFonts w:ascii="Times New Roman" w:hAnsi="Times New Roman"/>
      <w:lang w:eastAsia="en-US"/>
    </w:rPr>
  </w:style>
  <w:style w:type="character" w:styleId="PlaceholderText">
    <w:name w:val="Placeholder Text"/>
    <w:basedOn w:val="DefaultParagraphFont"/>
    <w:uiPriority w:val="99"/>
    <w:semiHidden/>
    <w:rsid w:val="00923F79"/>
    <w:rPr>
      <w:color w:val="808080"/>
    </w:rPr>
  </w:style>
  <w:style w:type="paragraph" w:styleId="TOCHeading">
    <w:name w:val="TOC Heading"/>
    <w:basedOn w:val="Heading1"/>
    <w:next w:val="Normal"/>
    <w:uiPriority w:val="39"/>
    <w:semiHidden/>
    <w:unhideWhenUsed/>
    <w:qFormat/>
    <w:rsid w:val="00F36D74"/>
    <w:pPr>
      <w:keepLines w:val="0"/>
      <w:pageBreakBefore w:val="0"/>
      <w:numPr>
        <w:numId w:val="0"/>
      </w:numPr>
      <w:spacing w:after="80" w:line="240" w:lineRule="auto"/>
      <w:outlineLvl w:val="9"/>
    </w:pPr>
    <w:rPr>
      <w:rFonts w:asciiTheme="majorHAnsi" w:eastAsiaTheme="majorEastAsia" w:hAnsiTheme="majorHAnsi" w:cstheme="majorBidi"/>
      <w:b w:val="0"/>
      <w:sz w:val="24"/>
      <w:szCs w:val="24"/>
    </w:rPr>
  </w:style>
  <w:style w:type="paragraph" w:styleId="HTMLPreformatted">
    <w:name w:val="HTML Preformatted"/>
    <w:basedOn w:val="Normal"/>
    <w:link w:val="HTMLPreformattedChar"/>
    <w:uiPriority w:val="99"/>
    <w:semiHidden/>
    <w:unhideWhenUsed/>
    <w:rsid w:val="00A07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07983"/>
    <w:rPr>
      <w:rFonts w:ascii="Courier New" w:eastAsia="Times New Roman" w:hAnsi="Courier New" w:cs="Courier New"/>
      <w:lang w:eastAsia="en-US"/>
    </w:rPr>
  </w:style>
  <w:style w:type="character" w:customStyle="1" w:styleId="moz-txt-tag">
    <w:name w:val="moz-txt-tag"/>
    <w:basedOn w:val="DefaultParagraphFont"/>
    <w:rsid w:val="00A07983"/>
  </w:style>
  <w:style w:type="paragraph" w:styleId="CommentText">
    <w:name w:val="annotation text"/>
    <w:basedOn w:val="Normal"/>
    <w:link w:val="CommentTextChar"/>
    <w:semiHidden/>
    <w:unhideWhenUsed/>
    <w:rsid w:val="00F878B6"/>
  </w:style>
  <w:style w:type="character" w:customStyle="1" w:styleId="CommentTextChar">
    <w:name w:val="Comment Text Char"/>
    <w:basedOn w:val="DefaultParagraphFont"/>
    <w:link w:val="CommentText"/>
    <w:semiHidden/>
    <w:rsid w:val="00F878B6"/>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F878B6"/>
    <w:rPr>
      <w:b/>
      <w:bCs/>
    </w:rPr>
  </w:style>
  <w:style w:type="character" w:customStyle="1" w:styleId="CommentSubjectChar">
    <w:name w:val="Comment Subject Char"/>
    <w:basedOn w:val="CommentTextChar"/>
    <w:link w:val="CommentSubject"/>
    <w:semiHidden/>
    <w:rsid w:val="00F878B6"/>
    <w:rPr>
      <w:rFonts w:ascii="Times New Roman" w:hAnsi="Times New Roman"/>
      <w:b/>
      <w:bCs/>
      <w:lang w:eastAsia="en-US"/>
    </w:rPr>
  </w:style>
  <w:style w:type="paragraph" w:styleId="BodyText">
    <w:name w:val="Body Text"/>
    <w:basedOn w:val="Normal"/>
    <w:link w:val="BodyTextChar"/>
    <w:unhideWhenUsed/>
    <w:rsid w:val="0084055A"/>
    <w:pPr>
      <w:spacing w:after="0"/>
      <w:ind w:leftChars="100" w:left="100"/>
      <w:textAlignment w:val="auto"/>
    </w:pPr>
    <w:rPr>
      <w:rFonts w:ascii="Century" w:eastAsia="Times New Roman" w:hAnsi="Century"/>
      <w:sz w:val="21"/>
    </w:rPr>
  </w:style>
  <w:style w:type="character" w:customStyle="1" w:styleId="BodyTextChar">
    <w:name w:val="Body Text Char"/>
    <w:basedOn w:val="DefaultParagraphFont"/>
    <w:link w:val="BodyText"/>
    <w:rsid w:val="0084055A"/>
    <w:rPr>
      <w:rFonts w:ascii="Century" w:eastAsia="Times New Roman" w:hAnsi="Century"/>
      <w:sz w:val="21"/>
      <w:lang w:eastAsia="en-US"/>
    </w:rPr>
  </w:style>
  <w:style w:type="paragraph" w:styleId="FootnoteText">
    <w:name w:val="footnote text"/>
    <w:basedOn w:val="Normal"/>
    <w:link w:val="FootnoteTextChar"/>
    <w:semiHidden/>
    <w:unhideWhenUsed/>
    <w:rsid w:val="00492FD9"/>
    <w:pPr>
      <w:spacing w:after="0"/>
    </w:pPr>
  </w:style>
  <w:style w:type="character" w:customStyle="1" w:styleId="FootnoteTextChar">
    <w:name w:val="Footnote Text Char"/>
    <w:basedOn w:val="DefaultParagraphFont"/>
    <w:link w:val="FootnoteText"/>
    <w:semiHidden/>
    <w:rsid w:val="00492FD9"/>
    <w:rPr>
      <w:rFonts w:ascii="Times New Roman" w:hAnsi="Times New Roman"/>
      <w:lang w:eastAsia="en-US"/>
    </w:rPr>
  </w:style>
  <w:style w:type="character" w:styleId="FootnoteReference">
    <w:name w:val="footnote reference"/>
    <w:basedOn w:val="DefaultParagraphFont"/>
    <w:unhideWhenUsed/>
    <w:rsid w:val="00492FD9"/>
    <w:rPr>
      <w:vertAlign w:val="superscript"/>
    </w:rPr>
  </w:style>
  <w:style w:type="paragraph" w:styleId="EndnoteText">
    <w:name w:val="endnote text"/>
    <w:basedOn w:val="Normal"/>
    <w:link w:val="EndnoteTextChar"/>
    <w:semiHidden/>
    <w:unhideWhenUsed/>
    <w:rsid w:val="00804B55"/>
    <w:pPr>
      <w:spacing w:after="0"/>
    </w:pPr>
  </w:style>
  <w:style w:type="character" w:customStyle="1" w:styleId="EndnoteTextChar">
    <w:name w:val="Endnote Text Char"/>
    <w:basedOn w:val="DefaultParagraphFont"/>
    <w:link w:val="EndnoteText"/>
    <w:semiHidden/>
    <w:rsid w:val="00804B55"/>
    <w:rPr>
      <w:rFonts w:ascii="Times New Roman" w:hAnsi="Times New Roman"/>
      <w:lang w:eastAsia="en-US"/>
    </w:rPr>
  </w:style>
  <w:style w:type="character" w:styleId="EndnoteReference">
    <w:name w:val="endnote reference"/>
    <w:basedOn w:val="DefaultParagraphFont"/>
    <w:semiHidden/>
    <w:unhideWhenUsed/>
    <w:rsid w:val="00804B55"/>
    <w:rPr>
      <w:vertAlign w:val="superscript"/>
    </w:rPr>
  </w:style>
  <w:style w:type="paragraph" w:styleId="PlainText">
    <w:name w:val="Plain Text"/>
    <w:basedOn w:val="Normal"/>
    <w:link w:val="PlainTextChar"/>
    <w:uiPriority w:val="99"/>
    <w:unhideWhenUsed/>
    <w:rsid w:val="00267307"/>
    <w:pPr>
      <w:overflowPunct/>
      <w:autoSpaceDE/>
      <w:autoSpaceDN/>
      <w:adjustRightInd/>
      <w:spacing w:after="0"/>
      <w:textAlignment w:val="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67307"/>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751">
      <w:bodyDiv w:val="1"/>
      <w:marLeft w:val="0"/>
      <w:marRight w:val="0"/>
      <w:marTop w:val="0"/>
      <w:marBottom w:val="0"/>
      <w:divBdr>
        <w:top w:val="none" w:sz="0" w:space="0" w:color="auto"/>
        <w:left w:val="none" w:sz="0" w:space="0" w:color="auto"/>
        <w:bottom w:val="none" w:sz="0" w:space="0" w:color="auto"/>
        <w:right w:val="none" w:sz="0" w:space="0" w:color="auto"/>
      </w:divBdr>
    </w:div>
    <w:div w:id="178158020">
      <w:bodyDiv w:val="1"/>
      <w:marLeft w:val="0"/>
      <w:marRight w:val="0"/>
      <w:marTop w:val="0"/>
      <w:marBottom w:val="0"/>
      <w:divBdr>
        <w:top w:val="none" w:sz="0" w:space="0" w:color="auto"/>
        <w:left w:val="none" w:sz="0" w:space="0" w:color="auto"/>
        <w:bottom w:val="none" w:sz="0" w:space="0" w:color="auto"/>
        <w:right w:val="none" w:sz="0" w:space="0" w:color="auto"/>
      </w:divBdr>
    </w:div>
    <w:div w:id="1827424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86">
          <w:marLeft w:val="0"/>
          <w:marRight w:val="0"/>
          <w:marTop w:val="0"/>
          <w:marBottom w:val="0"/>
          <w:divBdr>
            <w:top w:val="none" w:sz="0" w:space="0" w:color="auto"/>
            <w:left w:val="none" w:sz="0" w:space="0" w:color="auto"/>
            <w:bottom w:val="none" w:sz="0" w:space="0" w:color="auto"/>
            <w:right w:val="none" w:sz="0" w:space="0" w:color="auto"/>
          </w:divBdr>
          <w:divsChild>
            <w:div w:id="17660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5614">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7">
          <w:marLeft w:val="0"/>
          <w:marRight w:val="0"/>
          <w:marTop w:val="0"/>
          <w:marBottom w:val="0"/>
          <w:divBdr>
            <w:top w:val="none" w:sz="0" w:space="0" w:color="auto"/>
            <w:left w:val="none" w:sz="0" w:space="0" w:color="auto"/>
            <w:bottom w:val="none" w:sz="0" w:space="0" w:color="auto"/>
            <w:right w:val="none" w:sz="0" w:space="0" w:color="auto"/>
          </w:divBdr>
          <w:divsChild>
            <w:div w:id="1818765923">
              <w:marLeft w:val="0"/>
              <w:marRight w:val="0"/>
              <w:marTop w:val="0"/>
              <w:marBottom w:val="0"/>
              <w:divBdr>
                <w:top w:val="none" w:sz="0" w:space="0" w:color="auto"/>
                <w:left w:val="none" w:sz="0" w:space="0" w:color="auto"/>
                <w:bottom w:val="none" w:sz="0" w:space="0" w:color="auto"/>
                <w:right w:val="none" w:sz="0" w:space="0" w:color="auto"/>
              </w:divBdr>
              <w:divsChild>
                <w:div w:id="959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648">
      <w:bodyDiv w:val="1"/>
      <w:marLeft w:val="0"/>
      <w:marRight w:val="0"/>
      <w:marTop w:val="0"/>
      <w:marBottom w:val="0"/>
      <w:divBdr>
        <w:top w:val="none" w:sz="0" w:space="0" w:color="auto"/>
        <w:left w:val="none" w:sz="0" w:space="0" w:color="auto"/>
        <w:bottom w:val="none" w:sz="0" w:space="0" w:color="auto"/>
        <w:right w:val="none" w:sz="0" w:space="0" w:color="auto"/>
      </w:divBdr>
      <w:divsChild>
        <w:div w:id="1429305740">
          <w:marLeft w:val="0"/>
          <w:marRight w:val="0"/>
          <w:marTop w:val="0"/>
          <w:marBottom w:val="0"/>
          <w:divBdr>
            <w:top w:val="none" w:sz="0" w:space="0" w:color="auto"/>
            <w:left w:val="none" w:sz="0" w:space="0" w:color="auto"/>
            <w:bottom w:val="none" w:sz="0" w:space="0" w:color="auto"/>
            <w:right w:val="none" w:sz="0" w:space="0" w:color="auto"/>
          </w:divBdr>
          <w:divsChild>
            <w:div w:id="14248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306">
      <w:bodyDiv w:val="1"/>
      <w:marLeft w:val="0"/>
      <w:marRight w:val="0"/>
      <w:marTop w:val="0"/>
      <w:marBottom w:val="0"/>
      <w:divBdr>
        <w:top w:val="none" w:sz="0" w:space="0" w:color="auto"/>
        <w:left w:val="none" w:sz="0" w:space="0" w:color="auto"/>
        <w:bottom w:val="none" w:sz="0" w:space="0" w:color="auto"/>
        <w:right w:val="none" w:sz="0" w:space="0" w:color="auto"/>
      </w:divBdr>
    </w:div>
    <w:div w:id="458426397">
      <w:bodyDiv w:val="1"/>
      <w:marLeft w:val="0"/>
      <w:marRight w:val="0"/>
      <w:marTop w:val="0"/>
      <w:marBottom w:val="0"/>
      <w:divBdr>
        <w:top w:val="none" w:sz="0" w:space="0" w:color="auto"/>
        <w:left w:val="none" w:sz="0" w:space="0" w:color="auto"/>
        <w:bottom w:val="none" w:sz="0" w:space="0" w:color="auto"/>
        <w:right w:val="none" w:sz="0" w:space="0" w:color="auto"/>
      </w:divBdr>
    </w:div>
    <w:div w:id="505483716">
      <w:bodyDiv w:val="1"/>
      <w:marLeft w:val="0"/>
      <w:marRight w:val="0"/>
      <w:marTop w:val="0"/>
      <w:marBottom w:val="0"/>
      <w:divBdr>
        <w:top w:val="none" w:sz="0" w:space="0" w:color="auto"/>
        <w:left w:val="none" w:sz="0" w:space="0" w:color="auto"/>
        <w:bottom w:val="none" w:sz="0" w:space="0" w:color="auto"/>
        <w:right w:val="none" w:sz="0" w:space="0" w:color="auto"/>
      </w:divBdr>
    </w:div>
    <w:div w:id="506529753">
      <w:bodyDiv w:val="1"/>
      <w:marLeft w:val="0"/>
      <w:marRight w:val="0"/>
      <w:marTop w:val="0"/>
      <w:marBottom w:val="0"/>
      <w:divBdr>
        <w:top w:val="none" w:sz="0" w:space="0" w:color="auto"/>
        <w:left w:val="none" w:sz="0" w:space="0" w:color="auto"/>
        <w:bottom w:val="none" w:sz="0" w:space="0" w:color="auto"/>
        <w:right w:val="none" w:sz="0" w:space="0" w:color="auto"/>
      </w:divBdr>
    </w:div>
    <w:div w:id="524832749">
      <w:bodyDiv w:val="1"/>
      <w:marLeft w:val="0"/>
      <w:marRight w:val="0"/>
      <w:marTop w:val="0"/>
      <w:marBottom w:val="0"/>
      <w:divBdr>
        <w:top w:val="none" w:sz="0" w:space="0" w:color="auto"/>
        <w:left w:val="none" w:sz="0" w:space="0" w:color="auto"/>
        <w:bottom w:val="none" w:sz="0" w:space="0" w:color="auto"/>
        <w:right w:val="none" w:sz="0" w:space="0" w:color="auto"/>
      </w:divBdr>
    </w:div>
    <w:div w:id="590894278">
      <w:bodyDiv w:val="1"/>
      <w:marLeft w:val="0"/>
      <w:marRight w:val="0"/>
      <w:marTop w:val="0"/>
      <w:marBottom w:val="0"/>
      <w:divBdr>
        <w:top w:val="none" w:sz="0" w:space="0" w:color="auto"/>
        <w:left w:val="none" w:sz="0" w:space="0" w:color="auto"/>
        <w:bottom w:val="none" w:sz="0" w:space="0" w:color="auto"/>
        <w:right w:val="none" w:sz="0" w:space="0" w:color="auto"/>
      </w:divBdr>
      <w:divsChild>
        <w:div w:id="1228295841">
          <w:marLeft w:val="0"/>
          <w:marRight w:val="0"/>
          <w:marTop w:val="0"/>
          <w:marBottom w:val="0"/>
          <w:divBdr>
            <w:top w:val="none" w:sz="0" w:space="0" w:color="auto"/>
            <w:left w:val="none" w:sz="0" w:space="0" w:color="auto"/>
            <w:bottom w:val="none" w:sz="0" w:space="0" w:color="auto"/>
            <w:right w:val="none" w:sz="0" w:space="0" w:color="auto"/>
          </w:divBdr>
        </w:div>
      </w:divsChild>
    </w:div>
    <w:div w:id="617637916">
      <w:bodyDiv w:val="1"/>
      <w:marLeft w:val="0"/>
      <w:marRight w:val="0"/>
      <w:marTop w:val="0"/>
      <w:marBottom w:val="0"/>
      <w:divBdr>
        <w:top w:val="none" w:sz="0" w:space="0" w:color="auto"/>
        <w:left w:val="none" w:sz="0" w:space="0" w:color="auto"/>
        <w:bottom w:val="none" w:sz="0" w:space="0" w:color="auto"/>
        <w:right w:val="none" w:sz="0" w:space="0" w:color="auto"/>
      </w:divBdr>
      <w:divsChild>
        <w:div w:id="1736080907">
          <w:marLeft w:val="0"/>
          <w:marRight w:val="0"/>
          <w:marTop w:val="0"/>
          <w:marBottom w:val="0"/>
          <w:divBdr>
            <w:top w:val="none" w:sz="0" w:space="0" w:color="auto"/>
            <w:left w:val="none" w:sz="0" w:space="0" w:color="auto"/>
            <w:bottom w:val="none" w:sz="0" w:space="0" w:color="auto"/>
            <w:right w:val="none" w:sz="0" w:space="0" w:color="auto"/>
          </w:divBdr>
          <w:divsChild>
            <w:div w:id="14315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0940">
      <w:bodyDiv w:val="1"/>
      <w:marLeft w:val="0"/>
      <w:marRight w:val="0"/>
      <w:marTop w:val="0"/>
      <w:marBottom w:val="0"/>
      <w:divBdr>
        <w:top w:val="none" w:sz="0" w:space="0" w:color="auto"/>
        <w:left w:val="none" w:sz="0" w:space="0" w:color="auto"/>
        <w:bottom w:val="none" w:sz="0" w:space="0" w:color="auto"/>
        <w:right w:val="none" w:sz="0" w:space="0" w:color="auto"/>
      </w:divBdr>
      <w:divsChild>
        <w:div w:id="1013385091">
          <w:marLeft w:val="0"/>
          <w:marRight w:val="0"/>
          <w:marTop w:val="0"/>
          <w:marBottom w:val="0"/>
          <w:divBdr>
            <w:top w:val="none" w:sz="0" w:space="0" w:color="auto"/>
            <w:left w:val="none" w:sz="0" w:space="0" w:color="auto"/>
            <w:bottom w:val="none" w:sz="0" w:space="0" w:color="auto"/>
            <w:right w:val="none" w:sz="0" w:space="0" w:color="auto"/>
          </w:divBdr>
          <w:divsChild>
            <w:div w:id="1397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007">
      <w:bodyDiv w:val="1"/>
      <w:marLeft w:val="0"/>
      <w:marRight w:val="0"/>
      <w:marTop w:val="0"/>
      <w:marBottom w:val="0"/>
      <w:divBdr>
        <w:top w:val="none" w:sz="0" w:space="0" w:color="auto"/>
        <w:left w:val="none" w:sz="0" w:space="0" w:color="auto"/>
        <w:bottom w:val="none" w:sz="0" w:space="0" w:color="auto"/>
        <w:right w:val="none" w:sz="0" w:space="0" w:color="auto"/>
      </w:divBdr>
    </w:div>
    <w:div w:id="811678472">
      <w:bodyDiv w:val="1"/>
      <w:marLeft w:val="0"/>
      <w:marRight w:val="0"/>
      <w:marTop w:val="0"/>
      <w:marBottom w:val="0"/>
      <w:divBdr>
        <w:top w:val="none" w:sz="0" w:space="0" w:color="auto"/>
        <w:left w:val="none" w:sz="0" w:space="0" w:color="auto"/>
        <w:bottom w:val="none" w:sz="0" w:space="0" w:color="auto"/>
        <w:right w:val="none" w:sz="0" w:space="0" w:color="auto"/>
      </w:divBdr>
    </w:div>
    <w:div w:id="883980323">
      <w:bodyDiv w:val="1"/>
      <w:marLeft w:val="0"/>
      <w:marRight w:val="0"/>
      <w:marTop w:val="0"/>
      <w:marBottom w:val="0"/>
      <w:divBdr>
        <w:top w:val="none" w:sz="0" w:space="0" w:color="auto"/>
        <w:left w:val="none" w:sz="0" w:space="0" w:color="auto"/>
        <w:bottom w:val="none" w:sz="0" w:space="0" w:color="auto"/>
        <w:right w:val="none" w:sz="0" w:space="0" w:color="auto"/>
      </w:divBdr>
      <w:divsChild>
        <w:div w:id="1469318916">
          <w:marLeft w:val="0"/>
          <w:marRight w:val="0"/>
          <w:marTop w:val="0"/>
          <w:marBottom w:val="0"/>
          <w:divBdr>
            <w:top w:val="none" w:sz="0" w:space="0" w:color="auto"/>
            <w:left w:val="none" w:sz="0" w:space="0" w:color="auto"/>
            <w:bottom w:val="none" w:sz="0" w:space="0" w:color="auto"/>
            <w:right w:val="none" w:sz="0" w:space="0" w:color="auto"/>
          </w:divBdr>
          <w:divsChild>
            <w:div w:id="1170828725">
              <w:marLeft w:val="0"/>
              <w:marRight w:val="0"/>
              <w:marTop w:val="0"/>
              <w:marBottom w:val="0"/>
              <w:divBdr>
                <w:top w:val="none" w:sz="0" w:space="0" w:color="auto"/>
                <w:left w:val="none" w:sz="0" w:space="0" w:color="auto"/>
                <w:bottom w:val="none" w:sz="0" w:space="0" w:color="auto"/>
                <w:right w:val="none" w:sz="0" w:space="0" w:color="auto"/>
              </w:divBdr>
              <w:divsChild>
                <w:div w:id="648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926">
      <w:bodyDiv w:val="1"/>
      <w:marLeft w:val="0"/>
      <w:marRight w:val="0"/>
      <w:marTop w:val="0"/>
      <w:marBottom w:val="0"/>
      <w:divBdr>
        <w:top w:val="none" w:sz="0" w:space="0" w:color="auto"/>
        <w:left w:val="none" w:sz="0" w:space="0" w:color="auto"/>
        <w:bottom w:val="none" w:sz="0" w:space="0" w:color="auto"/>
        <w:right w:val="none" w:sz="0" w:space="0" w:color="auto"/>
      </w:divBdr>
    </w:div>
    <w:div w:id="893812319">
      <w:bodyDiv w:val="1"/>
      <w:marLeft w:val="0"/>
      <w:marRight w:val="0"/>
      <w:marTop w:val="0"/>
      <w:marBottom w:val="0"/>
      <w:divBdr>
        <w:top w:val="none" w:sz="0" w:space="0" w:color="auto"/>
        <w:left w:val="none" w:sz="0" w:space="0" w:color="auto"/>
        <w:bottom w:val="none" w:sz="0" w:space="0" w:color="auto"/>
        <w:right w:val="none" w:sz="0" w:space="0" w:color="auto"/>
      </w:divBdr>
      <w:divsChild>
        <w:div w:id="1637375694">
          <w:marLeft w:val="0"/>
          <w:marRight w:val="0"/>
          <w:marTop w:val="0"/>
          <w:marBottom w:val="0"/>
          <w:divBdr>
            <w:top w:val="none" w:sz="0" w:space="0" w:color="auto"/>
            <w:left w:val="none" w:sz="0" w:space="0" w:color="auto"/>
            <w:bottom w:val="none" w:sz="0" w:space="0" w:color="auto"/>
            <w:right w:val="none" w:sz="0" w:space="0" w:color="auto"/>
          </w:divBdr>
          <w:divsChild>
            <w:div w:id="57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572">
      <w:bodyDiv w:val="1"/>
      <w:marLeft w:val="0"/>
      <w:marRight w:val="0"/>
      <w:marTop w:val="0"/>
      <w:marBottom w:val="0"/>
      <w:divBdr>
        <w:top w:val="none" w:sz="0" w:space="0" w:color="auto"/>
        <w:left w:val="none" w:sz="0" w:space="0" w:color="auto"/>
        <w:bottom w:val="none" w:sz="0" w:space="0" w:color="auto"/>
        <w:right w:val="none" w:sz="0" w:space="0" w:color="auto"/>
      </w:divBdr>
      <w:divsChild>
        <w:div w:id="911547272">
          <w:marLeft w:val="0"/>
          <w:marRight w:val="0"/>
          <w:marTop w:val="0"/>
          <w:marBottom w:val="0"/>
          <w:divBdr>
            <w:top w:val="none" w:sz="0" w:space="0" w:color="auto"/>
            <w:left w:val="none" w:sz="0" w:space="0" w:color="auto"/>
            <w:bottom w:val="none" w:sz="0" w:space="0" w:color="auto"/>
            <w:right w:val="none" w:sz="0" w:space="0" w:color="auto"/>
          </w:divBdr>
          <w:divsChild>
            <w:div w:id="936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825">
      <w:bodyDiv w:val="1"/>
      <w:marLeft w:val="0"/>
      <w:marRight w:val="0"/>
      <w:marTop w:val="0"/>
      <w:marBottom w:val="0"/>
      <w:divBdr>
        <w:top w:val="none" w:sz="0" w:space="0" w:color="auto"/>
        <w:left w:val="none" w:sz="0" w:space="0" w:color="auto"/>
        <w:bottom w:val="none" w:sz="0" w:space="0" w:color="auto"/>
        <w:right w:val="none" w:sz="0" w:space="0" w:color="auto"/>
      </w:divBdr>
    </w:div>
    <w:div w:id="975112207">
      <w:bodyDiv w:val="1"/>
      <w:marLeft w:val="0"/>
      <w:marRight w:val="0"/>
      <w:marTop w:val="0"/>
      <w:marBottom w:val="0"/>
      <w:divBdr>
        <w:top w:val="none" w:sz="0" w:space="0" w:color="auto"/>
        <w:left w:val="none" w:sz="0" w:space="0" w:color="auto"/>
        <w:bottom w:val="none" w:sz="0" w:space="0" w:color="auto"/>
        <w:right w:val="none" w:sz="0" w:space="0" w:color="auto"/>
      </w:divBdr>
    </w:div>
    <w:div w:id="989677326">
      <w:bodyDiv w:val="1"/>
      <w:marLeft w:val="0"/>
      <w:marRight w:val="0"/>
      <w:marTop w:val="0"/>
      <w:marBottom w:val="0"/>
      <w:divBdr>
        <w:top w:val="none" w:sz="0" w:space="0" w:color="auto"/>
        <w:left w:val="none" w:sz="0" w:space="0" w:color="auto"/>
        <w:bottom w:val="none" w:sz="0" w:space="0" w:color="auto"/>
        <w:right w:val="none" w:sz="0" w:space="0" w:color="auto"/>
      </w:divBdr>
    </w:div>
    <w:div w:id="1018852850">
      <w:bodyDiv w:val="1"/>
      <w:marLeft w:val="0"/>
      <w:marRight w:val="0"/>
      <w:marTop w:val="0"/>
      <w:marBottom w:val="0"/>
      <w:divBdr>
        <w:top w:val="none" w:sz="0" w:space="0" w:color="auto"/>
        <w:left w:val="none" w:sz="0" w:space="0" w:color="auto"/>
        <w:bottom w:val="none" w:sz="0" w:space="0" w:color="auto"/>
        <w:right w:val="none" w:sz="0" w:space="0" w:color="auto"/>
      </w:divBdr>
    </w:div>
    <w:div w:id="1019621489">
      <w:bodyDiv w:val="1"/>
      <w:marLeft w:val="0"/>
      <w:marRight w:val="0"/>
      <w:marTop w:val="0"/>
      <w:marBottom w:val="0"/>
      <w:divBdr>
        <w:top w:val="none" w:sz="0" w:space="0" w:color="auto"/>
        <w:left w:val="none" w:sz="0" w:space="0" w:color="auto"/>
        <w:bottom w:val="none" w:sz="0" w:space="0" w:color="auto"/>
        <w:right w:val="none" w:sz="0" w:space="0" w:color="auto"/>
      </w:divBdr>
    </w:div>
    <w:div w:id="1037120443">
      <w:bodyDiv w:val="1"/>
      <w:marLeft w:val="0"/>
      <w:marRight w:val="0"/>
      <w:marTop w:val="0"/>
      <w:marBottom w:val="0"/>
      <w:divBdr>
        <w:top w:val="none" w:sz="0" w:space="0" w:color="auto"/>
        <w:left w:val="none" w:sz="0" w:space="0" w:color="auto"/>
        <w:bottom w:val="none" w:sz="0" w:space="0" w:color="auto"/>
        <w:right w:val="none" w:sz="0" w:space="0" w:color="auto"/>
      </w:divBdr>
      <w:divsChild>
        <w:div w:id="639727549">
          <w:marLeft w:val="0"/>
          <w:marRight w:val="0"/>
          <w:marTop w:val="0"/>
          <w:marBottom w:val="0"/>
          <w:divBdr>
            <w:top w:val="none" w:sz="0" w:space="0" w:color="auto"/>
            <w:left w:val="none" w:sz="0" w:space="0" w:color="auto"/>
            <w:bottom w:val="none" w:sz="0" w:space="0" w:color="auto"/>
            <w:right w:val="none" w:sz="0" w:space="0" w:color="auto"/>
          </w:divBdr>
          <w:divsChild>
            <w:div w:id="105776052">
              <w:marLeft w:val="0"/>
              <w:marRight w:val="0"/>
              <w:marTop w:val="0"/>
              <w:marBottom w:val="0"/>
              <w:divBdr>
                <w:top w:val="none" w:sz="0" w:space="0" w:color="auto"/>
                <w:left w:val="none" w:sz="0" w:space="0" w:color="auto"/>
                <w:bottom w:val="none" w:sz="0" w:space="0" w:color="auto"/>
                <w:right w:val="none" w:sz="0" w:space="0" w:color="auto"/>
              </w:divBdr>
              <w:divsChild>
                <w:div w:id="14918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79149">
      <w:bodyDiv w:val="1"/>
      <w:marLeft w:val="0"/>
      <w:marRight w:val="0"/>
      <w:marTop w:val="0"/>
      <w:marBottom w:val="0"/>
      <w:divBdr>
        <w:top w:val="none" w:sz="0" w:space="0" w:color="auto"/>
        <w:left w:val="none" w:sz="0" w:space="0" w:color="auto"/>
        <w:bottom w:val="none" w:sz="0" w:space="0" w:color="auto"/>
        <w:right w:val="none" w:sz="0" w:space="0" w:color="auto"/>
      </w:divBdr>
    </w:div>
    <w:div w:id="1065488447">
      <w:bodyDiv w:val="1"/>
      <w:marLeft w:val="0"/>
      <w:marRight w:val="0"/>
      <w:marTop w:val="0"/>
      <w:marBottom w:val="0"/>
      <w:divBdr>
        <w:top w:val="none" w:sz="0" w:space="0" w:color="auto"/>
        <w:left w:val="none" w:sz="0" w:space="0" w:color="auto"/>
        <w:bottom w:val="none" w:sz="0" w:space="0" w:color="auto"/>
        <w:right w:val="none" w:sz="0" w:space="0" w:color="auto"/>
      </w:divBdr>
    </w:div>
    <w:div w:id="1076584736">
      <w:bodyDiv w:val="1"/>
      <w:marLeft w:val="0"/>
      <w:marRight w:val="0"/>
      <w:marTop w:val="0"/>
      <w:marBottom w:val="0"/>
      <w:divBdr>
        <w:top w:val="none" w:sz="0" w:space="0" w:color="auto"/>
        <w:left w:val="none" w:sz="0" w:space="0" w:color="auto"/>
        <w:bottom w:val="none" w:sz="0" w:space="0" w:color="auto"/>
        <w:right w:val="none" w:sz="0" w:space="0" w:color="auto"/>
      </w:divBdr>
    </w:div>
    <w:div w:id="1123890237">
      <w:bodyDiv w:val="1"/>
      <w:marLeft w:val="0"/>
      <w:marRight w:val="0"/>
      <w:marTop w:val="0"/>
      <w:marBottom w:val="0"/>
      <w:divBdr>
        <w:top w:val="none" w:sz="0" w:space="0" w:color="auto"/>
        <w:left w:val="none" w:sz="0" w:space="0" w:color="auto"/>
        <w:bottom w:val="none" w:sz="0" w:space="0" w:color="auto"/>
        <w:right w:val="none" w:sz="0" w:space="0" w:color="auto"/>
      </w:divBdr>
      <w:divsChild>
        <w:div w:id="498152907">
          <w:marLeft w:val="0"/>
          <w:marRight w:val="0"/>
          <w:marTop w:val="0"/>
          <w:marBottom w:val="0"/>
          <w:divBdr>
            <w:top w:val="none" w:sz="0" w:space="0" w:color="auto"/>
            <w:left w:val="none" w:sz="0" w:space="0" w:color="auto"/>
            <w:bottom w:val="none" w:sz="0" w:space="0" w:color="auto"/>
            <w:right w:val="none" w:sz="0" w:space="0" w:color="auto"/>
          </w:divBdr>
          <w:divsChild>
            <w:div w:id="16789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358">
      <w:bodyDiv w:val="1"/>
      <w:marLeft w:val="0"/>
      <w:marRight w:val="0"/>
      <w:marTop w:val="0"/>
      <w:marBottom w:val="0"/>
      <w:divBdr>
        <w:top w:val="none" w:sz="0" w:space="0" w:color="auto"/>
        <w:left w:val="none" w:sz="0" w:space="0" w:color="auto"/>
        <w:bottom w:val="none" w:sz="0" w:space="0" w:color="auto"/>
        <w:right w:val="none" w:sz="0" w:space="0" w:color="auto"/>
      </w:divBdr>
    </w:div>
    <w:div w:id="1188836845">
      <w:bodyDiv w:val="1"/>
      <w:marLeft w:val="0"/>
      <w:marRight w:val="0"/>
      <w:marTop w:val="0"/>
      <w:marBottom w:val="0"/>
      <w:divBdr>
        <w:top w:val="none" w:sz="0" w:space="0" w:color="auto"/>
        <w:left w:val="none" w:sz="0" w:space="0" w:color="auto"/>
        <w:bottom w:val="none" w:sz="0" w:space="0" w:color="auto"/>
        <w:right w:val="none" w:sz="0" w:space="0" w:color="auto"/>
      </w:divBdr>
    </w:div>
    <w:div w:id="1208178082">
      <w:bodyDiv w:val="1"/>
      <w:marLeft w:val="0"/>
      <w:marRight w:val="0"/>
      <w:marTop w:val="0"/>
      <w:marBottom w:val="0"/>
      <w:divBdr>
        <w:top w:val="none" w:sz="0" w:space="0" w:color="auto"/>
        <w:left w:val="none" w:sz="0" w:space="0" w:color="auto"/>
        <w:bottom w:val="none" w:sz="0" w:space="0" w:color="auto"/>
        <w:right w:val="none" w:sz="0" w:space="0" w:color="auto"/>
      </w:divBdr>
      <w:divsChild>
        <w:div w:id="297730744">
          <w:marLeft w:val="0"/>
          <w:marRight w:val="0"/>
          <w:marTop w:val="0"/>
          <w:marBottom w:val="0"/>
          <w:divBdr>
            <w:top w:val="none" w:sz="0" w:space="0" w:color="auto"/>
            <w:left w:val="none" w:sz="0" w:space="0" w:color="auto"/>
            <w:bottom w:val="none" w:sz="0" w:space="0" w:color="auto"/>
            <w:right w:val="none" w:sz="0" w:space="0" w:color="auto"/>
          </w:divBdr>
          <w:divsChild>
            <w:div w:id="13614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3554">
      <w:bodyDiv w:val="1"/>
      <w:marLeft w:val="0"/>
      <w:marRight w:val="0"/>
      <w:marTop w:val="0"/>
      <w:marBottom w:val="0"/>
      <w:divBdr>
        <w:top w:val="none" w:sz="0" w:space="0" w:color="auto"/>
        <w:left w:val="none" w:sz="0" w:space="0" w:color="auto"/>
        <w:bottom w:val="none" w:sz="0" w:space="0" w:color="auto"/>
        <w:right w:val="none" w:sz="0" w:space="0" w:color="auto"/>
      </w:divBdr>
      <w:divsChild>
        <w:div w:id="807747247">
          <w:marLeft w:val="0"/>
          <w:marRight w:val="0"/>
          <w:marTop w:val="0"/>
          <w:marBottom w:val="0"/>
          <w:divBdr>
            <w:top w:val="none" w:sz="0" w:space="0" w:color="auto"/>
            <w:left w:val="none" w:sz="0" w:space="0" w:color="auto"/>
            <w:bottom w:val="none" w:sz="0" w:space="0" w:color="auto"/>
            <w:right w:val="none" w:sz="0" w:space="0" w:color="auto"/>
          </w:divBdr>
          <w:divsChild>
            <w:div w:id="425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897">
      <w:bodyDiv w:val="1"/>
      <w:marLeft w:val="0"/>
      <w:marRight w:val="0"/>
      <w:marTop w:val="0"/>
      <w:marBottom w:val="0"/>
      <w:divBdr>
        <w:top w:val="none" w:sz="0" w:space="0" w:color="auto"/>
        <w:left w:val="none" w:sz="0" w:space="0" w:color="auto"/>
        <w:bottom w:val="none" w:sz="0" w:space="0" w:color="auto"/>
        <w:right w:val="none" w:sz="0" w:space="0" w:color="auto"/>
      </w:divBdr>
    </w:div>
    <w:div w:id="1331638567">
      <w:bodyDiv w:val="1"/>
      <w:marLeft w:val="0"/>
      <w:marRight w:val="0"/>
      <w:marTop w:val="0"/>
      <w:marBottom w:val="0"/>
      <w:divBdr>
        <w:top w:val="none" w:sz="0" w:space="0" w:color="auto"/>
        <w:left w:val="none" w:sz="0" w:space="0" w:color="auto"/>
        <w:bottom w:val="none" w:sz="0" w:space="0" w:color="auto"/>
        <w:right w:val="none" w:sz="0" w:space="0" w:color="auto"/>
      </w:divBdr>
    </w:div>
    <w:div w:id="1343359041">
      <w:bodyDiv w:val="1"/>
      <w:marLeft w:val="0"/>
      <w:marRight w:val="0"/>
      <w:marTop w:val="0"/>
      <w:marBottom w:val="0"/>
      <w:divBdr>
        <w:top w:val="none" w:sz="0" w:space="0" w:color="auto"/>
        <w:left w:val="none" w:sz="0" w:space="0" w:color="auto"/>
        <w:bottom w:val="none" w:sz="0" w:space="0" w:color="auto"/>
        <w:right w:val="none" w:sz="0" w:space="0" w:color="auto"/>
      </w:divBdr>
    </w:div>
    <w:div w:id="1493833047">
      <w:bodyDiv w:val="1"/>
      <w:marLeft w:val="0"/>
      <w:marRight w:val="0"/>
      <w:marTop w:val="0"/>
      <w:marBottom w:val="0"/>
      <w:divBdr>
        <w:top w:val="none" w:sz="0" w:space="0" w:color="auto"/>
        <w:left w:val="none" w:sz="0" w:space="0" w:color="auto"/>
        <w:bottom w:val="none" w:sz="0" w:space="0" w:color="auto"/>
        <w:right w:val="none" w:sz="0" w:space="0" w:color="auto"/>
      </w:divBdr>
      <w:divsChild>
        <w:div w:id="843133864">
          <w:marLeft w:val="0"/>
          <w:marRight w:val="0"/>
          <w:marTop w:val="0"/>
          <w:marBottom w:val="0"/>
          <w:divBdr>
            <w:top w:val="none" w:sz="0" w:space="0" w:color="auto"/>
            <w:left w:val="none" w:sz="0" w:space="0" w:color="auto"/>
            <w:bottom w:val="none" w:sz="0" w:space="0" w:color="auto"/>
            <w:right w:val="none" w:sz="0" w:space="0" w:color="auto"/>
          </w:divBdr>
          <w:divsChild>
            <w:div w:id="986282627">
              <w:marLeft w:val="0"/>
              <w:marRight w:val="0"/>
              <w:marTop w:val="0"/>
              <w:marBottom w:val="0"/>
              <w:divBdr>
                <w:top w:val="none" w:sz="0" w:space="0" w:color="auto"/>
                <w:left w:val="none" w:sz="0" w:space="0" w:color="auto"/>
                <w:bottom w:val="none" w:sz="0" w:space="0" w:color="auto"/>
                <w:right w:val="none" w:sz="0" w:space="0" w:color="auto"/>
              </w:divBdr>
              <w:divsChild>
                <w:div w:id="1531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3">
      <w:bodyDiv w:val="1"/>
      <w:marLeft w:val="0"/>
      <w:marRight w:val="0"/>
      <w:marTop w:val="0"/>
      <w:marBottom w:val="0"/>
      <w:divBdr>
        <w:top w:val="none" w:sz="0" w:space="0" w:color="auto"/>
        <w:left w:val="none" w:sz="0" w:space="0" w:color="auto"/>
        <w:bottom w:val="none" w:sz="0" w:space="0" w:color="auto"/>
        <w:right w:val="none" w:sz="0" w:space="0" w:color="auto"/>
      </w:divBdr>
    </w:div>
    <w:div w:id="1510832019">
      <w:bodyDiv w:val="1"/>
      <w:marLeft w:val="0"/>
      <w:marRight w:val="0"/>
      <w:marTop w:val="0"/>
      <w:marBottom w:val="0"/>
      <w:divBdr>
        <w:top w:val="none" w:sz="0" w:space="0" w:color="auto"/>
        <w:left w:val="none" w:sz="0" w:space="0" w:color="auto"/>
        <w:bottom w:val="none" w:sz="0" w:space="0" w:color="auto"/>
        <w:right w:val="none" w:sz="0" w:space="0" w:color="auto"/>
      </w:divBdr>
    </w:div>
    <w:div w:id="1518274980">
      <w:bodyDiv w:val="1"/>
      <w:marLeft w:val="0"/>
      <w:marRight w:val="0"/>
      <w:marTop w:val="0"/>
      <w:marBottom w:val="0"/>
      <w:divBdr>
        <w:top w:val="none" w:sz="0" w:space="0" w:color="auto"/>
        <w:left w:val="none" w:sz="0" w:space="0" w:color="auto"/>
        <w:bottom w:val="none" w:sz="0" w:space="0" w:color="auto"/>
        <w:right w:val="none" w:sz="0" w:space="0" w:color="auto"/>
      </w:divBdr>
    </w:div>
    <w:div w:id="1527137845">
      <w:bodyDiv w:val="1"/>
      <w:marLeft w:val="0"/>
      <w:marRight w:val="0"/>
      <w:marTop w:val="0"/>
      <w:marBottom w:val="0"/>
      <w:divBdr>
        <w:top w:val="none" w:sz="0" w:space="0" w:color="auto"/>
        <w:left w:val="none" w:sz="0" w:space="0" w:color="auto"/>
        <w:bottom w:val="none" w:sz="0" w:space="0" w:color="auto"/>
        <w:right w:val="none" w:sz="0" w:space="0" w:color="auto"/>
      </w:divBdr>
      <w:divsChild>
        <w:div w:id="1288732546">
          <w:marLeft w:val="0"/>
          <w:marRight w:val="0"/>
          <w:marTop w:val="0"/>
          <w:marBottom w:val="0"/>
          <w:divBdr>
            <w:top w:val="none" w:sz="0" w:space="0" w:color="auto"/>
            <w:left w:val="none" w:sz="0" w:space="0" w:color="auto"/>
            <w:bottom w:val="none" w:sz="0" w:space="0" w:color="auto"/>
            <w:right w:val="none" w:sz="0" w:space="0" w:color="auto"/>
          </w:divBdr>
          <w:divsChild>
            <w:div w:id="952976431">
              <w:marLeft w:val="0"/>
              <w:marRight w:val="0"/>
              <w:marTop w:val="0"/>
              <w:marBottom w:val="0"/>
              <w:divBdr>
                <w:top w:val="none" w:sz="0" w:space="0" w:color="auto"/>
                <w:left w:val="none" w:sz="0" w:space="0" w:color="auto"/>
                <w:bottom w:val="none" w:sz="0" w:space="0" w:color="auto"/>
                <w:right w:val="none" w:sz="0" w:space="0" w:color="auto"/>
              </w:divBdr>
              <w:divsChild>
                <w:div w:id="10338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4096">
      <w:bodyDiv w:val="1"/>
      <w:marLeft w:val="0"/>
      <w:marRight w:val="0"/>
      <w:marTop w:val="0"/>
      <w:marBottom w:val="0"/>
      <w:divBdr>
        <w:top w:val="none" w:sz="0" w:space="0" w:color="auto"/>
        <w:left w:val="none" w:sz="0" w:space="0" w:color="auto"/>
        <w:bottom w:val="none" w:sz="0" w:space="0" w:color="auto"/>
        <w:right w:val="none" w:sz="0" w:space="0" w:color="auto"/>
      </w:divBdr>
    </w:div>
    <w:div w:id="1571425316">
      <w:bodyDiv w:val="1"/>
      <w:marLeft w:val="0"/>
      <w:marRight w:val="0"/>
      <w:marTop w:val="0"/>
      <w:marBottom w:val="0"/>
      <w:divBdr>
        <w:top w:val="none" w:sz="0" w:space="0" w:color="auto"/>
        <w:left w:val="none" w:sz="0" w:space="0" w:color="auto"/>
        <w:bottom w:val="none" w:sz="0" w:space="0" w:color="auto"/>
        <w:right w:val="none" w:sz="0" w:space="0" w:color="auto"/>
      </w:divBdr>
      <w:divsChild>
        <w:div w:id="184446232">
          <w:marLeft w:val="0"/>
          <w:marRight w:val="0"/>
          <w:marTop w:val="0"/>
          <w:marBottom w:val="0"/>
          <w:divBdr>
            <w:top w:val="none" w:sz="0" w:space="0" w:color="auto"/>
            <w:left w:val="none" w:sz="0" w:space="0" w:color="auto"/>
            <w:bottom w:val="none" w:sz="0" w:space="0" w:color="auto"/>
            <w:right w:val="none" w:sz="0" w:space="0" w:color="auto"/>
          </w:divBdr>
          <w:divsChild>
            <w:div w:id="1252591029">
              <w:marLeft w:val="0"/>
              <w:marRight w:val="0"/>
              <w:marTop w:val="0"/>
              <w:marBottom w:val="0"/>
              <w:divBdr>
                <w:top w:val="none" w:sz="0" w:space="0" w:color="auto"/>
                <w:left w:val="none" w:sz="0" w:space="0" w:color="auto"/>
                <w:bottom w:val="none" w:sz="0" w:space="0" w:color="auto"/>
                <w:right w:val="none" w:sz="0" w:space="0" w:color="auto"/>
              </w:divBdr>
              <w:divsChild>
                <w:div w:id="12240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3675">
      <w:bodyDiv w:val="1"/>
      <w:marLeft w:val="0"/>
      <w:marRight w:val="0"/>
      <w:marTop w:val="0"/>
      <w:marBottom w:val="0"/>
      <w:divBdr>
        <w:top w:val="none" w:sz="0" w:space="0" w:color="auto"/>
        <w:left w:val="none" w:sz="0" w:space="0" w:color="auto"/>
        <w:bottom w:val="none" w:sz="0" w:space="0" w:color="auto"/>
        <w:right w:val="none" w:sz="0" w:space="0" w:color="auto"/>
      </w:divBdr>
      <w:divsChild>
        <w:div w:id="238444950">
          <w:marLeft w:val="0"/>
          <w:marRight w:val="0"/>
          <w:marTop w:val="0"/>
          <w:marBottom w:val="0"/>
          <w:divBdr>
            <w:top w:val="none" w:sz="0" w:space="0" w:color="auto"/>
            <w:left w:val="none" w:sz="0" w:space="0" w:color="auto"/>
            <w:bottom w:val="none" w:sz="0" w:space="0" w:color="auto"/>
            <w:right w:val="none" w:sz="0" w:space="0" w:color="auto"/>
          </w:divBdr>
          <w:divsChild>
            <w:div w:id="1047607694">
              <w:marLeft w:val="0"/>
              <w:marRight w:val="0"/>
              <w:marTop w:val="0"/>
              <w:marBottom w:val="0"/>
              <w:divBdr>
                <w:top w:val="none" w:sz="0" w:space="0" w:color="auto"/>
                <w:left w:val="none" w:sz="0" w:space="0" w:color="auto"/>
                <w:bottom w:val="none" w:sz="0" w:space="0" w:color="auto"/>
                <w:right w:val="none" w:sz="0" w:space="0" w:color="auto"/>
              </w:divBdr>
              <w:divsChild>
                <w:div w:id="246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6351">
      <w:bodyDiv w:val="1"/>
      <w:marLeft w:val="0"/>
      <w:marRight w:val="0"/>
      <w:marTop w:val="0"/>
      <w:marBottom w:val="0"/>
      <w:divBdr>
        <w:top w:val="none" w:sz="0" w:space="0" w:color="auto"/>
        <w:left w:val="none" w:sz="0" w:space="0" w:color="auto"/>
        <w:bottom w:val="none" w:sz="0" w:space="0" w:color="auto"/>
        <w:right w:val="none" w:sz="0" w:space="0" w:color="auto"/>
      </w:divBdr>
      <w:divsChild>
        <w:div w:id="1707367773">
          <w:marLeft w:val="0"/>
          <w:marRight w:val="0"/>
          <w:marTop w:val="0"/>
          <w:marBottom w:val="0"/>
          <w:divBdr>
            <w:top w:val="none" w:sz="0" w:space="0" w:color="auto"/>
            <w:left w:val="none" w:sz="0" w:space="0" w:color="auto"/>
            <w:bottom w:val="none" w:sz="0" w:space="0" w:color="auto"/>
            <w:right w:val="none" w:sz="0" w:space="0" w:color="auto"/>
          </w:divBdr>
          <w:divsChild>
            <w:div w:id="1870218491">
              <w:marLeft w:val="0"/>
              <w:marRight w:val="0"/>
              <w:marTop w:val="0"/>
              <w:marBottom w:val="0"/>
              <w:divBdr>
                <w:top w:val="none" w:sz="0" w:space="0" w:color="auto"/>
                <w:left w:val="none" w:sz="0" w:space="0" w:color="auto"/>
                <w:bottom w:val="none" w:sz="0" w:space="0" w:color="auto"/>
                <w:right w:val="none" w:sz="0" w:space="0" w:color="auto"/>
              </w:divBdr>
              <w:divsChild>
                <w:div w:id="1010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3155">
      <w:bodyDiv w:val="1"/>
      <w:marLeft w:val="0"/>
      <w:marRight w:val="0"/>
      <w:marTop w:val="0"/>
      <w:marBottom w:val="0"/>
      <w:divBdr>
        <w:top w:val="none" w:sz="0" w:space="0" w:color="auto"/>
        <w:left w:val="none" w:sz="0" w:space="0" w:color="auto"/>
        <w:bottom w:val="none" w:sz="0" w:space="0" w:color="auto"/>
        <w:right w:val="none" w:sz="0" w:space="0" w:color="auto"/>
      </w:divBdr>
    </w:div>
    <w:div w:id="1658001013">
      <w:bodyDiv w:val="1"/>
      <w:marLeft w:val="0"/>
      <w:marRight w:val="0"/>
      <w:marTop w:val="0"/>
      <w:marBottom w:val="0"/>
      <w:divBdr>
        <w:top w:val="none" w:sz="0" w:space="0" w:color="auto"/>
        <w:left w:val="none" w:sz="0" w:space="0" w:color="auto"/>
        <w:bottom w:val="none" w:sz="0" w:space="0" w:color="auto"/>
        <w:right w:val="none" w:sz="0" w:space="0" w:color="auto"/>
      </w:divBdr>
    </w:div>
    <w:div w:id="1667321008">
      <w:bodyDiv w:val="1"/>
      <w:marLeft w:val="0"/>
      <w:marRight w:val="0"/>
      <w:marTop w:val="0"/>
      <w:marBottom w:val="0"/>
      <w:divBdr>
        <w:top w:val="none" w:sz="0" w:space="0" w:color="auto"/>
        <w:left w:val="none" w:sz="0" w:space="0" w:color="auto"/>
        <w:bottom w:val="none" w:sz="0" w:space="0" w:color="auto"/>
        <w:right w:val="none" w:sz="0" w:space="0" w:color="auto"/>
      </w:divBdr>
      <w:divsChild>
        <w:div w:id="1312830930">
          <w:marLeft w:val="0"/>
          <w:marRight w:val="0"/>
          <w:marTop w:val="0"/>
          <w:marBottom w:val="0"/>
          <w:divBdr>
            <w:top w:val="none" w:sz="0" w:space="0" w:color="auto"/>
            <w:left w:val="none" w:sz="0" w:space="0" w:color="auto"/>
            <w:bottom w:val="none" w:sz="0" w:space="0" w:color="auto"/>
            <w:right w:val="none" w:sz="0" w:space="0" w:color="auto"/>
          </w:divBdr>
          <w:divsChild>
            <w:div w:id="324282539">
              <w:marLeft w:val="0"/>
              <w:marRight w:val="0"/>
              <w:marTop w:val="0"/>
              <w:marBottom w:val="0"/>
              <w:divBdr>
                <w:top w:val="none" w:sz="0" w:space="0" w:color="auto"/>
                <w:left w:val="none" w:sz="0" w:space="0" w:color="auto"/>
                <w:bottom w:val="none" w:sz="0" w:space="0" w:color="auto"/>
                <w:right w:val="none" w:sz="0" w:space="0" w:color="auto"/>
              </w:divBdr>
              <w:divsChild>
                <w:div w:id="4321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5547">
      <w:bodyDiv w:val="1"/>
      <w:marLeft w:val="0"/>
      <w:marRight w:val="0"/>
      <w:marTop w:val="0"/>
      <w:marBottom w:val="0"/>
      <w:divBdr>
        <w:top w:val="none" w:sz="0" w:space="0" w:color="auto"/>
        <w:left w:val="none" w:sz="0" w:space="0" w:color="auto"/>
        <w:bottom w:val="none" w:sz="0" w:space="0" w:color="auto"/>
        <w:right w:val="none" w:sz="0" w:space="0" w:color="auto"/>
      </w:divBdr>
      <w:divsChild>
        <w:div w:id="1681081585">
          <w:marLeft w:val="0"/>
          <w:marRight w:val="0"/>
          <w:marTop w:val="0"/>
          <w:marBottom w:val="0"/>
          <w:divBdr>
            <w:top w:val="none" w:sz="0" w:space="0" w:color="auto"/>
            <w:left w:val="none" w:sz="0" w:space="0" w:color="auto"/>
            <w:bottom w:val="none" w:sz="0" w:space="0" w:color="auto"/>
            <w:right w:val="none" w:sz="0" w:space="0" w:color="auto"/>
          </w:divBdr>
          <w:divsChild>
            <w:div w:id="187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029">
      <w:bodyDiv w:val="1"/>
      <w:marLeft w:val="0"/>
      <w:marRight w:val="0"/>
      <w:marTop w:val="0"/>
      <w:marBottom w:val="0"/>
      <w:divBdr>
        <w:top w:val="none" w:sz="0" w:space="0" w:color="auto"/>
        <w:left w:val="none" w:sz="0" w:space="0" w:color="auto"/>
        <w:bottom w:val="none" w:sz="0" w:space="0" w:color="auto"/>
        <w:right w:val="none" w:sz="0" w:space="0" w:color="auto"/>
      </w:divBdr>
      <w:divsChild>
        <w:div w:id="57092532">
          <w:marLeft w:val="0"/>
          <w:marRight w:val="0"/>
          <w:marTop w:val="0"/>
          <w:marBottom w:val="0"/>
          <w:divBdr>
            <w:top w:val="none" w:sz="0" w:space="0" w:color="auto"/>
            <w:left w:val="none" w:sz="0" w:space="0" w:color="auto"/>
            <w:bottom w:val="none" w:sz="0" w:space="0" w:color="auto"/>
            <w:right w:val="none" w:sz="0" w:space="0" w:color="auto"/>
          </w:divBdr>
          <w:divsChild>
            <w:div w:id="2044860658">
              <w:marLeft w:val="0"/>
              <w:marRight w:val="0"/>
              <w:marTop w:val="0"/>
              <w:marBottom w:val="0"/>
              <w:divBdr>
                <w:top w:val="none" w:sz="0" w:space="0" w:color="auto"/>
                <w:left w:val="none" w:sz="0" w:space="0" w:color="auto"/>
                <w:bottom w:val="none" w:sz="0" w:space="0" w:color="auto"/>
                <w:right w:val="none" w:sz="0" w:space="0" w:color="auto"/>
              </w:divBdr>
              <w:divsChild>
                <w:div w:id="1853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1838">
      <w:bodyDiv w:val="1"/>
      <w:marLeft w:val="0"/>
      <w:marRight w:val="0"/>
      <w:marTop w:val="0"/>
      <w:marBottom w:val="0"/>
      <w:divBdr>
        <w:top w:val="none" w:sz="0" w:space="0" w:color="auto"/>
        <w:left w:val="none" w:sz="0" w:space="0" w:color="auto"/>
        <w:bottom w:val="none" w:sz="0" w:space="0" w:color="auto"/>
        <w:right w:val="none" w:sz="0" w:space="0" w:color="auto"/>
      </w:divBdr>
    </w:div>
    <w:div w:id="1775513103">
      <w:bodyDiv w:val="1"/>
      <w:marLeft w:val="0"/>
      <w:marRight w:val="0"/>
      <w:marTop w:val="0"/>
      <w:marBottom w:val="0"/>
      <w:divBdr>
        <w:top w:val="none" w:sz="0" w:space="0" w:color="auto"/>
        <w:left w:val="none" w:sz="0" w:space="0" w:color="auto"/>
        <w:bottom w:val="none" w:sz="0" w:space="0" w:color="auto"/>
        <w:right w:val="none" w:sz="0" w:space="0" w:color="auto"/>
      </w:divBdr>
    </w:div>
    <w:div w:id="1799375721">
      <w:bodyDiv w:val="1"/>
      <w:marLeft w:val="0"/>
      <w:marRight w:val="0"/>
      <w:marTop w:val="0"/>
      <w:marBottom w:val="0"/>
      <w:divBdr>
        <w:top w:val="none" w:sz="0" w:space="0" w:color="auto"/>
        <w:left w:val="none" w:sz="0" w:space="0" w:color="auto"/>
        <w:bottom w:val="none" w:sz="0" w:space="0" w:color="auto"/>
        <w:right w:val="none" w:sz="0" w:space="0" w:color="auto"/>
      </w:divBdr>
    </w:div>
    <w:div w:id="1829244796">
      <w:bodyDiv w:val="1"/>
      <w:marLeft w:val="0"/>
      <w:marRight w:val="0"/>
      <w:marTop w:val="0"/>
      <w:marBottom w:val="0"/>
      <w:divBdr>
        <w:top w:val="none" w:sz="0" w:space="0" w:color="auto"/>
        <w:left w:val="none" w:sz="0" w:space="0" w:color="auto"/>
        <w:bottom w:val="none" w:sz="0" w:space="0" w:color="auto"/>
        <w:right w:val="none" w:sz="0" w:space="0" w:color="auto"/>
      </w:divBdr>
    </w:div>
    <w:div w:id="1829395649">
      <w:bodyDiv w:val="1"/>
      <w:marLeft w:val="0"/>
      <w:marRight w:val="0"/>
      <w:marTop w:val="0"/>
      <w:marBottom w:val="0"/>
      <w:divBdr>
        <w:top w:val="none" w:sz="0" w:space="0" w:color="auto"/>
        <w:left w:val="none" w:sz="0" w:space="0" w:color="auto"/>
        <w:bottom w:val="none" w:sz="0" w:space="0" w:color="auto"/>
        <w:right w:val="none" w:sz="0" w:space="0" w:color="auto"/>
      </w:divBdr>
    </w:div>
    <w:div w:id="1861697384">
      <w:bodyDiv w:val="1"/>
      <w:marLeft w:val="0"/>
      <w:marRight w:val="0"/>
      <w:marTop w:val="0"/>
      <w:marBottom w:val="0"/>
      <w:divBdr>
        <w:top w:val="none" w:sz="0" w:space="0" w:color="auto"/>
        <w:left w:val="none" w:sz="0" w:space="0" w:color="auto"/>
        <w:bottom w:val="none" w:sz="0" w:space="0" w:color="auto"/>
        <w:right w:val="none" w:sz="0" w:space="0" w:color="auto"/>
      </w:divBdr>
    </w:div>
    <w:div w:id="1880315323">
      <w:bodyDiv w:val="1"/>
      <w:marLeft w:val="0"/>
      <w:marRight w:val="0"/>
      <w:marTop w:val="0"/>
      <w:marBottom w:val="0"/>
      <w:divBdr>
        <w:top w:val="none" w:sz="0" w:space="0" w:color="auto"/>
        <w:left w:val="none" w:sz="0" w:space="0" w:color="auto"/>
        <w:bottom w:val="none" w:sz="0" w:space="0" w:color="auto"/>
        <w:right w:val="none" w:sz="0" w:space="0" w:color="auto"/>
      </w:divBdr>
      <w:divsChild>
        <w:div w:id="1963605843">
          <w:marLeft w:val="0"/>
          <w:marRight w:val="0"/>
          <w:marTop w:val="0"/>
          <w:marBottom w:val="0"/>
          <w:divBdr>
            <w:top w:val="none" w:sz="0" w:space="0" w:color="auto"/>
            <w:left w:val="none" w:sz="0" w:space="0" w:color="auto"/>
            <w:bottom w:val="none" w:sz="0" w:space="0" w:color="auto"/>
            <w:right w:val="none" w:sz="0" w:space="0" w:color="auto"/>
          </w:divBdr>
          <w:divsChild>
            <w:div w:id="1385250757">
              <w:marLeft w:val="0"/>
              <w:marRight w:val="0"/>
              <w:marTop w:val="0"/>
              <w:marBottom w:val="0"/>
              <w:divBdr>
                <w:top w:val="none" w:sz="0" w:space="0" w:color="auto"/>
                <w:left w:val="none" w:sz="0" w:space="0" w:color="auto"/>
                <w:bottom w:val="none" w:sz="0" w:space="0" w:color="auto"/>
                <w:right w:val="none" w:sz="0" w:space="0" w:color="auto"/>
              </w:divBdr>
              <w:divsChild>
                <w:div w:id="1439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8027">
      <w:bodyDiv w:val="1"/>
      <w:marLeft w:val="0"/>
      <w:marRight w:val="0"/>
      <w:marTop w:val="0"/>
      <w:marBottom w:val="0"/>
      <w:divBdr>
        <w:top w:val="none" w:sz="0" w:space="0" w:color="auto"/>
        <w:left w:val="none" w:sz="0" w:space="0" w:color="auto"/>
        <w:bottom w:val="none" w:sz="0" w:space="0" w:color="auto"/>
        <w:right w:val="none" w:sz="0" w:space="0" w:color="auto"/>
      </w:divBdr>
    </w:div>
    <w:div w:id="1954088843">
      <w:bodyDiv w:val="1"/>
      <w:marLeft w:val="0"/>
      <w:marRight w:val="0"/>
      <w:marTop w:val="0"/>
      <w:marBottom w:val="0"/>
      <w:divBdr>
        <w:top w:val="none" w:sz="0" w:space="0" w:color="auto"/>
        <w:left w:val="none" w:sz="0" w:space="0" w:color="auto"/>
        <w:bottom w:val="none" w:sz="0" w:space="0" w:color="auto"/>
        <w:right w:val="none" w:sz="0" w:space="0" w:color="auto"/>
      </w:divBdr>
    </w:div>
    <w:div w:id="2000501459">
      <w:bodyDiv w:val="1"/>
      <w:marLeft w:val="0"/>
      <w:marRight w:val="0"/>
      <w:marTop w:val="0"/>
      <w:marBottom w:val="0"/>
      <w:divBdr>
        <w:top w:val="none" w:sz="0" w:space="0" w:color="auto"/>
        <w:left w:val="none" w:sz="0" w:space="0" w:color="auto"/>
        <w:bottom w:val="none" w:sz="0" w:space="0" w:color="auto"/>
        <w:right w:val="none" w:sz="0" w:space="0" w:color="auto"/>
      </w:divBdr>
      <w:divsChild>
        <w:div w:id="1741368520">
          <w:marLeft w:val="0"/>
          <w:marRight w:val="0"/>
          <w:marTop w:val="0"/>
          <w:marBottom w:val="0"/>
          <w:divBdr>
            <w:top w:val="none" w:sz="0" w:space="0" w:color="auto"/>
            <w:left w:val="none" w:sz="0" w:space="0" w:color="auto"/>
            <w:bottom w:val="none" w:sz="0" w:space="0" w:color="auto"/>
            <w:right w:val="none" w:sz="0" w:space="0" w:color="auto"/>
          </w:divBdr>
          <w:divsChild>
            <w:div w:id="42680077">
              <w:marLeft w:val="0"/>
              <w:marRight w:val="0"/>
              <w:marTop w:val="0"/>
              <w:marBottom w:val="0"/>
              <w:divBdr>
                <w:top w:val="none" w:sz="0" w:space="0" w:color="auto"/>
                <w:left w:val="none" w:sz="0" w:space="0" w:color="auto"/>
                <w:bottom w:val="none" w:sz="0" w:space="0" w:color="auto"/>
                <w:right w:val="none" w:sz="0" w:space="0" w:color="auto"/>
              </w:divBdr>
              <w:divsChild>
                <w:div w:id="1819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6081">
      <w:bodyDiv w:val="1"/>
      <w:marLeft w:val="0"/>
      <w:marRight w:val="0"/>
      <w:marTop w:val="0"/>
      <w:marBottom w:val="0"/>
      <w:divBdr>
        <w:top w:val="none" w:sz="0" w:space="0" w:color="auto"/>
        <w:left w:val="none" w:sz="0" w:space="0" w:color="auto"/>
        <w:bottom w:val="none" w:sz="0" w:space="0" w:color="auto"/>
        <w:right w:val="none" w:sz="0" w:space="0" w:color="auto"/>
      </w:divBdr>
    </w:div>
    <w:div w:id="2022245347">
      <w:bodyDiv w:val="1"/>
      <w:marLeft w:val="0"/>
      <w:marRight w:val="0"/>
      <w:marTop w:val="0"/>
      <w:marBottom w:val="0"/>
      <w:divBdr>
        <w:top w:val="none" w:sz="0" w:space="0" w:color="auto"/>
        <w:left w:val="none" w:sz="0" w:space="0" w:color="auto"/>
        <w:bottom w:val="none" w:sz="0" w:space="0" w:color="auto"/>
        <w:right w:val="none" w:sz="0" w:space="0" w:color="auto"/>
      </w:divBdr>
    </w:div>
    <w:div w:id="20506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gif"/><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cap="flat" cmpd="sng" algn="ctr">
          <a:solidFill>
            <a:sysClr val="windowText" lastClr="000000"/>
          </a:solidFill>
          <a:prstDash val="soli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txDef>
      <a:spPr>
        <a:noFill/>
        <a:ln w="6350">
          <a:noFill/>
        </a:ln>
        <a:effectLst/>
      </a:spPr>
      <a:bodyPr rot="0" spcFirstLastPara="0" vertOverflow="overflow" horzOverflow="overflow" vert="horz" wrap="square" lIns="0" tIns="0" rIns="0" bIns="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D56305-238B-4A87-894C-224D57DB4361}">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1492f413-4a9d-4f08-bc25-56483f53bae1"/>
    <ds:schemaRef ds:uri="http://schemas.microsoft.com/office/infopath/2007/PartnerControls"/>
    <ds:schemaRef ds:uri="c00ac192-0740-45a5-a1c0-1c36b976cb30"/>
    <ds:schemaRef ds:uri="http://www.w3.org/XML/1998/namespace"/>
    <ds:schemaRef ds:uri="http://purl.org/dc/dcmitype/"/>
  </ds:schemaRefs>
</ds:datastoreItem>
</file>

<file path=customXml/itemProps2.xml><?xml version="1.0" encoding="utf-8"?>
<ds:datastoreItem xmlns:ds="http://schemas.openxmlformats.org/officeDocument/2006/customXml" ds:itemID="{3F92EA37-D360-49E3-BF67-BECF23137FAF}">
  <ds:schemaRefs>
    <ds:schemaRef ds:uri="http://schemas.openxmlformats.org/officeDocument/2006/bibliography"/>
  </ds:schemaRefs>
</ds:datastoreItem>
</file>

<file path=customXml/itemProps3.xml><?xml version="1.0" encoding="utf-8"?>
<ds:datastoreItem xmlns:ds="http://schemas.openxmlformats.org/officeDocument/2006/customXml" ds:itemID="{31DE6367-F519-41FB-BE47-62529ABE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8CEC63-09B0-4FE7-BC72-0359866DB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51</Pages>
  <Words>7326</Words>
  <Characters>41761</Characters>
  <Application>Microsoft Office Word</Application>
  <DocSecurity>0</DocSecurity>
  <Lines>348</Lines>
  <Paragraphs>97</Paragraphs>
  <ScaleCrop>false</ScaleCrop>
  <HeadingPairs>
    <vt:vector size="6" baseType="variant">
      <vt:variant>
        <vt:lpstr>Title</vt:lpstr>
      </vt:variant>
      <vt:variant>
        <vt:i4>1</vt:i4>
      </vt:variant>
      <vt:variant>
        <vt:lpstr>タイトル</vt:lpstr>
      </vt:variant>
      <vt:variant>
        <vt:i4>1</vt:i4>
      </vt:variant>
      <vt:variant>
        <vt:lpstr>見出し</vt:lpstr>
      </vt:variant>
      <vt:variant>
        <vt:i4>51</vt:i4>
      </vt:variant>
    </vt:vector>
  </HeadingPairs>
  <TitlesOfParts>
    <vt:vector size="53" baseType="lpstr">
      <vt:lpstr>Linux Interface Specification</vt:lpstr>
      <vt:lpstr>Linux Interface Specification</vt:lpstr>
      <vt:lpstr>Overview </vt:lpstr>
      <vt:lpstr>    Overview</vt:lpstr>
      <vt:lpstr>    Function</vt:lpstr>
      <vt:lpstr>    Reference</vt:lpstr>
      <vt:lpstr>        Standard</vt:lpstr>
      <vt:lpstr>        Related documents</vt:lpstr>
      <vt:lpstr>    Restrictions </vt:lpstr>
      <vt:lpstr>    Notice</vt:lpstr>
      <vt:lpstr>Terminology </vt:lpstr>
      <vt:lpstr>System Configuration </vt:lpstr>
      <vt:lpstr>    Hardware Environment </vt:lpstr>
      <vt:lpstr>    Software Configuration</vt:lpstr>
      <vt:lpstr>Function </vt:lpstr>
      <vt:lpstr>    CPU Hotplug</vt:lpstr>
      <vt:lpstr>        CPU Offline</vt:lpstr>
      <vt:lpstr>        CPU Online</vt:lpstr>
      <vt:lpstr>    CPU Idle</vt:lpstr>
      <vt:lpstr>    CPU Freq</vt:lpstr>
      <vt:lpstr>        DVFS</vt:lpstr>
      <vt:lpstr>        Frequency and AVS support</vt:lpstr>
      <vt:lpstr>    Runtime PM</vt:lpstr>
      <vt:lpstr>    System Suspend to RAM</vt:lpstr>
      <vt:lpstr>    Thermal Management</vt:lpstr>
      <vt:lpstr>        IPA</vt:lpstr>
      <vt:lpstr>        EMS</vt:lpstr>
      <vt:lpstr>        System Shutdown</vt:lpstr>
      <vt:lpstr>External Interface</vt:lpstr>
      <vt:lpstr>    CPU Hotplug</vt:lpstr>
      <vt:lpstr>        CPU Hotplug definition</vt:lpstr>
      <vt:lpstr>        CPU Hotplug operation </vt:lpstr>
      <vt:lpstr>    CPU Idle</vt:lpstr>
      <vt:lpstr>        CPU Idle definition</vt:lpstr>
      <vt:lpstr>        CPU Idle operation </vt:lpstr>
      <vt:lpstr>    CPU Freq</vt:lpstr>
      <vt:lpstr>        CPU Freq definition</vt:lpstr>
      <vt:lpstr>        CPU Freq operation </vt:lpstr>
      <vt:lpstr>    System Suspend to RAM</vt:lpstr>
      <vt:lpstr>        System Suspend to RAM definition </vt:lpstr>
      <vt:lpstr>        System Suspend to RAM operation</vt:lpstr>
      <vt:lpstr>    Runtime PM</vt:lpstr>
      <vt:lpstr>        Runtime PM definition</vt:lpstr>
      <vt:lpstr>        Runtime PM operation</vt:lpstr>
      <vt:lpstr>    Thermal management (IPA/EMS)</vt:lpstr>
      <vt:lpstr>        Thermal management (IPA/EMS) definition </vt:lpstr>
      <vt:lpstr>        Thermal management (IPA/EMS) operation </vt:lpstr>
      <vt:lpstr>        Disabling thermal management (IPA/EMS) operation</vt:lpstr>
      <vt:lpstr>Integration</vt:lpstr>
      <vt:lpstr>    Directory Configuration</vt:lpstr>
      <vt:lpstr>Reference </vt:lpstr>
      <vt:lpstr>    Design Note for System Suspend to RAM support </vt:lpstr>
      <vt:lpstr>    Power management function depend on PMIC</vt:lpstr>
    </vt:vector>
  </TitlesOfParts>
  <Company>Renesas Electronics Corporation</Company>
  <LinksUpToDate>false</LinksUpToDate>
  <CharactersWithSpaces>48990</CharactersWithSpaces>
  <SharedDoc>false</SharedDoc>
  <HLinks>
    <vt:vector size="12" baseType="variant">
      <vt:variant>
        <vt:i4>458825</vt:i4>
      </vt:variant>
      <vt:variant>
        <vt:i4>108</vt:i4>
      </vt:variant>
      <vt:variant>
        <vt:i4>0</vt:i4>
      </vt:variant>
      <vt:variant>
        <vt:i4>5</vt:i4>
      </vt:variant>
      <vt:variant>
        <vt:lpwstr>http://linuxtv.org/downloads/v4l-dvb-apis/pixfmt.html</vt:lpwstr>
      </vt:variant>
      <vt:variant>
        <vt:lpwstr/>
      </vt:variant>
      <vt:variant>
        <vt:i4>7340142</vt:i4>
      </vt:variant>
      <vt:variant>
        <vt:i4>0</vt:i4>
      </vt:variant>
      <vt:variant>
        <vt:i4>0</vt:i4>
      </vt:variant>
      <vt:variant>
        <vt:i4>5</vt:i4>
      </vt:variant>
      <vt:variant>
        <vt:lpwstr>https://github.com/renesas-devel/vsp2driver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Interface Specification</dc:title>
  <dc:subject>Power Management</dc:subject>
  <dc:creator>Renesas Electronics Corporation</dc:creator>
  <dc:description>Dec. 25, 2023</dc:description>
  <cp:lastModifiedBy>Quat Doan Huynh</cp:lastModifiedBy>
  <cp:revision>191</cp:revision>
  <cp:lastPrinted>2023-12-14T05:29:00Z</cp:lastPrinted>
  <dcterms:created xsi:type="dcterms:W3CDTF">2018-03-16T06:26:00Z</dcterms:created>
  <dcterms:modified xsi:type="dcterms:W3CDTF">2023-12-14T05:30:00Z</dcterms:modified>
  <cp:category>Rev.3.1.0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