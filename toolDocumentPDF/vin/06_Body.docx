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76547" w14:textId="77777777" w:rsidR="00A51140" w:rsidRDefault="00A51140" w:rsidP="00A51140">
      <w:pPr>
        <w:pStyle w:val="Heading1"/>
      </w:pPr>
      <w:bookmarkStart w:id="0" w:name="_Toc348510772"/>
      <w:bookmarkStart w:id="1" w:name="_Toc348511327"/>
      <w:bookmarkStart w:id="2" w:name="_Toc412387847"/>
      <w:bookmarkStart w:id="3" w:name="_Toc412387990"/>
      <w:bookmarkStart w:id="4" w:name="_Toc412388095"/>
      <w:bookmarkStart w:id="5" w:name="_Toc412390618"/>
      <w:bookmarkStart w:id="6" w:name="_Toc412391320"/>
      <w:bookmarkStart w:id="7" w:name="_Toc121799709"/>
      <w:r>
        <w:t xml:space="preserve">   Overview</w:t>
      </w:r>
    </w:p>
    <w:p w14:paraId="4CE53154" w14:textId="77777777" w:rsidR="00A51140" w:rsidRDefault="00A51140" w:rsidP="00A51140">
      <w:pPr>
        <w:pStyle w:val="Heading2"/>
        <w:tabs>
          <w:tab w:val="left" w:pos="2268"/>
        </w:tabs>
      </w:pPr>
      <w:r>
        <w:rPr>
          <w:rFonts w:hint="eastAsia"/>
          <w:lang w:eastAsia="ja-JP"/>
        </w:rPr>
        <w:t>Overview</w:t>
      </w:r>
    </w:p>
    <w:p w14:paraId="0FA249DF" w14:textId="11ED3713" w:rsidR="00A51140" w:rsidRDefault="00A51140" w:rsidP="00A51140">
      <w:r>
        <w:t>T</w:t>
      </w:r>
      <w:r w:rsidRPr="004D1C59">
        <w:rPr>
          <w:rFonts w:eastAsia="MS PGothic"/>
        </w:rPr>
        <w:t xml:space="preserve">his manual explains the driver module (this module) that controls the VIN on R-Car </w:t>
      </w:r>
      <w:r w:rsidR="00E62C48">
        <w:rPr>
          <w:rFonts w:eastAsia="MS PGothic"/>
        </w:rPr>
        <w:t>H3 / M3 / M3N / E3</w:t>
      </w:r>
      <w:r w:rsidR="0028613E">
        <w:rPr>
          <w:rFonts w:eastAsia="MS PGothic" w:hint="eastAsia"/>
          <w:lang w:eastAsia="ja-JP"/>
        </w:rPr>
        <w:t xml:space="preserve"> </w:t>
      </w:r>
      <w:r w:rsidR="0028613E">
        <w:rPr>
          <w:rFonts w:eastAsia="MS PGothic"/>
          <w:lang w:eastAsia="ja-JP"/>
        </w:rPr>
        <w:t>/ D3</w:t>
      </w:r>
      <w:r w:rsidR="00E62C48">
        <w:rPr>
          <w:rFonts w:eastAsia="MS PGothic"/>
        </w:rPr>
        <w:t xml:space="preserve"> / V3U / V3H</w:t>
      </w:r>
      <w:r w:rsidRPr="00AB3E26">
        <w:rPr>
          <w:rFonts w:eastAsia="MS PGothic"/>
        </w:rPr>
        <w:t>.</w:t>
      </w:r>
      <w:r>
        <w:t xml:space="preserve"> </w:t>
      </w:r>
    </w:p>
    <w:p w14:paraId="5FF8A822" w14:textId="77777777" w:rsidR="00A51140" w:rsidRPr="00B75904" w:rsidRDefault="00A51140" w:rsidP="0043293C">
      <w:pPr>
        <w:rPr>
          <w:lang w:eastAsia="ja-JP"/>
        </w:rPr>
      </w:pPr>
    </w:p>
    <w:p w14:paraId="6156FC10" w14:textId="77777777" w:rsidR="00A51140" w:rsidRDefault="00A51140" w:rsidP="00A51140">
      <w:pPr>
        <w:pStyle w:val="Heading2"/>
        <w:tabs>
          <w:tab w:val="left" w:pos="2268"/>
        </w:tabs>
      </w:pPr>
      <w:r>
        <w:rPr>
          <w:rFonts w:hint="eastAsia"/>
          <w:lang w:eastAsia="ja-JP"/>
        </w:rPr>
        <w:t>Reference</w:t>
      </w:r>
    </w:p>
    <w:p w14:paraId="6110D83D" w14:textId="77777777" w:rsidR="00A51140" w:rsidRDefault="00A51140" w:rsidP="00A51140">
      <w:pPr>
        <w:pStyle w:val="Heading3"/>
      </w:pPr>
      <w:r>
        <w:rPr>
          <w:rFonts w:hint="eastAsia"/>
          <w:lang w:eastAsia="ja-JP"/>
        </w:rPr>
        <w:t>Standard</w:t>
      </w:r>
    </w:p>
    <w:p w14:paraId="5E44819D" w14:textId="77777777" w:rsidR="00A51140" w:rsidRDefault="00A51140" w:rsidP="00A51140">
      <w:pPr>
        <w:rPr>
          <w:lang w:eastAsia="ja-JP"/>
        </w:rPr>
      </w:pPr>
      <w:r>
        <w:t>T</w:t>
      </w:r>
      <w:r w:rsidRPr="004D1C59">
        <w:t xml:space="preserve">he following table shows the standard that this module </w:t>
      </w:r>
      <w:proofErr w:type="gramStart"/>
      <w:r w:rsidRPr="004D1C59">
        <w:t>corresponds</w:t>
      </w:r>
      <w:proofErr w:type="gramEnd"/>
      <w:r>
        <w:rPr>
          <w:rFonts w:hint="eastAsia"/>
          <w:lang w:eastAsia="ja-JP"/>
        </w:rPr>
        <w:t>.</w:t>
      </w:r>
    </w:p>
    <w:p w14:paraId="052D3BA1" w14:textId="123A258E" w:rsidR="00A51140" w:rsidRPr="002940CB" w:rsidRDefault="002940CB" w:rsidP="002940CB">
      <w:pPr>
        <w:pStyle w:val="Caption"/>
        <w:rPr>
          <w:color w:val="0000FF"/>
          <w:sz w:val="20"/>
          <w:szCs w:val="20"/>
          <w:lang w:eastAsia="ja-JP"/>
        </w:rPr>
      </w:pPr>
      <w:r w:rsidRPr="002940CB">
        <w:rPr>
          <w:sz w:val="20"/>
          <w:szCs w:val="20"/>
        </w:rPr>
        <w:t xml:space="preserve">Table </w:t>
      </w:r>
      <w:r w:rsidRPr="002940CB">
        <w:rPr>
          <w:sz w:val="20"/>
          <w:szCs w:val="20"/>
        </w:rPr>
        <w:fldChar w:fldCharType="begin"/>
      </w:r>
      <w:r w:rsidRPr="002940CB">
        <w:rPr>
          <w:sz w:val="20"/>
          <w:szCs w:val="20"/>
        </w:rPr>
        <w:instrText xml:space="preserve"> STYLEREF 1 \s </w:instrText>
      </w:r>
      <w:r w:rsidRPr="002940CB">
        <w:rPr>
          <w:sz w:val="20"/>
          <w:szCs w:val="20"/>
        </w:rPr>
        <w:fldChar w:fldCharType="separate"/>
      </w:r>
      <w:r w:rsidR="00E32B0C">
        <w:rPr>
          <w:noProof/>
          <w:sz w:val="20"/>
          <w:szCs w:val="20"/>
        </w:rPr>
        <w:t>1</w:t>
      </w:r>
      <w:r w:rsidRPr="002940CB">
        <w:rPr>
          <w:sz w:val="20"/>
          <w:szCs w:val="20"/>
        </w:rPr>
        <w:fldChar w:fldCharType="end"/>
      </w:r>
      <w:r w:rsidRPr="002940CB">
        <w:rPr>
          <w:sz w:val="20"/>
          <w:szCs w:val="20"/>
        </w:rPr>
        <w:t>.</w:t>
      </w:r>
      <w:r w:rsidRPr="002940CB">
        <w:rPr>
          <w:sz w:val="20"/>
          <w:szCs w:val="20"/>
        </w:rPr>
        <w:fldChar w:fldCharType="begin"/>
      </w:r>
      <w:r w:rsidRPr="002940CB">
        <w:rPr>
          <w:sz w:val="20"/>
          <w:szCs w:val="20"/>
        </w:rPr>
        <w:instrText xml:space="preserve"> SEQ Table \* ARABIC \s 1 </w:instrText>
      </w:r>
      <w:r w:rsidRPr="002940CB">
        <w:rPr>
          <w:sz w:val="20"/>
          <w:szCs w:val="20"/>
        </w:rPr>
        <w:fldChar w:fldCharType="separate"/>
      </w:r>
      <w:r w:rsidR="00E32B0C">
        <w:rPr>
          <w:noProof/>
          <w:sz w:val="20"/>
          <w:szCs w:val="20"/>
        </w:rPr>
        <w:t>1</w:t>
      </w:r>
      <w:r w:rsidRPr="002940CB">
        <w:rPr>
          <w:sz w:val="20"/>
          <w:szCs w:val="20"/>
        </w:rPr>
        <w:fldChar w:fldCharType="end"/>
      </w:r>
      <w:r w:rsidR="00A51140" w:rsidRPr="002940CB">
        <w:rPr>
          <w:rFonts w:hint="eastAsia"/>
          <w:sz w:val="20"/>
          <w:szCs w:val="20"/>
          <w:lang w:eastAsia="ja-JP"/>
        </w:rPr>
        <w:tab/>
        <w:t>Standard</w:t>
      </w:r>
      <w:r w:rsidR="00180DB5" w:rsidRPr="002940CB">
        <w:rPr>
          <w:rFonts w:hint="eastAsia"/>
          <w:sz w:val="20"/>
          <w:szCs w:val="20"/>
          <w:lang w:eastAsia="ja-JP"/>
        </w:rPr>
        <w:t xml:space="preserve"> </w:t>
      </w:r>
      <w:r w:rsidR="001477E4">
        <w:rPr>
          <w:sz w:val="20"/>
          <w:szCs w:val="20"/>
          <w:lang w:eastAsia="ja-JP"/>
        </w:rPr>
        <w:t xml:space="preserve">of </w:t>
      </w:r>
      <w:r w:rsidR="007142DF">
        <w:rPr>
          <w:sz w:val="20"/>
          <w:szCs w:val="20"/>
          <w:lang w:eastAsia="ja-JP"/>
        </w:rPr>
        <w:t>V4L2</w:t>
      </w:r>
      <w:r w:rsidR="001477E4">
        <w:rPr>
          <w:sz w:val="20"/>
          <w:szCs w:val="20"/>
          <w:lang w:eastAsia="ja-JP"/>
        </w:rPr>
        <w:t xml:space="preserve"> </w:t>
      </w:r>
      <w:r w:rsidR="00496447">
        <w:rPr>
          <w:rFonts w:hint="eastAsia"/>
          <w:sz w:val="20"/>
          <w:szCs w:val="20"/>
          <w:lang w:eastAsia="ja-JP"/>
        </w:rPr>
        <w:t xml:space="preserve">API </w:t>
      </w:r>
      <w:r w:rsidR="00180DB5" w:rsidRPr="002940CB">
        <w:rPr>
          <w:rFonts w:hint="eastAsia"/>
          <w:sz w:val="20"/>
          <w:szCs w:val="20"/>
          <w:lang w:eastAsia="ja-JP"/>
        </w:rPr>
        <w:t xml:space="preserve">(R-Car </w:t>
      </w:r>
      <w:r w:rsidR="00E62C48">
        <w:rPr>
          <w:rFonts w:hint="eastAsia"/>
          <w:sz w:val="20"/>
          <w:szCs w:val="20"/>
          <w:lang w:eastAsia="ja-JP"/>
        </w:rPr>
        <w:t>H3 / M3 / M3N / E3</w:t>
      </w:r>
      <w:r w:rsidR="0028613E">
        <w:rPr>
          <w:sz w:val="20"/>
          <w:szCs w:val="20"/>
          <w:lang w:eastAsia="ja-JP"/>
        </w:rPr>
        <w:t xml:space="preserve"> / D3</w:t>
      </w:r>
      <w:r w:rsidR="00E62C48">
        <w:rPr>
          <w:rFonts w:hint="eastAsia"/>
          <w:sz w:val="20"/>
          <w:szCs w:val="20"/>
          <w:lang w:eastAsia="ja-JP"/>
        </w:rPr>
        <w:t xml:space="preserve"> / V3U / V3H</w:t>
      </w:r>
      <w:r w:rsidR="00E22862" w:rsidRPr="002940CB">
        <w:rPr>
          <w:sz w:val="20"/>
          <w:szCs w:val="20"/>
          <w:lang w:eastAsia="ja-JP"/>
        </w:rPr>
        <w:t>)</w:t>
      </w:r>
    </w:p>
    <w:tbl>
      <w:tblPr>
        <w:tblW w:w="9781"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4490"/>
        <w:gridCol w:w="5291"/>
      </w:tblGrid>
      <w:tr w:rsidR="00A51140" w:rsidRPr="00A51140" w14:paraId="65150AE4" w14:textId="77777777" w:rsidTr="002E2574">
        <w:trPr>
          <w:tblHeader/>
        </w:trPr>
        <w:tc>
          <w:tcPr>
            <w:tcW w:w="4490" w:type="dxa"/>
          </w:tcPr>
          <w:p w14:paraId="33554FED" w14:textId="77777777" w:rsidR="00A51140" w:rsidRPr="00A51140" w:rsidRDefault="000629BC" w:rsidP="00A51140">
            <w:pPr>
              <w:pStyle w:val="tablehead"/>
              <w:rPr>
                <w:b w:val="0"/>
                <w:lang w:eastAsia="ja-JP"/>
              </w:rPr>
            </w:pPr>
            <w:r w:rsidRPr="00A51140">
              <w:rPr>
                <w:rFonts w:hint="eastAsia"/>
                <w:b w:val="0"/>
                <w:lang w:eastAsia="ja-JP"/>
              </w:rPr>
              <w:t>Title</w:t>
            </w:r>
          </w:p>
        </w:tc>
        <w:tc>
          <w:tcPr>
            <w:tcW w:w="5291" w:type="dxa"/>
          </w:tcPr>
          <w:p w14:paraId="6AE81907" w14:textId="77777777" w:rsidR="00A51140" w:rsidRPr="00A51140" w:rsidRDefault="0043288B" w:rsidP="00A51140">
            <w:pPr>
              <w:pStyle w:val="tablehead"/>
              <w:rPr>
                <w:b w:val="0"/>
                <w:lang w:eastAsia="ja-JP"/>
              </w:rPr>
            </w:pPr>
            <w:r>
              <w:rPr>
                <w:b w:val="0"/>
                <w:lang w:eastAsia="ja-JP"/>
              </w:rPr>
              <w:t>location</w:t>
            </w:r>
          </w:p>
        </w:tc>
      </w:tr>
      <w:tr w:rsidR="00A51140" w14:paraId="0502626C" w14:textId="77777777" w:rsidTr="002E2574">
        <w:tc>
          <w:tcPr>
            <w:tcW w:w="4490" w:type="dxa"/>
          </w:tcPr>
          <w:p w14:paraId="734FB5A6" w14:textId="77777777" w:rsidR="00A51140" w:rsidRDefault="00FA702E" w:rsidP="0063767B">
            <w:pPr>
              <w:pStyle w:val="table1ordered"/>
              <w:ind w:left="346" w:hanging="289"/>
            </w:pPr>
            <w:r w:rsidRPr="00FA702E">
              <w:rPr>
                <w:lang w:eastAsia="ja-JP"/>
              </w:rPr>
              <w:t xml:space="preserve">Linux Media Infrastructure </w:t>
            </w:r>
            <w:proofErr w:type="spellStart"/>
            <w:r w:rsidRPr="00FA702E">
              <w:rPr>
                <w:lang w:eastAsia="ja-JP"/>
              </w:rPr>
              <w:t>userspace</w:t>
            </w:r>
            <w:proofErr w:type="spellEnd"/>
            <w:r w:rsidRPr="00FA702E">
              <w:rPr>
                <w:lang w:eastAsia="ja-JP"/>
              </w:rPr>
              <w:t xml:space="preserve"> API</w:t>
            </w:r>
          </w:p>
        </w:tc>
        <w:tc>
          <w:tcPr>
            <w:tcW w:w="5291" w:type="dxa"/>
          </w:tcPr>
          <w:p w14:paraId="53F8A5ED" w14:textId="0FD20ADC" w:rsidR="00653032" w:rsidRDefault="0028613E" w:rsidP="00761965">
            <w:pPr>
              <w:pStyle w:val="table1unordered"/>
              <w:numPr>
                <w:ilvl w:val="0"/>
                <w:numId w:val="0"/>
              </w:numPr>
              <w:ind w:left="57"/>
              <w:rPr>
                <w:lang w:eastAsia="ja-JP"/>
              </w:rPr>
            </w:pPr>
            <w:r w:rsidRPr="0028613E">
              <w:rPr>
                <w:lang w:eastAsia="ja-JP"/>
              </w:rPr>
              <w:t>https://linuxtv.org/downloads/v4l-dvb-apis/</w:t>
            </w:r>
            <w:r w:rsidRPr="0028613E" w:rsidDel="0028613E">
              <w:rPr>
                <w:lang w:eastAsia="ja-JP"/>
              </w:rPr>
              <w:t xml:space="preserve"> </w:t>
            </w:r>
          </w:p>
        </w:tc>
      </w:tr>
    </w:tbl>
    <w:p w14:paraId="47867D3C" w14:textId="07F757E4" w:rsidR="00A51140" w:rsidRDefault="00A51140" w:rsidP="00A51140">
      <w:pPr>
        <w:pStyle w:val="Heading3"/>
      </w:pPr>
      <w:r>
        <w:rPr>
          <w:rFonts w:hint="eastAsia"/>
          <w:lang w:eastAsia="ja-JP"/>
        </w:rPr>
        <w:t xml:space="preserve">Related </w:t>
      </w:r>
      <w:r w:rsidR="002940CB">
        <w:rPr>
          <w:rFonts w:hint="eastAsia"/>
          <w:lang w:eastAsia="ja-JP"/>
        </w:rPr>
        <w:t>D</w:t>
      </w:r>
      <w:r>
        <w:rPr>
          <w:rFonts w:hint="eastAsia"/>
          <w:lang w:eastAsia="ja-JP"/>
        </w:rPr>
        <w:t>ocument</w:t>
      </w:r>
    </w:p>
    <w:p w14:paraId="0D7F42E3" w14:textId="77777777" w:rsidR="00A51140" w:rsidRDefault="00A51140" w:rsidP="00A51140">
      <w:pPr>
        <w:rPr>
          <w:lang w:eastAsia="ja-JP"/>
        </w:rPr>
      </w:pPr>
      <w:r>
        <w:t>T</w:t>
      </w:r>
      <w:r w:rsidRPr="00A51140">
        <w:t>he following table shows the document related to this module</w:t>
      </w:r>
      <w:r>
        <w:rPr>
          <w:rFonts w:hint="eastAsia"/>
          <w:lang w:eastAsia="ja-JP"/>
        </w:rPr>
        <w:t>.</w:t>
      </w:r>
    </w:p>
    <w:p w14:paraId="6635BB01" w14:textId="27BCB9A8" w:rsidR="00DA049B" w:rsidRPr="002940CB" w:rsidRDefault="00DA049B" w:rsidP="00DA049B">
      <w:pPr>
        <w:pStyle w:val="Caption"/>
        <w:spacing w:after="160" w:line="260" w:lineRule="exact"/>
        <w:ind w:left="1080" w:hangingChars="538" w:hanging="1080"/>
        <w:rPr>
          <w:color w:val="0000FF"/>
          <w:sz w:val="20"/>
          <w:szCs w:val="20"/>
          <w:lang w:eastAsia="ja-JP"/>
        </w:rPr>
      </w:pPr>
      <w:r w:rsidRPr="002940CB">
        <w:rPr>
          <w:sz w:val="20"/>
          <w:szCs w:val="20"/>
        </w:rPr>
        <w:t xml:space="preserve">Table </w:t>
      </w:r>
      <w:r w:rsidRPr="002940CB">
        <w:rPr>
          <w:sz w:val="20"/>
          <w:szCs w:val="20"/>
        </w:rPr>
        <w:fldChar w:fldCharType="begin"/>
      </w:r>
      <w:r w:rsidRPr="002940CB">
        <w:rPr>
          <w:sz w:val="20"/>
          <w:szCs w:val="20"/>
        </w:rPr>
        <w:instrText xml:space="preserve"> STYLEREF 1 \s </w:instrText>
      </w:r>
      <w:r w:rsidRPr="002940CB">
        <w:rPr>
          <w:sz w:val="20"/>
          <w:szCs w:val="20"/>
        </w:rPr>
        <w:fldChar w:fldCharType="separate"/>
      </w:r>
      <w:r w:rsidR="00E32B0C">
        <w:rPr>
          <w:noProof/>
          <w:sz w:val="20"/>
          <w:szCs w:val="20"/>
        </w:rPr>
        <w:t>1</w:t>
      </w:r>
      <w:r w:rsidRPr="002940CB">
        <w:rPr>
          <w:sz w:val="20"/>
          <w:szCs w:val="20"/>
        </w:rPr>
        <w:fldChar w:fldCharType="end"/>
      </w:r>
      <w:r w:rsidRPr="002940CB">
        <w:rPr>
          <w:sz w:val="20"/>
          <w:szCs w:val="20"/>
        </w:rPr>
        <w:t>.</w:t>
      </w:r>
      <w:r w:rsidRPr="002940CB">
        <w:rPr>
          <w:sz w:val="20"/>
          <w:szCs w:val="20"/>
        </w:rPr>
        <w:fldChar w:fldCharType="begin"/>
      </w:r>
      <w:r w:rsidRPr="002940CB">
        <w:rPr>
          <w:sz w:val="20"/>
          <w:szCs w:val="20"/>
        </w:rPr>
        <w:instrText xml:space="preserve"> SEQ Table \* ARABIC \s 1 </w:instrText>
      </w:r>
      <w:r w:rsidRPr="002940CB">
        <w:rPr>
          <w:sz w:val="20"/>
          <w:szCs w:val="20"/>
        </w:rPr>
        <w:fldChar w:fldCharType="separate"/>
      </w:r>
      <w:r w:rsidR="00E32B0C">
        <w:rPr>
          <w:noProof/>
          <w:sz w:val="20"/>
          <w:szCs w:val="20"/>
        </w:rPr>
        <w:t>2</w:t>
      </w:r>
      <w:r w:rsidRPr="002940CB">
        <w:rPr>
          <w:sz w:val="20"/>
          <w:szCs w:val="20"/>
        </w:rPr>
        <w:fldChar w:fldCharType="end"/>
      </w:r>
      <w:r w:rsidRPr="002940CB">
        <w:rPr>
          <w:rFonts w:hint="eastAsia"/>
          <w:sz w:val="20"/>
          <w:szCs w:val="20"/>
          <w:lang w:eastAsia="ja-JP"/>
        </w:rPr>
        <w:tab/>
        <w:t>Related documents (</w:t>
      </w:r>
      <w:r w:rsidRPr="00DA049B">
        <w:rPr>
          <w:sz w:val="20"/>
          <w:szCs w:val="20"/>
          <w:lang w:eastAsia="ja-JP"/>
        </w:rPr>
        <w:t xml:space="preserve">R-Car </w:t>
      </w:r>
      <w:r w:rsidR="00E62C48">
        <w:rPr>
          <w:sz w:val="20"/>
          <w:szCs w:val="20"/>
          <w:lang w:eastAsia="ja-JP"/>
        </w:rPr>
        <w:t>H3 / M3 / M3N / E3</w:t>
      </w:r>
      <w:r w:rsidR="00CC53D6">
        <w:rPr>
          <w:sz w:val="20"/>
          <w:szCs w:val="20"/>
          <w:lang w:eastAsia="ja-JP"/>
        </w:rPr>
        <w:t xml:space="preserve"> / D3</w:t>
      </w:r>
      <w:r w:rsidR="00E62C48">
        <w:rPr>
          <w:sz w:val="20"/>
          <w:szCs w:val="20"/>
          <w:lang w:eastAsia="ja-JP"/>
        </w:rPr>
        <w:t xml:space="preserve"> / V3U / V3H</w:t>
      </w:r>
      <w:r w:rsidRPr="002940CB">
        <w:rPr>
          <w:rFonts w:hint="eastAsia"/>
          <w:sz w:val="20"/>
          <w:szCs w:val="20"/>
          <w:lang w:eastAsia="ja-JP"/>
        </w:rPr>
        <w:t>)</w:t>
      </w:r>
    </w:p>
    <w:tbl>
      <w:tblPr>
        <w:tblW w:w="9781"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1302"/>
        <w:gridCol w:w="1062"/>
        <w:gridCol w:w="4961"/>
        <w:gridCol w:w="993"/>
        <w:gridCol w:w="1463"/>
      </w:tblGrid>
      <w:tr w:rsidR="00DA049B" w:rsidRPr="00A51140" w14:paraId="72A90B78" w14:textId="77777777" w:rsidTr="00C601B7">
        <w:trPr>
          <w:tblHeader/>
        </w:trPr>
        <w:tc>
          <w:tcPr>
            <w:tcW w:w="1302" w:type="dxa"/>
            <w:tcBorders>
              <w:bottom w:val="single" w:sz="8" w:space="0" w:color="auto"/>
            </w:tcBorders>
          </w:tcPr>
          <w:p w14:paraId="36540C93" w14:textId="77777777" w:rsidR="00DA049B" w:rsidRPr="00A51140" w:rsidRDefault="00DA049B" w:rsidP="00835F10">
            <w:pPr>
              <w:pStyle w:val="tablehead"/>
              <w:ind w:left="0"/>
              <w:rPr>
                <w:b w:val="0"/>
                <w:lang w:eastAsia="ja-JP"/>
              </w:rPr>
            </w:pPr>
            <w:r>
              <w:rPr>
                <w:rFonts w:hint="eastAsia"/>
                <w:b w:val="0"/>
                <w:lang w:eastAsia="ja-JP"/>
              </w:rPr>
              <w:t>Number</w:t>
            </w:r>
          </w:p>
        </w:tc>
        <w:tc>
          <w:tcPr>
            <w:tcW w:w="1062" w:type="dxa"/>
            <w:tcBorders>
              <w:bottom w:val="single" w:sz="8" w:space="0" w:color="auto"/>
            </w:tcBorders>
          </w:tcPr>
          <w:p w14:paraId="51733CDE" w14:textId="77777777" w:rsidR="00DA049B" w:rsidRPr="00A51140" w:rsidRDefault="00DA049B" w:rsidP="00835F10">
            <w:pPr>
              <w:pStyle w:val="tablehead"/>
              <w:ind w:left="0"/>
              <w:rPr>
                <w:b w:val="0"/>
                <w:lang w:eastAsia="ja-JP"/>
              </w:rPr>
            </w:pPr>
            <w:r>
              <w:rPr>
                <w:rFonts w:hint="eastAsia"/>
                <w:b w:val="0"/>
                <w:lang w:eastAsia="ja-JP"/>
              </w:rPr>
              <w:t>Issue</w:t>
            </w:r>
          </w:p>
        </w:tc>
        <w:tc>
          <w:tcPr>
            <w:tcW w:w="4961" w:type="dxa"/>
            <w:tcBorders>
              <w:bottom w:val="single" w:sz="8" w:space="0" w:color="auto"/>
            </w:tcBorders>
          </w:tcPr>
          <w:p w14:paraId="4CF2E5D7" w14:textId="77777777" w:rsidR="00DA049B" w:rsidRPr="00A51140" w:rsidRDefault="00DA049B" w:rsidP="00835F10">
            <w:pPr>
              <w:pStyle w:val="tablehead"/>
              <w:ind w:left="0"/>
              <w:rPr>
                <w:b w:val="0"/>
                <w:lang w:eastAsia="ja-JP"/>
              </w:rPr>
            </w:pPr>
            <w:r w:rsidRPr="00A51140">
              <w:rPr>
                <w:rFonts w:hint="eastAsia"/>
                <w:b w:val="0"/>
                <w:lang w:eastAsia="ja-JP"/>
              </w:rPr>
              <w:t>Title</w:t>
            </w:r>
          </w:p>
        </w:tc>
        <w:tc>
          <w:tcPr>
            <w:tcW w:w="993" w:type="dxa"/>
            <w:tcBorders>
              <w:bottom w:val="single" w:sz="8" w:space="0" w:color="auto"/>
            </w:tcBorders>
          </w:tcPr>
          <w:p w14:paraId="1D68571A" w14:textId="77777777" w:rsidR="00DA049B" w:rsidRPr="00A51140" w:rsidRDefault="00DA049B" w:rsidP="00835F10">
            <w:pPr>
              <w:pStyle w:val="tablehead"/>
              <w:ind w:left="0"/>
              <w:rPr>
                <w:b w:val="0"/>
                <w:lang w:eastAsia="ja-JP"/>
              </w:rPr>
            </w:pPr>
            <w:r>
              <w:rPr>
                <w:rFonts w:hint="eastAsia"/>
                <w:b w:val="0"/>
                <w:lang w:eastAsia="ja-JP"/>
              </w:rPr>
              <w:t>Edition</w:t>
            </w:r>
          </w:p>
        </w:tc>
        <w:tc>
          <w:tcPr>
            <w:tcW w:w="1463" w:type="dxa"/>
            <w:tcBorders>
              <w:bottom w:val="single" w:sz="8" w:space="0" w:color="auto"/>
            </w:tcBorders>
          </w:tcPr>
          <w:p w14:paraId="46E24CCC" w14:textId="77777777" w:rsidR="00DA049B" w:rsidRPr="00A51140" w:rsidRDefault="00DA049B" w:rsidP="00835F10">
            <w:pPr>
              <w:pStyle w:val="tablehead"/>
              <w:ind w:left="0"/>
              <w:rPr>
                <w:b w:val="0"/>
                <w:lang w:eastAsia="ja-JP"/>
              </w:rPr>
            </w:pPr>
            <w:r w:rsidRPr="00A51140">
              <w:rPr>
                <w:rFonts w:hint="eastAsia"/>
                <w:b w:val="0"/>
                <w:lang w:eastAsia="ja-JP"/>
              </w:rPr>
              <w:t>Date</w:t>
            </w:r>
          </w:p>
        </w:tc>
      </w:tr>
      <w:tr w:rsidR="00E62C48" w:rsidRPr="00896C56" w14:paraId="19795D9B" w14:textId="77777777" w:rsidTr="002E345F">
        <w:tc>
          <w:tcPr>
            <w:tcW w:w="1302" w:type="dxa"/>
            <w:tcBorders>
              <w:top w:val="single" w:sz="4" w:space="0" w:color="auto"/>
              <w:bottom w:val="single" w:sz="4" w:space="0" w:color="auto"/>
            </w:tcBorders>
          </w:tcPr>
          <w:p w14:paraId="5A29E0DF" w14:textId="77777777" w:rsidR="00E62C48" w:rsidRDefault="00E62C48" w:rsidP="00E62C48">
            <w:pPr>
              <w:pStyle w:val="table1ordered"/>
              <w:ind w:left="346" w:hanging="289"/>
              <w:jc w:val="center"/>
              <w:rPr>
                <w:lang w:eastAsia="ja-JP"/>
              </w:rPr>
            </w:pPr>
            <w:r>
              <w:rPr>
                <w:rFonts w:hint="eastAsia"/>
                <w:lang w:eastAsia="ja-JP"/>
              </w:rPr>
              <w:t>-</w:t>
            </w:r>
          </w:p>
        </w:tc>
        <w:tc>
          <w:tcPr>
            <w:tcW w:w="1062" w:type="dxa"/>
            <w:tcBorders>
              <w:top w:val="single" w:sz="4" w:space="0" w:color="auto"/>
              <w:bottom w:val="single" w:sz="4" w:space="0" w:color="auto"/>
            </w:tcBorders>
          </w:tcPr>
          <w:p w14:paraId="13A4A29B" w14:textId="77777777" w:rsidR="00E62C48" w:rsidRDefault="00E62C48" w:rsidP="00E62C48">
            <w:pPr>
              <w:pStyle w:val="table1ordered"/>
              <w:ind w:left="39"/>
              <w:rPr>
                <w:lang w:eastAsia="ja-JP"/>
              </w:rPr>
            </w:pPr>
            <w:r>
              <w:rPr>
                <w:rFonts w:hint="eastAsia"/>
                <w:lang w:eastAsia="ja-JP"/>
              </w:rPr>
              <w:t>Renesas Electronics</w:t>
            </w:r>
          </w:p>
        </w:tc>
        <w:tc>
          <w:tcPr>
            <w:tcW w:w="4961" w:type="dxa"/>
            <w:tcBorders>
              <w:top w:val="single" w:sz="4" w:space="0" w:color="auto"/>
              <w:bottom w:val="single" w:sz="4" w:space="0" w:color="auto"/>
            </w:tcBorders>
            <w:vAlign w:val="center"/>
          </w:tcPr>
          <w:p w14:paraId="2DFED4C0" w14:textId="77777777" w:rsidR="00E62C48" w:rsidRPr="00553D37" w:rsidRDefault="00E62C48" w:rsidP="00E62C48">
            <w:pPr>
              <w:pStyle w:val="table1unordered"/>
              <w:numPr>
                <w:ilvl w:val="0"/>
                <w:numId w:val="0"/>
              </w:numPr>
              <w:ind w:left="57"/>
            </w:pPr>
            <w:r w:rsidRPr="00553D37">
              <w:t>R-Car Series, 3rd Generation User’s Manual: Hardware</w:t>
            </w:r>
          </w:p>
        </w:tc>
        <w:tc>
          <w:tcPr>
            <w:tcW w:w="993" w:type="dxa"/>
            <w:tcBorders>
              <w:top w:val="single" w:sz="4" w:space="0" w:color="auto"/>
              <w:bottom w:val="single" w:sz="4" w:space="0" w:color="auto"/>
            </w:tcBorders>
          </w:tcPr>
          <w:p w14:paraId="24348552" w14:textId="6BFB8415" w:rsidR="00E62C48" w:rsidRPr="00F703DB" w:rsidRDefault="00E62C48" w:rsidP="00E62C48">
            <w:pPr>
              <w:pStyle w:val="table1unordered"/>
              <w:numPr>
                <w:ilvl w:val="0"/>
                <w:numId w:val="0"/>
              </w:numPr>
              <w:ind w:left="57"/>
              <w:rPr>
                <w:lang w:eastAsia="ja-JP"/>
              </w:rPr>
            </w:pPr>
            <w:r>
              <w:rPr>
                <w:rFonts w:hint="eastAsia"/>
                <w:lang w:eastAsia="ja-JP"/>
              </w:rPr>
              <w:t>R</w:t>
            </w:r>
            <w:r>
              <w:rPr>
                <w:lang w:eastAsia="ja-JP"/>
              </w:rPr>
              <w:t>ev.2.20</w:t>
            </w:r>
          </w:p>
        </w:tc>
        <w:tc>
          <w:tcPr>
            <w:tcW w:w="1463" w:type="dxa"/>
            <w:tcBorders>
              <w:top w:val="single" w:sz="4" w:space="0" w:color="auto"/>
              <w:bottom w:val="single" w:sz="4" w:space="0" w:color="auto"/>
            </w:tcBorders>
          </w:tcPr>
          <w:p w14:paraId="0DEB5DC7" w14:textId="2B07120A" w:rsidR="00E62C48" w:rsidRDefault="00E62C48" w:rsidP="00E62C48">
            <w:pPr>
              <w:pStyle w:val="table1unordered"/>
              <w:numPr>
                <w:ilvl w:val="0"/>
                <w:numId w:val="0"/>
              </w:numPr>
              <w:ind w:left="57"/>
              <w:rPr>
                <w:rFonts w:asciiTheme="majorHAnsi" w:hAnsiTheme="majorHAnsi" w:cstheme="majorHAnsi"/>
                <w:lang w:eastAsia="ja-JP"/>
              </w:rPr>
            </w:pPr>
            <w:r w:rsidRPr="002372DD">
              <w:rPr>
                <w:lang w:eastAsia="ja-JP"/>
              </w:rPr>
              <w:t>Jun. 30, 2020</w:t>
            </w:r>
          </w:p>
        </w:tc>
      </w:tr>
      <w:tr w:rsidR="00B75904" w:rsidRPr="00896C56" w14:paraId="70497BC5" w14:textId="77777777" w:rsidTr="00C601B7">
        <w:tc>
          <w:tcPr>
            <w:tcW w:w="1302" w:type="dxa"/>
            <w:tcBorders>
              <w:top w:val="single" w:sz="4" w:space="0" w:color="auto"/>
              <w:bottom w:val="single" w:sz="4" w:space="0" w:color="auto"/>
            </w:tcBorders>
          </w:tcPr>
          <w:p w14:paraId="4E4650A0" w14:textId="3D4BBC6B" w:rsidR="00B75904" w:rsidRDefault="00B75904" w:rsidP="00B75904">
            <w:pPr>
              <w:pStyle w:val="table1ordered"/>
              <w:ind w:left="346" w:hanging="289"/>
              <w:jc w:val="center"/>
              <w:rPr>
                <w:lang w:eastAsia="ja-JP"/>
              </w:rPr>
            </w:pPr>
            <w:r>
              <w:rPr>
                <w:rFonts w:hint="eastAsia"/>
                <w:lang w:eastAsia="ja-JP"/>
              </w:rPr>
              <w:t>-</w:t>
            </w:r>
          </w:p>
        </w:tc>
        <w:tc>
          <w:tcPr>
            <w:tcW w:w="1062" w:type="dxa"/>
            <w:tcBorders>
              <w:top w:val="single" w:sz="4" w:space="0" w:color="auto"/>
              <w:bottom w:val="single" w:sz="4" w:space="0" w:color="auto"/>
            </w:tcBorders>
          </w:tcPr>
          <w:p w14:paraId="7A8FFA84" w14:textId="06DB2317" w:rsidR="00B75904" w:rsidRDefault="00B75904" w:rsidP="00B75904">
            <w:pPr>
              <w:pStyle w:val="table1ordered"/>
              <w:ind w:left="39"/>
              <w:rPr>
                <w:lang w:eastAsia="ja-JP"/>
              </w:rPr>
            </w:pPr>
            <w:r>
              <w:rPr>
                <w:rFonts w:hint="eastAsia"/>
                <w:lang w:eastAsia="ja-JP"/>
              </w:rPr>
              <w:t>Renesas Electronics</w:t>
            </w:r>
          </w:p>
        </w:tc>
        <w:tc>
          <w:tcPr>
            <w:tcW w:w="4961" w:type="dxa"/>
            <w:tcBorders>
              <w:top w:val="single" w:sz="4" w:space="0" w:color="auto"/>
              <w:bottom w:val="single" w:sz="4" w:space="0" w:color="auto"/>
            </w:tcBorders>
            <w:vAlign w:val="center"/>
          </w:tcPr>
          <w:p w14:paraId="008A857B" w14:textId="428923B0" w:rsidR="00B75904" w:rsidRPr="00553D37" w:rsidRDefault="009618DB" w:rsidP="00B75904">
            <w:pPr>
              <w:pStyle w:val="table1unordered"/>
              <w:numPr>
                <w:ilvl w:val="0"/>
                <w:numId w:val="0"/>
              </w:numPr>
              <w:ind w:left="57"/>
              <w:rPr>
                <w:lang w:eastAsia="ja-JP"/>
              </w:rPr>
            </w:pPr>
            <w:r w:rsidRPr="009618DB">
              <w:rPr>
                <w:lang w:eastAsia="ja-JP"/>
              </w:rPr>
              <w:t>R-Car V3U Series User's Manual</w:t>
            </w:r>
          </w:p>
        </w:tc>
        <w:tc>
          <w:tcPr>
            <w:tcW w:w="993" w:type="dxa"/>
            <w:tcBorders>
              <w:top w:val="single" w:sz="4" w:space="0" w:color="auto"/>
              <w:bottom w:val="single" w:sz="4" w:space="0" w:color="auto"/>
            </w:tcBorders>
            <w:vAlign w:val="center"/>
          </w:tcPr>
          <w:p w14:paraId="5D2F65F8" w14:textId="736A03FD" w:rsidR="00B75904" w:rsidRDefault="00B75904" w:rsidP="00B75904">
            <w:pPr>
              <w:pStyle w:val="table1unordered"/>
              <w:numPr>
                <w:ilvl w:val="0"/>
                <w:numId w:val="0"/>
              </w:numPr>
              <w:ind w:left="57"/>
              <w:rPr>
                <w:lang w:eastAsia="ja-JP"/>
              </w:rPr>
            </w:pPr>
            <w:r>
              <w:rPr>
                <w:rFonts w:hint="eastAsia"/>
                <w:lang w:eastAsia="ja-JP"/>
              </w:rPr>
              <w:t>R</w:t>
            </w:r>
            <w:r>
              <w:rPr>
                <w:lang w:eastAsia="ja-JP"/>
              </w:rPr>
              <w:t>ev.0.5</w:t>
            </w:r>
          </w:p>
        </w:tc>
        <w:tc>
          <w:tcPr>
            <w:tcW w:w="1463" w:type="dxa"/>
            <w:tcBorders>
              <w:top w:val="single" w:sz="4" w:space="0" w:color="auto"/>
              <w:bottom w:val="single" w:sz="4" w:space="0" w:color="auto"/>
            </w:tcBorders>
            <w:vAlign w:val="center"/>
          </w:tcPr>
          <w:p w14:paraId="7E67D453" w14:textId="222AFBDE" w:rsidR="00B75904" w:rsidRPr="00D71B7C" w:rsidRDefault="009618DB" w:rsidP="00B75904">
            <w:pPr>
              <w:pStyle w:val="table1unordered"/>
              <w:numPr>
                <w:ilvl w:val="0"/>
                <w:numId w:val="0"/>
              </w:numPr>
              <w:ind w:left="57"/>
              <w:rPr>
                <w:lang w:eastAsia="ja-JP"/>
              </w:rPr>
            </w:pPr>
            <w:r w:rsidRPr="009618DB">
              <w:rPr>
                <w:lang w:eastAsia="ja-JP"/>
              </w:rPr>
              <w:t>Jul. 31, 2020</w:t>
            </w:r>
          </w:p>
        </w:tc>
      </w:tr>
      <w:tr w:rsidR="00B75904" w:rsidRPr="00896C56" w14:paraId="53116811" w14:textId="77777777" w:rsidTr="00C601B7">
        <w:tc>
          <w:tcPr>
            <w:tcW w:w="1302" w:type="dxa"/>
            <w:tcBorders>
              <w:top w:val="single" w:sz="4" w:space="0" w:color="auto"/>
              <w:bottom w:val="single" w:sz="4" w:space="0" w:color="auto"/>
            </w:tcBorders>
          </w:tcPr>
          <w:p w14:paraId="6008D3A1" w14:textId="77777777" w:rsidR="00B75904" w:rsidRDefault="00B75904" w:rsidP="00B75904">
            <w:pPr>
              <w:pStyle w:val="table1ordered"/>
              <w:ind w:left="346" w:hanging="289"/>
              <w:jc w:val="center"/>
              <w:rPr>
                <w:lang w:eastAsia="ja-JP"/>
              </w:rPr>
            </w:pPr>
            <w:r>
              <w:rPr>
                <w:rFonts w:hint="eastAsia"/>
                <w:lang w:eastAsia="ja-JP"/>
              </w:rPr>
              <w:t>-</w:t>
            </w:r>
          </w:p>
        </w:tc>
        <w:tc>
          <w:tcPr>
            <w:tcW w:w="1062" w:type="dxa"/>
            <w:tcBorders>
              <w:top w:val="single" w:sz="4" w:space="0" w:color="auto"/>
              <w:bottom w:val="single" w:sz="4" w:space="0" w:color="auto"/>
            </w:tcBorders>
          </w:tcPr>
          <w:p w14:paraId="4DABBCE7" w14:textId="77777777" w:rsidR="00B75904" w:rsidRDefault="00B75904" w:rsidP="00B75904">
            <w:pPr>
              <w:pStyle w:val="table1ordered"/>
              <w:ind w:left="39"/>
              <w:rPr>
                <w:lang w:eastAsia="ja-JP"/>
              </w:rPr>
            </w:pPr>
            <w:r>
              <w:rPr>
                <w:rFonts w:hint="eastAsia"/>
                <w:lang w:eastAsia="ja-JP"/>
              </w:rPr>
              <w:t>Renesas Electronics</w:t>
            </w:r>
          </w:p>
        </w:tc>
        <w:tc>
          <w:tcPr>
            <w:tcW w:w="4961" w:type="dxa"/>
            <w:tcBorders>
              <w:top w:val="single" w:sz="4" w:space="0" w:color="auto"/>
              <w:bottom w:val="single" w:sz="4" w:space="0" w:color="auto"/>
            </w:tcBorders>
            <w:vAlign w:val="center"/>
          </w:tcPr>
          <w:p w14:paraId="507AB598" w14:textId="77777777" w:rsidR="00B75904" w:rsidRPr="00DA049B" w:rsidRDefault="00B75904" w:rsidP="00B75904">
            <w:pPr>
              <w:pStyle w:val="table1unordered"/>
              <w:numPr>
                <w:ilvl w:val="0"/>
                <w:numId w:val="0"/>
              </w:numPr>
              <w:ind w:left="57"/>
              <w:rPr>
                <w:lang w:eastAsia="ja-JP"/>
              </w:rPr>
            </w:pPr>
            <w:r w:rsidRPr="0092351B">
              <w:rPr>
                <w:lang w:eastAsia="ja-JP"/>
              </w:rPr>
              <w:t>R-CarH3-SiP System Evaluation Board Salvator-X</w:t>
            </w:r>
            <w:r>
              <w:rPr>
                <w:lang w:eastAsia="ja-JP"/>
              </w:rPr>
              <w:t xml:space="preserve"> </w:t>
            </w:r>
            <w:r w:rsidRPr="0092351B">
              <w:rPr>
                <w:lang w:eastAsia="ja-JP"/>
              </w:rPr>
              <w:t>RTP0RC7795SIPB0011S</w:t>
            </w:r>
          </w:p>
        </w:tc>
        <w:tc>
          <w:tcPr>
            <w:tcW w:w="993" w:type="dxa"/>
            <w:tcBorders>
              <w:top w:val="single" w:sz="4" w:space="0" w:color="auto"/>
              <w:bottom w:val="single" w:sz="4" w:space="0" w:color="auto"/>
            </w:tcBorders>
            <w:vAlign w:val="center"/>
          </w:tcPr>
          <w:p w14:paraId="0E957398" w14:textId="77777777" w:rsidR="00B75904" w:rsidRPr="00DA049B" w:rsidRDefault="00B75904" w:rsidP="00B75904">
            <w:pPr>
              <w:pStyle w:val="table1unordered"/>
              <w:numPr>
                <w:ilvl w:val="0"/>
                <w:numId w:val="0"/>
              </w:numPr>
              <w:ind w:left="57"/>
              <w:rPr>
                <w:lang w:eastAsia="ja-JP"/>
              </w:rPr>
            </w:pPr>
            <w:r w:rsidRPr="00767639">
              <w:rPr>
                <w:lang w:eastAsia="ja-JP"/>
              </w:rPr>
              <w:t>Rev.1.09</w:t>
            </w:r>
          </w:p>
        </w:tc>
        <w:tc>
          <w:tcPr>
            <w:tcW w:w="1463" w:type="dxa"/>
            <w:tcBorders>
              <w:top w:val="single" w:sz="4" w:space="0" w:color="auto"/>
              <w:bottom w:val="single" w:sz="4" w:space="0" w:color="auto"/>
            </w:tcBorders>
            <w:vAlign w:val="center"/>
          </w:tcPr>
          <w:p w14:paraId="16804CDD" w14:textId="77777777" w:rsidR="00B75904" w:rsidRPr="00DA049B" w:rsidRDefault="00B75904" w:rsidP="00B75904">
            <w:pPr>
              <w:pStyle w:val="table1unordered"/>
              <w:numPr>
                <w:ilvl w:val="0"/>
                <w:numId w:val="0"/>
              </w:numPr>
              <w:ind w:left="57"/>
              <w:rPr>
                <w:lang w:eastAsia="ja-JP"/>
              </w:rPr>
            </w:pPr>
            <w:r w:rsidRPr="00767639">
              <w:rPr>
                <w:lang w:eastAsia="ja-JP"/>
              </w:rPr>
              <w:t>May. 11, 2017</w:t>
            </w:r>
          </w:p>
        </w:tc>
      </w:tr>
      <w:tr w:rsidR="00B75904" w:rsidRPr="00896C56" w14:paraId="51DB248D" w14:textId="77777777" w:rsidTr="00C601B7">
        <w:tc>
          <w:tcPr>
            <w:tcW w:w="1302" w:type="dxa"/>
            <w:tcBorders>
              <w:top w:val="single" w:sz="4" w:space="0" w:color="auto"/>
              <w:bottom w:val="single" w:sz="4" w:space="0" w:color="auto"/>
            </w:tcBorders>
          </w:tcPr>
          <w:p w14:paraId="5DD22D57" w14:textId="77777777" w:rsidR="00B75904" w:rsidRDefault="00B75904" w:rsidP="00B75904">
            <w:pPr>
              <w:pStyle w:val="table1ordered"/>
              <w:ind w:left="346" w:hanging="289"/>
              <w:jc w:val="center"/>
              <w:rPr>
                <w:lang w:eastAsia="ja-JP"/>
              </w:rPr>
            </w:pPr>
            <w:r>
              <w:rPr>
                <w:rFonts w:hint="eastAsia"/>
                <w:lang w:eastAsia="ja-JP"/>
              </w:rPr>
              <w:t>-</w:t>
            </w:r>
          </w:p>
        </w:tc>
        <w:tc>
          <w:tcPr>
            <w:tcW w:w="1062" w:type="dxa"/>
            <w:tcBorders>
              <w:top w:val="single" w:sz="4" w:space="0" w:color="auto"/>
              <w:bottom w:val="single" w:sz="4" w:space="0" w:color="auto"/>
            </w:tcBorders>
          </w:tcPr>
          <w:p w14:paraId="63224249" w14:textId="77777777" w:rsidR="00B75904" w:rsidRDefault="00B75904" w:rsidP="00B75904">
            <w:pPr>
              <w:pStyle w:val="table1ordered"/>
              <w:ind w:left="39" w:firstLine="18"/>
              <w:rPr>
                <w:lang w:eastAsia="ja-JP"/>
              </w:rPr>
            </w:pPr>
            <w:r>
              <w:rPr>
                <w:rFonts w:hint="eastAsia"/>
                <w:lang w:eastAsia="ja-JP"/>
              </w:rPr>
              <w:t>Renesas Electronics</w:t>
            </w:r>
          </w:p>
        </w:tc>
        <w:tc>
          <w:tcPr>
            <w:tcW w:w="4961" w:type="dxa"/>
            <w:tcBorders>
              <w:top w:val="single" w:sz="4" w:space="0" w:color="auto"/>
              <w:bottom w:val="single" w:sz="4" w:space="0" w:color="auto"/>
            </w:tcBorders>
            <w:vAlign w:val="center"/>
          </w:tcPr>
          <w:p w14:paraId="3455E900" w14:textId="77777777" w:rsidR="00B75904" w:rsidRPr="00553D37" w:rsidRDefault="00B75904" w:rsidP="00B75904">
            <w:pPr>
              <w:pStyle w:val="table1unordered"/>
              <w:numPr>
                <w:ilvl w:val="0"/>
                <w:numId w:val="0"/>
              </w:numPr>
              <w:ind w:left="57"/>
              <w:rPr>
                <w:lang w:eastAsia="ja-JP"/>
              </w:rPr>
            </w:pPr>
            <w:r w:rsidRPr="0092351B">
              <w:rPr>
                <w:rFonts w:hint="eastAsia"/>
                <w:lang w:eastAsia="ja-JP"/>
              </w:rPr>
              <w:t>R-CarM3-SiP System Evaluation Board Salvator-X</w:t>
            </w:r>
            <w:r>
              <w:rPr>
                <w:lang w:eastAsia="ja-JP"/>
              </w:rPr>
              <w:t xml:space="preserve"> </w:t>
            </w:r>
            <w:r w:rsidRPr="0092351B">
              <w:rPr>
                <w:lang w:eastAsia="ja-JP"/>
              </w:rPr>
              <w:t>RTP0RC779</w:t>
            </w:r>
            <w:r>
              <w:rPr>
                <w:lang w:eastAsia="ja-JP"/>
              </w:rPr>
              <w:t>6</w:t>
            </w:r>
            <w:r w:rsidRPr="0092351B">
              <w:rPr>
                <w:lang w:eastAsia="ja-JP"/>
              </w:rPr>
              <w:t>SIPB0011S</w:t>
            </w:r>
          </w:p>
        </w:tc>
        <w:tc>
          <w:tcPr>
            <w:tcW w:w="993" w:type="dxa"/>
            <w:tcBorders>
              <w:top w:val="single" w:sz="4" w:space="0" w:color="auto"/>
              <w:bottom w:val="single" w:sz="4" w:space="0" w:color="auto"/>
            </w:tcBorders>
            <w:vAlign w:val="center"/>
          </w:tcPr>
          <w:p w14:paraId="5ED86FDA" w14:textId="77777777" w:rsidR="00B75904" w:rsidRPr="00553D37" w:rsidRDefault="00B75904" w:rsidP="00B75904">
            <w:pPr>
              <w:pStyle w:val="table1unordered"/>
              <w:numPr>
                <w:ilvl w:val="0"/>
                <w:numId w:val="0"/>
              </w:numPr>
              <w:ind w:left="57"/>
              <w:rPr>
                <w:lang w:eastAsia="ja-JP"/>
              </w:rPr>
            </w:pPr>
            <w:r w:rsidRPr="00767639">
              <w:rPr>
                <w:lang w:eastAsia="ja-JP"/>
              </w:rPr>
              <w:t>Rev.0.04</w:t>
            </w:r>
          </w:p>
        </w:tc>
        <w:tc>
          <w:tcPr>
            <w:tcW w:w="1463" w:type="dxa"/>
            <w:tcBorders>
              <w:top w:val="single" w:sz="4" w:space="0" w:color="auto"/>
              <w:bottom w:val="single" w:sz="4" w:space="0" w:color="auto"/>
            </w:tcBorders>
            <w:vAlign w:val="center"/>
          </w:tcPr>
          <w:p w14:paraId="3047E9A5" w14:textId="77777777" w:rsidR="00B75904" w:rsidRPr="003E5C38" w:rsidRDefault="00B75904" w:rsidP="00B75904">
            <w:pPr>
              <w:pStyle w:val="table1unordered"/>
              <w:numPr>
                <w:ilvl w:val="0"/>
                <w:numId w:val="0"/>
              </w:numPr>
              <w:ind w:left="57"/>
              <w:rPr>
                <w:lang w:eastAsia="ja-JP"/>
              </w:rPr>
            </w:pPr>
            <w:r w:rsidRPr="00767639">
              <w:rPr>
                <w:lang w:eastAsia="ja-JP"/>
              </w:rPr>
              <w:t>Oct. 3, 2016</w:t>
            </w:r>
          </w:p>
        </w:tc>
      </w:tr>
      <w:tr w:rsidR="00B75904" w:rsidRPr="00896C56" w14:paraId="34F03DDB" w14:textId="77777777" w:rsidTr="00C601B7">
        <w:tc>
          <w:tcPr>
            <w:tcW w:w="1302" w:type="dxa"/>
            <w:tcBorders>
              <w:top w:val="single" w:sz="4" w:space="0" w:color="auto"/>
              <w:bottom w:val="single" w:sz="4" w:space="0" w:color="auto"/>
            </w:tcBorders>
          </w:tcPr>
          <w:p w14:paraId="5F16053F" w14:textId="77777777" w:rsidR="00B75904" w:rsidRDefault="00B75904" w:rsidP="00B75904">
            <w:pPr>
              <w:pStyle w:val="table1ordered"/>
              <w:ind w:left="346" w:hanging="289"/>
              <w:jc w:val="center"/>
              <w:rPr>
                <w:lang w:eastAsia="ja-JP"/>
              </w:rPr>
            </w:pPr>
            <w:r>
              <w:rPr>
                <w:rFonts w:hint="eastAsia"/>
                <w:lang w:eastAsia="ja-JP"/>
              </w:rPr>
              <w:t>-</w:t>
            </w:r>
          </w:p>
        </w:tc>
        <w:tc>
          <w:tcPr>
            <w:tcW w:w="1062" w:type="dxa"/>
            <w:tcBorders>
              <w:top w:val="single" w:sz="4" w:space="0" w:color="auto"/>
              <w:bottom w:val="single" w:sz="4" w:space="0" w:color="auto"/>
            </w:tcBorders>
          </w:tcPr>
          <w:p w14:paraId="6AD41B6C" w14:textId="77777777" w:rsidR="00B75904" w:rsidRDefault="00B75904" w:rsidP="00B75904">
            <w:pPr>
              <w:pStyle w:val="table1ordered"/>
              <w:ind w:left="39" w:firstLine="18"/>
              <w:rPr>
                <w:lang w:eastAsia="ja-JP"/>
              </w:rPr>
            </w:pPr>
            <w:r>
              <w:rPr>
                <w:rFonts w:hint="eastAsia"/>
                <w:lang w:eastAsia="ja-JP"/>
              </w:rPr>
              <w:t>Renesas Electronics</w:t>
            </w:r>
          </w:p>
        </w:tc>
        <w:tc>
          <w:tcPr>
            <w:tcW w:w="4961" w:type="dxa"/>
            <w:tcBorders>
              <w:top w:val="single" w:sz="4" w:space="0" w:color="auto"/>
              <w:bottom w:val="single" w:sz="4" w:space="0" w:color="auto"/>
            </w:tcBorders>
            <w:vAlign w:val="center"/>
          </w:tcPr>
          <w:p w14:paraId="662D00C2" w14:textId="77777777" w:rsidR="00B75904" w:rsidRPr="0092351B" w:rsidRDefault="00B75904" w:rsidP="00B75904">
            <w:pPr>
              <w:pStyle w:val="table1unordered"/>
              <w:numPr>
                <w:ilvl w:val="0"/>
                <w:numId w:val="0"/>
              </w:numPr>
              <w:ind w:left="57"/>
              <w:rPr>
                <w:lang w:eastAsia="ja-JP"/>
              </w:rPr>
            </w:pPr>
            <w:r w:rsidRPr="0057125A">
              <w:rPr>
                <w:lang w:eastAsia="ja-JP"/>
              </w:rPr>
              <w:t>R-CarH3-SiP/M3-SiP/M3N-SiP System Evaluation Board Salvator-XS Hardware Manual</w:t>
            </w:r>
          </w:p>
        </w:tc>
        <w:tc>
          <w:tcPr>
            <w:tcW w:w="993" w:type="dxa"/>
            <w:tcBorders>
              <w:top w:val="single" w:sz="4" w:space="0" w:color="auto"/>
              <w:bottom w:val="single" w:sz="4" w:space="0" w:color="auto"/>
            </w:tcBorders>
            <w:vAlign w:val="center"/>
          </w:tcPr>
          <w:p w14:paraId="6782FC7F" w14:textId="77777777" w:rsidR="00B75904" w:rsidRPr="0092351B" w:rsidRDefault="00B75904" w:rsidP="00B75904">
            <w:pPr>
              <w:pStyle w:val="table1unordered"/>
              <w:numPr>
                <w:ilvl w:val="0"/>
                <w:numId w:val="0"/>
              </w:numPr>
              <w:ind w:left="57"/>
              <w:rPr>
                <w:lang w:eastAsia="ja-JP"/>
              </w:rPr>
            </w:pPr>
            <w:r w:rsidRPr="005E4926">
              <w:rPr>
                <w:lang w:eastAsia="ja-JP"/>
              </w:rPr>
              <w:t>Rev.2.0</w:t>
            </w:r>
            <w:r>
              <w:rPr>
                <w:lang w:eastAsia="ja-JP"/>
              </w:rPr>
              <w:t>4</w:t>
            </w:r>
          </w:p>
        </w:tc>
        <w:tc>
          <w:tcPr>
            <w:tcW w:w="1463" w:type="dxa"/>
            <w:tcBorders>
              <w:top w:val="single" w:sz="4" w:space="0" w:color="auto"/>
              <w:bottom w:val="single" w:sz="4" w:space="0" w:color="auto"/>
            </w:tcBorders>
            <w:vAlign w:val="center"/>
          </w:tcPr>
          <w:p w14:paraId="271D952A" w14:textId="77777777" w:rsidR="00B75904" w:rsidRPr="0092351B" w:rsidRDefault="00B75904" w:rsidP="00B75904">
            <w:pPr>
              <w:pStyle w:val="table1unordered"/>
              <w:numPr>
                <w:ilvl w:val="0"/>
                <w:numId w:val="0"/>
              </w:numPr>
              <w:ind w:left="57"/>
              <w:rPr>
                <w:lang w:eastAsia="ja-JP"/>
              </w:rPr>
            </w:pPr>
            <w:r w:rsidRPr="0057125A">
              <w:rPr>
                <w:lang w:eastAsia="ja-JP"/>
              </w:rPr>
              <w:t>Jul. 17, 2018</w:t>
            </w:r>
          </w:p>
        </w:tc>
      </w:tr>
      <w:tr w:rsidR="00B75904" w:rsidRPr="00896C56" w14:paraId="079CEFE7" w14:textId="77777777" w:rsidTr="00C601B7">
        <w:tc>
          <w:tcPr>
            <w:tcW w:w="1302" w:type="dxa"/>
            <w:tcBorders>
              <w:top w:val="single" w:sz="4" w:space="0" w:color="auto"/>
              <w:bottom w:val="single" w:sz="4" w:space="0" w:color="auto"/>
            </w:tcBorders>
          </w:tcPr>
          <w:p w14:paraId="7F81CCFA" w14:textId="77777777" w:rsidR="00B75904" w:rsidRDefault="00B75904" w:rsidP="00B75904">
            <w:pPr>
              <w:pStyle w:val="table1ordered"/>
              <w:ind w:left="346" w:hanging="289"/>
              <w:jc w:val="center"/>
              <w:rPr>
                <w:lang w:eastAsia="ja-JP"/>
              </w:rPr>
            </w:pPr>
            <w:r>
              <w:rPr>
                <w:lang w:eastAsia="ja-JP"/>
              </w:rPr>
              <w:t>-</w:t>
            </w:r>
          </w:p>
        </w:tc>
        <w:tc>
          <w:tcPr>
            <w:tcW w:w="1062" w:type="dxa"/>
            <w:tcBorders>
              <w:top w:val="single" w:sz="4" w:space="0" w:color="auto"/>
              <w:bottom w:val="single" w:sz="4" w:space="0" w:color="auto"/>
            </w:tcBorders>
          </w:tcPr>
          <w:p w14:paraId="31A18B88" w14:textId="77777777" w:rsidR="00B75904" w:rsidRPr="007903BF" w:rsidRDefault="00B75904" w:rsidP="00B75904">
            <w:pPr>
              <w:pStyle w:val="table1ordered"/>
              <w:ind w:left="39" w:firstLine="18"/>
              <w:rPr>
                <w:rFonts w:asciiTheme="majorHAnsi" w:hAnsiTheme="majorHAnsi" w:cstheme="majorHAnsi"/>
                <w:lang w:eastAsia="ja-JP"/>
              </w:rPr>
            </w:pPr>
            <w:r w:rsidRPr="007903BF">
              <w:rPr>
                <w:rFonts w:asciiTheme="majorHAnsi" w:hAnsiTheme="majorHAnsi" w:cstheme="majorHAnsi"/>
                <w:lang w:eastAsia="ja-JP"/>
              </w:rPr>
              <w:t>Renesas Electronics</w:t>
            </w:r>
          </w:p>
        </w:tc>
        <w:tc>
          <w:tcPr>
            <w:tcW w:w="4961" w:type="dxa"/>
            <w:tcBorders>
              <w:top w:val="single" w:sz="4" w:space="0" w:color="auto"/>
              <w:bottom w:val="single" w:sz="4" w:space="0" w:color="auto"/>
            </w:tcBorders>
            <w:vAlign w:val="center"/>
          </w:tcPr>
          <w:p w14:paraId="1D72ABDD" w14:textId="77777777" w:rsidR="00B75904" w:rsidRPr="007903BF" w:rsidRDefault="00B75904" w:rsidP="00B75904">
            <w:pPr>
              <w:pStyle w:val="PlainText"/>
              <w:rPr>
                <w:rFonts w:asciiTheme="majorHAnsi" w:hAnsiTheme="majorHAnsi" w:cstheme="majorHAnsi"/>
                <w:lang w:val="en-IN"/>
              </w:rPr>
            </w:pPr>
            <w:r w:rsidRPr="007903BF">
              <w:rPr>
                <w:rFonts w:asciiTheme="majorHAnsi" w:hAnsiTheme="majorHAnsi" w:cstheme="majorHAnsi"/>
                <w:sz w:val="18"/>
              </w:rPr>
              <w:t>R-CarE3 System Evaluation Board Ebisu Hardware Manual RTP0RC77990SEB0010S</w:t>
            </w:r>
          </w:p>
        </w:tc>
        <w:tc>
          <w:tcPr>
            <w:tcW w:w="993" w:type="dxa"/>
            <w:tcBorders>
              <w:top w:val="single" w:sz="4" w:space="0" w:color="auto"/>
              <w:bottom w:val="single" w:sz="4" w:space="0" w:color="auto"/>
            </w:tcBorders>
            <w:vAlign w:val="center"/>
          </w:tcPr>
          <w:p w14:paraId="5337ED63" w14:textId="77777777" w:rsidR="00B75904" w:rsidRDefault="00B75904" w:rsidP="00B75904">
            <w:pPr>
              <w:pStyle w:val="table1unordered"/>
              <w:numPr>
                <w:ilvl w:val="0"/>
                <w:numId w:val="0"/>
              </w:numPr>
              <w:ind w:left="57"/>
              <w:rPr>
                <w:lang w:val="en-IN"/>
              </w:rPr>
            </w:pPr>
            <w:r w:rsidRPr="00767639">
              <w:rPr>
                <w:lang w:val="en-IN"/>
              </w:rPr>
              <w:t>Rev.0.03</w:t>
            </w:r>
          </w:p>
        </w:tc>
        <w:tc>
          <w:tcPr>
            <w:tcW w:w="1463" w:type="dxa"/>
            <w:tcBorders>
              <w:top w:val="single" w:sz="4" w:space="0" w:color="auto"/>
              <w:bottom w:val="single" w:sz="4" w:space="0" w:color="auto"/>
            </w:tcBorders>
            <w:vAlign w:val="center"/>
          </w:tcPr>
          <w:p w14:paraId="239AE055" w14:textId="77777777" w:rsidR="00B75904" w:rsidRDefault="00B75904" w:rsidP="00B75904">
            <w:pPr>
              <w:pStyle w:val="table1unordered"/>
              <w:numPr>
                <w:ilvl w:val="0"/>
                <w:numId w:val="0"/>
              </w:numPr>
              <w:ind w:left="57"/>
              <w:rPr>
                <w:lang w:val="en-IN"/>
              </w:rPr>
            </w:pPr>
            <w:r w:rsidRPr="00767639">
              <w:rPr>
                <w:lang w:val="en-IN" w:eastAsia="ja-JP"/>
              </w:rPr>
              <w:t>Apr. 11, 2018</w:t>
            </w:r>
          </w:p>
        </w:tc>
      </w:tr>
      <w:tr w:rsidR="00B75904" w:rsidRPr="00896C56" w14:paraId="0F60BA80" w14:textId="77777777" w:rsidTr="00CE1D32">
        <w:tc>
          <w:tcPr>
            <w:tcW w:w="1302" w:type="dxa"/>
            <w:tcBorders>
              <w:top w:val="single" w:sz="4" w:space="0" w:color="auto"/>
              <w:bottom w:val="single" w:sz="4" w:space="0" w:color="auto"/>
            </w:tcBorders>
          </w:tcPr>
          <w:p w14:paraId="2AAC2E49" w14:textId="77777777" w:rsidR="00B75904" w:rsidRDefault="00B75904" w:rsidP="00B75904">
            <w:pPr>
              <w:pStyle w:val="table1ordered"/>
              <w:ind w:left="346" w:hanging="289"/>
              <w:jc w:val="center"/>
              <w:rPr>
                <w:lang w:eastAsia="ja-JP"/>
              </w:rPr>
            </w:pPr>
            <w:r>
              <w:rPr>
                <w:lang w:eastAsia="ja-JP"/>
              </w:rPr>
              <w:t>-</w:t>
            </w:r>
          </w:p>
        </w:tc>
        <w:tc>
          <w:tcPr>
            <w:tcW w:w="1062" w:type="dxa"/>
            <w:tcBorders>
              <w:top w:val="single" w:sz="4" w:space="0" w:color="auto"/>
              <w:bottom w:val="single" w:sz="4" w:space="0" w:color="auto"/>
            </w:tcBorders>
          </w:tcPr>
          <w:p w14:paraId="2A78774B" w14:textId="77777777" w:rsidR="00B75904" w:rsidRPr="007903BF" w:rsidRDefault="00B75904" w:rsidP="00B75904">
            <w:pPr>
              <w:pStyle w:val="table1ordered"/>
              <w:ind w:left="39" w:firstLine="18"/>
              <w:rPr>
                <w:rFonts w:asciiTheme="majorHAnsi" w:hAnsiTheme="majorHAnsi" w:cstheme="majorHAnsi"/>
                <w:lang w:eastAsia="ja-JP"/>
              </w:rPr>
            </w:pPr>
            <w:r w:rsidRPr="007903BF">
              <w:rPr>
                <w:rFonts w:asciiTheme="majorHAnsi" w:hAnsiTheme="majorHAnsi" w:cstheme="majorHAnsi"/>
                <w:lang w:eastAsia="ja-JP"/>
              </w:rPr>
              <w:t>Renesas Electronics</w:t>
            </w:r>
          </w:p>
        </w:tc>
        <w:tc>
          <w:tcPr>
            <w:tcW w:w="4961" w:type="dxa"/>
            <w:tcBorders>
              <w:top w:val="single" w:sz="4" w:space="0" w:color="auto"/>
              <w:bottom w:val="single" w:sz="4" w:space="0" w:color="auto"/>
            </w:tcBorders>
            <w:vAlign w:val="center"/>
          </w:tcPr>
          <w:p w14:paraId="6A854ABD" w14:textId="77777777" w:rsidR="00B75904" w:rsidRPr="0057125A" w:rsidRDefault="00B75904" w:rsidP="00B75904">
            <w:pPr>
              <w:pStyle w:val="PlainText"/>
              <w:rPr>
                <w:rFonts w:asciiTheme="majorHAnsi" w:hAnsiTheme="majorHAnsi" w:cstheme="majorHAnsi"/>
                <w:sz w:val="18"/>
              </w:rPr>
            </w:pPr>
            <w:r w:rsidRPr="0057125A">
              <w:rPr>
                <w:rFonts w:asciiTheme="majorHAnsi" w:hAnsiTheme="majorHAnsi" w:cstheme="majorHAnsi"/>
                <w:sz w:val="18"/>
              </w:rPr>
              <w:t>R-CarE3 System Evaluation Board</w:t>
            </w:r>
          </w:p>
          <w:p w14:paraId="16913457" w14:textId="77777777" w:rsidR="00B75904" w:rsidRPr="007903BF" w:rsidRDefault="00B75904" w:rsidP="00B75904">
            <w:pPr>
              <w:pStyle w:val="PlainText"/>
              <w:rPr>
                <w:rFonts w:asciiTheme="majorHAnsi" w:hAnsiTheme="majorHAnsi" w:cstheme="majorHAnsi"/>
                <w:sz w:val="18"/>
              </w:rPr>
            </w:pPr>
            <w:r w:rsidRPr="0057125A">
              <w:rPr>
                <w:rFonts w:asciiTheme="majorHAnsi" w:hAnsiTheme="majorHAnsi" w:cstheme="majorHAnsi"/>
                <w:sz w:val="18"/>
              </w:rPr>
              <w:t>Ebisu-4D (E3 board 4xDRAM) Hardware Manual</w:t>
            </w:r>
          </w:p>
        </w:tc>
        <w:tc>
          <w:tcPr>
            <w:tcW w:w="993" w:type="dxa"/>
            <w:tcBorders>
              <w:top w:val="single" w:sz="4" w:space="0" w:color="auto"/>
              <w:bottom w:val="single" w:sz="4" w:space="0" w:color="auto"/>
            </w:tcBorders>
            <w:vAlign w:val="center"/>
          </w:tcPr>
          <w:p w14:paraId="5B91B4DC" w14:textId="77777777" w:rsidR="00B75904" w:rsidRDefault="00B75904" w:rsidP="00B75904">
            <w:pPr>
              <w:pStyle w:val="table1unordered"/>
              <w:numPr>
                <w:ilvl w:val="0"/>
                <w:numId w:val="0"/>
              </w:numPr>
              <w:ind w:left="57"/>
              <w:rPr>
                <w:lang w:val="en-IN"/>
              </w:rPr>
            </w:pPr>
            <w:r w:rsidRPr="0057125A">
              <w:rPr>
                <w:lang w:val="en-IN"/>
              </w:rPr>
              <w:t>Rev.1.01</w:t>
            </w:r>
          </w:p>
        </w:tc>
        <w:tc>
          <w:tcPr>
            <w:tcW w:w="1463" w:type="dxa"/>
            <w:tcBorders>
              <w:top w:val="single" w:sz="4" w:space="0" w:color="auto"/>
              <w:bottom w:val="single" w:sz="4" w:space="0" w:color="auto"/>
            </w:tcBorders>
            <w:vAlign w:val="center"/>
          </w:tcPr>
          <w:p w14:paraId="7FD45228" w14:textId="77777777" w:rsidR="00B75904" w:rsidRPr="0057125A" w:rsidRDefault="00B75904" w:rsidP="00B75904">
            <w:pPr>
              <w:pStyle w:val="table1unordered"/>
              <w:numPr>
                <w:ilvl w:val="0"/>
                <w:numId w:val="0"/>
              </w:numPr>
              <w:ind w:left="57"/>
              <w:rPr>
                <w:lang w:val="en-IN" w:eastAsia="ja-JP"/>
              </w:rPr>
            </w:pPr>
            <w:r w:rsidRPr="0057125A">
              <w:rPr>
                <w:lang w:val="en-IN" w:eastAsia="ja-JP"/>
              </w:rPr>
              <w:t>Jul. 19, 2018</w:t>
            </w:r>
          </w:p>
        </w:tc>
      </w:tr>
      <w:tr w:rsidR="00B75904" w:rsidRPr="00896C56" w14:paraId="468D0801" w14:textId="77777777" w:rsidTr="00C601B7">
        <w:tc>
          <w:tcPr>
            <w:tcW w:w="1302" w:type="dxa"/>
            <w:tcBorders>
              <w:top w:val="single" w:sz="4" w:space="0" w:color="auto"/>
            </w:tcBorders>
          </w:tcPr>
          <w:p w14:paraId="220CD291" w14:textId="5AFF5840" w:rsidR="00B75904" w:rsidRDefault="00B75904" w:rsidP="00B75904">
            <w:pPr>
              <w:pStyle w:val="table1ordered"/>
              <w:ind w:left="346" w:hanging="289"/>
              <w:jc w:val="center"/>
              <w:rPr>
                <w:lang w:eastAsia="ja-JP"/>
              </w:rPr>
            </w:pPr>
            <w:r>
              <w:rPr>
                <w:lang w:eastAsia="ja-JP"/>
              </w:rPr>
              <w:t>-</w:t>
            </w:r>
          </w:p>
        </w:tc>
        <w:tc>
          <w:tcPr>
            <w:tcW w:w="1062" w:type="dxa"/>
            <w:tcBorders>
              <w:top w:val="single" w:sz="4" w:space="0" w:color="auto"/>
            </w:tcBorders>
          </w:tcPr>
          <w:p w14:paraId="60F6D958" w14:textId="10E96978" w:rsidR="00B75904" w:rsidRPr="007903BF" w:rsidRDefault="00B75904" w:rsidP="00B75904">
            <w:pPr>
              <w:pStyle w:val="table1ordered"/>
              <w:ind w:left="39" w:firstLine="18"/>
              <w:rPr>
                <w:rFonts w:asciiTheme="majorHAnsi" w:hAnsiTheme="majorHAnsi" w:cstheme="majorHAnsi"/>
                <w:lang w:eastAsia="ja-JP"/>
              </w:rPr>
            </w:pPr>
            <w:r w:rsidRPr="007903BF">
              <w:rPr>
                <w:rFonts w:asciiTheme="majorHAnsi" w:hAnsiTheme="majorHAnsi" w:cstheme="majorHAnsi"/>
                <w:lang w:eastAsia="ja-JP"/>
              </w:rPr>
              <w:t>Renesas Electronics</w:t>
            </w:r>
          </w:p>
        </w:tc>
        <w:tc>
          <w:tcPr>
            <w:tcW w:w="4961" w:type="dxa"/>
            <w:tcBorders>
              <w:top w:val="single" w:sz="4" w:space="0" w:color="auto"/>
            </w:tcBorders>
            <w:vAlign w:val="center"/>
          </w:tcPr>
          <w:p w14:paraId="78FCE88C" w14:textId="38C0890E" w:rsidR="00B75904" w:rsidRPr="0057125A" w:rsidRDefault="00227EBB" w:rsidP="00B75904">
            <w:pPr>
              <w:pStyle w:val="PlainText"/>
              <w:rPr>
                <w:rFonts w:asciiTheme="majorHAnsi" w:hAnsiTheme="majorHAnsi" w:cstheme="majorHAnsi"/>
                <w:sz w:val="18"/>
              </w:rPr>
            </w:pPr>
            <w:r w:rsidRPr="00227EBB">
              <w:rPr>
                <w:rFonts w:asciiTheme="majorHAnsi" w:hAnsiTheme="majorHAnsi" w:cstheme="majorHAnsi"/>
                <w:sz w:val="18"/>
              </w:rPr>
              <w:t xml:space="preserve">R-CarV3U System Evaluation Board </w:t>
            </w:r>
            <w:r w:rsidR="00CE1D32">
              <w:rPr>
                <w:rFonts w:asciiTheme="majorHAnsi" w:hAnsiTheme="majorHAnsi" w:cstheme="majorHAnsi" w:hint="eastAsia"/>
                <w:sz w:val="18"/>
              </w:rPr>
              <w:t xml:space="preserve">Falcon </w:t>
            </w:r>
            <w:r w:rsidRPr="00227EBB">
              <w:rPr>
                <w:rFonts w:asciiTheme="majorHAnsi" w:hAnsiTheme="majorHAnsi" w:cstheme="majorHAnsi"/>
                <w:sz w:val="18"/>
              </w:rPr>
              <w:t>Hardware Manual</w:t>
            </w:r>
          </w:p>
        </w:tc>
        <w:tc>
          <w:tcPr>
            <w:tcW w:w="993" w:type="dxa"/>
            <w:tcBorders>
              <w:top w:val="single" w:sz="4" w:space="0" w:color="auto"/>
            </w:tcBorders>
            <w:vAlign w:val="center"/>
          </w:tcPr>
          <w:p w14:paraId="19722C10" w14:textId="660D40D3" w:rsidR="00B75904" w:rsidRPr="0057125A" w:rsidRDefault="009618DB" w:rsidP="00B75904">
            <w:pPr>
              <w:pStyle w:val="table1unordered"/>
              <w:numPr>
                <w:ilvl w:val="0"/>
                <w:numId w:val="0"/>
              </w:numPr>
              <w:ind w:left="57"/>
              <w:rPr>
                <w:lang w:val="en-IN" w:eastAsia="ja-JP"/>
              </w:rPr>
            </w:pPr>
            <w:r w:rsidRPr="009618DB">
              <w:rPr>
                <w:lang w:val="en-IN" w:eastAsia="ja-JP"/>
              </w:rPr>
              <w:t>Rev.0.01</w:t>
            </w:r>
          </w:p>
        </w:tc>
        <w:tc>
          <w:tcPr>
            <w:tcW w:w="1463" w:type="dxa"/>
            <w:tcBorders>
              <w:top w:val="single" w:sz="4" w:space="0" w:color="auto"/>
            </w:tcBorders>
            <w:vAlign w:val="center"/>
          </w:tcPr>
          <w:p w14:paraId="4C111630" w14:textId="257CBBF1" w:rsidR="00B75904" w:rsidRPr="0057125A" w:rsidRDefault="009618DB" w:rsidP="00B75904">
            <w:pPr>
              <w:pStyle w:val="table1unordered"/>
              <w:numPr>
                <w:ilvl w:val="0"/>
                <w:numId w:val="0"/>
              </w:numPr>
              <w:ind w:left="57"/>
              <w:rPr>
                <w:lang w:val="en-IN" w:eastAsia="ja-JP"/>
              </w:rPr>
            </w:pPr>
            <w:r w:rsidRPr="009618DB">
              <w:rPr>
                <w:lang w:val="en-IN" w:eastAsia="ja-JP"/>
              </w:rPr>
              <w:t>Sep. 11, 2020</w:t>
            </w:r>
          </w:p>
        </w:tc>
      </w:tr>
      <w:tr w:rsidR="00E62C48" w:rsidRPr="002372DD" w14:paraId="36441021" w14:textId="77777777" w:rsidTr="00E62C48">
        <w:tc>
          <w:tcPr>
            <w:tcW w:w="1302" w:type="dxa"/>
            <w:tcBorders>
              <w:top w:val="single" w:sz="4" w:space="0" w:color="auto"/>
              <w:left w:val="single" w:sz="8" w:space="0" w:color="auto"/>
              <w:bottom w:val="single" w:sz="8" w:space="0" w:color="auto"/>
              <w:right w:val="single" w:sz="8" w:space="0" w:color="auto"/>
            </w:tcBorders>
          </w:tcPr>
          <w:p w14:paraId="3C6677BE" w14:textId="77777777" w:rsidR="00E62C48" w:rsidRDefault="00E62C48" w:rsidP="00E62C48">
            <w:pPr>
              <w:pStyle w:val="table1ordered"/>
              <w:ind w:left="346" w:hanging="289"/>
              <w:jc w:val="center"/>
              <w:rPr>
                <w:lang w:eastAsia="ja-JP"/>
              </w:rPr>
            </w:pPr>
            <w:r>
              <w:rPr>
                <w:rFonts w:hint="eastAsia"/>
                <w:lang w:eastAsia="ja-JP"/>
              </w:rPr>
              <w:t>-</w:t>
            </w:r>
          </w:p>
        </w:tc>
        <w:tc>
          <w:tcPr>
            <w:tcW w:w="1062" w:type="dxa"/>
            <w:tcBorders>
              <w:top w:val="single" w:sz="4" w:space="0" w:color="auto"/>
              <w:left w:val="single" w:sz="4" w:space="0" w:color="auto"/>
              <w:bottom w:val="single" w:sz="8" w:space="0" w:color="auto"/>
              <w:right w:val="single" w:sz="8" w:space="0" w:color="auto"/>
            </w:tcBorders>
          </w:tcPr>
          <w:p w14:paraId="420C98A7" w14:textId="77777777" w:rsidR="00E62C48" w:rsidRPr="00E62C48" w:rsidRDefault="00E62C48" w:rsidP="00E62C48">
            <w:pPr>
              <w:pStyle w:val="table1ordered"/>
              <w:ind w:left="39" w:firstLine="18"/>
              <w:rPr>
                <w:rFonts w:asciiTheme="majorHAnsi" w:hAnsiTheme="majorHAnsi" w:cstheme="majorHAnsi"/>
                <w:lang w:eastAsia="ja-JP"/>
              </w:rPr>
            </w:pPr>
            <w:r w:rsidRPr="00E62C48">
              <w:rPr>
                <w:rFonts w:asciiTheme="majorHAnsi" w:hAnsiTheme="majorHAnsi" w:cstheme="majorHAnsi"/>
                <w:lang w:eastAsia="ja-JP"/>
              </w:rPr>
              <w:t>Renesas Electronics</w:t>
            </w:r>
          </w:p>
        </w:tc>
        <w:tc>
          <w:tcPr>
            <w:tcW w:w="4961" w:type="dxa"/>
            <w:tcBorders>
              <w:top w:val="single" w:sz="4" w:space="0" w:color="auto"/>
              <w:left w:val="single" w:sz="4" w:space="0" w:color="auto"/>
              <w:bottom w:val="single" w:sz="8" w:space="0" w:color="auto"/>
              <w:right w:val="single" w:sz="8" w:space="0" w:color="auto"/>
            </w:tcBorders>
            <w:vAlign w:val="center"/>
          </w:tcPr>
          <w:p w14:paraId="78491655" w14:textId="77777777" w:rsidR="00E62C48" w:rsidRPr="00E62C48" w:rsidRDefault="00E62C48" w:rsidP="00E62C48">
            <w:pPr>
              <w:pStyle w:val="PlainText"/>
              <w:rPr>
                <w:rFonts w:asciiTheme="majorHAnsi" w:hAnsiTheme="majorHAnsi" w:cstheme="majorHAnsi"/>
                <w:sz w:val="18"/>
              </w:rPr>
            </w:pPr>
            <w:r w:rsidRPr="00E62C48">
              <w:rPr>
                <w:rFonts w:asciiTheme="majorHAnsi" w:hAnsiTheme="majorHAnsi" w:cstheme="majorHAnsi"/>
                <w:sz w:val="18"/>
              </w:rPr>
              <w:t>R-Car V3H_2 Additional Document for User’s Manual: Hardware</w:t>
            </w:r>
          </w:p>
        </w:tc>
        <w:tc>
          <w:tcPr>
            <w:tcW w:w="993" w:type="dxa"/>
            <w:tcBorders>
              <w:top w:val="single" w:sz="4" w:space="0" w:color="auto"/>
              <w:left w:val="single" w:sz="4" w:space="0" w:color="auto"/>
              <w:bottom w:val="single" w:sz="8" w:space="0" w:color="auto"/>
              <w:right w:val="single" w:sz="8" w:space="0" w:color="auto"/>
            </w:tcBorders>
            <w:vAlign w:val="center"/>
          </w:tcPr>
          <w:p w14:paraId="26EAA8A7" w14:textId="01A6DD7D" w:rsidR="00E62C48" w:rsidRPr="00E62C48" w:rsidRDefault="00E62C48" w:rsidP="002E345F">
            <w:pPr>
              <w:pStyle w:val="table1unordered"/>
              <w:numPr>
                <w:ilvl w:val="0"/>
                <w:numId w:val="0"/>
              </w:numPr>
              <w:ind w:left="346" w:hanging="289"/>
              <w:rPr>
                <w:lang w:val="en-IN" w:eastAsia="ja-JP"/>
              </w:rPr>
            </w:pPr>
            <w:r w:rsidRPr="00E62C48">
              <w:rPr>
                <w:lang w:val="en-IN" w:eastAsia="ja-JP"/>
              </w:rPr>
              <w:t>Rev.0</w:t>
            </w:r>
            <w:r w:rsidR="00BF21D3">
              <w:rPr>
                <w:rFonts w:hint="eastAsia"/>
                <w:lang w:val="en-IN" w:eastAsia="ja-JP"/>
              </w:rPr>
              <w:t>.</w:t>
            </w:r>
            <w:r w:rsidRPr="00E62C48">
              <w:rPr>
                <w:lang w:val="en-IN" w:eastAsia="ja-JP"/>
              </w:rPr>
              <w:t>50</w:t>
            </w:r>
          </w:p>
        </w:tc>
        <w:tc>
          <w:tcPr>
            <w:tcW w:w="1463" w:type="dxa"/>
            <w:tcBorders>
              <w:top w:val="single" w:sz="4" w:space="0" w:color="auto"/>
              <w:left w:val="single" w:sz="4" w:space="0" w:color="auto"/>
              <w:bottom w:val="single" w:sz="8" w:space="0" w:color="auto"/>
              <w:right w:val="single" w:sz="8" w:space="0" w:color="auto"/>
            </w:tcBorders>
            <w:vAlign w:val="center"/>
          </w:tcPr>
          <w:p w14:paraId="1354C631" w14:textId="472D32E1" w:rsidR="00E62C48" w:rsidRPr="00E62C48" w:rsidRDefault="002E345F" w:rsidP="002E345F">
            <w:pPr>
              <w:pStyle w:val="table1unordered"/>
              <w:numPr>
                <w:ilvl w:val="0"/>
                <w:numId w:val="0"/>
              </w:numPr>
              <w:ind w:left="346" w:hanging="289"/>
              <w:rPr>
                <w:lang w:val="en-IN" w:eastAsia="ja-JP"/>
              </w:rPr>
            </w:pPr>
            <w:r w:rsidRPr="002E345F">
              <w:rPr>
                <w:lang w:val="en-IN" w:eastAsia="ja-JP"/>
              </w:rPr>
              <w:t>Jul. 31, 2020</w:t>
            </w:r>
          </w:p>
        </w:tc>
      </w:tr>
      <w:tr w:rsidR="00E62C48" w:rsidRPr="002372DD" w14:paraId="73349FB1" w14:textId="77777777" w:rsidTr="00E62C48">
        <w:tc>
          <w:tcPr>
            <w:tcW w:w="1302" w:type="dxa"/>
            <w:tcBorders>
              <w:top w:val="single" w:sz="4" w:space="0" w:color="auto"/>
              <w:left w:val="single" w:sz="8" w:space="0" w:color="auto"/>
              <w:bottom w:val="single" w:sz="8" w:space="0" w:color="auto"/>
              <w:right w:val="single" w:sz="8" w:space="0" w:color="auto"/>
            </w:tcBorders>
          </w:tcPr>
          <w:p w14:paraId="6C2BA305" w14:textId="77777777" w:rsidR="00E62C48" w:rsidRDefault="00E62C48" w:rsidP="00E62C48">
            <w:pPr>
              <w:pStyle w:val="table1ordered"/>
              <w:ind w:left="346" w:hanging="289"/>
              <w:jc w:val="center"/>
              <w:rPr>
                <w:lang w:eastAsia="ja-JP"/>
              </w:rPr>
            </w:pPr>
            <w:r>
              <w:rPr>
                <w:rFonts w:hint="eastAsia"/>
                <w:lang w:eastAsia="ja-JP"/>
              </w:rPr>
              <w:t>-</w:t>
            </w:r>
          </w:p>
        </w:tc>
        <w:tc>
          <w:tcPr>
            <w:tcW w:w="1062" w:type="dxa"/>
            <w:tcBorders>
              <w:top w:val="single" w:sz="4" w:space="0" w:color="auto"/>
              <w:left w:val="single" w:sz="4" w:space="0" w:color="auto"/>
              <w:bottom w:val="single" w:sz="8" w:space="0" w:color="auto"/>
              <w:right w:val="single" w:sz="8" w:space="0" w:color="auto"/>
            </w:tcBorders>
          </w:tcPr>
          <w:p w14:paraId="6119D945" w14:textId="77777777" w:rsidR="00E62C48" w:rsidRPr="00E62C48" w:rsidRDefault="00E62C48" w:rsidP="00E62C48">
            <w:pPr>
              <w:pStyle w:val="table1ordered"/>
              <w:ind w:left="39" w:firstLine="18"/>
              <w:rPr>
                <w:rFonts w:asciiTheme="majorHAnsi" w:hAnsiTheme="majorHAnsi" w:cstheme="majorHAnsi"/>
                <w:lang w:eastAsia="ja-JP"/>
              </w:rPr>
            </w:pPr>
            <w:r w:rsidRPr="00E62C48">
              <w:rPr>
                <w:rFonts w:asciiTheme="majorHAnsi" w:hAnsiTheme="majorHAnsi" w:cstheme="majorHAnsi"/>
                <w:lang w:eastAsia="ja-JP"/>
              </w:rPr>
              <w:t>Renesas Electronics</w:t>
            </w:r>
          </w:p>
        </w:tc>
        <w:tc>
          <w:tcPr>
            <w:tcW w:w="4961" w:type="dxa"/>
            <w:tcBorders>
              <w:top w:val="single" w:sz="4" w:space="0" w:color="auto"/>
              <w:left w:val="single" w:sz="4" w:space="0" w:color="auto"/>
              <w:bottom w:val="single" w:sz="8" w:space="0" w:color="auto"/>
              <w:right w:val="single" w:sz="8" w:space="0" w:color="auto"/>
            </w:tcBorders>
            <w:vAlign w:val="center"/>
          </w:tcPr>
          <w:p w14:paraId="37B11FFB" w14:textId="77777777" w:rsidR="00E62C48" w:rsidRPr="00E62C48" w:rsidRDefault="00E62C48" w:rsidP="00E62C48">
            <w:pPr>
              <w:pStyle w:val="PlainText"/>
              <w:rPr>
                <w:rFonts w:asciiTheme="majorHAnsi" w:hAnsiTheme="majorHAnsi" w:cstheme="majorHAnsi"/>
                <w:sz w:val="18"/>
              </w:rPr>
            </w:pPr>
            <w:r w:rsidRPr="00E62C48">
              <w:rPr>
                <w:rFonts w:asciiTheme="majorHAnsi" w:hAnsiTheme="majorHAnsi" w:cstheme="majorHAnsi"/>
                <w:sz w:val="18"/>
              </w:rPr>
              <w:t>R-CarV3H System Evaluation Board Condor-I Hardware Manual</w:t>
            </w:r>
          </w:p>
        </w:tc>
        <w:tc>
          <w:tcPr>
            <w:tcW w:w="993" w:type="dxa"/>
            <w:tcBorders>
              <w:top w:val="single" w:sz="4" w:space="0" w:color="auto"/>
              <w:left w:val="single" w:sz="4" w:space="0" w:color="auto"/>
              <w:bottom w:val="single" w:sz="8" w:space="0" w:color="auto"/>
              <w:right w:val="single" w:sz="8" w:space="0" w:color="auto"/>
            </w:tcBorders>
            <w:vAlign w:val="center"/>
          </w:tcPr>
          <w:p w14:paraId="2124B9F3" w14:textId="77777777" w:rsidR="00E62C48" w:rsidRPr="00E62C48" w:rsidRDefault="00E62C48" w:rsidP="002E345F">
            <w:pPr>
              <w:pStyle w:val="table1unordered"/>
              <w:numPr>
                <w:ilvl w:val="0"/>
                <w:numId w:val="0"/>
              </w:numPr>
              <w:ind w:left="346" w:hanging="289"/>
              <w:rPr>
                <w:lang w:val="en-IN" w:eastAsia="ja-JP"/>
              </w:rPr>
            </w:pPr>
            <w:r w:rsidRPr="00E62C48">
              <w:rPr>
                <w:lang w:val="en-IN" w:eastAsia="ja-JP"/>
              </w:rPr>
              <w:t>Rev.0.02</w:t>
            </w:r>
          </w:p>
        </w:tc>
        <w:tc>
          <w:tcPr>
            <w:tcW w:w="1463" w:type="dxa"/>
            <w:tcBorders>
              <w:top w:val="single" w:sz="4" w:space="0" w:color="auto"/>
              <w:left w:val="single" w:sz="4" w:space="0" w:color="auto"/>
              <w:bottom w:val="single" w:sz="8" w:space="0" w:color="auto"/>
              <w:right w:val="single" w:sz="8" w:space="0" w:color="auto"/>
            </w:tcBorders>
            <w:vAlign w:val="center"/>
          </w:tcPr>
          <w:p w14:paraId="18FE69FC" w14:textId="77777777" w:rsidR="00E62C48" w:rsidRPr="00E62C48" w:rsidRDefault="00E62C48" w:rsidP="002E345F">
            <w:pPr>
              <w:pStyle w:val="table1unordered"/>
              <w:numPr>
                <w:ilvl w:val="0"/>
                <w:numId w:val="0"/>
              </w:numPr>
              <w:ind w:left="346" w:hanging="289"/>
              <w:rPr>
                <w:lang w:val="en-IN" w:eastAsia="ja-JP"/>
              </w:rPr>
            </w:pPr>
            <w:r w:rsidRPr="00E62C48">
              <w:rPr>
                <w:lang w:val="en-IN" w:eastAsia="ja-JP"/>
              </w:rPr>
              <w:t>Nov. 11, 2020</w:t>
            </w:r>
          </w:p>
        </w:tc>
      </w:tr>
    </w:tbl>
    <w:p w14:paraId="0CDF7E9E" w14:textId="11451ACA" w:rsidR="00180DB5" w:rsidRDefault="00180DB5" w:rsidP="00E06ABC">
      <w:pPr>
        <w:spacing w:after="0"/>
        <w:rPr>
          <w:lang w:eastAsia="ja-JP"/>
        </w:rPr>
      </w:pPr>
    </w:p>
    <w:p w14:paraId="232169D0" w14:textId="5D975D55" w:rsidR="0028613E" w:rsidRDefault="0028613E" w:rsidP="00E06ABC">
      <w:pPr>
        <w:spacing w:after="0"/>
        <w:rPr>
          <w:lang w:eastAsia="ja-JP"/>
        </w:rPr>
      </w:pPr>
    </w:p>
    <w:p w14:paraId="12E46531" w14:textId="315982A4" w:rsidR="0028613E" w:rsidRDefault="0028613E" w:rsidP="00E06ABC">
      <w:pPr>
        <w:spacing w:after="0"/>
        <w:rPr>
          <w:lang w:eastAsia="ja-JP"/>
        </w:rPr>
      </w:pPr>
    </w:p>
    <w:p w14:paraId="51F59FEC" w14:textId="77777777" w:rsidR="0028613E" w:rsidRDefault="0028613E" w:rsidP="00E06ABC">
      <w:pPr>
        <w:spacing w:after="0"/>
        <w:rPr>
          <w:lang w:eastAsia="ja-JP"/>
        </w:rPr>
      </w:pPr>
    </w:p>
    <w:p w14:paraId="75093D20" w14:textId="2C0D6CE9" w:rsidR="00624CA4" w:rsidRPr="002940CB" w:rsidRDefault="00624CA4" w:rsidP="00624CA4">
      <w:pPr>
        <w:pStyle w:val="Caption"/>
        <w:spacing w:after="160" w:line="260" w:lineRule="exact"/>
        <w:ind w:left="1080" w:hangingChars="538" w:hanging="1080"/>
        <w:rPr>
          <w:color w:val="0000FF"/>
          <w:sz w:val="20"/>
          <w:szCs w:val="20"/>
          <w:lang w:eastAsia="ja-JP"/>
        </w:rPr>
      </w:pPr>
      <w:r w:rsidRPr="002940CB">
        <w:rPr>
          <w:sz w:val="20"/>
          <w:szCs w:val="20"/>
        </w:rPr>
        <w:lastRenderedPageBreak/>
        <w:t xml:space="preserve">Table </w:t>
      </w:r>
      <w:r w:rsidR="002940CB" w:rsidRPr="002940CB">
        <w:rPr>
          <w:sz w:val="20"/>
          <w:szCs w:val="20"/>
        </w:rPr>
        <w:fldChar w:fldCharType="begin"/>
      </w:r>
      <w:r w:rsidR="002940CB" w:rsidRPr="002940CB">
        <w:rPr>
          <w:sz w:val="20"/>
          <w:szCs w:val="20"/>
        </w:rPr>
        <w:instrText xml:space="preserve"> STYLEREF 1 \s </w:instrText>
      </w:r>
      <w:r w:rsidR="002940CB" w:rsidRPr="002940CB">
        <w:rPr>
          <w:sz w:val="20"/>
          <w:szCs w:val="20"/>
        </w:rPr>
        <w:fldChar w:fldCharType="separate"/>
      </w:r>
      <w:r w:rsidR="00E32B0C">
        <w:rPr>
          <w:noProof/>
          <w:sz w:val="20"/>
          <w:szCs w:val="20"/>
        </w:rPr>
        <w:t>1</w:t>
      </w:r>
      <w:r w:rsidR="002940CB" w:rsidRPr="002940CB">
        <w:rPr>
          <w:sz w:val="20"/>
          <w:szCs w:val="20"/>
        </w:rPr>
        <w:fldChar w:fldCharType="end"/>
      </w:r>
      <w:r w:rsidR="002940CB" w:rsidRPr="002940CB">
        <w:rPr>
          <w:sz w:val="20"/>
          <w:szCs w:val="20"/>
        </w:rPr>
        <w:t>.</w:t>
      </w:r>
      <w:r w:rsidR="002940CB" w:rsidRPr="002940CB">
        <w:rPr>
          <w:sz w:val="20"/>
          <w:szCs w:val="20"/>
        </w:rPr>
        <w:fldChar w:fldCharType="begin"/>
      </w:r>
      <w:r w:rsidR="002940CB" w:rsidRPr="002940CB">
        <w:rPr>
          <w:sz w:val="20"/>
          <w:szCs w:val="20"/>
        </w:rPr>
        <w:instrText xml:space="preserve"> SEQ Table \* ARABIC \s 1 </w:instrText>
      </w:r>
      <w:r w:rsidR="002940CB" w:rsidRPr="002940CB">
        <w:rPr>
          <w:sz w:val="20"/>
          <w:szCs w:val="20"/>
        </w:rPr>
        <w:fldChar w:fldCharType="separate"/>
      </w:r>
      <w:r w:rsidR="00E32B0C">
        <w:rPr>
          <w:noProof/>
          <w:sz w:val="20"/>
          <w:szCs w:val="20"/>
        </w:rPr>
        <w:t>3</w:t>
      </w:r>
      <w:r w:rsidR="002940CB" w:rsidRPr="002940CB">
        <w:rPr>
          <w:sz w:val="20"/>
          <w:szCs w:val="20"/>
        </w:rPr>
        <w:fldChar w:fldCharType="end"/>
      </w:r>
      <w:r w:rsidRPr="002940CB">
        <w:rPr>
          <w:rFonts w:hint="eastAsia"/>
          <w:sz w:val="20"/>
          <w:szCs w:val="20"/>
          <w:lang w:eastAsia="ja-JP"/>
        </w:rPr>
        <w:tab/>
        <w:t xml:space="preserve">Related documents (R-Car </w:t>
      </w:r>
      <w:r w:rsidR="00654184">
        <w:rPr>
          <w:rFonts w:hint="eastAsia"/>
          <w:sz w:val="20"/>
          <w:szCs w:val="20"/>
          <w:lang w:eastAsia="ja-JP"/>
        </w:rPr>
        <w:t>H</w:t>
      </w:r>
      <w:r w:rsidR="00E22862">
        <w:rPr>
          <w:sz w:val="20"/>
          <w:szCs w:val="20"/>
          <w:lang w:eastAsia="ja-JP"/>
        </w:rPr>
        <w:t>3</w:t>
      </w:r>
      <w:r w:rsidR="005A5A71">
        <w:rPr>
          <w:sz w:val="20"/>
          <w:szCs w:val="20"/>
          <w:lang w:eastAsia="ja-JP"/>
        </w:rPr>
        <w:t xml:space="preserve"> / M3</w:t>
      </w:r>
      <w:r w:rsidR="001F399D">
        <w:rPr>
          <w:rFonts w:eastAsia="MS PGothic"/>
          <w:lang w:eastAsia="ja-JP"/>
        </w:rPr>
        <w:t xml:space="preserve"> / M3N</w:t>
      </w:r>
      <w:r w:rsidR="00350155">
        <w:rPr>
          <w:rFonts w:eastAsia="MS PGothic"/>
          <w:lang w:eastAsia="ja-JP"/>
        </w:rPr>
        <w:t xml:space="preserve"> / E</w:t>
      </w:r>
      <w:r w:rsidR="008B76C9">
        <w:rPr>
          <w:rFonts w:eastAsia="MS PGothic"/>
          <w:lang w:eastAsia="ja-JP"/>
        </w:rPr>
        <w:t>3</w:t>
      </w:r>
      <w:r w:rsidRPr="002940CB">
        <w:rPr>
          <w:rFonts w:hint="eastAsia"/>
          <w:sz w:val="20"/>
          <w:szCs w:val="20"/>
          <w:lang w:eastAsia="ja-JP"/>
        </w:rPr>
        <w:t>)</w:t>
      </w:r>
    </w:p>
    <w:tbl>
      <w:tblPr>
        <w:tblW w:w="9781"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3215"/>
        <w:gridCol w:w="4110"/>
        <w:gridCol w:w="993"/>
        <w:gridCol w:w="1463"/>
      </w:tblGrid>
      <w:tr w:rsidR="00624CA4" w:rsidRPr="00A51140" w14:paraId="2BD7CBB0" w14:textId="77777777" w:rsidTr="0063767B">
        <w:trPr>
          <w:tblHeader/>
        </w:trPr>
        <w:tc>
          <w:tcPr>
            <w:tcW w:w="3215" w:type="dxa"/>
            <w:tcBorders>
              <w:bottom w:val="single" w:sz="8" w:space="0" w:color="auto"/>
            </w:tcBorders>
          </w:tcPr>
          <w:p w14:paraId="7E7AEAA2" w14:textId="77777777" w:rsidR="00624CA4" w:rsidRPr="00A51140" w:rsidRDefault="00624CA4" w:rsidP="001D33C7">
            <w:pPr>
              <w:pStyle w:val="tablehead"/>
              <w:ind w:left="0"/>
              <w:rPr>
                <w:b w:val="0"/>
                <w:lang w:eastAsia="ja-JP"/>
              </w:rPr>
            </w:pPr>
            <w:r>
              <w:rPr>
                <w:rFonts w:hint="eastAsia"/>
                <w:b w:val="0"/>
                <w:lang w:eastAsia="ja-JP"/>
              </w:rPr>
              <w:t>Issue</w:t>
            </w:r>
          </w:p>
        </w:tc>
        <w:tc>
          <w:tcPr>
            <w:tcW w:w="4110" w:type="dxa"/>
            <w:tcBorders>
              <w:bottom w:val="single" w:sz="8" w:space="0" w:color="auto"/>
            </w:tcBorders>
          </w:tcPr>
          <w:p w14:paraId="4C884C5A" w14:textId="77777777" w:rsidR="00624CA4" w:rsidRPr="00A51140" w:rsidRDefault="00624CA4" w:rsidP="001D33C7">
            <w:pPr>
              <w:pStyle w:val="tablehead"/>
              <w:ind w:left="0"/>
              <w:rPr>
                <w:b w:val="0"/>
                <w:lang w:eastAsia="ja-JP"/>
              </w:rPr>
            </w:pPr>
            <w:r w:rsidRPr="00A51140">
              <w:rPr>
                <w:rFonts w:hint="eastAsia"/>
                <w:b w:val="0"/>
                <w:lang w:eastAsia="ja-JP"/>
              </w:rPr>
              <w:t>Title</w:t>
            </w:r>
          </w:p>
        </w:tc>
        <w:tc>
          <w:tcPr>
            <w:tcW w:w="993" w:type="dxa"/>
            <w:tcBorders>
              <w:bottom w:val="single" w:sz="8" w:space="0" w:color="auto"/>
            </w:tcBorders>
          </w:tcPr>
          <w:p w14:paraId="23E5EA25" w14:textId="77777777" w:rsidR="00624CA4" w:rsidRPr="00A51140" w:rsidRDefault="00624CA4" w:rsidP="001D33C7">
            <w:pPr>
              <w:pStyle w:val="tablehead"/>
              <w:ind w:left="0"/>
              <w:rPr>
                <w:b w:val="0"/>
                <w:lang w:eastAsia="ja-JP"/>
              </w:rPr>
            </w:pPr>
            <w:r>
              <w:rPr>
                <w:rFonts w:hint="eastAsia"/>
                <w:b w:val="0"/>
                <w:lang w:eastAsia="ja-JP"/>
              </w:rPr>
              <w:t>Edition</w:t>
            </w:r>
          </w:p>
        </w:tc>
        <w:tc>
          <w:tcPr>
            <w:tcW w:w="1463" w:type="dxa"/>
            <w:tcBorders>
              <w:bottom w:val="single" w:sz="8" w:space="0" w:color="auto"/>
            </w:tcBorders>
          </w:tcPr>
          <w:p w14:paraId="465451ED" w14:textId="77777777" w:rsidR="00624CA4" w:rsidRPr="00A51140" w:rsidRDefault="00624CA4" w:rsidP="001D33C7">
            <w:pPr>
              <w:pStyle w:val="tablehead"/>
              <w:ind w:left="0"/>
              <w:rPr>
                <w:b w:val="0"/>
                <w:lang w:eastAsia="ja-JP"/>
              </w:rPr>
            </w:pPr>
            <w:r w:rsidRPr="00A51140">
              <w:rPr>
                <w:rFonts w:hint="eastAsia"/>
                <w:b w:val="0"/>
                <w:lang w:eastAsia="ja-JP"/>
              </w:rPr>
              <w:t>Date</w:t>
            </w:r>
          </w:p>
        </w:tc>
      </w:tr>
      <w:tr w:rsidR="00E22862" w14:paraId="204F7213" w14:textId="77777777" w:rsidTr="0063767B">
        <w:tc>
          <w:tcPr>
            <w:tcW w:w="3215" w:type="dxa"/>
            <w:tcBorders>
              <w:top w:val="single" w:sz="8" w:space="0" w:color="auto"/>
              <w:bottom w:val="single" w:sz="4" w:space="0" w:color="auto"/>
            </w:tcBorders>
          </w:tcPr>
          <w:p w14:paraId="10ADE992" w14:textId="77777777" w:rsidR="00E22862" w:rsidRDefault="00E22862" w:rsidP="00E22862">
            <w:pPr>
              <w:pStyle w:val="table1ordered"/>
              <w:ind w:left="346" w:hanging="289"/>
              <w:rPr>
                <w:lang w:eastAsia="ja-JP"/>
              </w:rPr>
            </w:pPr>
            <w:r>
              <w:rPr>
                <w:rFonts w:hint="eastAsia"/>
                <w:lang w:eastAsia="ja-JP"/>
              </w:rPr>
              <w:t>Analog Devices</w:t>
            </w:r>
          </w:p>
        </w:tc>
        <w:tc>
          <w:tcPr>
            <w:tcW w:w="4110" w:type="dxa"/>
            <w:tcBorders>
              <w:top w:val="single" w:sz="8" w:space="0" w:color="auto"/>
              <w:bottom w:val="single" w:sz="4" w:space="0" w:color="auto"/>
            </w:tcBorders>
          </w:tcPr>
          <w:p w14:paraId="7AE63637" w14:textId="77777777" w:rsidR="00E22862" w:rsidRDefault="00E22862" w:rsidP="0063767B">
            <w:pPr>
              <w:pStyle w:val="table1ordered"/>
              <w:ind w:left="346" w:hanging="289"/>
              <w:rPr>
                <w:lang w:eastAsia="ja-JP"/>
              </w:rPr>
            </w:pPr>
            <w:r>
              <w:rPr>
                <w:rFonts w:hint="eastAsia"/>
                <w:lang w:eastAsia="ja-JP"/>
              </w:rPr>
              <w:t>ADV7</w:t>
            </w:r>
            <w:r>
              <w:rPr>
                <w:lang w:eastAsia="ja-JP"/>
              </w:rPr>
              <w:t>48</w:t>
            </w:r>
            <w:r>
              <w:rPr>
                <w:rFonts w:hint="eastAsia"/>
                <w:lang w:eastAsia="ja-JP"/>
              </w:rPr>
              <w:t xml:space="preserve">2 </w:t>
            </w:r>
            <w:r w:rsidR="00D46A2A">
              <w:rPr>
                <w:lang w:eastAsia="ja-JP"/>
              </w:rPr>
              <w:t>Data Sheet</w:t>
            </w:r>
          </w:p>
        </w:tc>
        <w:tc>
          <w:tcPr>
            <w:tcW w:w="993" w:type="dxa"/>
            <w:tcBorders>
              <w:top w:val="single" w:sz="8" w:space="0" w:color="auto"/>
              <w:bottom w:val="single" w:sz="4" w:space="0" w:color="auto"/>
            </w:tcBorders>
          </w:tcPr>
          <w:p w14:paraId="6CBAD450" w14:textId="77777777" w:rsidR="00E22862" w:rsidRDefault="00E22862" w:rsidP="00E22862">
            <w:pPr>
              <w:pStyle w:val="table1ordered"/>
              <w:ind w:left="346" w:hanging="289"/>
              <w:rPr>
                <w:lang w:eastAsia="ja-JP"/>
              </w:rPr>
            </w:pPr>
            <w:r>
              <w:rPr>
                <w:rFonts w:hint="eastAsia"/>
                <w:lang w:eastAsia="ja-JP"/>
              </w:rPr>
              <w:t>Rev.</w:t>
            </w:r>
            <w:r>
              <w:rPr>
                <w:lang w:eastAsia="ja-JP"/>
              </w:rPr>
              <w:t>0</w:t>
            </w:r>
          </w:p>
        </w:tc>
        <w:tc>
          <w:tcPr>
            <w:tcW w:w="1463" w:type="dxa"/>
            <w:tcBorders>
              <w:top w:val="single" w:sz="8" w:space="0" w:color="auto"/>
              <w:bottom w:val="single" w:sz="4" w:space="0" w:color="auto"/>
            </w:tcBorders>
          </w:tcPr>
          <w:p w14:paraId="566FF679" w14:textId="77777777" w:rsidR="00E22862" w:rsidRDefault="00E22862" w:rsidP="0063767B">
            <w:pPr>
              <w:pStyle w:val="table1ordered"/>
              <w:ind w:left="346" w:hanging="289"/>
              <w:rPr>
                <w:lang w:eastAsia="ja-JP"/>
              </w:rPr>
            </w:pPr>
            <w:r>
              <w:rPr>
                <w:rFonts w:hint="eastAsia"/>
                <w:lang w:eastAsia="ja-JP"/>
              </w:rPr>
              <w:t>Jun. 2014</w:t>
            </w:r>
          </w:p>
        </w:tc>
      </w:tr>
      <w:tr w:rsidR="00E22862" w14:paraId="02D8948E" w14:textId="77777777" w:rsidTr="0063767B">
        <w:tc>
          <w:tcPr>
            <w:tcW w:w="3215" w:type="dxa"/>
            <w:tcBorders>
              <w:top w:val="single" w:sz="4" w:space="0" w:color="auto"/>
              <w:bottom w:val="single" w:sz="4" w:space="0" w:color="auto"/>
            </w:tcBorders>
          </w:tcPr>
          <w:p w14:paraId="22D80EE2" w14:textId="77777777" w:rsidR="00E22862" w:rsidRDefault="00E22862" w:rsidP="00E22862">
            <w:pPr>
              <w:pStyle w:val="table1ordered"/>
              <w:ind w:left="346" w:hanging="289"/>
              <w:rPr>
                <w:lang w:eastAsia="ja-JP"/>
              </w:rPr>
            </w:pPr>
            <w:r>
              <w:rPr>
                <w:rFonts w:hint="eastAsia"/>
                <w:lang w:eastAsia="ja-JP"/>
              </w:rPr>
              <w:t>Analog Devices</w:t>
            </w:r>
          </w:p>
        </w:tc>
        <w:tc>
          <w:tcPr>
            <w:tcW w:w="4110" w:type="dxa"/>
            <w:tcBorders>
              <w:top w:val="single" w:sz="4" w:space="0" w:color="auto"/>
              <w:bottom w:val="single" w:sz="4" w:space="0" w:color="auto"/>
            </w:tcBorders>
          </w:tcPr>
          <w:p w14:paraId="55BFAE9F" w14:textId="77777777" w:rsidR="00E22862" w:rsidRPr="00E22862" w:rsidRDefault="00E22862" w:rsidP="00E22862">
            <w:pPr>
              <w:pStyle w:val="table1ordered"/>
              <w:ind w:left="346" w:hanging="289"/>
              <w:rPr>
                <w:lang w:eastAsia="ja-JP"/>
              </w:rPr>
            </w:pPr>
            <w:r w:rsidRPr="00E22862">
              <w:rPr>
                <w:lang w:eastAsia="ja-JP"/>
              </w:rPr>
              <w:t>ADV7481 Reference Manual</w:t>
            </w:r>
            <w:r>
              <w:rPr>
                <w:lang w:eastAsia="ja-JP"/>
              </w:rPr>
              <w:t xml:space="preserve"> </w:t>
            </w:r>
            <w:r w:rsidRPr="00E22862">
              <w:rPr>
                <w:lang w:eastAsia="ja-JP"/>
              </w:rPr>
              <w:t>UG-747</w:t>
            </w:r>
          </w:p>
        </w:tc>
        <w:tc>
          <w:tcPr>
            <w:tcW w:w="993" w:type="dxa"/>
            <w:tcBorders>
              <w:top w:val="single" w:sz="4" w:space="0" w:color="auto"/>
              <w:bottom w:val="single" w:sz="4" w:space="0" w:color="auto"/>
            </w:tcBorders>
          </w:tcPr>
          <w:p w14:paraId="359ADE48" w14:textId="77777777" w:rsidR="00E22862" w:rsidRDefault="00E22862" w:rsidP="00E22862">
            <w:pPr>
              <w:pStyle w:val="table1ordered"/>
              <w:ind w:left="346" w:hanging="289"/>
              <w:rPr>
                <w:lang w:eastAsia="ja-JP"/>
              </w:rPr>
            </w:pPr>
            <w:r>
              <w:rPr>
                <w:rFonts w:hint="eastAsia"/>
                <w:lang w:eastAsia="ja-JP"/>
              </w:rPr>
              <w:t>Rev.0</w:t>
            </w:r>
          </w:p>
        </w:tc>
        <w:tc>
          <w:tcPr>
            <w:tcW w:w="1463" w:type="dxa"/>
            <w:tcBorders>
              <w:top w:val="single" w:sz="4" w:space="0" w:color="auto"/>
              <w:bottom w:val="single" w:sz="4" w:space="0" w:color="auto"/>
            </w:tcBorders>
          </w:tcPr>
          <w:p w14:paraId="114E45CD" w14:textId="77777777" w:rsidR="00E22862" w:rsidDel="00E22862" w:rsidRDefault="00E22862" w:rsidP="0063767B">
            <w:pPr>
              <w:pStyle w:val="table1ordered"/>
              <w:ind w:left="346" w:hanging="289"/>
              <w:rPr>
                <w:lang w:eastAsia="ja-JP"/>
              </w:rPr>
            </w:pPr>
            <w:r>
              <w:rPr>
                <w:lang w:eastAsia="ja-JP"/>
              </w:rPr>
              <w:t>Dec</w:t>
            </w:r>
            <w:r>
              <w:rPr>
                <w:rFonts w:hint="eastAsia"/>
                <w:lang w:eastAsia="ja-JP"/>
              </w:rPr>
              <w:t>. 2014</w:t>
            </w:r>
          </w:p>
        </w:tc>
      </w:tr>
      <w:tr w:rsidR="00E22862" w14:paraId="6FF96601" w14:textId="77777777" w:rsidTr="0063767B">
        <w:tc>
          <w:tcPr>
            <w:tcW w:w="3215" w:type="dxa"/>
            <w:tcBorders>
              <w:top w:val="single" w:sz="4" w:space="0" w:color="auto"/>
              <w:bottom w:val="single" w:sz="8" w:space="0" w:color="auto"/>
            </w:tcBorders>
          </w:tcPr>
          <w:p w14:paraId="49C7BF36" w14:textId="77777777" w:rsidR="00E22862" w:rsidRDefault="00E26797" w:rsidP="00E22862">
            <w:pPr>
              <w:pStyle w:val="table1ordered"/>
              <w:ind w:left="346" w:hanging="289"/>
              <w:rPr>
                <w:lang w:eastAsia="ja-JP"/>
              </w:rPr>
            </w:pPr>
            <w:r>
              <w:rPr>
                <w:rFonts w:hint="eastAsia"/>
                <w:lang w:eastAsia="ja-JP"/>
              </w:rPr>
              <w:t>Analog Devices</w:t>
            </w:r>
          </w:p>
        </w:tc>
        <w:tc>
          <w:tcPr>
            <w:tcW w:w="4110" w:type="dxa"/>
            <w:tcBorders>
              <w:top w:val="single" w:sz="4" w:space="0" w:color="auto"/>
              <w:bottom w:val="single" w:sz="8" w:space="0" w:color="auto"/>
            </w:tcBorders>
          </w:tcPr>
          <w:p w14:paraId="0EFF5A3B" w14:textId="77777777" w:rsidR="00E22862" w:rsidRPr="00E22862" w:rsidRDefault="00E26797" w:rsidP="00E22862">
            <w:pPr>
              <w:pStyle w:val="table1ordered"/>
              <w:ind w:left="346" w:hanging="289"/>
              <w:rPr>
                <w:lang w:eastAsia="ja-JP"/>
              </w:rPr>
            </w:pPr>
            <w:r w:rsidRPr="00E26797">
              <w:rPr>
                <w:lang w:eastAsia="ja-JP"/>
              </w:rPr>
              <w:t>ADV7481 Required Settings</w:t>
            </w:r>
            <w:r>
              <w:rPr>
                <w:lang w:eastAsia="ja-JP"/>
              </w:rPr>
              <w:t xml:space="preserve"> </w:t>
            </w:r>
            <w:r w:rsidRPr="0063767B">
              <w:rPr>
                <w:rFonts w:cs="Arial"/>
                <w:sz w:val="20"/>
                <w:szCs w:val="18"/>
                <w:lang w:eastAsia="ja-JP"/>
              </w:rPr>
              <w:t>*</w:t>
            </w:r>
            <w:r w:rsidRPr="0063767B">
              <w:rPr>
                <w:rFonts w:cs="Arial"/>
                <w:sz w:val="20"/>
                <w:szCs w:val="18"/>
                <w:vertAlign w:val="superscript"/>
                <w:lang w:eastAsia="ja-JP"/>
              </w:rPr>
              <w:t>1</w:t>
            </w:r>
          </w:p>
        </w:tc>
        <w:tc>
          <w:tcPr>
            <w:tcW w:w="993" w:type="dxa"/>
            <w:tcBorders>
              <w:top w:val="single" w:sz="4" w:space="0" w:color="auto"/>
              <w:bottom w:val="single" w:sz="8" w:space="0" w:color="auto"/>
            </w:tcBorders>
          </w:tcPr>
          <w:p w14:paraId="75354B38" w14:textId="77777777" w:rsidR="00E22862" w:rsidRDefault="00CB621D" w:rsidP="0063767B">
            <w:pPr>
              <w:pStyle w:val="table1ordered"/>
              <w:ind w:left="346" w:hanging="289"/>
              <w:rPr>
                <w:lang w:eastAsia="ja-JP"/>
              </w:rPr>
            </w:pPr>
            <w:r>
              <w:rPr>
                <w:rFonts w:hint="eastAsia"/>
                <w:lang w:eastAsia="ja-JP"/>
              </w:rPr>
              <w:t>Rev.</w:t>
            </w:r>
            <w:r w:rsidR="00E26797">
              <w:rPr>
                <w:lang w:eastAsia="ja-JP"/>
              </w:rPr>
              <w:t xml:space="preserve"> </w:t>
            </w:r>
            <w:r>
              <w:rPr>
                <w:lang w:eastAsia="ja-JP"/>
              </w:rPr>
              <w:t>v</w:t>
            </w:r>
            <w:r w:rsidR="00E26797">
              <w:rPr>
                <w:lang w:eastAsia="ja-JP"/>
              </w:rPr>
              <w:t>3.6</w:t>
            </w:r>
          </w:p>
        </w:tc>
        <w:tc>
          <w:tcPr>
            <w:tcW w:w="1463" w:type="dxa"/>
            <w:tcBorders>
              <w:top w:val="single" w:sz="4" w:space="0" w:color="auto"/>
              <w:bottom w:val="single" w:sz="8" w:space="0" w:color="auto"/>
            </w:tcBorders>
          </w:tcPr>
          <w:p w14:paraId="18938F9E" w14:textId="77777777" w:rsidR="00E22862" w:rsidRDefault="00E26797" w:rsidP="0063767B">
            <w:pPr>
              <w:pStyle w:val="table1ordered"/>
              <w:ind w:left="346" w:hanging="289"/>
              <w:rPr>
                <w:lang w:eastAsia="ja-JP"/>
              </w:rPr>
            </w:pPr>
            <w:r w:rsidRPr="00E26797">
              <w:rPr>
                <w:lang w:eastAsia="ja-JP"/>
              </w:rPr>
              <w:t>Oct</w:t>
            </w:r>
            <w:r>
              <w:rPr>
                <w:lang w:eastAsia="ja-JP"/>
              </w:rPr>
              <w:t>.</w:t>
            </w:r>
            <w:r w:rsidRPr="00E26797">
              <w:rPr>
                <w:lang w:eastAsia="ja-JP"/>
              </w:rPr>
              <w:t xml:space="preserve"> 24</w:t>
            </w:r>
            <w:r>
              <w:rPr>
                <w:lang w:eastAsia="ja-JP"/>
              </w:rPr>
              <w:t>,</w:t>
            </w:r>
            <w:r w:rsidRPr="00E26797">
              <w:rPr>
                <w:lang w:eastAsia="ja-JP"/>
              </w:rPr>
              <w:t xml:space="preserve"> 2014</w:t>
            </w:r>
          </w:p>
        </w:tc>
      </w:tr>
    </w:tbl>
    <w:p w14:paraId="4DCB2AC0" w14:textId="01996936" w:rsidR="00557045" w:rsidRDefault="00E26797" w:rsidP="00557045">
      <w:pPr>
        <w:rPr>
          <w:rStyle w:val="Hyperlink"/>
          <w:lang w:eastAsia="ja-JP"/>
        </w:rPr>
      </w:pPr>
      <w:r>
        <w:rPr>
          <w:rFonts w:hint="eastAsia"/>
          <w:lang w:eastAsia="ja-JP"/>
        </w:rPr>
        <w:t>*1</w:t>
      </w:r>
      <w:r>
        <w:rPr>
          <w:lang w:eastAsia="ja-JP"/>
        </w:rPr>
        <w:t xml:space="preserve"> Please refer to </w:t>
      </w:r>
      <w:hyperlink r:id="rId11" w:history="1">
        <w:r w:rsidRPr="00C65DC8">
          <w:rPr>
            <w:rStyle w:val="Hyperlink"/>
            <w:lang w:eastAsia="ja-JP"/>
          </w:rPr>
          <w:t>http://www.analog.com/media/en/engineering-tools/design-tools/ADV7481ES3C-VER.3.6c.txt</w:t>
        </w:r>
      </w:hyperlink>
    </w:p>
    <w:p w14:paraId="36C9265A" w14:textId="22C3CA28" w:rsidR="0028613E" w:rsidRPr="002940CB" w:rsidRDefault="0028613E" w:rsidP="0028613E">
      <w:pPr>
        <w:pStyle w:val="Caption"/>
        <w:spacing w:after="160" w:line="260" w:lineRule="exact"/>
        <w:ind w:left="1080" w:hangingChars="538" w:hanging="1080"/>
        <w:rPr>
          <w:color w:val="0000FF"/>
          <w:sz w:val="20"/>
          <w:szCs w:val="20"/>
          <w:lang w:eastAsia="ja-JP"/>
        </w:rPr>
      </w:pPr>
      <w:r w:rsidRPr="002940CB">
        <w:rPr>
          <w:sz w:val="20"/>
          <w:szCs w:val="20"/>
        </w:rPr>
        <w:t xml:space="preserve">Table </w:t>
      </w:r>
      <w:r w:rsidRPr="002940CB">
        <w:rPr>
          <w:sz w:val="20"/>
          <w:szCs w:val="20"/>
        </w:rPr>
        <w:fldChar w:fldCharType="begin"/>
      </w:r>
      <w:r w:rsidRPr="002940CB">
        <w:rPr>
          <w:sz w:val="20"/>
          <w:szCs w:val="20"/>
        </w:rPr>
        <w:instrText xml:space="preserve"> STYLEREF 1 \s </w:instrText>
      </w:r>
      <w:r w:rsidRPr="002940CB">
        <w:rPr>
          <w:sz w:val="20"/>
          <w:szCs w:val="20"/>
        </w:rPr>
        <w:fldChar w:fldCharType="separate"/>
      </w:r>
      <w:r w:rsidR="00E32B0C">
        <w:rPr>
          <w:noProof/>
          <w:sz w:val="20"/>
          <w:szCs w:val="20"/>
        </w:rPr>
        <w:t>1</w:t>
      </w:r>
      <w:r w:rsidRPr="002940CB">
        <w:rPr>
          <w:sz w:val="20"/>
          <w:szCs w:val="20"/>
        </w:rPr>
        <w:fldChar w:fldCharType="end"/>
      </w:r>
      <w:r w:rsidRPr="002940CB">
        <w:rPr>
          <w:sz w:val="20"/>
          <w:szCs w:val="20"/>
        </w:rPr>
        <w:t>.</w:t>
      </w:r>
      <w:r>
        <w:rPr>
          <w:sz w:val="20"/>
          <w:szCs w:val="20"/>
        </w:rPr>
        <w:t>4</w:t>
      </w:r>
      <w:r w:rsidRPr="002940CB">
        <w:rPr>
          <w:rFonts w:hint="eastAsia"/>
          <w:sz w:val="20"/>
          <w:szCs w:val="20"/>
          <w:lang w:eastAsia="ja-JP"/>
        </w:rPr>
        <w:tab/>
        <w:t xml:space="preserve">Related documents (R-Car </w:t>
      </w:r>
      <w:r>
        <w:rPr>
          <w:rFonts w:hint="eastAsia"/>
          <w:sz w:val="20"/>
          <w:szCs w:val="20"/>
          <w:lang w:eastAsia="ja-JP"/>
        </w:rPr>
        <w:t>D</w:t>
      </w:r>
      <w:r>
        <w:rPr>
          <w:sz w:val="20"/>
          <w:szCs w:val="20"/>
          <w:lang w:eastAsia="ja-JP"/>
        </w:rPr>
        <w:t>3</w:t>
      </w:r>
      <w:r w:rsidRPr="002940CB">
        <w:rPr>
          <w:rFonts w:hint="eastAsia"/>
          <w:sz w:val="20"/>
          <w:szCs w:val="20"/>
          <w:lang w:eastAsia="ja-JP"/>
        </w:rPr>
        <w:t>)</w:t>
      </w:r>
    </w:p>
    <w:tbl>
      <w:tblPr>
        <w:tblW w:w="9781"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3215"/>
        <w:gridCol w:w="4110"/>
        <w:gridCol w:w="993"/>
        <w:gridCol w:w="1463"/>
      </w:tblGrid>
      <w:tr w:rsidR="0028613E" w:rsidRPr="00A51140" w14:paraId="07930FF4" w14:textId="77777777" w:rsidTr="0028613E">
        <w:trPr>
          <w:tblHeader/>
        </w:trPr>
        <w:tc>
          <w:tcPr>
            <w:tcW w:w="3215" w:type="dxa"/>
            <w:tcBorders>
              <w:bottom w:val="single" w:sz="8" w:space="0" w:color="auto"/>
            </w:tcBorders>
          </w:tcPr>
          <w:p w14:paraId="5DD11493" w14:textId="77777777" w:rsidR="0028613E" w:rsidRPr="00A51140" w:rsidRDefault="0028613E" w:rsidP="0028613E">
            <w:pPr>
              <w:pStyle w:val="tablehead"/>
              <w:ind w:left="0"/>
              <w:rPr>
                <w:b w:val="0"/>
                <w:lang w:eastAsia="ja-JP"/>
              </w:rPr>
            </w:pPr>
            <w:r>
              <w:rPr>
                <w:rFonts w:hint="eastAsia"/>
                <w:b w:val="0"/>
                <w:lang w:eastAsia="ja-JP"/>
              </w:rPr>
              <w:t>Issue</w:t>
            </w:r>
          </w:p>
        </w:tc>
        <w:tc>
          <w:tcPr>
            <w:tcW w:w="4110" w:type="dxa"/>
            <w:tcBorders>
              <w:bottom w:val="single" w:sz="8" w:space="0" w:color="auto"/>
            </w:tcBorders>
          </w:tcPr>
          <w:p w14:paraId="390F28FD" w14:textId="77777777" w:rsidR="0028613E" w:rsidRPr="00A51140" w:rsidRDefault="0028613E" w:rsidP="0028613E">
            <w:pPr>
              <w:pStyle w:val="tablehead"/>
              <w:ind w:left="0"/>
              <w:rPr>
                <w:b w:val="0"/>
                <w:lang w:eastAsia="ja-JP"/>
              </w:rPr>
            </w:pPr>
            <w:r w:rsidRPr="00A51140">
              <w:rPr>
                <w:rFonts w:hint="eastAsia"/>
                <w:b w:val="0"/>
                <w:lang w:eastAsia="ja-JP"/>
              </w:rPr>
              <w:t>Title</w:t>
            </w:r>
          </w:p>
        </w:tc>
        <w:tc>
          <w:tcPr>
            <w:tcW w:w="993" w:type="dxa"/>
            <w:tcBorders>
              <w:bottom w:val="single" w:sz="8" w:space="0" w:color="auto"/>
            </w:tcBorders>
          </w:tcPr>
          <w:p w14:paraId="15A446BB" w14:textId="77777777" w:rsidR="0028613E" w:rsidRPr="00A51140" w:rsidRDefault="0028613E" w:rsidP="0028613E">
            <w:pPr>
              <w:pStyle w:val="tablehead"/>
              <w:ind w:left="0"/>
              <w:rPr>
                <w:b w:val="0"/>
                <w:lang w:eastAsia="ja-JP"/>
              </w:rPr>
            </w:pPr>
            <w:r>
              <w:rPr>
                <w:rFonts w:hint="eastAsia"/>
                <w:b w:val="0"/>
                <w:lang w:eastAsia="ja-JP"/>
              </w:rPr>
              <w:t>Edition</w:t>
            </w:r>
          </w:p>
        </w:tc>
        <w:tc>
          <w:tcPr>
            <w:tcW w:w="1463" w:type="dxa"/>
            <w:tcBorders>
              <w:bottom w:val="single" w:sz="8" w:space="0" w:color="auto"/>
            </w:tcBorders>
          </w:tcPr>
          <w:p w14:paraId="5A3A3F16" w14:textId="77777777" w:rsidR="0028613E" w:rsidRPr="00A51140" w:rsidRDefault="0028613E" w:rsidP="0028613E">
            <w:pPr>
              <w:pStyle w:val="tablehead"/>
              <w:ind w:left="0"/>
              <w:rPr>
                <w:b w:val="0"/>
                <w:lang w:eastAsia="ja-JP"/>
              </w:rPr>
            </w:pPr>
            <w:r w:rsidRPr="00A51140">
              <w:rPr>
                <w:rFonts w:hint="eastAsia"/>
                <w:b w:val="0"/>
                <w:lang w:eastAsia="ja-JP"/>
              </w:rPr>
              <w:t>Date</w:t>
            </w:r>
          </w:p>
        </w:tc>
      </w:tr>
      <w:tr w:rsidR="0028613E" w14:paraId="4EB0794F" w14:textId="77777777" w:rsidTr="0028613E">
        <w:tc>
          <w:tcPr>
            <w:tcW w:w="3215" w:type="dxa"/>
            <w:tcBorders>
              <w:top w:val="single" w:sz="8" w:space="0" w:color="auto"/>
              <w:bottom w:val="single" w:sz="4" w:space="0" w:color="auto"/>
            </w:tcBorders>
          </w:tcPr>
          <w:p w14:paraId="2FD7B8C4" w14:textId="77777777" w:rsidR="0028613E" w:rsidRDefault="0028613E" w:rsidP="0028613E">
            <w:pPr>
              <w:pStyle w:val="table1ordered"/>
              <w:ind w:left="346" w:hanging="289"/>
              <w:rPr>
                <w:lang w:eastAsia="ja-JP"/>
              </w:rPr>
            </w:pPr>
            <w:r>
              <w:rPr>
                <w:rFonts w:hint="eastAsia"/>
                <w:lang w:eastAsia="ja-JP"/>
              </w:rPr>
              <w:t>Analog Devices</w:t>
            </w:r>
          </w:p>
        </w:tc>
        <w:tc>
          <w:tcPr>
            <w:tcW w:w="4110" w:type="dxa"/>
            <w:tcBorders>
              <w:top w:val="single" w:sz="8" w:space="0" w:color="auto"/>
              <w:bottom w:val="single" w:sz="4" w:space="0" w:color="auto"/>
            </w:tcBorders>
          </w:tcPr>
          <w:p w14:paraId="01D808BB" w14:textId="77777777" w:rsidR="0028613E" w:rsidRDefault="0028613E" w:rsidP="0028613E">
            <w:pPr>
              <w:pStyle w:val="table1ordered"/>
              <w:ind w:left="346" w:hanging="289"/>
              <w:rPr>
                <w:lang w:eastAsia="ja-JP"/>
              </w:rPr>
            </w:pPr>
            <w:r>
              <w:rPr>
                <w:rFonts w:hint="eastAsia"/>
                <w:lang w:eastAsia="ja-JP"/>
              </w:rPr>
              <w:t xml:space="preserve">ADV7612 </w:t>
            </w:r>
            <w:r>
              <w:rPr>
                <w:lang w:eastAsia="ja-JP"/>
              </w:rPr>
              <w:t>Data Sheet</w:t>
            </w:r>
          </w:p>
        </w:tc>
        <w:tc>
          <w:tcPr>
            <w:tcW w:w="993" w:type="dxa"/>
            <w:tcBorders>
              <w:top w:val="single" w:sz="8" w:space="0" w:color="auto"/>
              <w:bottom w:val="single" w:sz="4" w:space="0" w:color="auto"/>
            </w:tcBorders>
          </w:tcPr>
          <w:p w14:paraId="57D39306" w14:textId="77777777" w:rsidR="0028613E" w:rsidRDefault="0028613E" w:rsidP="0028613E">
            <w:pPr>
              <w:pStyle w:val="table1ordered"/>
              <w:ind w:left="346" w:hanging="289"/>
              <w:rPr>
                <w:lang w:eastAsia="ja-JP"/>
              </w:rPr>
            </w:pPr>
            <w:proofErr w:type="spellStart"/>
            <w:r>
              <w:rPr>
                <w:rFonts w:hint="eastAsia"/>
                <w:lang w:eastAsia="ja-JP"/>
              </w:rPr>
              <w:t>Rev.E</w:t>
            </w:r>
            <w:proofErr w:type="spellEnd"/>
          </w:p>
        </w:tc>
        <w:tc>
          <w:tcPr>
            <w:tcW w:w="1463" w:type="dxa"/>
            <w:tcBorders>
              <w:top w:val="single" w:sz="8" w:space="0" w:color="auto"/>
              <w:bottom w:val="single" w:sz="4" w:space="0" w:color="auto"/>
            </w:tcBorders>
          </w:tcPr>
          <w:p w14:paraId="6ABC23A6" w14:textId="77777777" w:rsidR="0028613E" w:rsidRDefault="0028613E" w:rsidP="0028613E">
            <w:pPr>
              <w:pStyle w:val="table1ordered"/>
              <w:ind w:left="346" w:hanging="289"/>
              <w:rPr>
                <w:lang w:eastAsia="ja-JP"/>
              </w:rPr>
            </w:pPr>
            <w:r>
              <w:rPr>
                <w:rFonts w:hint="eastAsia"/>
                <w:lang w:eastAsia="ja-JP"/>
              </w:rPr>
              <w:t>Feb. 23, 2017</w:t>
            </w:r>
          </w:p>
        </w:tc>
      </w:tr>
      <w:tr w:rsidR="0028613E" w14:paraId="697F3CEE" w14:textId="77777777" w:rsidTr="0028613E">
        <w:tc>
          <w:tcPr>
            <w:tcW w:w="3215" w:type="dxa"/>
            <w:tcBorders>
              <w:top w:val="single" w:sz="4" w:space="0" w:color="auto"/>
              <w:bottom w:val="single" w:sz="4" w:space="0" w:color="auto"/>
            </w:tcBorders>
          </w:tcPr>
          <w:p w14:paraId="632ABC04" w14:textId="77777777" w:rsidR="0028613E" w:rsidRDefault="0028613E" w:rsidP="0028613E">
            <w:pPr>
              <w:pStyle w:val="table1ordered"/>
              <w:ind w:left="346" w:hanging="289"/>
              <w:rPr>
                <w:lang w:eastAsia="ja-JP"/>
              </w:rPr>
            </w:pPr>
            <w:r>
              <w:rPr>
                <w:rFonts w:hint="eastAsia"/>
                <w:lang w:eastAsia="ja-JP"/>
              </w:rPr>
              <w:t>Analog Devices</w:t>
            </w:r>
          </w:p>
        </w:tc>
        <w:tc>
          <w:tcPr>
            <w:tcW w:w="4110" w:type="dxa"/>
            <w:tcBorders>
              <w:top w:val="single" w:sz="4" w:space="0" w:color="auto"/>
              <w:bottom w:val="single" w:sz="4" w:space="0" w:color="auto"/>
            </w:tcBorders>
          </w:tcPr>
          <w:p w14:paraId="797BCA01" w14:textId="77777777" w:rsidR="0028613E" w:rsidRPr="00E22862" w:rsidRDefault="0028613E" w:rsidP="0028613E">
            <w:pPr>
              <w:pStyle w:val="table1ordered"/>
              <w:ind w:left="346" w:hanging="289"/>
              <w:rPr>
                <w:lang w:eastAsia="ja-JP"/>
              </w:rPr>
            </w:pPr>
            <w:r w:rsidRPr="00E22862">
              <w:rPr>
                <w:lang w:eastAsia="ja-JP"/>
              </w:rPr>
              <w:t>ADV7</w:t>
            </w:r>
            <w:r>
              <w:rPr>
                <w:rFonts w:hint="eastAsia"/>
                <w:lang w:eastAsia="ja-JP"/>
              </w:rPr>
              <w:t>612</w:t>
            </w:r>
            <w:r w:rsidRPr="00E22862">
              <w:rPr>
                <w:lang w:eastAsia="ja-JP"/>
              </w:rPr>
              <w:t xml:space="preserve"> </w:t>
            </w:r>
            <w:r>
              <w:rPr>
                <w:rFonts w:hint="eastAsia"/>
                <w:lang w:eastAsia="ja-JP"/>
              </w:rPr>
              <w:t>User Guide</w:t>
            </w:r>
            <w:r w:rsidRPr="00E22862">
              <w:rPr>
                <w:lang w:eastAsia="ja-JP"/>
              </w:rPr>
              <w:t xml:space="preserve"> UG-</w:t>
            </w:r>
            <w:r>
              <w:rPr>
                <w:rFonts w:hint="eastAsia"/>
                <w:lang w:eastAsia="ja-JP"/>
              </w:rPr>
              <w:t>216</w:t>
            </w:r>
          </w:p>
        </w:tc>
        <w:tc>
          <w:tcPr>
            <w:tcW w:w="993" w:type="dxa"/>
            <w:tcBorders>
              <w:top w:val="single" w:sz="4" w:space="0" w:color="auto"/>
              <w:bottom w:val="single" w:sz="4" w:space="0" w:color="auto"/>
            </w:tcBorders>
          </w:tcPr>
          <w:p w14:paraId="1D017F6D" w14:textId="77777777" w:rsidR="0028613E" w:rsidRDefault="0028613E" w:rsidP="0028613E">
            <w:pPr>
              <w:pStyle w:val="table1ordered"/>
              <w:ind w:left="346" w:hanging="289"/>
              <w:rPr>
                <w:lang w:eastAsia="ja-JP"/>
              </w:rPr>
            </w:pPr>
            <w:proofErr w:type="spellStart"/>
            <w:r>
              <w:rPr>
                <w:rFonts w:hint="eastAsia"/>
                <w:lang w:eastAsia="ja-JP"/>
              </w:rPr>
              <w:t>Rev.C</w:t>
            </w:r>
            <w:proofErr w:type="spellEnd"/>
          </w:p>
        </w:tc>
        <w:tc>
          <w:tcPr>
            <w:tcW w:w="1463" w:type="dxa"/>
            <w:tcBorders>
              <w:top w:val="single" w:sz="4" w:space="0" w:color="auto"/>
              <w:bottom w:val="single" w:sz="4" w:space="0" w:color="auto"/>
            </w:tcBorders>
          </w:tcPr>
          <w:p w14:paraId="5D824433" w14:textId="77777777" w:rsidR="0028613E" w:rsidDel="00E22862" w:rsidRDefault="0028613E" w:rsidP="0028613E">
            <w:pPr>
              <w:pStyle w:val="table1ordered"/>
              <w:ind w:left="346" w:hanging="289"/>
              <w:jc w:val="center"/>
              <w:rPr>
                <w:lang w:eastAsia="ja-JP"/>
              </w:rPr>
            </w:pPr>
            <w:r>
              <w:rPr>
                <w:lang w:eastAsia="ja-JP"/>
              </w:rPr>
              <w:t>-</w:t>
            </w:r>
          </w:p>
        </w:tc>
      </w:tr>
      <w:tr w:rsidR="0028613E" w14:paraId="6B5177D6" w14:textId="77777777" w:rsidTr="0028613E">
        <w:tc>
          <w:tcPr>
            <w:tcW w:w="3215" w:type="dxa"/>
            <w:tcBorders>
              <w:top w:val="single" w:sz="4" w:space="0" w:color="auto"/>
              <w:bottom w:val="single" w:sz="8" w:space="0" w:color="auto"/>
            </w:tcBorders>
          </w:tcPr>
          <w:p w14:paraId="51515F96" w14:textId="77777777" w:rsidR="0028613E" w:rsidRDefault="0028613E" w:rsidP="0028613E">
            <w:pPr>
              <w:pStyle w:val="table1ordered"/>
              <w:ind w:left="346" w:hanging="289"/>
              <w:rPr>
                <w:lang w:eastAsia="ja-JP"/>
              </w:rPr>
            </w:pPr>
            <w:r>
              <w:rPr>
                <w:rFonts w:hint="eastAsia"/>
                <w:lang w:eastAsia="ja-JP"/>
              </w:rPr>
              <w:t>Analog Devices</w:t>
            </w:r>
          </w:p>
        </w:tc>
        <w:tc>
          <w:tcPr>
            <w:tcW w:w="4110" w:type="dxa"/>
            <w:tcBorders>
              <w:top w:val="single" w:sz="4" w:space="0" w:color="auto"/>
              <w:bottom w:val="single" w:sz="8" w:space="0" w:color="auto"/>
            </w:tcBorders>
          </w:tcPr>
          <w:p w14:paraId="39CCD143" w14:textId="77777777" w:rsidR="0028613E" w:rsidRPr="00E22862" w:rsidRDefault="0028613E" w:rsidP="0028613E">
            <w:pPr>
              <w:pStyle w:val="table1ordered"/>
              <w:ind w:left="346" w:hanging="289"/>
              <w:rPr>
                <w:lang w:eastAsia="ja-JP"/>
              </w:rPr>
            </w:pPr>
            <w:r w:rsidRPr="00E26797">
              <w:rPr>
                <w:lang w:eastAsia="ja-JP"/>
              </w:rPr>
              <w:t>ADV7</w:t>
            </w:r>
            <w:r>
              <w:rPr>
                <w:rFonts w:hint="eastAsia"/>
                <w:lang w:eastAsia="ja-JP"/>
              </w:rPr>
              <w:t>180 Data Sheet</w:t>
            </w:r>
          </w:p>
        </w:tc>
        <w:tc>
          <w:tcPr>
            <w:tcW w:w="993" w:type="dxa"/>
            <w:tcBorders>
              <w:top w:val="single" w:sz="4" w:space="0" w:color="auto"/>
              <w:bottom w:val="single" w:sz="8" w:space="0" w:color="auto"/>
            </w:tcBorders>
          </w:tcPr>
          <w:p w14:paraId="0184D408" w14:textId="77777777" w:rsidR="0028613E" w:rsidRDefault="0028613E" w:rsidP="0028613E">
            <w:pPr>
              <w:pStyle w:val="table1ordered"/>
              <w:ind w:left="346" w:hanging="289"/>
              <w:rPr>
                <w:lang w:eastAsia="ja-JP"/>
              </w:rPr>
            </w:pPr>
            <w:proofErr w:type="spellStart"/>
            <w:r>
              <w:rPr>
                <w:rFonts w:hint="eastAsia"/>
                <w:lang w:eastAsia="ja-JP"/>
              </w:rPr>
              <w:t>Rev.J</w:t>
            </w:r>
            <w:proofErr w:type="spellEnd"/>
          </w:p>
        </w:tc>
        <w:tc>
          <w:tcPr>
            <w:tcW w:w="1463" w:type="dxa"/>
            <w:tcBorders>
              <w:top w:val="single" w:sz="4" w:space="0" w:color="auto"/>
              <w:bottom w:val="single" w:sz="8" w:space="0" w:color="auto"/>
            </w:tcBorders>
          </w:tcPr>
          <w:p w14:paraId="5FC6DE77" w14:textId="77777777" w:rsidR="0028613E" w:rsidRDefault="0028613E" w:rsidP="0028613E">
            <w:pPr>
              <w:pStyle w:val="table1ordered"/>
              <w:ind w:left="346" w:hanging="289"/>
              <w:rPr>
                <w:lang w:eastAsia="ja-JP"/>
              </w:rPr>
            </w:pPr>
            <w:r>
              <w:rPr>
                <w:rFonts w:hint="eastAsia"/>
                <w:lang w:eastAsia="ja-JP"/>
              </w:rPr>
              <w:t>May</w:t>
            </w:r>
            <w:r>
              <w:rPr>
                <w:lang w:eastAsia="ja-JP"/>
              </w:rPr>
              <w:t>.</w:t>
            </w:r>
            <w:r w:rsidRPr="00E26797">
              <w:rPr>
                <w:lang w:eastAsia="ja-JP"/>
              </w:rPr>
              <w:t xml:space="preserve"> </w:t>
            </w:r>
            <w:r>
              <w:rPr>
                <w:rFonts w:hint="eastAsia"/>
                <w:lang w:eastAsia="ja-JP"/>
              </w:rPr>
              <w:t>09</w:t>
            </w:r>
            <w:r>
              <w:rPr>
                <w:lang w:eastAsia="ja-JP"/>
              </w:rPr>
              <w:t>,</w:t>
            </w:r>
            <w:r w:rsidRPr="00E26797">
              <w:rPr>
                <w:lang w:eastAsia="ja-JP"/>
              </w:rPr>
              <w:t xml:space="preserve"> 20</w:t>
            </w:r>
            <w:r>
              <w:rPr>
                <w:rFonts w:hint="eastAsia"/>
                <w:lang w:eastAsia="ja-JP"/>
              </w:rPr>
              <w:t>17</w:t>
            </w:r>
          </w:p>
        </w:tc>
      </w:tr>
    </w:tbl>
    <w:p w14:paraId="1011FD76" w14:textId="77777777" w:rsidR="0028613E" w:rsidRDefault="0028613E" w:rsidP="00557045">
      <w:pPr>
        <w:rPr>
          <w:lang w:eastAsia="ja-JP"/>
        </w:rPr>
      </w:pPr>
    </w:p>
    <w:p w14:paraId="6B4CB7CC" w14:textId="478C4677" w:rsidR="00B75904" w:rsidRPr="002940CB" w:rsidRDefault="00B75904" w:rsidP="00B75904">
      <w:pPr>
        <w:pStyle w:val="Caption"/>
        <w:spacing w:after="160" w:line="260" w:lineRule="exact"/>
        <w:ind w:left="1080" w:hangingChars="538" w:hanging="1080"/>
        <w:rPr>
          <w:color w:val="0000FF"/>
          <w:sz w:val="20"/>
          <w:szCs w:val="20"/>
          <w:lang w:eastAsia="ja-JP"/>
        </w:rPr>
      </w:pPr>
      <w:r w:rsidRPr="002940CB">
        <w:rPr>
          <w:sz w:val="20"/>
          <w:szCs w:val="20"/>
        </w:rPr>
        <w:t xml:space="preserve">Table </w:t>
      </w:r>
      <w:r w:rsidRPr="002940CB">
        <w:rPr>
          <w:sz w:val="20"/>
          <w:szCs w:val="20"/>
        </w:rPr>
        <w:fldChar w:fldCharType="begin"/>
      </w:r>
      <w:r w:rsidRPr="002940CB">
        <w:rPr>
          <w:sz w:val="20"/>
          <w:szCs w:val="20"/>
        </w:rPr>
        <w:instrText xml:space="preserve"> STYLEREF 1 \s </w:instrText>
      </w:r>
      <w:r w:rsidRPr="002940CB">
        <w:rPr>
          <w:sz w:val="20"/>
          <w:szCs w:val="20"/>
        </w:rPr>
        <w:fldChar w:fldCharType="separate"/>
      </w:r>
      <w:r w:rsidR="00E32B0C">
        <w:rPr>
          <w:noProof/>
          <w:sz w:val="20"/>
          <w:szCs w:val="20"/>
        </w:rPr>
        <w:t>1</w:t>
      </w:r>
      <w:r w:rsidRPr="002940CB">
        <w:rPr>
          <w:sz w:val="20"/>
          <w:szCs w:val="20"/>
        </w:rPr>
        <w:fldChar w:fldCharType="end"/>
      </w:r>
      <w:r w:rsidRPr="002940CB">
        <w:rPr>
          <w:sz w:val="20"/>
          <w:szCs w:val="20"/>
        </w:rPr>
        <w:t>.</w:t>
      </w:r>
      <w:r w:rsidR="0028613E">
        <w:rPr>
          <w:sz w:val="20"/>
          <w:szCs w:val="20"/>
        </w:rPr>
        <w:t>5</w:t>
      </w:r>
      <w:r w:rsidRPr="002940CB">
        <w:rPr>
          <w:rFonts w:hint="eastAsia"/>
          <w:sz w:val="20"/>
          <w:szCs w:val="20"/>
          <w:lang w:eastAsia="ja-JP"/>
        </w:rPr>
        <w:tab/>
        <w:t xml:space="preserve">Related documents (R-Car </w:t>
      </w:r>
      <w:r>
        <w:rPr>
          <w:sz w:val="20"/>
          <w:szCs w:val="20"/>
          <w:lang w:eastAsia="ja-JP"/>
        </w:rPr>
        <w:t>V</w:t>
      </w:r>
      <w:r>
        <w:rPr>
          <w:rFonts w:eastAsia="MS PGothic"/>
          <w:lang w:eastAsia="ja-JP"/>
        </w:rPr>
        <w:t>3U</w:t>
      </w:r>
      <w:r w:rsidRPr="002940CB">
        <w:rPr>
          <w:rFonts w:hint="eastAsia"/>
          <w:sz w:val="20"/>
          <w:szCs w:val="20"/>
          <w:lang w:eastAsia="ja-JP"/>
        </w:rPr>
        <w:t>)</w:t>
      </w:r>
    </w:p>
    <w:p w14:paraId="74D7BC08" w14:textId="4D56AB56" w:rsidR="00B75904" w:rsidRDefault="00B75904" w:rsidP="00557045">
      <w:pPr>
        <w:rPr>
          <w:lang w:eastAsia="ja-JP"/>
        </w:rPr>
      </w:pPr>
      <w:r>
        <w:rPr>
          <w:lang w:eastAsia="ja-JP"/>
        </w:rPr>
        <w:t>Please g</w:t>
      </w:r>
      <w:r w:rsidRPr="00B75904">
        <w:rPr>
          <w:lang w:eastAsia="ja-JP"/>
        </w:rPr>
        <w:t xml:space="preserve">et the data sheet for </w:t>
      </w:r>
      <w:proofErr w:type="gramStart"/>
      <w:r w:rsidRPr="00B75904">
        <w:rPr>
          <w:lang w:eastAsia="ja-JP"/>
        </w:rPr>
        <w:t>the M</w:t>
      </w:r>
      <w:r w:rsidR="00031465">
        <w:rPr>
          <w:lang w:eastAsia="ja-JP"/>
        </w:rPr>
        <w:t>AX</w:t>
      </w:r>
      <w:r w:rsidRPr="00B75904">
        <w:rPr>
          <w:lang w:eastAsia="ja-JP"/>
        </w:rPr>
        <w:t>9</w:t>
      </w:r>
      <w:r w:rsidR="008276FF">
        <w:rPr>
          <w:rFonts w:hint="eastAsia"/>
          <w:lang w:eastAsia="ja-JP"/>
        </w:rPr>
        <w:t>6</w:t>
      </w:r>
      <w:r w:rsidR="008276FF">
        <w:rPr>
          <w:lang w:eastAsia="ja-JP"/>
        </w:rPr>
        <w:t>712</w:t>
      </w:r>
      <w:proofErr w:type="gramEnd"/>
      <w:r w:rsidRPr="00B75904">
        <w:rPr>
          <w:lang w:eastAsia="ja-JP"/>
        </w:rPr>
        <w:t xml:space="preserve"> yourself.</w:t>
      </w:r>
    </w:p>
    <w:p w14:paraId="02B98AEC" w14:textId="78C3DB6F" w:rsidR="00E62C48" w:rsidRPr="002E345F" w:rsidRDefault="00E62C48" w:rsidP="00E62C48">
      <w:pPr>
        <w:pStyle w:val="Caption"/>
        <w:spacing w:after="160" w:line="260" w:lineRule="exact"/>
        <w:ind w:left="1080" w:hangingChars="538" w:hanging="1080"/>
        <w:rPr>
          <w:sz w:val="20"/>
          <w:szCs w:val="20"/>
          <w:lang w:eastAsia="ja-JP"/>
        </w:rPr>
      </w:pPr>
      <w:r w:rsidRPr="002E345F">
        <w:rPr>
          <w:sz w:val="20"/>
          <w:szCs w:val="20"/>
        </w:rPr>
        <w:t xml:space="preserve">Table </w:t>
      </w:r>
      <w:r w:rsidRPr="002E345F">
        <w:rPr>
          <w:sz w:val="20"/>
          <w:szCs w:val="20"/>
        </w:rPr>
        <w:fldChar w:fldCharType="begin"/>
      </w:r>
      <w:r w:rsidRPr="002E345F">
        <w:rPr>
          <w:sz w:val="20"/>
          <w:szCs w:val="20"/>
        </w:rPr>
        <w:instrText xml:space="preserve"> STYLEREF 1 \s </w:instrText>
      </w:r>
      <w:r w:rsidRPr="002E345F">
        <w:rPr>
          <w:sz w:val="20"/>
          <w:szCs w:val="20"/>
        </w:rPr>
        <w:fldChar w:fldCharType="separate"/>
      </w:r>
      <w:r w:rsidR="00E32B0C">
        <w:rPr>
          <w:noProof/>
          <w:sz w:val="20"/>
          <w:szCs w:val="20"/>
        </w:rPr>
        <w:t>1</w:t>
      </w:r>
      <w:r w:rsidRPr="002E345F">
        <w:rPr>
          <w:sz w:val="20"/>
          <w:szCs w:val="20"/>
        </w:rPr>
        <w:fldChar w:fldCharType="end"/>
      </w:r>
      <w:r w:rsidRPr="002E345F">
        <w:rPr>
          <w:sz w:val="20"/>
          <w:szCs w:val="20"/>
        </w:rPr>
        <w:t>.</w:t>
      </w:r>
      <w:r w:rsidR="0028613E">
        <w:rPr>
          <w:sz w:val="20"/>
          <w:szCs w:val="20"/>
        </w:rPr>
        <w:t>6</w:t>
      </w:r>
      <w:r w:rsidRPr="002E345F">
        <w:rPr>
          <w:sz w:val="20"/>
          <w:szCs w:val="20"/>
          <w:lang w:eastAsia="ja-JP"/>
        </w:rPr>
        <w:tab/>
        <w:t>Related documents (R-Car V</w:t>
      </w:r>
      <w:r w:rsidRPr="002E345F">
        <w:rPr>
          <w:rFonts w:eastAsia="MS PGothic"/>
          <w:lang w:eastAsia="ja-JP"/>
        </w:rPr>
        <w:t>3H</w:t>
      </w:r>
      <w:r w:rsidRPr="002E345F">
        <w:rPr>
          <w:sz w:val="20"/>
          <w:szCs w:val="20"/>
          <w:lang w:eastAsia="ja-JP"/>
        </w:rPr>
        <w:t>)</w:t>
      </w:r>
    </w:p>
    <w:p w14:paraId="23132ECB" w14:textId="77777777" w:rsidR="00E62C48" w:rsidRPr="002E345F" w:rsidRDefault="00E62C48" w:rsidP="00E62C48">
      <w:pPr>
        <w:rPr>
          <w:lang w:eastAsia="ja-JP"/>
        </w:rPr>
      </w:pPr>
      <w:r w:rsidRPr="002E345F">
        <w:rPr>
          <w:lang w:eastAsia="ja-JP"/>
        </w:rPr>
        <w:t>Please get the data sheet for the MAX9286 yourself</w:t>
      </w:r>
    </w:p>
    <w:p w14:paraId="79480264" w14:textId="77777777" w:rsidR="00B75904" w:rsidRPr="00E62C48" w:rsidRDefault="00B75904" w:rsidP="00557045">
      <w:pPr>
        <w:rPr>
          <w:lang w:eastAsia="ja-JP"/>
        </w:rPr>
      </w:pPr>
    </w:p>
    <w:p w14:paraId="0F56B00C" w14:textId="77777777" w:rsidR="00557045" w:rsidRDefault="00557045" w:rsidP="00557045">
      <w:pPr>
        <w:pStyle w:val="Heading2"/>
        <w:tabs>
          <w:tab w:val="left" w:pos="2268"/>
        </w:tabs>
      </w:pPr>
      <w:r>
        <w:rPr>
          <w:rFonts w:hint="eastAsia"/>
          <w:lang w:eastAsia="ja-JP"/>
        </w:rPr>
        <w:t>Restrictions</w:t>
      </w:r>
    </w:p>
    <w:p w14:paraId="0BAC7FE0" w14:textId="77777777" w:rsidR="00AC03C8" w:rsidRDefault="00751825" w:rsidP="0063767B">
      <w:r>
        <w:rPr>
          <w:rFonts w:hint="eastAsia"/>
          <w:lang w:eastAsia="ja-JP"/>
        </w:rPr>
        <w:t>There are no restrictions.</w:t>
      </w:r>
    </w:p>
    <w:p w14:paraId="73B25ABC" w14:textId="77777777" w:rsidR="00FF318D" w:rsidRPr="00557045" w:rsidRDefault="00FF318D" w:rsidP="00A51140">
      <w:pPr>
        <w:rPr>
          <w:lang w:eastAsia="ja-JP"/>
        </w:rPr>
      </w:pPr>
    </w:p>
    <w:p w14:paraId="1C4FDE80" w14:textId="77777777" w:rsidR="00FF318D" w:rsidRDefault="00FF318D" w:rsidP="009458CF">
      <w:pPr>
        <w:pStyle w:val="Heading2"/>
        <w:tabs>
          <w:tab w:val="left" w:pos="2268"/>
        </w:tabs>
      </w:pPr>
      <w:r>
        <w:rPr>
          <w:rFonts w:hint="eastAsia"/>
          <w:lang w:eastAsia="ja-JP"/>
        </w:rPr>
        <w:t>Notice</w:t>
      </w:r>
    </w:p>
    <w:p w14:paraId="3F17A63F" w14:textId="77777777" w:rsidR="0007210F" w:rsidRDefault="0007210F" w:rsidP="0063767B">
      <w:pPr>
        <w:pStyle w:val="ListParagraph"/>
        <w:numPr>
          <w:ilvl w:val="0"/>
          <w:numId w:val="20"/>
        </w:numPr>
        <w:ind w:leftChars="0"/>
        <w:rPr>
          <w:lang w:eastAsia="ja-JP"/>
        </w:rPr>
      </w:pPr>
      <w:r w:rsidRPr="0007210F">
        <w:rPr>
          <w:lang w:eastAsia="ja-JP"/>
        </w:rPr>
        <w:t xml:space="preserve">This module supports only the </w:t>
      </w:r>
      <w:r w:rsidR="007142DF">
        <w:rPr>
          <w:lang w:eastAsia="ja-JP"/>
        </w:rPr>
        <w:t>V4L2</w:t>
      </w:r>
      <w:r w:rsidR="008A5F74">
        <w:rPr>
          <w:lang w:eastAsia="ja-JP"/>
        </w:rPr>
        <w:t xml:space="preserve"> </w:t>
      </w:r>
      <w:r w:rsidR="001723E0">
        <w:rPr>
          <w:lang w:eastAsia="ja-JP"/>
        </w:rPr>
        <w:t>API</w:t>
      </w:r>
      <w:r w:rsidR="00EE0450">
        <w:rPr>
          <w:rFonts w:hint="eastAsia"/>
          <w:lang w:eastAsia="ja-JP"/>
        </w:rPr>
        <w:t>s</w:t>
      </w:r>
      <w:r w:rsidR="001723E0" w:rsidRPr="0007210F">
        <w:rPr>
          <w:lang w:eastAsia="ja-JP"/>
        </w:rPr>
        <w:t xml:space="preserve"> </w:t>
      </w:r>
      <w:r w:rsidR="008A5F74">
        <w:rPr>
          <w:lang w:eastAsia="ja-JP"/>
        </w:rPr>
        <w:t xml:space="preserve">for </w:t>
      </w:r>
      <w:r w:rsidR="008A5F74" w:rsidRPr="0007210F">
        <w:rPr>
          <w:lang w:eastAsia="ja-JP"/>
        </w:rPr>
        <w:t>capture</w:t>
      </w:r>
      <w:r w:rsidRPr="0007210F">
        <w:rPr>
          <w:lang w:eastAsia="ja-JP"/>
        </w:rPr>
        <w:t xml:space="preserve">. </w:t>
      </w:r>
      <w:r w:rsidR="00B77917" w:rsidRPr="00B77917">
        <w:rPr>
          <w:lang w:eastAsia="ja-JP"/>
        </w:rPr>
        <w:t xml:space="preserve">This module does not guarantee the </w:t>
      </w:r>
      <w:r w:rsidR="00992BEB">
        <w:rPr>
          <w:lang w:eastAsia="ja-JP"/>
        </w:rPr>
        <w:t>u</w:t>
      </w:r>
      <w:r w:rsidR="00992BEB" w:rsidRPr="00992BEB">
        <w:rPr>
          <w:lang w:eastAsia="ja-JP"/>
        </w:rPr>
        <w:t>ndescribed</w:t>
      </w:r>
      <w:r w:rsidR="00992BEB">
        <w:rPr>
          <w:rFonts w:hint="eastAsia"/>
          <w:lang w:eastAsia="ja-JP"/>
        </w:rPr>
        <w:t xml:space="preserve"> </w:t>
      </w:r>
      <w:r w:rsidR="007142DF">
        <w:rPr>
          <w:lang w:eastAsia="ja-JP"/>
        </w:rPr>
        <w:t>V4L2</w:t>
      </w:r>
      <w:r w:rsidR="00B77917" w:rsidRPr="00B77917">
        <w:rPr>
          <w:lang w:eastAsia="ja-JP"/>
        </w:rPr>
        <w:t xml:space="preserve"> API</w:t>
      </w:r>
      <w:r w:rsidR="00EE0450">
        <w:rPr>
          <w:lang w:eastAsia="ja-JP"/>
        </w:rPr>
        <w:t>s</w:t>
      </w:r>
      <w:r w:rsidR="00B77917" w:rsidRPr="00B77917">
        <w:rPr>
          <w:lang w:eastAsia="ja-JP"/>
        </w:rPr>
        <w:t xml:space="preserve"> in this document.</w:t>
      </w:r>
      <w:r w:rsidR="008A5F74" w:rsidRPr="008A5F74">
        <w:rPr>
          <w:lang w:eastAsia="ja-JP"/>
        </w:rPr>
        <w:t xml:space="preserve"> </w:t>
      </w:r>
    </w:p>
    <w:p w14:paraId="09519F40" w14:textId="77777777" w:rsidR="004E59E6" w:rsidRDefault="00445050">
      <w:pPr>
        <w:pStyle w:val="ListParagraph"/>
        <w:numPr>
          <w:ilvl w:val="0"/>
          <w:numId w:val="20"/>
        </w:numPr>
        <w:ind w:leftChars="0"/>
        <w:rPr>
          <w:lang w:eastAsia="ja-JP"/>
        </w:rPr>
      </w:pPr>
      <w:r w:rsidRPr="00445050">
        <w:rPr>
          <w:lang w:eastAsia="ja-JP"/>
        </w:rPr>
        <w:t xml:space="preserve">The </w:t>
      </w:r>
      <w:r w:rsidR="009A5CDB">
        <w:rPr>
          <w:lang w:eastAsia="ja-JP"/>
        </w:rPr>
        <w:t>c</w:t>
      </w:r>
      <w:r w:rsidR="009A5CDB" w:rsidRPr="009A5CDB">
        <w:rPr>
          <w:lang w:eastAsia="ja-JP"/>
        </w:rPr>
        <w:t xml:space="preserve">hannel number of VIN that can operate simultaneously depends on the </w:t>
      </w:r>
      <w:r w:rsidR="009A5CDB">
        <w:rPr>
          <w:lang w:eastAsia="ja-JP"/>
        </w:rPr>
        <w:t>c</w:t>
      </w:r>
      <w:r w:rsidR="009A5CDB" w:rsidRPr="009A5CDB">
        <w:rPr>
          <w:lang w:eastAsia="ja-JP"/>
        </w:rPr>
        <w:t>hannel number of CSI2</w:t>
      </w:r>
      <w:r w:rsidRPr="00445050">
        <w:rPr>
          <w:lang w:eastAsia="ja-JP"/>
        </w:rPr>
        <w:t>.</w:t>
      </w:r>
      <w:r>
        <w:rPr>
          <w:lang w:eastAsia="ja-JP"/>
        </w:rPr>
        <w:t xml:space="preserve"> </w:t>
      </w:r>
      <w:r w:rsidR="009A5CDB" w:rsidRPr="009A5CDB">
        <w:rPr>
          <w:lang w:eastAsia="ja-JP"/>
        </w:rPr>
        <w:t xml:space="preserve">In the </w:t>
      </w:r>
      <w:r w:rsidR="009A5CDB">
        <w:rPr>
          <w:lang w:eastAsia="ja-JP"/>
        </w:rPr>
        <w:t>Salvator-X</w:t>
      </w:r>
      <w:r w:rsidR="00081C01">
        <w:rPr>
          <w:rFonts w:hint="eastAsia"/>
          <w:lang w:eastAsia="ja-JP"/>
        </w:rPr>
        <w:t>/</w:t>
      </w:r>
      <w:r w:rsidR="00081C01">
        <w:rPr>
          <w:lang w:eastAsia="ja-JP"/>
        </w:rPr>
        <w:t>XS</w:t>
      </w:r>
      <w:r w:rsidR="009A5CDB">
        <w:rPr>
          <w:lang w:eastAsia="ja-JP"/>
        </w:rPr>
        <w:t xml:space="preserve"> board</w:t>
      </w:r>
      <w:r w:rsidR="009A5CDB" w:rsidRPr="009A5CDB">
        <w:rPr>
          <w:lang w:eastAsia="ja-JP"/>
        </w:rPr>
        <w:t xml:space="preserve">, VIN can operate </w:t>
      </w:r>
      <w:r w:rsidR="000675FD" w:rsidRPr="009A5CDB">
        <w:rPr>
          <w:lang w:eastAsia="ja-JP"/>
        </w:rPr>
        <w:t xml:space="preserve">simultaneously </w:t>
      </w:r>
      <w:r w:rsidR="009A5CDB" w:rsidRPr="009A5CDB">
        <w:rPr>
          <w:lang w:eastAsia="ja-JP"/>
        </w:rPr>
        <w:t xml:space="preserve">up to </w:t>
      </w:r>
      <w:r w:rsidR="009A5CDB">
        <w:rPr>
          <w:lang w:eastAsia="ja-JP"/>
        </w:rPr>
        <w:t>2</w:t>
      </w:r>
      <w:r w:rsidR="009A5CDB" w:rsidRPr="009A5CDB">
        <w:rPr>
          <w:lang w:eastAsia="ja-JP"/>
        </w:rPr>
        <w:t xml:space="preserve"> </w:t>
      </w:r>
      <w:r w:rsidR="001953BC" w:rsidRPr="009A5CDB">
        <w:rPr>
          <w:lang w:eastAsia="ja-JP"/>
        </w:rPr>
        <w:t>channels</w:t>
      </w:r>
      <w:r w:rsidR="009A5CDB">
        <w:rPr>
          <w:lang w:eastAsia="ja-JP"/>
        </w:rPr>
        <w:t xml:space="preserve">, so </w:t>
      </w:r>
      <w:r w:rsidR="000675FD">
        <w:rPr>
          <w:lang w:eastAsia="ja-JP"/>
        </w:rPr>
        <w:t>2</w:t>
      </w:r>
      <w:r w:rsidR="009A5CDB" w:rsidRPr="009A5CDB">
        <w:rPr>
          <w:lang w:eastAsia="ja-JP"/>
        </w:rPr>
        <w:t xml:space="preserve"> </w:t>
      </w:r>
      <w:r w:rsidR="001953BC">
        <w:rPr>
          <w:lang w:eastAsia="ja-JP"/>
        </w:rPr>
        <w:t>channels</w:t>
      </w:r>
      <w:r w:rsidR="009A5CDB">
        <w:rPr>
          <w:lang w:eastAsia="ja-JP"/>
        </w:rPr>
        <w:t xml:space="preserve"> </w:t>
      </w:r>
      <w:r w:rsidR="009A5CDB" w:rsidRPr="009A5CDB">
        <w:rPr>
          <w:lang w:eastAsia="ja-JP"/>
        </w:rPr>
        <w:t xml:space="preserve">of </w:t>
      </w:r>
      <w:r w:rsidR="009A5CDB">
        <w:rPr>
          <w:lang w:eastAsia="ja-JP"/>
        </w:rPr>
        <w:t>CSI40</w:t>
      </w:r>
      <w:r w:rsidR="009A5CDB" w:rsidRPr="009A5CDB">
        <w:rPr>
          <w:lang w:eastAsia="ja-JP"/>
        </w:rPr>
        <w:t xml:space="preserve"> and </w:t>
      </w:r>
      <w:r w:rsidR="009A5CDB">
        <w:rPr>
          <w:lang w:eastAsia="ja-JP"/>
        </w:rPr>
        <w:t>CSI20</w:t>
      </w:r>
      <w:r w:rsidR="000675FD">
        <w:rPr>
          <w:lang w:eastAsia="ja-JP"/>
        </w:rPr>
        <w:t xml:space="preserve"> are used</w:t>
      </w:r>
      <w:r w:rsidR="009A5CDB">
        <w:rPr>
          <w:lang w:eastAsia="ja-JP"/>
        </w:rPr>
        <w:t>.</w:t>
      </w:r>
    </w:p>
    <w:p w14:paraId="1B56FDFE" w14:textId="77777777" w:rsidR="00512449" w:rsidRDefault="00512449">
      <w:pPr>
        <w:pStyle w:val="ListParagraph"/>
        <w:numPr>
          <w:ilvl w:val="0"/>
          <w:numId w:val="20"/>
        </w:numPr>
        <w:ind w:leftChars="0"/>
        <w:rPr>
          <w:lang w:eastAsia="ja-JP"/>
        </w:rPr>
      </w:pPr>
      <w:r>
        <w:rPr>
          <w:lang w:eastAsia="ja-JP"/>
        </w:rPr>
        <w:t>R-Car E3 has single 2 lane CSI2.</w:t>
      </w:r>
    </w:p>
    <w:p w14:paraId="735AC566" w14:textId="77777777" w:rsidR="00024FF6" w:rsidRDefault="00024FF6" w:rsidP="009A5CDB">
      <w:pPr>
        <w:pStyle w:val="ListParagraph"/>
        <w:numPr>
          <w:ilvl w:val="0"/>
          <w:numId w:val="20"/>
        </w:numPr>
        <w:ind w:leftChars="0"/>
        <w:rPr>
          <w:lang w:eastAsia="ja-JP"/>
        </w:rPr>
      </w:pPr>
      <w:r>
        <w:rPr>
          <w:lang w:eastAsia="ja-JP"/>
        </w:rPr>
        <w:t xml:space="preserve">CSI2 module name of R-Car E3 is </w:t>
      </w:r>
      <w:r w:rsidR="008E72BD">
        <w:rPr>
          <w:lang w:eastAsia="ja-JP"/>
        </w:rPr>
        <w:t>CSI40 (</w:t>
      </w:r>
      <w:r>
        <w:rPr>
          <w:lang w:eastAsia="ja-JP"/>
        </w:rPr>
        <w:t xml:space="preserve">CSI4LNK0), but the module </w:t>
      </w:r>
      <w:r w:rsidR="008E72BD">
        <w:rPr>
          <w:lang w:eastAsia="ja-JP"/>
        </w:rPr>
        <w:t>is 2</w:t>
      </w:r>
      <w:r>
        <w:rPr>
          <w:lang w:eastAsia="ja-JP"/>
        </w:rPr>
        <w:t xml:space="preserve"> lane CSI2.</w:t>
      </w:r>
    </w:p>
    <w:p w14:paraId="7C53C8DF" w14:textId="18E0F0AC" w:rsidR="006D6469" w:rsidRDefault="006D6469" w:rsidP="006D6469">
      <w:pPr>
        <w:pStyle w:val="ListParagraph"/>
        <w:numPr>
          <w:ilvl w:val="0"/>
          <w:numId w:val="20"/>
        </w:numPr>
        <w:ind w:leftChars="0"/>
        <w:rPr>
          <w:lang w:eastAsia="ja-JP"/>
        </w:rPr>
      </w:pPr>
      <w:r w:rsidRPr="006D6469">
        <w:rPr>
          <w:lang w:eastAsia="ja-JP"/>
        </w:rPr>
        <w:t>It is prohibited to simultaneously use the NV12 format with VIN0</w:t>
      </w:r>
      <w:r>
        <w:rPr>
          <w:lang w:eastAsia="ja-JP"/>
        </w:rPr>
        <w:t xml:space="preserve"> and </w:t>
      </w:r>
      <w:r w:rsidRPr="006D6469">
        <w:rPr>
          <w:lang w:eastAsia="ja-JP"/>
        </w:rPr>
        <w:t xml:space="preserve">VIN1 </w:t>
      </w:r>
      <w:r>
        <w:rPr>
          <w:rFonts w:hint="eastAsia"/>
          <w:lang w:eastAsia="ja-JP"/>
        </w:rPr>
        <w:t>by</w:t>
      </w:r>
      <w:r w:rsidRPr="006D6469">
        <w:rPr>
          <w:lang w:eastAsia="ja-JP"/>
        </w:rPr>
        <w:t xml:space="preserve"> H/W specification.</w:t>
      </w:r>
      <w:r>
        <w:rPr>
          <w:lang w:eastAsia="ja-JP"/>
        </w:rPr>
        <w:t xml:space="preserve"> </w:t>
      </w:r>
      <w:r w:rsidRPr="006D6469">
        <w:rPr>
          <w:lang w:eastAsia="ja-JP"/>
        </w:rPr>
        <w:t>It also applies to VIN4</w:t>
      </w:r>
      <w:r>
        <w:rPr>
          <w:lang w:eastAsia="ja-JP"/>
        </w:rPr>
        <w:t xml:space="preserve"> and </w:t>
      </w:r>
      <w:r w:rsidRPr="006D6469">
        <w:rPr>
          <w:lang w:eastAsia="ja-JP"/>
        </w:rPr>
        <w:t>VIN5</w:t>
      </w:r>
      <w:r>
        <w:rPr>
          <w:lang w:eastAsia="ja-JP"/>
        </w:rPr>
        <w:t>.</w:t>
      </w:r>
    </w:p>
    <w:p w14:paraId="087DA7A4" w14:textId="24377DC0" w:rsidR="008A2A1E" w:rsidRDefault="008A2A1E" w:rsidP="006D6469">
      <w:pPr>
        <w:pStyle w:val="ListParagraph"/>
        <w:numPr>
          <w:ilvl w:val="0"/>
          <w:numId w:val="20"/>
        </w:numPr>
        <w:ind w:leftChars="0"/>
        <w:rPr>
          <w:lang w:eastAsia="ja-JP"/>
        </w:rPr>
      </w:pPr>
      <w:r>
        <w:rPr>
          <w:rFonts w:hint="eastAsia"/>
          <w:lang w:eastAsia="ja-JP"/>
        </w:rPr>
        <w:t>I</w:t>
      </w:r>
      <w:r>
        <w:rPr>
          <w:lang w:eastAsia="ja-JP"/>
        </w:rPr>
        <w:t>SP module is not supported</w:t>
      </w:r>
      <w:r w:rsidR="00CE1D32">
        <w:rPr>
          <w:rFonts w:hint="eastAsia"/>
          <w:lang w:eastAsia="ja-JP"/>
        </w:rPr>
        <w:t xml:space="preserve"> </w:t>
      </w:r>
      <w:r w:rsidR="00CE1D32">
        <w:rPr>
          <w:lang w:eastAsia="ja-JP"/>
        </w:rPr>
        <w:t>(this module control channel selector only)</w:t>
      </w:r>
      <w:r>
        <w:rPr>
          <w:lang w:eastAsia="ja-JP"/>
        </w:rPr>
        <w:t>.</w:t>
      </w:r>
    </w:p>
    <w:p w14:paraId="61979F98" w14:textId="1270CA06" w:rsidR="00120502" w:rsidRDefault="00120502" w:rsidP="006D6469">
      <w:pPr>
        <w:pStyle w:val="ListParagraph"/>
        <w:numPr>
          <w:ilvl w:val="0"/>
          <w:numId w:val="20"/>
        </w:numPr>
        <w:ind w:leftChars="0"/>
        <w:rPr>
          <w:lang w:eastAsia="ja-JP"/>
        </w:rPr>
      </w:pPr>
      <w:r>
        <w:rPr>
          <w:lang w:eastAsia="ja-JP"/>
        </w:rPr>
        <w:t>The supported camera device in this module is</w:t>
      </w:r>
      <w:r w:rsidR="008F5017">
        <w:rPr>
          <w:lang w:eastAsia="ja-JP"/>
        </w:rPr>
        <w:t xml:space="preserve"> </w:t>
      </w:r>
      <w:r w:rsidR="004029AD" w:rsidRPr="004029AD">
        <w:t xml:space="preserve"> </w:t>
      </w:r>
      <w:hyperlink r:id="rId12" w:history="1">
        <w:r w:rsidR="00175641" w:rsidRPr="000E3FF2">
          <w:rPr>
            <w:rStyle w:val="Hyperlink"/>
            <w:lang w:eastAsia="ja-JP"/>
          </w:rPr>
          <w:t>LI-AR0231-AP0200-GMSL2</w:t>
        </w:r>
      </w:hyperlink>
      <w:r w:rsidR="00D12EA1">
        <w:rPr>
          <w:rFonts w:hint="eastAsia"/>
          <w:lang w:eastAsia="ja-JP"/>
        </w:rPr>
        <w:t>,</w:t>
      </w:r>
      <w:r>
        <w:rPr>
          <w:lang w:eastAsia="ja-JP"/>
        </w:rPr>
        <w:t xml:space="preserve"> other cameras devices is not supported.</w:t>
      </w:r>
    </w:p>
    <w:p w14:paraId="109AB047" w14:textId="58FEA3B0" w:rsidR="00F072B8" w:rsidRDefault="000E3FF2" w:rsidP="006D6469">
      <w:pPr>
        <w:pStyle w:val="ListParagraph"/>
        <w:numPr>
          <w:ilvl w:val="0"/>
          <w:numId w:val="20"/>
        </w:numPr>
        <w:ind w:leftChars="0"/>
        <w:rPr>
          <w:lang w:eastAsia="ja-JP"/>
        </w:rPr>
      </w:pPr>
      <w:r>
        <w:rPr>
          <w:rFonts w:hint="eastAsia"/>
          <w:lang w:eastAsia="ja-JP"/>
        </w:rPr>
        <w:t xml:space="preserve">The VIN function of </w:t>
      </w:r>
      <w:r w:rsidR="009618DB">
        <w:rPr>
          <w:rFonts w:hint="eastAsia"/>
          <w:lang w:eastAsia="ja-JP"/>
        </w:rPr>
        <w:t xml:space="preserve">BPS and </w:t>
      </w:r>
      <w:r w:rsidR="00F072B8">
        <w:rPr>
          <w:rFonts w:hint="eastAsia"/>
          <w:lang w:eastAsia="ja-JP"/>
        </w:rPr>
        <w:t>U</w:t>
      </w:r>
      <w:r w:rsidR="00F072B8">
        <w:rPr>
          <w:lang w:eastAsia="ja-JP"/>
        </w:rPr>
        <w:t>DS</w:t>
      </w:r>
      <w:r w:rsidR="009618DB">
        <w:rPr>
          <w:lang w:eastAsia="ja-JP"/>
        </w:rPr>
        <w:t xml:space="preserve"> are</w:t>
      </w:r>
      <w:r w:rsidR="00F072B8">
        <w:rPr>
          <w:lang w:eastAsia="ja-JP"/>
        </w:rPr>
        <w:t xml:space="preserve"> not supported in V3U</w:t>
      </w:r>
      <w:r w:rsidR="00E62C48">
        <w:rPr>
          <w:lang w:eastAsia="ja-JP"/>
        </w:rPr>
        <w:t>/V3H</w:t>
      </w:r>
      <w:r w:rsidR="00F072B8">
        <w:rPr>
          <w:lang w:eastAsia="ja-JP"/>
        </w:rPr>
        <w:t xml:space="preserve"> by H/W specification.</w:t>
      </w:r>
    </w:p>
    <w:p w14:paraId="3BDA7A5E" w14:textId="29FA15DE" w:rsidR="00504C0E" w:rsidRDefault="00504C0E" w:rsidP="006D6469">
      <w:pPr>
        <w:pStyle w:val="ListParagraph"/>
        <w:numPr>
          <w:ilvl w:val="0"/>
          <w:numId w:val="20"/>
        </w:numPr>
        <w:ind w:leftChars="0"/>
        <w:rPr>
          <w:lang w:eastAsia="ja-JP"/>
        </w:rPr>
      </w:pPr>
      <w:r w:rsidRPr="00504C0E">
        <w:rPr>
          <w:lang w:eastAsia="ja-JP"/>
        </w:rPr>
        <w:t xml:space="preserve">The supported camera for </w:t>
      </w:r>
      <w:r>
        <w:rPr>
          <w:lang w:eastAsia="ja-JP"/>
        </w:rPr>
        <w:t>this module</w:t>
      </w:r>
      <w:r w:rsidR="00B531D8">
        <w:rPr>
          <w:lang w:eastAsia="ja-JP"/>
        </w:rPr>
        <w:t xml:space="preserve"> is </w:t>
      </w:r>
      <w:r w:rsidRPr="00504C0E">
        <w:rPr>
          <w:lang w:eastAsia="ja-JP"/>
        </w:rPr>
        <w:t>ov10635</w:t>
      </w:r>
      <w:r>
        <w:rPr>
          <w:lang w:eastAsia="ja-JP"/>
        </w:rPr>
        <w:t xml:space="preserve"> of </w:t>
      </w:r>
      <w:proofErr w:type="spellStart"/>
      <w:r w:rsidRPr="00504C0E">
        <w:rPr>
          <w:lang w:eastAsia="ja-JP"/>
        </w:rPr>
        <w:t>OmniVision</w:t>
      </w:r>
      <w:proofErr w:type="spellEnd"/>
      <w:r>
        <w:rPr>
          <w:lang w:eastAsia="ja-JP"/>
        </w:rPr>
        <w:t>.</w:t>
      </w:r>
    </w:p>
    <w:p w14:paraId="788FB5D0" w14:textId="10071257" w:rsidR="00504C0E" w:rsidRDefault="00504C0E" w:rsidP="006D6469">
      <w:pPr>
        <w:pStyle w:val="ListParagraph"/>
        <w:numPr>
          <w:ilvl w:val="0"/>
          <w:numId w:val="20"/>
        </w:numPr>
        <w:ind w:leftChars="0"/>
        <w:rPr>
          <w:lang w:eastAsia="ja-JP"/>
        </w:rPr>
      </w:pPr>
      <w:r w:rsidRPr="00504C0E">
        <w:rPr>
          <w:lang w:eastAsia="ja-JP"/>
        </w:rPr>
        <w:lastRenderedPageBreak/>
        <w:t>The R-CarV3H incorporates two MIPI-CSI2 interfaces</w:t>
      </w:r>
      <w:r>
        <w:rPr>
          <w:lang w:eastAsia="ja-JP"/>
        </w:rPr>
        <w:t>.</w:t>
      </w:r>
    </w:p>
    <w:p w14:paraId="24FCB886" w14:textId="462F91E5" w:rsidR="00EE30D3" w:rsidRDefault="00EE30D3" w:rsidP="00EE30D3">
      <w:pPr>
        <w:pStyle w:val="ListParagraph"/>
        <w:numPr>
          <w:ilvl w:val="0"/>
          <w:numId w:val="20"/>
        </w:numPr>
        <w:ind w:leftChars="0"/>
        <w:rPr>
          <w:lang w:eastAsia="ja-JP"/>
        </w:rPr>
      </w:pPr>
      <w:r>
        <w:rPr>
          <w:rFonts w:hint="eastAsia"/>
          <w:lang w:eastAsia="ja-JP"/>
        </w:rPr>
        <w:t>R-Car D3 has no CSI2.</w:t>
      </w:r>
      <w:r w:rsidRPr="00CB06BE">
        <w:t xml:space="preserve"> </w:t>
      </w:r>
      <w:r w:rsidRPr="002B747E">
        <w:rPr>
          <w:lang w:eastAsia="ja-JP"/>
        </w:rPr>
        <w:t>Therefore, the functions of CSI2 described in this document cannot be used with R-Car</w:t>
      </w:r>
      <w:r>
        <w:rPr>
          <w:rFonts w:hint="eastAsia"/>
          <w:lang w:eastAsia="ja-JP"/>
        </w:rPr>
        <w:t xml:space="preserve"> </w:t>
      </w:r>
      <w:r w:rsidRPr="002B747E">
        <w:rPr>
          <w:lang w:eastAsia="ja-JP"/>
        </w:rPr>
        <w:t>D3.</w:t>
      </w:r>
    </w:p>
    <w:p w14:paraId="29FCDA6E" w14:textId="3F9BEE9C" w:rsidR="008C3D44" w:rsidRPr="00391F0F" w:rsidRDefault="008C3D44" w:rsidP="00CB25FE">
      <w:pPr>
        <w:pStyle w:val="ListParagraph"/>
        <w:ind w:leftChars="0" w:left="420"/>
        <w:rPr>
          <w:lang w:eastAsia="ja-JP"/>
        </w:rPr>
      </w:pPr>
    </w:p>
    <w:p w14:paraId="7A575B39" w14:textId="77777777" w:rsidR="00EE30D3" w:rsidRDefault="00EE30D3" w:rsidP="009F7AC1">
      <w:pPr>
        <w:pStyle w:val="ListParagraph"/>
        <w:ind w:leftChars="0" w:left="420"/>
        <w:rPr>
          <w:lang w:eastAsia="ja-JP"/>
        </w:rPr>
      </w:pPr>
    </w:p>
    <w:p w14:paraId="0D3E8E02" w14:textId="77777777" w:rsidR="00C1194A" w:rsidRPr="000675FD" w:rsidRDefault="00C1194A" w:rsidP="00E63303">
      <w:pPr>
        <w:rPr>
          <w:lang w:eastAsia="ja-JP"/>
        </w:rPr>
      </w:pPr>
    </w:p>
    <w:p w14:paraId="33DAA99C" w14:textId="77777777" w:rsidR="00485415" w:rsidRDefault="00485415" w:rsidP="00E63303">
      <w:pPr>
        <w:rPr>
          <w:lang w:eastAsia="ja-JP"/>
        </w:rPr>
        <w:sectPr w:rsidR="00485415" w:rsidSect="00846325">
          <w:headerReference w:type="even" r:id="rId13"/>
          <w:headerReference w:type="default" r:id="rId14"/>
          <w:footerReference w:type="even" r:id="rId15"/>
          <w:footerReference w:type="default" r:id="rId16"/>
          <w:headerReference w:type="first" r:id="rId17"/>
          <w:footerReference w:type="first" r:id="rId18"/>
          <w:pgSz w:w="11907" w:h="16840" w:code="9"/>
          <w:pgMar w:top="1588" w:right="1077" w:bottom="1134" w:left="1077" w:header="1134" w:footer="680" w:gutter="0"/>
          <w:cols w:space="720"/>
          <w:docGrid w:linePitch="360"/>
        </w:sectPr>
      </w:pPr>
    </w:p>
    <w:p w14:paraId="66A99911" w14:textId="77777777" w:rsidR="00A51140" w:rsidRDefault="00DC388E" w:rsidP="00D3475F">
      <w:pPr>
        <w:pStyle w:val="Heading1"/>
      </w:pPr>
      <w:r>
        <w:rPr>
          <w:lang w:eastAsia="ja-JP"/>
        </w:rPr>
        <w:lastRenderedPageBreak/>
        <w:t xml:space="preserve"> </w:t>
      </w:r>
      <w:r w:rsidR="00A51140">
        <w:rPr>
          <w:rFonts w:hint="eastAsia"/>
          <w:lang w:eastAsia="ja-JP"/>
        </w:rPr>
        <w:t>Terminology</w:t>
      </w:r>
    </w:p>
    <w:p w14:paraId="13620163" w14:textId="77777777" w:rsidR="00A51140" w:rsidRDefault="00A51140" w:rsidP="00A51140">
      <w:r>
        <w:t>T</w:t>
      </w:r>
      <w:r w:rsidRPr="00A51140">
        <w:t>he following table shows the terminology related to this module</w:t>
      </w:r>
      <w:r w:rsidRPr="00AB3E26">
        <w:rPr>
          <w:rFonts w:eastAsia="MS PGothic"/>
        </w:rPr>
        <w:t>.</w:t>
      </w:r>
      <w:r>
        <w:t xml:space="preserve"> </w:t>
      </w:r>
    </w:p>
    <w:p w14:paraId="31DBEF22" w14:textId="6CA7A7B5" w:rsidR="00A51140" w:rsidRPr="00A51140" w:rsidRDefault="00A51140" w:rsidP="00624CA4">
      <w:pPr>
        <w:pStyle w:val="Caption"/>
        <w:spacing w:after="160" w:line="260" w:lineRule="exact"/>
        <w:ind w:left="1080" w:hangingChars="538" w:hanging="1080"/>
        <w:rPr>
          <w:color w:val="0000FF"/>
          <w:sz w:val="20"/>
          <w:szCs w:val="20"/>
          <w:lang w:eastAsia="ja-JP"/>
        </w:rPr>
      </w:pPr>
      <w:r w:rsidRPr="00A51140">
        <w:rPr>
          <w:sz w:val="20"/>
          <w:szCs w:val="20"/>
        </w:rPr>
        <w:t xml:space="preserve">Table </w:t>
      </w:r>
      <w:r w:rsidR="002940CB">
        <w:rPr>
          <w:sz w:val="20"/>
          <w:szCs w:val="20"/>
        </w:rPr>
        <w:fldChar w:fldCharType="begin"/>
      </w:r>
      <w:r w:rsidR="002940CB">
        <w:rPr>
          <w:sz w:val="20"/>
          <w:szCs w:val="20"/>
        </w:rPr>
        <w:instrText xml:space="preserve"> STYLEREF 1 \s </w:instrText>
      </w:r>
      <w:r w:rsidR="002940CB">
        <w:rPr>
          <w:sz w:val="20"/>
          <w:szCs w:val="20"/>
        </w:rPr>
        <w:fldChar w:fldCharType="separate"/>
      </w:r>
      <w:r w:rsidR="00E32B0C">
        <w:rPr>
          <w:noProof/>
          <w:sz w:val="20"/>
          <w:szCs w:val="20"/>
        </w:rPr>
        <w:t>2</w:t>
      </w:r>
      <w:r w:rsidR="002940CB">
        <w:rPr>
          <w:sz w:val="20"/>
          <w:szCs w:val="20"/>
        </w:rPr>
        <w:fldChar w:fldCharType="end"/>
      </w:r>
      <w:r w:rsidR="002940CB">
        <w:rPr>
          <w:sz w:val="20"/>
          <w:szCs w:val="20"/>
        </w:rPr>
        <w:t>.</w:t>
      </w:r>
      <w:r w:rsidR="002940CB">
        <w:rPr>
          <w:sz w:val="20"/>
          <w:szCs w:val="20"/>
        </w:rPr>
        <w:fldChar w:fldCharType="begin"/>
      </w:r>
      <w:r w:rsidR="002940CB">
        <w:rPr>
          <w:sz w:val="20"/>
          <w:szCs w:val="20"/>
        </w:rPr>
        <w:instrText xml:space="preserve"> SEQ Table \* ARABIC \s 1 </w:instrText>
      </w:r>
      <w:r w:rsidR="002940CB">
        <w:rPr>
          <w:sz w:val="20"/>
          <w:szCs w:val="20"/>
        </w:rPr>
        <w:fldChar w:fldCharType="separate"/>
      </w:r>
      <w:r w:rsidR="00E32B0C">
        <w:rPr>
          <w:noProof/>
          <w:sz w:val="20"/>
          <w:szCs w:val="20"/>
        </w:rPr>
        <w:t>1</w:t>
      </w:r>
      <w:r w:rsidR="002940CB">
        <w:rPr>
          <w:sz w:val="20"/>
          <w:szCs w:val="20"/>
        </w:rPr>
        <w:fldChar w:fldCharType="end"/>
      </w:r>
      <w:r w:rsidRPr="00A51140">
        <w:rPr>
          <w:rFonts w:hint="eastAsia"/>
          <w:sz w:val="20"/>
          <w:szCs w:val="20"/>
          <w:lang w:eastAsia="ja-JP"/>
        </w:rPr>
        <w:tab/>
      </w:r>
      <w:r>
        <w:rPr>
          <w:rFonts w:hint="eastAsia"/>
          <w:sz w:val="20"/>
          <w:szCs w:val="20"/>
          <w:lang w:eastAsia="ja-JP"/>
        </w:rPr>
        <w:t>Terminology</w:t>
      </w:r>
    </w:p>
    <w:tbl>
      <w:tblPr>
        <w:tblW w:w="9781"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2977"/>
        <w:gridCol w:w="6804"/>
      </w:tblGrid>
      <w:tr w:rsidR="00A51140" w:rsidRPr="00A51140" w14:paraId="55385B54" w14:textId="77777777" w:rsidTr="0063767B">
        <w:trPr>
          <w:tblHeader/>
        </w:trPr>
        <w:tc>
          <w:tcPr>
            <w:tcW w:w="2977" w:type="dxa"/>
            <w:tcBorders>
              <w:bottom w:val="single" w:sz="8" w:space="0" w:color="auto"/>
            </w:tcBorders>
          </w:tcPr>
          <w:p w14:paraId="5D71BFB8" w14:textId="77777777" w:rsidR="00A51140" w:rsidRPr="00A51140" w:rsidRDefault="00A51140" w:rsidP="008A53E0">
            <w:pPr>
              <w:pStyle w:val="tablehead"/>
              <w:rPr>
                <w:b w:val="0"/>
                <w:lang w:eastAsia="ja-JP"/>
              </w:rPr>
            </w:pPr>
            <w:r>
              <w:rPr>
                <w:rFonts w:hint="eastAsia"/>
                <w:b w:val="0"/>
                <w:lang w:eastAsia="ja-JP"/>
              </w:rPr>
              <w:t>Terms</w:t>
            </w:r>
          </w:p>
        </w:tc>
        <w:tc>
          <w:tcPr>
            <w:tcW w:w="6804" w:type="dxa"/>
            <w:tcBorders>
              <w:bottom w:val="single" w:sz="8" w:space="0" w:color="auto"/>
            </w:tcBorders>
          </w:tcPr>
          <w:p w14:paraId="6FD4E3E9" w14:textId="77777777" w:rsidR="00A51140" w:rsidRPr="00A51140" w:rsidRDefault="00A51140" w:rsidP="008A53E0">
            <w:pPr>
              <w:pStyle w:val="tablehead"/>
              <w:rPr>
                <w:b w:val="0"/>
                <w:lang w:eastAsia="ja-JP"/>
              </w:rPr>
            </w:pPr>
            <w:r>
              <w:rPr>
                <w:rFonts w:hint="eastAsia"/>
                <w:b w:val="0"/>
                <w:lang w:eastAsia="ja-JP"/>
              </w:rPr>
              <w:t>Explanation</w:t>
            </w:r>
          </w:p>
        </w:tc>
      </w:tr>
      <w:tr w:rsidR="00A51140" w14:paraId="3FA46B59" w14:textId="77777777" w:rsidTr="0063767B">
        <w:tc>
          <w:tcPr>
            <w:tcW w:w="2977" w:type="dxa"/>
            <w:tcBorders>
              <w:bottom w:val="single" w:sz="4" w:space="0" w:color="auto"/>
            </w:tcBorders>
          </w:tcPr>
          <w:p w14:paraId="6E147EC1" w14:textId="77777777" w:rsidR="00A51140" w:rsidRDefault="007142DF" w:rsidP="008A53E0">
            <w:pPr>
              <w:pStyle w:val="table1ordered"/>
              <w:ind w:left="346" w:hanging="289"/>
              <w:rPr>
                <w:lang w:eastAsia="ja-JP"/>
              </w:rPr>
            </w:pPr>
            <w:r>
              <w:rPr>
                <w:rFonts w:hint="eastAsia"/>
                <w:lang w:eastAsia="ja-JP"/>
              </w:rPr>
              <w:t>V4L2</w:t>
            </w:r>
          </w:p>
        </w:tc>
        <w:tc>
          <w:tcPr>
            <w:tcW w:w="6804" w:type="dxa"/>
            <w:tcBorders>
              <w:bottom w:val="single" w:sz="4" w:space="0" w:color="auto"/>
            </w:tcBorders>
          </w:tcPr>
          <w:p w14:paraId="234F98C4" w14:textId="77777777" w:rsidR="00A51140" w:rsidRDefault="00A51140" w:rsidP="00B62ACF">
            <w:pPr>
              <w:pStyle w:val="table1unordered"/>
              <w:numPr>
                <w:ilvl w:val="0"/>
                <w:numId w:val="0"/>
              </w:numPr>
              <w:ind w:left="57"/>
              <w:rPr>
                <w:lang w:eastAsia="ja-JP"/>
              </w:rPr>
            </w:pPr>
            <w:r>
              <w:rPr>
                <w:rFonts w:hint="eastAsia"/>
                <w:lang w:eastAsia="ja-JP"/>
              </w:rPr>
              <w:t>Video For Linux</w:t>
            </w:r>
            <w:r w:rsidR="007142DF">
              <w:rPr>
                <w:rFonts w:hint="eastAsia"/>
                <w:lang w:eastAsia="ja-JP"/>
              </w:rPr>
              <w:t xml:space="preserve"> </w:t>
            </w:r>
            <w:r w:rsidR="00B62ACF">
              <w:rPr>
                <w:lang w:eastAsia="ja-JP"/>
              </w:rPr>
              <w:t>T</w:t>
            </w:r>
            <w:r w:rsidR="007142DF">
              <w:rPr>
                <w:rFonts w:hint="eastAsia"/>
                <w:lang w:eastAsia="ja-JP"/>
              </w:rPr>
              <w:t>wo</w:t>
            </w:r>
          </w:p>
        </w:tc>
      </w:tr>
      <w:tr w:rsidR="00A51140" w14:paraId="421D3968" w14:textId="77777777" w:rsidTr="0063767B">
        <w:tc>
          <w:tcPr>
            <w:tcW w:w="2977" w:type="dxa"/>
            <w:tcBorders>
              <w:top w:val="single" w:sz="4" w:space="0" w:color="auto"/>
              <w:bottom w:val="single" w:sz="4" w:space="0" w:color="auto"/>
            </w:tcBorders>
          </w:tcPr>
          <w:p w14:paraId="21B70E80" w14:textId="77777777" w:rsidR="00A51140" w:rsidRDefault="00A51140" w:rsidP="008A53E0">
            <w:pPr>
              <w:pStyle w:val="table1ordered"/>
              <w:ind w:left="346" w:hanging="289"/>
              <w:rPr>
                <w:lang w:eastAsia="ja-JP"/>
              </w:rPr>
            </w:pPr>
            <w:r>
              <w:rPr>
                <w:rFonts w:hint="eastAsia"/>
                <w:lang w:eastAsia="ja-JP"/>
              </w:rPr>
              <w:t>VIN</w:t>
            </w:r>
          </w:p>
        </w:tc>
        <w:tc>
          <w:tcPr>
            <w:tcW w:w="6804" w:type="dxa"/>
            <w:tcBorders>
              <w:top w:val="single" w:sz="4" w:space="0" w:color="auto"/>
              <w:bottom w:val="single" w:sz="4" w:space="0" w:color="auto"/>
            </w:tcBorders>
          </w:tcPr>
          <w:p w14:paraId="06B3FDD3" w14:textId="77777777" w:rsidR="00A51140" w:rsidRPr="00654184" w:rsidRDefault="00A51140" w:rsidP="0055335D">
            <w:pPr>
              <w:pStyle w:val="table1unordered"/>
              <w:numPr>
                <w:ilvl w:val="0"/>
                <w:numId w:val="0"/>
              </w:numPr>
              <w:ind w:left="57"/>
              <w:rPr>
                <w:lang w:eastAsia="ja-JP"/>
              </w:rPr>
            </w:pPr>
            <w:r>
              <w:rPr>
                <w:rFonts w:hint="eastAsia"/>
                <w:lang w:eastAsia="ja-JP"/>
              </w:rPr>
              <w:t xml:space="preserve">Video </w:t>
            </w:r>
            <w:r w:rsidR="008613B2">
              <w:rPr>
                <w:lang w:eastAsia="ja-JP"/>
              </w:rPr>
              <w:t>I</w:t>
            </w:r>
            <w:r w:rsidR="008613B2">
              <w:rPr>
                <w:rFonts w:hint="eastAsia"/>
                <w:lang w:eastAsia="ja-JP"/>
              </w:rPr>
              <w:t xml:space="preserve">nput </w:t>
            </w:r>
            <w:r>
              <w:rPr>
                <w:rFonts w:hint="eastAsia"/>
                <w:lang w:eastAsia="ja-JP"/>
              </w:rPr>
              <w:t>module</w:t>
            </w:r>
          </w:p>
        </w:tc>
      </w:tr>
      <w:tr w:rsidR="00E26797" w14:paraId="7348F6BA" w14:textId="77777777" w:rsidTr="0063767B">
        <w:tc>
          <w:tcPr>
            <w:tcW w:w="2977" w:type="dxa"/>
            <w:tcBorders>
              <w:top w:val="single" w:sz="4" w:space="0" w:color="auto"/>
              <w:bottom w:val="single" w:sz="4" w:space="0" w:color="auto"/>
            </w:tcBorders>
          </w:tcPr>
          <w:p w14:paraId="763015A2" w14:textId="77777777" w:rsidR="00E26797" w:rsidRDefault="00CB621D" w:rsidP="008A53E0">
            <w:pPr>
              <w:pStyle w:val="table1ordered"/>
              <w:ind w:left="346" w:hanging="289"/>
              <w:rPr>
                <w:lang w:eastAsia="ja-JP"/>
              </w:rPr>
            </w:pPr>
            <w:r>
              <w:rPr>
                <w:rFonts w:hint="eastAsia"/>
                <w:lang w:eastAsia="ja-JP"/>
              </w:rPr>
              <w:t>MIPI</w:t>
            </w:r>
          </w:p>
        </w:tc>
        <w:tc>
          <w:tcPr>
            <w:tcW w:w="6804" w:type="dxa"/>
            <w:tcBorders>
              <w:top w:val="single" w:sz="4" w:space="0" w:color="auto"/>
              <w:bottom w:val="single" w:sz="4" w:space="0" w:color="auto"/>
            </w:tcBorders>
          </w:tcPr>
          <w:p w14:paraId="2DBAD34D" w14:textId="77777777" w:rsidR="00E26797" w:rsidRDefault="00CB621D" w:rsidP="009C4443">
            <w:pPr>
              <w:pStyle w:val="table1unordered"/>
              <w:numPr>
                <w:ilvl w:val="0"/>
                <w:numId w:val="0"/>
              </w:numPr>
              <w:ind w:left="57"/>
              <w:rPr>
                <w:lang w:eastAsia="ja-JP"/>
              </w:rPr>
            </w:pPr>
            <w:r w:rsidRPr="00CB621D">
              <w:rPr>
                <w:lang w:eastAsia="ja-JP"/>
              </w:rPr>
              <w:t>Mobile Industry Processor Interface</w:t>
            </w:r>
          </w:p>
        </w:tc>
      </w:tr>
      <w:tr w:rsidR="00E26797" w14:paraId="5C9EBB10" w14:textId="77777777" w:rsidTr="0063767B">
        <w:tc>
          <w:tcPr>
            <w:tcW w:w="2977" w:type="dxa"/>
            <w:tcBorders>
              <w:top w:val="single" w:sz="4" w:space="0" w:color="auto"/>
              <w:bottom w:val="single" w:sz="4" w:space="0" w:color="auto"/>
            </w:tcBorders>
          </w:tcPr>
          <w:p w14:paraId="512E41E5" w14:textId="77777777" w:rsidR="00E26797" w:rsidRDefault="00CB621D" w:rsidP="008A53E0">
            <w:pPr>
              <w:pStyle w:val="table1ordered"/>
              <w:ind w:left="346" w:hanging="289"/>
              <w:rPr>
                <w:lang w:eastAsia="ja-JP"/>
              </w:rPr>
            </w:pPr>
            <w:r>
              <w:rPr>
                <w:rFonts w:hint="eastAsia"/>
                <w:lang w:eastAsia="ja-JP"/>
              </w:rPr>
              <w:t>CSI</w:t>
            </w:r>
            <w:r w:rsidR="008A5F74">
              <w:rPr>
                <w:lang w:eastAsia="ja-JP"/>
              </w:rPr>
              <w:t>-</w:t>
            </w:r>
            <w:r>
              <w:rPr>
                <w:rFonts w:hint="eastAsia"/>
                <w:lang w:eastAsia="ja-JP"/>
              </w:rPr>
              <w:t>2</w:t>
            </w:r>
          </w:p>
        </w:tc>
        <w:tc>
          <w:tcPr>
            <w:tcW w:w="6804" w:type="dxa"/>
            <w:tcBorders>
              <w:top w:val="single" w:sz="4" w:space="0" w:color="auto"/>
              <w:bottom w:val="single" w:sz="4" w:space="0" w:color="auto"/>
            </w:tcBorders>
          </w:tcPr>
          <w:p w14:paraId="76A2BFA3" w14:textId="77777777" w:rsidR="00E26797" w:rsidRDefault="00CB621D" w:rsidP="009C4443">
            <w:pPr>
              <w:pStyle w:val="table1unordered"/>
              <w:numPr>
                <w:ilvl w:val="0"/>
                <w:numId w:val="0"/>
              </w:numPr>
              <w:ind w:left="57"/>
              <w:rPr>
                <w:lang w:eastAsia="ja-JP"/>
              </w:rPr>
            </w:pPr>
            <w:r w:rsidRPr="00CB621D">
              <w:rPr>
                <w:lang w:eastAsia="ja-JP"/>
              </w:rPr>
              <w:t>Camera Serial Interface 2</w:t>
            </w:r>
          </w:p>
        </w:tc>
      </w:tr>
      <w:tr w:rsidR="0043288B" w14:paraId="34E36FAF" w14:textId="77777777" w:rsidTr="0063767B">
        <w:tc>
          <w:tcPr>
            <w:tcW w:w="2977" w:type="dxa"/>
            <w:tcBorders>
              <w:top w:val="single" w:sz="4" w:space="0" w:color="auto"/>
              <w:bottom w:val="single" w:sz="4" w:space="0" w:color="auto"/>
            </w:tcBorders>
          </w:tcPr>
          <w:p w14:paraId="507B2F8D" w14:textId="77777777" w:rsidR="0043288B" w:rsidRDefault="005A1D71" w:rsidP="008A53E0">
            <w:pPr>
              <w:pStyle w:val="table1ordered"/>
              <w:ind w:left="346" w:hanging="289"/>
              <w:rPr>
                <w:lang w:eastAsia="ja-JP"/>
              </w:rPr>
            </w:pPr>
            <w:r>
              <w:rPr>
                <w:rFonts w:hint="eastAsia"/>
                <w:lang w:eastAsia="ja-JP"/>
              </w:rPr>
              <w:t>CSI</w:t>
            </w:r>
            <w:r w:rsidR="0043288B">
              <w:rPr>
                <w:rFonts w:hint="eastAsia"/>
                <w:lang w:eastAsia="ja-JP"/>
              </w:rPr>
              <w:t>4</w:t>
            </w:r>
            <w:r w:rsidR="0043288B">
              <w:rPr>
                <w:lang w:eastAsia="ja-JP"/>
              </w:rPr>
              <w:t>0</w:t>
            </w:r>
          </w:p>
        </w:tc>
        <w:tc>
          <w:tcPr>
            <w:tcW w:w="6804" w:type="dxa"/>
            <w:tcBorders>
              <w:top w:val="single" w:sz="4" w:space="0" w:color="auto"/>
              <w:bottom w:val="single" w:sz="4" w:space="0" w:color="auto"/>
            </w:tcBorders>
          </w:tcPr>
          <w:p w14:paraId="20DC0CCA" w14:textId="77777777" w:rsidR="0043288B" w:rsidRPr="00CB621D" w:rsidRDefault="0043288B" w:rsidP="0060341A">
            <w:pPr>
              <w:pStyle w:val="table1unordered"/>
              <w:numPr>
                <w:ilvl w:val="0"/>
                <w:numId w:val="0"/>
              </w:numPr>
              <w:ind w:left="57"/>
              <w:rPr>
                <w:lang w:eastAsia="ja-JP"/>
              </w:rPr>
            </w:pPr>
            <w:r>
              <w:rPr>
                <w:lang w:eastAsia="ja-JP"/>
              </w:rPr>
              <w:t>4 Lane</w:t>
            </w:r>
            <w:r w:rsidRPr="00CB621D">
              <w:rPr>
                <w:lang w:eastAsia="ja-JP"/>
              </w:rPr>
              <w:t xml:space="preserve"> </w:t>
            </w:r>
            <w:r>
              <w:rPr>
                <w:lang w:eastAsia="ja-JP"/>
              </w:rPr>
              <w:t xml:space="preserve">of </w:t>
            </w:r>
            <w:r>
              <w:rPr>
                <w:rFonts w:hint="eastAsia"/>
                <w:lang w:eastAsia="ja-JP"/>
              </w:rPr>
              <w:t>CSI</w:t>
            </w:r>
            <w:r w:rsidR="009C4223">
              <w:rPr>
                <w:lang w:eastAsia="ja-JP"/>
              </w:rPr>
              <w:t>-</w:t>
            </w:r>
            <w:r>
              <w:rPr>
                <w:rFonts w:hint="eastAsia"/>
                <w:lang w:eastAsia="ja-JP"/>
              </w:rPr>
              <w:t>2</w:t>
            </w:r>
            <w:r w:rsidR="009A7FB9">
              <w:rPr>
                <w:lang w:eastAsia="ja-JP"/>
              </w:rPr>
              <w:t xml:space="preserve"> </w:t>
            </w:r>
            <w:r w:rsidR="0060341A">
              <w:rPr>
                <w:rFonts w:hint="eastAsia"/>
                <w:lang w:eastAsia="ja-JP"/>
              </w:rPr>
              <w:t>LINK</w:t>
            </w:r>
            <w:r w:rsidR="009A7FB9">
              <w:rPr>
                <w:lang w:eastAsia="ja-JP"/>
              </w:rPr>
              <w:t xml:space="preserve"> 0</w:t>
            </w:r>
          </w:p>
        </w:tc>
      </w:tr>
      <w:tr w:rsidR="009A7FB9" w14:paraId="56F5EC7C" w14:textId="77777777" w:rsidTr="0063767B">
        <w:tc>
          <w:tcPr>
            <w:tcW w:w="2977" w:type="dxa"/>
            <w:tcBorders>
              <w:top w:val="single" w:sz="4" w:space="0" w:color="auto"/>
              <w:bottom w:val="single" w:sz="4" w:space="0" w:color="auto"/>
            </w:tcBorders>
          </w:tcPr>
          <w:p w14:paraId="14405F4C" w14:textId="77777777" w:rsidR="009A7FB9" w:rsidRDefault="009A7FB9" w:rsidP="008A53E0">
            <w:pPr>
              <w:pStyle w:val="table1ordered"/>
              <w:ind w:left="346" w:hanging="289"/>
              <w:rPr>
                <w:lang w:eastAsia="ja-JP"/>
              </w:rPr>
            </w:pPr>
            <w:r>
              <w:rPr>
                <w:rFonts w:hint="eastAsia"/>
                <w:lang w:eastAsia="ja-JP"/>
              </w:rPr>
              <w:t>CSI41</w:t>
            </w:r>
          </w:p>
        </w:tc>
        <w:tc>
          <w:tcPr>
            <w:tcW w:w="6804" w:type="dxa"/>
            <w:tcBorders>
              <w:top w:val="single" w:sz="4" w:space="0" w:color="auto"/>
              <w:bottom w:val="single" w:sz="4" w:space="0" w:color="auto"/>
            </w:tcBorders>
          </w:tcPr>
          <w:p w14:paraId="0494AE78" w14:textId="3908528A" w:rsidR="009A7FB9" w:rsidRDefault="009A7FB9" w:rsidP="009C4223">
            <w:pPr>
              <w:pStyle w:val="table1unordered"/>
              <w:numPr>
                <w:ilvl w:val="0"/>
                <w:numId w:val="0"/>
              </w:numPr>
              <w:ind w:left="57"/>
              <w:rPr>
                <w:lang w:eastAsia="ja-JP"/>
              </w:rPr>
            </w:pPr>
            <w:r>
              <w:rPr>
                <w:lang w:eastAsia="ja-JP"/>
              </w:rPr>
              <w:t>4 Lane</w:t>
            </w:r>
            <w:r w:rsidRPr="00CB621D">
              <w:rPr>
                <w:lang w:eastAsia="ja-JP"/>
              </w:rPr>
              <w:t xml:space="preserve"> </w:t>
            </w:r>
            <w:r>
              <w:rPr>
                <w:lang w:eastAsia="ja-JP"/>
              </w:rPr>
              <w:t xml:space="preserve">of </w:t>
            </w:r>
            <w:r>
              <w:rPr>
                <w:rFonts w:hint="eastAsia"/>
                <w:lang w:eastAsia="ja-JP"/>
              </w:rPr>
              <w:t>CSI</w:t>
            </w:r>
            <w:r>
              <w:rPr>
                <w:lang w:eastAsia="ja-JP"/>
              </w:rPr>
              <w:t>-</w:t>
            </w:r>
            <w:r>
              <w:rPr>
                <w:rFonts w:hint="eastAsia"/>
                <w:lang w:eastAsia="ja-JP"/>
              </w:rPr>
              <w:t>2</w:t>
            </w:r>
            <w:r>
              <w:rPr>
                <w:lang w:eastAsia="ja-JP"/>
              </w:rPr>
              <w:t xml:space="preserve"> </w:t>
            </w:r>
            <w:r w:rsidR="0060341A">
              <w:rPr>
                <w:rFonts w:hint="eastAsia"/>
                <w:lang w:eastAsia="ja-JP"/>
              </w:rPr>
              <w:t>LINK</w:t>
            </w:r>
            <w:r>
              <w:rPr>
                <w:lang w:eastAsia="ja-JP"/>
              </w:rPr>
              <w:t xml:space="preserve"> 1</w:t>
            </w:r>
          </w:p>
        </w:tc>
      </w:tr>
      <w:tr w:rsidR="00541F24" w14:paraId="27AFE054" w14:textId="77777777" w:rsidTr="0063767B">
        <w:tc>
          <w:tcPr>
            <w:tcW w:w="2977" w:type="dxa"/>
            <w:tcBorders>
              <w:top w:val="single" w:sz="4" w:space="0" w:color="auto"/>
              <w:bottom w:val="single" w:sz="4" w:space="0" w:color="auto"/>
            </w:tcBorders>
          </w:tcPr>
          <w:p w14:paraId="1A0BE800" w14:textId="30B69EC4" w:rsidR="00541F24" w:rsidRDefault="00541F24" w:rsidP="008A53E0">
            <w:pPr>
              <w:pStyle w:val="table1ordered"/>
              <w:ind w:left="346" w:hanging="289"/>
              <w:rPr>
                <w:lang w:eastAsia="ja-JP"/>
              </w:rPr>
            </w:pPr>
            <w:r>
              <w:rPr>
                <w:rFonts w:hint="eastAsia"/>
                <w:lang w:eastAsia="ja-JP"/>
              </w:rPr>
              <w:t>C</w:t>
            </w:r>
            <w:r>
              <w:rPr>
                <w:lang w:eastAsia="ja-JP"/>
              </w:rPr>
              <w:t>SI42</w:t>
            </w:r>
          </w:p>
        </w:tc>
        <w:tc>
          <w:tcPr>
            <w:tcW w:w="6804" w:type="dxa"/>
            <w:tcBorders>
              <w:top w:val="single" w:sz="4" w:space="0" w:color="auto"/>
              <w:bottom w:val="single" w:sz="4" w:space="0" w:color="auto"/>
            </w:tcBorders>
          </w:tcPr>
          <w:p w14:paraId="55D0007F" w14:textId="0F534F5A" w:rsidR="00541F24" w:rsidRDefault="00541F24" w:rsidP="009C4223">
            <w:pPr>
              <w:pStyle w:val="table1unordered"/>
              <w:numPr>
                <w:ilvl w:val="0"/>
                <w:numId w:val="0"/>
              </w:numPr>
              <w:ind w:left="57"/>
              <w:rPr>
                <w:lang w:eastAsia="ja-JP"/>
              </w:rPr>
            </w:pPr>
            <w:r>
              <w:rPr>
                <w:lang w:eastAsia="ja-JP"/>
              </w:rPr>
              <w:t>4 Lane</w:t>
            </w:r>
            <w:r w:rsidRPr="00CB621D">
              <w:rPr>
                <w:lang w:eastAsia="ja-JP"/>
              </w:rPr>
              <w:t xml:space="preserve"> </w:t>
            </w:r>
            <w:r>
              <w:rPr>
                <w:lang w:eastAsia="ja-JP"/>
              </w:rPr>
              <w:t xml:space="preserve">of </w:t>
            </w:r>
            <w:r>
              <w:rPr>
                <w:rFonts w:hint="eastAsia"/>
                <w:lang w:eastAsia="ja-JP"/>
              </w:rPr>
              <w:t>CSI</w:t>
            </w:r>
            <w:r>
              <w:rPr>
                <w:lang w:eastAsia="ja-JP"/>
              </w:rPr>
              <w:t>-</w:t>
            </w:r>
            <w:r>
              <w:rPr>
                <w:rFonts w:hint="eastAsia"/>
                <w:lang w:eastAsia="ja-JP"/>
              </w:rPr>
              <w:t>2</w:t>
            </w:r>
            <w:r>
              <w:rPr>
                <w:lang w:eastAsia="ja-JP"/>
              </w:rPr>
              <w:t xml:space="preserve"> </w:t>
            </w:r>
            <w:r>
              <w:rPr>
                <w:rFonts w:hint="eastAsia"/>
                <w:lang w:eastAsia="ja-JP"/>
              </w:rPr>
              <w:t>LINK</w:t>
            </w:r>
            <w:r>
              <w:rPr>
                <w:lang w:eastAsia="ja-JP"/>
              </w:rPr>
              <w:t xml:space="preserve"> 2</w:t>
            </w:r>
          </w:p>
        </w:tc>
      </w:tr>
      <w:tr w:rsidR="00541F24" w14:paraId="2DDCAC39" w14:textId="77777777" w:rsidTr="0063767B">
        <w:tc>
          <w:tcPr>
            <w:tcW w:w="2977" w:type="dxa"/>
            <w:tcBorders>
              <w:top w:val="single" w:sz="4" w:space="0" w:color="auto"/>
              <w:bottom w:val="single" w:sz="4" w:space="0" w:color="auto"/>
            </w:tcBorders>
          </w:tcPr>
          <w:p w14:paraId="57D542D1" w14:textId="7955BDFF" w:rsidR="00541F24" w:rsidRDefault="00541F24" w:rsidP="00541F24">
            <w:pPr>
              <w:pStyle w:val="table1ordered"/>
              <w:ind w:left="346" w:hanging="289"/>
              <w:rPr>
                <w:lang w:eastAsia="ja-JP"/>
              </w:rPr>
            </w:pPr>
            <w:r>
              <w:rPr>
                <w:rFonts w:hint="eastAsia"/>
                <w:lang w:eastAsia="ja-JP"/>
              </w:rPr>
              <w:t>C</w:t>
            </w:r>
            <w:r>
              <w:rPr>
                <w:lang w:eastAsia="ja-JP"/>
              </w:rPr>
              <w:t>SI43</w:t>
            </w:r>
          </w:p>
        </w:tc>
        <w:tc>
          <w:tcPr>
            <w:tcW w:w="6804" w:type="dxa"/>
            <w:tcBorders>
              <w:top w:val="single" w:sz="4" w:space="0" w:color="auto"/>
              <w:bottom w:val="single" w:sz="4" w:space="0" w:color="auto"/>
            </w:tcBorders>
          </w:tcPr>
          <w:p w14:paraId="2B711FC6" w14:textId="0A17F3A9" w:rsidR="00541F24" w:rsidRDefault="00541F24" w:rsidP="00541F24">
            <w:pPr>
              <w:pStyle w:val="table1unordered"/>
              <w:numPr>
                <w:ilvl w:val="0"/>
                <w:numId w:val="0"/>
              </w:numPr>
              <w:ind w:left="57"/>
              <w:rPr>
                <w:lang w:eastAsia="ja-JP"/>
              </w:rPr>
            </w:pPr>
            <w:r>
              <w:rPr>
                <w:lang w:eastAsia="ja-JP"/>
              </w:rPr>
              <w:t>4 Lane</w:t>
            </w:r>
            <w:r w:rsidRPr="00CB621D">
              <w:rPr>
                <w:lang w:eastAsia="ja-JP"/>
              </w:rPr>
              <w:t xml:space="preserve"> </w:t>
            </w:r>
            <w:r>
              <w:rPr>
                <w:lang w:eastAsia="ja-JP"/>
              </w:rPr>
              <w:t xml:space="preserve">of </w:t>
            </w:r>
            <w:r>
              <w:rPr>
                <w:rFonts w:hint="eastAsia"/>
                <w:lang w:eastAsia="ja-JP"/>
              </w:rPr>
              <w:t>CSI</w:t>
            </w:r>
            <w:r>
              <w:rPr>
                <w:lang w:eastAsia="ja-JP"/>
              </w:rPr>
              <w:t>-</w:t>
            </w:r>
            <w:r>
              <w:rPr>
                <w:rFonts w:hint="eastAsia"/>
                <w:lang w:eastAsia="ja-JP"/>
              </w:rPr>
              <w:t>2</w:t>
            </w:r>
            <w:r>
              <w:rPr>
                <w:lang w:eastAsia="ja-JP"/>
              </w:rPr>
              <w:t xml:space="preserve"> </w:t>
            </w:r>
            <w:r>
              <w:rPr>
                <w:rFonts w:hint="eastAsia"/>
                <w:lang w:eastAsia="ja-JP"/>
              </w:rPr>
              <w:t>LINK</w:t>
            </w:r>
            <w:r>
              <w:rPr>
                <w:lang w:eastAsia="ja-JP"/>
              </w:rPr>
              <w:t xml:space="preserve"> 3</w:t>
            </w:r>
          </w:p>
        </w:tc>
      </w:tr>
      <w:tr w:rsidR="0043288B" w14:paraId="1049C907" w14:textId="77777777" w:rsidTr="0063767B">
        <w:tc>
          <w:tcPr>
            <w:tcW w:w="2977" w:type="dxa"/>
            <w:tcBorders>
              <w:top w:val="single" w:sz="4" w:space="0" w:color="auto"/>
              <w:bottom w:val="single" w:sz="4" w:space="0" w:color="auto"/>
            </w:tcBorders>
          </w:tcPr>
          <w:p w14:paraId="337E4869" w14:textId="77777777" w:rsidR="0043288B" w:rsidRDefault="0043288B" w:rsidP="0063767B">
            <w:pPr>
              <w:pStyle w:val="table1ordered"/>
              <w:ind w:left="346" w:hanging="289"/>
              <w:rPr>
                <w:lang w:eastAsia="ja-JP"/>
              </w:rPr>
            </w:pPr>
            <w:r>
              <w:rPr>
                <w:rFonts w:hint="eastAsia"/>
                <w:lang w:eastAsia="ja-JP"/>
              </w:rPr>
              <w:t>CSI</w:t>
            </w:r>
            <w:r>
              <w:rPr>
                <w:lang w:eastAsia="ja-JP"/>
              </w:rPr>
              <w:t>20</w:t>
            </w:r>
          </w:p>
        </w:tc>
        <w:tc>
          <w:tcPr>
            <w:tcW w:w="6804" w:type="dxa"/>
            <w:tcBorders>
              <w:top w:val="single" w:sz="4" w:space="0" w:color="auto"/>
              <w:bottom w:val="single" w:sz="4" w:space="0" w:color="auto"/>
            </w:tcBorders>
          </w:tcPr>
          <w:p w14:paraId="0EACA530" w14:textId="0293D9AA" w:rsidR="0043288B" w:rsidRDefault="0043288B" w:rsidP="0060341A">
            <w:pPr>
              <w:pStyle w:val="table1unordered"/>
              <w:numPr>
                <w:ilvl w:val="0"/>
                <w:numId w:val="0"/>
              </w:numPr>
              <w:ind w:left="57"/>
              <w:rPr>
                <w:lang w:eastAsia="ja-JP"/>
              </w:rPr>
            </w:pPr>
            <w:r>
              <w:rPr>
                <w:lang w:eastAsia="ja-JP"/>
              </w:rPr>
              <w:t>2 Lane</w:t>
            </w:r>
            <w:r w:rsidRPr="00CB621D">
              <w:rPr>
                <w:lang w:eastAsia="ja-JP"/>
              </w:rPr>
              <w:t xml:space="preserve"> </w:t>
            </w:r>
            <w:r>
              <w:rPr>
                <w:lang w:eastAsia="ja-JP"/>
              </w:rPr>
              <w:t xml:space="preserve">of </w:t>
            </w:r>
            <w:r>
              <w:rPr>
                <w:rFonts w:hint="eastAsia"/>
                <w:lang w:eastAsia="ja-JP"/>
              </w:rPr>
              <w:t>CSI</w:t>
            </w:r>
            <w:r w:rsidR="009C4223">
              <w:rPr>
                <w:lang w:eastAsia="ja-JP"/>
              </w:rPr>
              <w:t>-</w:t>
            </w:r>
            <w:r>
              <w:rPr>
                <w:rFonts w:hint="eastAsia"/>
                <w:lang w:eastAsia="ja-JP"/>
              </w:rPr>
              <w:t>2</w:t>
            </w:r>
            <w:r w:rsidR="009A7FB9">
              <w:rPr>
                <w:lang w:eastAsia="ja-JP"/>
              </w:rPr>
              <w:t xml:space="preserve"> </w:t>
            </w:r>
            <w:r w:rsidR="0060341A">
              <w:rPr>
                <w:rFonts w:hint="eastAsia"/>
                <w:lang w:eastAsia="ja-JP"/>
              </w:rPr>
              <w:t>LINK</w:t>
            </w:r>
            <w:r w:rsidR="0060341A">
              <w:rPr>
                <w:lang w:eastAsia="ja-JP"/>
              </w:rPr>
              <w:t xml:space="preserve"> </w:t>
            </w:r>
            <w:r w:rsidR="009A7FB9">
              <w:rPr>
                <w:lang w:eastAsia="ja-JP"/>
              </w:rPr>
              <w:t>0</w:t>
            </w:r>
          </w:p>
        </w:tc>
      </w:tr>
      <w:tr w:rsidR="00DF18BD" w14:paraId="6755565E" w14:textId="77777777" w:rsidTr="00E63303">
        <w:tc>
          <w:tcPr>
            <w:tcW w:w="2977" w:type="dxa"/>
            <w:tcBorders>
              <w:top w:val="single" w:sz="4" w:space="0" w:color="auto"/>
              <w:bottom w:val="single" w:sz="4" w:space="0" w:color="auto"/>
            </w:tcBorders>
          </w:tcPr>
          <w:p w14:paraId="79B1D9EC" w14:textId="77777777" w:rsidR="00DF18BD" w:rsidRDefault="00DF18BD" w:rsidP="0043288B">
            <w:pPr>
              <w:pStyle w:val="table1ordered"/>
              <w:ind w:left="346" w:hanging="289"/>
              <w:rPr>
                <w:lang w:eastAsia="ja-JP"/>
              </w:rPr>
            </w:pPr>
            <w:r>
              <w:rPr>
                <w:rFonts w:hint="eastAsia"/>
                <w:lang w:eastAsia="ja-JP"/>
              </w:rPr>
              <w:t>NTSC</w:t>
            </w:r>
          </w:p>
        </w:tc>
        <w:tc>
          <w:tcPr>
            <w:tcW w:w="6804" w:type="dxa"/>
            <w:tcBorders>
              <w:top w:val="single" w:sz="4" w:space="0" w:color="auto"/>
              <w:bottom w:val="single" w:sz="4" w:space="0" w:color="auto"/>
            </w:tcBorders>
          </w:tcPr>
          <w:p w14:paraId="37021E68" w14:textId="77777777" w:rsidR="00DF18BD" w:rsidRDefault="00DF18BD" w:rsidP="0043288B">
            <w:pPr>
              <w:pStyle w:val="table1unordered"/>
              <w:numPr>
                <w:ilvl w:val="0"/>
                <w:numId w:val="0"/>
              </w:numPr>
              <w:ind w:left="57"/>
              <w:rPr>
                <w:lang w:eastAsia="ja-JP"/>
              </w:rPr>
            </w:pPr>
            <w:r w:rsidRPr="00DF18BD">
              <w:rPr>
                <w:lang w:eastAsia="ja-JP"/>
              </w:rPr>
              <w:t>National Television System Committee</w:t>
            </w:r>
          </w:p>
        </w:tc>
      </w:tr>
      <w:tr w:rsidR="00541F24" w14:paraId="2762EB57" w14:textId="77777777" w:rsidTr="00E63303">
        <w:tc>
          <w:tcPr>
            <w:tcW w:w="2977" w:type="dxa"/>
            <w:tcBorders>
              <w:top w:val="single" w:sz="4" w:space="0" w:color="auto"/>
              <w:bottom w:val="single" w:sz="4" w:space="0" w:color="auto"/>
            </w:tcBorders>
          </w:tcPr>
          <w:p w14:paraId="6F3DFE08" w14:textId="633BD115" w:rsidR="00541F24" w:rsidRDefault="00541F24" w:rsidP="0043288B">
            <w:pPr>
              <w:pStyle w:val="table1ordered"/>
              <w:ind w:left="346" w:hanging="289"/>
              <w:rPr>
                <w:lang w:eastAsia="ja-JP"/>
              </w:rPr>
            </w:pPr>
            <w:r>
              <w:rPr>
                <w:rFonts w:hint="eastAsia"/>
                <w:lang w:eastAsia="ja-JP"/>
              </w:rPr>
              <w:t>S</w:t>
            </w:r>
            <w:r>
              <w:rPr>
                <w:lang w:eastAsia="ja-JP"/>
              </w:rPr>
              <w:t>TP</w:t>
            </w:r>
          </w:p>
        </w:tc>
        <w:tc>
          <w:tcPr>
            <w:tcW w:w="6804" w:type="dxa"/>
            <w:tcBorders>
              <w:top w:val="single" w:sz="4" w:space="0" w:color="auto"/>
              <w:bottom w:val="single" w:sz="4" w:space="0" w:color="auto"/>
            </w:tcBorders>
          </w:tcPr>
          <w:p w14:paraId="38476E65" w14:textId="3154C899" w:rsidR="00541F24" w:rsidRPr="00DF18BD" w:rsidRDefault="00541F24" w:rsidP="0043288B">
            <w:pPr>
              <w:pStyle w:val="table1unordered"/>
              <w:numPr>
                <w:ilvl w:val="0"/>
                <w:numId w:val="0"/>
              </w:numPr>
              <w:ind w:left="57"/>
              <w:rPr>
                <w:lang w:eastAsia="ja-JP"/>
              </w:rPr>
            </w:pPr>
            <w:r w:rsidRPr="00541F24">
              <w:rPr>
                <w:lang w:eastAsia="ja-JP"/>
              </w:rPr>
              <w:t>Shielded Twisted Pair</w:t>
            </w:r>
          </w:p>
        </w:tc>
      </w:tr>
      <w:tr w:rsidR="00FD0386" w14:paraId="2CC441BC" w14:textId="77777777" w:rsidTr="00D04128">
        <w:tc>
          <w:tcPr>
            <w:tcW w:w="2977" w:type="dxa"/>
            <w:tcBorders>
              <w:top w:val="single" w:sz="4" w:space="0" w:color="auto"/>
              <w:bottom w:val="single" w:sz="4" w:space="0" w:color="auto"/>
            </w:tcBorders>
          </w:tcPr>
          <w:p w14:paraId="4FDF4524" w14:textId="77777777" w:rsidR="00FD0386" w:rsidRDefault="00FD0386" w:rsidP="0043288B">
            <w:pPr>
              <w:pStyle w:val="table1ordered"/>
              <w:ind w:left="346" w:hanging="289"/>
              <w:rPr>
                <w:lang w:eastAsia="ja-JP"/>
              </w:rPr>
            </w:pPr>
            <w:r>
              <w:rPr>
                <w:rFonts w:hint="eastAsia"/>
                <w:lang w:eastAsia="ja-JP"/>
              </w:rPr>
              <w:t>UDS</w:t>
            </w:r>
          </w:p>
        </w:tc>
        <w:tc>
          <w:tcPr>
            <w:tcW w:w="6804" w:type="dxa"/>
            <w:tcBorders>
              <w:top w:val="single" w:sz="4" w:space="0" w:color="auto"/>
              <w:bottom w:val="single" w:sz="4" w:space="0" w:color="auto"/>
            </w:tcBorders>
          </w:tcPr>
          <w:p w14:paraId="436C4C9F" w14:textId="77777777" w:rsidR="00FD0386" w:rsidRPr="00DF18BD" w:rsidRDefault="00FD0386" w:rsidP="0043288B">
            <w:pPr>
              <w:pStyle w:val="table1unordered"/>
              <w:numPr>
                <w:ilvl w:val="0"/>
                <w:numId w:val="0"/>
              </w:numPr>
              <w:ind w:left="57"/>
              <w:rPr>
                <w:lang w:eastAsia="ja-JP"/>
              </w:rPr>
            </w:pPr>
            <w:r>
              <w:rPr>
                <w:rFonts w:hint="eastAsia"/>
                <w:lang w:eastAsia="ja-JP"/>
              </w:rPr>
              <w:t xml:space="preserve">Up Down </w:t>
            </w:r>
            <w:r w:rsidRPr="00FD0386">
              <w:rPr>
                <w:lang w:eastAsia="ja-JP"/>
              </w:rPr>
              <w:t>Scalar</w:t>
            </w:r>
          </w:p>
        </w:tc>
      </w:tr>
      <w:tr w:rsidR="009618DB" w14:paraId="24BD40CA" w14:textId="77777777" w:rsidTr="00D04128">
        <w:tc>
          <w:tcPr>
            <w:tcW w:w="2977" w:type="dxa"/>
            <w:tcBorders>
              <w:top w:val="single" w:sz="4" w:space="0" w:color="auto"/>
              <w:bottom w:val="single" w:sz="4" w:space="0" w:color="auto"/>
            </w:tcBorders>
          </w:tcPr>
          <w:p w14:paraId="752C143B" w14:textId="68DA24F8" w:rsidR="009618DB" w:rsidRDefault="009618DB" w:rsidP="0043288B">
            <w:pPr>
              <w:pStyle w:val="table1ordered"/>
              <w:ind w:left="346" w:hanging="289"/>
              <w:rPr>
                <w:lang w:eastAsia="ja-JP"/>
              </w:rPr>
            </w:pPr>
            <w:r>
              <w:rPr>
                <w:rFonts w:hint="eastAsia"/>
                <w:lang w:eastAsia="ja-JP"/>
              </w:rPr>
              <w:t>B</w:t>
            </w:r>
            <w:r>
              <w:rPr>
                <w:lang w:eastAsia="ja-JP"/>
              </w:rPr>
              <w:t>PS</w:t>
            </w:r>
          </w:p>
        </w:tc>
        <w:tc>
          <w:tcPr>
            <w:tcW w:w="6804" w:type="dxa"/>
            <w:tcBorders>
              <w:top w:val="single" w:sz="4" w:space="0" w:color="auto"/>
              <w:bottom w:val="single" w:sz="4" w:space="0" w:color="auto"/>
            </w:tcBorders>
          </w:tcPr>
          <w:p w14:paraId="371110C6" w14:textId="48B3A953" w:rsidR="009618DB" w:rsidRDefault="009618DB" w:rsidP="0043288B">
            <w:pPr>
              <w:pStyle w:val="table1unordered"/>
              <w:numPr>
                <w:ilvl w:val="0"/>
                <w:numId w:val="0"/>
              </w:numPr>
              <w:ind w:left="57"/>
              <w:rPr>
                <w:lang w:eastAsia="ja-JP"/>
              </w:rPr>
            </w:pPr>
            <w:r>
              <w:rPr>
                <w:rFonts w:hint="eastAsia"/>
                <w:lang w:eastAsia="ja-JP"/>
              </w:rPr>
              <w:t>C</w:t>
            </w:r>
            <w:r>
              <w:rPr>
                <w:lang w:eastAsia="ja-JP"/>
              </w:rPr>
              <w:t xml:space="preserve">olor Space Conversion </w:t>
            </w:r>
            <w:r w:rsidRPr="004D5128">
              <w:rPr>
                <w:b/>
                <w:bCs/>
                <w:lang w:eastAsia="ja-JP"/>
              </w:rPr>
              <w:t>B</w:t>
            </w:r>
            <w:r>
              <w:rPr>
                <w:lang w:eastAsia="ja-JP"/>
              </w:rPr>
              <w:t>y</w:t>
            </w:r>
            <w:r w:rsidRPr="004D5128">
              <w:rPr>
                <w:b/>
                <w:bCs/>
                <w:lang w:eastAsia="ja-JP"/>
              </w:rPr>
              <w:t>p</w:t>
            </w:r>
            <w:r>
              <w:rPr>
                <w:lang w:eastAsia="ja-JP"/>
              </w:rPr>
              <w:t>a</w:t>
            </w:r>
            <w:r w:rsidRPr="004D5128">
              <w:rPr>
                <w:b/>
                <w:bCs/>
                <w:lang w:eastAsia="ja-JP"/>
              </w:rPr>
              <w:t>s</w:t>
            </w:r>
            <w:r>
              <w:rPr>
                <w:lang w:eastAsia="ja-JP"/>
              </w:rPr>
              <w:t>s Mode</w:t>
            </w:r>
          </w:p>
        </w:tc>
      </w:tr>
      <w:tr w:rsidR="00D04128" w14:paraId="17241652" w14:textId="77777777" w:rsidTr="007903BF">
        <w:tc>
          <w:tcPr>
            <w:tcW w:w="2977" w:type="dxa"/>
            <w:tcBorders>
              <w:top w:val="single" w:sz="4" w:space="0" w:color="auto"/>
              <w:bottom w:val="single" w:sz="4" w:space="0" w:color="auto"/>
            </w:tcBorders>
          </w:tcPr>
          <w:p w14:paraId="001A9833" w14:textId="77777777" w:rsidR="00D04128" w:rsidRDefault="00D04128" w:rsidP="0043288B">
            <w:pPr>
              <w:pStyle w:val="table1ordered"/>
              <w:ind w:left="346" w:hanging="289"/>
              <w:rPr>
                <w:lang w:eastAsia="ja-JP"/>
              </w:rPr>
            </w:pPr>
            <w:r>
              <w:rPr>
                <w:rFonts w:hint="eastAsia"/>
                <w:lang w:eastAsia="ja-JP"/>
              </w:rPr>
              <w:t>VC</w:t>
            </w:r>
          </w:p>
        </w:tc>
        <w:tc>
          <w:tcPr>
            <w:tcW w:w="6804" w:type="dxa"/>
            <w:tcBorders>
              <w:top w:val="single" w:sz="4" w:space="0" w:color="auto"/>
              <w:bottom w:val="single" w:sz="4" w:space="0" w:color="auto"/>
            </w:tcBorders>
          </w:tcPr>
          <w:p w14:paraId="174D9A45" w14:textId="77777777" w:rsidR="00D04128" w:rsidRPr="00DF18BD" w:rsidRDefault="00D04128" w:rsidP="0043288B">
            <w:pPr>
              <w:pStyle w:val="table1unordered"/>
              <w:numPr>
                <w:ilvl w:val="0"/>
                <w:numId w:val="0"/>
              </w:numPr>
              <w:ind w:left="57"/>
              <w:rPr>
                <w:lang w:eastAsia="ja-JP"/>
              </w:rPr>
            </w:pPr>
            <w:r>
              <w:rPr>
                <w:rFonts w:hint="eastAsia"/>
                <w:lang w:eastAsia="ja-JP"/>
              </w:rPr>
              <w:t>Virtual Channel</w:t>
            </w:r>
          </w:p>
        </w:tc>
      </w:tr>
      <w:tr w:rsidR="004D0EF7" w14:paraId="1988589F" w14:textId="77777777" w:rsidTr="0063767B">
        <w:tc>
          <w:tcPr>
            <w:tcW w:w="2977" w:type="dxa"/>
            <w:tcBorders>
              <w:top w:val="single" w:sz="4" w:space="0" w:color="auto"/>
              <w:bottom w:val="single" w:sz="8" w:space="0" w:color="auto"/>
            </w:tcBorders>
          </w:tcPr>
          <w:p w14:paraId="5E79140C" w14:textId="77777777" w:rsidR="004D0EF7" w:rsidRDefault="004D0EF7" w:rsidP="0043288B">
            <w:pPr>
              <w:pStyle w:val="table1ordered"/>
              <w:ind w:left="346" w:hanging="289"/>
              <w:rPr>
                <w:lang w:eastAsia="ja-JP"/>
              </w:rPr>
            </w:pPr>
            <w:r w:rsidRPr="004D0EF7">
              <w:rPr>
                <w:lang w:eastAsia="ja-JP"/>
              </w:rPr>
              <w:t>EMB</w:t>
            </w:r>
          </w:p>
        </w:tc>
        <w:tc>
          <w:tcPr>
            <w:tcW w:w="6804" w:type="dxa"/>
            <w:tcBorders>
              <w:top w:val="single" w:sz="4" w:space="0" w:color="auto"/>
              <w:bottom w:val="single" w:sz="8" w:space="0" w:color="auto"/>
            </w:tcBorders>
          </w:tcPr>
          <w:p w14:paraId="6602EE99" w14:textId="77777777" w:rsidR="004D0EF7" w:rsidRDefault="004D0EF7" w:rsidP="0043288B">
            <w:pPr>
              <w:pStyle w:val="table1unordered"/>
              <w:numPr>
                <w:ilvl w:val="0"/>
                <w:numId w:val="0"/>
              </w:numPr>
              <w:ind w:left="57"/>
              <w:rPr>
                <w:lang w:eastAsia="ja-JP"/>
              </w:rPr>
            </w:pPr>
            <w:r w:rsidRPr="004D0EF7">
              <w:rPr>
                <w:lang w:eastAsia="ja-JP"/>
              </w:rPr>
              <w:t>CSI2 Embedded of Virtual Channel 0</w:t>
            </w:r>
          </w:p>
        </w:tc>
      </w:tr>
    </w:tbl>
    <w:p w14:paraId="1EBC9AF7" w14:textId="77777777" w:rsidR="00A51140" w:rsidRDefault="00A51140" w:rsidP="00A51140">
      <w:pPr>
        <w:pStyle w:val="Heading1"/>
      </w:pPr>
      <w:r>
        <w:lastRenderedPageBreak/>
        <w:t xml:space="preserve">   </w:t>
      </w:r>
      <w:r>
        <w:rPr>
          <w:rFonts w:hint="eastAsia"/>
          <w:lang w:eastAsia="ja-JP"/>
        </w:rPr>
        <w:t xml:space="preserve">Operating </w:t>
      </w:r>
      <w:r w:rsidR="003F0802">
        <w:rPr>
          <w:rFonts w:hint="eastAsia"/>
          <w:lang w:eastAsia="ja-JP"/>
        </w:rPr>
        <w:t>E</w:t>
      </w:r>
      <w:r>
        <w:rPr>
          <w:rFonts w:hint="eastAsia"/>
          <w:lang w:eastAsia="ja-JP"/>
        </w:rPr>
        <w:t>nvironment</w:t>
      </w:r>
    </w:p>
    <w:p w14:paraId="4491A8FB" w14:textId="77777777" w:rsidR="00A51140" w:rsidRDefault="003F0802" w:rsidP="00A51140">
      <w:pPr>
        <w:pStyle w:val="Heading2"/>
      </w:pPr>
      <w:r>
        <w:rPr>
          <w:rFonts w:hint="eastAsia"/>
          <w:lang w:eastAsia="ja-JP"/>
        </w:rPr>
        <w:t>Hardware Environment</w:t>
      </w:r>
    </w:p>
    <w:p w14:paraId="230C8851" w14:textId="77777777" w:rsidR="00A51140" w:rsidRDefault="00A51140" w:rsidP="00A51140">
      <w:pPr>
        <w:rPr>
          <w:lang w:eastAsia="ja-JP"/>
        </w:rPr>
      </w:pPr>
      <w:r>
        <w:t>T</w:t>
      </w:r>
      <w:r w:rsidR="003F0802">
        <w:rPr>
          <w:rFonts w:hint="eastAsia"/>
          <w:lang w:eastAsia="ja-JP"/>
        </w:rPr>
        <w:t xml:space="preserve">he </w:t>
      </w:r>
      <w:r w:rsidR="003F0802" w:rsidRPr="003F0802">
        <w:rPr>
          <w:lang w:eastAsia="ja-JP"/>
        </w:rPr>
        <w:t>following table lists the hardware needed to use this module.</w:t>
      </w:r>
    </w:p>
    <w:p w14:paraId="32D64AD1" w14:textId="55C72515" w:rsidR="003F0802" w:rsidRPr="002940CB" w:rsidRDefault="003F0802" w:rsidP="00624CA4">
      <w:pPr>
        <w:pStyle w:val="Caption"/>
        <w:spacing w:after="160" w:line="260" w:lineRule="exact"/>
        <w:ind w:left="1080" w:hangingChars="538" w:hanging="1080"/>
        <w:rPr>
          <w:color w:val="0000FF"/>
          <w:sz w:val="20"/>
          <w:szCs w:val="20"/>
          <w:lang w:eastAsia="ja-JP"/>
        </w:rPr>
      </w:pPr>
      <w:r w:rsidRPr="002940CB">
        <w:rPr>
          <w:sz w:val="20"/>
          <w:szCs w:val="20"/>
        </w:rPr>
        <w:t xml:space="preserve">Table </w:t>
      </w:r>
      <w:r w:rsidR="002940CB" w:rsidRPr="002940CB">
        <w:rPr>
          <w:sz w:val="20"/>
          <w:szCs w:val="20"/>
        </w:rPr>
        <w:fldChar w:fldCharType="begin"/>
      </w:r>
      <w:r w:rsidR="002940CB" w:rsidRPr="002940CB">
        <w:rPr>
          <w:sz w:val="20"/>
          <w:szCs w:val="20"/>
        </w:rPr>
        <w:instrText xml:space="preserve"> STYLEREF 1 \s </w:instrText>
      </w:r>
      <w:r w:rsidR="002940CB" w:rsidRPr="002940CB">
        <w:rPr>
          <w:sz w:val="20"/>
          <w:szCs w:val="20"/>
        </w:rPr>
        <w:fldChar w:fldCharType="separate"/>
      </w:r>
      <w:r w:rsidR="00E32B0C">
        <w:rPr>
          <w:noProof/>
          <w:sz w:val="20"/>
          <w:szCs w:val="20"/>
        </w:rPr>
        <w:t>3</w:t>
      </w:r>
      <w:r w:rsidR="002940CB" w:rsidRPr="002940CB">
        <w:rPr>
          <w:sz w:val="20"/>
          <w:szCs w:val="20"/>
        </w:rPr>
        <w:fldChar w:fldCharType="end"/>
      </w:r>
      <w:r w:rsidR="002940CB" w:rsidRPr="002940CB">
        <w:rPr>
          <w:sz w:val="20"/>
          <w:szCs w:val="20"/>
        </w:rPr>
        <w:t>.</w:t>
      </w:r>
      <w:r w:rsidR="002940CB" w:rsidRPr="002940CB">
        <w:rPr>
          <w:sz w:val="20"/>
          <w:szCs w:val="20"/>
        </w:rPr>
        <w:fldChar w:fldCharType="begin"/>
      </w:r>
      <w:r w:rsidR="002940CB" w:rsidRPr="002940CB">
        <w:rPr>
          <w:sz w:val="20"/>
          <w:szCs w:val="20"/>
        </w:rPr>
        <w:instrText xml:space="preserve"> SEQ Table \* ARABIC \s 1 </w:instrText>
      </w:r>
      <w:r w:rsidR="002940CB" w:rsidRPr="002940CB">
        <w:rPr>
          <w:sz w:val="20"/>
          <w:szCs w:val="20"/>
        </w:rPr>
        <w:fldChar w:fldCharType="separate"/>
      </w:r>
      <w:r w:rsidR="00E32B0C">
        <w:rPr>
          <w:noProof/>
          <w:sz w:val="20"/>
          <w:szCs w:val="20"/>
        </w:rPr>
        <w:t>1</w:t>
      </w:r>
      <w:r w:rsidR="002940CB" w:rsidRPr="002940CB">
        <w:rPr>
          <w:sz w:val="20"/>
          <w:szCs w:val="20"/>
        </w:rPr>
        <w:fldChar w:fldCharType="end"/>
      </w:r>
      <w:r w:rsidRPr="002940CB">
        <w:rPr>
          <w:rFonts w:hint="eastAsia"/>
          <w:sz w:val="20"/>
          <w:szCs w:val="20"/>
          <w:lang w:eastAsia="ja-JP"/>
        </w:rPr>
        <w:tab/>
        <w:t>Hardware environment</w:t>
      </w:r>
      <w:r w:rsidR="00180DB5" w:rsidRPr="002940CB">
        <w:rPr>
          <w:rFonts w:hint="eastAsia"/>
          <w:sz w:val="20"/>
          <w:szCs w:val="20"/>
          <w:lang w:eastAsia="ja-JP"/>
        </w:rPr>
        <w:t xml:space="preserve"> (R-Car </w:t>
      </w:r>
      <w:r w:rsidR="00E62C48">
        <w:rPr>
          <w:rFonts w:hint="eastAsia"/>
          <w:sz w:val="20"/>
          <w:szCs w:val="20"/>
          <w:lang w:eastAsia="ja-JP"/>
        </w:rPr>
        <w:t>H3 / M3 / M3N / E3</w:t>
      </w:r>
      <w:r w:rsidR="00CC53D6">
        <w:rPr>
          <w:sz w:val="20"/>
          <w:szCs w:val="20"/>
          <w:lang w:eastAsia="ja-JP"/>
        </w:rPr>
        <w:t xml:space="preserve"> / D3</w:t>
      </w:r>
      <w:r w:rsidR="00E62C48">
        <w:rPr>
          <w:rFonts w:hint="eastAsia"/>
          <w:sz w:val="20"/>
          <w:szCs w:val="20"/>
          <w:lang w:eastAsia="ja-JP"/>
        </w:rPr>
        <w:t xml:space="preserve"> / V3U / V3H</w:t>
      </w:r>
      <w:r w:rsidR="00180DB5" w:rsidRPr="002940CB">
        <w:rPr>
          <w:rFonts w:hint="eastAsia"/>
          <w:sz w:val="20"/>
          <w:szCs w:val="20"/>
          <w:lang w:eastAsia="ja-JP"/>
        </w:rPr>
        <w:t>)</w:t>
      </w:r>
    </w:p>
    <w:tbl>
      <w:tblPr>
        <w:tblW w:w="9781"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5908"/>
        <w:gridCol w:w="992"/>
        <w:gridCol w:w="2881"/>
      </w:tblGrid>
      <w:tr w:rsidR="003F0802" w:rsidRPr="00A51140" w14:paraId="6AD25DF5" w14:textId="77777777" w:rsidTr="00CD1EB4">
        <w:trPr>
          <w:tblHeader/>
        </w:trPr>
        <w:tc>
          <w:tcPr>
            <w:tcW w:w="5908" w:type="dxa"/>
            <w:tcBorders>
              <w:bottom w:val="single" w:sz="8" w:space="0" w:color="auto"/>
            </w:tcBorders>
          </w:tcPr>
          <w:p w14:paraId="62010106" w14:textId="77777777" w:rsidR="003F0802" w:rsidRPr="00A51140" w:rsidRDefault="003F0802" w:rsidP="008A53E0">
            <w:pPr>
              <w:pStyle w:val="tablehead"/>
              <w:rPr>
                <w:b w:val="0"/>
                <w:lang w:eastAsia="ja-JP"/>
              </w:rPr>
            </w:pPr>
            <w:r>
              <w:rPr>
                <w:rFonts w:hint="eastAsia"/>
                <w:b w:val="0"/>
                <w:lang w:eastAsia="ja-JP"/>
              </w:rPr>
              <w:t>Name</w:t>
            </w:r>
          </w:p>
        </w:tc>
        <w:tc>
          <w:tcPr>
            <w:tcW w:w="992" w:type="dxa"/>
            <w:tcBorders>
              <w:bottom w:val="single" w:sz="8" w:space="0" w:color="auto"/>
            </w:tcBorders>
          </w:tcPr>
          <w:p w14:paraId="5B913FDC" w14:textId="77777777" w:rsidR="003F0802" w:rsidRPr="00A51140" w:rsidRDefault="003F0802" w:rsidP="003F0802">
            <w:pPr>
              <w:pStyle w:val="tablehead"/>
              <w:ind w:left="0"/>
              <w:rPr>
                <w:b w:val="0"/>
                <w:lang w:eastAsia="ja-JP"/>
              </w:rPr>
            </w:pPr>
            <w:r>
              <w:rPr>
                <w:rFonts w:hint="eastAsia"/>
                <w:b w:val="0"/>
                <w:lang w:eastAsia="ja-JP"/>
              </w:rPr>
              <w:t>Version</w:t>
            </w:r>
          </w:p>
        </w:tc>
        <w:tc>
          <w:tcPr>
            <w:tcW w:w="2881" w:type="dxa"/>
            <w:tcBorders>
              <w:bottom w:val="single" w:sz="8" w:space="0" w:color="auto"/>
            </w:tcBorders>
          </w:tcPr>
          <w:p w14:paraId="6E4BBE59" w14:textId="77777777" w:rsidR="003F0802" w:rsidRPr="00A51140" w:rsidRDefault="003F0802" w:rsidP="003F0802">
            <w:pPr>
              <w:pStyle w:val="tablehead"/>
              <w:ind w:left="0"/>
              <w:rPr>
                <w:b w:val="0"/>
                <w:lang w:eastAsia="ja-JP"/>
              </w:rPr>
            </w:pPr>
            <w:r>
              <w:rPr>
                <w:rFonts w:hint="eastAsia"/>
                <w:b w:val="0"/>
                <w:lang w:eastAsia="ja-JP"/>
              </w:rPr>
              <w:t>Manufacturer</w:t>
            </w:r>
          </w:p>
        </w:tc>
      </w:tr>
      <w:tr w:rsidR="00CB621D" w14:paraId="19BBFFDB" w14:textId="77777777" w:rsidTr="00CD1EB4">
        <w:tc>
          <w:tcPr>
            <w:tcW w:w="5908" w:type="dxa"/>
          </w:tcPr>
          <w:p w14:paraId="236B6323" w14:textId="77777777" w:rsidR="00CB621D" w:rsidRDefault="00CB621D" w:rsidP="00CB621D">
            <w:pPr>
              <w:pStyle w:val="table1ordered"/>
              <w:ind w:left="346" w:hanging="289"/>
              <w:rPr>
                <w:lang w:eastAsia="ja-JP"/>
              </w:rPr>
            </w:pPr>
            <w:r w:rsidRPr="00117125">
              <w:t>R-CarH3-SiP System Evaluation Board Salvator-X</w:t>
            </w:r>
          </w:p>
        </w:tc>
        <w:tc>
          <w:tcPr>
            <w:tcW w:w="992" w:type="dxa"/>
          </w:tcPr>
          <w:p w14:paraId="69C6F52D" w14:textId="77777777" w:rsidR="00CB621D" w:rsidRDefault="00CB621D" w:rsidP="00CB621D">
            <w:pPr>
              <w:pStyle w:val="table1unordered"/>
              <w:numPr>
                <w:ilvl w:val="0"/>
                <w:numId w:val="0"/>
              </w:numPr>
              <w:ind w:left="57"/>
              <w:rPr>
                <w:lang w:eastAsia="ja-JP"/>
              </w:rPr>
            </w:pPr>
            <w:r w:rsidRPr="00117125">
              <w:t>-</w:t>
            </w:r>
          </w:p>
        </w:tc>
        <w:tc>
          <w:tcPr>
            <w:tcW w:w="2881" w:type="dxa"/>
          </w:tcPr>
          <w:p w14:paraId="10B8B9C9" w14:textId="77777777" w:rsidR="00CB621D" w:rsidRDefault="00CB621D" w:rsidP="00CB621D">
            <w:pPr>
              <w:pStyle w:val="table1unordered"/>
              <w:numPr>
                <w:ilvl w:val="0"/>
                <w:numId w:val="0"/>
              </w:numPr>
              <w:ind w:left="57"/>
              <w:rPr>
                <w:lang w:eastAsia="ja-JP"/>
              </w:rPr>
            </w:pPr>
            <w:r w:rsidRPr="00117125">
              <w:t>Renesas Electronics</w:t>
            </w:r>
          </w:p>
        </w:tc>
      </w:tr>
      <w:tr w:rsidR="00417F6A" w14:paraId="3D24B6E5" w14:textId="77777777" w:rsidTr="00CD1EB4">
        <w:tc>
          <w:tcPr>
            <w:tcW w:w="5908" w:type="dxa"/>
          </w:tcPr>
          <w:p w14:paraId="5C533200" w14:textId="77777777" w:rsidR="00417F6A" w:rsidRPr="00117125" w:rsidRDefault="00417F6A" w:rsidP="00417F6A">
            <w:pPr>
              <w:pStyle w:val="table1ordered"/>
              <w:ind w:left="346" w:hanging="289"/>
            </w:pPr>
            <w:r>
              <w:t>R-CarM3</w:t>
            </w:r>
            <w:r w:rsidRPr="00117125">
              <w:t>-SiP System Evaluation Board Salvator-X</w:t>
            </w:r>
          </w:p>
        </w:tc>
        <w:tc>
          <w:tcPr>
            <w:tcW w:w="992" w:type="dxa"/>
          </w:tcPr>
          <w:p w14:paraId="7EB201BD" w14:textId="77777777" w:rsidR="00417F6A" w:rsidRPr="00117125" w:rsidRDefault="00417F6A" w:rsidP="00417F6A">
            <w:pPr>
              <w:pStyle w:val="table1unordered"/>
              <w:numPr>
                <w:ilvl w:val="0"/>
                <w:numId w:val="0"/>
              </w:numPr>
              <w:ind w:left="57"/>
            </w:pPr>
            <w:r w:rsidRPr="00117125">
              <w:t>-</w:t>
            </w:r>
          </w:p>
        </w:tc>
        <w:tc>
          <w:tcPr>
            <w:tcW w:w="2881" w:type="dxa"/>
          </w:tcPr>
          <w:p w14:paraId="0DF9A467" w14:textId="77777777" w:rsidR="00417F6A" w:rsidRPr="00117125" w:rsidRDefault="00417F6A" w:rsidP="00417F6A">
            <w:pPr>
              <w:pStyle w:val="table1unordered"/>
              <w:numPr>
                <w:ilvl w:val="0"/>
                <w:numId w:val="0"/>
              </w:numPr>
              <w:ind w:left="57"/>
            </w:pPr>
            <w:r w:rsidRPr="00117125">
              <w:t>Renesas Electronics</w:t>
            </w:r>
          </w:p>
        </w:tc>
      </w:tr>
      <w:tr w:rsidR="005E4926" w14:paraId="1803C2A8" w14:textId="77777777" w:rsidTr="00CD1EB4">
        <w:tc>
          <w:tcPr>
            <w:tcW w:w="5908" w:type="dxa"/>
          </w:tcPr>
          <w:p w14:paraId="448940DD" w14:textId="77777777" w:rsidR="005E4926" w:rsidRDefault="00DF115F" w:rsidP="005E4926">
            <w:pPr>
              <w:pStyle w:val="table1ordered"/>
              <w:ind w:left="346" w:hanging="289"/>
            </w:pPr>
            <w:r w:rsidRPr="00DF115F">
              <w:t>R-CarH3-SiP/M3-SiP/M3N-SiP</w:t>
            </w:r>
            <w:r w:rsidR="005E4926" w:rsidRPr="005E4926">
              <w:t xml:space="preserve"> System Evaluation Board Salvator-XS</w:t>
            </w:r>
          </w:p>
        </w:tc>
        <w:tc>
          <w:tcPr>
            <w:tcW w:w="992" w:type="dxa"/>
          </w:tcPr>
          <w:p w14:paraId="608A37AC" w14:textId="77777777" w:rsidR="005E4926" w:rsidRPr="00117125" w:rsidRDefault="005E4926" w:rsidP="005E4926">
            <w:pPr>
              <w:pStyle w:val="table1unordered"/>
              <w:numPr>
                <w:ilvl w:val="0"/>
                <w:numId w:val="0"/>
              </w:numPr>
              <w:ind w:left="57"/>
            </w:pPr>
            <w:r w:rsidRPr="00117125">
              <w:t>-</w:t>
            </w:r>
          </w:p>
        </w:tc>
        <w:tc>
          <w:tcPr>
            <w:tcW w:w="2881" w:type="dxa"/>
          </w:tcPr>
          <w:p w14:paraId="3186B613" w14:textId="77777777" w:rsidR="005E4926" w:rsidRPr="00117125" w:rsidRDefault="005E4926" w:rsidP="005E4926">
            <w:pPr>
              <w:pStyle w:val="table1unordered"/>
              <w:numPr>
                <w:ilvl w:val="0"/>
                <w:numId w:val="0"/>
              </w:numPr>
              <w:ind w:left="57"/>
            </w:pPr>
            <w:r w:rsidRPr="00117125">
              <w:t>Renesas Electronics</w:t>
            </w:r>
          </w:p>
        </w:tc>
      </w:tr>
      <w:tr w:rsidR="00D06ECB" w14:paraId="2D100272" w14:textId="77777777" w:rsidTr="00CD1EB4">
        <w:tc>
          <w:tcPr>
            <w:tcW w:w="5908" w:type="dxa"/>
            <w:tcBorders>
              <w:bottom w:val="single" w:sz="8" w:space="0" w:color="auto"/>
            </w:tcBorders>
          </w:tcPr>
          <w:p w14:paraId="634F7302" w14:textId="77777777" w:rsidR="00D06ECB" w:rsidRPr="005E4926" w:rsidRDefault="00024FF6" w:rsidP="00C15F17">
            <w:pPr>
              <w:pStyle w:val="table1ordered"/>
              <w:ind w:left="346" w:hanging="289"/>
            </w:pPr>
            <w:r>
              <w:t xml:space="preserve">R-CarE3 System Evaluation Board </w:t>
            </w:r>
            <w:r w:rsidR="00F74E87">
              <w:t>Ebisu</w:t>
            </w:r>
          </w:p>
        </w:tc>
        <w:tc>
          <w:tcPr>
            <w:tcW w:w="992" w:type="dxa"/>
            <w:tcBorders>
              <w:bottom w:val="single" w:sz="8" w:space="0" w:color="auto"/>
            </w:tcBorders>
          </w:tcPr>
          <w:p w14:paraId="79FBF49B" w14:textId="77777777" w:rsidR="00D06ECB" w:rsidRPr="00117125" w:rsidRDefault="00D06ECB" w:rsidP="00D06ECB">
            <w:pPr>
              <w:pStyle w:val="table1unordered"/>
              <w:numPr>
                <w:ilvl w:val="0"/>
                <w:numId w:val="0"/>
              </w:numPr>
              <w:ind w:left="57"/>
            </w:pPr>
            <w:r w:rsidRPr="00117125">
              <w:t>-</w:t>
            </w:r>
          </w:p>
        </w:tc>
        <w:tc>
          <w:tcPr>
            <w:tcW w:w="2881" w:type="dxa"/>
            <w:tcBorders>
              <w:bottom w:val="single" w:sz="8" w:space="0" w:color="auto"/>
            </w:tcBorders>
          </w:tcPr>
          <w:p w14:paraId="51E3D931" w14:textId="77777777" w:rsidR="00D06ECB" w:rsidRPr="00117125" w:rsidRDefault="00D06ECB" w:rsidP="00D06ECB">
            <w:pPr>
              <w:pStyle w:val="table1unordered"/>
              <w:numPr>
                <w:ilvl w:val="0"/>
                <w:numId w:val="0"/>
              </w:numPr>
              <w:ind w:left="57"/>
            </w:pPr>
            <w:r w:rsidRPr="00117125">
              <w:t>Renesas Electronics</w:t>
            </w:r>
          </w:p>
        </w:tc>
      </w:tr>
      <w:tr w:rsidR="00DF115F" w:rsidRPr="00117125" w14:paraId="706699EC" w14:textId="77777777" w:rsidTr="00CD1EB4">
        <w:tc>
          <w:tcPr>
            <w:tcW w:w="5908" w:type="dxa"/>
            <w:tcBorders>
              <w:top w:val="single" w:sz="8" w:space="0" w:color="auto"/>
              <w:left w:val="single" w:sz="8" w:space="0" w:color="auto"/>
              <w:bottom w:val="single" w:sz="8" w:space="0" w:color="auto"/>
              <w:right w:val="single" w:sz="8" w:space="0" w:color="auto"/>
            </w:tcBorders>
          </w:tcPr>
          <w:p w14:paraId="5A3A9A7E" w14:textId="77777777" w:rsidR="00DF115F" w:rsidRPr="005E4926" w:rsidRDefault="00DF115F" w:rsidP="00896452">
            <w:pPr>
              <w:pStyle w:val="table1ordered"/>
              <w:ind w:left="346" w:hanging="289"/>
              <w:rPr>
                <w:lang w:eastAsia="ja-JP"/>
              </w:rPr>
            </w:pPr>
            <w:r>
              <w:t>R-CarE3 System Evaluation Board Ebisu</w:t>
            </w:r>
            <w:r>
              <w:rPr>
                <w:rFonts w:hint="eastAsia"/>
                <w:lang w:eastAsia="ja-JP"/>
              </w:rPr>
              <w:t>-</w:t>
            </w:r>
            <w:r>
              <w:rPr>
                <w:lang w:eastAsia="ja-JP"/>
              </w:rPr>
              <w:t>4D</w:t>
            </w:r>
          </w:p>
        </w:tc>
        <w:tc>
          <w:tcPr>
            <w:tcW w:w="992" w:type="dxa"/>
            <w:tcBorders>
              <w:top w:val="single" w:sz="8" w:space="0" w:color="auto"/>
              <w:left w:val="single" w:sz="4" w:space="0" w:color="auto"/>
              <w:bottom w:val="single" w:sz="8" w:space="0" w:color="auto"/>
              <w:right w:val="single" w:sz="8" w:space="0" w:color="auto"/>
            </w:tcBorders>
          </w:tcPr>
          <w:p w14:paraId="1545ADC4" w14:textId="77777777" w:rsidR="00DF115F" w:rsidRPr="00117125" w:rsidRDefault="00DF115F" w:rsidP="00896452">
            <w:pPr>
              <w:pStyle w:val="table1unordered"/>
              <w:numPr>
                <w:ilvl w:val="0"/>
                <w:numId w:val="0"/>
              </w:numPr>
              <w:ind w:left="57"/>
            </w:pPr>
            <w:r w:rsidRPr="00117125">
              <w:t>-</w:t>
            </w:r>
          </w:p>
        </w:tc>
        <w:tc>
          <w:tcPr>
            <w:tcW w:w="2881" w:type="dxa"/>
            <w:tcBorders>
              <w:top w:val="single" w:sz="8" w:space="0" w:color="auto"/>
              <w:left w:val="single" w:sz="4" w:space="0" w:color="auto"/>
              <w:bottom w:val="single" w:sz="8" w:space="0" w:color="auto"/>
              <w:right w:val="single" w:sz="8" w:space="0" w:color="auto"/>
            </w:tcBorders>
          </w:tcPr>
          <w:p w14:paraId="2D27F173" w14:textId="77777777" w:rsidR="00DF115F" w:rsidRPr="00117125" w:rsidRDefault="00DF115F" w:rsidP="00896452">
            <w:pPr>
              <w:pStyle w:val="table1unordered"/>
              <w:numPr>
                <w:ilvl w:val="0"/>
                <w:numId w:val="0"/>
              </w:numPr>
              <w:ind w:left="57"/>
            </w:pPr>
            <w:r w:rsidRPr="00117125">
              <w:t>Renesas Electronics</w:t>
            </w:r>
          </w:p>
        </w:tc>
      </w:tr>
      <w:tr w:rsidR="00B75904" w:rsidRPr="00117125" w14:paraId="3363F5DC" w14:textId="77777777" w:rsidTr="00CD1EB4">
        <w:tc>
          <w:tcPr>
            <w:tcW w:w="5908" w:type="dxa"/>
            <w:tcBorders>
              <w:top w:val="single" w:sz="8" w:space="0" w:color="auto"/>
              <w:left w:val="single" w:sz="8" w:space="0" w:color="auto"/>
              <w:bottom w:val="single" w:sz="8" w:space="0" w:color="auto"/>
              <w:right w:val="single" w:sz="8" w:space="0" w:color="auto"/>
            </w:tcBorders>
          </w:tcPr>
          <w:p w14:paraId="5FAF9D74" w14:textId="008F920F" w:rsidR="00B75904" w:rsidRDefault="00B75904" w:rsidP="00B75904">
            <w:pPr>
              <w:pStyle w:val="table1ordered"/>
              <w:ind w:left="346" w:hanging="289"/>
            </w:pPr>
            <w:r>
              <w:t>R-CarV3U System Evaluation Board</w:t>
            </w:r>
            <w:r w:rsidR="00CE1D32">
              <w:t xml:space="preserve"> Falcon</w:t>
            </w:r>
          </w:p>
        </w:tc>
        <w:tc>
          <w:tcPr>
            <w:tcW w:w="992" w:type="dxa"/>
            <w:tcBorders>
              <w:top w:val="single" w:sz="8" w:space="0" w:color="auto"/>
              <w:left w:val="single" w:sz="4" w:space="0" w:color="auto"/>
              <w:bottom w:val="single" w:sz="8" w:space="0" w:color="auto"/>
              <w:right w:val="single" w:sz="8" w:space="0" w:color="auto"/>
            </w:tcBorders>
          </w:tcPr>
          <w:p w14:paraId="6F3850BE" w14:textId="77794D68" w:rsidR="00B75904" w:rsidRPr="00117125" w:rsidRDefault="00B75904" w:rsidP="00B75904">
            <w:pPr>
              <w:pStyle w:val="table1unordered"/>
              <w:numPr>
                <w:ilvl w:val="0"/>
                <w:numId w:val="0"/>
              </w:numPr>
              <w:ind w:left="57"/>
            </w:pPr>
            <w:r w:rsidRPr="00117125">
              <w:t>-</w:t>
            </w:r>
          </w:p>
        </w:tc>
        <w:tc>
          <w:tcPr>
            <w:tcW w:w="2881" w:type="dxa"/>
            <w:tcBorders>
              <w:top w:val="single" w:sz="8" w:space="0" w:color="auto"/>
              <w:left w:val="single" w:sz="4" w:space="0" w:color="auto"/>
              <w:bottom w:val="single" w:sz="8" w:space="0" w:color="auto"/>
              <w:right w:val="single" w:sz="8" w:space="0" w:color="auto"/>
            </w:tcBorders>
          </w:tcPr>
          <w:p w14:paraId="5E7E6E8D" w14:textId="039B7776" w:rsidR="00B75904" w:rsidRPr="00117125" w:rsidRDefault="00B75904" w:rsidP="00B75904">
            <w:pPr>
              <w:pStyle w:val="table1unordered"/>
              <w:numPr>
                <w:ilvl w:val="0"/>
                <w:numId w:val="0"/>
              </w:numPr>
              <w:ind w:left="57"/>
            </w:pPr>
            <w:r w:rsidRPr="00117125">
              <w:t>Renesas Electronics</w:t>
            </w:r>
          </w:p>
        </w:tc>
      </w:tr>
      <w:tr w:rsidR="00E62C48" w14:paraId="110AFF32" w14:textId="77777777" w:rsidTr="00E62C48">
        <w:tc>
          <w:tcPr>
            <w:tcW w:w="5908" w:type="dxa"/>
            <w:tcBorders>
              <w:top w:val="single" w:sz="8" w:space="0" w:color="auto"/>
              <w:left w:val="single" w:sz="8" w:space="0" w:color="auto"/>
              <w:bottom w:val="single" w:sz="8" w:space="0" w:color="auto"/>
              <w:right w:val="single" w:sz="8" w:space="0" w:color="auto"/>
            </w:tcBorders>
            <w:shd w:val="clear" w:color="auto" w:fill="auto"/>
          </w:tcPr>
          <w:p w14:paraId="078D5621" w14:textId="77777777" w:rsidR="00E62C48" w:rsidRDefault="00E62C48" w:rsidP="00E62C48">
            <w:pPr>
              <w:pStyle w:val="table1ordered"/>
              <w:ind w:left="346" w:hanging="289"/>
            </w:pPr>
            <w:r w:rsidRPr="004966F2">
              <w:t>R-CarV3H System Evaluation Board Condor-I</w:t>
            </w:r>
          </w:p>
        </w:tc>
        <w:tc>
          <w:tcPr>
            <w:tcW w:w="992" w:type="dxa"/>
            <w:tcBorders>
              <w:top w:val="single" w:sz="8" w:space="0" w:color="auto"/>
              <w:left w:val="single" w:sz="4" w:space="0" w:color="auto"/>
              <w:bottom w:val="single" w:sz="8" w:space="0" w:color="auto"/>
              <w:right w:val="single" w:sz="8" w:space="0" w:color="auto"/>
            </w:tcBorders>
            <w:shd w:val="clear" w:color="auto" w:fill="auto"/>
          </w:tcPr>
          <w:p w14:paraId="542DD527" w14:textId="77777777" w:rsidR="00E62C48" w:rsidRDefault="00E62C48" w:rsidP="002E345F">
            <w:pPr>
              <w:pStyle w:val="table1unordered"/>
              <w:numPr>
                <w:ilvl w:val="0"/>
                <w:numId w:val="0"/>
              </w:numPr>
              <w:ind w:left="346" w:hanging="289"/>
            </w:pPr>
            <w:r>
              <w:rPr>
                <w:rFonts w:hint="eastAsia"/>
              </w:rPr>
              <w:t>-</w:t>
            </w:r>
          </w:p>
        </w:tc>
        <w:tc>
          <w:tcPr>
            <w:tcW w:w="2881" w:type="dxa"/>
            <w:tcBorders>
              <w:top w:val="single" w:sz="8" w:space="0" w:color="auto"/>
              <w:left w:val="single" w:sz="4" w:space="0" w:color="auto"/>
              <w:bottom w:val="single" w:sz="8" w:space="0" w:color="auto"/>
              <w:right w:val="single" w:sz="8" w:space="0" w:color="auto"/>
            </w:tcBorders>
            <w:shd w:val="clear" w:color="auto" w:fill="auto"/>
          </w:tcPr>
          <w:p w14:paraId="7D57169A" w14:textId="77777777" w:rsidR="00E62C48" w:rsidRDefault="00E62C48" w:rsidP="002E345F">
            <w:pPr>
              <w:pStyle w:val="table1unordered"/>
              <w:numPr>
                <w:ilvl w:val="0"/>
                <w:numId w:val="0"/>
              </w:numPr>
              <w:ind w:left="346" w:hanging="289"/>
            </w:pPr>
            <w:r w:rsidRPr="004966F2">
              <w:t>Renesas Electronics</w:t>
            </w:r>
          </w:p>
        </w:tc>
      </w:tr>
      <w:tr w:rsidR="00F557A4" w14:paraId="64EE5BDF" w14:textId="77777777" w:rsidTr="00E62C48">
        <w:tc>
          <w:tcPr>
            <w:tcW w:w="5908" w:type="dxa"/>
            <w:tcBorders>
              <w:top w:val="single" w:sz="8" w:space="0" w:color="auto"/>
              <w:left w:val="single" w:sz="8" w:space="0" w:color="auto"/>
              <w:bottom w:val="single" w:sz="8" w:space="0" w:color="auto"/>
              <w:right w:val="single" w:sz="8" w:space="0" w:color="auto"/>
            </w:tcBorders>
            <w:shd w:val="clear" w:color="auto" w:fill="auto"/>
          </w:tcPr>
          <w:p w14:paraId="29E48FC0" w14:textId="642A339F" w:rsidR="00F557A4" w:rsidRPr="004966F2" w:rsidRDefault="00F557A4" w:rsidP="00F557A4">
            <w:pPr>
              <w:pStyle w:val="table1ordered"/>
              <w:ind w:left="346" w:hanging="289"/>
            </w:pPr>
            <w:r w:rsidRPr="00117125">
              <w:t>R-Car</w:t>
            </w:r>
            <w:r>
              <w:t>D3</w:t>
            </w:r>
            <w:r w:rsidRPr="00117125">
              <w:t xml:space="preserve"> System Evaluation Board </w:t>
            </w:r>
            <w:r>
              <w:t>Draak</w:t>
            </w:r>
          </w:p>
        </w:tc>
        <w:tc>
          <w:tcPr>
            <w:tcW w:w="992" w:type="dxa"/>
            <w:tcBorders>
              <w:top w:val="single" w:sz="8" w:space="0" w:color="auto"/>
              <w:left w:val="single" w:sz="4" w:space="0" w:color="auto"/>
              <w:bottom w:val="single" w:sz="8" w:space="0" w:color="auto"/>
              <w:right w:val="single" w:sz="8" w:space="0" w:color="auto"/>
            </w:tcBorders>
            <w:shd w:val="clear" w:color="auto" w:fill="auto"/>
          </w:tcPr>
          <w:p w14:paraId="406B7631" w14:textId="420B46E2" w:rsidR="00F557A4" w:rsidRDefault="00F557A4" w:rsidP="00F557A4">
            <w:pPr>
              <w:pStyle w:val="table1unordered"/>
              <w:numPr>
                <w:ilvl w:val="0"/>
                <w:numId w:val="0"/>
              </w:numPr>
              <w:ind w:left="346" w:hanging="289"/>
            </w:pPr>
            <w:r w:rsidRPr="00117125">
              <w:t>-</w:t>
            </w:r>
          </w:p>
        </w:tc>
        <w:tc>
          <w:tcPr>
            <w:tcW w:w="2881" w:type="dxa"/>
            <w:tcBorders>
              <w:top w:val="single" w:sz="8" w:space="0" w:color="auto"/>
              <w:left w:val="single" w:sz="4" w:space="0" w:color="auto"/>
              <w:bottom w:val="single" w:sz="8" w:space="0" w:color="auto"/>
              <w:right w:val="single" w:sz="8" w:space="0" w:color="auto"/>
            </w:tcBorders>
            <w:shd w:val="clear" w:color="auto" w:fill="auto"/>
          </w:tcPr>
          <w:p w14:paraId="75A20D8A" w14:textId="45AB2A10" w:rsidR="00F557A4" w:rsidRPr="004966F2" w:rsidRDefault="00F557A4" w:rsidP="00F557A4">
            <w:pPr>
              <w:pStyle w:val="table1unordered"/>
              <w:numPr>
                <w:ilvl w:val="0"/>
                <w:numId w:val="0"/>
              </w:numPr>
              <w:ind w:left="346" w:hanging="289"/>
            </w:pPr>
            <w:r w:rsidRPr="00117125">
              <w:t>Renesas Electronics</w:t>
            </w:r>
          </w:p>
        </w:tc>
      </w:tr>
    </w:tbl>
    <w:p w14:paraId="2B2BE813" w14:textId="77777777" w:rsidR="005933CC" w:rsidRDefault="005933CC" w:rsidP="00180DB5">
      <w:pPr>
        <w:rPr>
          <w:lang w:eastAsia="ja-JP"/>
        </w:rPr>
      </w:pPr>
    </w:p>
    <w:p w14:paraId="4E72E5C3" w14:textId="77777777" w:rsidR="005933CC" w:rsidRDefault="005933CC">
      <w:pPr>
        <w:overflowPunct/>
        <w:autoSpaceDE/>
        <w:autoSpaceDN/>
        <w:adjustRightInd/>
        <w:spacing w:after="0" w:line="240" w:lineRule="auto"/>
        <w:textAlignment w:val="auto"/>
        <w:rPr>
          <w:lang w:eastAsia="ja-JP"/>
        </w:rPr>
      </w:pPr>
      <w:r>
        <w:rPr>
          <w:lang w:eastAsia="ja-JP"/>
        </w:rPr>
        <w:br w:type="page"/>
      </w:r>
    </w:p>
    <w:p w14:paraId="28E540E9" w14:textId="77777777" w:rsidR="00180DB5" w:rsidRPr="003F0802" w:rsidRDefault="00180DB5" w:rsidP="00180DB5">
      <w:pPr>
        <w:rPr>
          <w:lang w:eastAsia="ja-JP"/>
        </w:rPr>
      </w:pPr>
    </w:p>
    <w:p w14:paraId="7DF7E0AA" w14:textId="77777777" w:rsidR="003F0802" w:rsidRDefault="003F0802" w:rsidP="003F0802">
      <w:pPr>
        <w:pStyle w:val="Heading2"/>
      </w:pPr>
      <w:r>
        <w:rPr>
          <w:rFonts w:hint="eastAsia"/>
          <w:lang w:eastAsia="ja-JP"/>
        </w:rPr>
        <w:t>Module Configuration</w:t>
      </w:r>
    </w:p>
    <w:p w14:paraId="2972D88A" w14:textId="77777777" w:rsidR="003F0802" w:rsidRPr="004518B1" w:rsidRDefault="00BC2381" w:rsidP="003F0802">
      <w:pPr>
        <w:rPr>
          <w:lang w:eastAsia="ja-JP"/>
        </w:rPr>
      </w:pPr>
      <w:r w:rsidRPr="003946B5">
        <w:rPr>
          <w:noProof/>
        </w:rPr>
        <mc:AlternateContent>
          <mc:Choice Requires="wpc">
            <w:drawing>
              <wp:anchor distT="0" distB="0" distL="114300" distR="114300" simplePos="0" relativeHeight="251652096" behindDoc="0" locked="0" layoutInCell="1" allowOverlap="1" wp14:anchorId="576CB322" wp14:editId="0020FD9E">
                <wp:simplePos x="0" y="0"/>
                <wp:positionH relativeFrom="margin">
                  <wp:align>left</wp:align>
                </wp:positionH>
                <wp:positionV relativeFrom="paragraph">
                  <wp:posOffset>346710</wp:posOffset>
                </wp:positionV>
                <wp:extent cx="6143625" cy="6210300"/>
                <wp:effectExtent l="0" t="0" r="28575" b="19050"/>
                <wp:wrapTopAndBottom/>
                <wp:docPr id="51" name="キャンバス 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s:wsp>
                        <wps:cNvPr id="6" name="テキスト ボックス 6"/>
                        <wps:cNvSpPr txBox="1"/>
                        <wps:spPr>
                          <a:xfrm>
                            <a:off x="2867025" y="520496"/>
                            <a:ext cx="409575" cy="2487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DCECFE" w14:textId="77777777" w:rsidR="00174F95" w:rsidRDefault="00174F95">
                              <w:pPr>
                                <w:rPr>
                                  <w:lang w:eastAsia="ja-JP"/>
                                </w:rPr>
                              </w:pPr>
                              <w:r>
                                <w:rPr>
                                  <w:rFonts w:hint="eastAsia"/>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6" name="テキスト ボックス 3"/>
                        <wps:cNvSpPr txBox="1"/>
                        <wps:spPr>
                          <a:xfrm>
                            <a:off x="4174030" y="3708204"/>
                            <a:ext cx="630883" cy="2101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EAD07" w14:textId="77777777" w:rsidR="00174F95" w:rsidRPr="00F713F2" w:rsidRDefault="00174F95" w:rsidP="005933CC">
                              <w:pPr>
                                <w:pStyle w:val="NormalWeb"/>
                                <w:overflowPunct w:val="0"/>
                                <w:spacing w:before="0" w:beforeAutospacing="0" w:after="200" w:afterAutospacing="0"/>
                                <w:rPr>
                                  <w:rFonts w:ascii="Times New Roman" w:hAnsi="Times New Roman" w:cs="Times New Roman"/>
                                </w:rPr>
                              </w:pPr>
                              <w:r w:rsidRPr="004518B1">
                                <w:rPr>
                                  <w:rFonts w:ascii="Times New Roman" w:eastAsia="MS Mincho" w:hAnsi="Times New Roman" w:cs="Times New Roman"/>
                                  <w:sz w:val="16"/>
                                  <w:szCs w:val="16"/>
                                </w:rPr>
                                <w:t xml:space="preserve">Select </w:t>
                              </w:r>
                              <w:r w:rsidRPr="004518B1">
                                <w:rPr>
                                  <w:rFonts w:ascii="Times New Roman" w:hAnsi="Times New Roman" w:cs="Times New Roman"/>
                                  <w:sz w:val="16"/>
                                  <w:szCs w:val="18"/>
                                </w:rPr>
                                <w:t>*</w:t>
                              </w:r>
                              <w:r w:rsidRPr="00F713F2">
                                <w:rPr>
                                  <w:rFonts w:ascii="Times New Roman" w:hAnsi="Times New Roman" w:cs="Times New Roman"/>
                                  <w:sz w:val="16"/>
                                  <w:szCs w:val="18"/>
                                  <w:vertAlign w:val="superscript"/>
                                </w:rPr>
                                <w:t>2</w:t>
                              </w:r>
                            </w:p>
                            <w:p w14:paraId="58B0CA3F" w14:textId="77777777" w:rsidR="00174F95" w:rsidRPr="005933CC" w:rsidRDefault="00174F95" w:rsidP="005933CC">
                              <w:pPr>
                                <w:pStyle w:val="NormalWeb"/>
                                <w:overflowPunct w:val="0"/>
                                <w:spacing w:before="0" w:beforeAutospacing="0" w:after="200" w:afterAutospacing="0"/>
                              </w:pPr>
                              <w:r w:rsidRPr="005933CC">
                                <w:rPr>
                                  <w:rFonts w:ascii="Times New Roman" w:eastAsia="MS Mincho" w:hAnsi="Times New Roman"/>
                                  <w:strike/>
                                  <w:color w:val="FF0000"/>
                                  <w:sz w:val="16"/>
                                  <w:szCs w:val="16"/>
                                </w:rPr>
                                <w:t>lane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テキスト ボックス 3"/>
                        <wps:cNvSpPr txBox="1"/>
                        <wps:spPr>
                          <a:xfrm>
                            <a:off x="3060634" y="3715075"/>
                            <a:ext cx="596966" cy="2101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E624F8" w14:textId="77777777" w:rsidR="00174F95" w:rsidRPr="00F713F2" w:rsidRDefault="00174F95" w:rsidP="005933CC">
                              <w:pPr>
                                <w:pStyle w:val="NormalWeb"/>
                                <w:overflowPunct w:val="0"/>
                                <w:spacing w:before="0" w:beforeAutospacing="0" w:after="200" w:afterAutospacing="0"/>
                                <w:rPr>
                                  <w:rFonts w:ascii="Times New Roman" w:hAnsi="Times New Roman" w:cs="Times New Roman"/>
                                </w:rPr>
                              </w:pPr>
                              <w:r w:rsidRPr="003946B5">
                                <w:rPr>
                                  <w:rFonts w:ascii="Times New Roman" w:eastAsia="MS Mincho" w:hAnsi="Times New Roman" w:cs="Times New Roman"/>
                                  <w:sz w:val="16"/>
                                  <w:szCs w:val="16"/>
                                </w:rPr>
                                <w:t xml:space="preserve">Select </w:t>
                              </w:r>
                              <w:r w:rsidRPr="004518B1">
                                <w:rPr>
                                  <w:rFonts w:ascii="Times New Roman" w:hAnsi="Times New Roman" w:cs="Times New Roman"/>
                                  <w:sz w:val="16"/>
                                  <w:szCs w:val="18"/>
                                </w:rPr>
                                <w:t>*</w:t>
                              </w:r>
                              <w:r w:rsidRPr="00F713F2">
                                <w:rPr>
                                  <w:rFonts w:ascii="Times New Roman" w:hAnsi="Times New Roman" w:cs="Times New Roman"/>
                                  <w:sz w:val="16"/>
                                  <w:szCs w:val="18"/>
                                  <w:vertAlign w:val="super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テキスト ボックス 4"/>
                        <wps:cNvSpPr txBox="1"/>
                        <wps:spPr>
                          <a:xfrm>
                            <a:off x="4113445" y="4191943"/>
                            <a:ext cx="641147" cy="2560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AF836" w14:textId="77777777" w:rsidR="00174F95" w:rsidRPr="0063767B" w:rsidRDefault="00174F95" w:rsidP="0063767B">
                              <w:pPr>
                                <w:spacing w:line="240" w:lineRule="auto"/>
                                <w:rPr>
                                  <w:sz w:val="16"/>
                                  <w:lang w:eastAsia="ja-JP"/>
                                </w:rPr>
                              </w:pPr>
                              <w:r w:rsidRPr="0063767B">
                                <w:rPr>
                                  <w:sz w:val="16"/>
                                  <w:lang w:eastAsia="ja-JP"/>
                                </w:rPr>
                                <w:t>1 lane</w:t>
                              </w:r>
                              <w:r w:rsidRPr="0063767B">
                                <w:rPr>
                                  <w:rFonts w:ascii="Arial" w:hAnsi="Arial" w:cs="Arial"/>
                                  <w:sz w:val="16"/>
                                </w:rPr>
                                <w:t xml:space="preserve"> </w:t>
                              </w:r>
                              <w:r w:rsidRPr="0063767B">
                                <w:rPr>
                                  <w:rFonts w:cs="Arial"/>
                                  <w:sz w:val="16"/>
                                  <w:szCs w:val="18"/>
                                  <w:lang w:eastAsia="ja-JP"/>
                                </w:rPr>
                                <w:t>*</w:t>
                              </w:r>
                              <w:r w:rsidRPr="0063767B">
                                <w:rPr>
                                  <w:rFonts w:cs="Arial"/>
                                  <w:sz w:val="16"/>
                                  <w:szCs w:val="18"/>
                                  <w:vertAlign w:val="superscript"/>
                                  <w:lang w:eastAsia="ja-JP"/>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テキスト ボックス 3"/>
                        <wps:cNvSpPr txBox="1"/>
                        <wps:spPr>
                          <a:xfrm>
                            <a:off x="3123057" y="4188133"/>
                            <a:ext cx="490120" cy="2102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02F37" w14:textId="77777777" w:rsidR="00174F95" w:rsidRPr="0063767B" w:rsidRDefault="00174F95" w:rsidP="0063767B">
                              <w:pPr>
                                <w:spacing w:line="240" w:lineRule="auto"/>
                                <w:rPr>
                                  <w:sz w:val="16"/>
                                  <w:lang w:eastAsia="ja-JP"/>
                                </w:rPr>
                              </w:pPr>
                              <w:r w:rsidRPr="0063767B">
                                <w:rPr>
                                  <w:sz w:val="16"/>
                                  <w:lang w:eastAsia="ja-JP"/>
                                </w:rPr>
                                <w:t>4</w:t>
                              </w:r>
                              <w:r>
                                <w:rPr>
                                  <w:sz w:val="16"/>
                                  <w:lang w:eastAsia="ja-JP"/>
                                </w:rPr>
                                <w:t xml:space="preserve"> </w:t>
                              </w:r>
                              <w:r w:rsidRPr="0063767B">
                                <w:rPr>
                                  <w:sz w:val="16"/>
                                  <w:lang w:eastAsia="ja-JP"/>
                                </w:rPr>
                                <w:t>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Rectangle 53"/>
                        <wps:cNvSpPr>
                          <a:spLocks noChangeArrowheads="1"/>
                        </wps:cNvSpPr>
                        <wps:spPr bwMode="auto">
                          <a:xfrm>
                            <a:off x="567156" y="81280"/>
                            <a:ext cx="4114800" cy="228600"/>
                          </a:xfrm>
                          <a:prstGeom prst="rect">
                            <a:avLst/>
                          </a:prstGeom>
                          <a:solidFill>
                            <a:srgbClr val="FFFFFF"/>
                          </a:solidFill>
                          <a:ln w="9525">
                            <a:solidFill>
                              <a:srgbClr val="000000"/>
                            </a:solidFill>
                            <a:miter lim="800000"/>
                            <a:headEnd/>
                            <a:tailEnd/>
                          </a:ln>
                        </wps:spPr>
                        <wps:txbx>
                          <w:txbxContent>
                            <w:p w14:paraId="0A5DF9BF" w14:textId="77777777" w:rsidR="00174F95" w:rsidRPr="001A5F5C" w:rsidRDefault="00174F95" w:rsidP="003F0802">
                              <w:pPr>
                                <w:jc w:val="center"/>
                                <w:rPr>
                                  <w:rFonts w:ascii="Arial" w:hAnsi="Arial" w:cs="Arial"/>
                                </w:rPr>
                              </w:pPr>
                              <w:r w:rsidRPr="00056668">
                                <w:rPr>
                                  <w:rFonts w:ascii="Arial" w:hAnsi="Arial" w:cs="Arial"/>
                                </w:rPr>
                                <w:t>Application</w:t>
                              </w:r>
                            </w:p>
                          </w:txbxContent>
                        </wps:txbx>
                        <wps:bodyPr rot="0" vert="horz" wrap="square" lIns="74295" tIns="8890" rIns="74295" bIns="8890" anchor="t" anchorCtr="0" upright="1">
                          <a:noAutofit/>
                        </wps:bodyPr>
                      </wps:wsp>
                      <wps:wsp>
                        <wps:cNvPr id="544" name="Rectangle 55" descr="25%"/>
                        <wps:cNvSpPr>
                          <a:spLocks noChangeArrowheads="1"/>
                        </wps:cNvSpPr>
                        <wps:spPr bwMode="auto">
                          <a:xfrm>
                            <a:off x="943660" y="1951787"/>
                            <a:ext cx="3407055" cy="278130"/>
                          </a:xfrm>
                          <a:prstGeom prst="rect">
                            <a:avLst/>
                          </a:prstGeom>
                          <a:pattFill prst="pct25">
                            <a:fgClr>
                              <a:srgbClr val="C0C0C0"/>
                            </a:fgClr>
                            <a:bgClr>
                              <a:srgbClr val="FFFFFF"/>
                            </a:bgClr>
                          </a:pattFill>
                          <a:ln w="9525">
                            <a:solidFill>
                              <a:srgbClr val="000000"/>
                            </a:solidFill>
                            <a:miter lim="800000"/>
                            <a:headEnd/>
                            <a:tailEnd/>
                          </a:ln>
                        </wps:spPr>
                        <wps:txbx>
                          <w:txbxContent>
                            <w:p w14:paraId="671139EC" w14:textId="77777777" w:rsidR="00174F95" w:rsidRPr="001A5F5C" w:rsidRDefault="00174F95" w:rsidP="003F0802">
                              <w:pPr>
                                <w:jc w:val="center"/>
                                <w:rPr>
                                  <w:rFonts w:ascii="Arial" w:hAnsi="Arial" w:cs="Arial"/>
                                </w:rPr>
                              </w:pPr>
                              <w:r>
                                <w:rPr>
                                  <w:rFonts w:ascii="Arial" w:hAnsi="Arial" w:cs="Arial" w:hint="eastAsia"/>
                                </w:rPr>
                                <w:t>Video Capture</w:t>
                              </w:r>
                              <w:r w:rsidRPr="001A5F5C">
                                <w:rPr>
                                  <w:rFonts w:ascii="Arial" w:hAnsi="Arial" w:cs="Arial"/>
                                </w:rPr>
                                <w:t xml:space="preserve"> Driver</w:t>
                              </w:r>
                            </w:p>
                          </w:txbxContent>
                        </wps:txbx>
                        <wps:bodyPr rot="0" vert="horz" wrap="square" lIns="74295" tIns="8890" rIns="74295" bIns="8890" anchor="t" anchorCtr="0" upright="1">
                          <a:noAutofit/>
                        </wps:bodyPr>
                      </wps:wsp>
                      <wps:wsp>
                        <wps:cNvPr id="545" name="Line 56"/>
                        <wps:cNvCnPr>
                          <a:cxnSpLocks noChangeShapeType="1"/>
                        </wps:cNvCnPr>
                        <wps:spPr bwMode="auto">
                          <a:xfrm>
                            <a:off x="2675551" y="331765"/>
                            <a:ext cx="635" cy="2362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46" name="Line 57"/>
                        <wps:cNvCnPr>
                          <a:cxnSpLocks noChangeShapeType="1"/>
                        </wps:cNvCnPr>
                        <wps:spPr bwMode="auto">
                          <a:xfrm>
                            <a:off x="2752725" y="1485900"/>
                            <a:ext cx="2210" cy="47457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47" name="Line 58"/>
                        <wps:cNvCnPr>
                          <a:cxnSpLocks noChangeShapeType="1"/>
                        </wps:cNvCnPr>
                        <wps:spPr bwMode="auto">
                          <a:xfrm>
                            <a:off x="504825" y="1005840"/>
                            <a:ext cx="497205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8" name="Rectangle 59"/>
                        <wps:cNvSpPr>
                          <a:spLocks noChangeArrowheads="1"/>
                        </wps:cNvSpPr>
                        <wps:spPr bwMode="auto">
                          <a:xfrm>
                            <a:off x="2640635" y="5633415"/>
                            <a:ext cx="809625" cy="249555"/>
                          </a:xfrm>
                          <a:prstGeom prst="rect">
                            <a:avLst/>
                          </a:prstGeom>
                          <a:solidFill>
                            <a:srgbClr val="FFFFFF"/>
                          </a:solidFill>
                          <a:ln w="9525">
                            <a:solidFill>
                              <a:srgbClr val="000000"/>
                            </a:solidFill>
                            <a:miter lim="800000"/>
                            <a:headEnd/>
                            <a:tailEnd/>
                          </a:ln>
                        </wps:spPr>
                        <wps:txbx>
                          <w:txbxContent>
                            <w:p w14:paraId="4F294C8A" w14:textId="77777777" w:rsidR="00174F95" w:rsidRDefault="00174F95" w:rsidP="003F0802">
                              <w:pPr>
                                <w:jc w:val="center"/>
                                <w:rPr>
                                  <w:rFonts w:ascii="Arial" w:hAnsi="Arial" w:cs="Arial"/>
                                </w:rPr>
                              </w:pPr>
                              <w:r>
                                <w:rPr>
                                  <w:rFonts w:ascii="Arial" w:hAnsi="Arial" w:cs="Arial" w:hint="eastAsia"/>
                                </w:rPr>
                                <w:t>HDMI</w:t>
                              </w:r>
                            </w:p>
                            <w:p w14:paraId="7E6A2012" w14:textId="77777777" w:rsidR="00174F95" w:rsidRPr="001A5F5C" w:rsidRDefault="00174F95" w:rsidP="003F0802">
                              <w:pPr>
                                <w:jc w:val="center"/>
                                <w:rPr>
                                  <w:rFonts w:ascii="Arial" w:hAnsi="Arial" w:cs="Arial"/>
                                </w:rPr>
                              </w:pPr>
                              <w:r>
                                <w:rPr>
                                  <w:rFonts w:ascii="Arial" w:hAnsi="Arial" w:cs="Arial" w:hint="eastAsia"/>
                                </w:rPr>
                                <w:t>C</w:t>
                              </w:r>
                              <w:r w:rsidRPr="001A5F5C">
                                <w:rPr>
                                  <w:rFonts w:ascii="Arial" w:hAnsi="Arial" w:cs="Arial"/>
                                </w:rPr>
                                <w:t>onnector</w:t>
                              </w:r>
                            </w:p>
                          </w:txbxContent>
                        </wps:txbx>
                        <wps:bodyPr rot="0" vert="horz" wrap="square" lIns="74295" tIns="8890" rIns="74295" bIns="8890" anchor="t" anchorCtr="0" upright="1">
                          <a:noAutofit/>
                        </wps:bodyPr>
                      </wps:wsp>
                      <wps:wsp>
                        <wps:cNvPr id="549" name="Line 60"/>
                        <wps:cNvCnPr>
                          <a:cxnSpLocks noChangeShapeType="1"/>
                          <a:stCxn id="558" idx="2"/>
                          <a:endCxn id="322" idx="0"/>
                        </wps:cNvCnPr>
                        <wps:spPr bwMode="auto">
                          <a:xfrm flipH="1">
                            <a:off x="3046583" y="3732327"/>
                            <a:ext cx="2855" cy="163793"/>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50" name="Line 61"/>
                        <wps:cNvCnPr>
                          <a:cxnSpLocks noChangeShapeType="1"/>
                        </wps:cNvCnPr>
                        <wps:spPr bwMode="auto">
                          <a:xfrm flipV="1">
                            <a:off x="576681" y="3371850"/>
                            <a:ext cx="4833519" cy="1938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51" name="Text Box 62"/>
                        <wps:cNvSpPr txBox="1">
                          <a:spLocks noChangeArrowheads="1"/>
                        </wps:cNvSpPr>
                        <wps:spPr bwMode="auto">
                          <a:xfrm>
                            <a:off x="4799701" y="448818"/>
                            <a:ext cx="112014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31E37" w14:textId="77777777" w:rsidR="00174F95" w:rsidRPr="001A5F5C" w:rsidRDefault="00174F95" w:rsidP="003F0802">
                              <w:pPr>
                                <w:rPr>
                                  <w:rFonts w:ascii="Arial" w:hAnsi="Arial" w:cs="Arial"/>
                                </w:rPr>
                              </w:pPr>
                              <w:r w:rsidRPr="001A5F5C">
                                <w:rPr>
                                  <w:rFonts w:ascii="Arial" w:hAnsi="Arial" w:cs="Arial"/>
                                </w:rPr>
                                <w:t>User mode</w:t>
                              </w:r>
                            </w:p>
                          </w:txbxContent>
                        </wps:txbx>
                        <wps:bodyPr rot="0" vert="horz" wrap="square" lIns="74295" tIns="8890" rIns="74295" bIns="8890" anchor="t" anchorCtr="0" upright="1">
                          <a:noAutofit/>
                        </wps:bodyPr>
                      </wps:wsp>
                      <wps:wsp>
                        <wps:cNvPr id="552" name="Text Box 63"/>
                        <wps:cNvSpPr txBox="1">
                          <a:spLocks noChangeArrowheads="1"/>
                        </wps:cNvSpPr>
                        <wps:spPr bwMode="auto">
                          <a:xfrm>
                            <a:off x="4804913" y="1770228"/>
                            <a:ext cx="112014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5F093" w14:textId="77777777" w:rsidR="00174F95" w:rsidRPr="001A5F5C" w:rsidRDefault="00174F95" w:rsidP="003F0802">
                              <w:pPr>
                                <w:rPr>
                                  <w:rFonts w:ascii="Arial" w:hAnsi="Arial" w:cs="Arial"/>
                                </w:rPr>
                              </w:pPr>
                              <w:r w:rsidRPr="001A5F5C">
                                <w:rPr>
                                  <w:rFonts w:ascii="Arial" w:hAnsi="Arial" w:cs="Arial"/>
                                </w:rPr>
                                <w:t>Kernel mode</w:t>
                              </w:r>
                            </w:p>
                          </w:txbxContent>
                        </wps:txbx>
                        <wps:bodyPr rot="0" vert="horz" wrap="square" lIns="74295" tIns="8890" rIns="74295" bIns="8890" anchor="t" anchorCtr="0" upright="1">
                          <a:noAutofit/>
                        </wps:bodyPr>
                      </wps:wsp>
                      <wps:wsp>
                        <wps:cNvPr id="553" name="Text Box 64"/>
                        <wps:cNvSpPr txBox="1">
                          <a:spLocks noChangeArrowheads="1"/>
                        </wps:cNvSpPr>
                        <wps:spPr bwMode="auto">
                          <a:xfrm>
                            <a:off x="4804913" y="3887493"/>
                            <a:ext cx="105156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28244" w14:textId="77777777" w:rsidR="00174F95" w:rsidRPr="001A5F5C" w:rsidRDefault="00174F95" w:rsidP="003F0802">
                              <w:pPr>
                                <w:rPr>
                                  <w:rFonts w:ascii="Arial" w:hAnsi="Arial" w:cs="Arial"/>
                                </w:rPr>
                              </w:pPr>
                              <w:r w:rsidRPr="001A5F5C">
                                <w:rPr>
                                  <w:rFonts w:ascii="Arial" w:hAnsi="Arial" w:cs="Arial"/>
                                </w:rPr>
                                <w:t>Hardware</w:t>
                              </w:r>
                            </w:p>
                          </w:txbxContent>
                        </wps:txbx>
                        <wps:bodyPr rot="0" vert="horz" wrap="square" lIns="74295" tIns="8890" rIns="74295" bIns="8890" anchor="t" anchorCtr="0" upright="1">
                          <a:noAutofit/>
                        </wps:bodyPr>
                      </wps:wsp>
                      <wps:wsp>
                        <wps:cNvPr id="554" name="Line 65"/>
                        <wps:cNvCnPr>
                          <a:cxnSpLocks noChangeShapeType="1"/>
                        </wps:cNvCnPr>
                        <wps:spPr bwMode="auto">
                          <a:xfrm>
                            <a:off x="2690903" y="776274"/>
                            <a:ext cx="0" cy="4654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55" name="AutoShape 66"/>
                        <wps:cNvSpPr>
                          <a:spLocks noChangeArrowheads="1"/>
                        </wps:cNvSpPr>
                        <wps:spPr bwMode="auto">
                          <a:xfrm>
                            <a:off x="2310466" y="515416"/>
                            <a:ext cx="653415" cy="251333"/>
                          </a:xfrm>
                          <a:prstGeom prst="can">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29014EFF" w14:textId="77777777" w:rsidR="00174F95" w:rsidRPr="00BF5E5A" w:rsidRDefault="00174F95" w:rsidP="00B55829">
                              <w:pPr>
                                <w:spacing w:before="40" w:line="0" w:lineRule="atLeast"/>
                                <w:jc w:val="center"/>
                                <w:rPr>
                                  <w:rFonts w:ascii="Arial" w:hAnsi="Arial" w:cs="Arial"/>
                                  <w:sz w:val="16"/>
                                  <w:szCs w:val="16"/>
                                </w:rPr>
                              </w:pPr>
                              <w:r w:rsidRPr="00BF5E5A">
                                <w:rPr>
                                  <w:rFonts w:ascii="Arial" w:hAnsi="Arial" w:cs="Arial"/>
                                  <w:sz w:val="16"/>
                                  <w:szCs w:val="16"/>
                                </w:rPr>
                                <w:t>/dev/</w:t>
                              </w:r>
                              <w:r>
                                <w:rPr>
                                  <w:rFonts w:ascii="Arial" w:hAnsi="Arial" w:cs="Arial" w:hint="eastAsia"/>
                                  <w:sz w:val="16"/>
                                  <w:szCs w:val="16"/>
                                </w:rPr>
                                <w:t>video</w:t>
                              </w:r>
                              <w:r w:rsidRPr="00BF5E5A">
                                <w:rPr>
                                  <w:rFonts w:ascii="Arial" w:hAnsi="Arial" w:cs="Arial"/>
                                  <w:sz w:val="16"/>
                                  <w:szCs w:val="16"/>
                                </w:rPr>
                                <w:t>0</w:t>
                              </w:r>
                            </w:p>
                          </w:txbxContent>
                        </wps:txbx>
                        <wps:bodyPr rot="0" vert="horz" wrap="square" lIns="0" tIns="0" rIns="0" bIns="0" anchor="t" anchorCtr="0" upright="1">
                          <a:noAutofit/>
                        </wps:bodyPr>
                      </wps:wsp>
                      <wps:wsp>
                        <wps:cNvPr id="557" name="Line 68"/>
                        <wps:cNvCnPr>
                          <a:cxnSpLocks noChangeShapeType="1"/>
                          <a:endCxn id="558" idx="0"/>
                        </wps:cNvCnPr>
                        <wps:spPr bwMode="auto">
                          <a:xfrm>
                            <a:off x="3049438" y="2238451"/>
                            <a:ext cx="0" cy="126019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58" name="Rectangle 69"/>
                        <wps:cNvSpPr>
                          <a:spLocks noChangeArrowheads="1"/>
                        </wps:cNvSpPr>
                        <wps:spPr bwMode="auto">
                          <a:xfrm>
                            <a:off x="2527540" y="3498647"/>
                            <a:ext cx="1043796" cy="233680"/>
                          </a:xfrm>
                          <a:prstGeom prst="rect">
                            <a:avLst/>
                          </a:prstGeom>
                          <a:solidFill>
                            <a:srgbClr val="FFFFFF"/>
                          </a:solidFill>
                          <a:ln w="9525">
                            <a:solidFill>
                              <a:srgbClr val="000000"/>
                            </a:solidFill>
                            <a:miter lim="800000"/>
                            <a:headEnd/>
                            <a:tailEnd/>
                          </a:ln>
                        </wps:spPr>
                        <wps:txbx>
                          <w:txbxContent>
                            <w:p w14:paraId="6801F205" w14:textId="77777777" w:rsidR="00174F95" w:rsidRPr="00E63303" w:rsidRDefault="00174F95" w:rsidP="003F0802">
                              <w:pPr>
                                <w:jc w:val="center"/>
                                <w:rPr>
                                  <w:rFonts w:ascii="Arial" w:hAnsi="Arial" w:cs="Arial"/>
                                  <w:sz w:val="18"/>
                                </w:rPr>
                              </w:pPr>
                              <w:r w:rsidRPr="00E63303">
                                <w:rPr>
                                  <w:rFonts w:ascii="Arial" w:hAnsi="Arial" w:cs="Arial"/>
                                  <w:sz w:val="18"/>
                                </w:rPr>
                                <w:t>VIN0</w:t>
                              </w:r>
                              <w:r>
                                <w:rPr>
                                  <w:rFonts w:ascii="Arial" w:hAnsi="Arial" w:cs="Arial"/>
                                  <w:sz w:val="18"/>
                                </w:rPr>
                                <w:t>-</w:t>
                              </w:r>
                              <w:r w:rsidRPr="00E63303">
                                <w:rPr>
                                  <w:rFonts w:ascii="Arial" w:hAnsi="Arial" w:cs="Arial"/>
                                  <w:sz w:val="18"/>
                                </w:rPr>
                                <w:t>VIN</w:t>
                              </w:r>
                              <w:r>
                                <w:rPr>
                                  <w:rFonts w:ascii="Arial" w:hAnsi="Arial" w:cs="Arial" w:hint="eastAsia"/>
                                  <w:sz w:val="18"/>
                                  <w:lang w:eastAsia="ja-JP"/>
                                </w:rPr>
                                <w:t>7</w:t>
                              </w:r>
                            </w:p>
                          </w:txbxContent>
                        </wps:txbx>
                        <wps:bodyPr rot="0" vert="horz" wrap="square" lIns="74295" tIns="8890" rIns="74295" bIns="8890" anchor="t" anchorCtr="0" upright="1">
                          <a:noAutofit/>
                        </wps:bodyPr>
                      </wps:wsp>
                      <wps:wsp>
                        <wps:cNvPr id="560" name="Line 71"/>
                        <wps:cNvCnPr>
                          <a:cxnSpLocks noChangeShapeType="1"/>
                          <a:stCxn id="327" idx="1"/>
                          <a:endCxn id="340" idx="3"/>
                        </wps:cNvCnPr>
                        <wps:spPr bwMode="auto">
                          <a:xfrm flipH="1" flipV="1">
                            <a:off x="1865926" y="3016842"/>
                            <a:ext cx="233384" cy="48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62" name="Rectangle 73"/>
                        <wps:cNvSpPr>
                          <a:spLocks noChangeArrowheads="1"/>
                        </wps:cNvSpPr>
                        <wps:spPr bwMode="auto">
                          <a:xfrm>
                            <a:off x="865801" y="3794900"/>
                            <a:ext cx="1000125" cy="233680"/>
                          </a:xfrm>
                          <a:prstGeom prst="rect">
                            <a:avLst/>
                          </a:prstGeom>
                          <a:solidFill>
                            <a:srgbClr val="FFFFFF"/>
                          </a:solidFill>
                          <a:ln w="9525">
                            <a:solidFill>
                              <a:srgbClr val="000000"/>
                            </a:solidFill>
                            <a:miter lim="800000"/>
                            <a:headEnd/>
                            <a:tailEnd/>
                          </a:ln>
                        </wps:spPr>
                        <wps:txbx>
                          <w:txbxContent>
                            <w:p w14:paraId="202ABA16" w14:textId="77777777" w:rsidR="00174F95" w:rsidRPr="001A5F5C" w:rsidRDefault="00174F95" w:rsidP="003F0802">
                              <w:pPr>
                                <w:jc w:val="center"/>
                                <w:rPr>
                                  <w:rFonts w:ascii="Arial" w:hAnsi="Arial" w:cs="Arial"/>
                                </w:rPr>
                              </w:pPr>
                              <w:r>
                                <w:rPr>
                                  <w:rFonts w:ascii="Arial" w:hAnsi="Arial" w:cs="Arial" w:hint="eastAsia"/>
                                </w:rPr>
                                <w:t>I2C</w:t>
                              </w:r>
                              <w:r>
                                <w:rPr>
                                  <w:rFonts w:ascii="Arial" w:hAnsi="Arial" w:cs="Arial" w:hint="eastAsia"/>
                                  <w:lang w:eastAsia="ja-JP"/>
                                </w:rPr>
                                <w:t>4</w:t>
                              </w:r>
                            </w:p>
                          </w:txbxContent>
                        </wps:txbx>
                        <wps:bodyPr rot="0" vert="horz" wrap="square" lIns="74295" tIns="8890" rIns="74295" bIns="8890" anchor="t" anchorCtr="0" upright="1">
                          <a:noAutofit/>
                        </wps:bodyPr>
                      </wps:wsp>
                      <wps:wsp>
                        <wps:cNvPr id="563" name="Line 74"/>
                        <wps:cNvCnPr>
                          <a:cxnSpLocks noChangeShapeType="1"/>
                        </wps:cNvCnPr>
                        <wps:spPr bwMode="auto">
                          <a:xfrm flipH="1">
                            <a:off x="1379069" y="3228213"/>
                            <a:ext cx="1" cy="562737"/>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64" name="Line 75"/>
                        <wps:cNvCnPr>
                          <a:cxnSpLocks noChangeShapeType="1"/>
                        </wps:cNvCnPr>
                        <wps:spPr bwMode="auto">
                          <a:xfrm flipH="1">
                            <a:off x="1379069" y="4035110"/>
                            <a:ext cx="8003" cy="140717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65" name="Rectangle 76"/>
                        <wps:cNvSpPr>
                          <a:spLocks noChangeArrowheads="1"/>
                        </wps:cNvSpPr>
                        <wps:spPr bwMode="auto">
                          <a:xfrm>
                            <a:off x="247650" y="1227455"/>
                            <a:ext cx="3454665" cy="248920"/>
                          </a:xfrm>
                          <a:prstGeom prst="rect">
                            <a:avLst/>
                          </a:prstGeom>
                          <a:solidFill>
                            <a:srgbClr val="FFFFFF"/>
                          </a:solidFill>
                          <a:ln w="9525">
                            <a:solidFill>
                              <a:srgbClr val="000000"/>
                            </a:solidFill>
                            <a:miter lim="800000"/>
                            <a:headEnd/>
                            <a:tailEnd/>
                          </a:ln>
                        </wps:spPr>
                        <wps:txbx>
                          <w:txbxContent>
                            <w:p w14:paraId="65557B5B" w14:textId="77777777" w:rsidR="00174F95" w:rsidRPr="001A5F5C" w:rsidRDefault="00174F95" w:rsidP="003F0802">
                              <w:pPr>
                                <w:jc w:val="center"/>
                                <w:rPr>
                                  <w:rFonts w:ascii="Arial" w:hAnsi="Arial" w:cs="Arial"/>
                                </w:rPr>
                              </w:pPr>
                              <w:r>
                                <w:rPr>
                                  <w:rFonts w:ascii="Arial" w:hAnsi="Arial" w:cs="Arial" w:hint="eastAsia"/>
                                </w:rPr>
                                <w:t xml:space="preserve">Video for Linux Two </w:t>
                              </w:r>
                              <w:r w:rsidRPr="001A5F5C">
                                <w:rPr>
                                  <w:rFonts w:ascii="Arial" w:hAnsi="Arial" w:cs="Arial"/>
                                </w:rPr>
                                <w:t>I/F</w:t>
                              </w:r>
                            </w:p>
                          </w:txbxContent>
                        </wps:txbx>
                        <wps:bodyPr rot="0" vert="horz" wrap="square" lIns="74295" tIns="8890" rIns="74295" bIns="8890" anchor="t" anchorCtr="0" upright="1">
                          <a:noAutofit/>
                        </wps:bodyPr>
                      </wps:wsp>
                      <wps:wsp>
                        <wps:cNvPr id="568" name="Rectangle 79"/>
                        <wps:cNvSpPr>
                          <a:spLocks noChangeArrowheads="1"/>
                        </wps:cNvSpPr>
                        <wps:spPr bwMode="auto">
                          <a:xfrm>
                            <a:off x="582015" y="2418588"/>
                            <a:ext cx="1000125" cy="233680"/>
                          </a:xfrm>
                          <a:prstGeom prst="rect">
                            <a:avLst/>
                          </a:prstGeom>
                          <a:solidFill>
                            <a:srgbClr val="FFFFFF"/>
                          </a:solidFill>
                          <a:ln w="9525">
                            <a:solidFill>
                              <a:srgbClr val="000000"/>
                            </a:solidFill>
                            <a:miter lim="800000"/>
                            <a:headEnd/>
                            <a:tailEnd/>
                          </a:ln>
                        </wps:spPr>
                        <wps:txbx>
                          <w:txbxContent>
                            <w:p w14:paraId="54F1B367" w14:textId="77777777" w:rsidR="00174F95" w:rsidRPr="001A5F5C" w:rsidRDefault="00174F95" w:rsidP="003F0802">
                              <w:pPr>
                                <w:jc w:val="center"/>
                                <w:rPr>
                                  <w:rFonts w:ascii="Arial" w:hAnsi="Arial" w:cs="Arial"/>
                                </w:rPr>
                              </w:pPr>
                              <w:r>
                                <w:rPr>
                                  <w:rFonts w:ascii="Arial" w:hAnsi="Arial" w:cs="Arial" w:hint="eastAsia"/>
                                </w:rPr>
                                <w:t>VIDEOBUF</w:t>
                              </w:r>
                            </w:p>
                          </w:txbxContent>
                        </wps:txbx>
                        <wps:bodyPr rot="0" vert="horz" wrap="square" lIns="74295" tIns="8890" rIns="74295" bIns="8890" anchor="t" anchorCtr="0" upright="1">
                          <a:noAutofit/>
                        </wps:bodyPr>
                      </wps:wsp>
                      <wps:wsp>
                        <wps:cNvPr id="569" name="Line 80"/>
                        <wps:cNvCnPr>
                          <a:cxnSpLocks noChangeShapeType="1"/>
                        </wps:cNvCnPr>
                        <wps:spPr bwMode="auto">
                          <a:xfrm>
                            <a:off x="1085850" y="2228850"/>
                            <a:ext cx="0" cy="20955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70" name="Line 81"/>
                        <wps:cNvCnPr>
                          <a:cxnSpLocks noChangeShapeType="1"/>
                        </wps:cNvCnPr>
                        <wps:spPr bwMode="auto">
                          <a:xfrm flipH="1">
                            <a:off x="819151" y="1476375"/>
                            <a:ext cx="19049" cy="942213"/>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72" name="Rectangle 82"/>
                        <wps:cNvSpPr>
                          <a:spLocks noChangeArrowheads="1"/>
                        </wps:cNvSpPr>
                        <wps:spPr bwMode="auto">
                          <a:xfrm>
                            <a:off x="3497885" y="5633415"/>
                            <a:ext cx="809625" cy="249555"/>
                          </a:xfrm>
                          <a:prstGeom prst="rect">
                            <a:avLst/>
                          </a:prstGeom>
                          <a:solidFill>
                            <a:srgbClr val="FFFFFF"/>
                          </a:solidFill>
                          <a:ln w="9525">
                            <a:solidFill>
                              <a:srgbClr val="000000"/>
                            </a:solidFill>
                            <a:miter lim="800000"/>
                            <a:headEnd/>
                            <a:tailEnd/>
                          </a:ln>
                        </wps:spPr>
                        <wps:txbx>
                          <w:txbxContent>
                            <w:p w14:paraId="5B1C37BD" w14:textId="77777777" w:rsidR="00174F95" w:rsidRDefault="00174F95" w:rsidP="003F0802">
                              <w:pPr>
                                <w:jc w:val="center"/>
                                <w:rPr>
                                  <w:rFonts w:ascii="Arial" w:hAnsi="Arial" w:cs="Arial"/>
                                </w:rPr>
                              </w:pPr>
                              <w:r>
                                <w:rPr>
                                  <w:rFonts w:ascii="Arial" w:hAnsi="Arial" w:cs="Arial" w:hint="eastAsia"/>
                                </w:rPr>
                                <w:t xml:space="preserve">RCA </w:t>
                              </w:r>
                            </w:p>
                            <w:p w14:paraId="649321E1" w14:textId="77777777" w:rsidR="00174F95" w:rsidRPr="001A5F5C" w:rsidRDefault="00174F95" w:rsidP="003F0802">
                              <w:pPr>
                                <w:jc w:val="center"/>
                                <w:rPr>
                                  <w:rFonts w:ascii="Arial" w:hAnsi="Arial" w:cs="Arial"/>
                                </w:rPr>
                              </w:pPr>
                              <w:r>
                                <w:rPr>
                                  <w:rFonts w:ascii="Arial" w:hAnsi="Arial" w:cs="Arial" w:hint="eastAsia"/>
                                </w:rPr>
                                <w:t>C</w:t>
                              </w:r>
                              <w:r w:rsidRPr="001A5F5C">
                                <w:rPr>
                                  <w:rFonts w:ascii="Arial" w:hAnsi="Arial" w:cs="Arial"/>
                                </w:rPr>
                                <w:t>onnector</w:t>
                              </w:r>
                            </w:p>
                          </w:txbxContent>
                        </wps:txbx>
                        <wps:bodyPr rot="0" vert="horz" wrap="square" lIns="74295" tIns="8890" rIns="74295" bIns="8890" anchor="t" anchorCtr="0" upright="1">
                          <a:noAutofit/>
                        </wps:bodyPr>
                      </wps:wsp>
                      <wps:wsp>
                        <wps:cNvPr id="573" name="Line 83"/>
                        <wps:cNvCnPr>
                          <a:cxnSpLocks noChangeShapeType="1"/>
                          <a:stCxn id="128" idx="2"/>
                          <a:endCxn id="323" idx="0"/>
                        </wps:cNvCnPr>
                        <wps:spPr bwMode="auto">
                          <a:xfrm flipH="1">
                            <a:off x="4133569" y="3732327"/>
                            <a:ext cx="586" cy="155166"/>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75" name="Line 85"/>
                        <wps:cNvCnPr>
                          <a:cxnSpLocks noChangeShapeType="1"/>
                        </wps:cNvCnPr>
                        <wps:spPr bwMode="auto">
                          <a:xfrm>
                            <a:off x="4130956" y="2238451"/>
                            <a:ext cx="0" cy="126873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8" name="Rectangle 86"/>
                        <wps:cNvSpPr>
                          <a:spLocks noChangeArrowheads="1"/>
                        </wps:cNvSpPr>
                        <wps:spPr bwMode="auto">
                          <a:xfrm>
                            <a:off x="3734105" y="3498647"/>
                            <a:ext cx="800100" cy="233680"/>
                          </a:xfrm>
                          <a:prstGeom prst="rect">
                            <a:avLst/>
                          </a:prstGeom>
                          <a:solidFill>
                            <a:srgbClr val="FFFFFF"/>
                          </a:solidFill>
                          <a:ln w="9525">
                            <a:solidFill>
                              <a:srgbClr val="000000"/>
                            </a:solidFill>
                            <a:miter lim="800000"/>
                            <a:headEnd/>
                            <a:tailEnd/>
                          </a:ln>
                        </wps:spPr>
                        <wps:txbx>
                          <w:txbxContent>
                            <w:p w14:paraId="1B670A94" w14:textId="77777777" w:rsidR="00174F95" w:rsidRPr="00E63303" w:rsidRDefault="00174F95" w:rsidP="003F0802">
                              <w:pPr>
                                <w:jc w:val="center"/>
                                <w:rPr>
                                  <w:rFonts w:ascii="Arial" w:hAnsi="Arial" w:cs="Arial"/>
                                  <w:sz w:val="18"/>
                                </w:rPr>
                              </w:pPr>
                              <w:r w:rsidRPr="00E63303">
                                <w:rPr>
                                  <w:rFonts w:ascii="Arial" w:hAnsi="Arial" w:cs="Arial"/>
                                  <w:sz w:val="18"/>
                                </w:rPr>
                                <w:t>V</w:t>
                              </w:r>
                              <w:r w:rsidRPr="00B37592">
                                <w:rPr>
                                  <w:rFonts w:ascii="Arial" w:hAnsi="Arial" w:cs="Arial"/>
                                  <w:sz w:val="18"/>
                                </w:rPr>
                                <w:t>IN0-</w:t>
                              </w:r>
                              <w:r w:rsidRPr="00E63303">
                                <w:rPr>
                                  <w:rFonts w:ascii="Arial" w:hAnsi="Arial" w:cs="Arial"/>
                                  <w:sz w:val="18"/>
                                </w:rPr>
                                <w:t>VIN7</w:t>
                              </w:r>
                            </w:p>
                          </w:txbxContent>
                        </wps:txbx>
                        <wps:bodyPr rot="0" vert="horz" wrap="square" lIns="74295" tIns="8890" rIns="74295" bIns="8890" anchor="t" anchorCtr="0" upright="1">
                          <a:noAutofit/>
                        </wps:bodyPr>
                      </wps:wsp>
                      <wps:wsp>
                        <wps:cNvPr id="130" name="Line 88"/>
                        <wps:cNvCnPr>
                          <a:cxnSpLocks noChangeShapeType="1"/>
                        </wps:cNvCnPr>
                        <wps:spPr bwMode="auto">
                          <a:xfrm>
                            <a:off x="1379070" y="5442280"/>
                            <a:ext cx="1566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1" name="Group 89"/>
                        <wpg:cNvGrpSpPr>
                          <a:grpSpLocks/>
                        </wpg:cNvGrpSpPr>
                        <wpg:grpSpPr bwMode="auto">
                          <a:xfrm>
                            <a:off x="2945435" y="5327345"/>
                            <a:ext cx="200025" cy="114935"/>
                            <a:chOff x="3552" y="13469"/>
                            <a:chExt cx="735" cy="543"/>
                          </a:xfrm>
                        </wpg:grpSpPr>
                        <wps:wsp>
                          <wps:cNvPr id="132" name="Line 90"/>
                          <wps:cNvCnPr>
                            <a:cxnSpLocks noChangeShapeType="1"/>
                          </wps:cNvCnPr>
                          <wps:spPr bwMode="auto">
                            <a:xfrm flipH="1">
                              <a:off x="3552" y="13469"/>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91"/>
                          <wps:cNvCnPr>
                            <a:cxnSpLocks noChangeShapeType="1"/>
                          </wps:cNvCnPr>
                          <wps:spPr bwMode="auto">
                            <a:xfrm>
                              <a:off x="4077" y="13469"/>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92"/>
                          <wps:cNvCnPr>
                            <a:cxnSpLocks noChangeShapeType="1"/>
                          </wps:cNvCnPr>
                          <wps:spPr bwMode="auto">
                            <a:xfrm>
                              <a:off x="3762" y="13469"/>
                              <a:ext cx="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6" name="Line 93"/>
                        <wps:cNvCnPr>
                          <a:cxnSpLocks noChangeShapeType="1"/>
                        </wps:cNvCnPr>
                        <wps:spPr bwMode="auto">
                          <a:xfrm>
                            <a:off x="3145460" y="5442280"/>
                            <a:ext cx="6000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95"/>
                        <wps:cNvCnPr>
                          <a:cxnSpLocks noChangeShapeType="1"/>
                        </wps:cNvCnPr>
                        <wps:spPr bwMode="auto">
                          <a:xfrm>
                            <a:off x="3445998" y="319405"/>
                            <a:ext cx="635" cy="2362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9" name="Line 96"/>
                        <wps:cNvCnPr>
                          <a:cxnSpLocks noChangeShapeType="1"/>
                        </wps:cNvCnPr>
                        <wps:spPr bwMode="auto">
                          <a:xfrm>
                            <a:off x="3469448" y="769289"/>
                            <a:ext cx="12064" cy="4654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2" name="Rectangle 69"/>
                        <wps:cNvSpPr>
                          <a:spLocks noChangeArrowheads="1"/>
                        </wps:cNvSpPr>
                        <wps:spPr bwMode="auto">
                          <a:xfrm>
                            <a:off x="2646533" y="3896120"/>
                            <a:ext cx="800100" cy="233680"/>
                          </a:xfrm>
                          <a:prstGeom prst="rect">
                            <a:avLst/>
                          </a:prstGeom>
                          <a:solidFill>
                            <a:srgbClr val="FFFFFF"/>
                          </a:solidFill>
                          <a:ln w="9525">
                            <a:solidFill>
                              <a:srgbClr val="000000"/>
                            </a:solidFill>
                            <a:miter lim="800000"/>
                            <a:headEnd/>
                            <a:tailEnd/>
                          </a:ln>
                        </wps:spPr>
                        <wps:txbx>
                          <w:txbxContent>
                            <w:p w14:paraId="3042B544" w14:textId="77777777" w:rsidR="00174F95" w:rsidRPr="001A5F5C" w:rsidRDefault="00174F95" w:rsidP="00316A9F">
                              <w:pPr>
                                <w:jc w:val="center"/>
                                <w:rPr>
                                  <w:rFonts w:ascii="Arial" w:hAnsi="Arial" w:cs="Arial"/>
                                  <w:lang w:eastAsia="ja-JP"/>
                                </w:rPr>
                              </w:pPr>
                              <w:r>
                                <w:rPr>
                                  <w:rFonts w:ascii="Arial" w:hAnsi="Arial" w:cs="Arial"/>
                                  <w:lang w:eastAsia="ja-JP"/>
                                </w:rPr>
                                <w:t>CSI40</w:t>
                              </w:r>
                            </w:p>
                            <w:p w14:paraId="0A30C04E" w14:textId="77777777" w:rsidR="00174F95" w:rsidRDefault="00174F95" w:rsidP="00316A9F">
                              <w:pPr>
                                <w:pStyle w:val="NormalWeb"/>
                                <w:overflowPunct w:val="0"/>
                                <w:spacing w:before="0" w:beforeAutospacing="0" w:after="200" w:afterAutospacing="0"/>
                                <w:jc w:val="center"/>
                              </w:pPr>
                            </w:p>
                          </w:txbxContent>
                        </wps:txbx>
                        <wps:bodyPr rot="0" vert="horz" wrap="square" lIns="74295" tIns="8890" rIns="74295" bIns="8890" anchor="t" anchorCtr="0" upright="1">
                          <a:noAutofit/>
                        </wps:bodyPr>
                      </wps:wsp>
                      <wps:wsp>
                        <wps:cNvPr id="323" name="Rectangle 69"/>
                        <wps:cNvSpPr>
                          <a:spLocks noChangeArrowheads="1"/>
                        </wps:cNvSpPr>
                        <wps:spPr bwMode="auto">
                          <a:xfrm>
                            <a:off x="3702316" y="3887493"/>
                            <a:ext cx="862506" cy="233680"/>
                          </a:xfrm>
                          <a:prstGeom prst="rect">
                            <a:avLst/>
                          </a:prstGeom>
                          <a:solidFill>
                            <a:srgbClr val="FFFFFF"/>
                          </a:solidFill>
                          <a:ln w="9525">
                            <a:solidFill>
                              <a:srgbClr val="000000"/>
                            </a:solidFill>
                            <a:miter lim="800000"/>
                            <a:headEnd/>
                            <a:tailEnd/>
                          </a:ln>
                        </wps:spPr>
                        <wps:txbx>
                          <w:txbxContent>
                            <w:p w14:paraId="52DCF069" w14:textId="77777777" w:rsidR="00174F95" w:rsidRPr="001A5F5C" w:rsidRDefault="00174F95" w:rsidP="00316A9F">
                              <w:pPr>
                                <w:jc w:val="center"/>
                                <w:rPr>
                                  <w:rFonts w:ascii="Arial" w:hAnsi="Arial" w:cs="Arial"/>
                                </w:rPr>
                              </w:pPr>
                              <w:r>
                                <w:rPr>
                                  <w:rFonts w:ascii="Arial" w:hAnsi="Arial" w:cs="Arial" w:hint="eastAsia"/>
                                </w:rPr>
                                <w:t>CSI</w:t>
                              </w:r>
                              <w:r>
                                <w:rPr>
                                  <w:rFonts w:ascii="Arial" w:hAnsi="Arial" w:cs="Arial"/>
                                </w:rPr>
                                <w:t>20</w:t>
                              </w:r>
                            </w:p>
                            <w:p w14:paraId="00FFCEE7" w14:textId="77777777" w:rsidR="00174F95" w:rsidRDefault="00174F95" w:rsidP="00316A9F">
                              <w:pPr>
                                <w:pStyle w:val="NormalWeb"/>
                                <w:overflowPunct w:val="0"/>
                                <w:spacing w:before="0" w:beforeAutospacing="0" w:after="200" w:afterAutospacing="0"/>
                                <w:jc w:val="center"/>
                              </w:pPr>
                              <w:r>
                                <w:rPr>
                                  <w:rFonts w:ascii="Arial" w:eastAsia="MS Mincho" w:hAnsi="Arial"/>
                                  <w:strike/>
                                  <w:color w:val="FF0000"/>
                                  <w:sz w:val="20"/>
                                  <w:szCs w:val="20"/>
                                </w:rPr>
                                <w:t>VIN0</w:t>
                              </w:r>
                            </w:p>
                          </w:txbxContent>
                        </wps:txbx>
                        <wps:bodyPr rot="0" vert="horz" wrap="square" lIns="74295" tIns="8890" rIns="74295" bIns="8890" anchor="t" anchorCtr="0" upright="1">
                          <a:noAutofit/>
                        </wps:bodyPr>
                      </wps:wsp>
                      <wps:wsp>
                        <wps:cNvPr id="556" name="Rectangle 67"/>
                        <wps:cNvSpPr>
                          <a:spLocks noChangeArrowheads="1"/>
                        </wps:cNvSpPr>
                        <wps:spPr bwMode="auto">
                          <a:xfrm>
                            <a:off x="2447925" y="4724400"/>
                            <a:ext cx="1990725" cy="514350"/>
                          </a:xfrm>
                          <a:prstGeom prst="rect">
                            <a:avLst/>
                          </a:prstGeom>
                          <a:solidFill>
                            <a:srgbClr val="FFFFFF"/>
                          </a:solidFill>
                          <a:ln w="9525">
                            <a:solidFill>
                              <a:srgbClr val="000000"/>
                            </a:solidFill>
                            <a:miter lim="800000"/>
                            <a:headEnd/>
                            <a:tailEnd/>
                          </a:ln>
                        </wps:spPr>
                        <wps:txbx>
                          <w:txbxContent>
                            <w:p w14:paraId="599144B9" w14:textId="77777777" w:rsidR="00174F95" w:rsidRPr="001A5F5C" w:rsidRDefault="00174F95" w:rsidP="003F0802">
                              <w:pPr>
                                <w:jc w:val="center"/>
                                <w:rPr>
                                  <w:rFonts w:ascii="Arial" w:hAnsi="Arial" w:cs="Arial"/>
                                </w:rPr>
                              </w:pPr>
                              <w:r>
                                <w:rPr>
                                  <w:rFonts w:ascii="Arial" w:hAnsi="Arial" w:cs="Arial" w:hint="eastAsia"/>
                                  <w:lang w:eastAsia="ja-JP"/>
                                </w:rPr>
                                <w:t xml:space="preserve">　</w:t>
                              </w:r>
                              <w:r>
                                <w:rPr>
                                  <w:rFonts w:ascii="Arial" w:hAnsi="Arial" w:cs="Arial" w:hint="eastAsia"/>
                                </w:rPr>
                                <w:t>ADV7</w:t>
                              </w:r>
                              <w:r>
                                <w:rPr>
                                  <w:rFonts w:ascii="Arial" w:hAnsi="Arial" w:cs="Arial"/>
                                </w:rPr>
                                <w:t>482</w:t>
                              </w:r>
                            </w:p>
                          </w:txbxContent>
                        </wps:txbx>
                        <wps:bodyPr rot="0" vert="horz" wrap="square" lIns="74295" tIns="8890" rIns="74295" bIns="8890" anchor="t" anchorCtr="0" upright="1">
                          <a:noAutofit/>
                        </wps:bodyPr>
                      </wps:wsp>
                      <wps:wsp>
                        <wps:cNvPr id="325" name="Line 60"/>
                        <wps:cNvCnPr>
                          <a:cxnSpLocks noChangeShapeType="1"/>
                          <a:stCxn id="323" idx="2"/>
                        </wps:cNvCnPr>
                        <wps:spPr bwMode="auto">
                          <a:xfrm flipH="1">
                            <a:off x="4130956" y="4121173"/>
                            <a:ext cx="2613" cy="831827"/>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26" name="Line 71"/>
                        <wps:cNvCnPr>
                          <a:cxnSpLocks noChangeShapeType="1"/>
                          <a:endCxn id="327" idx="0"/>
                        </wps:cNvCnPr>
                        <wps:spPr bwMode="auto">
                          <a:xfrm>
                            <a:off x="2447925" y="2257425"/>
                            <a:ext cx="3810" cy="558927"/>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8" name="Line 75"/>
                        <wps:cNvCnPr>
                          <a:cxnSpLocks noChangeShapeType="1"/>
                          <a:stCxn id="327" idx="2"/>
                        </wps:cNvCnPr>
                        <wps:spPr bwMode="auto">
                          <a:xfrm flipH="1">
                            <a:off x="2447925" y="3218308"/>
                            <a:ext cx="3810" cy="1280986"/>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29" name="Line 88"/>
                        <wps:cNvCnPr>
                          <a:cxnSpLocks noChangeShapeType="1"/>
                        </wps:cNvCnPr>
                        <wps:spPr bwMode="auto">
                          <a:xfrm>
                            <a:off x="2451735" y="4499294"/>
                            <a:ext cx="49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330" name="Group 89"/>
                        <wpg:cNvGrpSpPr>
                          <a:grpSpLocks/>
                        </wpg:cNvGrpSpPr>
                        <wpg:grpSpPr bwMode="auto">
                          <a:xfrm>
                            <a:off x="2943530" y="4383724"/>
                            <a:ext cx="200025" cy="114935"/>
                            <a:chOff x="1419225" y="114935"/>
                            <a:chExt cx="735" cy="543"/>
                          </a:xfrm>
                        </wpg:grpSpPr>
                        <wps:wsp>
                          <wps:cNvPr id="334" name="Line 90"/>
                          <wps:cNvCnPr>
                            <a:cxnSpLocks noChangeShapeType="1"/>
                          </wps:cNvCnPr>
                          <wps:spPr bwMode="auto">
                            <a:xfrm flipH="1">
                              <a:off x="1419225" y="114935"/>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5" name="Line 91"/>
                          <wps:cNvCnPr>
                            <a:cxnSpLocks noChangeShapeType="1"/>
                          </wps:cNvCnPr>
                          <wps:spPr bwMode="auto">
                            <a:xfrm>
                              <a:off x="1419750" y="114935"/>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 name="Line 92"/>
                          <wps:cNvCnPr>
                            <a:cxnSpLocks noChangeShapeType="1"/>
                          </wps:cNvCnPr>
                          <wps:spPr bwMode="auto">
                            <a:xfrm>
                              <a:off x="1419435" y="114935"/>
                              <a:ext cx="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31" name="Line 93"/>
                        <wps:cNvCnPr>
                          <a:cxnSpLocks noChangeShapeType="1"/>
                        </wps:cNvCnPr>
                        <wps:spPr bwMode="auto">
                          <a:xfrm>
                            <a:off x="3143555" y="4495800"/>
                            <a:ext cx="8159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2" name="Line 94"/>
                        <wps:cNvCnPr>
                          <a:cxnSpLocks noChangeShapeType="1"/>
                        </wps:cNvCnPr>
                        <wps:spPr bwMode="auto">
                          <a:xfrm flipV="1">
                            <a:off x="3949765" y="4121173"/>
                            <a:ext cx="0" cy="3781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Line 98"/>
                        <wps:cNvCnPr>
                          <a:cxnSpLocks noChangeShapeType="1"/>
                        </wps:cNvCnPr>
                        <wps:spPr bwMode="auto">
                          <a:xfrm flipV="1">
                            <a:off x="2733980" y="4140403"/>
                            <a:ext cx="9220" cy="3582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7" name="Rectangle 55" descr="25%"/>
                        <wps:cNvSpPr>
                          <a:spLocks noChangeArrowheads="1"/>
                        </wps:cNvSpPr>
                        <wps:spPr bwMode="auto">
                          <a:xfrm>
                            <a:off x="2099310" y="2816352"/>
                            <a:ext cx="704850" cy="401956"/>
                          </a:xfrm>
                          <a:prstGeom prst="rect">
                            <a:avLst/>
                          </a:prstGeom>
                          <a:pattFill prst="pct25">
                            <a:fgClr>
                              <a:srgbClr val="C0C0C0"/>
                            </a:fgClr>
                            <a:bgClr>
                              <a:srgbClr val="FFFFFF"/>
                            </a:bgClr>
                          </a:pattFill>
                          <a:ln w="9525">
                            <a:solidFill>
                              <a:srgbClr val="000000"/>
                            </a:solidFill>
                            <a:miter lim="800000"/>
                            <a:headEnd/>
                            <a:tailEnd/>
                          </a:ln>
                        </wps:spPr>
                        <wps:txbx>
                          <w:txbxContent>
                            <w:p w14:paraId="4DCC1E6D" w14:textId="77777777" w:rsidR="00174F95" w:rsidRDefault="00174F95" w:rsidP="0063767B">
                              <w:pPr>
                                <w:jc w:val="center"/>
                              </w:pPr>
                              <w:r>
                                <w:rPr>
                                  <w:rFonts w:ascii="Arial" w:hAnsi="Arial" w:cs="Arial"/>
                                </w:rPr>
                                <w:t xml:space="preserve">CSI2    Driver </w:t>
                              </w:r>
                            </w:p>
                          </w:txbxContent>
                        </wps:txbx>
                        <wps:bodyPr rot="0" vert="horz" wrap="square" lIns="74295" tIns="8890" rIns="74295" bIns="8890" anchor="t" anchorCtr="0" upright="1">
                          <a:noAutofit/>
                        </wps:bodyPr>
                      </wps:wsp>
                      <wps:wsp>
                        <wps:cNvPr id="340" name="Rectangle 55" descr="25%"/>
                        <wps:cNvSpPr>
                          <a:spLocks noChangeArrowheads="1"/>
                        </wps:cNvSpPr>
                        <wps:spPr bwMode="auto">
                          <a:xfrm>
                            <a:off x="714376" y="2815376"/>
                            <a:ext cx="1151550" cy="402931"/>
                          </a:xfrm>
                          <a:prstGeom prst="rect">
                            <a:avLst/>
                          </a:prstGeom>
                          <a:pattFill prst="pct25">
                            <a:fgClr>
                              <a:srgbClr val="C0C0C0"/>
                            </a:fgClr>
                            <a:bgClr>
                              <a:srgbClr val="FFFFFF"/>
                            </a:bgClr>
                          </a:pattFill>
                          <a:ln w="9525">
                            <a:solidFill>
                              <a:srgbClr val="000000"/>
                            </a:solidFill>
                            <a:miter lim="800000"/>
                            <a:headEnd/>
                            <a:tailEnd/>
                          </a:ln>
                        </wps:spPr>
                        <wps:txbx>
                          <w:txbxContent>
                            <w:p w14:paraId="7423AF75" w14:textId="77777777" w:rsidR="00174F95" w:rsidRDefault="00174F95" w:rsidP="009241C1">
                              <w:pPr>
                                <w:jc w:val="center"/>
                              </w:pPr>
                              <w:r>
                                <w:rPr>
                                  <w:rFonts w:ascii="Arial" w:hAnsi="Arial"/>
                                </w:rPr>
                                <w:t xml:space="preserve">ADV7482 decoder Driver </w:t>
                              </w:r>
                            </w:p>
                            <w:p w14:paraId="180F1FC1" w14:textId="77777777" w:rsidR="00174F95" w:rsidRDefault="00174F95">
                              <w:pPr>
                                <w:pStyle w:val="NormalWeb"/>
                                <w:overflowPunct w:val="0"/>
                                <w:spacing w:before="0" w:beforeAutospacing="0" w:after="200" w:afterAutospacing="0"/>
                                <w:jc w:val="center"/>
                              </w:pPr>
                            </w:p>
                          </w:txbxContent>
                        </wps:txbx>
                        <wps:bodyPr rot="0" vert="horz" wrap="square" lIns="74295" tIns="8890" rIns="74295" bIns="8890" anchor="t" anchorCtr="0" upright="1">
                          <a:noAutofit/>
                        </wps:bodyPr>
                      </wps:wsp>
                      <wps:wsp>
                        <wps:cNvPr id="341" name="Text Box 64"/>
                        <wps:cNvSpPr txBox="1">
                          <a:spLocks noChangeArrowheads="1"/>
                        </wps:cNvSpPr>
                        <wps:spPr bwMode="auto">
                          <a:xfrm>
                            <a:off x="4754592" y="4974920"/>
                            <a:ext cx="118681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E24F4" w14:textId="77777777" w:rsidR="00174F95" w:rsidRDefault="00174F95" w:rsidP="001435EB">
                              <w:pPr>
                                <w:pStyle w:val="NormalWeb"/>
                                <w:overflowPunct w:val="0"/>
                                <w:spacing w:before="0" w:beforeAutospacing="0" w:after="200" w:afterAutospacing="0"/>
                              </w:pPr>
                              <w:r>
                                <w:rPr>
                                  <w:rFonts w:ascii="Arial" w:eastAsia="MS Mincho" w:hAnsi="Arial"/>
                                  <w:sz w:val="20"/>
                                  <w:szCs w:val="20"/>
                                </w:rPr>
                                <w:t>Evaluation board</w:t>
                              </w:r>
                            </w:p>
                          </w:txbxContent>
                        </wps:txbx>
                        <wps:bodyPr rot="0" vert="horz" wrap="square" lIns="74295" tIns="8890" rIns="74295" bIns="8890" anchor="t" anchorCtr="0" upright="1">
                          <a:noAutofit/>
                        </wps:bodyPr>
                      </wps:wsp>
                      <wps:wsp>
                        <wps:cNvPr id="343" name="Rectangle 55" descr="25%"/>
                        <wps:cNvSpPr>
                          <a:spLocks noChangeArrowheads="1"/>
                        </wps:cNvSpPr>
                        <wps:spPr bwMode="auto">
                          <a:xfrm>
                            <a:off x="4495800" y="2875575"/>
                            <a:ext cx="1400175" cy="278130"/>
                          </a:xfrm>
                          <a:prstGeom prst="rect">
                            <a:avLst/>
                          </a:prstGeom>
                          <a:pattFill prst="pct25">
                            <a:fgClr>
                              <a:srgbClr val="C0C0C0"/>
                            </a:fgClr>
                            <a:bgClr>
                              <a:srgbClr val="FFFFFF"/>
                            </a:bgClr>
                          </a:pattFill>
                          <a:ln w="9525">
                            <a:solidFill>
                              <a:srgbClr val="000000"/>
                            </a:solidFill>
                            <a:miter lim="800000"/>
                            <a:headEnd/>
                            <a:tailEnd/>
                          </a:ln>
                        </wps:spPr>
                        <wps:txbx>
                          <w:txbxContent>
                            <w:p w14:paraId="0B297E99" w14:textId="77777777" w:rsidR="00174F95" w:rsidRDefault="00174F95" w:rsidP="00A83A93">
                              <w:pPr>
                                <w:pStyle w:val="NormalWeb"/>
                                <w:overflowPunct w:val="0"/>
                                <w:spacing w:before="0" w:beforeAutospacing="0" w:after="80" w:afterAutospacing="0" w:line="320" w:lineRule="exact"/>
                                <w:jc w:val="center"/>
                              </w:pPr>
                              <w:r>
                                <w:rPr>
                                  <w:rFonts w:ascii="Arial" w:eastAsia="MS Mincho" w:hAnsi="Arial" w:cs="Arial"/>
                                  <w:sz w:val="18"/>
                                  <w:szCs w:val="18"/>
                                </w:rPr>
                                <w:t>Target of this manual</w:t>
                              </w:r>
                            </w:p>
                            <w:p w14:paraId="51EA7BE3" w14:textId="77777777" w:rsidR="00174F95" w:rsidRDefault="00174F95" w:rsidP="00A83A93">
                              <w:pPr>
                                <w:pStyle w:val="NormalWeb"/>
                                <w:overflowPunct w:val="0"/>
                                <w:spacing w:before="0" w:beforeAutospacing="0" w:after="200" w:afterAutospacing="0"/>
                                <w:jc w:val="center"/>
                              </w:pPr>
                              <w:r>
                                <w:rPr>
                                  <w:rFonts w:ascii="Arial" w:eastAsia="MS Mincho" w:hAnsi="Arial"/>
                                  <w:color w:val="008080"/>
                                  <w:sz w:val="20"/>
                                  <w:szCs w:val="20"/>
                                  <w:u w:val="single"/>
                                </w:rPr>
                                <w:t xml:space="preserve">  </w:t>
                              </w:r>
                              <w:r>
                                <w:rPr>
                                  <w:rFonts w:ascii="Arial" w:eastAsia="MS Mincho" w:hAnsi="Arial"/>
                                  <w:sz w:val="20"/>
                                  <w:szCs w:val="20"/>
                                </w:rPr>
                                <w:t>(this module)</w:t>
                              </w:r>
                            </w:p>
                          </w:txbxContent>
                        </wps:txbx>
                        <wps:bodyPr rot="0" vert="horz" wrap="square" lIns="74295" tIns="8890" rIns="74295" bIns="8890" anchor="t" anchorCtr="0" upright="1">
                          <a:noAutofit/>
                        </wps:bodyPr>
                      </wps:wsp>
                      <wps:wsp>
                        <wps:cNvPr id="277" name="Rectangle 59"/>
                        <wps:cNvSpPr>
                          <a:spLocks noChangeArrowheads="1"/>
                        </wps:cNvSpPr>
                        <wps:spPr bwMode="auto">
                          <a:xfrm>
                            <a:off x="2637008" y="4913925"/>
                            <a:ext cx="809625" cy="210525"/>
                          </a:xfrm>
                          <a:prstGeom prst="rect">
                            <a:avLst/>
                          </a:prstGeom>
                          <a:solidFill>
                            <a:srgbClr val="FFFFFF"/>
                          </a:solidFill>
                          <a:ln w="9525">
                            <a:solidFill>
                              <a:srgbClr val="000000"/>
                            </a:solidFill>
                            <a:miter lim="800000"/>
                            <a:headEnd/>
                            <a:tailEnd/>
                          </a:ln>
                        </wps:spPr>
                        <wps:txbx>
                          <w:txbxContent>
                            <w:p w14:paraId="249D8842" w14:textId="77777777" w:rsidR="00174F95" w:rsidRDefault="00174F95" w:rsidP="005773A6">
                              <w:pPr>
                                <w:pStyle w:val="NormalWeb"/>
                                <w:overflowPunct w:val="0"/>
                                <w:spacing w:before="0" w:beforeAutospacing="0" w:after="200" w:afterAutospacing="0"/>
                                <w:jc w:val="center"/>
                              </w:pPr>
                              <w:r>
                                <w:rPr>
                                  <w:rFonts w:ascii="Arial" w:eastAsia="MS Mincho" w:hAnsi="Arial"/>
                                  <w:sz w:val="20"/>
                                  <w:szCs w:val="20"/>
                                </w:rPr>
                                <w:t>HDMI</w:t>
                              </w:r>
                            </w:p>
                            <w:p w14:paraId="4A810F43" w14:textId="77777777" w:rsidR="00174F95" w:rsidRDefault="00174F95" w:rsidP="005773A6">
                              <w:pPr>
                                <w:pStyle w:val="NormalWeb"/>
                                <w:overflowPunct w:val="0"/>
                                <w:spacing w:before="0" w:beforeAutospacing="0" w:after="200" w:afterAutospacing="0"/>
                                <w:jc w:val="center"/>
                              </w:pPr>
                              <w:r>
                                <w:rPr>
                                  <w:rFonts w:ascii="Arial" w:eastAsia="MS Mincho" w:hAnsi="Arial"/>
                                  <w:sz w:val="20"/>
                                  <w:szCs w:val="20"/>
                                </w:rPr>
                                <w:t>Connector</w:t>
                              </w:r>
                            </w:p>
                          </w:txbxContent>
                        </wps:txbx>
                        <wps:bodyPr rot="0" vert="horz" wrap="square" lIns="74295" tIns="8890" rIns="74295" bIns="8890" anchor="t" anchorCtr="0" upright="1">
                          <a:noAutofit/>
                        </wps:bodyPr>
                      </wps:wsp>
                      <wps:wsp>
                        <wps:cNvPr id="278" name="Rectangle 82"/>
                        <wps:cNvSpPr>
                          <a:spLocks noChangeArrowheads="1"/>
                        </wps:cNvSpPr>
                        <wps:spPr bwMode="auto">
                          <a:xfrm>
                            <a:off x="3494258" y="4913926"/>
                            <a:ext cx="809625" cy="220050"/>
                          </a:xfrm>
                          <a:prstGeom prst="rect">
                            <a:avLst/>
                          </a:prstGeom>
                          <a:solidFill>
                            <a:srgbClr val="FFFFFF"/>
                          </a:solidFill>
                          <a:ln w="9525">
                            <a:solidFill>
                              <a:srgbClr val="000000"/>
                            </a:solidFill>
                            <a:miter lim="800000"/>
                            <a:headEnd/>
                            <a:tailEnd/>
                          </a:ln>
                        </wps:spPr>
                        <wps:txbx>
                          <w:txbxContent>
                            <w:p w14:paraId="514B09E2" w14:textId="77777777" w:rsidR="00174F95" w:rsidRDefault="00174F95" w:rsidP="005773A6">
                              <w:pPr>
                                <w:pStyle w:val="NormalWeb"/>
                                <w:overflowPunct w:val="0"/>
                                <w:spacing w:before="0" w:beforeAutospacing="0" w:after="200" w:afterAutospacing="0"/>
                                <w:jc w:val="center"/>
                              </w:pPr>
                              <w:r>
                                <w:rPr>
                                  <w:rFonts w:ascii="Arial" w:eastAsia="MS Mincho" w:hAnsi="Arial"/>
                                  <w:sz w:val="20"/>
                                  <w:szCs w:val="20"/>
                                </w:rPr>
                                <w:t xml:space="preserve">CVBS </w:t>
                              </w:r>
                            </w:p>
                            <w:p w14:paraId="46C6F3A6" w14:textId="77777777" w:rsidR="00174F95" w:rsidRDefault="00174F95" w:rsidP="005773A6">
                              <w:pPr>
                                <w:pStyle w:val="NormalWeb"/>
                                <w:overflowPunct w:val="0"/>
                                <w:spacing w:before="0" w:beforeAutospacing="0" w:after="200" w:afterAutospacing="0"/>
                                <w:jc w:val="center"/>
                              </w:pPr>
                              <w:r>
                                <w:rPr>
                                  <w:rFonts w:ascii="Arial" w:eastAsia="MS Mincho" w:hAnsi="Arial"/>
                                  <w:sz w:val="20"/>
                                  <w:szCs w:val="20"/>
                                </w:rPr>
                                <w:t>Connector</w:t>
                              </w:r>
                            </w:p>
                          </w:txbxContent>
                        </wps:txbx>
                        <wps:bodyPr rot="0" vert="horz" wrap="square" lIns="74295" tIns="8890" rIns="74295" bIns="8890" anchor="t" anchorCtr="0" upright="1">
                          <a:noAutofit/>
                        </wps:bodyPr>
                      </wps:wsp>
                      <wps:wsp>
                        <wps:cNvPr id="559" name="Line 70"/>
                        <wps:cNvCnPr>
                          <a:cxnSpLocks noChangeShapeType="1"/>
                        </wps:cNvCnPr>
                        <wps:spPr bwMode="auto">
                          <a:xfrm flipH="1">
                            <a:off x="3048000" y="5133975"/>
                            <a:ext cx="3346" cy="18097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9" name="Line 87"/>
                        <wps:cNvCnPr>
                          <a:cxnSpLocks noChangeShapeType="1"/>
                          <a:stCxn id="278" idx="2"/>
                          <a:endCxn id="572" idx="0"/>
                        </wps:cNvCnPr>
                        <wps:spPr bwMode="auto">
                          <a:xfrm>
                            <a:off x="3899071" y="5133976"/>
                            <a:ext cx="3627" cy="499439"/>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1" name="Line 98"/>
                        <wps:cNvCnPr>
                          <a:cxnSpLocks noChangeShapeType="1"/>
                        </wps:cNvCnPr>
                        <wps:spPr bwMode="auto">
                          <a:xfrm flipV="1">
                            <a:off x="2726360" y="5133975"/>
                            <a:ext cx="7620" cy="3083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Line 94"/>
                        <wps:cNvCnPr>
                          <a:cxnSpLocks noChangeShapeType="1"/>
                        </wps:cNvCnPr>
                        <wps:spPr bwMode="auto">
                          <a:xfrm flipV="1">
                            <a:off x="3734105" y="5133977"/>
                            <a:ext cx="0" cy="3089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Line 61"/>
                        <wps:cNvCnPr>
                          <a:cxnSpLocks noChangeShapeType="1"/>
                        </wps:cNvCnPr>
                        <wps:spPr bwMode="auto">
                          <a:xfrm>
                            <a:off x="624306" y="4571025"/>
                            <a:ext cx="483351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4" name="Line 60"/>
                        <wps:cNvCnPr>
                          <a:cxnSpLocks noChangeShapeType="1"/>
                          <a:stCxn id="322" idx="2"/>
                        </wps:cNvCnPr>
                        <wps:spPr bwMode="auto">
                          <a:xfrm>
                            <a:off x="3046583" y="4129800"/>
                            <a:ext cx="0" cy="253924"/>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3" name="Line 60"/>
                        <wps:cNvCnPr>
                          <a:cxnSpLocks noChangeShapeType="1"/>
                          <a:endCxn id="548" idx="0"/>
                        </wps:cNvCnPr>
                        <wps:spPr bwMode="auto">
                          <a:xfrm flipH="1">
                            <a:off x="3045448" y="5352075"/>
                            <a:ext cx="1453" cy="281340"/>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286" name="Line 60"/>
                        <wps:cNvCnPr>
                          <a:cxnSpLocks noChangeShapeType="1"/>
                        </wps:cNvCnPr>
                        <wps:spPr bwMode="auto">
                          <a:xfrm>
                            <a:off x="3045448" y="4410075"/>
                            <a:ext cx="1578" cy="504825"/>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430" name="AutoShape 66"/>
                        <wps:cNvSpPr>
                          <a:spLocks noChangeArrowheads="1"/>
                        </wps:cNvSpPr>
                        <wps:spPr bwMode="auto">
                          <a:xfrm>
                            <a:off x="3174035" y="529885"/>
                            <a:ext cx="653415" cy="220354"/>
                          </a:xfrm>
                          <a:prstGeom prst="can">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5382C8A7" w14:textId="77777777" w:rsidR="00174F95" w:rsidRDefault="00174F95" w:rsidP="00E510A6">
                              <w:pPr>
                                <w:pStyle w:val="NormalWeb"/>
                                <w:overflowPunct w:val="0"/>
                                <w:spacing w:before="40" w:beforeAutospacing="0" w:after="200" w:afterAutospacing="0"/>
                                <w:jc w:val="center"/>
                              </w:pPr>
                              <w:r>
                                <w:rPr>
                                  <w:rFonts w:ascii="Arial" w:eastAsia="MS Mincho" w:hAnsi="Arial"/>
                                  <w:sz w:val="16"/>
                                  <w:szCs w:val="16"/>
                                </w:rPr>
                                <w:t>/dev/video7</w:t>
                              </w:r>
                            </w:p>
                          </w:txbxContent>
                        </wps:txbx>
                        <wps:bodyPr rot="0" vert="horz" wrap="square" lIns="0" tIns="0" rIns="0" bIns="0" anchor="t" anchorCtr="0" upright="1">
                          <a:noAutofit/>
                        </wps:bodyPr>
                      </wps:wsp>
                      <wps:wsp>
                        <wps:cNvPr id="298" name="Line 56"/>
                        <wps:cNvCnPr>
                          <a:cxnSpLocks noChangeShapeType="1"/>
                        </wps:cNvCnPr>
                        <wps:spPr bwMode="auto">
                          <a:xfrm>
                            <a:off x="4520661" y="319405"/>
                            <a:ext cx="635" cy="2362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3" name="Line 65"/>
                        <wps:cNvCnPr>
                          <a:cxnSpLocks noChangeShapeType="1"/>
                        </wps:cNvCnPr>
                        <wps:spPr bwMode="auto">
                          <a:xfrm>
                            <a:off x="4531456" y="759460"/>
                            <a:ext cx="0" cy="4654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4" name="AutoShape 66"/>
                        <wps:cNvSpPr>
                          <a:spLocks noChangeArrowheads="1"/>
                        </wps:cNvSpPr>
                        <wps:spPr bwMode="auto">
                          <a:xfrm>
                            <a:off x="4199986" y="540385"/>
                            <a:ext cx="653415" cy="259716"/>
                          </a:xfrm>
                          <a:prstGeom prst="can">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714574B2" w14:textId="77777777" w:rsidR="00174F95" w:rsidRDefault="00174F95" w:rsidP="00DA7067">
                              <w:pPr>
                                <w:pStyle w:val="NormalWeb"/>
                                <w:overflowPunct w:val="0"/>
                                <w:spacing w:before="40" w:beforeAutospacing="0" w:after="200" w:afterAutospacing="0"/>
                                <w:jc w:val="center"/>
                              </w:pPr>
                              <w:r>
                                <w:rPr>
                                  <w:rFonts w:ascii="Arial" w:eastAsia="MS Mincho" w:hAnsi="Arial"/>
                                  <w:sz w:val="16"/>
                                  <w:szCs w:val="16"/>
                                </w:rPr>
                                <w:t>/dev/media0</w:t>
                              </w:r>
                            </w:p>
                          </w:txbxContent>
                        </wps:txbx>
                        <wps:bodyPr rot="0" vert="horz" wrap="square" lIns="0" tIns="0" rIns="0" bIns="0" anchor="t" anchorCtr="0" upright="1">
                          <a:noAutofit/>
                        </wps:bodyPr>
                      </wps:wsp>
                      <wps:wsp>
                        <wps:cNvPr id="315" name="Rectangle 76"/>
                        <wps:cNvSpPr>
                          <a:spLocks noChangeArrowheads="1"/>
                        </wps:cNvSpPr>
                        <wps:spPr bwMode="auto">
                          <a:xfrm>
                            <a:off x="3871374" y="1218225"/>
                            <a:ext cx="1217323" cy="248920"/>
                          </a:xfrm>
                          <a:prstGeom prst="rect">
                            <a:avLst/>
                          </a:prstGeom>
                          <a:solidFill>
                            <a:srgbClr val="FFFFFF"/>
                          </a:solidFill>
                          <a:ln w="9525">
                            <a:solidFill>
                              <a:srgbClr val="000000"/>
                            </a:solidFill>
                            <a:miter lim="800000"/>
                            <a:headEnd/>
                            <a:tailEnd/>
                          </a:ln>
                        </wps:spPr>
                        <wps:txbx>
                          <w:txbxContent>
                            <w:p w14:paraId="19ED78C8" w14:textId="77777777" w:rsidR="00174F95" w:rsidRDefault="00174F95" w:rsidP="00DA7067">
                              <w:pPr>
                                <w:pStyle w:val="NormalWeb"/>
                                <w:overflowPunct w:val="0"/>
                                <w:spacing w:before="0" w:beforeAutospacing="0" w:after="200" w:afterAutospacing="0"/>
                                <w:jc w:val="center"/>
                              </w:pPr>
                              <w:r w:rsidRPr="00DA7067">
                                <w:rPr>
                                  <w:rFonts w:ascii="Arial" w:eastAsia="MS Mincho" w:hAnsi="Arial"/>
                                  <w:sz w:val="20"/>
                                  <w:szCs w:val="20"/>
                                </w:rPr>
                                <w:t xml:space="preserve">Media Controller </w:t>
                              </w:r>
                              <w:r w:rsidRPr="00D3475F">
                                <w:rPr>
                                  <w:rFonts w:ascii="Times New Roman" w:hAnsi="Times New Roman" w:cs="Times New Roman"/>
                                  <w:sz w:val="16"/>
                                  <w:szCs w:val="18"/>
                                </w:rPr>
                                <w:t>*</w:t>
                              </w:r>
                              <w:r>
                                <w:rPr>
                                  <w:rFonts w:cs="Arial"/>
                                  <w:sz w:val="16"/>
                                  <w:szCs w:val="18"/>
                                  <w:vertAlign w:val="superscript"/>
                                </w:rPr>
                                <w:t>2</w:t>
                              </w:r>
                            </w:p>
                          </w:txbxContent>
                        </wps:txbx>
                        <wps:bodyPr rot="0" vert="horz" wrap="square" lIns="74295" tIns="8890" rIns="74295" bIns="8890" anchor="t" anchorCtr="0" upright="1">
                          <a:noAutofit/>
                        </wps:bodyPr>
                      </wps:wsp>
                      <wps:wsp>
                        <wps:cNvPr id="320" name="Line 57"/>
                        <wps:cNvCnPr>
                          <a:cxnSpLocks noChangeShapeType="1"/>
                        </wps:cNvCnPr>
                        <wps:spPr bwMode="auto">
                          <a:xfrm>
                            <a:off x="4129051" y="1467145"/>
                            <a:ext cx="1905" cy="47434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56" name="AutoShape 66"/>
                        <wps:cNvSpPr>
                          <a:spLocks noChangeArrowheads="1"/>
                        </wps:cNvSpPr>
                        <wps:spPr bwMode="auto">
                          <a:xfrm>
                            <a:off x="180000" y="511139"/>
                            <a:ext cx="924900" cy="278039"/>
                          </a:xfrm>
                          <a:prstGeom prst="can">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4F1B4D8" w14:textId="729F0AEF" w:rsidR="00174F95" w:rsidRDefault="00174F95">
                              <w:pPr>
                                <w:pStyle w:val="NormalWeb"/>
                                <w:overflowPunct w:val="0"/>
                                <w:spacing w:before="40" w:beforeAutospacing="0" w:after="200" w:afterAutospacing="0"/>
                                <w:jc w:val="center"/>
                              </w:pPr>
                              <w:r w:rsidRPr="00D44F4D">
                                <w:rPr>
                                  <w:rFonts w:ascii="Arial" w:eastAsia="MS Mincho" w:hAnsi="Arial"/>
                                  <w:sz w:val="16"/>
                                  <w:szCs w:val="16"/>
                                </w:rPr>
                                <w:t>/dev/v4l-subdev</w:t>
                              </w:r>
                              <w:r>
                                <w:rPr>
                                  <w:rFonts w:ascii="Arial" w:eastAsia="MS Mincho" w:hAnsi="Arial"/>
                                  <w:sz w:val="16"/>
                                  <w:szCs w:val="16"/>
                                </w:rPr>
                                <w:t>1</w:t>
                              </w:r>
                            </w:p>
                          </w:txbxContent>
                        </wps:txbx>
                        <wps:bodyPr rot="0" vert="horz" wrap="square" lIns="0" tIns="0" rIns="0" bIns="0" anchor="t" anchorCtr="0" upright="1">
                          <a:noAutofit/>
                        </wps:bodyPr>
                      </wps:wsp>
                      <wps:wsp>
                        <wps:cNvPr id="357" name="AutoShape 66"/>
                        <wps:cNvSpPr>
                          <a:spLocks noChangeArrowheads="1"/>
                        </wps:cNvSpPr>
                        <wps:spPr bwMode="auto">
                          <a:xfrm>
                            <a:off x="1152525" y="523749"/>
                            <a:ext cx="994410" cy="271575"/>
                          </a:xfrm>
                          <a:prstGeom prst="can">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4CD45EA9" w14:textId="5A736CBB" w:rsidR="00174F95" w:rsidRPr="00D44F4D" w:rsidRDefault="00174F95" w:rsidP="00D44F4D">
                              <w:pPr>
                                <w:pStyle w:val="NormalWeb"/>
                                <w:spacing w:before="0" w:beforeAutospacing="0" w:after="0" w:afterAutospacing="0"/>
                                <w:jc w:val="center"/>
                              </w:pPr>
                              <w:r w:rsidRPr="007903BF">
                                <w:rPr>
                                  <w:rFonts w:ascii="Arial" w:eastAsia="MS Mincho" w:hAnsi="Arial"/>
                                  <w:sz w:val="16"/>
                                  <w:szCs w:val="16"/>
                                </w:rPr>
                                <w:t>/dev/v4l-subdev</w:t>
                              </w:r>
                              <w:r>
                                <w:rPr>
                                  <w:rFonts w:ascii="Arial" w:eastAsia="MS Mincho" w:hAnsi="Arial"/>
                                  <w:sz w:val="16"/>
                                  <w:szCs w:val="16"/>
                                </w:rPr>
                                <w:t>2</w:t>
                              </w:r>
                            </w:p>
                          </w:txbxContent>
                        </wps:txbx>
                        <wps:bodyPr rot="0" vert="horz" wrap="square" lIns="0" tIns="0" rIns="0" bIns="0" anchor="t" anchorCtr="0" upright="1">
                          <a:noAutofit/>
                        </wps:bodyPr>
                      </wps:wsp>
                      <wps:wsp>
                        <wps:cNvPr id="363" name="Line 65"/>
                        <wps:cNvCnPr>
                          <a:cxnSpLocks noChangeShapeType="1"/>
                        </wps:cNvCnPr>
                        <wps:spPr bwMode="auto">
                          <a:xfrm>
                            <a:off x="1655294" y="776274"/>
                            <a:ext cx="0" cy="4654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4" name="Line 65"/>
                        <wps:cNvCnPr>
                          <a:cxnSpLocks noChangeShapeType="1"/>
                        </wps:cNvCnPr>
                        <wps:spPr bwMode="auto">
                          <a:xfrm>
                            <a:off x="682285" y="776274"/>
                            <a:ext cx="0" cy="4654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5" name="Line 56"/>
                        <wps:cNvCnPr>
                          <a:cxnSpLocks noChangeShapeType="1"/>
                        </wps:cNvCnPr>
                        <wps:spPr bwMode="auto">
                          <a:xfrm>
                            <a:off x="703875" y="319405"/>
                            <a:ext cx="635" cy="2362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9" name="Line 56"/>
                        <wps:cNvCnPr>
                          <a:cxnSpLocks noChangeShapeType="1"/>
                        </wps:cNvCnPr>
                        <wps:spPr bwMode="auto">
                          <a:xfrm>
                            <a:off x="1665900" y="312715"/>
                            <a:ext cx="635" cy="2362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 name="コネクタ: カギ線 29"/>
                        <wps:cNvCnPr>
                          <a:endCxn id="340" idx="1"/>
                        </wps:cNvCnPr>
                        <wps:spPr>
                          <a:xfrm rot="16200000" flipH="1">
                            <a:off x="-193971" y="2108494"/>
                            <a:ext cx="1540467" cy="276227"/>
                          </a:xfrm>
                          <a:prstGeom prst="bentConnector2">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576CB322" id="キャンバス 51" o:spid="_x0000_s1026" editas="canvas" style="position:absolute;margin-left:0;margin-top:27.3pt;width:483.75pt;height:489pt;z-index:251652096;mso-position-horizontal:left;mso-position-horizontal-relative:margin" coordsize="61436,6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436;height:62103;visibility:visible;mso-wrap-style:square" stroked="t" strokeweight="1pt">
                  <v:fill o:detectmouseclick="t"/>
                  <v:path o:connecttype="none"/>
                </v:shape>
                <v:shapetype id="_x0000_t202" coordsize="21600,21600" o:spt="202" path="m,l,21600r21600,l21600,xe">
                  <v:stroke joinstyle="miter"/>
                  <v:path gradientshapeok="t" o:connecttype="rect"/>
                </v:shapetype>
                <v:shape id="テキスト ボックス 6" o:spid="_x0000_s1028" type="#_x0000_t202" style="position:absolute;left:28670;top:5204;width:4096;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6DCECFE" w14:textId="77777777" w:rsidR="00174F95" w:rsidRDefault="00174F95">
                        <w:pPr>
                          <w:rPr>
                            <w:lang w:eastAsia="ja-JP"/>
                          </w:rPr>
                        </w:pPr>
                        <w:r>
                          <w:rPr>
                            <w:rFonts w:hint="eastAsia"/>
                            <w:lang w:eastAsia="ja-JP"/>
                          </w:rPr>
                          <w:t>･･･</w:t>
                        </w:r>
                      </w:p>
                    </w:txbxContent>
                  </v:textbox>
                </v:shape>
                <v:shape id="テキスト ボックス 3" o:spid="_x0000_s1029" type="#_x0000_t202" style="position:absolute;left:41740;top:37082;width:6309;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" fillcolor="white [3201]" stroked="f" strokeweight=".5pt">
                  <v:textbox>
                    <w:txbxContent>
                      <w:p w14:paraId="4B2EAD07" w14:textId="77777777" w:rsidR="00174F95" w:rsidRPr="00F713F2" w:rsidRDefault="00174F95" w:rsidP="005933CC">
                        <w:pPr>
                          <w:pStyle w:val="NormalWeb"/>
                          <w:overflowPunct w:val="0"/>
                          <w:spacing w:before="0" w:beforeAutospacing="0" w:after="200" w:afterAutospacing="0"/>
                          <w:rPr>
                            <w:rFonts w:ascii="Times New Roman" w:hAnsi="Times New Roman" w:cs="Times New Roman"/>
                          </w:rPr>
                        </w:pPr>
                        <w:r w:rsidRPr="004518B1">
                          <w:rPr>
                            <w:rFonts w:ascii="Times New Roman" w:eastAsia="MS Mincho" w:hAnsi="Times New Roman" w:cs="Times New Roman"/>
                            <w:sz w:val="16"/>
                            <w:szCs w:val="16"/>
                          </w:rPr>
                          <w:t xml:space="preserve">Select </w:t>
                        </w:r>
                        <w:r w:rsidRPr="004518B1">
                          <w:rPr>
                            <w:rFonts w:ascii="Times New Roman" w:hAnsi="Times New Roman" w:cs="Times New Roman"/>
                            <w:sz w:val="16"/>
                            <w:szCs w:val="18"/>
                          </w:rPr>
                          <w:t>*</w:t>
                        </w:r>
                        <w:r w:rsidRPr="00F713F2">
                          <w:rPr>
                            <w:rFonts w:ascii="Times New Roman" w:hAnsi="Times New Roman" w:cs="Times New Roman"/>
                            <w:sz w:val="16"/>
                            <w:szCs w:val="18"/>
                            <w:vertAlign w:val="superscript"/>
                          </w:rPr>
                          <w:t>2</w:t>
                        </w:r>
                      </w:p>
                      <w:p w14:paraId="58B0CA3F" w14:textId="77777777" w:rsidR="00174F95" w:rsidRPr="005933CC" w:rsidRDefault="00174F95" w:rsidP="005933CC">
                        <w:pPr>
                          <w:pStyle w:val="NormalWeb"/>
                          <w:overflowPunct w:val="0"/>
                          <w:spacing w:before="0" w:beforeAutospacing="0" w:after="200" w:afterAutospacing="0"/>
                        </w:pPr>
                        <w:r w:rsidRPr="005933CC">
                          <w:rPr>
                            <w:rFonts w:ascii="Times New Roman" w:eastAsia="MS Mincho" w:hAnsi="Times New Roman"/>
                            <w:strike/>
                            <w:color w:val="FF0000"/>
                            <w:sz w:val="16"/>
                            <w:szCs w:val="16"/>
                          </w:rPr>
                          <w:t>lane</w:t>
                        </w:r>
                      </w:p>
                    </w:txbxContent>
                  </v:textbox>
                </v:shape>
                <v:shape id="テキスト ボックス 3" o:spid="_x0000_s1030" type="#_x0000_t202" style="position:absolute;left:30606;top:37150;width:5970;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" fillcolor="white [3201]" stroked="f" strokeweight=".5pt">
                  <v:textbox>
                    <w:txbxContent>
                      <w:p w14:paraId="1FE624F8" w14:textId="77777777" w:rsidR="00174F95" w:rsidRPr="00F713F2" w:rsidRDefault="00174F95" w:rsidP="005933CC">
                        <w:pPr>
                          <w:pStyle w:val="NormalWeb"/>
                          <w:overflowPunct w:val="0"/>
                          <w:spacing w:before="0" w:beforeAutospacing="0" w:after="200" w:afterAutospacing="0"/>
                          <w:rPr>
                            <w:rFonts w:ascii="Times New Roman" w:hAnsi="Times New Roman" w:cs="Times New Roman"/>
                          </w:rPr>
                        </w:pPr>
                        <w:r w:rsidRPr="003946B5">
                          <w:rPr>
                            <w:rFonts w:ascii="Times New Roman" w:eastAsia="MS Mincho" w:hAnsi="Times New Roman" w:cs="Times New Roman"/>
                            <w:sz w:val="16"/>
                            <w:szCs w:val="16"/>
                          </w:rPr>
                          <w:t xml:space="preserve">Select </w:t>
                        </w:r>
                        <w:r w:rsidRPr="004518B1">
                          <w:rPr>
                            <w:rFonts w:ascii="Times New Roman" w:hAnsi="Times New Roman" w:cs="Times New Roman"/>
                            <w:sz w:val="16"/>
                            <w:szCs w:val="18"/>
                          </w:rPr>
                          <w:t>*</w:t>
                        </w:r>
                        <w:r w:rsidRPr="00F713F2">
                          <w:rPr>
                            <w:rFonts w:ascii="Times New Roman" w:hAnsi="Times New Roman" w:cs="Times New Roman"/>
                            <w:sz w:val="16"/>
                            <w:szCs w:val="18"/>
                            <w:vertAlign w:val="superscript"/>
                          </w:rPr>
                          <w:t>2</w:t>
                        </w:r>
                      </w:p>
                    </w:txbxContent>
                  </v:textbox>
                </v:shape>
                <v:shape id="テキスト ボックス 4" o:spid="_x0000_s1031" type="#_x0000_t202" style="position:absolute;left:41134;top:41919;width:6411;height: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33FAF836" w14:textId="77777777" w:rsidR="00174F95" w:rsidRPr="0063767B" w:rsidRDefault="00174F95" w:rsidP="0063767B">
                        <w:pPr>
                          <w:spacing w:line="240" w:lineRule="auto"/>
                          <w:rPr>
                            <w:sz w:val="16"/>
                            <w:lang w:eastAsia="ja-JP"/>
                          </w:rPr>
                        </w:pPr>
                        <w:r w:rsidRPr="0063767B">
                          <w:rPr>
                            <w:sz w:val="16"/>
                            <w:lang w:eastAsia="ja-JP"/>
                          </w:rPr>
                          <w:t>1 lane</w:t>
                        </w:r>
                        <w:r w:rsidRPr="0063767B">
                          <w:rPr>
                            <w:rFonts w:ascii="Arial" w:hAnsi="Arial" w:cs="Arial"/>
                            <w:sz w:val="16"/>
                          </w:rPr>
                          <w:t xml:space="preserve"> </w:t>
                        </w:r>
                        <w:r w:rsidRPr="0063767B">
                          <w:rPr>
                            <w:rFonts w:cs="Arial"/>
                            <w:sz w:val="16"/>
                            <w:szCs w:val="18"/>
                            <w:lang w:eastAsia="ja-JP"/>
                          </w:rPr>
                          <w:t>*</w:t>
                        </w:r>
                        <w:r w:rsidRPr="0063767B">
                          <w:rPr>
                            <w:rFonts w:cs="Arial"/>
                            <w:sz w:val="16"/>
                            <w:szCs w:val="18"/>
                            <w:vertAlign w:val="superscript"/>
                            <w:lang w:eastAsia="ja-JP"/>
                          </w:rPr>
                          <w:t>1</w:t>
                        </w:r>
                      </w:p>
                    </w:txbxContent>
                  </v:textbox>
                </v:shape>
                <v:shape id="テキスト ボックス 3" o:spid="_x0000_s1032" type="#_x0000_t202" style="position:absolute;left:31230;top:41881;width:4901;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2D402F37" w14:textId="77777777" w:rsidR="00174F95" w:rsidRPr="0063767B" w:rsidRDefault="00174F95" w:rsidP="0063767B">
                        <w:pPr>
                          <w:spacing w:line="240" w:lineRule="auto"/>
                          <w:rPr>
                            <w:sz w:val="16"/>
                            <w:lang w:eastAsia="ja-JP"/>
                          </w:rPr>
                        </w:pPr>
                        <w:r w:rsidRPr="0063767B">
                          <w:rPr>
                            <w:sz w:val="16"/>
                            <w:lang w:eastAsia="ja-JP"/>
                          </w:rPr>
                          <w:t>4</w:t>
                        </w:r>
                        <w:r>
                          <w:rPr>
                            <w:sz w:val="16"/>
                            <w:lang w:eastAsia="ja-JP"/>
                          </w:rPr>
                          <w:t xml:space="preserve"> </w:t>
                        </w:r>
                        <w:r w:rsidRPr="0063767B">
                          <w:rPr>
                            <w:sz w:val="16"/>
                            <w:lang w:eastAsia="ja-JP"/>
                          </w:rPr>
                          <w:t>lane</w:t>
                        </w:r>
                      </w:p>
                    </w:txbxContent>
                  </v:textbox>
                </v:shape>
                <v:rect id="Rectangle 53" o:spid="_x0000_s1033" style="position:absolute;left:5671;top:812;width:4114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">
                  <v:textbox inset="5.85pt,.7pt,5.85pt,.7pt">
                    <w:txbxContent>
                      <w:p w14:paraId="0A5DF9BF" w14:textId="77777777" w:rsidR="00174F95" w:rsidRPr="001A5F5C" w:rsidRDefault="00174F95" w:rsidP="003F0802">
                        <w:pPr>
                          <w:jc w:val="center"/>
                          <w:rPr>
                            <w:rFonts w:ascii="Arial" w:hAnsi="Arial" w:cs="Arial"/>
                          </w:rPr>
                        </w:pPr>
                        <w:r w:rsidRPr="00056668">
                          <w:rPr>
                            <w:rFonts w:ascii="Arial" w:hAnsi="Arial" w:cs="Arial"/>
                          </w:rPr>
                          <w:t>Application</w:t>
                        </w:r>
                      </w:p>
                    </w:txbxContent>
                  </v:textbox>
                </v:rect>
                <v:rect id="Rectangle 55" o:spid="_x0000_s1034" alt="25%" style="position:absolute;left:9436;top:19517;width:34071;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" fillcolor="silver">
                  <v:fill r:id="rId19" o:title="" type="pattern"/>
                  <v:textbox inset="5.85pt,.7pt,5.85pt,.7pt">
                    <w:txbxContent>
                      <w:p w14:paraId="671139EC" w14:textId="77777777" w:rsidR="00174F95" w:rsidRPr="001A5F5C" w:rsidRDefault="00174F95" w:rsidP="003F0802">
                        <w:pPr>
                          <w:jc w:val="center"/>
                          <w:rPr>
                            <w:rFonts w:ascii="Arial" w:hAnsi="Arial" w:cs="Arial"/>
                          </w:rPr>
                        </w:pPr>
                        <w:r>
                          <w:rPr>
                            <w:rFonts w:ascii="Arial" w:hAnsi="Arial" w:cs="Arial" w:hint="eastAsia"/>
                          </w:rPr>
                          <w:t>Video Capture</w:t>
                        </w:r>
                        <w:r w:rsidRPr="001A5F5C">
                          <w:rPr>
                            <w:rFonts w:ascii="Arial" w:hAnsi="Arial" w:cs="Arial"/>
                          </w:rPr>
                          <w:t xml:space="preserve"> Driver</w:t>
                        </w:r>
                      </w:p>
                    </w:txbxContent>
                  </v:textbox>
                </v:rect>
                <v:line id="Line 56" o:spid="_x0000_s1035" style="position:absolute;visibility:visible;mso-wrap-style:square" from="26755,3317" to="26761,5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">
                  <v:stroke startarrow="block" endarrow="block"/>
                </v:line>
                <v:line id="Line 57" o:spid="_x0000_s1036" style="position:absolute;visibility:visible;mso-wrap-style:square" from="27527,14859" to="27549,19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">
                  <v:stroke startarrow="block" endarrow="block"/>
                </v:line>
                <v:line id="Line 58" o:spid="_x0000_s1037" style="position:absolute;visibility:visible;mso-wrap-style:square" from="5048,10058" to="54768,10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" strokeweight="2.25pt"/>
                <v:rect id="Rectangle 59" o:spid="_x0000_s1038" style="position:absolute;left:26406;top:56334;width:8096;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">
                  <v:textbox inset="5.85pt,.7pt,5.85pt,.7pt">
                    <w:txbxContent>
                      <w:p w14:paraId="4F294C8A" w14:textId="77777777" w:rsidR="00174F95" w:rsidRDefault="00174F95" w:rsidP="003F0802">
                        <w:pPr>
                          <w:jc w:val="center"/>
                          <w:rPr>
                            <w:rFonts w:ascii="Arial" w:hAnsi="Arial" w:cs="Arial"/>
                          </w:rPr>
                        </w:pPr>
                        <w:r>
                          <w:rPr>
                            <w:rFonts w:ascii="Arial" w:hAnsi="Arial" w:cs="Arial" w:hint="eastAsia"/>
                          </w:rPr>
                          <w:t>HDMI</w:t>
                        </w:r>
                      </w:p>
                      <w:p w14:paraId="7E6A2012" w14:textId="77777777" w:rsidR="00174F95" w:rsidRPr="001A5F5C" w:rsidRDefault="00174F95" w:rsidP="003F0802">
                        <w:pPr>
                          <w:jc w:val="center"/>
                          <w:rPr>
                            <w:rFonts w:ascii="Arial" w:hAnsi="Arial" w:cs="Arial"/>
                          </w:rPr>
                        </w:pPr>
                        <w:r>
                          <w:rPr>
                            <w:rFonts w:ascii="Arial" w:hAnsi="Arial" w:cs="Arial" w:hint="eastAsia"/>
                          </w:rPr>
                          <w:t>C</w:t>
                        </w:r>
                        <w:r w:rsidRPr="001A5F5C">
                          <w:rPr>
                            <w:rFonts w:ascii="Arial" w:hAnsi="Arial" w:cs="Arial"/>
                          </w:rPr>
                          <w:t>onnector</w:t>
                        </w:r>
                      </w:p>
                    </w:txbxContent>
                  </v:textbox>
                </v:rect>
                <v:line id="Line 60" o:spid="_x0000_s1039" style="position:absolute;flip:x;visibility:visible;mso-wrap-style:square" from="30465,37323" to="30494,38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">
                  <v:stroke startarrow="block"/>
                </v:line>
                <v:line id="Line 61" o:spid="_x0000_s1040" style="position:absolute;flip:y;visibility:visible;mso-wrap-style:square" from="5766,33718" to="54102,3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" strokeweight="2.25pt"/>
                <v:shape id="Text Box 62" o:spid="_x0000_s1041" type="#_x0000_t202" style="position:absolute;left:47997;top:4488;width:112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" filled="f" stroked="f">
                  <v:textbox inset="5.85pt,.7pt,5.85pt,.7pt">
                    <w:txbxContent>
                      <w:p w14:paraId="41331E37" w14:textId="77777777" w:rsidR="00174F95" w:rsidRPr="001A5F5C" w:rsidRDefault="00174F95" w:rsidP="003F0802">
                        <w:pPr>
                          <w:rPr>
                            <w:rFonts w:ascii="Arial" w:hAnsi="Arial" w:cs="Arial"/>
                          </w:rPr>
                        </w:pPr>
                        <w:r w:rsidRPr="001A5F5C">
                          <w:rPr>
                            <w:rFonts w:ascii="Arial" w:hAnsi="Arial" w:cs="Arial"/>
                          </w:rPr>
                          <w:t>User mode</w:t>
                        </w:r>
                      </w:p>
                    </w:txbxContent>
                  </v:textbox>
                </v:shape>
                <v:shape id="Text Box 63" o:spid="_x0000_s1042" type="#_x0000_t202" style="position:absolute;left:48049;top:17702;width:112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" filled="f" stroked="f">
                  <v:textbox inset="5.85pt,.7pt,5.85pt,.7pt">
                    <w:txbxContent>
                      <w:p w14:paraId="60F5F093" w14:textId="77777777" w:rsidR="00174F95" w:rsidRPr="001A5F5C" w:rsidRDefault="00174F95" w:rsidP="003F0802">
                        <w:pPr>
                          <w:rPr>
                            <w:rFonts w:ascii="Arial" w:hAnsi="Arial" w:cs="Arial"/>
                          </w:rPr>
                        </w:pPr>
                        <w:r w:rsidRPr="001A5F5C">
                          <w:rPr>
                            <w:rFonts w:ascii="Arial" w:hAnsi="Arial" w:cs="Arial"/>
                          </w:rPr>
                          <w:t>Kernel mode</w:t>
                        </w:r>
                      </w:p>
                    </w:txbxContent>
                  </v:textbox>
                </v:shape>
                <v:shape id="Text Box 64" o:spid="_x0000_s1043" type="#_x0000_t202" style="position:absolute;left:48049;top:38874;width:105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" filled="f" stroked="f">
                  <v:textbox inset="5.85pt,.7pt,5.85pt,.7pt">
                    <w:txbxContent>
                      <w:p w14:paraId="6AD28244" w14:textId="77777777" w:rsidR="00174F95" w:rsidRPr="001A5F5C" w:rsidRDefault="00174F95" w:rsidP="003F0802">
                        <w:pPr>
                          <w:rPr>
                            <w:rFonts w:ascii="Arial" w:hAnsi="Arial" w:cs="Arial"/>
                          </w:rPr>
                        </w:pPr>
                        <w:r w:rsidRPr="001A5F5C">
                          <w:rPr>
                            <w:rFonts w:ascii="Arial" w:hAnsi="Arial" w:cs="Arial"/>
                          </w:rPr>
                          <w:t>Hardware</w:t>
                        </w:r>
                      </w:p>
                    </w:txbxContent>
                  </v:textbox>
                </v:shape>
                <v:line id="Line 65" o:spid="_x0000_s1044" style="position:absolute;visibility:visible;mso-wrap-style:square" from="26909,7762" to="26909,12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">
                  <v:stroke startarrow="block" endarrow="block"/>
                </v:lin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6" o:spid="_x0000_s1045" type="#_x0000_t22" style="position:absolute;left:23104;top:5154;width:6534;height:2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" filled="f">
                  <v:textbox inset="0,0,0,0">
                    <w:txbxContent>
                      <w:p w14:paraId="29014EFF" w14:textId="77777777" w:rsidR="00174F95" w:rsidRPr="00BF5E5A" w:rsidRDefault="00174F95" w:rsidP="00B55829">
                        <w:pPr>
                          <w:spacing w:before="40" w:line="0" w:lineRule="atLeast"/>
                          <w:jc w:val="center"/>
                          <w:rPr>
                            <w:rFonts w:ascii="Arial" w:hAnsi="Arial" w:cs="Arial"/>
                            <w:sz w:val="16"/>
                            <w:szCs w:val="16"/>
                          </w:rPr>
                        </w:pPr>
                        <w:r w:rsidRPr="00BF5E5A">
                          <w:rPr>
                            <w:rFonts w:ascii="Arial" w:hAnsi="Arial" w:cs="Arial"/>
                            <w:sz w:val="16"/>
                            <w:szCs w:val="16"/>
                          </w:rPr>
                          <w:t>/dev/</w:t>
                        </w:r>
                        <w:r>
                          <w:rPr>
                            <w:rFonts w:ascii="Arial" w:hAnsi="Arial" w:cs="Arial" w:hint="eastAsia"/>
                            <w:sz w:val="16"/>
                            <w:szCs w:val="16"/>
                          </w:rPr>
                          <w:t>video</w:t>
                        </w:r>
                        <w:r w:rsidRPr="00BF5E5A">
                          <w:rPr>
                            <w:rFonts w:ascii="Arial" w:hAnsi="Arial" w:cs="Arial"/>
                            <w:sz w:val="16"/>
                            <w:szCs w:val="16"/>
                          </w:rPr>
                          <w:t>0</w:t>
                        </w:r>
                      </w:p>
                    </w:txbxContent>
                  </v:textbox>
                </v:shape>
                <v:line id="Line 68" o:spid="_x0000_s1046" style="position:absolute;visibility:visible;mso-wrap-style:square" from="30494,22384" to="30494,3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">
                  <v:stroke startarrow="block" endarrow="block"/>
                </v:line>
                <v:rect id="Rectangle 69" o:spid="_x0000_s1047" style="position:absolute;left:25275;top:34986;width:10438;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">
                  <v:textbox inset="5.85pt,.7pt,5.85pt,.7pt">
                    <w:txbxContent>
                      <w:p w14:paraId="6801F205" w14:textId="77777777" w:rsidR="00174F95" w:rsidRPr="00E63303" w:rsidRDefault="00174F95" w:rsidP="003F0802">
                        <w:pPr>
                          <w:jc w:val="center"/>
                          <w:rPr>
                            <w:rFonts w:ascii="Arial" w:hAnsi="Arial" w:cs="Arial"/>
                            <w:sz w:val="18"/>
                          </w:rPr>
                        </w:pPr>
                        <w:r w:rsidRPr="00E63303">
                          <w:rPr>
                            <w:rFonts w:ascii="Arial" w:hAnsi="Arial" w:cs="Arial"/>
                            <w:sz w:val="18"/>
                          </w:rPr>
                          <w:t>VIN0</w:t>
                        </w:r>
                        <w:r>
                          <w:rPr>
                            <w:rFonts w:ascii="Arial" w:hAnsi="Arial" w:cs="Arial"/>
                            <w:sz w:val="18"/>
                          </w:rPr>
                          <w:t>-</w:t>
                        </w:r>
                        <w:r w:rsidRPr="00E63303">
                          <w:rPr>
                            <w:rFonts w:ascii="Arial" w:hAnsi="Arial" w:cs="Arial"/>
                            <w:sz w:val="18"/>
                          </w:rPr>
                          <w:t>VIN</w:t>
                        </w:r>
                        <w:r>
                          <w:rPr>
                            <w:rFonts w:ascii="Arial" w:hAnsi="Arial" w:cs="Arial" w:hint="eastAsia"/>
                            <w:sz w:val="18"/>
                            <w:lang w:eastAsia="ja-JP"/>
                          </w:rPr>
                          <w:t>7</w:t>
                        </w:r>
                      </w:p>
                    </w:txbxContent>
                  </v:textbox>
                </v:rect>
                <v:line id="Line 71" o:spid="_x0000_s1048" style="position:absolute;flip:x y;visibility:visible;mso-wrap-style:square" from="18659,30168" to="20993,3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">
                  <v:stroke startarrow="block" endarrow="block"/>
                </v:line>
                <v:rect id="Rectangle 73" o:spid="_x0000_s1049" style="position:absolute;left:8658;top:37949;width:10001;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">
                  <v:textbox inset="5.85pt,.7pt,5.85pt,.7pt">
                    <w:txbxContent>
                      <w:p w14:paraId="202ABA16" w14:textId="77777777" w:rsidR="00174F95" w:rsidRPr="001A5F5C" w:rsidRDefault="00174F95" w:rsidP="003F0802">
                        <w:pPr>
                          <w:jc w:val="center"/>
                          <w:rPr>
                            <w:rFonts w:ascii="Arial" w:hAnsi="Arial" w:cs="Arial"/>
                          </w:rPr>
                        </w:pPr>
                        <w:r>
                          <w:rPr>
                            <w:rFonts w:ascii="Arial" w:hAnsi="Arial" w:cs="Arial" w:hint="eastAsia"/>
                          </w:rPr>
                          <w:t>I2C</w:t>
                        </w:r>
                        <w:r>
                          <w:rPr>
                            <w:rFonts w:ascii="Arial" w:hAnsi="Arial" w:cs="Arial" w:hint="eastAsia"/>
                            <w:lang w:eastAsia="ja-JP"/>
                          </w:rPr>
                          <w:t>4</w:t>
                        </w:r>
                      </w:p>
                    </w:txbxContent>
                  </v:textbox>
                </v:rect>
                <v:line id="Line 74" o:spid="_x0000_s1050" style="position:absolute;flip:x;visibility:visible;mso-wrap-style:square" from="13790,32282" to="13790,3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">
                  <v:stroke startarrow="block" endarrow="block"/>
                </v:line>
                <v:line id="Line 75" o:spid="_x0000_s1051" style="position:absolute;flip:x;visibility:visible;mso-wrap-style:square" from="13790,40351" to="13870,5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">
                  <v:stroke startarrow="block"/>
                </v:line>
                <v:rect id="Rectangle 76" o:spid="_x0000_s1052" style="position:absolute;left:2476;top:12274;width:34547;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">
                  <v:textbox inset="5.85pt,.7pt,5.85pt,.7pt">
                    <w:txbxContent>
                      <w:p w14:paraId="65557B5B" w14:textId="77777777" w:rsidR="00174F95" w:rsidRPr="001A5F5C" w:rsidRDefault="00174F95" w:rsidP="003F0802">
                        <w:pPr>
                          <w:jc w:val="center"/>
                          <w:rPr>
                            <w:rFonts w:ascii="Arial" w:hAnsi="Arial" w:cs="Arial"/>
                          </w:rPr>
                        </w:pPr>
                        <w:r>
                          <w:rPr>
                            <w:rFonts w:ascii="Arial" w:hAnsi="Arial" w:cs="Arial" w:hint="eastAsia"/>
                          </w:rPr>
                          <w:t xml:space="preserve">Video for Linux Two </w:t>
                        </w:r>
                        <w:r w:rsidRPr="001A5F5C">
                          <w:rPr>
                            <w:rFonts w:ascii="Arial" w:hAnsi="Arial" w:cs="Arial"/>
                          </w:rPr>
                          <w:t>I/F</w:t>
                        </w:r>
                      </w:p>
                    </w:txbxContent>
                  </v:textbox>
                </v:rect>
                <v:rect id="Rectangle 79" o:spid="_x0000_s1053" style="position:absolute;left:5820;top:24185;width:10001;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">
                  <v:textbox inset="5.85pt,.7pt,5.85pt,.7pt">
                    <w:txbxContent>
                      <w:p w14:paraId="54F1B367" w14:textId="77777777" w:rsidR="00174F95" w:rsidRPr="001A5F5C" w:rsidRDefault="00174F95" w:rsidP="003F0802">
                        <w:pPr>
                          <w:jc w:val="center"/>
                          <w:rPr>
                            <w:rFonts w:ascii="Arial" w:hAnsi="Arial" w:cs="Arial"/>
                          </w:rPr>
                        </w:pPr>
                        <w:r>
                          <w:rPr>
                            <w:rFonts w:ascii="Arial" w:hAnsi="Arial" w:cs="Arial" w:hint="eastAsia"/>
                          </w:rPr>
                          <w:t>VIDEOBUF</w:t>
                        </w:r>
                      </w:p>
                    </w:txbxContent>
                  </v:textbox>
                </v:rect>
                <v:line id="Line 80" o:spid="_x0000_s1054" style="position:absolute;visibility:visible;mso-wrap-style:square" from="10858,22288" to="10858,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">
                  <v:stroke startarrow="block" endarrow="block"/>
                </v:line>
                <v:line id="Line 81" o:spid="_x0000_s1055" style="position:absolute;flip:x;visibility:visible;mso-wrap-style:square" from="8191,14763" to="8382,2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">
                  <v:stroke startarrow="block" endarrow="block"/>
                </v:line>
                <v:rect id="Rectangle 82" o:spid="_x0000_s1056" style="position:absolute;left:34978;top:56334;width:8097;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">
                  <v:textbox inset="5.85pt,.7pt,5.85pt,.7pt">
                    <w:txbxContent>
                      <w:p w14:paraId="5B1C37BD" w14:textId="77777777" w:rsidR="00174F95" w:rsidRDefault="00174F95" w:rsidP="003F0802">
                        <w:pPr>
                          <w:jc w:val="center"/>
                          <w:rPr>
                            <w:rFonts w:ascii="Arial" w:hAnsi="Arial" w:cs="Arial"/>
                          </w:rPr>
                        </w:pPr>
                        <w:r>
                          <w:rPr>
                            <w:rFonts w:ascii="Arial" w:hAnsi="Arial" w:cs="Arial" w:hint="eastAsia"/>
                          </w:rPr>
                          <w:t xml:space="preserve">RCA </w:t>
                        </w:r>
                      </w:p>
                      <w:p w14:paraId="649321E1" w14:textId="77777777" w:rsidR="00174F95" w:rsidRPr="001A5F5C" w:rsidRDefault="00174F95" w:rsidP="003F0802">
                        <w:pPr>
                          <w:jc w:val="center"/>
                          <w:rPr>
                            <w:rFonts w:ascii="Arial" w:hAnsi="Arial" w:cs="Arial"/>
                          </w:rPr>
                        </w:pPr>
                        <w:r>
                          <w:rPr>
                            <w:rFonts w:ascii="Arial" w:hAnsi="Arial" w:cs="Arial" w:hint="eastAsia"/>
                          </w:rPr>
                          <w:t>C</w:t>
                        </w:r>
                        <w:r w:rsidRPr="001A5F5C">
                          <w:rPr>
                            <w:rFonts w:ascii="Arial" w:hAnsi="Arial" w:cs="Arial"/>
                          </w:rPr>
                          <w:t>onnector</w:t>
                        </w:r>
                      </w:p>
                    </w:txbxContent>
                  </v:textbox>
                </v:rect>
                <v:line id="Line 83" o:spid="_x0000_s1057" style="position:absolute;flip:x;visibility:visible;mso-wrap-style:square" from="41335,37323" to="41341,38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">
                  <v:stroke startarrow="block"/>
                </v:line>
                <v:line id="Line 85" o:spid="_x0000_s1058" style="position:absolute;visibility:visible;mso-wrap-style:square" from="41309,22384" to="41309,35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">
                  <v:stroke startarrow="block" endarrow="block"/>
                </v:line>
                <v:rect id="Rectangle 86" o:spid="_x0000_s1059" style="position:absolute;left:37341;top:34986;width:8001;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">
                  <v:textbox inset="5.85pt,.7pt,5.85pt,.7pt">
                    <w:txbxContent>
                      <w:p w14:paraId="1B670A94" w14:textId="77777777" w:rsidR="00174F95" w:rsidRPr="00E63303" w:rsidRDefault="00174F95" w:rsidP="003F0802">
                        <w:pPr>
                          <w:jc w:val="center"/>
                          <w:rPr>
                            <w:rFonts w:ascii="Arial" w:hAnsi="Arial" w:cs="Arial"/>
                            <w:sz w:val="18"/>
                          </w:rPr>
                        </w:pPr>
                        <w:r w:rsidRPr="00E63303">
                          <w:rPr>
                            <w:rFonts w:ascii="Arial" w:hAnsi="Arial" w:cs="Arial"/>
                            <w:sz w:val="18"/>
                          </w:rPr>
                          <w:t>V</w:t>
                        </w:r>
                        <w:r w:rsidRPr="00B37592">
                          <w:rPr>
                            <w:rFonts w:ascii="Arial" w:hAnsi="Arial" w:cs="Arial"/>
                            <w:sz w:val="18"/>
                          </w:rPr>
                          <w:t>IN0-</w:t>
                        </w:r>
                        <w:r w:rsidRPr="00E63303">
                          <w:rPr>
                            <w:rFonts w:ascii="Arial" w:hAnsi="Arial" w:cs="Arial"/>
                            <w:sz w:val="18"/>
                          </w:rPr>
                          <w:t>VIN7</w:t>
                        </w:r>
                      </w:p>
                    </w:txbxContent>
                  </v:textbox>
                </v:rect>
                <v:line id="Line 88" o:spid="_x0000_s1060" style="position:absolute;visibility:visible;mso-wrap-style:square" from="13790,54422" to="29454,5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id="Group 89" o:spid="_x0000_s1061" style="position:absolute;left:29454;top:53273;width:2000;height:1149" coordorigin="3552,13469" coordsize="735,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line id="Line 90" o:spid="_x0000_s1062" style="position:absolute;flip:x;visibility:visible;mso-wrap-style:square" from="3552,13469" to="3762,14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"/>
                  <v:line id="Line 91" o:spid="_x0000_s1063" style="position:absolute;visibility:visible;mso-wrap-style:square" from="4077,13469" to="4287,14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v:line id="Line 92" o:spid="_x0000_s1064" style="position:absolute;visibility:visible;mso-wrap-style:square" from="3762,13469" to="4077,13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v:group>
                <v:line id="Line 93" o:spid="_x0000_s1065" style="position:absolute;visibility:visible;mso-wrap-style:square" from="31454,54422" to="37455,54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"/>
                <v:line id="Line 95" o:spid="_x0000_s1066" style="position:absolute;visibility:visible;mso-wrap-style:square" from="34459,3194" to="34466,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">
                  <v:stroke startarrow="block" endarrow="block"/>
                </v:line>
                <v:line id="Line 96" o:spid="_x0000_s1067" style="position:absolute;visibility:visible;mso-wrap-style:square" from="34694,7692" to="34815,12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">
                  <v:stroke startarrow="block" endarrow="block"/>
                </v:line>
                <v:rect id="Rectangle 69" o:spid="_x0000_s1068" style="position:absolute;left:26465;top:38961;width:8001;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">
                  <v:textbox inset="5.85pt,.7pt,5.85pt,.7pt">
                    <w:txbxContent>
                      <w:p w14:paraId="3042B544" w14:textId="77777777" w:rsidR="00174F95" w:rsidRPr="001A5F5C" w:rsidRDefault="00174F95" w:rsidP="00316A9F">
                        <w:pPr>
                          <w:jc w:val="center"/>
                          <w:rPr>
                            <w:rFonts w:ascii="Arial" w:hAnsi="Arial" w:cs="Arial"/>
                            <w:lang w:eastAsia="ja-JP"/>
                          </w:rPr>
                        </w:pPr>
                        <w:r>
                          <w:rPr>
                            <w:rFonts w:ascii="Arial" w:hAnsi="Arial" w:cs="Arial"/>
                            <w:lang w:eastAsia="ja-JP"/>
                          </w:rPr>
                          <w:t>CSI40</w:t>
                        </w:r>
                      </w:p>
                      <w:p w14:paraId="0A30C04E" w14:textId="77777777" w:rsidR="00174F95" w:rsidRDefault="00174F95" w:rsidP="00316A9F">
                        <w:pPr>
                          <w:pStyle w:val="NormalWeb"/>
                          <w:overflowPunct w:val="0"/>
                          <w:spacing w:before="0" w:beforeAutospacing="0" w:after="200" w:afterAutospacing="0"/>
                          <w:jc w:val="center"/>
                        </w:pPr>
                      </w:p>
                    </w:txbxContent>
                  </v:textbox>
                </v:rect>
                <v:rect id="Rectangle 69" o:spid="_x0000_s1069" style="position:absolute;left:37023;top:38874;width:8625;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">
                  <v:textbox inset="5.85pt,.7pt,5.85pt,.7pt">
                    <w:txbxContent>
                      <w:p w14:paraId="52DCF069" w14:textId="77777777" w:rsidR="00174F95" w:rsidRPr="001A5F5C" w:rsidRDefault="00174F95" w:rsidP="00316A9F">
                        <w:pPr>
                          <w:jc w:val="center"/>
                          <w:rPr>
                            <w:rFonts w:ascii="Arial" w:hAnsi="Arial" w:cs="Arial"/>
                          </w:rPr>
                        </w:pPr>
                        <w:r>
                          <w:rPr>
                            <w:rFonts w:ascii="Arial" w:hAnsi="Arial" w:cs="Arial" w:hint="eastAsia"/>
                          </w:rPr>
                          <w:t>CSI</w:t>
                        </w:r>
                        <w:r>
                          <w:rPr>
                            <w:rFonts w:ascii="Arial" w:hAnsi="Arial" w:cs="Arial"/>
                          </w:rPr>
                          <w:t>20</w:t>
                        </w:r>
                      </w:p>
                      <w:p w14:paraId="00FFCEE7" w14:textId="77777777" w:rsidR="00174F95" w:rsidRDefault="00174F95" w:rsidP="00316A9F">
                        <w:pPr>
                          <w:pStyle w:val="NormalWeb"/>
                          <w:overflowPunct w:val="0"/>
                          <w:spacing w:before="0" w:beforeAutospacing="0" w:after="200" w:afterAutospacing="0"/>
                          <w:jc w:val="center"/>
                        </w:pPr>
                        <w:r>
                          <w:rPr>
                            <w:rFonts w:ascii="Arial" w:eastAsia="MS Mincho" w:hAnsi="Arial"/>
                            <w:strike/>
                            <w:color w:val="FF0000"/>
                            <w:sz w:val="20"/>
                            <w:szCs w:val="20"/>
                          </w:rPr>
                          <w:t>VIN0</w:t>
                        </w:r>
                      </w:p>
                    </w:txbxContent>
                  </v:textbox>
                </v:rect>
                <v:rect id="Rectangle 67" o:spid="_x0000_s1070" style="position:absolute;left:24479;top:47244;width:19907;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">
                  <v:textbox inset="5.85pt,.7pt,5.85pt,.7pt">
                    <w:txbxContent>
                      <w:p w14:paraId="599144B9" w14:textId="77777777" w:rsidR="00174F95" w:rsidRPr="001A5F5C" w:rsidRDefault="00174F95" w:rsidP="003F0802">
                        <w:pPr>
                          <w:jc w:val="center"/>
                          <w:rPr>
                            <w:rFonts w:ascii="Arial" w:hAnsi="Arial" w:cs="Arial"/>
                          </w:rPr>
                        </w:pPr>
                        <w:r>
                          <w:rPr>
                            <w:rFonts w:ascii="Arial" w:hAnsi="Arial" w:cs="Arial" w:hint="eastAsia"/>
                            <w:lang w:eastAsia="ja-JP"/>
                          </w:rPr>
                          <w:t xml:space="preserve">　</w:t>
                        </w:r>
                        <w:r>
                          <w:rPr>
                            <w:rFonts w:ascii="Arial" w:hAnsi="Arial" w:cs="Arial" w:hint="eastAsia"/>
                          </w:rPr>
                          <w:t>ADV7</w:t>
                        </w:r>
                        <w:r>
                          <w:rPr>
                            <w:rFonts w:ascii="Arial" w:hAnsi="Arial" w:cs="Arial"/>
                          </w:rPr>
                          <w:t>482</w:t>
                        </w:r>
                      </w:p>
                    </w:txbxContent>
                  </v:textbox>
                </v:rect>
                <v:line id="Line 60" o:spid="_x0000_s1071" style="position:absolute;flip:x;visibility:visible;mso-wrap-style:square" from="41309,41211" to="4133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">
                  <v:stroke startarrow="block"/>
                </v:line>
                <v:line id="Line 71" o:spid="_x0000_s1072" style="position:absolute;visibility:visible;mso-wrap-style:square" from="24479,22574" to="24517,2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">
                  <v:stroke startarrow="block" endarrow="block"/>
                </v:line>
                <v:line id="Line 75" o:spid="_x0000_s1073" style="position:absolute;flip:x;visibility:visible;mso-wrap-style:square" from="24479,32183" to="24517,4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">
                  <v:stroke startarrow="block"/>
                </v:line>
                <v:line id="Line 88" o:spid="_x0000_s1074" style="position:absolute;visibility:visible;mso-wrap-style:square" from="24517,44992" to="29454,4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"/>
                <v:group id="Group 89" o:spid="_x0000_s1075" style="position:absolute;left:29435;top:43837;width:2000;height:1149" coordorigin="14192,1149" coordsize="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line id="Line 90" o:spid="_x0000_s1076" style="position:absolute;flip:x;visibility:visible;mso-wrap-style:square" from="14192,1149" to="14194,1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P+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dzuD3TDoCcv0DAAD//wMAUEsBAi0AFAAGAAgAAAAhANvh9svuAAAAhQEAABMAAAAAAAAA&#10;AAAAAAAAAAAAAFtDb250ZW50X1R5cGVzXS54bWxQSwECLQAUAAYACAAAACEAWvQsW78AAAAVAQAA&#10;CwAAAAAAAAAAAAAAAAAfAQAAX3JlbHMvLnJlbHNQSwECLQAUAAYACAAAACEAU04j/sYAAADcAAAA&#10;DwAAAAAAAAAAAAAAAAAHAgAAZHJzL2Rvd25yZXYueG1sUEsFBgAAAAADAAMAtwAAAPoCAAAAAA==&#10;"/>
                  <v:line id="Line 91" o:spid="_x0000_s1077" style="position:absolute;visibility:visible;mso-wrap-style:square" from="14197,1149" to="14199,1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"/>
                  <v:line id="Line 92" o:spid="_x0000_s1078" style="position:absolute;visibility:visible;mso-wrap-style:square" from="14194,1149" to="14197,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"/>
                </v:group>
                <v:line id="Line 93" o:spid="_x0000_s1079" style="position:absolute;visibility:visible;mso-wrap-style:square" from="31435,44958" to="39595,4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"/>
                <v:line id="Line 94" o:spid="_x0000_s1080" style="position:absolute;flip:y;visibility:visible;mso-wrap-style:square" from="39497,41211" to="39497,4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">
                  <v:stroke endarrow="block"/>
                </v:line>
                <v:line id="Line 98" o:spid="_x0000_s1081" style="position:absolute;flip:y;visibility:visible;mso-wrap-style:square" from="27339,41404" to="27432,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">
                  <v:stroke endarrow="block"/>
                </v:line>
                <v:rect id="Rectangle 55" o:spid="_x0000_s1082" alt="25%" style="position:absolute;left:20993;top:28163;width:7048;height:4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" fillcolor="silver">
                  <v:fill r:id="rId19" o:title="" type="pattern"/>
                  <v:textbox inset="5.85pt,.7pt,5.85pt,.7pt">
                    <w:txbxContent>
                      <w:p w14:paraId="4DCC1E6D" w14:textId="77777777" w:rsidR="00174F95" w:rsidRDefault="00174F95" w:rsidP="0063767B">
                        <w:pPr>
                          <w:jc w:val="center"/>
                        </w:pPr>
                        <w:r>
                          <w:rPr>
                            <w:rFonts w:ascii="Arial" w:hAnsi="Arial" w:cs="Arial"/>
                          </w:rPr>
                          <w:t xml:space="preserve">CSI2    Driver </w:t>
                        </w:r>
                      </w:p>
                    </w:txbxContent>
                  </v:textbox>
                </v:rect>
                <v:rect id="Rectangle 55" o:spid="_x0000_s1083" alt="25%" style="position:absolute;left:7143;top:28153;width:11516;height:4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" fillcolor="silver">
                  <v:fill r:id="rId19" o:title="" type="pattern"/>
                  <v:textbox inset="5.85pt,.7pt,5.85pt,.7pt">
                    <w:txbxContent>
                      <w:p w14:paraId="7423AF75" w14:textId="77777777" w:rsidR="00174F95" w:rsidRDefault="00174F95" w:rsidP="009241C1">
                        <w:pPr>
                          <w:jc w:val="center"/>
                        </w:pPr>
                        <w:r>
                          <w:rPr>
                            <w:rFonts w:ascii="Arial" w:hAnsi="Arial"/>
                          </w:rPr>
                          <w:t xml:space="preserve">ADV7482 decoder Driver </w:t>
                        </w:r>
                      </w:p>
                      <w:p w14:paraId="180F1FC1" w14:textId="77777777" w:rsidR="00174F95" w:rsidRDefault="00174F95">
                        <w:pPr>
                          <w:pStyle w:val="NormalWeb"/>
                          <w:overflowPunct w:val="0"/>
                          <w:spacing w:before="0" w:beforeAutospacing="0" w:after="200" w:afterAutospacing="0"/>
                          <w:jc w:val="center"/>
                        </w:pPr>
                      </w:p>
                    </w:txbxContent>
                  </v:textbox>
                </v:rect>
                <v:shape id="Text Box 64" o:spid="_x0000_s1084" type="#_x0000_t202" style="position:absolute;left:47545;top:49749;width:1186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" filled="f" stroked="f">
                  <v:textbox inset="5.85pt,.7pt,5.85pt,.7pt">
                    <w:txbxContent>
                      <w:p w14:paraId="590E24F4" w14:textId="77777777" w:rsidR="00174F95" w:rsidRDefault="00174F95" w:rsidP="001435EB">
                        <w:pPr>
                          <w:pStyle w:val="NormalWeb"/>
                          <w:overflowPunct w:val="0"/>
                          <w:spacing w:before="0" w:beforeAutospacing="0" w:after="200" w:afterAutospacing="0"/>
                        </w:pPr>
                        <w:r>
                          <w:rPr>
                            <w:rFonts w:ascii="Arial" w:eastAsia="MS Mincho" w:hAnsi="Arial"/>
                            <w:sz w:val="20"/>
                            <w:szCs w:val="20"/>
                          </w:rPr>
                          <w:t>Evaluation board</w:t>
                        </w:r>
                      </w:p>
                    </w:txbxContent>
                  </v:textbox>
                </v:shape>
                <v:rect id="Rectangle 55" o:spid="_x0000_s1085" alt="25%" style="position:absolute;left:44958;top:28755;width:14001;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" fillcolor="silver">
                  <v:fill r:id="rId19" o:title="" type="pattern"/>
                  <v:textbox inset="5.85pt,.7pt,5.85pt,.7pt">
                    <w:txbxContent>
                      <w:p w14:paraId="0B297E99" w14:textId="77777777" w:rsidR="00174F95" w:rsidRDefault="00174F95" w:rsidP="00A83A93">
                        <w:pPr>
                          <w:pStyle w:val="NormalWeb"/>
                          <w:overflowPunct w:val="0"/>
                          <w:spacing w:before="0" w:beforeAutospacing="0" w:after="80" w:afterAutospacing="0" w:line="320" w:lineRule="exact"/>
                          <w:jc w:val="center"/>
                        </w:pPr>
                        <w:r>
                          <w:rPr>
                            <w:rFonts w:ascii="Arial" w:eastAsia="MS Mincho" w:hAnsi="Arial" w:cs="Arial"/>
                            <w:sz w:val="18"/>
                            <w:szCs w:val="18"/>
                          </w:rPr>
                          <w:t>Target of this manual</w:t>
                        </w:r>
                      </w:p>
                      <w:p w14:paraId="51EA7BE3" w14:textId="77777777" w:rsidR="00174F95" w:rsidRDefault="00174F95" w:rsidP="00A83A93">
                        <w:pPr>
                          <w:pStyle w:val="NormalWeb"/>
                          <w:overflowPunct w:val="0"/>
                          <w:spacing w:before="0" w:beforeAutospacing="0" w:after="200" w:afterAutospacing="0"/>
                          <w:jc w:val="center"/>
                        </w:pPr>
                        <w:r>
                          <w:rPr>
                            <w:rFonts w:ascii="Arial" w:eastAsia="MS Mincho" w:hAnsi="Arial"/>
                            <w:color w:val="008080"/>
                            <w:sz w:val="20"/>
                            <w:szCs w:val="20"/>
                            <w:u w:val="single"/>
                          </w:rPr>
                          <w:t xml:space="preserve">  </w:t>
                        </w:r>
                        <w:r>
                          <w:rPr>
                            <w:rFonts w:ascii="Arial" w:eastAsia="MS Mincho" w:hAnsi="Arial"/>
                            <w:sz w:val="20"/>
                            <w:szCs w:val="20"/>
                          </w:rPr>
                          <w:t>(this module)</w:t>
                        </w:r>
                      </w:p>
                    </w:txbxContent>
                  </v:textbox>
                </v:rect>
                <v:rect id="Rectangle 59" o:spid="_x0000_s1086" style="position:absolute;left:26370;top:49139;width:8096;height:2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">
                  <v:textbox inset="5.85pt,.7pt,5.85pt,.7pt">
                    <w:txbxContent>
                      <w:p w14:paraId="249D8842" w14:textId="77777777" w:rsidR="00174F95" w:rsidRDefault="00174F95" w:rsidP="005773A6">
                        <w:pPr>
                          <w:pStyle w:val="NormalWeb"/>
                          <w:overflowPunct w:val="0"/>
                          <w:spacing w:before="0" w:beforeAutospacing="0" w:after="200" w:afterAutospacing="0"/>
                          <w:jc w:val="center"/>
                        </w:pPr>
                        <w:r>
                          <w:rPr>
                            <w:rFonts w:ascii="Arial" w:eastAsia="MS Mincho" w:hAnsi="Arial"/>
                            <w:sz w:val="20"/>
                            <w:szCs w:val="20"/>
                          </w:rPr>
                          <w:t>HDMI</w:t>
                        </w:r>
                      </w:p>
                      <w:p w14:paraId="4A810F43" w14:textId="77777777" w:rsidR="00174F95" w:rsidRDefault="00174F95" w:rsidP="005773A6">
                        <w:pPr>
                          <w:pStyle w:val="NormalWeb"/>
                          <w:overflowPunct w:val="0"/>
                          <w:spacing w:before="0" w:beforeAutospacing="0" w:after="200" w:afterAutospacing="0"/>
                          <w:jc w:val="center"/>
                        </w:pPr>
                        <w:r>
                          <w:rPr>
                            <w:rFonts w:ascii="Arial" w:eastAsia="MS Mincho" w:hAnsi="Arial"/>
                            <w:sz w:val="20"/>
                            <w:szCs w:val="20"/>
                          </w:rPr>
                          <w:t>Connector</w:t>
                        </w:r>
                      </w:p>
                    </w:txbxContent>
                  </v:textbox>
                </v:rect>
                <v:rect id="Rectangle 82" o:spid="_x0000_s1087" style="position:absolute;left:34942;top:49139;width:809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">
                  <v:textbox inset="5.85pt,.7pt,5.85pt,.7pt">
                    <w:txbxContent>
                      <w:p w14:paraId="514B09E2" w14:textId="77777777" w:rsidR="00174F95" w:rsidRDefault="00174F95" w:rsidP="005773A6">
                        <w:pPr>
                          <w:pStyle w:val="NormalWeb"/>
                          <w:overflowPunct w:val="0"/>
                          <w:spacing w:before="0" w:beforeAutospacing="0" w:after="200" w:afterAutospacing="0"/>
                          <w:jc w:val="center"/>
                        </w:pPr>
                        <w:r>
                          <w:rPr>
                            <w:rFonts w:ascii="Arial" w:eastAsia="MS Mincho" w:hAnsi="Arial"/>
                            <w:sz w:val="20"/>
                            <w:szCs w:val="20"/>
                          </w:rPr>
                          <w:t xml:space="preserve">CVBS </w:t>
                        </w:r>
                      </w:p>
                      <w:p w14:paraId="46C6F3A6" w14:textId="77777777" w:rsidR="00174F95" w:rsidRDefault="00174F95" w:rsidP="005773A6">
                        <w:pPr>
                          <w:pStyle w:val="NormalWeb"/>
                          <w:overflowPunct w:val="0"/>
                          <w:spacing w:before="0" w:beforeAutospacing="0" w:after="200" w:afterAutospacing="0"/>
                          <w:jc w:val="center"/>
                        </w:pPr>
                        <w:r>
                          <w:rPr>
                            <w:rFonts w:ascii="Arial" w:eastAsia="MS Mincho" w:hAnsi="Arial"/>
                            <w:sz w:val="20"/>
                            <w:szCs w:val="20"/>
                          </w:rPr>
                          <w:t>Connector</w:t>
                        </w:r>
                      </w:p>
                    </w:txbxContent>
                  </v:textbox>
                </v:rect>
                <v:line id="Line 70" o:spid="_x0000_s1088" style="position:absolute;flip:x;visibility:visible;mso-wrap-style:square" from="30480,51339" to="30513,53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">
                  <v:stroke startarrow="block"/>
                </v:line>
                <v:line id="Line 87" o:spid="_x0000_s1089" style="position:absolute;visibility:visible;mso-wrap-style:square" from="38990,51339" to="39026,5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">
                  <v:stroke startarrow="block"/>
                </v:line>
                <v:line id="Line 98" o:spid="_x0000_s1090" style="position:absolute;flip:y;visibility:visible;mso-wrap-style:square" from="27263,51339" to="27339,5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IuCxQAAANwAAAAPAAAAZHJzL2Rvd25yZXYueG1sRI9Ba8JA&#10;EIXvQv/DMgUvQTdWKT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BImIuCxQAAANwAAAAP&#10;AAAAAAAAAAAAAAAAAAcCAABkcnMvZG93bnJldi54bWxQSwUGAAAAAAMAAwC3AAAA+QIAAAAA&#10;">
                  <v:stroke endarrow="block"/>
                </v:line>
                <v:line id="Line 94" o:spid="_x0000_s1091" style="position:absolute;flip:y;visibility:visible;mso-wrap-style:square" from="37341,51339" to="37341,54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">
                  <v:stroke endarrow="block"/>
                </v:line>
                <v:line id="Line 61" o:spid="_x0000_s1092" style="position:absolute;visibility:visible;mso-wrap-style:square" from="6243,45710" to="54578,45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" strokeweight="2.25pt"/>
                <v:line id="Line 60" o:spid="_x0000_s1093" style="position:absolute;visibility:visible;mso-wrap-style:square" from="30465,41298" to="30465,43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">
                  <v:stroke startarrow="block"/>
                </v:line>
                <v:line id="Line 60" o:spid="_x0000_s1094" style="position:absolute;flip:x;visibility:visible;mso-wrap-style:square" from="30454,53520" to="30469,5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"/>
                <v:line id="Line 60" o:spid="_x0000_s1095" style="position:absolute;visibility:visible;mso-wrap-style:square" from="30454,44100" to="30470,49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"/>
                <v:shape id="AutoShape 66" o:spid="_x0000_s1096" type="#_x0000_t22" style="position:absolute;left:31740;top:5298;width:6534;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" filled="f">
                  <v:textbox inset="0,0,0,0">
                    <w:txbxContent>
                      <w:p w14:paraId="5382C8A7" w14:textId="77777777" w:rsidR="00174F95" w:rsidRDefault="00174F95" w:rsidP="00E510A6">
                        <w:pPr>
                          <w:pStyle w:val="NormalWeb"/>
                          <w:overflowPunct w:val="0"/>
                          <w:spacing w:before="40" w:beforeAutospacing="0" w:after="200" w:afterAutospacing="0"/>
                          <w:jc w:val="center"/>
                        </w:pPr>
                        <w:r>
                          <w:rPr>
                            <w:rFonts w:ascii="Arial" w:eastAsia="MS Mincho" w:hAnsi="Arial"/>
                            <w:sz w:val="16"/>
                            <w:szCs w:val="16"/>
                          </w:rPr>
                          <w:t>/dev/video7</w:t>
                        </w:r>
                      </w:p>
                    </w:txbxContent>
                  </v:textbox>
                </v:shape>
                <v:line id="Line 56" o:spid="_x0000_s1097" style="position:absolute;visibility:visible;mso-wrap-style:square" from="45206,3194" to="45212,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">
                  <v:stroke startarrow="block" endarrow="block"/>
                </v:line>
                <v:line id="Line 65" o:spid="_x0000_s1098" style="position:absolute;visibility:visible;mso-wrap-style:square" from="45314,7594" to="45314,1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">
                  <v:stroke startarrow="block" endarrow="block"/>
                </v:line>
                <v:shape id="AutoShape 66" o:spid="_x0000_s1099" type="#_x0000_t22" style="position:absolute;left:41999;top:5403;width:6535;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" filled="f">
                  <v:textbox inset="0,0,0,0">
                    <w:txbxContent>
                      <w:p w14:paraId="714574B2" w14:textId="77777777" w:rsidR="00174F95" w:rsidRDefault="00174F95" w:rsidP="00DA7067">
                        <w:pPr>
                          <w:pStyle w:val="NormalWeb"/>
                          <w:overflowPunct w:val="0"/>
                          <w:spacing w:before="40" w:beforeAutospacing="0" w:after="200" w:afterAutospacing="0"/>
                          <w:jc w:val="center"/>
                        </w:pPr>
                        <w:r>
                          <w:rPr>
                            <w:rFonts w:ascii="Arial" w:eastAsia="MS Mincho" w:hAnsi="Arial"/>
                            <w:sz w:val="16"/>
                            <w:szCs w:val="16"/>
                          </w:rPr>
                          <w:t>/dev/media0</w:t>
                        </w:r>
                      </w:p>
                    </w:txbxContent>
                  </v:textbox>
                </v:shape>
                <v:rect id="Rectangle 76" o:spid="_x0000_s1100" style="position:absolute;left:38713;top:12182;width:1217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">
                  <v:textbox inset="5.85pt,.7pt,5.85pt,.7pt">
                    <w:txbxContent>
                      <w:p w14:paraId="19ED78C8" w14:textId="77777777" w:rsidR="00174F95" w:rsidRDefault="00174F95" w:rsidP="00DA7067">
                        <w:pPr>
                          <w:pStyle w:val="NormalWeb"/>
                          <w:overflowPunct w:val="0"/>
                          <w:spacing w:before="0" w:beforeAutospacing="0" w:after="200" w:afterAutospacing="0"/>
                          <w:jc w:val="center"/>
                        </w:pPr>
                        <w:r w:rsidRPr="00DA7067">
                          <w:rPr>
                            <w:rFonts w:ascii="Arial" w:eastAsia="MS Mincho" w:hAnsi="Arial"/>
                            <w:sz w:val="20"/>
                            <w:szCs w:val="20"/>
                          </w:rPr>
                          <w:t xml:space="preserve">Media Controller </w:t>
                        </w:r>
                        <w:r w:rsidRPr="00D3475F">
                          <w:rPr>
                            <w:rFonts w:ascii="Times New Roman" w:hAnsi="Times New Roman" w:cs="Times New Roman"/>
                            <w:sz w:val="16"/>
                            <w:szCs w:val="18"/>
                          </w:rPr>
                          <w:t>*</w:t>
                        </w:r>
                        <w:r>
                          <w:rPr>
                            <w:rFonts w:cs="Arial"/>
                            <w:sz w:val="16"/>
                            <w:szCs w:val="18"/>
                            <w:vertAlign w:val="superscript"/>
                          </w:rPr>
                          <w:t>2</w:t>
                        </w:r>
                      </w:p>
                    </w:txbxContent>
                  </v:textbox>
                </v:rect>
                <v:line id="Line 57" o:spid="_x0000_s1101" style="position:absolute;visibility:visible;mso-wrap-style:square" from="41290,14671" to="41309,19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">
                  <v:stroke startarrow="block" endarrow="block"/>
                </v:line>
                <v:shape id="AutoShape 66" o:spid="_x0000_s1102" type="#_x0000_t22" style="position:absolute;left:1800;top:5111;width:9249;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" filled="f">
                  <v:textbox inset="0,0,0,0">
                    <w:txbxContent>
                      <w:p w14:paraId="04F1B4D8" w14:textId="729F0AEF" w:rsidR="00174F95" w:rsidRDefault="00174F95">
                        <w:pPr>
                          <w:pStyle w:val="NormalWeb"/>
                          <w:overflowPunct w:val="0"/>
                          <w:spacing w:before="40" w:beforeAutospacing="0" w:after="200" w:afterAutospacing="0"/>
                          <w:jc w:val="center"/>
                        </w:pPr>
                        <w:r w:rsidRPr="00D44F4D">
                          <w:rPr>
                            <w:rFonts w:ascii="Arial" w:eastAsia="MS Mincho" w:hAnsi="Arial"/>
                            <w:sz w:val="16"/>
                            <w:szCs w:val="16"/>
                          </w:rPr>
                          <w:t>/dev/v4l-subdev</w:t>
                        </w:r>
                        <w:r>
                          <w:rPr>
                            <w:rFonts w:ascii="Arial" w:eastAsia="MS Mincho" w:hAnsi="Arial"/>
                            <w:sz w:val="16"/>
                            <w:szCs w:val="16"/>
                          </w:rPr>
                          <w:t>1</w:t>
                        </w:r>
                      </w:p>
                    </w:txbxContent>
                  </v:textbox>
                </v:shape>
                <v:shape id="AutoShape 66" o:spid="_x0000_s1103" type="#_x0000_t22" style="position:absolute;left:11525;top:5237;width:9944;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" filled="f">
                  <v:textbox inset="0,0,0,0">
                    <w:txbxContent>
                      <w:p w14:paraId="4CD45EA9" w14:textId="5A736CBB" w:rsidR="00174F95" w:rsidRPr="00D44F4D" w:rsidRDefault="00174F95" w:rsidP="00D44F4D">
                        <w:pPr>
                          <w:pStyle w:val="NormalWeb"/>
                          <w:spacing w:before="0" w:beforeAutospacing="0" w:after="0" w:afterAutospacing="0"/>
                          <w:jc w:val="center"/>
                        </w:pPr>
                        <w:r w:rsidRPr="007903BF">
                          <w:rPr>
                            <w:rFonts w:ascii="Arial" w:eastAsia="MS Mincho" w:hAnsi="Arial"/>
                            <w:sz w:val="16"/>
                            <w:szCs w:val="16"/>
                          </w:rPr>
                          <w:t>/dev/v4l-subdev</w:t>
                        </w:r>
                        <w:r>
                          <w:rPr>
                            <w:rFonts w:ascii="Arial" w:eastAsia="MS Mincho" w:hAnsi="Arial"/>
                            <w:sz w:val="16"/>
                            <w:szCs w:val="16"/>
                          </w:rPr>
                          <w:t>2</w:t>
                        </w:r>
                      </w:p>
                    </w:txbxContent>
                  </v:textbox>
                </v:shape>
                <v:line id="Line 65" o:spid="_x0000_s1104" style="position:absolute;visibility:visible;mso-wrap-style:square" from="16552,7762" to="16552,12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">
                  <v:stroke startarrow="block" endarrow="block"/>
                </v:line>
                <v:line id="Line 65" o:spid="_x0000_s1105" style="position:absolute;visibility:visible;mso-wrap-style:square" from="6822,7762" to="6822,12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">
                  <v:stroke startarrow="block" endarrow="block"/>
                </v:line>
                <v:line id="Line 56" o:spid="_x0000_s1106" style="position:absolute;visibility:visible;mso-wrap-style:square" from="7038,3194" to="7045,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">
                  <v:stroke startarrow="block" endarrow="block"/>
                </v:line>
                <v:line id="Line 56" o:spid="_x0000_s1107" style="position:absolute;visibility:visible;mso-wrap-style:square" from="16659,3127" to="16665,5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">
                  <v:stroke startarrow="block" endarrow="block"/>
                </v:line>
                <v:shapetype id="_x0000_t33" coordsize="21600,21600" o:spt="33" o:oned="t" path="m,l21600,r,21600e" filled="f">
                  <v:stroke joinstyle="miter"/>
                  <v:path arrowok="t" fillok="f" o:connecttype="none"/>
                  <o:lock v:ext="edit" shapetype="t"/>
                </v:shapetype>
                <v:shape id="コネクタ: カギ線 29" o:spid="_x0000_s1108" type="#_x0000_t33" style="position:absolute;left:-1941;top:21085;width:15405;height:27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" strokecolor="black [3200]" strokeweight=".5pt">
                  <v:stroke startarrow="block" endarrow="block"/>
                </v:shape>
                <w10:wrap type="topAndBottom" anchorx="margin"/>
              </v:group>
            </w:pict>
          </mc:Fallback>
        </mc:AlternateContent>
      </w:r>
      <w:r w:rsidR="003F0802" w:rsidRPr="004518B1">
        <w:t>T</w:t>
      </w:r>
      <w:r w:rsidR="003F0802" w:rsidRPr="004518B1">
        <w:rPr>
          <w:lang w:eastAsia="ja-JP"/>
        </w:rPr>
        <w:t>he following figure shows the configuration of this module.</w:t>
      </w:r>
    </w:p>
    <w:p w14:paraId="35E9E67F" w14:textId="0438D6DD" w:rsidR="00A51140" w:rsidRPr="004518B1" w:rsidRDefault="002940CB" w:rsidP="002940CB">
      <w:pPr>
        <w:pStyle w:val="Caption"/>
        <w:jc w:val="center"/>
        <w:rPr>
          <w:sz w:val="20"/>
          <w:szCs w:val="20"/>
          <w:lang w:eastAsia="ja-JP"/>
        </w:rPr>
      </w:pPr>
      <w:r w:rsidRPr="004518B1">
        <w:rPr>
          <w:sz w:val="20"/>
          <w:szCs w:val="20"/>
        </w:rPr>
        <w:t xml:space="preserve">Figure </w:t>
      </w:r>
      <w:r w:rsidRPr="003946B5">
        <w:rPr>
          <w:sz w:val="20"/>
          <w:szCs w:val="20"/>
        </w:rPr>
        <w:fldChar w:fldCharType="begin"/>
      </w:r>
      <w:r w:rsidRPr="004518B1">
        <w:rPr>
          <w:sz w:val="20"/>
          <w:szCs w:val="20"/>
        </w:rPr>
        <w:instrText xml:space="preserve"> STYLEREF 1 \s </w:instrText>
      </w:r>
      <w:r w:rsidRPr="003946B5">
        <w:rPr>
          <w:sz w:val="20"/>
          <w:szCs w:val="20"/>
        </w:rPr>
        <w:fldChar w:fldCharType="separate"/>
      </w:r>
      <w:r w:rsidR="00E32B0C">
        <w:rPr>
          <w:noProof/>
          <w:sz w:val="20"/>
          <w:szCs w:val="20"/>
        </w:rPr>
        <w:t>3</w:t>
      </w:r>
      <w:r w:rsidRPr="003946B5">
        <w:rPr>
          <w:sz w:val="20"/>
          <w:szCs w:val="20"/>
        </w:rPr>
        <w:fldChar w:fldCharType="end"/>
      </w:r>
      <w:r w:rsidRPr="004518B1">
        <w:rPr>
          <w:sz w:val="20"/>
          <w:szCs w:val="20"/>
        </w:rPr>
        <w:t>.</w:t>
      </w:r>
      <w:r w:rsidRPr="003946B5">
        <w:rPr>
          <w:sz w:val="20"/>
          <w:szCs w:val="20"/>
        </w:rPr>
        <w:fldChar w:fldCharType="begin"/>
      </w:r>
      <w:r w:rsidRPr="004518B1">
        <w:rPr>
          <w:sz w:val="20"/>
          <w:szCs w:val="20"/>
        </w:rPr>
        <w:instrText xml:space="preserve"> SEQ Figure \* ARABIC \s 1 </w:instrText>
      </w:r>
      <w:r w:rsidRPr="003946B5">
        <w:rPr>
          <w:sz w:val="20"/>
          <w:szCs w:val="20"/>
        </w:rPr>
        <w:fldChar w:fldCharType="separate"/>
      </w:r>
      <w:r w:rsidR="00E32B0C">
        <w:rPr>
          <w:noProof/>
          <w:sz w:val="20"/>
          <w:szCs w:val="20"/>
        </w:rPr>
        <w:t>1</w:t>
      </w:r>
      <w:r w:rsidRPr="003946B5">
        <w:rPr>
          <w:sz w:val="20"/>
          <w:szCs w:val="20"/>
        </w:rPr>
        <w:fldChar w:fldCharType="end"/>
      </w:r>
      <w:r w:rsidR="003F0802" w:rsidRPr="004518B1">
        <w:rPr>
          <w:sz w:val="20"/>
          <w:szCs w:val="20"/>
          <w:lang w:eastAsia="ja-JP"/>
        </w:rPr>
        <w:tab/>
        <w:t>Module Configuration</w:t>
      </w:r>
      <w:r w:rsidR="00180DB5" w:rsidRPr="004518B1">
        <w:rPr>
          <w:sz w:val="20"/>
          <w:szCs w:val="20"/>
          <w:lang w:eastAsia="ja-JP"/>
        </w:rPr>
        <w:t xml:space="preserve"> (R-Car H</w:t>
      </w:r>
      <w:r w:rsidR="00CB621D" w:rsidRPr="004518B1">
        <w:rPr>
          <w:sz w:val="20"/>
          <w:szCs w:val="20"/>
          <w:lang w:eastAsia="ja-JP"/>
        </w:rPr>
        <w:t>3</w:t>
      </w:r>
      <w:r w:rsidR="005A5A71" w:rsidRPr="004518B1">
        <w:rPr>
          <w:sz w:val="20"/>
          <w:szCs w:val="20"/>
          <w:lang w:eastAsia="ja-JP"/>
        </w:rPr>
        <w:t xml:space="preserve"> / M3</w:t>
      </w:r>
      <w:r w:rsidR="001F399D">
        <w:rPr>
          <w:rFonts w:eastAsia="MS PGothic"/>
          <w:lang w:eastAsia="ja-JP"/>
        </w:rPr>
        <w:t xml:space="preserve"> / M3N</w:t>
      </w:r>
      <w:r w:rsidR="00180DB5" w:rsidRPr="004518B1">
        <w:rPr>
          <w:sz w:val="20"/>
          <w:szCs w:val="20"/>
          <w:lang w:eastAsia="ja-JP"/>
        </w:rPr>
        <w:t>)</w:t>
      </w:r>
    </w:p>
    <w:p w14:paraId="693C7119" w14:textId="77777777" w:rsidR="00EE05F9" w:rsidRPr="004518B1" w:rsidRDefault="00EE05F9" w:rsidP="00EE05F9">
      <w:r w:rsidRPr="004518B1">
        <w:rPr>
          <w:lang w:eastAsia="ja-JP"/>
        </w:rPr>
        <w:t xml:space="preserve">*1 </w:t>
      </w:r>
      <w:r w:rsidR="005A1D71" w:rsidRPr="004518B1">
        <w:t>CSI</w:t>
      </w:r>
      <w:r w:rsidRPr="004518B1">
        <w:t xml:space="preserve">20 which has 2 </w:t>
      </w:r>
      <w:proofErr w:type="gramStart"/>
      <w:r w:rsidRPr="004518B1">
        <w:t>lane</w:t>
      </w:r>
      <w:proofErr w:type="gramEnd"/>
      <w:r w:rsidRPr="004518B1">
        <w:t xml:space="preserve"> is connected to 1 lane only </w:t>
      </w:r>
      <w:r w:rsidR="004A1912" w:rsidRPr="004518B1">
        <w:rPr>
          <w:lang w:eastAsia="ja-JP"/>
        </w:rPr>
        <w:t>by</w:t>
      </w:r>
      <w:r w:rsidRPr="004518B1">
        <w:t xml:space="preserve"> R-Car H3</w:t>
      </w:r>
      <w:r w:rsidR="005A5A71" w:rsidRPr="004518B1">
        <w:rPr>
          <w:lang w:eastAsia="ja-JP"/>
        </w:rPr>
        <w:t xml:space="preserve"> / M3</w:t>
      </w:r>
      <w:r w:rsidR="001F399D">
        <w:rPr>
          <w:rFonts w:eastAsia="MS PGothic"/>
          <w:lang w:eastAsia="ja-JP"/>
        </w:rPr>
        <w:t xml:space="preserve"> / M3N</w:t>
      </w:r>
      <w:r w:rsidRPr="004518B1">
        <w:t xml:space="preserve"> evaluation board specification.</w:t>
      </w:r>
    </w:p>
    <w:p w14:paraId="4ECBB98D" w14:textId="450CC2EC" w:rsidR="005933CC" w:rsidRDefault="005933CC" w:rsidP="00D36A38">
      <w:pPr>
        <w:rPr>
          <w:lang w:eastAsia="ja-JP"/>
        </w:rPr>
      </w:pPr>
      <w:r w:rsidRPr="004518B1">
        <w:rPr>
          <w:lang w:eastAsia="ja-JP"/>
        </w:rPr>
        <w:t>*2 The channel of the VIN can be selected from CSI2 driver</w:t>
      </w:r>
      <w:r w:rsidR="008B7ACB" w:rsidRPr="004518B1">
        <w:rPr>
          <w:lang w:eastAsia="ja-JP"/>
        </w:rPr>
        <w:t xml:space="preserve"> by Media Controller API</w:t>
      </w:r>
      <w:r w:rsidRPr="004518B1">
        <w:rPr>
          <w:lang w:eastAsia="ja-JP"/>
        </w:rPr>
        <w:t xml:space="preserve">. Please refer to </w:t>
      </w:r>
      <w:r w:rsidRPr="00F713F2">
        <w:rPr>
          <w:lang w:eastAsia="ja-JP"/>
        </w:rPr>
        <w:fldChar w:fldCharType="begin"/>
      </w:r>
      <w:r w:rsidRPr="004518B1">
        <w:rPr>
          <w:lang w:eastAsia="ja-JP"/>
        </w:rPr>
        <w:instrText xml:space="preserve"> REF _Ref435620460 \r \h </w:instrText>
      </w:r>
      <w:r w:rsidR="005A5A71" w:rsidRPr="004518B1">
        <w:rPr>
          <w:lang w:eastAsia="ja-JP"/>
        </w:rPr>
        <w:instrText xml:space="preserve"> \* MERGEFORMAT </w:instrText>
      </w:r>
      <w:r w:rsidRPr="00F713F2">
        <w:rPr>
          <w:lang w:eastAsia="ja-JP"/>
        </w:rPr>
      </w:r>
      <w:r w:rsidRPr="00F713F2">
        <w:rPr>
          <w:lang w:eastAsia="ja-JP"/>
        </w:rPr>
        <w:fldChar w:fldCharType="separate"/>
      </w:r>
      <w:r w:rsidR="00E32B0C">
        <w:rPr>
          <w:lang w:eastAsia="ja-JP"/>
        </w:rPr>
        <w:t>4.1</w:t>
      </w:r>
      <w:r w:rsidRPr="00F713F2">
        <w:rPr>
          <w:lang w:eastAsia="ja-JP"/>
        </w:rPr>
        <w:fldChar w:fldCharType="end"/>
      </w:r>
      <w:r w:rsidR="00832C90" w:rsidRPr="004518B1">
        <w:rPr>
          <w:lang w:eastAsia="ja-JP"/>
        </w:rPr>
        <w:t xml:space="preserve"> </w:t>
      </w:r>
      <w:r w:rsidRPr="00F713F2">
        <w:rPr>
          <w:lang w:eastAsia="ja-JP"/>
        </w:rPr>
        <w:fldChar w:fldCharType="begin"/>
      </w:r>
      <w:r w:rsidRPr="004518B1">
        <w:rPr>
          <w:lang w:eastAsia="ja-JP"/>
        </w:rPr>
        <w:instrText xml:space="preserve"> REF _Ref435620460 \h </w:instrText>
      </w:r>
      <w:r w:rsidR="005A5A71" w:rsidRPr="004518B1">
        <w:rPr>
          <w:lang w:eastAsia="ja-JP"/>
        </w:rPr>
        <w:instrText xml:space="preserve"> \* MERGEFORMAT </w:instrText>
      </w:r>
      <w:r w:rsidRPr="00F713F2">
        <w:rPr>
          <w:lang w:eastAsia="ja-JP"/>
        </w:rPr>
      </w:r>
      <w:r w:rsidRPr="00F713F2">
        <w:rPr>
          <w:lang w:eastAsia="ja-JP"/>
        </w:rPr>
        <w:fldChar w:fldCharType="separate"/>
      </w:r>
      <w:r w:rsidR="00E32B0C">
        <w:rPr>
          <w:rFonts w:hint="eastAsia"/>
          <w:lang w:eastAsia="ja-JP"/>
        </w:rPr>
        <w:t>Connected Device</w:t>
      </w:r>
      <w:r w:rsidRPr="00F713F2">
        <w:rPr>
          <w:lang w:eastAsia="ja-JP"/>
        </w:rPr>
        <w:fldChar w:fldCharType="end"/>
      </w:r>
      <w:r w:rsidRPr="004518B1">
        <w:rPr>
          <w:lang w:eastAsia="ja-JP"/>
        </w:rPr>
        <w:t xml:space="preserve"> in detail</w:t>
      </w:r>
      <w:r w:rsidR="008B7ACB" w:rsidRPr="004518B1">
        <w:rPr>
          <w:lang w:eastAsia="ja-JP"/>
        </w:rPr>
        <w:t xml:space="preserve"> and </w:t>
      </w:r>
      <w:r w:rsidR="00974B72">
        <w:rPr>
          <w:lang w:eastAsia="ja-JP"/>
        </w:rPr>
        <w:fldChar w:fldCharType="begin"/>
      </w:r>
      <w:r w:rsidR="00974B72">
        <w:rPr>
          <w:lang w:eastAsia="ja-JP"/>
        </w:rPr>
        <w:instrText xml:space="preserve"> REF _Ref496607612 \r \h </w:instrText>
      </w:r>
      <w:r w:rsidR="00974B72">
        <w:rPr>
          <w:lang w:eastAsia="ja-JP"/>
        </w:rPr>
      </w:r>
      <w:r w:rsidR="00974B72">
        <w:rPr>
          <w:lang w:eastAsia="ja-JP"/>
        </w:rPr>
        <w:fldChar w:fldCharType="separate"/>
      </w:r>
      <w:r w:rsidR="00E32B0C">
        <w:rPr>
          <w:lang w:eastAsia="ja-JP"/>
        </w:rPr>
        <w:t>5.2</w:t>
      </w:r>
      <w:r w:rsidR="00974B72">
        <w:rPr>
          <w:lang w:eastAsia="ja-JP"/>
        </w:rPr>
        <w:fldChar w:fldCharType="end"/>
      </w:r>
      <w:r w:rsidR="00974B72">
        <w:rPr>
          <w:lang w:eastAsia="ja-JP"/>
        </w:rPr>
        <w:fldChar w:fldCharType="begin"/>
      </w:r>
      <w:r w:rsidR="00974B72">
        <w:rPr>
          <w:lang w:eastAsia="ja-JP"/>
        </w:rPr>
        <w:instrText xml:space="preserve"> REF _Ref496607612 \h </w:instrText>
      </w:r>
      <w:r w:rsidR="00974B72">
        <w:rPr>
          <w:lang w:eastAsia="ja-JP"/>
        </w:rPr>
      </w:r>
      <w:r w:rsidR="00974B72">
        <w:rPr>
          <w:lang w:eastAsia="ja-JP"/>
        </w:rPr>
        <w:fldChar w:fldCharType="separate"/>
      </w:r>
      <w:ins w:id="8" w:author="Quat Doan Huynh" w:date="2023-12-15T12:54:00Z">
        <w:r w:rsidR="00E32B0C">
          <w:t>Media Controller</w:t>
        </w:r>
        <w:r w:rsidR="00E32B0C" w:rsidRPr="004D1BBF">
          <w:t xml:space="preserve"> API</w:t>
        </w:r>
      </w:ins>
      <w:del w:id="9" w:author="Quat Doan Huynh" w:date="2023-12-15T12:54:00Z">
        <w:r w:rsidR="00E32B0C" w:rsidDel="00E32B0C">
          <w:delText>Media Controller</w:delText>
        </w:r>
        <w:r w:rsidR="00E32B0C" w:rsidRPr="004D1BBF" w:rsidDel="00E32B0C">
          <w:delText xml:space="preserve"> API</w:delText>
        </w:r>
      </w:del>
      <w:r w:rsidR="00974B72">
        <w:rPr>
          <w:lang w:eastAsia="ja-JP"/>
        </w:rPr>
        <w:fldChar w:fldCharType="end"/>
      </w:r>
      <w:r w:rsidR="00974B72">
        <w:rPr>
          <w:rFonts w:hint="eastAsia"/>
          <w:lang w:eastAsia="ja-JP"/>
        </w:rPr>
        <w:t xml:space="preserve"> </w:t>
      </w:r>
    </w:p>
    <w:p w14:paraId="789A3E85" w14:textId="77777777" w:rsidR="00BB1FFF" w:rsidRDefault="00BB1FFF" w:rsidP="00B55829">
      <w:pPr>
        <w:rPr>
          <w:lang w:eastAsia="ja-JP"/>
        </w:rPr>
      </w:pPr>
    </w:p>
    <w:p w14:paraId="505D6E86" w14:textId="77777777" w:rsidR="000E0448" w:rsidRDefault="000E0448" w:rsidP="00B55829">
      <w:pPr>
        <w:rPr>
          <w:lang w:eastAsia="ja-JP"/>
        </w:rPr>
      </w:pPr>
    </w:p>
    <w:p w14:paraId="2B65EE69" w14:textId="064E0C36" w:rsidR="000E0448" w:rsidRPr="007903BF" w:rsidRDefault="004D4B6A" w:rsidP="0057125A">
      <w:pPr>
        <w:pStyle w:val="Caption"/>
      </w:pPr>
      <w:r w:rsidRPr="003946B5">
        <w:rPr>
          <w:noProof/>
        </w:rPr>
        <w:lastRenderedPageBreak/>
        <mc:AlternateContent>
          <mc:Choice Requires="wpc">
            <w:drawing>
              <wp:anchor distT="0" distB="0" distL="114300" distR="114300" simplePos="0" relativeHeight="251702272" behindDoc="0" locked="0" layoutInCell="1" allowOverlap="1" wp14:anchorId="0CAE36D9" wp14:editId="5AA84119">
                <wp:simplePos x="0" y="0"/>
                <wp:positionH relativeFrom="margin">
                  <wp:align>right</wp:align>
                </wp:positionH>
                <wp:positionV relativeFrom="paragraph">
                  <wp:posOffset>50561</wp:posOffset>
                </wp:positionV>
                <wp:extent cx="6143625" cy="6210300"/>
                <wp:effectExtent l="0" t="0" r="28575" b="19050"/>
                <wp:wrapTopAndBottom/>
                <wp:docPr id="398" name="キャンバス 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s:wsp>
                        <wps:cNvPr id="272" name="Rectangle 67"/>
                        <wps:cNvSpPr>
                          <a:spLocks noChangeArrowheads="1"/>
                        </wps:cNvSpPr>
                        <wps:spPr bwMode="auto">
                          <a:xfrm>
                            <a:off x="2447925" y="4724400"/>
                            <a:ext cx="1990725" cy="514350"/>
                          </a:xfrm>
                          <a:prstGeom prst="rect">
                            <a:avLst/>
                          </a:prstGeom>
                          <a:solidFill>
                            <a:srgbClr val="FFFFFF"/>
                          </a:solidFill>
                          <a:ln w="9525">
                            <a:solidFill>
                              <a:srgbClr val="000000"/>
                            </a:solidFill>
                            <a:miter lim="800000"/>
                            <a:headEnd/>
                            <a:tailEnd/>
                          </a:ln>
                        </wps:spPr>
                        <wps:txbx>
                          <w:txbxContent>
                            <w:p w14:paraId="616F8ED6" w14:textId="77777777" w:rsidR="00174F95" w:rsidRPr="001A5F5C" w:rsidRDefault="00174F95" w:rsidP="000E0448">
                              <w:pPr>
                                <w:jc w:val="center"/>
                                <w:rPr>
                                  <w:rFonts w:ascii="Arial" w:hAnsi="Arial" w:cs="Arial"/>
                                </w:rPr>
                              </w:pPr>
                              <w:r>
                                <w:rPr>
                                  <w:rFonts w:ascii="Arial" w:hAnsi="Arial" w:cs="Arial" w:hint="eastAsia"/>
                                  <w:lang w:eastAsia="ja-JP"/>
                                </w:rPr>
                                <w:t xml:space="preserve">　</w:t>
                              </w:r>
                              <w:r>
                                <w:rPr>
                                  <w:rFonts w:ascii="Arial" w:hAnsi="Arial" w:cs="Arial" w:hint="eastAsia"/>
                                </w:rPr>
                                <w:t>ADV7</w:t>
                              </w:r>
                              <w:r>
                                <w:rPr>
                                  <w:rFonts w:ascii="Arial" w:hAnsi="Arial" w:cs="Arial"/>
                                </w:rPr>
                                <w:t>482</w:t>
                              </w:r>
                            </w:p>
                          </w:txbxContent>
                        </wps:txbx>
                        <wps:bodyPr rot="0" vert="horz" wrap="square" lIns="74295" tIns="8890" rIns="74295" bIns="8890" anchor="t" anchorCtr="0" upright="1">
                          <a:noAutofit/>
                        </wps:bodyPr>
                      </wps:wsp>
                      <wps:wsp>
                        <wps:cNvPr id="429" name="テキスト ボックス 4"/>
                        <wps:cNvSpPr txBox="1"/>
                        <wps:spPr>
                          <a:xfrm>
                            <a:off x="3827450" y="4538040"/>
                            <a:ext cx="640715"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037BB" w14:textId="77777777" w:rsidR="00174F95" w:rsidRDefault="00174F95" w:rsidP="006A3065">
                              <w:pPr>
                                <w:pStyle w:val="NormalWeb"/>
                                <w:overflowPunct w:val="0"/>
                                <w:spacing w:before="0" w:beforeAutospacing="0" w:after="200" w:afterAutospacing="0"/>
                              </w:pPr>
                              <w:r>
                                <w:rPr>
                                  <w:rFonts w:ascii="Times New Roman" w:eastAsia="MS Mincho" w:hAnsi="Times New Roman"/>
                                  <w:sz w:val="16"/>
                                  <w:szCs w:val="16"/>
                                </w:rPr>
                                <w:t>1 lane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テキスト ボックス 3"/>
                        <wps:cNvSpPr txBox="1"/>
                        <wps:spPr>
                          <a:xfrm>
                            <a:off x="3407056" y="4278018"/>
                            <a:ext cx="630555" cy="31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27F2F" w14:textId="77777777" w:rsidR="00174F95" w:rsidRPr="007903BF" w:rsidRDefault="00174F95" w:rsidP="0088224E">
                              <w:pPr>
                                <w:pStyle w:val="NormalWeb"/>
                                <w:overflowPunct w:val="0"/>
                                <w:spacing w:before="0" w:beforeAutospacing="0" w:after="200" w:afterAutospacing="0"/>
                                <w:rPr>
                                  <w:sz w:val="22"/>
                                </w:rPr>
                              </w:pPr>
                              <w:r w:rsidRPr="007903BF">
                                <w:rPr>
                                  <w:rFonts w:ascii="Times New Roman" w:eastAsia="MS Mincho" w:hAnsi="Times New Roman"/>
                                  <w:sz w:val="14"/>
                                  <w:szCs w:val="16"/>
                                </w:rPr>
                                <w:t>Select</w:t>
                              </w:r>
                              <w:r w:rsidRPr="0088224E">
                                <w:rPr>
                                  <w:rFonts w:ascii="Times New Roman" w:eastAsia="MS Mincho" w:hAnsi="Times New Roman"/>
                                  <w:sz w:val="16"/>
                                  <w:szCs w:val="16"/>
                                </w:rPr>
                                <w:t xml:space="preserve"> </w:t>
                              </w:r>
                              <w:r w:rsidRPr="0088224E">
                                <w:rPr>
                                  <w:rFonts w:ascii="Times New Roman" w:hAnsi="Times New Roman"/>
                                  <w:sz w:val="16"/>
                                  <w:szCs w:val="16"/>
                                </w:rPr>
                                <w:t>*</w:t>
                              </w:r>
                              <w:r>
                                <w:rPr>
                                  <w:rFonts w:ascii="Times New Roman" w:hAnsi="Times New Roman"/>
                                  <w:sz w:val="16"/>
                                  <w:szCs w:val="16"/>
                                </w:rPr>
                                <w:t xml:space="preserve">1 </w:t>
                              </w:r>
                            </w:p>
                            <w:p w14:paraId="5BB5F1F5" w14:textId="77777777" w:rsidR="00174F95" w:rsidRPr="007903BF" w:rsidRDefault="00174F95" w:rsidP="0088224E">
                              <w:pPr>
                                <w:pStyle w:val="NormalWeb"/>
                                <w:overflowPunct w:val="0"/>
                                <w:spacing w:before="0" w:beforeAutospacing="0" w:after="200" w:afterAutospacing="0"/>
                                <w:rPr>
                                  <w:sz w:val="22"/>
                                </w:rPr>
                              </w:pPr>
                              <w:r w:rsidRPr="007903BF">
                                <w:rPr>
                                  <w:rFonts w:ascii="Times New Roman" w:eastAsia="MS Mincho" w:hAnsi="Times New Roman"/>
                                  <w:strike/>
                                  <w:color w:val="FF0000"/>
                                  <w:sz w:val="14"/>
                                  <w:szCs w:val="16"/>
                                </w:rPr>
                                <w:t>lane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07" name="Rectangle 53"/>
                        <wps:cNvSpPr>
                          <a:spLocks noChangeArrowheads="1"/>
                        </wps:cNvSpPr>
                        <wps:spPr bwMode="auto">
                          <a:xfrm>
                            <a:off x="567156" y="81280"/>
                            <a:ext cx="4114800" cy="228600"/>
                          </a:xfrm>
                          <a:prstGeom prst="rect">
                            <a:avLst/>
                          </a:prstGeom>
                          <a:solidFill>
                            <a:srgbClr val="FFFFFF"/>
                          </a:solidFill>
                          <a:ln w="9525">
                            <a:solidFill>
                              <a:srgbClr val="000000"/>
                            </a:solidFill>
                            <a:miter lim="800000"/>
                            <a:headEnd/>
                            <a:tailEnd/>
                          </a:ln>
                        </wps:spPr>
                        <wps:txbx>
                          <w:txbxContent>
                            <w:p w14:paraId="7E9753A2" w14:textId="77777777" w:rsidR="00174F95" w:rsidRPr="001A5F5C" w:rsidRDefault="00174F95" w:rsidP="000E0448">
                              <w:pPr>
                                <w:jc w:val="center"/>
                                <w:rPr>
                                  <w:rFonts w:ascii="Arial" w:hAnsi="Arial" w:cs="Arial"/>
                                </w:rPr>
                              </w:pPr>
                              <w:r w:rsidRPr="00056668">
                                <w:rPr>
                                  <w:rFonts w:ascii="Arial" w:hAnsi="Arial" w:cs="Arial"/>
                                </w:rPr>
                                <w:t>Application</w:t>
                              </w:r>
                            </w:p>
                          </w:txbxContent>
                        </wps:txbx>
                        <wps:bodyPr rot="0" vert="horz" wrap="square" lIns="74295" tIns="8890" rIns="74295" bIns="8890" anchor="t" anchorCtr="0" upright="1">
                          <a:noAutofit/>
                        </wps:bodyPr>
                      </wps:wsp>
                      <wps:wsp>
                        <wps:cNvPr id="8508" name="Rectangle 55" descr="25%"/>
                        <wps:cNvSpPr>
                          <a:spLocks noChangeArrowheads="1"/>
                        </wps:cNvSpPr>
                        <wps:spPr bwMode="auto">
                          <a:xfrm>
                            <a:off x="943660" y="1951787"/>
                            <a:ext cx="3407055" cy="278130"/>
                          </a:xfrm>
                          <a:prstGeom prst="rect">
                            <a:avLst/>
                          </a:prstGeom>
                          <a:pattFill prst="pct25">
                            <a:fgClr>
                              <a:srgbClr val="C0C0C0"/>
                            </a:fgClr>
                            <a:bgClr>
                              <a:srgbClr val="FFFFFF"/>
                            </a:bgClr>
                          </a:pattFill>
                          <a:ln w="9525">
                            <a:solidFill>
                              <a:srgbClr val="000000"/>
                            </a:solidFill>
                            <a:miter lim="800000"/>
                            <a:headEnd/>
                            <a:tailEnd/>
                          </a:ln>
                        </wps:spPr>
                        <wps:txbx>
                          <w:txbxContent>
                            <w:p w14:paraId="09496BB3" w14:textId="77777777" w:rsidR="00174F95" w:rsidRPr="001A5F5C" w:rsidRDefault="00174F95" w:rsidP="000E0448">
                              <w:pPr>
                                <w:jc w:val="center"/>
                                <w:rPr>
                                  <w:rFonts w:ascii="Arial" w:hAnsi="Arial" w:cs="Arial"/>
                                </w:rPr>
                              </w:pPr>
                              <w:r>
                                <w:rPr>
                                  <w:rFonts w:ascii="Arial" w:hAnsi="Arial" w:cs="Arial" w:hint="eastAsia"/>
                                </w:rPr>
                                <w:t>Video Capture</w:t>
                              </w:r>
                              <w:r w:rsidRPr="001A5F5C">
                                <w:rPr>
                                  <w:rFonts w:ascii="Arial" w:hAnsi="Arial" w:cs="Arial"/>
                                </w:rPr>
                                <w:t xml:space="preserve"> Driver</w:t>
                              </w:r>
                            </w:p>
                          </w:txbxContent>
                        </wps:txbx>
                        <wps:bodyPr rot="0" vert="horz" wrap="square" lIns="74295" tIns="8890" rIns="74295" bIns="8890" anchor="t" anchorCtr="0" upright="1">
                          <a:noAutofit/>
                        </wps:bodyPr>
                      </wps:wsp>
                      <wps:wsp>
                        <wps:cNvPr id="8509" name="Line 56"/>
                        <wps:cNvCnPr>
                          <a:cxnSpLocks noChangeShapeType="1"/>
                        </wps:cNvCnPr>
                        <wps:spPr bwMode="auto">
                          <a:xfrm>
                            <a:off x="2675551" y="331765"/>
                            <a:ext cx="635" cy="2362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510" name="Line 57"/>
                        <wps:cNvCnPr>
                          <a:cxnSpLocks noChangeShapeType="1"/>
                        </wps:cNvCnPr>
                        <wps:spPr bwMode="auto">
                          <a:xfrm>
                            <a:off x="2752725" y="1485900"/>
                            <a:ext cx="2210" cy="47457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511" name="Line 58"/>
                        <wps:cNvCnPr>
                          <a:cxnSpLocks noChangeShapeType="1"/>
                        </wps:cNvCnPr>
                        <wps:spPr bwMode="auto">
                          <a:xfrm>
                            <a:off x="504825" y="1005840"/>
                            <a:ext cx="497205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9" name="Rectangle 59"/>
                        <wps:cNvSpPr>
                          <a:spLocks noChangeArrowheads="1"/>
                        </wps:cNvSpPr>
                        <wps:spPr bwMode="auto">
                          <a:xfrm>
                            <a:off x="2640635" y="5633415"/>
                            <a:ext cx="809625" cy="249555"/>
                          </a:xfrm>
                          <a:prstGeom prst="rect">
                            <a:avLst/>
                          </a:prstGeom>
                          <a:solidFill>
                            <a:srgbClr val="FFFFFF"/>
                          </a:solidFill>
                          <a:ln w="9525">
                            <a:solidFill>
                              <a:srgbClr val="000000"/>
                            </a:solidFill>
                            <a:miter lim="800000"/>
                            <a:headEnd/>
                            <a:tailEnd/>
                          </a:ln>
                        </wps:spPr>
                        <wps:txbx>
                          <w:txbxContent>
                            <w:p w14:paraId="2B206ABC" w14:textId="77777777" w:rsidR="00174F95" w:rsidRDefault="00174F95" w:rsidP="000E0448">
                              <w:pPr>
                                <w:jc w:val="center"/>
                                <w:rPr>
                                  <w:rFonts w:ascii="Arial" w:hAnsi="Arial" w:cs="Arial"/>
                                </w:rPr>
                              </w:pPr>
                              <w:r>
                                <w:rPr>
                                  <w:rFonts w:ascii="Arial" w:hAnsi="Arial" w:cs="Arial" w:hint="eastAsia"/>
                                </w:rPr>
                                <w:t>HDMI</w:t>
                              </w:r>
                            </w:p>
                            <w:p w14:paraId="15AB6F56" w14:textId="77777777" w:rsidR="00174F95" w:rsidRPr="001A5F5C" w:rsidRDefault="00174F95" w:rsidP="000E0448">
                              <w:pPr>
                                <w:jc w:val="center"/>
                                <w:rPr>
                                  <w:rFonts w:ascii="Arial" w:hAnsi="Arial" w:cs="Arial"/>
                                </w:rPr>
                              </w:pPr>
                              <w:r>
                                <w:rPr>
                                  <w:rFonts w:ascii="Arial" w:hAnsi="Arial" w:cs="Arial" w:hint="eastAsia"/>
                                </w:rPr>
                                <w:t>C</w:t>
                              </w:r>
                              <w:r w:rsidRPr="001A5F5C">
                                <w:rPr>
                                  <w:rFonts w:ascii="Arial" w:hAnsi="Arial" w:cs="Arial"/>
                                </w:rPr>
                                <w:t>onnector</w:t>
                              </w:r>
                            </w:p>
                          </w:txbxContent>
                        </wps:txbx>
                        <wps:bodyPr rot="0" vert="horz" wrap="square" lIns="74295" tIns="8890" rIns="74295" bIns="8890" anchor="t" anchorCtr="0" upright="1">
                          <a:noAutofit/>
                        </wps:bodyPr>
                      </wps:wsp>
                      <wps:wsp>
                        <wps:cNvPr id="171" name="Line 60"/>
                        <wps:cNvCnPr>
                          <a:cxnSpLocks noChangeShapeType="1"/>
                          <a:stCxn id="179" idx="2"/>
                          <a:endCxn id="271" idx="0"/>
                        </wps:cNvCnPr>
                        <wps:spPr bwMode="auto">
                          <a:xfrm flipH="1">
                            <a:off x="3266366" y="3732327"/>
                            <a:ext cx="1674" cy="163793"/>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72" name="Line 61"/>
                        <wps:cNvCnPr>
                          <a:cxnSpLocks noChangeShapeType="1"/>
                        </wps:cNvCnPr>
                        <wps:spPr bwMode="auto">
                          <a:xfrm flipV="1">
                            <a:off x="576681" y="3371850"/>
                            <a:ext cx="4833519" cy="1938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3" name="Text Box 62"/>
                        <wps:cNvSpPr txBox="1">
                          <a:spLocks noChangeArrowheads="1"/>
                        </wps:cNvSpPr>
                        <wps:spPr bwMode="auto">
                          <a:xfrm>
                            <a:off x="4799701" y="448818"/>
                            <a:ext cx="112014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65D8C" w14:textId="77777777" w:rsidR="00174F95" w:rsidRPr="001A5F5C" w:rsidRDefault="00174F95" w:rsidP="000E0448">
                              <w:pPr>
                                <w:rPr>
                                  <w:rFonts w:ascii="Arial" w:hAnsi="Arial" w:cs="Arial"/>
                                </w:rPr>
                              </w:pPr>
                              <w:r w:rsidRPr="001A5F5C">
                                <w:rPr>
                                  <w:rFonts w:ascii="Arial" w:hAnsi="Arial" w:cs="Arial"/>
                                </w:rPr>
                                <w:t>User mode</w:t>
                              </w:r>
                            </w:p>
                          </w:txbxContent>
                        </wps:txbx>
                        <wps:bodyPr rot="0" vert="horz" wrap="square" lIns="74295" tIns="8890" rIns="74295" bIns="8890" anchor="t" anchorCtr="0" upright="1">
                          <a:noAutofit/>
                        </wps:bodyPr>
                      </wps:wsp>
                      <wps:wsp>
                        <wps:cNvPr id="174" name="Text Box 63"/>
                        <wps:cNvSpPr txBox="1">
                          <a:spLocks noChangeArrowheads="1"/>
                        </wps:cNvSpPr>
                        <wps:spPr bwMode="auto">
                          <a:xfrm>
                            <a:off x="4804913" y="1770228"/>
                            <a:ext cx="112014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3D0E1" w14:textId="77777777" w:rsidR="00174F95" w:rsidRPr="001A5F5C" w:rsidRDefault="00174F95" w:rsidP="000E0448">
                              <w:pPr>
                                <w:rPr>
                                  <w:rFonts w:ascii="Arial" w:hAnsi="Arial" w:cs="Arial"/>
                                </w:rPr>
                              </w:pPr>
                              <w:r w:rsidRPr="001A5F5C">
                                <w:rPr>
                                  <w:rFonts w:ascii="Arial" w:hAnsi="Arial" w:cs="Arial"/>
                                </w:rPr>
                                <w:t>Kernel mode</w:t>
                              </w:r>
                            </w:p>
                          </w:txbxContent>
                        </wps:txbx>
                        <wps:bodyPr rot="0" vert="horz" wrap="square" lIns="74295" tIns="8890" rIns="74295" bIns="8890" anchor="t" anchorCtr="0" upright="1">
                          <a:noAutofit/>
                        </wps:bodyPr>
                      </wps:wsp>
                      <wps:wsp>
                        <wps:cNvPr id="175" name="Text Box 64"/>
                        <wps:cNvSpPr txBox="1">
                          <a:spLocks noChangeArrowheads="1"/>
                        </wps:cNvSpPr>
                        <wps:spPr bwMode="auto">
                          <a:xfrm>
                            <a:off x="4804913" y="3887493"/>
                            <a:ext cx="105156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2F0F2" w14:textId="77777777" w:rsidR="00174F95" w:rsidRPr="001A5F5C" w:rsidRDefault="00174F95" w:rsidP="000E0448">
                              <w:pPr>
                                <w:rPr>
                                  <w:rFonts w:ascii="Arial" w:hAnsi="Arial" w:cs="Arial"/>
                                </w:rPr>
                              </w:pPr>
                              <w:r w:rsidRPr="001A5F5C">
                                <w:rPr>
                                  <w:rFonts w:ascii="Arial" w:hAnsi="Arial" w:cs="Arial"/>
                                </w:rPr>
                                <w:t>Hardware</w:t>
                              </w:r>
                            </w:p>
                          </w:txbxContent>
                        </wps:txbx>
                        <wps:bodyPr rot="0" vert="horz" wrap="square" lIns="74295" tIns="8890" rIns="74295" bIns="8890" anchor="t" anchorCtr="0" upright="1">
                          <a:noAutofit/>
                        </wps:bodyPr>
                      </wps:wsp>
                      <wps:wsp>
                        <wps:cNvPr id="176" name="Line 65"/>
                        <wps:cNvCnPr>
                          <a:cxnSpLocks noChangeShapeType="1"/>
                        </wps:cNvCnPr>
                        <wps:spPr bwMode="auto">
                          <a:xfrm>
                            <a:off x="2690903" y="776274"/>
                            <a:ext cx="0" cy="4654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7" name="AutoShape 66"/>
                        <wps:cNvSpPr>
                          <a:spLocks noChangeArrowheads="1"/>
                        </wps:cNvSpPr>
                        <wps:spPr bwMode="auto">
                          <a:xfrm>
                            <a:off x="2310466" y="515416"/>
                            <a:ext cx="653415" cy="251333"/>
                          </a:xfrm>
                          <a:prstGeom prst="can">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6BA3512A" w14:textId="77777777" w:rsidR="00174F95" w:rsidRPr="00BF5E5A" w:rsidRDefault="00174F95" w:rsidP="000E0448">
                              <w:pPr>
                                <w:spacing w:before="40" w:line="0" w:lineRule="atLeast"/>
                                <w:jc w:val="center"/>
                                <w:rPr>
                                  <w:rFonts w:ascii="Arial" w:hAnsi="Arial" w:cs="Arial"/>
                                  <w:sz w:val="16"/>
                                  <w:szCs w:val="16"/>
                                </w:rPr>
                              </w:pPr>
                              <w:r w:rsidRPr="00BF5E5A">
                                <w:rPr>
                                  <w:rFonts w:ascii="Arial" w:hAnsi="Arial" w:cs="Arial"/>
                                  <w:sz w:val="16"/>
                                  <w:szCs w:val="16"/>
                                </w:rPr>
                                <w:t>/dev/</w:t>
                              </w:r>
                              <w:r>
                                <w:rPr>
                                  <w:rFonts w:ascii="Arial" w:hAnsi="Arial" w:cs="Arial" w:hint="eastAsia"/>
                                  <w:sz w:val="16"/>
                                  <w:szCs w:val="16"/>
                                </w:rPr>
                                <w:t>video</w:t>
                              </w:r>
                              <w:r>
                                <w:rPr>
                                  <w:rFonts w:ascii="Arial" w:hAnsi="Arial" w:cs="Arial"/>
                                  <w:sz w:val="16"/>
                                  <w:szCs w:val="16"/>
                                </w:rPr>
                                <w:t>0</w:t>
                              </w:r>
                            </w:p>
                          </w:txbxContent>
                        </wps:txbx>
                        <wps:bodyPr rot="0" vert="horz" wrap="square" lIns="0" tIns="0" rIns="0" bIns="0" anchor="t" anchorCtr="0" upright="1">
                          <a:noAutofit/>
                        </wps:bodyPr>
                      </wps:wsp>
                      <wps:wsp>
                        <wps:cNvPr id="178" name="Line 68"/>
                        <wps:cNvCnPr>
                          <a:cxnSpLocks noChangeShapeType="1"/>
                          <a:endCxn id="179" idx="0"/>
                        </wps:cNvCnPr>
                        <wps:spPr bwMode="auto">
                          <a:xfrm>
                            <a:off x="3266366" y="2257425"/>
                            <a:ext cx="1674" cy="1241222"/>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9" name="Rectangle 69"/>
                        <wps:cNvSpPr>
                          <a:spLocks noChangeArrowheads="1"/>
                        </wps:cNvSpPr>
                        <wps:spPr bwMode="auto">
                          <a:xfrm>
                            <a:off x="2637008" y="3498647"/>
                            <a:ext cx="1262063" cy="233680"/>
                          </a:xfrm>
                          <a:prstGeom prst="rect">
                            <a:avLst/>
                          </a:prstGeom>
                          <a:solidFill>
                            <a:srgbClr val="FFFFFF"/>
                          </a:solidFill>
                          <a:ln w="9525">
                            <a:solidFill>
                              <a:srgbClr val="000000"/>
                            </a:solidFill>
                            <a:miter lim="800000"/>
                            <a:headEnd/>
                            <a:tailEnd/>
                          </a:ln>
                        </wps:spPr>
                        <wps:txbx>
                          <w:txbxContent>
                            <w:p w14:paraId="52BA9F14" w14:textId="77777777" w:rsidR="00174F95" w:rsidRPr="00E63303" w:rsidRDefault="00174F95" w:rsidP="000E0448">
                              <w:pPr>
                                <w:jc w:val="center"/>
                                <w:rPr>
                                  <w:rFonts w:ascii="Arial" w:hAnsi="Arial" w:cs="Arial"/>
                                  <w:sz w:val="18"/>
                                </w:rPr>
                              </w:pPr>
                              <w:r>
                                <w:rPr>
                                  <w:rFonts w:ascii="Arial" w:hAnsi="Arial" w:cs="Arial"/>
                                  <w:sz w:val="18"/>
                                </w:rPr>
                                <w:t>VIN4 -</w:t>
                              </w:r>
                              <w:r w:rsidRPr="00E63303">
                                <w:rPr>
                                  <w:rFonts w:ascii="Arial" w:hAnsi="Arial" w:cs="Arial"/>
                                  <w:sz w:val="18"/>
                                </w:rPr>
                                <w:t>VIN</w:t>
                              </w:r>
                              <w:r>
                                <w:rPr>
                                  <w:rFonts w:ascii="Arial" w:hAnsi="Arial" w:cs="Arial" w:hint="eastAsia"/>
                                  <w:sz w:val="18"/>
                                  <w:lang w:eastAsia="ja-JP"/>
                                </w:rPr>
                                <w:t>5</w:t>
                              </w:r>
                            </w:p>
                          </w:txbxContent>
                        </wps:txbx>
                        <wps:bodyPr rot="0" vert="horz" wrap="square" lIns="74295" tIns="8890" rIns="74295" bIns="8890" anchor="t" anchorCtr="0" upright="1">
                          <a:noAutofit/>
                        </wps:bodyPr>
                      </wps:wsp>
                      <wps:wsp>
                        <wps:cNvPr id="190" name="Line 71"/>
                        <wps:cNvCnPr>
                          <a:cxnSpLocks noChangeShapeType="1"/>
                          <a:stCxn id="281" idx="1"/>
                          <a:endCxn id="282" idx="3"/>
                        </wps:cNvCnPr>
                        <wps:spPr bwMode="auto">
                          <a:xfrm flipH="1" flipV="1">
                            <a:off x="1865926" y="3016842"/>
                            <a:ext cx="233384" cy="48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91" name="Rectangle 73"/>
                        <wps:cNvSpPr>
                          <a:spLocks noChangeArrowheads="1"/>
                        </wps:cNvSpPr>
                        <wps:spPr bwMode="auto">
                          <a:xfrm>
                            <a:off x="865801" y="3794900"/>
                            <a:ext cx="1000125" cy="233680"/>
                          </a:xfrm>
                          <a:prstGeom prst="rect">
                            <a:avLst/>
                          </a:prstGeom>
                          <a:solidFill>
                            <a:srgbClr val="FFFFFF"/>
                          </a:solidFill>
                          <a:ln w="9525">
                            <a:solidFill>
                              <a:srgbClr val="000000"/>
                            </a:solidFill>
                            <a:miter lim="800000"/>
                            <a:headEnd/>
                            <a:tailEnd/>
                          </a:ln>
                        </wps:spPr>
                        <wps:txbx>
                          <w:txbxContent>
                            <w:p w14:paraId="2A11A588" w14:textId="77777777" w:rsidR="00174F95" w:rsidRPr="001A5F5C" w:rsidRDefault="00174F95" w:rsidP="000E0448">
                              <w:pPr>
                                <w:jc w:val="center"/>
                                <w:rPr>
                                  <w:rFonts w:ascii="Arial" w:hAnsi="Arial" w:cs="Arial"/>
                                </w:rPr>
                              </w:pPr>
                              <w:r>
                                <w:rPr>
                                  <w:rFonts w:ascii="Arial" w:hAnsi="Arial" w:cs="Arial" w:hint="eastAsia"/>
                                </w:rPr>
                                <w:t>I2C</w:t>
                              </w:r>
                              <w:r>
                                <w:rPr>
                                  <w:rFonts w:ascii="Arial" w:hAnsi="Arial" w:cs="Arial" w:hint="eastAsia"/>
                                  <w:lang w:eastAsia="ja-JP"/>
                                </w:rPr>
                                <w:t>0</w:t>
                              </w:r>
                            </w:p>
                          </w:txbxContent>
                        </wps:txbx>
                        <wps:bodyPr rot="0" vert="horz" wrap="square" lIns="74295" tIns="8890" rIns="74295" bIns="8890" anchor="t" anchorCtr="0" upright="1">
                          <a:noAutofit/>
                        </wps:bodyPr>
                      </wps:wsp>
                      <wps:wsp>
                        <wps:cNvPr id="256" name="Line 74"/>
                        <wps:cNvCnPr>
                          <a:cxnSpLocks noChangeShapeType="1"/>
                        </wps:cNvCnPr>
                        <wps:spPr bwMode="auto">
                          <a:xfrm flipH="1">
                            <a:off x="1379069" y="3228213"/>
                            <a:ext cx="1" cy="562737"/>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57" name="Line 75"/>
                        <wps:cNvCnPr>
                          <a:cxnSpLocks noChangeShapeType="1"/>
                        </wps:cNvCnPr>
                        <wps:spPr bwMode="auto">
                          <a:xfrm flipH="1">
                            <a:off x="1379069" y="4035110"/>
                            <a:ext cx="8003" cy="140717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58" name="Rectangle 76"/>
                        <wps:cNvSpPr>
                          <a:spLocks noChangeArrowheads="1"/>
                        </wps:cNvSpPr>
                        <wps:spPr bwMode="auto">
                          <a:xfrm>
                            <a:off x="247650" y="1227455"/>
                            <a:ext cx="3454665" cy="248920"/>
                          </a:xfrm>
                          <a:prstGeom prst="rect">
                            <a:avLst/>
                          </a:prstGeom>
                          <a:solidFill>
                            <a:srgbClr val="FFFFFF"/>
                          </a:solidFill>
                          <a:ln w="9525">
                            <a:solidFill>
                              <a:srgbClr val="000000"/>
                            </a:solidFill>
                            <a:miter lim="800000"/>
                            <a:headEnd/>
                            <a:tailEnd/>
                          </a:ln>
                        </wps:spPr>
                        <wps:txbx>
                          <w:txbxContent>
                            <w:p w14:paraId="098E7880" w14:textId="77777777" w:rsidR="00174F95" w:rsidRPr="001A5F5C" w:rsidRDefault="00174F95" w:rsidP="000E0448">
                              <w:pPr>
                                <w:jc w:val="center"/>
                                <w:rPr>
                                  <w:rFonts w:ascii="Arial" w:hAnsi="Arial" w:cs="Arial"/>
                                </w:rPr>
                              </w:pPr>
                              <w:r>
                                <w:rPr>
                                  <w:rFonts w:ascii="Arial" w:hAnsi="Arial" w:cs="Arial" w:hint="eastAsia"/>
                                </w:rPr>
                                <w:t xml:space="preserve">Video for Linux Two </w:t>
                              </w:r>
                              <w:r w:rsidRPr="001A5F5C">
                                <w:rPr>
                                  <w:rFonts w:ascii="Arial" w:hAnsi="Arial" w:cs="Arial"/>
                                </w:rPr>
                                <w:t>I/F</w:t>
                              </w:r>
                            </w:p>
                          </w:txbxContent>
                        </wps:txbx>
                        <wps:bodyPr rot="0" vert="horz" wrap="square" lIns="74295" tIns="8890" rIns="74295" bIns="8890" anchor="t" anchorCtr="0" upright="1">
                          <a:noAutofit/>
                        </wps:bodyPr>
                      </wps:wsp>
                      <wps:wsp>
                        <wps:cNvPr id="259" name="Rectangle 79"/>
                        <wps:cNvSpPr>
                          <a:spLocks noChangeArrowheads="1"/>
                        </wps:cNvSpPr>
                        <wps:spPr bwMode="auto">
                          <a:xfrm>
                            <a:off x="582015" y="2418588"/>
                            <a:ext cx="1000125" cy="233680"/>
                          </a:xfrm>
                          <a:prstGeom prst="rect">
                            <a:avLst/>
                          </a:prstGeom>
                          <a:solidFill>
                            <a:srgbClr val="FFFFFF"/>
                          </a:solidFill>
                          <a:ln w="9525">
                            <a:solidFill>
                              <a:srgbClr val="000000"/>
                            </a:solidFill>
                            <a:miter lim="800000"/>
                            <a:headEnd/>
                            <a:tailEnd/>
                          </a:ln>
                        </wps:spPr>
                        <wps:txbx>
                          <w:txbxContent>
                            <w:p w14:paraId="69480CFC" w14:textId="77777777" w:rsidR="00174F95" w:rsidRPr="001A5F5C" w:rsidRDefault="00174F95" w:rsidP="000E0448">
                              <w:pPr>
                                <w:jc w:val="center"/>
                                <w:rPr>
                                  <w:rFonts w:ascii="Arial" w:hAnsi="Arial" w:cs="Arial"/>
                                </w:rPr>
                              </w:pPr>
                              <w:r>
                                <w:rPr>
                                  <w:rFonts w:ascii="Arial" w:hAnsi="Arial" w:cs="Arial" w:hint="eastAsia"/>
                                </w:rPr>
                                <w:t>VIDEOBUF</w:t>
                              </w:r>
                            </w:p>
                          </w:txbxContent>
                        </wps:txbx>
                        <wps:bodyPr rot="0" vert="horz" wrap="square" lIns="74295" tIns="8890" rIns="74295" bIns="8890" anchor="t" anchorCtr="0" upright="1">
                          <a:noAutofit/>
                        </wps:bodyPr>
                      </wps:wsp>
                      <wps:wsp>
                        <wps:cNvPr id="260" name="Line 80"/>
                        <wps:cNvCnPr>
                          <a:cxnSpLocks noChangeShapeType="1"/>
                        </wps:cNvCnPr>
                        <wps:spPr bwMode="auto">
                          <a:xfrm>
                            <a:off x="1085850" y="2228850"/>
                            <a:ext cx="0" cy="20955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1" name="Line 81"/>
                        <wps:cNvCnPr>
                          <a:cxnSpLocks noChangeShapeType="1"/>
                        </wps:cNvCnPr>
                        <wps:spPr bwMode="auto">
                          <a:xfrm flipH="1">
                            <a:off x="819151" y="1476375"/>
                            <a:ext cx="19049" cy="942213"/>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2" name="Rectangle 82"/>
                        <wps:cNvSpPr>
                          <a:spLocks noChangeArrowheads="1"/>
                        </wps:cNvSpPr>
                        <wps:spPr bwMode="auto">
                          <a:xfrm>
                            <a:off x="3497885" y="5633415"/>
                            <a:ext cx="809625" cy="249555"/>
                          </a:xfrm>
                          <a:prstGeom prst="rect">
                            <a:avLst/>
                          </a:prstGeom>
                          <a:solidFill>
                            <a:srgbClr val="FFFFFF"/>
                          </a:solidFill>
                          <a:ln w="9525">
                            <a:solidFill>
                              <a:srgbClr val="000000"/>
                            </a:solidFill>
                            <a:miter lim="800000"/>
                            <a:headEnd/>
                            <a:tailEnd/>
                          </a:ln>
                        </wps:spPr>
                        <wps:txbx>
                          <w:txbxContent>
                            <w:p w14:paraId="4EEF347D" w14:textId="77777777" w:rsidR="00174F95" w:rsidRDefault="00174F95" w:rsidP="000E0448">
                              <w:pPr>
                                <w:jc w:val="center"/>
                                <w:rPr>
                                  <w:rFonts w:ascii="Arial" w:hAnsi="Arial" w:cs="Arial"/>
                                </w:rPr>
                              </w:pPr>
                              <w:r>
                                <w:rPr>
                                  <w:rFonts w:ascii="Arial" w:hAnsi="Arial" w:cs="Arial" w:hint="eastAsia"/>
                                </w:rPr>
                                <w:t xml:space="preserve">RCA </w:t>
                              </w:r>
                            </w:p>
                            <w:p w14:paraId="49BD81B7" w14:textId="77777777" w:rsidR="00174F95" w:rsidRPr="001A5F5C" w:rsidRDefault="00174F95" w:rsidP="000E0448">
                              <w:pPr>
                                <w:jc w:val="center"/>
                                <w:rPr>
                                  <w:rFonts w:ascii="Arial" w:hAnsi="Arial" w:cs="Arial"/>
                                </w:rPr>
                              </w:pPr>
                              <w:r>
                                <w:rPr>
                                  <w:rFonts w:ascii="Arial" w:hAnsi="Arial" w:cs="Arial" w:hint="eastAsia"/>
                                </w:rPr>
                                <w:t>C</w:t>
                              </w:r>
                              <w:r w:rsidRPr="001A5F5C">
                                <w:rPr>
                                  <w:rFonts w:ascii="Arial" w:hAnsi="Arial" w:cs="Arial"/>
                                </w:rPr>
                                <w:t>onnector</w:t>
                              </w:r>
                            </w:p>
                          </w:txbxContent>
                        </wps:txbx>
                        <wps:bodyPr rot="0" vert="horz" wrap="square" lIns="74295" tIns="8890" rIns="74295" bIns="8890" anchor="t" anchorCtr="0" upright="1">
                          <a:noAutofit/>
                        </wps:bodyPr>
                      </wps:wsp>
                      <wps:wsp>
                        <wps:cNvPr id="263" name="Line 88"/>
                        <wps:cNvCnPr>
                          <a:cxnSpLocks noChangeShapeType="1"/>
                        </wps:cNvCnPr>
                        <wps:spPr bwMode="auto">
                          <a:xfrm>
                            <a:off x="1379070" y="5442280"/>
                            <a:ext cx="1566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264" name="Group 89"/>
                        <wpg:cNvGrpSpPr>
                          <a:grpSpLocks/>
                        </wpg:cNvGrpSpPr>
                        <wpg:grpSpPr bwMode="auto">
                          <a:xfrm>
                            <a:off x="2945435" y="5327345"/>
                            <a:ext cx="200025" cy="114935"/>
                            <a:chOff x="3552" y="13469"/>
                            <a:chExt cx="735" cy="543"/>
                          </a:xfrm>
                        </wpg:grpSpPr>
                        <wps:wsp>
                          <wps:cNvPr id="265" name="Line 90"/>
                          <wps:cNvCnPr>
                            <a:cxnSpLocks noChangeShapeType="1"/>
                          </wps:cNvCnPr>
                          <wps:spPr bwMode="auto">
                            <a:xfrm flipH="1">
                              <a:off x="3552" y="13469"/>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91"/>
                          <wps:cNvCnPr>
                            <a:cxnSpLocks noChangeShapeType="1"/>
                          </wps:cNvCnPr>
                          <wps:spPr bwMode="auto">
                            <a:xfrm>
                              <a:off x="4077" y="13469"/>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7" name="Line 92"/>
                          <wps:cNvCnPr>
                            <a:cxnSpLocks noChangeShapeType="1"/>
                          </wps:cNvCnPr>
                          <wps:spPr bwMode="auto">
                            <a:xfrm>
                              <a:off x="3762" y="13469"/>
                              <a:ext cx="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68" name="Line 93"/>
                        <wps:cNvCnPr>
                          <a:cxnSpLocks noChangeShapeType="1"/>
                        </wps:cNvCnPr>
                        <wps:spPr bwMode="auto">
                          <a:xfrm>
                            <a:off x="3145460" y="5442280"/>
                            <a:ext cx="6000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Line 95"/>
                        <wps:cNvCnPr>
                          <a:cxnSpLocks noChangeShapeType="1"/>
                        </wps:cNvCnPr>
                        <wps:spPr bwMode="auto">
                          <a:xfrm>
                            <a:off x="3445998" y="319405"/>
                            <a:ext cx="635" cy="2362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0" name="Line 96"/>
                        <wps:cNvCnPr>
                          <a:cxnSpLocks noChangeShapeType="1"/>
                        </wps:cNvCnPr>
                        <wps:spPr bwMode="auto">
                          <a:xfrm>
                            <a:off x="3469448" y="769289"/>
                            <a:ext cx="12064" cy="4654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1" name="Rectangle 69"/>
                        <wps:cNvSpPr>
                          <a:spLocks noChangeArrowheads="1"/>
                        </wps:cNvSpPr>
                        <wps:spPr bwMode="auto">
                          <a:xfrm>
                            <a:off x="2646532" y="3896120"/>
                            <a:ext cx="1239667" cy="233680"/>
                          </a:xfrm>
                          <a:prstGeom prst="rect">
                            <a:avLst/>
                          </a:prstGeom>
                          <a:solidFill>
                            <a:srgbClr val="FFFFFF"/>
                          </a:solidFill>
                          <a:ln w="9525">
                            <a:solidFill>
                              <a:srgbClr val="000000"/>
                            </a:solidFill>
                            <a:miter lim="800000"/>
                            <a:headEnd/>
                            <a:tailEnd/>
                          </a:ln>
                        </wps:spPr>
                        <wps:txbx>
                          <w:txbxContent>
                            <w:p w14:paraId="01F1BDC6" w14:textId="77777777" w:rsidR="00174F95" w:rsidRPr="001A5F5C" w:rsidRDefault="00174F95" w:rsidP="000E0448">
                              <w:pPr>
                                <w:jc w:val="center"/>
                                <w:rPr>
                                  <w:rFonts w:ascii="Arial" w:hAnsi="Arial" w:cs="Arial"/>
                                  <w:lang w:eastAsia="ja-JP"/>
                                </w:rPr>
                              </w:pPr>
                              <w:r>
                                <w:rPr>
                                  <w:rFonts w:ascii="Arial" w:hAnsi="Arial" w:cs="Arial"/>
                                  <w:lang w:eastAsia="ja-JP"/>
                                </w:rPr>
                                <w:t>CSI40 (2lane)</w:t>
                              </w:r>
                            </w:p>
                            <w:p w14:paraId="320A00C4" w14:textId="77777777" w:rsidR="00174F95" w:rsidRDefault="00174F95" w:rsidP="000E0448">
                              <w:pPr>
                                <w:pStyle w:val="NormalWeb"/>
                                <w:overflowPunct w:val="0"/>
                                <w:spacing w:before="0" w:beforeAutospacing="0" w:after="200" w:afterAutospacing="0"/>
                                <w:jc w:val="center"/>
                              </w:pPr>
                            </w:p>
                          </w:txbxContent>
                        </wps:txbx>
                        <wps:bodyPr rot="0" vert="horz" wrap="square" lIns="74295" tIns="8890" rIns="74295" bIns="8890" anchor="t" anchorCtr="0" upright="1">
                          <a:noAutofit/>
                        </wps:bodyPr>
                      </wps:wsp>
                      <wps:wsp>
                        <wps:cNvPr id="273" name="Line 71"/>
                        <wps:cNvCnPr>
                          <a:cxnSpLocks noChangeShapeType="1"/>
                          <a:endCxn id="281" idx="0"/>
                        </wps:cNvCnPr>
                        <wps:spPr bwMode="auto">
                          <a:xfrm>
                            <a:off x="2447925" y="2257425"/>
                            <a:ext cx="3810" cy="558927"/>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4" name="Line 75"/>
                        <wps:cNvCnPr>
                          <a:cxnSpLocks noChangeShapeType="1"/>
                          <a:stCxn id="281" idx="2"/>
                        </wps:cNvCnPr>
                        <wps:spPr bwMode="auto">
                          <a:xfrm flipH="1">
                            <a:off x="2447925" y="3218308"/>
                            <a:ext cx="3810" cy="1280986"/>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79" name="Line 88"/>
                        <wps:cNvCnPr>
                          <a:cxnSpLocks noChangeShapeType="1"/>
                        </wps:cNvCnPr>
                        <wps:spPr bwMode="auto">
                          <a:xfrm>
                            <a:off x="2451735" y="4499294"/>
                            <a:ext cx="4693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0" name="Line 94"/>
                        <wps:cNvCnPr>
                          <a:cxnSpLocks noChangeShapeType="1"/>
                        </wps:cNvCnPr>
                        <wps:spPr bwMode="auto">
                          <a:xfrm flipV="1">
                            <a:off x="2921065" y="4121173"/>
                            <a:ext cx="0" cy="3781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1" name="Rectangle 55" descr="25%"/>
                        <wps:cNvSpPr>
                          <a:spLocks noChangeArrowheads="1"/>
                        </wps:cNvSpPr>
                        <wps:spPr bwMode="auto">
                          <a:xfrm>
                            <a:off x="2099310" y="2816352"/>
                            <a:ext cx="704850" cy="401956"/>
                          </a:xfrm>
                          <a:prstGeom prst="rect">
                            <a:avLst/>
                          </a:prstGeom>
                          <a:pattFill prst="pct25">
                            <a:fgClr>
                              <a:srgbClr val="C0C0C0"/>
                            </a:fgClr>
                            <a:bgClr>
                              <a:srgbClr val="FFFFFF"/>
                            </a:bgClr>
                          </a:pattFill>
                          <a:ln w="9525">
                            <a:solidFill>
                              <a:srgbClr val="000000"/>
                            </a:solidFill>
                            <a:miter lim="800000"/>
                            <a:headEnd/>
                            <a:tailEnd/>
                          </a:ln>
                        </wps:spPr>
                        <wps:txbx>
                          <w:txbxContent>
                            <w:p w14:paraId="6573D4AF" w14:textId="77777777" w:rsidR="00174F95" w:rsidRDefault="00174F95" w:rsidP="000E0448">
                              <w:pPr>
                                <w:jc w:val="center"/>
                              </w:pPr>
                              <w:r>
                                <w:rPr>
                                  <w:rFonts w:ascii="Arial" w:hAnsi="Arial" w:cs="Arial"/>
                                </w:rPr>
                                <w:t xml:space="preserve">CSI2    Driver </w:t>
                              </w:r>
                            </w:p>
                          </w:txbxContent>
                        </wps:txbx>
                        <wps:bodyPr rot="0" vert="horz" wrap="square" lIns="74295" tIns="8890" rIns="74295" bIns="8890" anchor="t" anchorCtr="0" upright="1">
                          <a:noAutofit/>
                        </wps:bodyPr>
                      </wps:wsp>
                      <wps:wsp>
                        <wps:cNvPr id="282" name="Rectangle 55" descr="25%"/>
                        <wps:cNvSpPr>
                          <a:spLocks noChangeArrowheads="1"/>
                        </wps:cNvSpPr>
                        <wps:spPr bwMode="auto">
                          <a:xfrm>
                            <a:off x="714376" y="2815376"/>
                            <a:ext cx="1151550" cy="402931"/>
                          </a:xfrm>
                          <a:prstGeom prst="rect">
                            <a:avLst/>
                          </a:prstGeom>
                          <a:pattFill prst="pct25">
                            <a:fgClr>
                              <a:srgbClr val="C0C0C0"/>
                            </a:fgClr>
                            <a:bgClr>
                              <a:srgbClr val="FFFFFF"/>
                            </a:bgClr>
                          </a:pattFill>
                          <a:ln w="9525">
                            <a:solidFill>
                              <a:srgbClr val="000000"/>
                            </a:solidFill>
                            <a:miter lim="800000"/>
                            <a:headEnd/>
                            <a:tailEnd/>
                          </a:ln>
                        </wps:spPr>
                        <wps:txbx>
                          <w:txbxContent>
                            <w:p w14:paraId="1F423067" w14:textId="77777777" w:rsidR="00174F95" w:rsidRDefault="00174F95" w:rsidP="000E0448">
                              <w:pPr>
                                <w:jc w:val="center"/>
                              </w:pPr>
                              <w:r>
                                <w:rPr>
                                  <w:rFonts w:ascii="Arial" w:hAnsi="Arial"/>
                                </w:rPr>
                                <w:t xml:space="preserve">ADV7482 decoder Driver </w:t>
                              </w:r>
                            </w:p>
                            <w:p w14:paraId="4947A314" w14:textId="77777777" w:rsidR="00174F95" w:rsidRDefault="00174F95" w:rsidP="000E0448">
                              <w:pPr>
                                <w:pStyle w:val="NormalWeb"/>
                                <w:overflowPunct w:val="0"/>
                                <w:spacing w:before="0" w:beforeAutospacing="0" w:after="200" w:afterAutospacing="0"/>
                                <w:jc w:val="center"/>
                              </w:pPr>
                            </w:p>
                          </w:txbxContent>
                        </wps:txbx>
                        <wps:bodyPr rot="0" vert="horz" wrap="square" lIns="74295" tIns="8890" rIns="74295" bIns="8890" anchor="t" anchorCtr="0" upright="1">
                          <a:noAutofit/>
                        </wps:bodyPr>
                      </wps:wsp>
                      <wps:wsp>
                        <wps:cNvPr id="293" name="Text Box 64"/>
                        <wps:cNvSpPr txBox="1">
                          <a:spLocks noChangeArrowheads="1"/>
                        </wps:cNvSpPr>
                        <wps:spPr bwMode="auto">
                          <a:xfrm>
                            <a:off x="4754592" y="4974920"/>
                            <a:ext cx="118681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E4C0F" w14:textId="77777777" w:rsidR="00174F95" w:rsidRDefault="00174F95" w:rsidP="000E0448">
                              <w:pPr>
                                <w:pStyle w:val="NormalWeb"/>
                                <w:overflowPunct w:val="0"/>
                                <w:spacing w:before="0" w:beforeAutospacing="0" w:after="200" w:afterAutospacing="0"/>
                              </w:pPr>
                              <w:r>
                                <w:rPr>
                                  <w:rFonts w:ascii="Arial" w:eastAsia="MS Mincho" w:hAnsi="Arial"/>
                                  <w:sz w:val="20"/>
                                  <w:szCs w:val="20"/>
                                </w:rPr>
                                <w:t>Evaluation board</w:t>
                              </w:r>
                            </w:p>
                          </w:txbxContent>
                        </wps:txbx>
                        <wps:bodyPr rot="0" vert="horz" wrap="square" lIns="74295" tIns="8890" rIns="74295" bIns="8890" anchor="t" anchorCtr="0" upright="1">
                          <a:noAutofit/>
                        </wps:bodyPr>
                      </wps:wsp>
                      <wps:wsp>
                        <wps:cNvPr id="294" name="Rectangle 55" descr="25%"/>
                        <wps:cNvSpPr>
                          <a:spLocks noChangeArrowheads="1"/>
                        </wps:cNvSpPr>
                        <wps:spPr bwMode="auto">
                          <a:xfrm>
                            <a:off x="4495800" y="2875575"/>
                            <a:ext cx="1400175" cy="278130"/>
                          </a:xfrm>
                          <a:prstGeom prst="rect">
                            <a:avLst/>
                          </a:prstGeom>
                          <a:pattFill prst="pct25">
                            <a:fgClr>
                              <a:srgbClr val="C0C0C0"/>
                            </a:fgClr>
                            <a:bgClr>
                              <a:srgbClr val="FFFFFF"/>
                            </a:bgClr>
                          </a:pattFill>
                          <a:ln w="9525">
                            <a:solidFill>
                              <a:srgbClr val="000000"/>
                            </a:solidFill>
                            <a:miter lim="800000"/>
                            <a:headEnd/>
                            <a:tailEnd/>
                          </a:ln>
                        </wps:spPr>
                        <wps:txbx>
                          <w:txbxContent>
                            <w:p w14:paraId="1EB3165C" w14:textId="77777777" w:rsidR="00174F95" w:rsidRDefault="00174F95" w:rsidP="000E0448">
                              <w:pPr>
                                <w:pStyle w:val="NormalWeb"/>
                                <w:overflowPunct w:val="0"/>
                                <w:spacing w:before="0" w:beforeAutospacing="0" w:after="80" w:afterAutospacing="0" w:line="320" w:lineRule="exact"/>
                                <w:jc w:val="center"/>
                              </w:pPr>
                              <w:r>
                                <w:rPr>
                                  <w:rFonts w:ascii="Arial" w:eastAsia="MS Mincho" w:hAnsi="Arial" w:cs="Arial"/>
                                  <w:sz w:val="18"/>
                                  <w:szCs w:val="18"/>
                                </w:rPr>
                                <w:t>Target of this manual</w:t>
                              </w:r>
                            </w:p>
                            <w:p w14:paraId="576D92CC" w14:textId="77777777" w:rsidR="00174F95" w:rsidRDefault="00174F95" w:rsidP="000E0448">
                              <w:pPr>
                                <w:pStyle w:val="NormalWeb"/>
                                <w:overflowPunct w:val="0"/>
                                <w:spacing w:before="0" w:beforeAutospacing="0" w:after="200" w:afterAutospacing="0"/>
                                <w:jc w:val="center"/>
                              </w:pPr>
                              <w:r>
                                <w:rPr>
                                  <w:rFonts w:ascii="Arial" w:eastAsia="MS Mincho" w:hAnsi="Arial"/>
                                  <w:color w:val="008080"/>
                                  <w:sz w:val="20"/>
                                  <w:szCs w:val="20"/>
                                  <w:u w:val="single"/>
                                </w:rPr>
                                <w:t xml:space="preserve">  </w:t>
                              </w:r>
                              <w:r>
                                <w:rPr>
                                  <w:rFonts w:ascii="Arial" w:eastAsia="MS Mincho" w:hAnsi="Arial"/>
                                  <w:sz w:val="20"/>
                                  <w:szCs w:val="20"/>
                                </w:rPr>
                                <w:t>(this module)</w:t>
                              </w:r>
                            </w:p>
                          </w:txbxContent>
                        </wps:txbx>
                        <wps:bodyPr rot="0" vert="horz" wrap="square" lIns="74295" tIns="8890" rIns="74295" bIns="8890" anchor="t" anchorCtr="0" upright="1">
                          <a:noAutofit/>
                        </wps:bodyPr>
                      </wps:wsp>
                      <wps:wsp>
                        <wps:cNvPr id="295" name="Rectangle 59"/>
                        <wps:cNvSpPr>
                          <a:spLocks noChangeArrowheads="1"/>
                        </wps:cNvSpPr>
                        <wps:spPr bwMode="auto">
                          <a:xfrm>
                            <a:off x="2637008" y="4913925"/>
                            <a:ext cx="809625" cy="210525"/>
                          </a:xfrm>
                          <a:prstGeom prst="rect">
                            <a:avLst/>
                          </a:prstGeom>
                          <a:solidFill>
                            <a:srgbClr val="FFFFFF"/>
                          </a:solidFill>
                          <a:ln w="9525">
                            <a:solidFill>
                              <a:srgbClr val="000000"/>
                            </a:solidFill>
                            <a:miter lim="800000"/>
                            <a:headEnd/>
                            <a:tailEnd/>
                          </a:ln>
                        </wps:spPr>
                        <wps:txbx>
                          <w:txbxContent>
                            <w:p w14:paraId="67DDCC94" w14:textId="77777777" w:rsidR="00174F95" w:rsidRDefault="00174F95" w:rsidP="000E0448">
                              <w:pPr>
                                <w:pStyle w:val="NormalWeb"/>
                                <w:overflowPunct w:val="0"/>
                                <w:spacing w:before="0" w:beforeAutospacing="0" w:after="200" w:afterAutospacing="0"/>
                                <w:jc w:val="center"/>
                              </w:pPr>
                              <w:r>
                                <w:rPr>
                                  <w:rFonts w:ascii="Arial" w:eastAsia="MS Mincho" w:hAnsi="Arial"/>
                                  <w:sz w:val="20"/>
                                  <w:szCs w:val="20"/>
                                </w:rPr>
                                <w:t>HDMI</w:t>
                              </w:r>
                            </w:p>
                            <w:p w14:paraId="42FE42C6" w14:textId="77777777" w:rsidR="00174F95" w:rsidRDefault="00174F95" w:rsidP="000E0448">
                              <w:pPr>
                                <w:pStyle w:val="NormalWeb"/>
                                <w:overflowPunct w:val="0"/>
                                <w:spacing w:before="0" w:beforeAutospacing="0" w:after="200" w:afterAutospacing="0"/>
                                <w:jc w:val="center"/>
                              </w:pPr>
                              <w:r>
                                <w:rPr>
                                  <w:rFonts w:ascii="Arial" w:eastAsia="MS Mincho" w:hAnsi="Arial"/>
                                  <w:sz w:val="20"/>
                                  <w:szCs w:val="20"/>
                                </w:rPr>
                                <w:t>Connector</w:t>
                              </w:r>
                            </w:p>
                          </w:txbxContent>
                        </wps:txbx>
                        <wps:bodyPr rot="0" vert="horz" wrap="square" lIns="74295" tIns="8890" rIns="74295" bIns="8890" anchor="t" anchorCtr="0" upright="1">
                          <a:noAutofit/>
                        </wps:bodyPr>
                      </wps:wsp>
                      <wps:wsp>
                        <wps:cNvPr id="296" name="Rectangle 82"/>
                        <wps:cNvSpPr>
                          <a:spLocks noChangeArrowheads="1"/>
                        </wps:cNvSpPr>
                        <wps:spPr bwMode="auto">
                          <a:xfrm>
                            <a:off x="3494258" y="4913926"/>
                            <a:ext cx="809625" cy="220050"/>
                          </a:xfrm>
                          <a:prstGeom prst="rect">
                            <a:avLst/>
                          </a:prstGeom>
                          <a:solidFill>
                            <a:srgbClr val="FFFFFF"/>
                          </a:solidFill>
                          <a:ln w="9525">
                            <a:solidFill>
                              <a:srgbClr val="000000"/>
                            </a:solidFill>
                            <a:miter lim="800000"/>
                            <a:headEnd/>
                            <a:tailEnd/>
                          </a:ln>
                        </wps:spPr>
                        <wps:txbx>
                          <w:txbxContent>
                            <w:p w14:paraId="59B90316" w14:textId="77777777" w:rsidR="00174F95" w:rsidRDefault="00174F95" w:rsidP="000E0448">
                              <w:pPr>
                                <w:pStyle w:val="NormalWeb"/>
                                <w:overflowPunct w:val="0"/>
                                <w:spacing w:before="0" w:beforeAutospacing="0" w:after="200" w:afterAutospacing="0"/>
                                <w:jc w:val="center"/>
                              </w:pPr>
                              <w:r>
                                <w:rPr>
                                  <w:rFonts w:ascii="Arial" w:eastAsia="MS Mincho" w:hAnsi="Arial"/>
                                  <w:sz w:val="20"/>
                                  <w:szCs w:val="20"/>
                                </w:rPr>
                                <w:t xml:space="preserve">CVBS </w:t>
                              </w:r>
                            </w:p>
                            <w:p w14:paraId="29B859FB" w14:textId="77777777" w:rsidR="00174F95" w:rsidRDefault="00174F95" w:rsidP="000E0448">
                              <w:pPr>
                                <w:pStyle w:val="NormalWeb"/>
                                <w:overflowPunct w:val="0"/>
                                <w:spacing w:before="0" w:beforeAutospacing="0" w:after="200" w:afterAutospacing="0"/>
                                <w:jc w:val="center"/>
                              </w:pPr>
                              <w:r>
                                <w:rPr>
                                  <w:rFonts w:ascii="Arial" w:eastAsia="MS Mincho" w:hAnsi="Arial"/>
                                  <w:sz w:val="20"/>
                                  <w:szCs w:val="20"/>
                                </w:rPr>
                                <w:t>Connector</w:t>
                              </w:r>
                            </w:p>
                          </w:txbxContent>
                        </wps:txbx>
                        <wps:bodyPr rot="0" vert="horz" wrap="square" lIns="74295" tIns="8890" rIns="74295" bIns="8890" anchor="t" anchorCtr="0" upright="1">
                          <a:noAutofit/>
                        </wps:bodyPr>
                      </wps:wsp>
                      <wps:wsp>
                        <wps:cNvPr id="297" name="Line 70"/>
                        <wps:cNvCnPr>
                          <a:cxnSpLocks noChangeShapeType="1"/>
                        </wps:cNvCnPr>
                        <wps:spPr bwMode="auto">
                          <a:xfrm flipH="1">
                            <a:off x="3048000" y="5133975"/>
                            <a:ext cx="3346" cy="18097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02" name="Line 87"/>
                        <wps:cNvCnPr>
                          <a:cxnSpLocks noChangeShapeType="1"/>
                          <a:stCxn id="296" idx="2"/>
                          <a:endCxn id="262" idx="0"/>
                        </wps:cNvCnPr>
                        <wps:spPr bwMode="auto">
                          <a:xfrm>
                            <a:off x="3899071" y="5133976"/>
                            <a:ext cx="3627" cy="499439"/>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11" name="Line 98"/>
                        <wps:cNvCnPr>
                          <a:cxnSpLocks noChangeShapeType="1"/>
                        </wps:cNvCnPr>
                        <wps:spPr bwMode="auto">
                          <a:xfrm flipV="1">
                            <a:off x="2726360" y="5133975"/>
                            <a:ext cx="7620" cy="3083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2" name="Line 94"/>
                        <wps:cNvCnPr>
                          <a:cxnSpLocks noChangeShapeType="1"/>
                        </wps:cNvCnPr>
                        <wps:spPr bwMode="auto">
                          <a:xfrm flipV="1">
                            <a:off x="3734105" y="5133977"/>
                            <a:ext cx="0" cy="3089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Line 61"/>
                        <wps:cNvCnPr>
                          <a:cxnSpLocks noChangeShapeType="1"/>
                        </wps:cNvCnPr>
                        <wps:spPr bwMode="auto">
                          <a:xfrm>
                            <a:off x="624306" y="4571025"/>
                            <a:ext cx="483351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2" name="Line 60"/>
                        <wps:cNvCnPr>
                          <a:cxnSpLocks noChangeShapeType="1"/>
                        </wps:cNvCnPr>
                        <wps:spPr bwMode="auto">
                          <a:xfrm>
                            <a:off x="3399716" y="4110750"/>
                            <a:ext cx="0" cy="369494"/>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80" name="Line 60"/>
                        <wps:cNvCnPr>
                          <a:cxnSpLocks noChangeShapeType="1"/>
                          <a:endCxn id="169" idx="0"/>
                        </wps:cNvCnPr>
                        <wps:spPr bwMode="auto">
                          <a:xfrm flipH="1">
                            <a:off x="3045448" y="5352075"/>
                            <a:ext cx="1453" cy="281340"/>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385" name="AutoShape 66"/>
                        <wps:cNvSpPr>
                          <a:spLocks noChangeArrowheads="1"/>
                        </wps:cNvSpPr>
                        <wps:spPr bwMode="auto">
                          <a:xfrm>
                            <a:off x="3174035" y="529885"/>
                            <a:ext cx="653415" cy="220354"/>
                          </a:xfrm>
                          <a:prstGeom prst="can">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94F7895" w14:textId="77777777" w:rsidR="00174F95" w:rsidRPr="00BF5E5A" w:rsidRDefault="00174F95" w:rsidP="00CD7AA4">
                              <w:pPr>
                                <w:spacing w:before="40" w:line="0" w:lineRule="atLeast"/>
                                <w:jc w:val="center"/>
                                <w:rPr>
                                  <w:rFonts w:ascii="Arial" w:hAnsi="Arial" w:cs="Arial"/>
                                  <w:sz w:val="16"/>
                                  <w:szCs w:val="16"/>
                                </w:rPr>
                              </w:pPr>
                              <w:r w:rsidRPr="00BF5E5A">
                                <w:rPr>
                                  <w:rFonts w:ascii="Arial" w:hAnsi="Arial" w:cs="Arial"/>
                                  <w:sz w:val="16"/>
                                  <w:szCs w:val="16"/>
                                </w:rPr>
                                <w:t>/dev/</w:t>
                              </w:r>
                              <w:r>
                                <w:rPr>
                                  <w:rFonts w:ascii="Arial" w:hAnsi="Arial" w:cs="Arial" w:hint="eastAsia"/>
                                  <w:sz w:val="16"/>
                                  <w:szCs w:val="16"/>
                                </w:rPr>
                                <w:t>vide</w:t>
                              </w:r>
                              <w:r>
                                <w:rPr>
                                  <w:rFonts w:ascii="Arial" w:hAnsi="Arial" w:cs="Arial"/>
                                  <w:sz w:val="16"/>
                                  <w:szCs w:val="16"/>
                                </w:rPr>
                                <w:t>o1</w:t>
                              </w:r>
                            </w:p>
                            <w:p w14:paraId="38D1B2A3" w14:textId="77777777" w:rsidR="00174F95" w:rsidRDefault="00174F95" w:rsidP="000E0448">
                              <w:pPr>
                                <w:pStyle w:val="NormalWeb"/>
                                <w:overflowPunct w:val="0"/>
                                <w:spacing w:before="40" w:beforeAutospacing="0" w:after="200" w:afterAutospacing="0"/>
                                <w:jc w:val="center"/>
                              </w:pPr>
                            </w:p>
                          </w:txbxContent>
                        </wps:txbx>
                        <wps:bodyPr rot="0" vert="horz" wrap="square" lIns="0" tIns="0" rIns="0" bIns="0" anchor="t" anchorCtr="0" upright="1">
                          <a:noAutofit/>
                        </wps:bodyPr>
                      </wps:wsp>
                      <wps:wsp>
                        <wps:cNvPr id="386" name="Line 56"/>
                        <wps:cNvCnPr>
                          <a:cxnSpLocks noChangeShapeType="1"/>
                        </wps:cNvCnPr>
                        <wps:spPr bwMode="auto">
                          <a:xfrm>
                            <a:off x="4520661" y="319405"/>
                            <a:ext cx="635" cy="2362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87" name="Line 65"/>
                        <wps:cNvCnPr>
                          <a:cxnSpLocks noChangeShapeType="1"/>
                        </wps:cNvCnPr>
                        <wps:spPr bwMode="auto">
                          <a:xfrm>
                            <a:off x="4531456" y="759460"/>
                            <a:ext cx="0" cy="4654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88" name="AutoShape 66"/>
                        <wps:cNvSpPr>
                          <a:spLocks noChangeArrowheads="1"/>
                        </wps:cNvSpPr>
                        <wps:spPr bwMode="auto">
                          <a:xfrm>
                            <a:off x="4199986" y="540385"/>
                            <a:ext cx="653415" cy="259716"/>
                          </a:xfrm>
                          <a:prstGeom prst="can">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C25CCD" w14:textId="77777777" w:rsidR="00174F95" w:rsidRDefault="00174F95" w:rsidP="000E0448">
                              <w:pPr>
                                <w:pStyle w:val="NormalWeb"/>
                                <w:overflowPunct w:val="0"/>
                                <w:spacing w:before="40" w:beforeAutospacing="0" w:after="200" w:afterAutospacing="0"/>
                                <w:jc w:val="center"/>
                              </w:pPr>
                              <w:r>
                                <w:rPr>
                                  <w:rFonts w:ascii="Arial" w:eastAsia="MS Mincho" w:hAnsi="Arial"/>
                                  <w:sz w:val="16"/>
                                  <w:szCs w:val="16"/>
                                </w:rPr>
                                <w:t>/dev/media0</w:t>
                              </w:r>
                            </w:p>
                          </w:txbxContent>
                        </wps:txbx>
                        <wps:bodyPr rot="0" vert="horz" wrap="square" lIns="0" tIns="0" rIns="0" bIns="0" anchor="t" anchorCtr="0" upright="1">
                          <a:noAutofit/>
                        </wps:bodyPr>
                      </wps:wsp>
                      <wps:wsp>
                        <wps:cNvPr id="389" name="Rectangle 76"/>
                        <wps:cNvSpPr>
                          <a:spLocks noChangeArrowheads="1"/>
                        </wps:cNvSpPr>
                        <wps:spPr bwMode="auto">
                          <a:xfrm>
                            <a:off x="3871374" y="1218225"/>
                            <a:ext cx="1217323" cy="248920"/>
                          </a:xfrm>
                          <a:prstGeom prst="rect">
                            <a:avLst/>
                          </a:prstGeom>
                          <a:solidFill>
                            <a:srgbClr val="FFFFFF"/>
                          </a:solidFill>
                          <a:ln w="9525">
                            <a:solidFill>
                              <a:srgbClr val="000000"/>
                            </a:solidFill>
                            <a:miter lim="800000"/>
                            <a:headEnd/>
                            <a:tailEnd/>
                          </a:ln>
                        </wps:spPr>
                        <wps:txbx>
                          <w:txbxContent>
                            <w:p w14:paraId="3724A8F7" w14:textId="77777777" w:rsidR="00174F95" w:rsidRDefault="00174F95" w:rsidP="000E0448">
                              <w:pPr>
                                <w:pStyle w:val="NormalWeb"/>
                                <w:overflowPunct w:val="0"/>
                                <w:spacing w:before="0" w:beforeAutospacing="0" w:after="200" w:afterAutospacing="0"/>
                                <w:jc w:val="center"/>
                              </w:pPr>
                              <w:r w:rsidRPr="00DA7067">
                                <w:rPr>
                                  <w:rFonts w:ascii="Arial" w:eastAsia="MS Mincho" w:hAnsi="Arial"/>
                                  <w:sz w:val="20"/>
                                  <w:szCs w:val="20"/>
                                </w:rPr>
                                <w:t xml:space="preserve">Media Controller </w:t>
                              </w:r>
                            </w:p>
                          </w:txbxContent>
                        </wps:txbx>
                        <wps:bodyPr rot="0" vert="horz" wrap="square" lIns="74295" tIns="8890" rIns="74295" bIns="8890" anchor="t" anchorCtr="0" upright="1">
                          <a:noAutofit/>
                        </wps:bodyPr>
                      </wps:wsp>
                      <wps:wsp>
                        <wps:cNvPr id="390" name="Line 57"/>
                        <wps:cNvCnPr>
                          <a:cxnSpLocks noChangeShapeType="1"/>
                        </wps:cNvCnPr>
                        <wps:spPr bwMode="auto">
                          <a:xfrm>
                            <a:off x="4129051" y="1467145"/>
                            <a:ext cx="1905" cy="47434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91" name="AutoShape 66"/>
                        <wps:cNvSpPr>
                          <a:spLocks noChangeArrowheads="1"/>
                        </wps:cNvSpPr>
                        <wps:spPr bwMode="auto">
                          <a:xfrm>
                            <a:off x="1247653" y="515416"/>
                            <a:ext cx="924900" cy="278039"/>
                          </a:xfrm>
                          <a:prstGeom prst="can">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1817359E" w14:textId="191F3028" w:rsidR="00174F95" w:rsidRDefault="00174F95" w:rsidP="000E0448">
                              <w:pPr>
                                <w:pStyle w:val="NormalWeb"/>
                                <w:overflowPunct w:val="0"/>
                                <w:spacing w:before="40" w:beforeAutospacing="0" w:after="200" w:afterAutospacing="0"/>
                                <w:jc w:val="center"/>
                              </w:pPr>
                              <w:r w:rsidRPr="00D44F4D">
                                <w:rPr>
                                  <w:rFonts w:ascii="Arial" w:eastAsia="MS Mincho" w:hAnsi="Arial"/>
                                  <w:sz w:val="16"/>
                                  <w:szCs w:val="16"/>
                                </w:rPr>
                                <w:t>/dev/v4l-subdev</w:t>
                              </w:r>
                              <w:r>
                                <w:rPr>
                                  <w:rFonts w:ascii="Arial" w:eastAsia="MS Mincho" w:hAnsi="Arial"/>
                                  <w:sz w:val="16"/>
                                  <w:szCs w:val="16"/>
                                </w:rPr>
                                <w:t>2</w:t>
                              </w:r>
                            </w:p>
                          </w:txbxContent>
                        </wps:txbx>
                        <wps:bodyPr rot="0" vert="horz" wrap="square" lIns="0" tIns="0" rIns="0" bIns="0" anchor="t" anchorCtr="0" upright="1">
                          <a:noAutofit/>
                        </wps:bodyPr>
                      </wps:wsp>
                      <wps:wsp>
                        <wps:cNvPr id="394" name="Line 65"/>
                        <wps:cNvCnPr>
                          <a:cxnSpLocks noChangeShapeType="1"/>
                        </wps:cNvCnPr>
                        <wps:spPr bwMode="auto">
                          <a:xfrm>
                            <a:off x="1706132" y="776274"/>
                            <a:ext cx="0" cy="4654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95" name="Line 56"/>
                        <wps:cNvCnPr>
                          <a:cxnSpLocks noChangeShapeType="1"/>
                        </wps:cNvCnPr>
                        <wps:spPr bwMode="auto">
                          <a:xfrm>
                            <a:off x="1706132" y="309880"/>
                            <a:ext cx="635" cy="2362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97" name="コネクタ: カギ線 29"/>
                        <wps:cNvCnPr>
                          <a:endCxn id="282" idx="1"/>
                        </wps:cNvCnPr>
                        <wps:spPr>
                          <a:xfrm rot="16200000" flipH="1">
                            <a:off x="-193971" y="2108494"/>
                            <a:ext cx="1540467" cy="276227"/>
                          </a:xfrm>
                          <a:prstGeom prst="bentConnector2">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1" name="直線コネクタ 31"/>
                        <wps:cNvCnPr/>
                        <wps:spPr>
                          <a:xfrm>
                            <a:off x="3062289" y="4476750"/>
                            <a:ext cx="0" cy="4371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4" name="直線コネクタ 514"/>
                        <wps:cNvCnPr>
                          <a:endCxn id="296" idx="0"/>
                        </wps:cNvCnPr>
                        <wps:spPr>
                          <a:xfrm>
                            <a:off x="3899071" y="4480244"/>
                            <a:ext cx="0" cy="4336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直線コネクタ 96"/>
                        <wps:cNvCnPr/>
                        <wps:spPr>
                          <a:xfrm flipV="1">
                            <a:off x="3062289" y="4476750"/>
                            <a:ext cx="830884" cy="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0" name="テキスト ボックス 4"/>
                        <wps:cNvSpPr txBox="1"/>
                        <wps:spPr>
                          <a:xfrm>
                            <a:off x="2675551" y="4538040"/>
                            <a:ext cx="640715"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99ED8D" w14:textId="77777777" w:rsidR="00174F95" w:rsidRDefault="00174F95" w:rsidP="006A3065">
                              <w:pPr>
                                <w:pStyle w:val="NormalWeb"/>
                                <w:overflowPunct w:val="0"/>
                                <w:spacing w:before="0" w:beforeAutospacing="0" w:after="200" w:afterAutospacing="0"/>
                              </w:pPr>
                              <w:r>
                                <w:rPr>
                                  <w:rFonts w:ascii="Times New Roman" w:eastAsia="MS Mincho" w:hAnsi="Times New Roman"/>
                                  <w:sz w:val="16"/>
                                  <w:szCs w:val="16"/>
                                </w:rPr>
                                <w:t>2 lane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AutoShape 66"/>
                        <wps:cNvSpPr>
                          <a:spLocks noChangeArrowheads="1"/>
                        </wps:cNvSpPr>
                        <wps:spPr bwMode="auto">
                          <a:xfrm>
                            <a:off x="282359" y="502647"/>
                            <a:ext cx="924560" cy="277495"/>
                          </a:xfrm>
                          <a:prstGeom prst="can">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5C0DA8E" w14:textId="77777777" w:rsidR="00391F0F" w:rsidRDefault="00391F0F" w:rsidP="00391F0F">
                              <w:pPr>
                                <w:spacing w:before="40"/>
                                <w:jc w:val="center"/>
                                <w:rPr>
                                  <w:rFonts w:ascii="Arial" w:hAnsi="Arial"/>
                                  <w:sz w:val="16"/>
                                  <w:szCs w:val="16"/>
                                </w:rPr>
                              </w:pPr>
                              <w:r>
                                <w:rPr>
                                  <w:rFonts w:ascii="Arial" w:hAnsi="Arial"/>
                                  <w:sz w:val="16"/>
                                  <w:szCs w:val="16"/>
                                </w:rPr>
                                <w:t>/dev/v4l-subdev1</w:t>
                              </w:r>
                            </w:p>
                          </w:txbxContent>
                        </wps:txbx>
                        <wps:bodyPr rot="0" vert="horz" wrap="square" lIns="0" tIns="0" rIns="0" bIns="0" anchor="t" anchorCtr="0" upright="1">
                          <a:noAutofit/>
                        </wps:bodyPr>
                      </wps:wsp>
                      <wps:wsp>
                        <wps:cNvPr id="725" name="Line 65"/>
                        <wps:cNvCnPr>
                          <a:cxnSpLocks noChangeShapeType="1"/>
                        </wps:cNvCnPr>
                        <wps:spPr bwMode="auto">
                          <a:xfrm>
                            <a:off x="784644" y="767442"/>
                            <a:ext cx="0" cy="4654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32" name="Line 56"/>
                        <wps:cNvCnPr>
                          <a:cxnSpLocks noChangeShapeType="1"/>
                        </wps:cNvCnPr>
                        <wps:spPr bwMode="auto">
                          <a:xfrm>
                            <a:off x="806234" y="310877"/>
                            <a:ext cx="635" cy="2362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CAE36D9" id="_x0000_s1109" editas="canvas" style="position:absolute;margin-left:432.55pt;margin-top:4pt;width:483.75pt;height:489pt;z-index:251702272;mso-position-horizontal:right;mso-position-horizontal-relative:margin" coordsize="61436,6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">
                <v:shape id="_x0000_s1110" type="#_x0000_t75" style="position:absolute;width:61436;height:62103;visibility:visible;mso-wrap-style:square" stroked="t" strokeweight="1pt">
                  <v:fill o:detectmouseclick="t"/>
                  <v:path o:connecttype="none"/>
                </v:shape>
                <v:rect id="Rectangle 67" o:spid="_x0000_s1111" style="position:absolute;left:24479;top:47244;width:19907;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">
                  <v:textbox inset="5.85pt,.7pt,5.85pt,.7pt">
                    <w:txbxContent>
                      <w:p w14:paraId="616F8ED6" w14:textId="77777777" w:rsidR="00174F95" w:rsidRPr="001A5F5C" w:rsidRDefault="00174F95" w:rsidP="000E0448">
                        <w:pPr>
                          <w:jc w:val="center"/>
                          <w:rPr>
                            <w:rFonts w:ascii="Arial" w:hAnsi="Arial" w:cs="Arial"/>
                          </w:rPr>
                        </w:pPr>
                        <w:r>
                          <w:rPr>
                            <w:rFonts w:ascii="Arial" w:hAnsi="Arial" w:cs="Arial" w:hint="eastAsia"/>
                            <w:lang w:eastAsia="ja-JP"/>
                          </w:rPr>
                          <w:t xml:space="preserve">　</w:t>
                        </w:r>
                        <w:r>
                          <w:rPr>
                            <w:rFonts w:ascii="Arial" w:hAnsi="Arial" w:cs="Arial" w:hint="eastAsia"/>
                          </w:rPr>
                          <w:t>ADV7</w:t>
                        </w:r>
                        <w:r>
                          <w:rPr>
                            <w:rFonts w:ascii="Arial" w:hAnsi="Arial" w:cs="Arial"/>
                          </w:rPr>
                          <w:t>482</w:t>
                        </w:r>
                      </w:p>
                    </w:txbxContent>
                  </v:textbox>
                </v:rect>
                <v:shape id="テキスト ボックス 4" o:spid="_x0000_s1112" type="#_x0000_t202" style="position:absolute;left:38274;top:45380;width:6407;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" filled="f" stroked="f" strokeweight=".5pt">
                  <v:textbox>
                    <w:txbxContent>
                      <w:p w14:paraId="778037BB" w14:textId="77777777" w:rsidR="00174F95" w:rsidRDefault="00174F95" w:rsidP="006A3065">
                        <w:pPr>
                          <w:pStyle w:val="NormalWeb"/>
                          <w:overflowPunct w:val="0"/>
                          <w:spacing w:before="0" w:beforeAutospacing="0" w:after="200" w:afterAutospacing="0"/>
                        </w:pPr>
                        <w:r>
                          <w:rPr>
                            <w:rFonts w:ascii="Times New Roman" w:eastAsia="MS Mincho" w:hAnsi="Times New Roman"/>
                            <w:sz w:val="16"/>
                            <w:szCs w:val="16"/>
                          </w:rPr>
                          <w:t>1 lane</w:t>
                        </w:r>
                      </w:p>
                    </w:txbxContent>
                  </v:textbox>
                </v:shape>
                <v:shape id="テキスト ボックス 3" o:spid="_x0000_s1113" type="#_x0000_t202" style="position:absolute;left:34070;top:42780;width:6306;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" fillcolor="white [3201]" stroked="f" strokeweight=".5pt">
                  <v:textbox>
                    <w:txbxContent>
                      <w:p w14:paraId="16627F2F" w14:textId="77777777" w:rsidR="00174F95" w:rsidRPr="007903BF" w:rsidRDefault="00174F95" w:rsidP="0088224E">
                        <w:pPr>
                          <w:pStyle w:val="NormalWeb"/>
                          <w:overflowPunct w:val="0"/>
                          <w:spacing w:before="0" w:beforeAutospacing="0" w:after="200" w:afterAutospacing="0"/>
                          <w:rPr>
                            <w:sz w:val="22"/>
                          </w:rPr>
                        </w:pPr>
                        <w:r w:rsidRPr="007903BF">
                          <w:rPr>
                            <w:rFonts w:ascii="Times New Roman" w:eastAsia="MS Mincho" w:hAnsi="Times New Roman"/>
                            <w:sz w:val="14"/>
                            <w:szCs w:val="16"/>
                          </w:rPr>
                          <w:t>Select</w:t>
                        </w:r>
                        <w:r w:rsidRPr="0088224E">
                          <w:rPr>
                            <w:rFonts w:ascii="Times New Roman" w:eastAsia="MS Mincho" w:hAnsi="Times New Roman"/>
                            <w:sz w:val="16"/>
                            <w:szCs w:val="16"/>
                          </w:rPr>
                          <w:t xml:space="preserve"> </w:t>
                        </w:r>
                        <w:r w:rsidRPr="0088224E">
                          <w:rPr>
                            <w:rFonts w:ascii="Times New Roman" w:hAnsi="Times New Roman"/>
                            <w:sz w:val="16"/>
                            <w:szCs w:val="16"/>
                          </w:rPr>
                          <w:t>*</w:t>
                        </w:r>
                        <w:r>
                          <w:rPr>
                            <w:rFonts w:ascii="Times New Roman" w:hAnsi="Times New Roman"/>
                            <w:sz w:val="16"/>
                            <w:szCs w:val="16"/>
                          </w:rPr>
                          <w:t xml:space="preserve">1 </w:t>
                        </w:r>
                      </w:p>
                      <w:p w14:paraId="5BB5F1F5" w14:textId="77777777" w:rsidR="00174F95" w:rsidRPr="007903BF" w:rsidRDefault="00174F95" w:rsidP="0088224E">
                        <w:pPr>
                          <w:pStyle w:val="NormalWeb"/>
                          <w:overflowPunct w:val="0"/>
                          <w:spacing w:before="0" w:beforeAutospacing="0" w:after="200" w:afterAutospacing="0"/>
                          <w:rPr>
                            <w:sz w:val="22"/>
                          </w:rPr>
                        </w:pPr>
                        <w:r w:rsidRPr="007903BF">
                          <w:rPr>
                            <w:rFonts w:ascii="Times New Roman" w:eastAsia="MS Mincho" w:hAnsi="Times New Roman"/>
                            <w:strike/>
                            <w:color w:val="FF0000"/>
                            <w:sz w:val="14"/>
                            <w:szCs w:val="16"/>
                          </w:rPr>
                          <w:t>lane</w:t>
                        </w:r>
                      </w:p>
                    </w:txbxContent>
                  </v:textbox>
                </v:shape>
                <v:rect id="Rectangle 53" o:spid="_x0000_s1114" style="position:absolute;left:5671;top:812;width:4114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">
                  <v:textbox inset="5.85pt,.7pt,5.85pt,.7pt">
                    <w:txbxContent>
                      <w:p w14:paraId="7E9753A2" w14:textId="77777777" w:rsidR="00174F95" w:rsidRPr="001A5F5C" w:rsidRDefault="00174F95" w:rsidP="000E0448">
                        <w:pPr>
                          <w:jc w:val="center"/>
                          <w:rPr>
                            <w:rFonts w:ascii="Arial" w:hAnsi="Arial" w:cs="Arial"/>
                          </w:rPr>
                        </w:pPr>
                        <w:r w:rsidRPr="00056668">
                          <w:rPr>
                            <w:rFonts w:ascii="Arial" w:hAnsi="Arial" w:cs="Arial"/>
                          </w:rPr>
                          <w:t>Application</w:t>
                        </w:r>
                      </w:p>
                    </w:txbxContent>
                  </v:textbox>
                </v:rect>
                <v:rect id="Rectangle 55" o:spid="_x0000_s1115" alt="25%" style="position:absolute;left:9436;top:19517;width:34071;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" fillcolor="silver">
                  <v:fill r:id="rId19" o:title="" type="pattern"/>
                  <v:textbox inset="5.85pt,.7pt,5.85pt,.7pt">
                    <w:txbxContent>
                      <w:p w14:paraId="09496BB3" w14:textId="77777777" w:rsidR="00174F95" w:rsidRPr="001A5F5C" w:rsidRDefault="00174F95" w:rsidP="000E0448">
                        <w:pPr>
                          <w:jc w:val="center"/>
                          <w:rPr>
                            <w:rFonts w:ascii="Arial" w:hAnsi="Arial" w:cs="Arial"/>
                          </w:rPr>
                        </w:pPr>
                        <w:r>
                          <w:rPr>
                            <w:rFonts w:ascii="Arial" w:hAnsi="Arial" w:cs="Arial" w:hint="eastAsia"/>
                          </w:rPr>
                          <w:t>Video Capture</w:t>
                        </w:r>
                        <w:r w:rsidRPr="001A5F5C">
                          <w:rPr>
                            <w:rFonts w:ascii="Arial" w:hAnsi="Arial" w:cs="Arial"/>
                          </w:rPr>
                          <w:t xml:space="preserve"> Driver</w:t>
                        </w:r>
                      </w:p>
                    </w:txbxContent>
                  </v:textbox>
                </v:rect>
                <v:line id="Line 56" o:spid="_x0000_s1116" style="position:absolute;visibility:visible;mso-wrap-style:square" from="26755,3317" to="26761,5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">
                  <v:stroke startarrow="block" endarrow="block"/>
                </v:line>
                <v:line id="Line 57" o:spid="_x0000_s1117" style="position:absolute;visibility:visible;mso-wrap-style:square" from="27527,14859" to="27549,19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">
                  <v:stroke startarrow="block" endarrow="block"/>
                </v:line>
                <v:line id="Line 58" o:spid="_x0000_s1118" style="position:absolute;visibility:visible;mso-wrap-style:square" from="5048,10058" to="54768,10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" strokeweight="2.25pt"/>
                <v:rect id="Rectangle 59" o:spid="_x0000_s1119" style="position:absolute;left:26406;top:56334;width:8096;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">
                  <v:textbox inset="5.85pt,.7pt,5.85pt,.7pt">
                    <w:txbxContent>
                      <w:p w14:paraId="2B206ABC" w14:textId="77777777" w:rsidR="00174F95" w:rsidRDefault="00174F95" w:rsidP="000E0448">
                        <w:pPr>
                          <w:jc w:val="center"/>
                          <w:rPr>
                            <w:rFonts w:ascii="Arial" w:hAnsi="Arial" w:cs="Arial"/>
                          </w:rPr>
                        </w:pPr>
                        <w:r>
                          <w:rPr>
                            <w:rFonts w:ascii="Arial" w:hAnsi="Arial" w:cs="Arial" w:hint="eastAsia"/>
                          </w:rPr>
                          <w:t>HDMI</w:t>
                        </w:r>
                      </w:p>
                      <w:p w14:paraId="15AB6F56" w14:textId="77777777" w:rsidR="00174F95" w:rsidRPr="001A5F5C" w:rsidRDefault="00174F95" w:rsidP="000E0448">
                        <w:pPr>
                          <w:jc w:val="center"/>
                          <w:rPr>
                            <w:rFonts w:ascii="Arial" w:hAnsi="Arial" w:cs="Arial"/>
                          </w:rPr>
                        </w:pPr>
                        <w:r>
                          <w:rPr>
                            <w:rFonts w:ascii="Arial" w:hAnsi="Arial" w:cs="Arial" w:hint="eastAsia"/>
                          </w:rPr>
                          <w:t>C</w:t>
                        </w:r>
                        <w:r w:rsidRPr="001A5F5C">
                          <w:rPr>
                            <w:rFonts w:ascii="Arial" w:hAnsi="Arial" w:cs="Arial"/>
                          </w:rPr>
                          <w:t>onnector</w:t>
                        </w:r>
                      </w:p>
                    </w:txbxContent>
                  </v:textbox>
                </v:rect>
                <v:line id="Line 60" o:spid="_x0000_s1120" style="position:absolute;flip:x;visibility:visible;mso-wrap-style:square" from="32663,37323" to="32680,38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">
                  <v:stroke startarrow="block"/>
                </v:line>
                <v:line id="Line 61" o:spid="_x0000_s1121" style="position:absolute;flip:y;visibility:visible;mso-wrap-style:square" from="5766,33718" to="54102,3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" strokeweight="2.25pt"/>
                <v:shape id="Text Box 62" o:spid="_x0000_s1122" type="#_x0000_t202" style="position:absolute;left:47997;top:4488;width:112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" filled="f" stroked="f">
                  <v:textbox inset="5.85pt,.7pt,5.85pt,.7pt">
                    <w:txbxContent>
                      <w:p w14:paraId="29165D8C" w14:textId="77777777" w:rsidR="00174F95" w:rsidRPr="001A5F5C" w:rsidRDefault="00174F95" w:rsidP="000E0448">
                        <w:pPr>
                          <w:rPr>
                            <w:rFonts w:ascii="Arial" w:hAnsi="Arial" w:cs="Arial"/>
                          </w:rPr>
                        </w:pPr>
                        <w:r w:rsidRPr="001A5F5C">
                          <w:rPr>
                            <w:rFonts w:ascii="Arial" w:hAnsi="Arial" w:cs="Arial"/>
                          </w:rPr>
                          <w:t>User mode</w:t>
                        </w:r>
                      </w:p>
                    </w:txbxContent>
                  </v:textbox>
                </v:shape>
                <v:shape id="Text Box 63" o:spid="_x0000_s1123" type="#_x0000_t202" style="position:absolute;left:48049;top:17702;width:112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" filled="f" stroked="f">
                  <v:textbox inset="5.85pt,.7pt,5.85pt,.7pt">
                    <w:txbxContent>
                      <w:p w14:paraId="2113D0E1" w14:textId="77777777" w:rsidR="00174F95" w:rsidRPr="001A5F5C" w:rsidRDefault="00174F95" w:rsidP="000E0448">
                        <w:pPr>
                          <w:rPr>
                            <w:rFonts w:ascii="Arial" w:hAnsi="Arial" w:cs="Arial"/>
                          </w:rPr>
                        </w:pPr>
                        <w:r w:rsidRPr="001A5F5C">
                          <w:rPr>
                            <w:rFonts w:ascii="Arial" w:hAnsi="Arial" w:cs="Arial"/>
                          </w:rPr>
                          <w:t>Kernel mode</w:t>
                        </w:r>
                      </w:p>
                    </w:txbxContent>
                  </v:textbox>
                </v:shape>
                <v:shape id="Text Box 64" o:spid="_x0000_s1124" type="#_x0000_t202" style="position:absolute;left:48049;top:38874;width:105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" filled="f" stroked="f">
                  <v:textbox inset="5.85pt,.7pt,5.85pt,.7pt">
                    <w:txbxContent>
                      <w:p w14:paraId="2922F0F2" w14:textId="77777777" w:rsidR="00174F95" w:rsidRPr="001A5F5C" w:rsidRDefault="00174F95" w:rsidP="000E0448">
                        <w:pPr>
                          <w:rPr>
                            <w:rFonts w:ascii="Arial" w:hAnsi="Arial" w:cs="Arial"/>
                          </w:rPr>
                        </w:pPr>
                        <w:r w:rsidRPr="001A5F5C">
                          <w:rPr>
                            <w:rFonts w:ascii="Arial" w:hAnsi="Arial" w:cs="Arial"/>
                          </w:rPr>
                          <w:t>Hardware</w:t>
                        </w:r>
                      </w:p>
                    </w:txbxContent>
                  </v:textbox>
                </v:shape>
                <v:line id="Line 65" o:spid="_x0000_s1125" style="position:absolute;visibility:visible;mso-wrap-style:square" from="26909,7762" to="26909,12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">
                  <v:stroke startarrow="block" endarrow="block"/>
                </v:line>
                <v:shape id="AutoShape 66" o:spid="_x0000_s1126" type="#_x0000_t22" style="position:absolute;left:23104;top:5154;width:6534;height:2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" filled="f">
                  <v:textbox inset="0,0,0,0">
                    <w:txbxContent>
                      <w:p w14:paraId="6BA3512A" w14:textId="77777777" w:rsidR="00174F95" w:rsidRPr="00BF5E5A" w:rsidRDefault="00174F95" w:rsidP="000E0448">
                        <w:pPr>
                          <w:spacing w:before="40" w:line="0" w:lineRule="atLeast"/>
                          <w:jc w:val="center"/>
                          <w:rPr>
                            <w:rFonts w:ascii="Arial" w:hAnsi="Arial" w:cs="Arial"/>
                            <w:sz w:val="16"/>
                            <w:szCs w:val="16"/>
                          </w:rPr>
                        </w:pPr>
                        <w:r w:rsidRPr="00BF5E5A">
                          <w:rPr>
                            <w:rFonts w:ascii="Arial" w:hAnsi="Arial" w:cs="Arial"/>
                            <w:sz w:val="16"/>
                            <w:szCs w:val="16"/>
                          </w:rPr>
                          <w:t>/dev/</w:t>
                        </w:r>
                        <w:r>
                          <w:rPr>
                            <w:rFonts w:ascii="Arial" w:hAnsi="Arial" w:cs="Arial" w:hint="eastAsia"/>
                            <w:sz w:val="16"/>
                            <w:szCs w:val="16"/>
                          </w:rPr>
                          <w:t>video</w:t>
                        </w:r>
                        <w:r>
                          <w:rPr>
                            <w:rFonts w:ascii="Arial" w:hAnsi="Arial" w:cs="Arial"/>
                            <w:sz w:val="16"/>
                            <w:szCs w:val="16"/>
                          </w:rPr>
                          <w:t>0</w:t>
                        </w:r>
                      </w:p>
                    </w:txbxContent>
                  </v:textbox>
                </v:shape>
                <v:line id="Line 68" o:spid="_x0000_s1127" style="position:absolute;visibility:visible;mso-wrap-style:square" from="32663,22574" to="32680,3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">
                  <v:stroke startarrow="block" endarrow="block"/>
                </v:line>
                <v:rect id="Rectangle 69" o:spid="_x0000_s1128" style="position:absolute;left:26370;top:34986;width:12620;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">
                  <v:textbox inset="5.85pt,.7pt,5.85pt,.7pt">
                    <w:txbxContent>
                      <w:p w14:paraId="52BA9F14" w14:textId="77777777" w:rsidR="00174F95" w:rsidRPr="00E63303" w:rsidRDefault="00174F95" w:rsidP="000E0448">
                        <w:pPr>
                          <w:jc w:val="center"/>
                          <w:rPr>
                            <w:rFonts w:ascii="Arial" w:hAnsi="Arial" w:cs="Arial"/>
                            <w:sz w:val="18"/>
                          </w:rPr>
                        </w:pPr>
                        <w:r>
                          <w:rPr>
                            <w:rFonts w:ascii="Arial" w:hAnsi="Arial" w:cs="Arial"/>
                            <w:sz w:val="18"/>
                          </w:rPr>
                          <w:t>VIN4 -</w:t>
                        </w:r>
                        <w:r w:rsidRPr="00E63303">
                          <w:rPr>
                            <w:rFonts w:ascii="Arial" w:hAnsi="Arial" w:cs="Arial"/>
                            <w:sz w:val="18"/>
                          </w:rPr>
                          <w:t>VIN</w:t>
                        </w:r>
                        <w:r>
                          <w:rPr>
                            <w:rFonts w:ascii="Arial" w:hAnsi="Arial" w:cs="Arial" w:hint="eastAsia"/>
                            <w:sz w:val="18"/>
                            <w:lang w:eastAsia="ja-JP"/>
                          </w:rPr>
                          <w:t>5</w:t>
                        </w:r>
                      </w:p>
                    </w:txbxContent>
                  </v:textbox>
                </v:rect>
                <v:line id="Line 71" o:spid="_x0000_s1129" style="position:absolute;flip:x y;visibility:visible;mso-wrap-style:square" from="18659,30168" to="20993,3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">
                  <v:stroke startarrow="block" endarrow="block"/>
                </v:line>
                <v:rect id="Rectangle 73" o:spid="_x0000_s1130" style="position:absolute;left:8658;top:37949;width:10001;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">
                  <v:textbox inset="5.85pt,.7pt,5.85pt,.7pt">
                    <w:txbxContent>
                      <w:p w14:paraId="2A11A588" w14:textId="77777777" w:rsidR="00174F95" w:rsidRPr="001A5F5C" w:rsidRDefault="00174F95" w:rsidP="000E0448">
                        <w:pPr>
                          <w:jc w:val="center"/>
                          <w:rPr>
                            <w:rFonts w:ascii="Arial" w:hAnsi="Arial" w:cs="Arial"/>
                          </w:rPr>
                        </w:pPr>
                        <w:r>
                          <w:rPr>
                            <w:rFonts w:ascii="Arial" w:hAnsi="Arial" w:cs="Arial" w:hint="eastAsia"/>
                          </w:rPr>
                          <w:t>I2C</w:t>
                        </w:r>
                        <w:r>
                          <w:rPr>
                            <w:rFonts w:ascii="Arial" w:hAnsi="Arial" w:cs="Arial" w:hint="eastAsia"/>
                            <w:lang w:eastAsia="ja-JP"/>
                          </w:rPr>
                          <w:t>0</w:t>
                        </w:r>
                      </w:p>
                    </w:txbxContent>
                  </v:textbox>
                </v:rect>
                <v:line id="Line 74" o:spid="_x0000_s1131" style="position:absolute;flip:x;visibility:visible;mso-wrap-style:square" from="13790,32282" to="13790,3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">
                  <v:stroke startarrow="block" endarrow="block"/>
                </v:line>
                <v:line id="Line 75" o:spid="_x0000_s1132" style="position:absolute;flip:x;visibility:visible;mso-wrap-style:square" from="13790,40351" to="13870,5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">
                  <v:stroke startarrow="block"/>
                </v:line>
                <v:rect id="Rectangle 76" o:spid="_x0000_s1133" style="position:absolute;left:2476;top:12274;width:34547;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">
                  <v:textbox inset="5.85pt,.7pt,5.85pt,.7pt">
                    <w:txbxContent>
                      <w:p w14:paraId="098E7880" w14:textId="77777777" w:rsidR="00174F95" w:rsidRPr="001A5F5C" w:rsidRDefault="00174F95" w:rsidP="000E0448">
                        <w:pPr>
                          <w:jc w:val="center"/>
                          <w:rPr>
                            <w:rFonts w:ascii="Arial" w:hAnsi="Arial" w:cs="Arial"/>
                          </w:rPr>
                        </w:pPr>
                        <w:r>
                          <w:rPr>
                            <w:rFonts w:ascii="Arial" w:hAnsi="Arial" w:cs="Arial" w:hint="eastAsia"/>
                          </w:rPr>
                          <w:t xml:space="preserve">Video for Linux Two </w:t>
                        </w:r>
                        <w:r w:rsidRPr="001A5F5C">
                          <w:rPr>
                            <w:rFonts w:ascii="Arial" w:hAnsi="Arial" w:cs="Arial"/>
                          </w:rPr>
                          <w:t>I/F</w:t>
                        </w:r>
                      </w:p>
                    </w:txbxContent>
                  </v:textbox>
                </v:rect>
                <v:rect id="Rectangle 79" o:spid="_x0000_s1134" style="position:absolute;left:5820;top:24185;width:10001;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">
                  <v:textbox inset="5.85pt,.7pt,5.85pt,.7pt">
                    <w:txbxContent>
                      <w:p w14:paraId="69480CFC" w14:textId="77777777" w:rsidR="00174F95" w:rsidRPr="001A5F5C" w:rsidRDefault="00174F95" w:rsidP="000E0448">
                        <w:pPr>
                          <w:jc w:val="center"/>
                          <w:rPr>
                            <w:rFonts w:ascii="Arial" w:hAnsi="Arial" w:cs="Arial"/>
                          </w:rPr>
                        </w:pPr>
                        <w:r>
                          <w:rPr>
                            <w:rFonts w:ascii="Arial" w:hAnsi="Arial" w:cs="Arial" w:hint="eastAsia"/>
                          </w:rPr>
                          <w:t>VIDEOBUF</w:t>
                        </w:r>
                      </w:p>
                    </w:txbxContent>
                  </v:textbox>
                </v:rect>
                <v:line id="Line 80" o:spid="_x0000_s1135" style="position:absolute;visibility:visible;mso-wrap-style:square" from="10858,22288" to="10858,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">
                  <v:stroke startarrow="block" endarrow="block"/>
                </v:line>
                <v:line id="Line 81" o:spid="_x0000_s1136" style="position:absolute;flip:x;visibility:visible;mso-wrap-style:square" from="8191,14763" to="8382,2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">
                  <v:stroke startarrow="block" endarrow="block"/>
                </v:line>
                <v:rect id="Rectangle 82" o:spid="_x0000_s1137" style="position:absolute;left:34978;top:56334;width:8097;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">
                  <v:textbox inset="5.85pt,.7pt,5.85pt,.7pt">
                    <w:txbxContent>
                      <w:p w14:paraId="4EEF347D" w14:textId="77777777" w:rsidR="00174F95" w:rsidRDefault="00174F95" w:rsidP="000E0448">
                        <w:pPr>
                          <w:jc w:val="center"/>
                          <w:rPr>
                            <w:rFonts w:ascii="Arial" w:hAnsi="Arial" w:cs="Arial"/>
                          </w:rPr>
                        </w:pPr>
                        <w:r>
                          <w:rPr>
                            <w:rFonts w:ascii="Arial" w:hAnsi="Arial" w:cs="Arial" w:hint="eastAsia"/>
                          </w:rPr>
                          <w:t xml:space="preserve">RCA </w:t>
                        </w:r>
                      </w:p>
                      <w:p w14:paraId="49BD81B7" w14:textId="77777777" w:rsidR="00174F95" w:rsidRPr="001A5F5C" w:rsidRDefault="00174F95" w:rsidP="000E0448">
                        <w:pPr>
                          <w:jc w:val="center"/>
                          <w:rPr>
                            <w:rFonts w:ascii="Arial" w:hAnsi="Arial" w:cs="Arial"/>
                          </w:rPr>
                        </w:pPr>
                        <w:r>
                          <w:rPr>
                            <w:rFonts w:ascii="Arial" w:hAnsi="Arial" w:cs="Arial" w:hint="eastAsia"/>
                          </w:rPr>
                          <w:t>C</w:t>
                        </w:r>
                        <w:r w:rsidRPr="001A5F5C">
                          <w:rPr>
                            <w:rFonts w:ascii="Arial" w:hAnsi="Arial" w:cs="Arial"/>
                          </w:rPr>
                          <w:t>onnector</w:t>
                        </w:r>
                      </w:p>
                    </w:txbxContent>
                  </v:textbox>
                </v:rect>
                <v:line id="Line 88" o:spid="_x0000_s1138" style="position:absolute;visibility:visible;mso-wrap-style:square" from="13790,54422" to="29454,5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group id="Group 89" o:spid="_x0000_s1139" style="position:absolute;left:29454;top:53273;width:2000;height:1149" coordorigin="3552,13469" coordsize="735,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line id="Line 90" o:spid="_x0000_s1140" style="position:absolute;flip:x;visibility:visible;mso-wrap-style:square" from="3552,13469" to="3762,14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91" o:spid="_x0000_s1141" style="position:absolute;visibility:visible;mso-wrap-style:square" from="4077,13469" to="4287,14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line id="Line 92" o:spid="_x0000_s1142" style="position:absolute;visibility:visible;mso-wrap-style:square" from="3762,13469" to="4077,13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hx2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H+ocdsYAAADcAAAA&#10;DwAAAAAAAAAAAAAAAAAHAgAAZHJzL2Rvd25yZXYueG1sUEsFBgAAAAADAAMAtwAAAPoCAAAAAA==&#10;"/>
                </v:group>
                <v:line id="Line 93" o:spid="_x0000_s1143" style="position:absolute;visibility:visible;mso-wrap-style:square" from="31454,54422" to="37455,54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"/>
                <v:line id="Line 95" o:spid="_x0000_s1144" style="position:absolute;visibility:visible;mso-wrap-style:square" from="34459,3194" to="34466,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">
                  <v:stroke startarrow="block" endarrow="block"/>
                </v:line>
                <v:line id="Line 96" o:spid="_x0000_s1145" style="position:absolute;visibility:visible;mso-wrap-style:square" from="34694,7692" to="34815,12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">
                  <v:stroke startarrow="block" endarrow="block"/>
                </v:line>
                <v:rect id="Rectangle 69" o:spid="_x0000_s1146" style="position:absolute;left:26465;top:38961;width:1239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">
                  <v:textbox inset="5.85pt,.7pt,5.85pt,.7pt">
                    <w:txbxContent>
                      <w:p w14:paraId="01F1BDC6" w14:textId="77777777" w:rsidR="00174F95" w:rsidRPr="001A5F5C" w:rsidRDefault="00174F95" w:rsidP="000E0448">
                        <w:pPr>
                          <w:jc w:val="center"/>
                          <w:rPr>
                            <w:rFonts w:ascii="Arial" w:hAnsi="Arial" w:cs="Arial"/>
                            <w:lang w:eastAsia="ja-JP"/>
                          </w:rPr>
                        </w:pPr>
                        <w:r>
                          <w:rPr>
                            <w:rFonts w:ascii="Arial" w:hAnsi="Arial" w:cs="Arial"/>
                            <w:lang w:eastAsia="ja-JP"/>
                          </w:rPr>
                          <w:t>CSI40 (2lane)</w:t>
                        </w:r>
                      </w:p>
                      <w:p w14:paraId="320A00C4" w14:textId="77777777" w:rsidR="00174F95" w:rsidRDefault="00174F95" w:rsidP="000E0448">
                        <w:pPr>
                          <w:pStyle w:val="NormalWeb"/>
                          <w:overflowPunct w:val="0"/>
                          <w:spacing w:before="0" w:beforeAutospacing="0" w:after="200" w:afterAutospacing="0"/>
                          <w:jc w:val="center"/>
                        </w:pPr>
                      </w:p>
                    </w:txbxContent>
                  </v:textbox>
                </v:rect>
                <v:line id="Line 71" o:spid="_x0000_s1147" style="position:absolute;visibility:visible;mso-wrap-style:square" from="24479,22574" to="24517,2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">
                  <v:stroke startarrow="block" endarrow="block"/>
                </v:line>
                <v:line id="Line 75" o:spid="_x0000_s1148" style="position:absolute;flip:x;visibility:visible;mso-wrap-style:square" from="24479,32183" to="24517,4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">
                  <v:stroke startarrow="block"/>
                </v:line>
                <v:line id="Line 88" o:spid="_x0000_s1149" style="position:absolute;visibility:visible;mso-wrap-style:square" from="24517,44992" to="29210,4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"/>
                <v:line id="Line 94" o:spid="_x0000_s1150" style="position:absolute;flip:y;visibility:visible;mso-wrap-style:square" from="29210,41211" to="29210,4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">
                  <v:stroke endarrow="block"/>
                </v:line>
                <v:rect id="Rectangle 55" o:spid="_x0000_s1151" alt="25%" style="position:absolute;left:20993;top:28163;width:7048;height:4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" fillcolor="silver">
                  <v:fill r:id="rId19" o:title="" type="pattern"/>
                  <v:textbox inset="5.85pt,.7pt,5.85pt,.7pt">
                    <w:txbxContent>
                      <w:p w14:paraId="6573D4AF" w14:textId="77777777" w:rsidR="00174F95" w:rsidRDefault="00174F95" w:rsidP="000E0448">
                        <w:pPr>
                          <w:jc w:val="center"/>
                        </w:pPr>
                        <w:r>
                          <w:rPr>
                            <w:rFonts w:ascii="Arial" w:hAnsi="Arial" w:cs="Arial"/>
                          </w:rPr>
                          <w:t xml:space="preserve">CSI2    Driver </w:t>
                        </w:r>
                      </w:p>
                    </w:txbxContent>
                  </v:textbox>
                </v:rect>
                <v:rect id="Rectangle 55" o:spid="_x0000_s1152" alt="25%" style="position:absolute;left:7143;top:28153;width:11516;height:4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" fillcolor="silver">
                  <v:fill r:id="rId19" o:title="" type="pattern"/>
                  <v:textbox inset="5.85pt,.7pt,5.85pt,.7pt">
                    <w:txbxContent>
                      <w:p w14:paraId="1F423067" w14:textId="77777777" w:rsidR="00174F95" w:rsidRDefault="00174F95" w:rsidP="000E0448">
                        <w:pPr>
                          <w:jc w:val="center"/>
                        </w:pPr>
                        <w:r>
                          <w:rPr>
                            <w:rFonts w:ascii="Arial" w:hAnsi="Arial"/>
                          </w:rPr>
                          <w:t xml:space="preserve">ADV7482 decoder Driver </w:t>
                        </w:r>
                      </w:p>
                      <w:p w14:paraId="4947A314" w14:textId="77777777" w:rsidR="00174F95" w:rsidRDefault="00174F95" w:rsidP="000E0448">
                        <w:pPr>
                          <w:pStyle w:val="NormalWeb"/>
                          <w:overflowPunct w:val="0"/>
                          <w:spacing w:before="0" w:beforeAutospacing="0" w:after="200" w:afterAutospacing="0"/>
                          <w:jc w:val="center"/>
                        </w:pPr>
                      </w:p>
                    </w:txbxContent>
                  </v:textbox>
                </v:rect>
                <v:shape id="Text Box 64" o:spid="_x0000_s1153" type="#_x0000_t202" style="position:absolute;left:47545;top:49749;width:1186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" filled="f" stroked="f">
                  <v:textbox inset="5.85pt,.7pt,5.85pt,.7pt">
                    <w:txbxContent>
                      <w:p w14:paraId="53BE4C0F" w14:textId="77777777" w:rsidR="00174F95" w:rsidRDefault="00174F95" w:rsidP="000E0448">
                        <w:pPr>
                          <w:pStyle w:val="NormalWeb"/>
                          <w:overflowPunct w:val="0"/>
                          <w:spacing w:before="0" w:beforeAutospacing="0" w:after="200" w:afterAutospacing="0"/>
                        </w:pPr>
                        <w:r>
                          <w:rPr>
                            <w:rFonts w:ascii="Arial" w:eastAsia="MS Mincho" w:hAnsi="Arial"/>
                            <w:sz w:val="20"/>
                            <w:szCs w:val="20"/>
                          </w:rPr>
                          <w:t>Evaluation board</w:t>
                        </w:r>
                      </w:p>
                    </w:txbxContent>
                  </v:textbox>
                </v:shape>
                <v:rect id="Rectangle 55" o:spid="_x0000_s1154" alt="25%" style="position:absolute;left:44958;top:28755;width:14001;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" fillcolor="silver">
                  <v:fill r:id="rId19" o:title="" type="pattern"/>
                  <v:textbox inset="5.85pt,.7pt,5.85pt,.7pt">
                    <w:txbxContent>
                      <w:p w14:paraId="1EB3165C" w14:textId="77777777" w:rsidR="00174F95" w:rsidRDefault="00174F95" w:rsidP="000E0448">
                        <w:pPr>
                          <w:pStyle w:val="NormalWeb"/>
                          <w:overflowPunct w:val="0"/>
                          <w:spacing w:before="0" w:beforeAutospacing="0" w:after="80" w:afterAutospacing="0" w:line="320" w:lineRule="exact"/>
                          <w:jc w:val="center"/>
                        </w:pPr>
                        <w:r>
                          <w:rPr>
                            <w:rFonts w:ascii="Arial" w:eastAsia="MS Mincho" w:hAnsi="Arial" w:cs="Arial"/>
                            <w:sz w:val="18"/>
                            <w:szCs w:val="18"/>
                          </w:rPr>
                          <w:t>Target of this manual</w:t>
                        </w:r>
                      </w:p>
                      <w:p w14:paraId="576D92CC" w14:textId="77777777" w:rsidR="00174F95" w:rsidRDefault="00174F95" w:rsidP="000E0448">
                        <w:pPr>
                          <w:pStyle w:val="NormalWeb"/>
                          <w:overflowPunct w:val="0"/>
                          <w:spacing w:before="0" w:beforeAutospacing="0" w:after="200" w:afterAutospacing="0"/>
                          <w:jc w:val="center"/>
                        </w:pPr>
                        <w:r>
                          <w:rPr>
                            <w:rFonts w:ascii="Arial" w:eastAsia="MS Mincho" w:hAnsi="Arial"/>
                            <w:color w:val="008080"/>
                            <w:sz w:val="20"/>
                            <w:szCs w:val="20"/>
                            <w:u w:val="single"/>
                          </w:rPr>
                          <w:t xml:space="preserve">  </w:t>
                        </w:r>
                        <w:r>
                          <w:rPr>
                            <w:rFonts w:ascii="Arial" w:eastAsia="MS Mincho" w:hAnsi="Arial"/>
                            <w:sz w:val="20"/>
                            <w:szCs w:val="20"/>
                          </w:rPr>
                          <w:t>(this module)</w:t>
                        </w:r>
                      </w:p>
                    </w:txbxContent>
                  </v:textbox>
                </v:rect>
                <v:rect id="Rectangle 59" o:spid="_x0000_s1155" style="position:absolute;left:26370;top:49139;width:8096;height:2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">
                  <v:textbox inset="5.85pt,.7pt,5.85pt,.7pt">
                    <w:txbxContent>
                      <w:p w14:paraId="67DDCC94" w14:textId="77777777" w:rsidR="00174F95" w:rsidRDefault="00174F95" w:rsidP="000E0448">
                        <w:pPr>
                          <w:pStyle w:val="NormalWeb"/>
                          <w:overflowPunct w:val="0"/>
                          <w:spacing w:before="0" w:beforeAutospacing="0" w:after="200" w:afterAutospacing="0"/>
                          <w:jc w:val="center"/>
                        </w:pPr>
                        <w:r>
                          <w:rPr>
                            <w:rFonts w:ascii="Arial" w:eastAsia="MS Mincho" w:hAnsi="Arial"/>
                            <w:sz w:val="20"/>
                            <w:szCs w:val="20"/>
                          </w:rPr>
                          <w:t>HDMI</w:t>
                        </w:r>
                      </w:p>
                      <w:p w14:paraId="42FE42C6" w14:textId="77777777" w:rsidR="00174F95" w:rsidRDefault="00174F95" w:rsidP="000E0448">
                        <w:pPr>
                          <w:pStyle w:val="NormalWeb"/>
                          <w:overflowPunct w:val="0"/>
                          <w:spacing w:before="0" w:beforeAutospacing="0" w:after="200" w:afterAutospacing="0"/>
                          <w:jc w:val="center"/>
                        </w:pPr>
                        <w:r>
                          <w:rPr>
                            <w:rFonts w:ascii="Arial" w:eastAsia="MS Mincho" w:hAnsi="Arial"/>
                            <w:sz w:val="20"/>
                            <w:szCs w:val="20"/>
                          </w:rPr>
                          <w:t>Connector</w:t>
                        </w:r>
                      </w:p>
                    </w:txbxContent>
                  </v:textbox>
                </v:rect>
                <v:rect id="Rectangle 82" o:spid="_x0000_s1156" style="position:absolute;left:34942;top:49139;width:809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">
                  <v:textbox inset="5.85pt,.7pt,5.85pt,.7pt">
                    <w:txbxContent>
                      <w:p w14:paraId="59B90316" w14:textId="77777777" w:rsidR="00174F95" w:rsidRDefault="00174F95" w:rsidP="000E0448">
                        <w:pPr>
                          <w:pStyle w:val="NormalWeb"/>
                          <w:overflowPunct w:val="0"/>
                          <w:spacing w:before="0" w:beforeAutospacing="0" w:after="200" w:afterAutospacing="0"/>
                          <w:jc w:val="center"/>
                        </w:pPr>
                        <w:r>
                          <w:rPr>
                            <w:rFonts w:ascii="Arial" w:eastAsia="MS Mincho" w:hAnsi="Arial"/>
                            <w:sz w:val="20"/>
                            <w:szCs w:val="20"/>
                          </w:rPr>
                          <w:t xml:space="preserve">CVBS </w:t>
                        </w:r>
                      </w:p>
                      <w:p w14:paraId="29B859FB" w14:textId="77777777" w:rsidR="00174F95" w:rsidRDefault="00174F95" w:rsidP="000E0448">
                        <w:pPr>
                          <w:pStyle w:val="NormalWeb"/>
                          <w:overflowPunct w:val="0"/>
                          <w:spacing w:before="0" w:beforeAutospacing="0" w:after="200" w:afterAutospacing="0"/>
                          <w:jc w:val="center"/>
                        </w:pPr>
                        <w:r>
                          <w:rPr>
                            <w:rFonts w:ascii="Arial" w:eastAsia="MS Mincho" w:hAnsi="Arial"/>
                            <w:sz w:val="20"/>
                            <w:szCs w:val="20"/>
                          </w:rPr>
                          <w:t>Connector</w:t>
                        </w:r>
                      </w:p>
                    </w:txbxContent>
                  </v:textbox>
                </v:rect>
                <v:line id="Line 70" o:spid="_x0000_s1157" style="position:absolute;flip:x;visibility:visible;mso-wrap-style:square" from="30480,51339" to="30513,53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">
                  <v:stroke startarrow="block"/>
                </v:line>
                <v:line id="Line 87" o:spid="_x0000_s1158" style="position:absolute;visibility:visible;mso-wrap-style:square" from="38990,51339" to="39026,5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">
                  <v:stroke startarrow="block"/>
                </v:line>
                <v:line id="Line 98" o:spid="_x0000_s1159" style="position:absolute;flip:y;visibility:visible;mso-wrap-style:square" from="27263,51339" to="27339,5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">
                  <v:stroke endarrow="block"/>
                </v:line>
                <v:line id="Line 94" o:spid="_x0000_s1160" style="position:absolute;flip:y;visibility:visible;mso-wrap-style:square" from="37341,51339" to="37341,54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">
                  <v:stroke endarrow="block"/>
                </v:line>
                <v:line id="Line 61" o:spid="_x0000_s1161" style="position:absolute;visibility:visible;mso-wrap-style:square" from="6243,45710" to="54578,45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" strokeweight="2.25pt"/>
                <v:line id="Line 60" o:spid="_x0000_s1162" style="position:absolute;visibility:visible;mso-wrap-style:square" from="33997,41107" to="33997,44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">
                  <v:stroke startarrow="block"/>
                </v:line>
                <v:line id="Line 60" o:spid="_x0000_s1163" style="position:absolute;flip:x;visibility:visible;mso-wrap-style:square" from="30454,53520" to="30469,5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"/>
                <v:shape id="AutoShape 66" o:spid="_x0000_s1164" type="#_x0000_t22" style="position:absolute;left:31740;top:5298;width:6534;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" filled="f">
                  <v:textbox inset="0,0,0,0">
                    <w:txbxContent>
                      <w:p w14:paraId="394F7895" w14:textId="77777777" w:rsidR="00174F95" w:rsidRPr="00BF5E5A" w:rsidRDefault="00174F95" w:rsidP="00CD7AA4">
                        <w:pPr>
                          <w:spacing w:before="40" w:line="0" w:lineRule="atLeast"/>
                          <w:jc w:val="center"/>
                          <w:rPr>
                            <w:rFonts w:ascii="Arial" w:hAnsi="Arial" w:cs="Arial"/>
                            <w:sz w:val="16"/>
                            <w:szCs w:val="16"/>
                          </w:rPr>
                        </w:pPr>
                        <w:r w:rsidRPr="00BF5E5A">
                          <w:rPr>
                            <w:rFonts w:ascii="Arial" w:hAnsi="Arial" w:cs="Arial"/>
                            <w:sz w:val="16"/>
                            <w:szCs w:val="16"/>
                          </w:rPr>
                          <w:t>/dev/</w:t>
                        </w:r>
                        <w:r>
                          <w:rPr>
                            <w:rFonts w:ascii="Arial" w:hAnsi="Arial" w:cs="Arial" w:hint="eastAsia"/>
                            <w:sz w:val="16"/>
                            <w:szCs w:val="16"/>
                          </w:rPr>
                          <w:t>vide</w:t>
                        </w:r>
                        <w:r>
                          <w:rPr>
                            <w:rFonts w:ascii="Arial" w:hAnsi="Arial" w:cs="Arial"/>
                            <w:sz w:val="16"/>
                            <w:szCs w:val="16"/>
                          </w:rPr>
                          <w:t>o1</w:t>
                        </w:r>
                      </w:p>
                      <w:p w14:paraId="38D1B2A3" w14:textId="77777777" w:rsidR="00174F95" w:rsidRDefault="00174F95" w:rsidP="000E0448">
                        <w:pPr>
                          <w:pStyle w:val="NormalWeb"/>
                          <w:overflowPunct w:val="0"/>
                          <w:spacing w:before="40" w:beforeAutospacing="0" w:after="200" w:afterAutospacing="0"/>
                          <w:jc w:val="center"/>
                        </w:pPr>
                      </w:p>
                    </w:txbxContent>
                  </v:textbox>
                </v:shape>
                <v:line id="Line 56" o:spid="_x0000_s1165" style="position:absolute;visibility:visible;mso-wrap-style:square" from="45206,3194" to="45212,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">
                  <v:stroke startarrow="block" endarrow="block"/>
                </v:line>
                <v:line id="Line 65" o:spid="_x0000_s1166" style="position:absolute;visibility:visible;mso-wrap-style:square" from="45314,7594" to="45314,1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">
                  <v:stroke startarrow="block" endarrow="block"/>
                </v:line>
                <v:shape id="AutoShape 66" o:spid="_x0000_s1167" type="#_x0000_t22" style="position:absolute;left:41999;top:5403;width:6535;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" filled="f">
                  <v:textbox inset="0,0,0,0">
                    <w:txbxContent>
                      <w:p w14:paraId="3AC25CCD" w14:textId="77777777" w:rsidR="00174F95" w:rsidRDefault="00174F95" w:rsidP="000E0448">
                        <w:pPr>
                          <w:pStyle w:val="NormalWeb"/>
                          <w:overflowPunct w:val="0"/>
                          <w:spacing w:before="40" w:beforeAutospacing="0" w:after="200" w:afterAutospacing="0"/>
                          <w:jc w:val="center"/>
                        </w:pPr>
                        <w:r>
                          <w:rPr>
                            <w:rFonts w:ascii="Arial" w:eastAsia="MS Mincho" w:hAnsi="Arial"/>
                            <w:sz w:val="16"/>
                            <w:szCs w:val="16"/>
                          </w:rPr>
                          <w:t>/dev/media0</w:t>
                        </w:r>
                      </w:p>
                    </w:txbxContent>
                  </v:textbox>
                </v:shape>
                <v:rect id="Rectangle 76" o:spid="_x0000_s1168" style="position:absolute;left:38713;top:12182;width:1217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">
                  <v:textbox inset="5.85pt,.7pt,5.85pt,.7pt">
                    <w:txbxContent>
                      <w:p w14:paraId="3724A8F7" w14:textId="77777777" w:rsidR="00174F95" w:rsidRDefault="00174F95" w:rsidP="000E0448">
                        <w:pPr>
                          <w:pStyle w:val="NormalWeb"/>
                          <w:overflowPunct w:val="0"/>
                          <w:spacing w:before="0" w:beforeAutospacing="0" w:after="200" w:afterAutospacing="0"/>
                          <w:jc w:val="center"/>
                        </w:pPr>
                        <w:r w:rsidRPr="00DA7067">
                          <w:rPr>
                            <w:rFonts w:ascii="Arial" w:eastAsia="MS Mincho" w:hAnsi="Arial"/>
                            <w:sz w:val="20"/>
                            <w:szCs w:val="20"/>
                          </w:rPr>
                          <w:t xml:space="preserve">Media Controller </w:t>
                        </w:r>
                      </w:p>
                    </w:txbxContent>
                  </v:textbox>
                </v:rect>
                <v:line id="Line 57" o:spid="_x0000_s1169" style="position:absolute;visibility:visible;mso-wrap-style:square" from="41290,14671" to="41309,19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">
                  <v:stroke startarrow="block" endarrow="block"/>
                </v:line>
                <v:shape id="AutoShape 66" o:spid="_x0000_s1170" type="#_x0000_t22" style="position:absolute;left:12476;top:5154;width:9249;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" filled="f">
                  <v:textbox inset="0,0,0,0">
                    <w:txbxContent>
                      <w:p w14:paraId="1817359E" w14:textId="191F3028" w:rsidR="00174F95" w:rsidRDefault="00174F95" w:rsidP="000E0448">
                        <w:pPr>
                          <w:pStyle w:val="NormalWeb"/>
                          <w:overflowPunct w:val="0"/>
                          <w:spacing w:before="40" w:beforeAutospacing="0" w:after="200" w:afterAutospacing="0"/>
                          <w:jc w:val="center"/>
                        </w:pPr>
                        <w:r w:rsidRPr="00D44F4D">
                          <w:rPr>
                            <w:rFonts w:ascii="Arial" w:eastAsia="MS Mincho" w:hAnsi="Arial"/>
                            <w:sz w:val="16"/>
                            <w:szCs w:val="16"/>
                          </w:rPr>
                          <w:t>/dev/v4l-subdev</w:t>
                        </w:r>
                        <w:r>
                          <w:rPr>
                            <w:rFonts w:ascii="Arial" w:eastAsia="MS Mincho" w:hAnsi="Arial"/>
                            <w:sz w:val="16"/>
                            <w:szCs w:val="16"/>
                          </w:rPr>
                          <w:t>2</w:t>
                        </w:r>
                      </w:p>
                    </w:txbxContent>
                  </v:textbox>
                </v:shape>
                <v:line id="Line 65" o:spid="_x0000_s1171" style="position:absolute;visibility:visible;mso-wrap-style:square" from="17061,7762" to="17061,12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">
                  <v:stroke startarrow="block" endarrow="block"/>
                </v:line>
                <v:line id="Line 56" o:spid="_x0000_s1172" style="position:absolute;visibility:visible;mso-wrap-style:square" from="17061,3098" to="17067,5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">
                  <v:stroke startarrow="block" endarrow="block"/>
                </v:line>
                <v:shape id="コネクタ: カギ線 29" o:spid="_x0000_s1173" type="#_x0000_t33" style="position:absolute;left:-1941;top:21085;width:15405;height:27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" strokecolor="black [3200]" strokeweight=".5pt">
                  <v:stroke startarrow="block" endarrow="block"/>
                </v:shape>
                <v:line id="直線コネクタ 31" o:spid="_x0000_s1174" style="position:absolute;visibility:visible;mso-wrap-style:square" from="30622,44767" to="30622,49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" strokecolor="black [3213]" strokeweight=".5pt">
                  <v:stroke joinstyle="miter"/>
                </v:line>
                <v:line id="直線コネクタ 514" o:spid="_x0000_s1175" style="position:absolute;visibility:visible;mso-wrap-style:square" from="38990,44802" to="38990,49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" strokecolor="black [3213]" strokeweight=".5pt">
                  <v:stroke joinstyle="miter"/>
                </v:line>
                <v:line id="直線コネクタ 96" o:spid="_x0000_s1176" style="position:absolute;flip:y;visibility:visible;mso-wrap-style:square" from="30622,44767" to="38931,44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" strokecolor="black [3213]" strokeweight=".5pt">
                  <v:stroke joinstyle="miter"/>
                </v:line>
                <v:shape id="テキスト ボックス 4" o:spid="_x0000_s1177" type="#_x0000_t202" style="position:absolute;left:26755;top:45380;width:6407;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" filled="f" stroked="f" strokeweight=".5pt">
                  <v:textbox>
                    <w:txbxContent>
                      <w:p w14:paraId="7699ED8D" w14:textId="77777777" w:rsidR="00174F95" w:rsidRDefault="00174F95" w:rsidP="006A3065">
                        <w:pPr>
                          <w:pStyle w:val="NormalWeb"/>
                          <w:overflowPunct w:val="0"/>
                          <w:spacing w:before="0" w:beforeAutospacing="0" w:after="200" w:afterAutospacing="0"/>
                        </w:pPr>
                        <w:r>
                          <w:rPr>
                            <w:rFonts w:ascii="Times New Roman" w:eastAsia="MS Mincho" w:hAnsi="Times New Roman"/>
                            <w:sz w:val="16"/>
                            <w:szCs w:val="16"/>
                          </w:rPr>
                          <w:t>2 lane</w:t>
                        </w:r>
                      </w:p>
                    </w:txbxContent>
                  </v:textbox>
                </v:shape>
                <v:shape id="AutoShape 66" o:spid="_x0000_s1178" type="#_x0000_t22" style="position:absolute;left:2823;top:5026;width:924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" filled="f">
                  <v:textbox inset="0,0,0,0">
                    <w:txbxContent>
                      <w:p w14:paraId="05C0DA8E" w14:textId="77777777" w:rsidR="00391F0F" w:rsidRDefault="00391F0F" w:rsidP="00391F0F">
                        <w:pPr>
                          <w:spacing w:before="40"/>
                          <w:jc w:val="center"/>
                          <w:rPr>
                            <w:rFonts w:ascii="Arial" w:hAnsi="Arial"/>
                            <w:sz w:val="16"/>
                            <w:szCs w:val="16"/>
                          </w:rPr>
                        </w:pPr>
                        <w:r>
                          <w:rPr>
                            <w:rFonts w:ascii="Arial" w:hAnsi="Arial"/>
                            <w:sz w:val="16"/>
                            <w:szCs w:val="16"/>
                          </w:rPr>
                          <w:t>/dev/v4l-subdev1</w:t>
                        </w:r>
                      </w:p>
                    </w:txbxContent>
                  </v:textbox>
                </v:shape>
                <v:line id="Line 65" o:spid="_x0000_s1179" style="position:absolute;visibility:visible;mso-wrap-style:square" from="7846,7674" to="7846,12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">
                  <v:stroke startarrow="block" endarrow="block"/>
                </v:line>
                <v:line id="Line 56" o:spid="_x0000_s1180" style="position:absolute;visibility:visible;mso-wrap-style:square" from="8062,3108" to="8068,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">
                  <v:stroke startarrow="block" endarrow="block"/>
                </v:line>
                <w10:wrap type="topAndBottom" anchorx="margin"/>
              </v:group>
            </w:pict>
          </mc:Fallback>
        </mc:AlternateContent>
      </w:r>
      <w:r w:rsidR="000E0448">
        <w:rPr>
          <w:lang w:eastAsia="ja-JP"/>
        </w:rPr>
        <w:t xml:space="preserve">                     </w:t>
      </w:r>
      <w:r w:rsidR="000E0448">
        <w:rPr>
          <w:lang w:eastAsia="ja-JP"/>
        </w:rPr>
        <w:tab/>
      </w:r>
      <w:r w:rsidR="000E0448">
        <w:rPr>
          <w:lang w:eastAsia="ja-JP"/>
        </w:rPr>
        <w:tab/>
      </w:r>
      <w:r w:rsidR="000E0448" w:rsidRPr="00C15F17">
        <w:rPr>
          <w:sz w:val="20"/>
          <w:szCs w:val="20"/>
        </w:rPr>
        <w:t xml:space="preserve">Figure </w:t>
      </w:r>
      <w:r w:rsidR="000E0448" w:rsidRPr="007903BF">
        <w:rPr>
          <w:sz w:val="20"/>
          <w:szCs w:val="20"/>
        </w:rPr>
        <w:fldChar w:fldCharType="begin"/>
      </w:r>
      <w:r w:rsidR="000E0448" w:rsidRPr="00C15F17">
        <w:rPr>
          <w:sz w:val="20"/>
          <w:szCs w:val="20"/>
        </w:rPr>
        <w:instrText xml:space="preserve"> STYLEREF 1 \s </w:instrText>
      </w:r>
      <w:r w:rsidR="000E0448" w:rsidRPr="007903BF">
        <w:rPr>
          <w:sz w:val="20"/>
          <w:szCs w:val="20"/>
        </w:rPr>
        <w:fldChar w:fldCharType="separate"/>
      </w:r>
      <w:r w:rsidR="00E32B0C">
        <w:rPr>
          <w:noProof/>
          <w:sz w:val="20"/>
          <w:szCs w:val="20"/>
        </w:rPr>
        <w:t>3</w:t>
      </w:r>
      <w:r w:rsidR="000E0448" w:rsidRPr="007903BF">
        <w:rPr>
          <w:sz w:val="20"/>
          <w:szCs w:val="20"/>
        </w:rPr>
        <w:fldChar w:fldCharType="end"/>
      </w:r>
      <w:r w:rsidR="000E0448" w:rsidRPr="00C15F17">
        <w:rPr>
          <w:sz w:val="20"/>
          <w:szCs w:val="20"/>
        </w:rPr>
        <w:t>.2</w:t>
      </w:r>
      <w:r w:rsidR="000E0448" w:rsidRPr="007903BF">
        <w:rPr>
          <w:sz w:val="20"/>
          <w:szCs w:val="20"/>
        </w:rPr>
        <w:tab/>
        <w:t>Module Configuration (R-Car E3)</w:t>
      </w:r>
    </w:p>
    <w:p w14:paraId="007802EC" w14:textId="11803417" w:rsidR="0088224E" w:rsidRDefault="0088224E" w:rsidP="00B55829">
      <w:pPr>
        <w:rPr>
          <w:lang w:eastAsia="ja-JP"/>
        </w:rPr>
      </w:pPr>
      <w:r w:rsidRPr="004518B1">
        <w:rPr>
          <w:lang w:eastAsia="ja-JP"/>
        </w:rPr>
        <w:t>*</w:t>
      </w:r>
      <w:r>
        <w:rPr>
          <w:lang w:eastAsia="ja-JP"/>
        </w:rPr>
        <w:t>1</w:t>
      </w:r>
      <w:r w:rsidRPr="004518B1">
        <w:rPr>
          <w:lang w:eastAsia="ja-JP"/>
        </w:rPr>
        <w:t xml:space="preserve"> T</w:t>
      </w:r>
      <w:r>
        <w:rPr>
          <w:lang w:eastAsia="ja-JP"/>
        </w:rPr>
        <w:t>he input (HDMI / CVBS) of ADV7482</w:t>
      </w:r>
      <w:r w:rsidRPr="004518B1">
        <w:rPr>
          <w:lang w:eastAsia="ja-JP"/>
        </w:rPr>
        <w:t xml:space="preserve"> </w:t>
      </w:r>
      <w:r>
        <w:rPr>
          <w:lang w:eastAsia="ja-JP"/>
        </w:rPr>
        <w:t xml:space="preserve">can be selected by device tree. Please refer to </w:t>
      </w:r>
      <w:r>
        <w:rPr>
          <w:lang w:eastAsia="ja-JP"/>
        </w:rPr>
        <w:fldChar w:fldCharType="begin"/>
      </w:r>
      <w:r>
        <w:rPr>
          <w:lang w:eastAsia="ja-JP"/>
        </w:rPr>
        <w:instrText xml:space="preserve"> REF _Ref445471636 \r \h </w:instrText>
      </w:r>
      <w:r>
        <w:rPr>
          <w:lang w:eastAsia="ja-JP"/>
        </w:rPr>
      </w:r>
      <w:r>
        <w:rPr>
          <w:lang w:eastAsia="ja-JP"/>
        </w:rPr>
        <w:fldChar w:fldCharType="separate"/>
      </w:r>
      <w:r w:rsidR="00E32B0C">
        <w:rPr>
          <w:lang w:eastAsia="ja-JP"/>
        </w:rPr>
        <w:t>6.3.1</w:t>
      </w:r>
      <w:r>
        <w:rPr>
          <w:lang w:eastAsia="ja-JP"/>
        </w:rPr>
        <w:fldChar w:fldCharType="end"/>
      </w:r>
      <w:r>
        <w:rPr>
          <w:lang w:eastAsia="ja-JP"/>
        </w:rPr>
        <w:t xml:space="preserve"> </w:t>
      </w:r>
      <w:r>
        <w:rPr>
          <w:lang w:eastAsia="ja-JP"/>
        </w:rPr>
        <w:fldChar w:fldCharType="begin"/>
      </w:r>
      <w:r>
        <w:rPr>
          <w:lang w:eastAsia="ja-JP"/>
        </w:rPr>
        <w:instrText xml:space="preserve"> REF _Ref445471636 \h </w:instrText>
      </w:r>
      <w:r>
        <w:rPr>
          <w:lang w:eastAsia="ja-JP"/>
        </w:rPr>
      </w:r>
      <w:r>
        <w:rPr>
          <w:lang w:eastAsia="ja-JP"/>
        </w:rPr>
        <w:fldChar w:fldCharType="separate"/>
      </w:r>
      <w:r w:rsidR="00E32B0C">
        <w:rPr>
          <w:rFonts w:hint="eastAsia"/>
          <w:lang w:eastAsia="ja-JP"/>
        </w:rPr>
        <w:t>Module Parameters</w:t>
      </w:r>
      <w:r>
        <w:rPr>
          <w:lang w:eastAsia="ja-JP"/>
        </w:rPr>
        <w:fldChar w:fldCharType="end"/>
      </w:r>
      <w:r>
        <w:rPr>
          <w:lang w:eastAsia="ja-JP"/>
        </w:rPr>
        <w:t>.</w:t>
      </w:r>
    </w:p>
    <w:p w14:paraId="1714C3DF" w14:textId="5749E74D" w:rsidR="00F557A4" w:rsidRDefault="00F557A4">
      <w:pPr>
        <w:overflowPunct/>
        <w:autoSpaceDE/>
        <w:autoSpaceDN/>
        <w:adjustRightInd/>
        <w:spacing w:after="0" w:line="240" w:lineRule="auto"/>
        <w:textAlignment w:val="auto"/>
        <w:rPr>
          <w:lang w:eastAsia="ja-JP"/>
        </w:rPr>
      </w:pPr>
      <w:r>
        <w:rPr>
          <w:lang w:eastAsia="ja-JP"/>
        </w:rPr>
        <w:br w:type="page"/>
      </w:r>
    </w:p>
    <w:p w14:paraId="1E67807F" w14:textId="77777777" w:rsidR="00F557A4" w:rsidRPr="00974B72" w:rsidRDefault="00F557A4" w:rsidP="00F557A4">
      <w:pPr>
        <w:rPr>
          <w:lang w:eastAsia="ja-JP"/>
        </w:rPr>
      </w:pPr>
      <w:r w:rsidRPr="003946B5">
        <w:rPr>
          <w:noProof/>
        </w:rPr>
        <w:lastRenderedPageBreak/>
        <mc:AlternateContent>
          <mc:Choice Requires="wpc">
            <w:drawing>
              <wp:anchor distT="0" distB="0" distL="114300" distR="114300" simplePos="0" relativeHeight="251716608" behindDoc="0" locked="0" layoutInCell="1" allowOverlap="1" wp14:anchorId="07DBCC35" wp14:editId="03CA5E6F">
                <wp:simplePos x="0" y="0"/>
                <wp:positionH relativeFrom="margin">
                  <wp:posOffset>0</wp:posOffset>
                </wp:positionH>
                <wp:positionV relativeFrom="paragraph">
                  <wp:posOffset>292735</wp:posOffset>
                </wp:positionV>
                <wp:extent cx="6143625" cy="6210300"/>
                <wp:effectExtent l="0" t="0" r="28575" b="19050"/>
                <wp:wrapTopAndBottom/>
                <wp:docPr id="411" name="キャンバス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s:wsp>
                        <wps:cNvPr id="14" name="テキスト ボックス 3"/>
                        <wps:cNvSpPr txBox="1"/>
                        <wps:spPr>
                          <a:xfrm>
                            <a:off x="3200070" y="4328730"/>
                            <a:ext cx="596900" cy="225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CB64D" w14:textId="77777777" w:rsidR="00174F95" w:rsidRDefault="00174F95" w:rsidP="00F557A4">
                              <w:pPr>
                                <w:pStyle w:val="NormalWeb"/>
                                <w:overflowPunct w:val="0"/>
                                <w:spacing w:before="0" w:beforeAutospacing="0" w:after="200" w:afterAutospacing="0"/>
                                <w:rPr>
                                  <w:rFonts w:ascii="Times New Roman" w:hAnsi="Times New Roman"/>
                                  <w:position w:val="5"/>
                                  <w:sz w:val="16"/>
                                  <w:szCs w:val="16"/>
                                  <w:vertAlign w:val="superscript"/>
                                </w:rPr>
                              </w:pPr>
                              <w:r>
                                <w:rPr>
                                  <w:rFonts w:ascii="Times New Roman" w:eastAsia="MS Mincho" w:hAnsi="Times New Roman"/>
                                  <w:sz w:val="16"/>
                                  <w:szCs w:val="16"/>
                                </w:rPr>
                                <w:t xml:space="preserve">Select </w:t>
                              </w:r>
                              <w:r>
                                <w:rPr>
                                  <w:rFonts w:ascii="Times New Roman" w:hAnsi="Times New Roman"/>
                                  <w:sz w:val="16"/>
                                  <w:szCs w:val="16"/>
                                </w:rPr>
                                <w:t>*</w:t>
                              </w:r>
                              <w:r>
                                <w:rPr>
                                  <w:rFonts w:ascii="Times New Roman" w:hAnsi="Times New Roman"/>
                                  <w:position w:val="5"/>
                                  <w:sz w:val="16"/>
                                  <w:szCs w:val="16"/>
                                  <w:vertAlign w:val="superscript"/>
                                </w:rPr>
                                <w:t>1</w:t>
                              </w:r>
                            </w:p>
                            <w:p w14:paraId="021A7407" w14:textId="77777777" w:rsidR="00174F95" w:rsidRDefault="00174F95" w:rsidP="00F557A4">
                              <w:pPr>
                                <w:pStyle w:val="NormalWeb"/>
                                <w:overflowPunct w:val="0"/>
                                <w:spacing w:before="0" w:beforeAutospacing="0" w:after="20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Rectangle 53"/>
                        <wps:cNvSpPr>
                          <a:spLocks noChangeArrowheads="1"/>
                        </wps:cNvSpPr>
                        <wps:spPr bwMode="auto">
                          <a:xfrm>
                            <a:off x="624306" y="90805"/>
                            <a:ext cx="4114800" cy="228600"/>
                          </a:xfrm>
                          <a:prstGeom prst="rect">
                            <a:avLst/>
                          </a:prstGeom>
                          <a:solidFill>
                            <a:srgbClr val="FFFFFF"/>
                          </a:solidFill>
                          <a:ln w="9525">
                            <a:solidFill>
                              <a:srgbClr val="000000"/>
                            </a:solidFill>
                            <a:miter lim="800000"/>
                            <a:headEnd/>
                            <a:tailEnd/>
                          </a:ln>
                        </wps:spPr>
                        <wps:txbx>
                          <w:txbxContent>
                            <w:p w14:paraId="360EED4F" w14:textId="77777777" w:rsidR="00174F95" w:rsidRPr="001A5F5C" w:rsidRDefault="00174F95" w:rsidP="00F557A4">
                              <w:pPr>
                                <w:jc w:val="center"/>
                                <w:rPr>
                                  <w:rFonts w:ascii="Arial" w:hAnsi="Arial" w:cs="Arial"/>
                                </w:rPr>
                              </w:pPr>
                              <w:r w:rsidRPr="00056668">
                                <w:rPr>
                                  <w:rFonts w:ascii="Arial" w:hAnsi="Arial" w:cs="Arial"/>
                                </w:rPr>
                                <w:t>Application</w:t>
                              </w:r>
                            </w:p>
                          </w:txbxContent>
                        </wps:txbx>
                        <wps:bodyPr rot="0" vert="horz" wrap="square" lIns="74295" tIns="8890" rIns="74295" bIns="8890" anchor="t" anchorCtr="0" upright="1">
                          <a:noAutofit/>
                        </wps:bodyPr>
                      </wps:wsp>
                      <wps:wsp>
                        <wps:cNvPr id="19" name="Rectangle 55" descr="25%"/>
                        <wps:cNvSpPr>
                          <a:spLocks noChangeArrowheads="1"/>
                        </wps:cNvSpPr>
                        <wps:spPr bwMode="auto">
                          <a:xfrm>
                            <a:off x="943660" y="1951787"/>
                            <a:ext cx="3407055" cy="278130"/>
                          </a:xfrm>
                          <a:prstGeom prst="rect">
                            <a:avLst/>
                          </a:prstGeom>
                          <a:pattFill prst="pct25">
                            <a:fgClr>
                              <a:srgbClr val="C0C0C0"/>
                            </a:fgClr>
                            <a:bgClr>
                              <a:srgbClr val="FFFFFF"/>
                            </a:bgClr>
                          </a:pattFill>
                          <a:ln w="9525">
                            <a:solidFill>
                              <a:srgbClr val="000000"/>
                            </a:solidFill>
                            <a:miter lim="800000"/>
                            <a:headEnd/>
                            <a:tailEnd/>
                          </a:ln>
                        </wps:spPr>
                        <wps:txbx>
                          <w:txbxContent>
                            <w:p w14:paraId="640AA5E9" w14:textId="77777777" w:rsidR="00174F95" w:rsidRPr="001A5F5C" w:rsidRDefault="00174F95" w:rsidP="00F557A4">
                              <w:pPr>
                                <w:jc w:val="center"/>
                                <w:rPr>
                                  <w:rFonts w:ascii="Arial" w:hAnsi="Arial" w:cs="Arial"/>
                                </w:rPr>
                              </w:pPr>
                              <w:r>
                                <w:rPr>
                                  <w:rFonts w:ascii="Arial" w:hAnsi="Arial" w:cs="Arial" w:hint="eastAsia"/>
                                </w:rPr>
                                <w:t>Video Capture</w:t>
                              </w:r>
                              <w:r w:rsidRPr="001A5F5C">
                                <w:rPr>
                                  <w:rFonts w:ascii="Arial" w:hAnsi="Arial" w:cs="Arial"/>
                                </w:rPr>
                                <w:t xml:space="preserve"> Driver</w:t>
                              </w:r>
                            </w:p>
                          </w:txbxContent>
                        </wps:txbx>
                        <wps:bodyPr rot="0" vert="horz" wrap="square" lIns="74295" tIns="8890" rIns="74295" bIns="8890" anchor="t" anchorCtr="0" upright="1">
                          <a:noAutofit/>
                        </wps:bodyPr>
                      </wps:wsp>
                      <wps:wsp>
                        <wps:cNvPr id="20" name="Line 56"/>
                        <wps:cNvCnPr>
                          <a:cxnSpLocks noChangeShapeType="1"/>
                        </wps:cNvCnPr>
                        <wps:spPr bwMode="auto">
                          <a:xfrm>
                            <a:off x="1789354" y="321641"/>
                            <a:ext cx="635" cy="2362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6" name="Line 57"/>
                        <wps:cNvCnPr>
                          <a:cxnSpLocks noChangeShapeType="1"/>
                        </wps:cNvCnPr>
                        <wps:spPr bwMode="auto">
                          <a:xfrm>
                            <a:off x="2752725" y="1485900"/>
                            <a:ext cx="2210" cy="47457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1" name="Line 58"/>
                        <wps:cNvCnPr>
                          <a:cxnSpLocks noChangeShapeType="1"/>
                        </wps:cNvCnPr>
                        <wps:spPr bwMode="auto">
                          <a:xfrm>
                            <a:off x="666750" y="1015365"/>
                            <a:ext cx="497205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59"/>
                        <wps:cNvSpPr>
                          <a:spLocks noChangeArrowheads="1"/>
                        </wps:cNvSpPr>
                        <wps:spPr bwMode="auto">
                          <a:xfrm>
                            <a:off x="2640635" y="5633415"/>
                            <a:ext cx="809625" cy="249555"/>
                          </a:xfrm>
                          <a:prstGeom prst="rect">
                            <a:avLst/>
                          </a:prstGeom>
                          <a:solidFill>
                            <a:srgbClr val="FFFFFF"/>
                          </a:solidFill>
                          <a:ln w="9525">
                            <a:solidFill>
                              <a:srgbClr val="000000"/>
                            </a:solidFill>
                            <a:miter lim="800000"/>
                            <a:headEnd/>
                            <a:tailEnd/>
                          </a:ln>
                        </wps:spPr>
                        <wps:txbx>
                          <w:txbxContent>
                            <w:p w14:paraId="18928722" w14:textId="77777777" w:rsidR="00174F95" w:rsidRDefault="00174F95" w:rsidP="00F557A4">
                              <w:pPr>
                                <w:jc w:val="center"/>
                                <w:rPr>
                                  <w:rFonts w:ascii="Arial" w:hAnsi="Arial" w:cs="Arial"/>
                                </w:rPr>
                              </w:pPr>
                              <w:r>
                                <w:rPr>
                                  <w:rFonts w:ascii="Arial" w:hAnsi="Arial" w:cs="Arial" w:hint="eastAsia"/>
                                </w:rPr>
                                <w:t>HDMI</w:t>
                              </w:r>
                            </w:p>
                            <w:p w14:paraId="4856D3AE" w14:textId="77777777" w:rsidR="00174F95" w:rsidRPr="001A5F5C" w:rsidRDefault="00174F95" w:rsidP="00F557A4">
                              <w:pPr>
                                <w:jc w:val="center"/>
                                <w:rPr>
                                  <w:rFonts w:ascii="Arial" w:hAnsi="Arial" w:cs="Arial"/>
                                </w:rPr>
                              </w:pPr>
                              <w:r>
                                <w:rPr>
                                  <w:rFonts w:ascii="Arial" w:hAnsi="Arial" w:cs="Arial" w:hint="eastAsia"/>
                                </w:rPr>
                                <w:t>C</w:t>
                              </w:r>
                              <w:r w:rsidRPr="001A5F5C">
                                <w:rPr>
                                  <w:rFonts w:ascii="Arial" w:hAnsi="Arial" w:cs="Arial"/>
                                </w:rPr>
                                <w:t>onnector</w:t>
                              </w:r>
                            </w:p>
                          </w:txbxContent>
                        </wps:txbx>
                        <wps:bodyPr rot="0" vert="horz" wrap="square" lIns="74295" tIns="8890" rIns="74295" bIns="8890" anchor="t" anchorCtr="0" upright="1">
                          <a:noAutofit/>
                        </wps:bodyPr>
                      </wps:wsp>
                      <wps:wsp>
                        <wps:cNvPr id="153" name="Line 61"/>
                        <wps:cNvCnPr>
                          <a:cxnSpLocks noChangeShapeType="1"/>
                        </wps:cNvCnPr>
                        <wps:spPr bwMode="auto">
                          <a:xfrm flipV="1">
                            <a:off x="624306" y="3371850"/>
                            <a:ext cx="4833519" cy="1938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4" name="Text Box 62"/>
                        <wps:cNvSpPr txBox="1">
                          <a:spLocks noChangeArrowheads="1"/>
                        </wps:cNvSpPr>
                        <wps:spPr bwMode="auto">
                          <a:xfrm>
                            <a:off x="4799701" y="448818"/>
                            <a:ext cx="112014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C5DEC" w14:textId="77777777" w:rsidR="00174F95" w:rsidRPr="001A5F5C" w:rsidRDefault="00174F95" w:rsidP="00F557A4">
                              <w:pPr>
                                <w:rPr>
                                  <w:rFonts w:ascii="Arial" w:hAnsi="Arial" w:cs="Arial"/>
                                </w:rPr>
                              </w:pPr>
                              <w:r w:rsidRPr="001A5F5C">
                                <w:rPr>
                                  <w:rFonts w:ascii="Arial" w:hAnsi="Arial" w:cs="Arial"/>
                                </w:rPr>
                                <w:t>User mode</w:t>
                              </w:r>
                            </w:p>
                          </w:txbxContent>
                        </wps:txbx>
                        <wps:bodyPr rot="0" vert="horz" wrap="square" lIns="74295" tIns="8890" rIns="74295" bIns="8890" anchor="t" anchorCtr="0" upright="1">
                          <a:noAutofit/>
                        </wps:bodyPr>
                      </wps:wsp>
                      <wps:wsp>
                        <wps:cNvPr id="155" name="Text Box 63"/>
                        <wps:cNvSpPr txBox="1">
                          <a:spLocks noChangeArrowheads="1"/>
                        </wps:cNvSpPr>
                        <wps:spPr bwMode="auto">
                          <a:xfrm>
                            <a:off x="4804913" y="1770228"/>
                            <a:ext cx="112014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5A848" w14:textId="77777777" w:rsidR="00174F95" w:rsidRPr="001A5F5C" w:rsidRDefault="00174F95" w:rsidP="00F557A4">
                              <w:pPr>
                                <w:rPr>
                                  <w:rFonts w:ascii="Arial" w:hAnsi="Arial" w:cs="Arial"/>
                                </w:rPr>
                              </w:pPr>
                              <w:r w:rsidRPr="001A5F5C">
                                <w:rPr>
                                  <w:rFonts w:ascii="Arial" w:hAnsi="Arial" w:cs="Arial"/>
                                </w:rPr>
                                <w:t>Kernel mode</w:t>
                              </w:r>
                            </w:p>
                          </w:txbxContent>
                        </wps:txbx>
                        <wps:bodyPr rot="0" vert="horz" wrap="square" lIns="74295" tIns="8890" rIns="74295" bIns="8890" anchor="t" anchorCtr="0" upright="1">
                          <a:noAutofit/>
                        </wps:bodyPr>
                      </wps:wsp>
                      <wps:wsp>
                        <wps:cNvPr id="156" name="Text Box 64"/>
                        <wps:cNvSpPr txBox="1">
                          <a:spLocks noChangeArrowheads="1"/>
                        </wps:cNvSpPr>
                        <wps:spPr bwMode="auto">
                          <a:xfrm>
                            <a:off x="4819544" y="3821656"/>
                            <a:ext cx="105156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6BC77" w14:textId="77777777" w:rsidR="00174F95" w:rsidRPr="001A5F5C" w:rsidRDefault="00174F95" w:rsidP="00F557A4">
                              <w:pPr>
                                <w:rPr>
                                  <w:rFonts w:ascii="Arial" w:hAnsi="Arial" w:cs="Arial"/>
                                </w:rPr>
                              </w:pPr>
                              <w:r w:rsidRPr="001A5F5C">
                                <w:rPr>
                                  <w:rFonts w:ascii="Arial" w:hAnsi="Arial" w:cs="Arial"/>
                                </w:rPr>
                                <w:t>Hardware</w:t>
                              </w:r>
                            </w:p>
                          </w:txbxContent>
                        </wps:txbx>
                        <wps:bodyPr rot="0" vert="horz" wrap="square" lIns="74295" tIns="8890" rIns="74295" bIns="8890" anchor="t" anchorCtr="0" upright="1">
                          <a:noAutofit/>
                        </wps:bodyPr>
                      </wps:wsp>
                      <wps:wsp>
                        <wps:cNvPr id="8512" name="Line 65"/>
                        <wps:cNvCnPr>
                          <a:cxnSpLocks noChangeShapeType="1"/>
                        </wps:cNvCnPr>
                        <wps:spPr bwMode="auto">
                          <a:xfrm>
                            <a:off x="1800149" y="761696"/>
                            <a:ext cx="0" cy="4654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513" name="AutoShape 66"/>
                        <wps:cNvSpPr>
                          <a:spLocks noChangeArrowheads="1"/>
                        </wps:cNvSpPr>
                        <wps:spPr bwMode="auto">
                          <a:xfrm>
                            <a:off x="1468679" y="542621"/>
                            <a:ext cx="653415" cy="205740"/>
                          </a:xfrm>
                          <a:prstGeom prst="can">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E610C3F" w14:textId="77777777" w:rsidR="00174F95" w:rsidRPr="00BF5E5A" w:rsidRDefault="00174F95" w:rsidP="00F557A4">
                              <w:pPr>
                                <w:spacing w:before="40" w:line="0" w:lineRule="atLeast"/>
                                <w:jc w:val="center"/>
                                <w:rPr>
                                  <w:rFonts w:ascii="Arial" w:hAnsi="Arial" w:cs="Arial"/>
                                  <w:sz w:val="16"/>
                                  <w:szCs w:val="16"/>
                                </w:rPr>
                              </w:pPr>
                              <w:r w:rsidRPr="00BF5E5A">
                                <w:rPr>
                                  <w:rFonts w:ascii="Arial" w:hAnsi="Arial" w:cs="Arial"/>
                                  <w:sz w:val="16"/>
                                  <w:szCs w:val="16"/>
                                </w:rPr>
                                <w:t>/dev/</w:t>
                              </w:r>
                              <w:r>
                                <w:rPr>
                                  <w:rFonts w:ascii="Arial" w:hAnsi="Arial" w:cs="Arial" w:hint="eastAsia"/>
                                  <w:sz w:val="16"/>
                                  <w:szCs w:val="16"/>
                                </w:rPr>
                                <w:t>video</w:t>
                              </w:r>
                              <w:r w:rsidRPr="00BF5E5A">
                                <w:rPr>
                                  <w:rFonts w:ascii="Arial" w:hAnsi="Arial" w:cs="Arial"/>
                                  <w:sz w:val="16"/>
                                  <w:szCs w:val="16"/>
                                </w:rPr>
                                <w:t>0</w:t>
                              </w:r>
                            </w:p>
                          </w:txbxContent>
                        </wps:txbx>
                        <wps:bodyPr rot="0" vert="horz" wrap="square" lIns="0" tIns="0" rIns="0" bIns="0" anchor="t" anchorCtr="0" upright="1">
                          <a:noAutofit/>
                        </wps:bodyPr>
                      </wps:wsp>
                      <wps:wsp>
                        <wps:cNvPr id="8514" name="Line 68"/>
                        <wps:cNvCnPr>
                          <a:cxnSpLocks noChangeShapeType="1"/>
                        </wps:cNvCnPr>
                        <wps:spPr bwMode="auto">
                          <a:xfrm>
                            <a:off x="3041821" y="2229917"/>
                            <a:ext cx="11285" cy="1382103"/>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515" name="Rectangle 69"/>
                        <wps:cNvSpPr>
                          <a:spLocks noChangeArrowheads="1"/>
                        </wps:cNvSpPr>
                        <wps:spPr bwMode="auto">
                          <a:xfrm>
                            <a:off x="2531208" y="3612020"/>
                            <a:ext cx="1043796" cy="233680"/>
                          </a:xfrm>
                          <a:prstGeom prst="rect">
                            <a:avLst/>
                          </a:prstGeom>
                          <a:solidFill>
                            <a:srgbClr val="FFFFFF"/>
                          </a:solidFill>
                          <a:ln w="9525">
                            <a:solidFill>
                              <a:srgbClr val="000000"/>
                            </a:solidFill>
                            <a:miter lim="800000"/>
                            <a:headEnd/>
                            <a:tailEnd/>
                          </a:ln>
                        </wps:spPr>
                        <wps:txbx>
                          <w:txbxContent>
                            <w:p w14:paraId="21A00989" w14:textId="77777777" w:rsidR="00174F95" w:rsidRPr="00E63303" w:rsidRDefault="00174F95" w:rsidP="00F557A4">
                              <w:pPr>
                                <w:jc w:val="center"/>
                                <w:rPr>
                                  <w:rFonts w:ascii="Arial" w:hAnsi="Arial" w:cs="Arial"/>
                                  <w:sz w:val="18"/>
                                </w:rPr>
                              </w:pPr>
                              <w:r w:rsidRPr="00E63303">
                                <w:rPr>
                                  <w:rFonts w:ascii="Arial" w:hAnsi="Arial" w:cs="Arial"/>
                                  <w:sz w:val="18"/>
                                </w:rPr>
                                <w:t>VI</w:t>
                              </w:r>
                              <w:r>
                                <w:rPr>
                                  <w:rFonts w:ascii="Arial" w:hAnsi="Arial" w:cs="Arial"/>
                                  <w:sz w:val="18"/>
                                </w:rPr>
                                <w:t>N4</w:t>
                              </w:r>
                            </w:p>
                          </w:txbxContent>
                        </wps:txbx>
                        <wps:bodyPr rot="0" vert="horz" wrap="square" lIns="74295" tIns="8890" rIns="74295" bIns="8890" anchor="t" anchorCtr="0" upright="1">
                          <a:noAutofit/>
                        </wps:bodyPr>
                      </wps:wsp>
                      <wps:wsp>
                        <wps:cNvPr id="8516" name="Rectangle 73"/>
                        <wps:cNvSpPr>
                          <a:spLocks noChangeArrowheads="1"/>
                        </wps:cNvSpPr>
                        <wps:spPr bwMode="auto">
                          <a:xfrm>
                            <a:off x="865801" y="3612020"/>
                            <a:ext cx="1000125" cy="233680"/>
                          </a:xfrm>
                          <a:prstGeom prst="rect">
                            <a:avLst/>
                          </a:prstGeom>
                          <a:solidFill>
                            <a:srgbClr val="FFFFFF"/>
                          </a:solidFill>
                          <a:ln w="9525">
                            <a:solidFill>
                              <a:srgbClr val="000000"/>
                            </a:solidFill>
                            <a:miter lim="800000"/>
                            <a:headEnd/>
                            <a:tailEnd/>
                          </a:ln>
                        </wps:spPr>
                        <wps:txbx>
                          <w:txbxContent>
                            <w:p w14:paraId="29E05AEE" w14:textId="77777777" w:rsidR="00174F95" w:rsidRPr="001A5F5C" w:rsidRDefault="00174F95" w:rsidP="00F557A4">
                              <w:pPr>
                                <w:jc w:val="center"/>
                                <w:rPr>
                                  <w:rFonts w:ascii="Arial" w:hAnsi="Arial" w:cs="Arial"/>
                                </w:rPr>
                              </w:pPr>
                              <w:r>
                                <w:rPr>
                                  <w:rFonts w:ascii="Arial" w:hAnsi="Arial" w:cs="Arial" w:hint="eastAsia"/>
                                </w:rPr>
                                <w:t>I2C</w:t>
                              </w:r>
                              <w:r>
                                <w:rPr>
                                  <w:rFonts w:ascii="Arial" w:hAnsi="Arial" w:cs="Arial"/>
                                  <w:lang w:eastAsia="ja-JP"/>
                                </w:rPr>
                                <w:t>0</w:t>
                              </w:r>
                            </w:p>
                          </w:txbxContent>
                        </wps:txbx>
                        <wps:bodyPr rot="0" vert="horz" wrap="square" lIns="74295" tIns="8890" rIns="74295" bIns="8890" anchor="t" anchorCtr="0" upright="1">
                          <a:noAutofit/>
                        </wps:bodyPr>
                      </wps:wsp>
                      <wps:wsp>
                        <wps:cNvPr id="8517" name="Line 74"/>
                        <wps:cNvCnPr>
                          <a:cxnSpLocks noChangeShapeType="1"/>
                        </wps:cNvCnPr>
                        <wps:spPr bwMode="auto">
                          <a:xfrm flipH="1">
                            <a:off x="1367942" y="2238451"/>
                            <a:ext cx="11128" cy="137356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518" name="Line 75"/>
                        <wps:cNvCnPr>
                          <a:cxnSpLocks noChangeShapeType="1"/>
                        </wps:cNvCnPr>
                        <wps:spPr bwMode="auto">
                          <a:xfrm flipH="1">
                            <a:off x="1375945" y="3837599"/>
                            <a:ext cx="1" cy="1604681"/>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519" name="Rectangle 76"/>
                        <wps:cNvSpPr>
                          <a:spLocks noChangeArrowheads="1"/>
                        </wps:cNvSpPr>
                        <wps:spPr bwMode="auto">
                          <a:xfrm>
                            <a:off x="523876" y="1227455"/>
                            <a:ext cx="2585084" cy="248920"/>
                          </a:xfrm>
                          <a:prstGeom prst="rect">
                            <a:avLst/>
                          </a:prstGeom>
                          <a:solidFill>
                            <a:srgbClr val="FFFFFF"/>
                          </a:solidFill>
                          <a:ln w="9525">
                            <a:solidFill>
                              <a:srgbClr val="000000"/>
                            </a:solidFill>
                            <a:miter lim="800000"/>
                            <a:headEnd/>
                            <a:tailEnd/>
                          </a:ln>
                        </wps:spPr>
                        <wps:txbx>
                          <w:txbxContent>
                            <w:p w14:paraId="56E670CB" w14:textId="77777777" w:rsidR="00174F95" w:rsidRPr="001A5F5C" w:rsidRDefault="00174F95" w:rsidP="00F557A4">
                              <w:pPr>
                                <w:jc w:val="center"/>
                                <w:rPr>
                                  <w:rFonts w:ascii="Arial" w:hAnsi="Arial" w:cs="Arial"/>
                                </w:rPr>
                              </w:pPr>
                              <w:r>
                                <w:rPr>
                                  <w:rFonts w:ascii="Arial" w:hAnsi="Arial" w:cs="Arial" w:hint="eastAsia"/>
                                </w:rPr>
                                <w:t xml:space="preserve">Video for Linux Two </w:t>
                              </w:r>
                              <w:r w:rsidRPr="001A5F5C">
                                <w:rPr>
                                  <w:rFonts w:ascii="Arial" w:hAnsi="Arial" w:cs="Arial"/>
                                </w:rPr>
                                <w:t>I/F</w:t>
                              </w:r>
                            </w:p>
                          </w:txbxContent>
                        </wps:txbx>
                        <wps:bodyPr rot="0" vert="horz" wrap="square" lIns="74295" tIns="8890" rIns="74295" bIns="8890" anchor="t" anchorCtr="0" upright="1">
                          <a:noAutofit/>
                        </wps:bodyPr>
                      </wps:wsp>
                      <wps:wsp>
                        <wps:cNvPr id="8520" name="Rectangle 79"/>
                        <wps:cNvSpPr>
                          <a:spLocks noChangeArrowheads="1"/>
                        </wps:cNvSpPr>
                        <wps:spPr bwMode="auto">
                          <a:xfrm>
                            <a:off x="286740" y="2428113"/>
                            <a:ext cx="1000125" cy="233680"/>
                          </a:xfrm>
                          <a:prstGeom prst="rect">
                            <a:avLst/>
                          </a:prstGeom>
                          <a:solidFill>
                            <a:srgbClr val="FFFFFF"/>
                          </a:solidFill>
                          <a:ln w="9525">
                            <a:solidFill>
                              <a:srgbClr val="000000"/>
                            </a:solidFill>
                            <a:miter lim="800000"/>
                            <a:headEnd/>
                            <a:tailEnd/>
                          </a:ln>
                        </wps:spPr>
                        <wps:txbx>
                          <w:txbxContent>
                            <w:p w14:paraId="52F65ECF" w14:textId="77777777" w:rsidR="00174F95" w:rsidRPr="001A5F5C" w:rsidRDefault="00174F95" w:rsidP="00F557A4">
                              <w:pPr>
                                <w:jc w:val="center"/>
                                <w:rPr>
                                  <w:rFonts w:ascii="Arial" w:hAnsi="Arial" w:cs="Arial"/>
                                </w:rPr>
                              </w:pPr>
                              <w:r>
                                <w:rPr>
                                  <w:rFonts w:ascii="Arial" w:hAnsi="Arial" w:cs="Arial" w:hint="eastAsia"/>
                                </w:rPr>
                                <w:t>VIDEOBUF</w:t>
                              </w:r>
                            </w:p>
                          </w:txbxContent>
                        </wps:txbx>
                        <wps:bodyPr rot="0" vert="horz" wrap="square" lIns="74295" tIns="8890" rIns="74295" bIns="8890" anchor="t" anchorCtr="0" upright="1">
                          <a:noAutofit/>
                        </wps:bodyPr>
                      </wps:wsp>
                      <wps:wsp>
                        <wps:cNvPr id="8521" name="Line 80"/>
                        <wps:cNvCnPr>
                          <a:cxnSpLocks noChangeShapeType="1"/>
                        </wps:cNvCnPr>
                        <wps:spPr bwMode="auto">
                          <a:xfrm>
                            <a:off x="1085850" y="2228850"/>
                            <a:ext cx="0" cy="20955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522" name="Line 81"/>
                        <wps:cNvCnPr>
                          <a:cxnSpLocks noChangeShapeType="1"/>
                        </wps:cNvCnPr>
                        <wps:spPr bwMode="auto">
                          <a:xfrm flipH="1">
                            <a:off x="762001" y="1476375"/>
                            <a:ext cx="19049" cy="942213"/>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523" name="Rectangle 82"/>
                        <wps:cNvSpPr>
                          <a:spLocks noChangeArrowheads="1"/>
                        </wps:cNvSpPr>
                        <wps:spPr bwMode="auto">
                          <a:xfrm>
                            <a:off x="3497885" y="5633415"/>
                            <a:ext cx="809625" cy="249555"/>
                          </a:xfrm>
                          <a:prstGeom prst="rect">
                            <a:avLst/>
                          </a:prstGeom>
                          <a:solidFill>
                            <a:srgbClr val="FFFFFF"/>
                          </a:solidFill>
                          <a:ln w="9525">
                            <a:solidFill>
                              <a:srgbClr val="000000"/>
                            </a:solidFill>
                            <a:miter lim="800000"/>
                            <a:headEnd/>
                            <a:tailEnd/>
                          </a:ln>
                        </wps:spPr>
                        <wps:txbx>
                          <w:txbxContent>
                            <w:p w14:paraId="264CFE0A" w14:textId="77777777" w:rsidR="00174F95" w:rsidRDefault="00174F95" w:rsidP="00F557A4">
                              <w:pPr>
                                <w:jc w:val="center"/>
                                <w:rPr>
                                  <w:rFonts w:ascii="Arial" w:hAnsi="Arial" w:cs="Arial"/>
                                </w:rPr>
                              </w:pPr>
                              <w:r>
                                <w:rPr>
                                  <w:rFonts w:ascii="Arial" w:hAnsi="Arial" w:cs="Arial" w:hint="eastAsia"/>
                                </w:rPr>
                                <w:t xml:space="preserve">RCA </w:t>
                              </w:r>
                            </w:p>
                            <w:p w14:paraId="72BA8A1D" w14:textId="77777777" w:rsidR="00174F95" w:rsidRPr="001A5F5C" w:rsidRDefault="00174F95" w:rsidP="00F557A4">
                              <w:pPr>
                                <w:jc w:val="center"/>
                                <w:rPr>
                                  <w:rFonts w:ascii="Arial" w:hAnsi="Arial" w:cs="Arial"/>
                                </w:rPr>
                              </w:pPr>
                              <w:r>
                                <w:rPr>
                                  <w:rFonts w:ascii="Arial" w:hAnsi="Arial" w:cs="Arial" w:hint="eastAsia"/>
                                </w:rPr>
                                <w:t>C</w:t>
                              </w:r>
                              <w:r w:rsidRPr="001A5F5C">
                                <w:rPr>
                                  <w:rFonts w:ascii="Arial" w:hAnsi="Arial" w:cs="Arial"/>
                                </w:rPr>
                                <w:t>onnector</w:t>
                              </w:r>
                            </w:p>
                          </w:txbxContent>
                        </wps:txbx>
                        <wps:bodyPr rot="0" vert="horz" wrap="square" lIns="74295" tIns="8890" rIns="74295" bIns="8890" anchor="t" anchorCtr="0" upright="1">
                          <a:noAutofit/>
                        </wps:bodyPr>
                      </wps:wsp>
                      <wps:wsp>
                        <wps:cNvPr id="8537" name="Line 88"/>
                        <wps:cNvCnPr>
                          <a:cxnSpLocks noChangeShapeType="1"/>
                        </wps:cNvCnPr>
                        <wps:spPr bwMode="auto">
                          <a:xfrm>
                            <a:off x="1379070" y="5442280"/>
                            <a:ext cx="1566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8538" name="Group 89"/>
                        <wpg:cNvGrpSpPr>
                          <a:grpSpLocks/>
                        </wpg:cNvGrpSpPr>
                        <wpg:grpSpPr bwMode="auto">
                          <a:xfrm>
                            <a:off x="2945435" y="5327345"/>
                            <a:ext cx="200025" cy="114935"/>
                            <a:chOff x="3552" y="13469"/>
                            <a:chExt cx="735" cy="543"/>
                          </a:xfrm>
                        </wpg:grpSpPr>
                        <wps:wsp>
                          <wps:cNvPr id="8539" name="Line 90"/>
                          <wps:cNvCnPr>
                            <a:cxnSpLocks noChangeShapeType="1"/>
                          </wps:cNvCnPr>
                          <wps:spPr bwMode="auto">
                            <a:xfrm flipH="1">
                              <a:off x="3552" y="13469"/>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40" name="Line 91"/>
                          <wps:cNvCnPr>
                            <a:cxnSpLocks noChangeShapeType="1"/>
                          </wps:cNvCnPr>
                          <wps:spPr bwMode="auto">
                            <a:xfrm>
                              <a:off x="4077" y="13469"/>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41" name="Line 92"/>
                          <wps:cNvCnPr>
                            <a:cxnSpLocks noChangeShapeType="1"/>
                          </wps:cNvCnPr>
                          <wps:spPr bwMode="auto">
                            <a:xfrm>
                              <a:off x="3762" y="13469"/>
                              <a:ext cx="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542" name="Line 93"/>
                        <wps:cNvCnPr>
                          <a:cxnSpLocks noChangeShapeType="1"/>
                        </wps:cNvCnPr>
                        <wps:spPr bwMode="auto">
                          <a:xfrm>
                            <a:off x="3145460" y="5442280"/>
                            <a:ext cx="6000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43" name="Text Box 64"/>
                        <wps:cNvSpPr txBox="1">
                          <a:spLocks noChangeArrowheads="1"/>
                        </wps:cNvSpPr>
                        <wps:spPr bwMode="auto">
                          <a:xfrm>
                            <a:off x="4754592" y="4974920"/>
                            <a:ext cx="118681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B351D" w14:textId="77777777" w:rsidR="00174F95" w:rsidRDefault="00174F95" w:rsidP="00F557A4">
                              <w:pPr>
                                <w:pStyle w:val="NormalWeb"/>
                                <w:overflowPunct w:val="0"/>
                                <w:spacing w:before="0" w:beforeAutospacing="0" w:after="200" w:afterAutospacing="0"/>
                              </w:pPr>
                              <w:r>
                                <w:rPr>
                                  <w:rFonts w:ascii="Arial" w:eastAsia="MS Mincho" w:hAnsi="Arial"/>
                                  <w:sz w:val="20"/>
                                  <w:szCs w:val="20"/>
                                </w:rPr>
                                <w:t>Evaluation board</w:t>
                              </w:r>
                            </w:p>
                          </w:txbxContent>
                        </wps:txbx>
                        <wps:bodyPr rot="0" vert="horz" wrap="square" lIns="74295" tIns="8890" rIns="74295" bIns="8890" anchor="t" anchorCtr="0" upright="1">
                          <a:noAutofit/>
                        </wps:bodyPr>
                      </wps:wsp>
                      <wps:wsp>
                        <wps:cNvPr id="8640" name="Rectangle 55" descr="25%"/>
                        <wps:cNvSpPr>
                          <a:spLocks noChangeArrowheads="1"/>
                        </wps:cNvSpPr>
                        <wps:spPr bwMode="auto">
                          <a:xfrm>
                            <a:off x="4495800" y="2875575"/>
                            <a:ext cx="1400175" cy="278130"/>
                          </a:xfrm>
                          <a:prstGeom prst="rect">
                            <a:avLst/>
                          </a:prstGeom>
                          <a:pattFill prst="pct25">
                            <a:fgClr>
                              <a:srgbClr val="C0C0C0"/>
                            </a:fgClr>
                            <a:bgClr>
                              <a:srgbClr val="FFFFFF"/>
                            </a:bgClr>
                          </a:pattFill>
                          <a:ln w="9525">
                            <a:solidFill>
                              <a:srgbClr val="000000"/>
                            </a:solidFill>
                            <a:miter lim="800000"/>
                            <a:headEnd/>
                            <a:tailEnd/>
                          </a:ln>
                        </wps:spPr>
                        <wps:txbx>
                          <w:txbxContent>
                            <w:p w14:paraId="71B3B514" w14:textId="77777777" w:rsidR="00174F95" w:rsidRDefault="00174F95" w:rsidP="00F557A4">
                              <w:pPr>
                                <w:pStyle w:val="NormalWeb"/>
                                <w:overflowPunct w:val="0"/>
                                <w:spacing w:before="0" w:beforeAutospacing="0" w:after="80" w:afterAutospacing="0" w:line="320" w:lineRule="exact"/>
                                <w:jc w:val="center"/>
                              </w:pPr>
                              <w:r>
                                <w:rPr>
                                  <w:rFonts w:ascii="Arial" w:eastAsia="MS Mincho" w:hAnsi="Arial" w:cs="Arial"/>
                                  <w:sz w:val="18"/>
                                  <w:szCs w:val="18"/>
                                </w:rPr>
                                <w:t>Target of this manual</w:t>
                              </w:r>
                            </w:p>
                            <w:p w14:paraId="1636B1C9" w14:textId="77777777" w:rsidR="00174F95" w:rsidRDefault="00174F95" w:rsidP="00F557A4">
                              <w:pPr>
                                <w:pStyle w:val="NormalWeb"/>
                                <w:overflowPunct w:val="0"/>
                                <w:spacing w:before="0" w:beforeAutospacing="0" w:after="200" w:afterAutospacing="0"/>
                                <w:jc w:val="center"/>
                              </w:pPr>
                              <w:r>
                                <w:rPr>
                                  <w:rFonts w:ascii="Arial" w:eastAsia="MS Mincho" w:hAnsi="Arial"/>
                                  <w:color w:val="008080"/>
                                  <w:sz w:val="20"/>
                                  <w:szCs w:val="20"/>
                                  <w:u w:val="single"/>
                                </w:rPr>
                                <w:t xml:space="preserve">  </w:t>
                              </w:r>
                              <w:r>
                                <w:rPr>
                                  <w:rFonts w:ascii="Arial" w:eastAsia="MS Mincho" w:hAnsi="Arial"/>
                                  <w:sz w:val="20"/>
                                  <w:szCs w:val="20"/>
                                </w:rPr>
                                <w:t>(this module)</w:t>
                              </w:r>
                            </w:p>
                          </w:txbxContent>
                        </wps:txbx>
                        <wps:bodyPr rot="0" vert="horz" wrap="square" lIns="74295" tIns="8890" rIns="74295" bIns="8890" anchor="t" anchorCtr="0" upright="1">
                          <a:noAutofit/>
                        </wps:bodyPr>
                      </wps:wsp>
                      <wps:wsp>
                        <wps:cNvPr id="8641" name="Rectangle 59"/>
                        <wps:cNvSpPr>
                          <a:spLocks noChangeArrowheads="1"/>
                        </wps:cNvSpPr>
                        <wps:spPr bwMode="auto">
                          <a:xfrm>
                            <a:off x="2637008" y="4913925"/>
                            <a:ext cx="809625" cy="210525"/>
                          </a:xfrm>
                          <a:prstGeom prst="rect">
                            <a:avLst/>
                          </a:prstGeom>
                          <a:solidFill>
                            <a:srgbClr val="FFFFFF"/>
                          </a:solidFill>
                          <a:ln w="9525">
                            <a:solidFill>
                              <a:srgbClr val="000000"/>
                            </a:solidFill>
                            <a:miter lim="800000"/>
                            <a:headEnd/>
                            <a:tailEnd/>
                          </a:ln>
                        </wps:spPr>
                        <wps:txbx>
                          <w:txbxContent>
                            <w:p w14:paraId="368C1065" w14:textId="77777777" w:rsidR="00174F95" w:rsidRDefault="00174F95" w:rsidP="00F557A4">
                              <w:pPr>
                                <w:pStyle w:val="NormalWeb"/>
                                <w:overflowPunct w:val="0"/>
                                <w:spacing w:before="0" w:beforeAutospacing="0" w:after="200" w:afterAutospacing="0"/>
                                <w:jc w:val="center"/>
                              </w:pPr>
                              <w:r>
                                <w:rPr>
                                  <w:rFonts w:ascii="Arial" w:eastAsia="MS Mincho" w:hAnsi="Arial"/>
                                  <w:sz w:val="20"/>
                                  <w:szCs w:val="20"/>
                                </w:rPr>
                                <w:t>ADV7612</w:t>
                              </w:r>
                            </w:p>
                            <w:p w14:paraId="365DC018" w14:textId="77777777" w:rsidR="00174F95" w:rsidRDefault="00174F95" w:rsidP="00F557A4">
                              <w:pPr>
                                <w:pStyle w:val="NormalWeb"/>
                                <w:overflowPunct w:val="0"/>
                                <w:spacing w:before="0" w:beforeAutospacing="0" w:after="200" w:afterAutospacing="0"/>
                                <w:jc w:val="center"/>
                              </w:pPr>
                              <w:r>
                                <w:rPr>
                                  <w:rFonts w:ascii="Arial" w:eastAsia="MS Mincho" w:hAnsi="Arial"/>
                                  <w:sz w:val="20"/>
                                  <w:szCs w:val="20"/>
                                </w:rPr>
                                <w:t>Connector</w:t>
                              </w:r>
                            </w:p>
                          </w:txbxContent>
                        </wps:txbx>
                        <wps:bodyPr rot="0" vert="horz" wrap="square" lIns="74295" tIns="8890" rIns="74295" bIns="8890" anchor="t" anchorCtr="0" upright="1">
                          <a:noAutofit/>
                        </wps:bodyPr>
                      </wps:wsp>
                      <wps:wsp>
                        <wps:cNvPr id="8642" name="Rectangle 82"/>
                        <wps:cNvSpPr>
                          <a:spLocks noChangeArrowheads="1"/>
                        </wps:cNvSpPr>
                        <wps:spPr bwMode="auto">
                          <a:xfrm>
                            <a:off x="3494258" y="4913926"/>
                            <a:ext cx="809625" cy="220050"/>
                          </a:xfrm>
                          <a:prstGeom prst="rect">
                            <a:avLst/>
                          </a:prstGeom>
                          <a:solidFill>
                            <a:srgbClr val="FFFFFF"/>
                          </a:solidFill>
                          <a:ln w="9525">
                            <a:solidFill>
                              <a:srgbClr val="000000"/>
                            </a:solidFill>
                            <a:miter lim="800000"/>
                            <a:headEnd/>
                            <a:tailEnd/>
                          </a:ln>
                        </wps:spPr>
                        <wps:txbx>
                          <w:txbxContent>
                            <w:p w14:paraId="0549E1CF" w14:textId="77777777" w:rsidR="00174F95" w:rsidRDefault="00174F95" w:rsidP="00F557A4">
                              <w:pPr>
                                <w:pStyle w:val="NormalWeb"/>
                                <w:overflowPunct w:val="0"/>
                                <w:spacing w:before="0" w:beforeAutospacing="0" w:after="200" w:afterAutospacing="0"/>
                                <w:jc w:val="center"/>
                              </w:pPr>
                              <w:r>
                                <w:rPr>
                                  <w:rFonts w:ascii="Arial" w:eastAsia="MS Mincho" w:hAnsi="Arial"/>
                                  <w:sz w:val="20"/>
                                  <w:szCs w:val="20"/>
                                </w:rPr>
                                <w:t xml:space="preserve">ADV7180 </w:t>
                              </w:r>
                            </w:p>
                            <w:p w14:paraId="7E687898" w14:textId="77777777" w:rsidR="00174F95" w:rsidRDefault="00174F95" w:rsidP="00F557A4">
                              <w:pPr>
                                <w:pStyle w:val="NormalWeb"/>
                                <w:overflowPunct w:val="0"/>
                                <w:spacing w:before="0" w:beforeAutospacing="0" w:after="200" w:afterAutospacing="0"/>
                                <w:jc w:val="center"/>
                              </w:pPr>
                              <w:r>
                                <w:rPr>
                                  <w:rFonts w:ascii="Arial" w:eastAsia="MS Mincho" w:hAnsi="Arial"/>
                                  <w:sz w:val="20"/>
                                  <w:szCs w:val="20"/>
                                </w:rPr>
                                <w:t>Connector</w:t>
                              </w:r>
                            </w:p>
                          </w:txbxContent>
                        </wps:txbx>
                        <wps:bodyPr rot="0" vert="horz" wrap="square" lIns="74295" tIns="8890" rIns="74295" bIns="8890" anchor="t" anchorCtr="0" upright="1">
                          <a:noAutofit/>
                        </wps:bodyPr>
                      </wps:wsp>
                      <wps:wsp>
                        <wps:cNvPr id="8643" name="Line 70"/>
                        <wps:cNvCnPr>
                          <a:cxnSpLocks noChangeShapeType="1"/>
                        </wps:cNvCnPr>
                        <wps:spPr bwMode="auto">
                          <a:xfrm flipH="1">
                            <a:off x="3048000" y="5133975"/>
                            <a:ext cx="3346" cy="18097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644" name="Line 87"/>
                        <wps:cNvCnPr>
                          <a:cxnSpLocks noChangeShapeType="1"/>
                        </wps:cNvCnPr>
                        <wps:spPr bwMode="auto">
                          <a:xfrm>
                            <a:off x="3899071" y="5133976"/>
                            <a:ext cx="3627" cy="499439"/>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645" name="Line 98"/>
                        <wps:cNvCnPr>
                          <a:cxnSpLocks noChangeShapeType="1"/>
                        </wps:cNvCnPr>
                        <wps:spPr bwMode="auto">
                          <a:xfrm flipV="1">
                            <a:off x="2726360" y="5133975"/>
                            <a:ext cx="7620" cy="3083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46" name="Line 94"/>
                        <wps:cNvCnPr>
                          <a:cxnSpLocks noChangeShapeType="1"/>
                        </wps:cNvCnPr>
                        <wps:spPr bwMode="auto">
                          <a:xfrm flipV="1">
                            <a:off x="3734105" y="5133977"/>
                            <a:ext cx="0" cy="3089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47" name="Line 61"/>
                        <wps:cNvCnPr>
                          <a:cxnSpLocks noChangeShapeType="1"/>
                        </wps:cNvCnPr>
                        <wps:spPr bwMode="auto">
                          <a:xfrm>
                            <a:off x="580415" y="4095536"/>
                            <a:ext cx="483351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648" name="Line 60"/>
                        <wps:cNvCnPr>
                          <a:cxnSpLocks noChangeShapeType="1"/>
                        </wps:cNvCnPr>
                        <wps:spPr bwMode="auto">
                          <a:xfrm>
                            <a:off x="3041821" y="3862426"/>
                            <a:ext cx="0" cy="73152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649" name="Line 60"/>
                        <wps:cNvCnPr>
                          <a:cxnSpLocks noChangeShapeType="1"/>
                        </wps:cNvCnPr>
                        <wps:spPr bwMode="auto">
                          <a:xfrm flipH="1">
                            <a:off x="3045448" y="5352075"/>
                            <a:ext cx="1453" cy="281340"/>
                          </a:xfrm>
                          <a:prstGeom prst="line">
                            <a:avLst/>
                          </a:prstGeom>
                          <a:noFill/>
                          <a:ln w="9525">
                            <a:solidFill>
                              <a:srgbClr val="000000"/>
                            </a:solidFill>
                            <a:round/>
                            <a:headEnd type="none" w="med" len="med"/>
                            <a:tailEnd/>
                          </a:ln>
                          <a:extLst>
                            <a:ext uri="{909E8E84-426E-40DD-AFC4-6F175D3DCCD1}">
                              <a14:hiddenFill xmlns:a14="http://schemas.microsoft.com/office/drawing/2010/main">
                                <a:noFill/>
                              </a14:hiddenFill>
                            </a:ext>
                          </a:extLst>
                        </wps:spPr>
                        <wps:bodyPr/>
                      </wps:wsp>
                      <wps:wsp>
                        <wps:cNvPr id="8650" name="Line 60"/>
                        <wps:cNvCnPr>
                          <a:cxnSpLocks noChangeShapeType="1"/>
                        </wps:cNvCnPr>
                        <wps:spPr bwMode="auto">
                          <a:xfrm>
                            <a:off x="3034506" y="4374490"/>
                            <a:ext cx="86456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99" name="Line 93"/>
                        <wps:cNvCnPr>
                          <a:cxnSpLocks noChangeShapeType="1"/>
                        </wps:cNvCnPr>
                        <wps:spPr bwMode="auto">
                          <a:xfrm flipV="1">
                            <a:off x="3056521" y="4758691"/>
                            <a:ext cx="0" cy="1809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0" name="Rectangle 59"/>
                        <wps:cNvSpPr>
                          <a:spLocks noChangeArrowheads="1"/>
                        </wps:cNvSpPr>
                        <wps:spPr bwMode="auto">
                          <a:xfrm>
                            <a:off x="2637008" y="4548166"/>
                            <a:ext cx="809625" cy="210525"/>
                          </a:xfrm>
                          <a:prstGeom prst="rect">
                            <a:avLst/>
                          </a:prstGeom>
                          <a:solidFill>
                            <a:srgbClr val="FFFFFF"/>
                          </a:solidFill>
                          <a:ln w="9525">
                            <a:solidFill>
                              <a:srgbClr val="000000"/>
                            </a:solidFill>
                            <a:miter lim="800000"/>
                            <a:headEnd/>
                            <a:tailEnd/>
                          </a:ln>
                        </wps:spPr>
                        <wps:txbx>
                          <w:txbxContent>
                            <w:p w14:paraId="2E86CC85" w14:textId="77777777" w:rsidR="00174F95" w:rsidRDefault="00174F95" w:rsidP="00F557A4">
                              <w:pPr>
                                <w:pStyle w:val="NormalWeb"/>
                                <w:overflowPunct w:val="0"/>
                                <w:spacing w:before="0" w:beforeAutospacing="0" w:after="200" w:afterAutospacing="0"/>
                                <w:jc w:val="center"/>
                              </w:pPr>
                              <w:r>
                                <w:rPr>
                                  <w:rFonts w:ascii="Arial" w:eastAsia="MS Mincho" w:hAnsi="Arial"/>
                                  <w:sz w:val="20"/>
                                  <w:szCs w:val="20"/>
                                </w:rPr>
                                <w:t>DIP-SW</w:t>
                              </w:r>
                            </w:p>
                            <w:p w14:paraId="0460C7C3" w14:textId="77777777" w:rsidR="00174F95" w:rsidRDefault="00174F95" w:rsidP="00F557A4">
                              <w:pPr>
                                <w:pStyle w:val="NormalWeb"/>
                                <w:overflowPunct w:val="0"/>
                                <w:spacing w:before="0" w:beforeAutospacing="0" w:after="200" w:afterAutospacing="0"/>
                                <w:jc w:val="center"/>
                              </w:pPr>
                              <w:r>
                                <w:rPr>
                                  <w:rFonts w:ascii="Arial" w:eastAsia="MS Mincho" w:hAnsi="Arial"/>
                                  <w:sz w:val="20"/>
                                  <w:szCs w:val="20"/>
                                </w:rPr>
                                <w:t>Connector</w:t>
                              </w:r>
                            </w:p>
                          </w:txbxContent>
                        </wps:txbx>
                        <wps:bodyPr rot="0" vert="horz" wrap="square" lIns="74295" tIns="8890" rIns="74295" bIns="8890" anchor="t" anchorCtr="0" upright="1">
                          <a:noAutofit/>
                        </wps:bodyPr>
                      </wps:wsp>
                      <wps:wsp>
                        <wps:cNvPr id="403" name="Rectangle 59"/>
                        <wps:cNvSpPr>
                          <a:spLocks noChangeArrowheads="1"/>
                        </wps:cNvSpPr>
                        <wps:spPr bwMode="auto">
                          <a:xfrm>
                            <a:off x="3522148" y="4548166"/>
                            <a:ext cx="809625" cy="210525"/>
                          </a:xfrm>
                          <a:prstGeom prst="rect">
                            <a:avLst/>
                          </a:prstGeom>
                          <a:solidFill>
                            <a:srgbClr val="FFFFFF"/>
                          </a:solidFill>
                          <a:ln w="9525">
                            <a:solidFill>
                              <a:srgbClr val="000000"/>
                            </a:solidFill>
                            <a:miter lim="800000"/>
                            <a:headEnd/>
                            <a:tailEnd/>
                          </a:ln>
                        </wps:spPr>
                        <wps:txbx>
                          <w:txbxContent>
                            <w:p w14:paraId="0DF273B9" w14:textId="77777777" w:rsidR="00174F95" w:rsidRDefault="00174F95" w:rsidP="00F557A4">
                              <w:pPr>
                                <w:pStyle w:val="NormalWeb"/>
                                <w:overflowPunct w:val="0"/>
                                <w:spacing w:before="0" w:beforeAutospacing="0" w:after="200" w:afterAutospacing="0"/>
                                <w:jc w:val="center"/>
                              </w:pPr>
                              <w:r>
                                <w:rPr>
                                  <w:rFonts w:ascii="Arial" w:eastAsia="MS Mincho" w:hAnsi="Arial"/>
                                  <w:sz w:val="20"/>
                                  <w:szCs w:val="20"/>
                                </w:rPr>
                                <w:t>DIP-SW</w:t>
                              </w:r>
                            </w:p>
                            <w:p w14:paraId="294E3389" w14:textId="77777777" w:rsidR="00174F95" w:rsidRDefault="00174F95" w:rsidP="00F557A4">
                              <w:pPr>
                                <w:pStyle w:val="NormalWeb"/>
                                <w:overflowPunct w:val="0"/>
                                <w:spacing w:before="0" w:beforeAutospacing="0" w:after="200" w:afterAutospacing="0"/>
                                <w:jc w:val="center"/>
                              </w:pPr>
                              <w:r>
                                <w:rPr>
                                  <w:rFonts w:ascii="Arial" w:eastAsia="MS Mincho" w:hAnsi="Arial"/>
                                  <w:sz w:val="20"/>
                                  <w:szCs w:val="20"/>
                                </w:rPr>
                                <w:t>Connector</w:t>
                              </w:r>
                            </w:p>
                          </w:txbxContent>
                        </wps:txbx>
                        <wps:bodyPr rot="0" vert="horz" wrap="square" lIns="74295" tIns="8890" rIns="74295" bIns="8890" anchor="t" anchorCtr="0" upright="1">
                          <a:noAutofit/>
                        </wps:bodyPr>
                      </wps:wsp>
                      <wps:wsp>
                        <wps:cNvPr id="404" name="Line 93"/>
                        <wps:cNvCnPr>
                          <a:cxnSpLocks noChangeShapeType="1"/>
                        </wps:cNvCnPr>
                        <wps:spPr bwMode="auto">
                          <a:xfrm flipV="1">
                            <a:off x="3905154" y="4758691"/>
                            <a:ext cx="0" cy="1809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5" name="Line 93"/>
                        <wps:cNvCnPr>
                          <a:cxnSpLocks noChangeShapeType="1"/>
                        </wps:cNvCnPr>
                        <wps:spPr bwMode="auto">
                          <a:xfrm flipV="1">
                            <a:off x="3897909" y="4367175"/>
                            <a:ext cx="0" cy="1809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7DBCC35" id="キャンバス 411" o:spid="_x0000_s1181" editas="canvas" style="position:absolute;margin-left:0;margin-top:23.05pt;width:483.75pt;height:489pt;z-index:251716608;mso-position-horizontal-relative:margin" coordsize="61436,6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">
                <v:shape id="_x0000_s1182" type="#_x0000_t75" style="position:absolute;width:61436;height:62103;visibility:visible;mso-wrap-style:square" stroked="t" strokeweight="1pt">
                  <v:fill o:detectmouseclick="t"/>
                  <v:path o:connecttype="none"/>
                </v:shape>
                <v:shape id="テキスト ボックス 3" o:spid="_x0000_s1183" type="#_x0000_t202" style="position:absolute;left:32000;top:43287;width:5969;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46ECB64D" w14:textId="77777777" w:rsidR="00174F95" w:rsidRDefault="00174F95" w:rsidP="00F557A4">
                        <w:pPr>
                          <w:pStyle w:val="NormalWeb"/>
                          <w:overflowPunct w:val="0"/>
                          <w:spacing w:before="0" w:beforeAutospacing="0" w:after="200" w:afterAutospacing="0"/>
                          <w:rPr>
                            <w:rFonts w:ascii="Times New Roman" w:hAnsi="Times New Roman"/>
                            <w:position w:val="5"/>
                            <w:sz w:val="16"/>
                            <w:szCs w:val="16"/>
                            <w:vertAlign w:val="superscript"/>
                          </w:rPr>
                        </w:pPr>
                        <w:r>
                          <w:rPr>
                            <w:rFonts w:ascii="Times New Roman" w:eastAsia="MS Mincho" w:hAnsi="Times New Roman"/>
                            <w:sz w:val="16"/>
                            <w:szCs w:val="16"/>
                          </w:rPr>
                          <w:t xml:space="preserve">Select </w:t>
                        </w:r>
                        <w:r>
                          <w:rPr>
                            <w:rFonts w:ascii="Times New Roman" w:hAnsi="Times New Roman"/>
                            <w:sz w:val="16"/>
                            <w:szCs w:val="16"/>
                          </w:rPr>
                          <w:t>*</w:t>
                        </w:r>
                        <w:r>
                          <w:rPr>
                            <w:rFonts w:ascii="Times New Roman" w:hAnsi="Times New Roman"/>
                            <w:position w:val="5"/>
                            <w:sz w:val="16"/>
                            <w:szCs w:val="16"/>
                            <w:vertAlign w:val="superscript"/>
                          </w:rPr>
                          <w:t>1</w:t>
                        </w:r>
                      </w:p>
                      <w:p w14:paraId="021A7407" w14:textId="77777777" w:rsidR="00174F95" w:rsidRDefault="00174F95" w:rsidP="00F557A4">
                        <w:pPr>
                          <w:pStyle w:val="NormalWeb"/>
                          <w:overflowPunct w:val="0"/>
                          <w:spacing w:before="0" w:beforeAutospacing="0" w:after="200" w:afterAutospacing="0"/>
                        </w:pPr>
                      </w:p>
                    </w:txbxContent>
                  </v:textbox>
                </v:shape>
                <v:rect id="Rectangle 53" o:spid="_x0000_s1184" style="position:absolute;left:6243;top:908;width:4114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">
                  <v:textbox inset="5.85pt,.7pt,5.85pt,.7pt">
                    <w:txbxContent>
                      <w:p w14:paraId="360EED4F" w14:textId="77777777" w:rsidR="00174F95" w:rsidRPr="001A5F5C" w:rsidRDefault="00174F95" w:rsidP="00F557A4">
                        <w:pPr>
                          <w:jc w:val="center"/>
                          <w:rPr>
                            <w:rFonts w:ascii="Arial" w:hAnsi="Arial" w:cs="Arial"/>
                          </w:rPr>
                        </w:pPr>
                        <w:r w:rsidRPr="00056668">
                          <w:rPr>
                            <w:rFonts w:ascii="Arial" w:hAnsi="Arial" w:cs="Arial"/>
                          </w:rPr>
                          <w:t>Application</w:t>
                        </w:r>
                      </w:p>
                    </w:txbxContent>
                  </v:textbox>
                </v:rect>
                <v:rect id="Rectangle 55" o:spid="_x0000_s1185" alt="25%" style="position:absolute;left:9436;top:19517;width:34071;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" fillcolor="silver">
                  <v:fill r:id="rId19" o:title="" type="pattern"/>
                  <v:textbox inset="5.85pt,.7pt,5.85pt,.7pt">
                    <w:txbxContent>
                      <w:p w14:paraId="640AA5E9" w14:textId="77777777" w:rsidR="00174F95" w:rsidRPr="001A5F5C" w:rsidRDefault="00174F95" w:rsidP="00F557A4">
                        <w:pPr>
                          <w:jc w:val="center"/>
                          <w:rPr>
                            <w:rFonts w:ascii="Arial" w:hAnsi="Arial" w:cs="Arial"/>
                          </w:rPr>
                        </w:pPr>
                        <w:r>
                          <w:rPr>
                            <w:rFonts w:ascii="Arial" w:hAnsi="Arial" w:cs="Arial" w:hint="eastAsia"/>
                          </w:rPr>
                          <w:t>Video Capture</w:t>
                        </w:r>
                        <w:r w:rsidRPr="001A5F5C">
                          <w:rPr>
                            <w:rFonts w:ascii="Arial" w:hAnsi="Arial" w:cs="Arial"/>
                          </w:rPr>
                          <w:t xml:space="preserve"> Driver</w:t>
                        </w:r>
                      </w:p>
                    </w:txbxContent>
                  </v:textbox>
                </v:rect>
                <v:line id="Line 56" o:spid="_x0000_s1186" style="position:absolute;visibility:visible;mso-wrap-style:square" from="17893,3216" to="17899,5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">
                  <v:stroke startarrow="block" endarrow="block"/>
                </v:line>
                <v:line id="Line 57" o:spid="_x0000_s1187" style="position:absolute;visibility:visible;mso-wrap-style:square" from="27527,14859" to="27549,19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">
                  <v:stroke startarrow="block" endarrow="block"/>
                </v:line>
                <v:line id="Line 58" o:spid="_x0000_s1188" style="position:absolute;visibility:visible;mso-wrap-style:square" from="6667,10153" to="56388,10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" strokeweight="2.25pt"/>
                <v:rect id="Rectangle 59" o:spid="_x0000_s1189" style="position:absolute;left:26406;top:56334;width:8096;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">
                  <v:textbox inset="5.85pt,.7pt,5.85pt,.7pt">
                    <w:txbxContent>
                      <w:p w14:paraId="18928722" w14:textId="77777777" w:rsidR="00174F95" w:rsidRDefault="00174F95" w:rsidP="00F557A4">
                        <w:pPr>
                          <w:jc w:val="center"/>
                          <w:rPr>
                            <w:rFonts w:ascii="Arial" w:hAnsi="Arial" w:cs="Arial"/>
                          </w:rPr>
                        </w:pPr>
                        <w:r>
                          <w:rPr>
                            <w:rFonts w:ascii="Arial" w:hAnsi="Arial" w:cs="Arial" w:hint="eastAsia"/>
                          </w:rPr>
                          <w:t>HDMI</w:t>
                        </w:r>
                      </w:p>
                      <w:p w14:paraId="4856D3AE" w14:textId="77777777" w:rsidR="00174F95" w:rsidRPr="001A5F5C" w:rsidRDefault="00174F95" w:rsidP="00F557A4">
                        <w:pPr>
                          <w:jc w:val="center"/>
                          <w:rPr>
                            <w:rFonts w:ascii="Arial" w:hAnsi="Arial" w:cs="Arial"/>
                          </w:rPr>
                        </w:pPr>
                        <w:r>
                          <w:rPr>
                            <w:rFonts w:ascii="Arial" w:hAnsi="Arial" w:cs="Arial" w:hint="eastAsia"/>
                          </w:rPr>
                          <w:t>C</w:t>
                        </w:r>
                        <w:r w:rsidRPr="001A5F5C">
                          <w:rPr>
                            <w:rFonts w:ascii="Arial" w:hAnsi="Arial" w:cs="Arial"/>
                          </w:rPr>
                          <w:t>onnector</w:t>
                        </w:r>
                      </w:p>
                    </w:txbxContent>
                  </v:textbox>
                </v:rect>
                <v:line id="Line 61" o:spid="_x0000_s1190" style="position:absolute;flip:y;visibility:visible;mso-wrap-style:square" from="6243,33718" to="54578,3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" strokeweight="2.25pt"/>
                <v:shape id="Text Box 62" o:spid="_x0000_s1191" type="#_x0000_t202" style="position:absolute;left:47997;top:4488;width:112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" filled="f" stroked="f">
                  <v:textbox inset="5.85pt,.7pt,5.85pt,.7pt">
                    <w:txbxContent>
                      <w:p w14:paraId="133C5DEC" w14:textId="77777777" w:rsidR="00174F95" w:rsidRPr="001A5F5C" w:rsidRDefault="00174F95" w:rsidP="00F557A4">
                        <w:pPr>
                          <w:rPr>
                            <w:rFonts w:ascii="Arial" w:hAnsi="Arial" w:cs="Arial"/>
                          </w:rPr>
                        </w:pPr>
                        <w:r w:rsidRPr="001A5F5C">
                          <w:rPr>
                            <w:rFonts w:ascii="Arial" w:hAnsi="Arial" w:cs="Arial"/>
                          </w:rPr>
                          <w:t>User mode</w:t>
                        </w:r>
                      </w:p>
                    </w:txbxContent>
                  </v:textbox>
                </v:shape>
                <v:shape id="Text Box 63" o:spid="_x0000_s1192" type="#_x0000_t202" style="position:absolute;left:48049;top:17702;width:112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" filled="f" stroked="f">
                  <v:textbox inset="5.85pt,.7pt,5.85pt,.7pt">
                    <w:txbxContent>
                      <w:p w14:paraId="2DC5A848" w14:textId="77777777" w:rsidR="00174F95" w:rsidRPr="001A5F5C" w:rsidRDefault="00174F95" w:rsidP="00F557A4">
                        <w:pPr>
                          <w:rPr>
                            <w:rFonts w:ascii="Arial" w:hAnsi="Arial" w:cs="Arial"/>
                          </w:rPr>
                        </w:pPr>
                        <w:r w:rsidRPr="001A5F5C">
                          <w:rPr>
                            <w:rFonts w:ascii="Arial" w:hAnsi="Arial" w:cs="Arial"/>
                          </w:rPr>
                          <w:t>Kernel mode</w:t>
                        </w:r>
                      </w:p>
                    </w:txbxContent>
                  </v:textbox>
                </v:shape>
                <v:shape id="Text Box 64" o:spid="_x0000_s1193" type="#_x0000_t202" style="position:absolute;left:48195;top:38216;width:105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" filled="f" stroked="f">
                  <v:textbox inset="5.85pt,.7pt,5.85pt,.7pt">
                    <w:txbxContent>
                      <w:p w14:paraId="2596BC77" w14:textId="77777777" w:rsidR="00174F95" w:rsidRPr="001A5F5C" w:rsidRDefault="00174F95" w:rsidP="00F557A4">
                        <w:pPr>
                          <w:rPr>
                            <w:rFonts w:ascii="Arial" w:hAnsi="Arial" w:cs="Arial"/>
                          </w:rPr>
                        </w:pPr>
                        <w:r w:rsidRPr="001A5F5C">
                          <w:rPr>
                            <w:rFonts w:ascii="Arial" w:hAnsi="Arial" w:cs="Arial"/>
                          </w:rPr>
                          <w:t>Hardware</w:t>
                        </w:r>
                      </w:p>
                    </w:txbxContent>
                  </v:textbox>
                </v:shape>
                <v:line id="Line 65" o:spid="_x0000_s1194" style="position:absolute;visibility:visible;mso-wrap-style:square" from="18001,7616" to="18001,12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">
                  <v:stroke startarrow="block" endarrow="block"/>
                </v:line>
                <v:shape id="AutoShape 66" o:spid="_x0000_s1195" type="#_x0000_t22" style="position:absolute;left:14686;top:5426;width:653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" filled="f">
                  <v:textbox inset="0,0,0,0">
                    <w:txbxContent>
                      <w:p w14:paraId="0E610C3F" w14:textId="77777777" w:rsidR="00174F95" w:rsidRPr="00BF5E5A" w:rsidRDefault="00174F95" w:rsidP="00F557A4">
                        <w:pPr>
                          <w:spacing w:before="40" w:line="0" w:lineRule="atLeast"/>
                          <w:jc w:val="center"/>
                          <w:rPr>
                            <w:rFonts w:ascii="Arial" w:hAnsi="Arial" w:cs="Arial"/>
                            <w:sz w:val="16"/>
                            <w:szCs w:val="16"/>
                          </w:rPr>
                        </w:pPr>
                        <w:r w:rsidRPr="00BF5E5A">
                          <w:rPr>
                            <w:rFonts w:ascii="Arial" w:hAnsi="Arial" w:cs="Arial"/>
                            <w:sz w:val="16"/>
                            <w:szCs w:val="16"/>
                          </w:rPr>
                          <w:t>/dev/</w:t>
                        </w:r>
                        <w:r>
                          <w:rPr>
                            <w:rFonts w:ascii="Arial" w:hAnsi="Arial" w:cs="Arial" w:hint="eastAsia"/>
                            <w:sz w:val="16"/>
                            <w:szCs w:val="16"/>
                          </w:rPr>
                          <w:t>video</w:t>
                        </w:r>
                        <w:r w:rsidRPr="00BF5E5A">
                          <w:rPr>
                            <w:rFonts w:ascii="Arial" w:hAnsi="Arial" w:cs="Arial"/>
                            <w:sz w:val="16"/>
                            <w:szCs w:val="16"/>
                          </w:rPr>
                          <w:t>0</w:t>
                        </w:r>
                      </w:p>
                    </w:txbxContent>
                  </v:textbox>
                </v:shape>
                <v:line id="Line 68" o:spid="_x0000_s1196" style="position:absolute;visibility:visible;mso-wrap-style:square" from="30418,22299" to="30531,3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">
                  <v:stroke startarrow="block" endarrow="block"/>
                </v:line>
                <v:rect id="Rectangle 69" o:spid="_x0000_s1197" style="position:absolute;left:25312;top:36120;width:10438;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">
                  <v:textbox inset="5.85pt,.7pt,5.85pt,.7pt">
                    <w:txbxContent>
                      <w:p w14:paraId="21A00989" w14:textId="77777777" w:rsidR="00174F95" w:rsidRPr="00E63303" w:rsidRDefault="00174F95" w:rsidP="00F557A4">
                        <w:pPr>
                          <w:jc w:val="center"/>
                          <w:rPr>
                            <w:rFonts w:ascii="Arial" w:hAnsi="Arial" w:cs="Arial"/>
                            <w:sz w:val="18"/>
                          </w:rPr>
                        </w:pPr>
                        <w:r w:rsidRPr="00E63303">
                          <w:rPr>
                            <w:rFonts w:ascii="Arial" w:hAnsi="Arial" w:cs="Arial"/>
                            <w:sz w:val="18"/>
                          </w:rPr>
                          <w:t>VI</w:t>
                        </w:r>
                        <w:r>
                          <w:rPr>
                            <w:rFonts w:ascii="Arial" w:hAnsi="Arial" w:cs="Arial"/>
                            <w:sz w:val="18"/>
                          </w:rPr>
                          <w:t>N4</w:t>
                        </w:r>
                      </w:p>
                    </w:txbxContent>
                  </v:textbox>
                </v:rect>
                <v:rect id="Rectangle 73" o:spid="_x0000_s1198" style="position:absolute;left:8658;top:36120;width:10001;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">
                  <v:textbox inset="5.85pt,.7pt,5.85pt,.7pt">
                    <w:txbxContent>
                      <w:p w14:paraId="29E05AEE" w14:textId="77777777" w:rsidR="00174F95" w:rsidRPr="001A5F5C" w:rsidRDefault="00174F95" w:rsidP="00F557A4">
                        <w:pPr>
                          <w:jc w:val="center"/>
                          <w:rPr>
                            <w:rFonts w:ascii="Arial" w:hAnsi="Arial" w:cs="Arial"/>
                          </w:rPr>
                        </w:pPr>
                        <w:r>
                          <w:rPr>
                            <w:rFonts w:ascii="Arial" w:hAnsi="Arial" w:cs="Arial" w:hint="eastAsia"/>
                          </w:rPr>
                          <w:t>I2C</w:t>
                        </w:r>
                        <w:r>
                          <w:rPr>
                            <w:rFonts w:ascii="Arial" w:hAnsi="Arial" w:cs="Arial"/>
                            <w:lang w:eastAsia="ja-JP"/>
                          </w:rPr>
                          <w:t>0</w:t>
                        </w:r>
                      </w:p>
                    </w:txbxContent>
                  </v:textbox>
                </v:rect>
                <v:line id="Line 74" o:spid="_x0000_s1199" style="position:absolute;flip:x;visibility:visible;mso-wrap-style:square" from="13679,22384" to="13790,3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">
                  <v:stroke startarrow="block" endarrow="block"/>
                </v:line>
                <v:line id="Line 75" o:spid="_x0000_s1200" style="position:absolute;flip:x;visibility:visible;mso-wrap-style:square" from="13759,38375" to="13759,5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">
                  <v:stroke startarrow="block"/>
                </v:line>
                <v:rect id="Rectangle 76" o:spid="_x0000_s1201" style="position:absolute;left:5238;top:12274;width:2585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">
                  <v:textbox inset="5.85pt,.7pt,5.85pt,.7pt">
                    <w:txbxContent>
                      <w:p w14:paraId="56E670CB" w14:textId="77777777" w:rsidR="00174F95" w:rsidRPr="001A5F5C" w:rsidRDefault="00174F95" w:rsidP="00F557A4">
                        <w:pPr>
                          <w:jc w:val="center"/>
                          <w:rPr>
                            <w:rFonts w:ascii="Arial" w:hAnsi="Arial" w:cs="Arial"/>
                          </w:rPr>
                        </w:pPr>
                        <w:r>
                          <w:rPr>
                            <w:rFonts w:ascii="Arial" w:hAnsi="Arial" w:cs="Arial" w:hint="eastAsia"/>
                          </w:rPr>
                          <w:t xml:space="preserve">Video for Linux Two </w:t>
                        </w:r>
                        <w:r w:rsidRPr="001A5F5C">
                          <w:rPr>
                            <w:rFonts w:ascii="Arial" w:hAnsi="Arial" w:cs="Arial"/>
                          </w:rPr>
                          <w:t>I/F</w:t>
                        </w:r>
                      </w:p>
                    </w:txbxContent>
                  </v:textbox>
                </v:rect>
                <v:rect id="Rectangle 79" o:spid="_x0000_s1202" style="position:absolute;left:2867;top:24281;width:10001;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">
                  <v:textbox inset="5.85pt,.7pt,5.85pt,.7pt">
                    <w:txbxContent>
                      <w:p w14:paraId="52F65ECF" w14:textId="77777777" w:rsidR="00174F95" w:rsidRPr="001A5F5C" w:rsidRDefault="00174F95" w:rsidP="00F557A4">
                        <w:pPr>
                          <w:jc w:val="center"/>
                          <w:rPr>
                            <w:rFonts w:ascii="Arial" w:hAnsi="Arial" w:cs="Arial"/>
                          </w:rPr>
                        </w:pPr>
                        <w:r>
                          <w:rPr>
                            <w:rFonts w:ascii="Arial" w:hAnsi="Arial" w:cs="Arial" w:hint="eastAsia"/>
                          </w:rPr>
                          <w:t>VIDEOBUF</w:t>
                        </w:r>
                      </w:p>
                    </w:txbxContent>
                  </v:textbox>
                </v:rect>
                <v:line id="Line 80" o:spid="_x0000_s1203" style="position:absolute;visibility:visible;mso-wrap-style:square" from="10858,22288" to="10858,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">
                  <v:stroke startarrow="block" endarrow="block"/>
                </v:line>
                <v:line id="Line 81" o:spid="_x0000_s1204" style="position:absolute;flip:x;visibility:visible;mso-wrap-style:square" from="7620,14763" to="7810,2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">
                  <v:stroke startarrow="block" endarrow="block"/>
                </v:line>
                <v:rect id="Rectangle 82" o:spid="_x0000_s1205" style="position:absolute;left:34978;top:56334;width:8097;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">
                  <v:textbox inset="5.85pt,.7pt,5.85pt,.7pt">
                    <w:txbxContent>
                      <w:p w14:paraId="264CFE0A" w14:textId="77777777" w:rsidR="00174F95" w:rsidRDefault="00174F95" w:rsidP="00F557A4">
                        <w:pPr>
                          <w:jc w:val="center"/>
                          <w:rPr>
                            <w:rFonts w:ascii="Arial" w:hAnsi="Arial" w:cs="Arial"/>
                          </w:rPr>
                        </w:pPr>
                        <w:r>
                          <w:rPr>
                            <w:rFonts w:ascii="Arial" w:hAnsi="Arial" w:cs="Arial" w:hint="eastAsia"/>
                          </w:rPr>
                          <w:t xml:space="preserve">RCA </w:t>
                        </w:r>
                      </w:p>
                      <w:p w14:paraId="72BA8A1D" w14:textId="77777777" w:rsidR="00174F95" w:rsidRPr="001A5F5C" w:rsidRDefault="00174F95" w:rsidP="00F557A4">
                        <w:pPr>
                          <w:jc w:val="center"/>
                          <w:rPr>
                            <w:rFonts w:ascii="Arial" w:hAnsi="Arial" w:cs="Arial"/>
                          </w:rPr>
                        </w:pPr>
                        <w:r>
                          <w:rPr>
                            <w:rFonts w:ascii="Arial" w:hAnsi="Arial" w:cs="Arial" w:hint="eastAsia"/>
                          </w:rPr>
                          <w:t>C</w:t>
                        </w:r>
                        <w:r w:rsidRPr="001A5F5C">
                          <w:rPr>
                            <w:rFonts w:ascii="Arial" w:hAnsi="Arial" w:cs="Arial"/>
                          </w:rPr>
                          <w:t>onnector</w:t>
                        </w:r>
                      </w:p>
                    </w:txbxContent>
                  </v:textbox>
                </v:rect>
                <v:line id="Line 88" o:spid="_x0000_s1206" style="position:absolute;visibility:visible;mso-wrap-style:square" from="13790,54422" to="29454,5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"/>
                <v:group id="Group 89" o:spid="_x0000_s1207" style="position:absolute;left:29454;top:53273;width:2000;height:1149" coordorigin="3552,13469" coordsize="735,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">
                  <v:line id="Line 90" o:spid="_x0000_s1208" style="position:absolute;flip:x;visibility:visible;mso-wrap-style:square" from="3552,13469" to="3762,14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"/>
                  <v:line id="Line 91" o:spid="_x0000_s1209" style="position:absolute;visibility:visible;mso-wrap-style:square" from="4077,13469" to="4287,14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"/>
                  <v:line id="Line 92" o:spid="_x0000_s1210" style="position:absolute;visibility:visible;mso-wrap-style:square" from="3762,13469" to="4077,13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"/>
                </v:group>
                <v:line id="Line 93" o:spid="_x0000_s1211" style="position:absolute;visibility:visible;mso-wrap-style:square" from="31454,54422" to="37455,54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"/>
                <v:shape id="Text Box 64" o:spid="_x0000_s1212" type="#_x0000_t202" style="position:absolute;left:47545;top:49749;width:1186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" filled="f" stroked="f">
                  <v:textbox inset="5.85pt,.7pt,5.85pt,.7pt">
                    <w:txbxContent>
                      <w:p w14:paraId="45FB351D" w14:textId="77777777" w:rsidR="00174F95" w:rsidRDefault="00174F95" w:rsidP="00F557A4">
                        <w:pPr>
                          <w:pStyle w:val="NormalWeb"/>
                          <w:overflowPunct w:val="0"/>
                          <w:spacing w:before="0" w:beforeAutospacing="0" w:after="200" w:afterAutospacing="0"/>
                        </w:pPr>
                        <w:r>
                          <w:rPr>
                            <w:rFonts w:ascii="Arial" w:eastAsia="MS Mincho" w:hAnsi="Arial"/>
                            <w:sz w:val="20"/>
                            <w:szCs w:val="20"/>
                          </w:rPr>
                          <w:t>Evaluation board</w:t>
                        </w:r>
                      </w:p>
                    </w:txbxContent>
                  </v:textbox>
                </v:shape>
                <v:rect id="Rectangle 55" o:spid="_x0000_s1213" alt="25%" style="position:absolute;left:44958;top:28755;width:14001;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" fillcolor="silver">
                  <v:fill r:id="rId19" o:title="" type="pattern"/>
                  <v:textbox inset="5.85pt,.7pt,5.85pt,.7pt">
                    <w:txbxContent>
                      <w:p w14:paraId="71B3B514" w14:textId="77777777" w:rsidR="00174F95" w:rsidRDefault="00174F95" w:rsidP="00F557A4">
                        <w:pPr>
                          <w:pStyle w:val="NormalWeb"/>
                          <w:overflowPunct w:val="0"/>
                          <w:spacing w:before="0" w:beforeAutospacing="0" w:after="80" w:afterAutospacing="0" w:line="320" w:lineRule="exact"/>
                          <w:jc w:val="center"/>
                        </w:pPr>
                        <w:r>
                          <w:rPr>
                            <w:rFonts w:ascii="Arial" w:eastAsia="MS Mincho" w:hAnsi="Arial" w:cs="Arial"/>
                            <w:sz w:val="18"/>
                            <w:szCs w:val="18"/>
                          </w:rPr>
                          <w:t>Target of this manual</w:t>
                        </w:r>
                      </w:p>
                      <w:p w14:paraId="1636B1C9" w14:textId="77777777" w:rsidR="00174F95" w:rsidRDefault="00174F95" w:rsidP="00F557A4">
                        <w:pPr>
                          <w:pStyle w:val="NormalWeb"/>
                          <w:overflowPunct w:val="0"/>
                          <w:spacing w:before="0" w:beforeAutospacing="0" w:after="200" w:afterAutospacing="0"/>
                          <w:jc w:val="center"/>
                        </w:pPr>
                        <w:r>
                          <w:rPr>
                            <w:rFonts w:ascii="Arial" w:eastAsia="MS Mincho" w:hAnsi="Arial"/>
                            <w:color w:val="008080"/>
                            <w:sz w:val="20"/>
                            <w:szCs w:val="20"/>
                            <w:u w:val="single"/>
                          </w:rPr>
                          <w:t xml:space="preserve">  </w:t>
                        </w:r>
                        <w:r>
                          <w:rPr>
                            <w:rFonts w:ascii="Arial" w:eastAsia="MS Mincho" w:hAnsi="Arial"/>
                            <w:sz w:val="20"/>
                            <w:szCs w:val="20"/>
                          </w:rPr>
                          <w:t>(this module)</w:t>
                        </w:r>
                      </w:p>
                    </w:txbxContent>
                  </v:textbox>
                </v:rect>
                <v:rect id="Rectangle 59" o:spid="_x0000_s1214" style="position:absolute;left:26370;top:49139;width:8096;height:2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">
                  <v:textbox inset="5.85pt,.7pt,5.85pt,.7pt">
                    <w:txbxContent>
                      <w:p w14:paraId="368C1065" w14:textId="77777777" w:rsidR="00174F95" w:rsidRDefault="00174F95" w:rsidP="00F557A4">
                        <w:pPr>
                          <w:pStyle w:val="NormalWeb"/>
                          <w:overflowPunct w:val="0"/>
                          <w:spacing w:before="0" w:beforeAutospacing="0" w:after="200" w:afterAutospacing="0"/>
                          <w:jc w:val="center"/>
                        </w:pPr>
                        <w:r>
                          <w:rPr>
                            <w:rFonts w:ascii="Arial" w:eastAsia="MS Mincho" w:hAnsi="Arial"/>
                            <w:sz w:val="20"/>
                            <w:szCs w:val="20"/>
                          </w:rPr>
                          <w:t>ADV7612</w:t>
                        </w:r>
                      </w:p>
                      <w:p w14:paraId="365DC018" w14:textId="77777777" w:rsidR="00174F95" w:rsidRDefault="00174F95" w:rsidP="00F557A4">
                        <w:pPr>
                          <w:pStyle w:val="NormalWeb"/>
                          <w:overflowPunct w:val="0"/>
                          <w:spacing w:before="0" w:beforeAutospacing="0" w:after="200" w:afterAutospacing="0"/>
                          <w:jc w:val="center"/>
                        </w:pPr>
                        <w:r>
                          <w:rPr>
                            <w:rFonts w:ascii="Arial" w:eastAsia="MS Mincho" w:hAnsi="Arial"/>
                            <w:sz w:val="20"/>
                            <w:szCs w:val="20"/>
                          </w:rPr>
                          <w:t>Connector</w:t>
                        </w:r>
                      </w:p>
                    </w:txbxContent>
                  </v:textbox>
                </v:rect>
                <v:rect id="Rectangle 82" o:spid="_x0000_s1215" style="position:absolute;left:34942;top:49139;width:809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">
                  <v:textbox inset="5.85pt,.7pt,5.85pt,.7pt">
                    <w:txbxContent>
                      <w:p w14:paraId="0549E1CF" w14:textId="77777777" w:rsidR="00174F95" w:rsidRDefault="00174F95" w:rsidP="00F557A4">
                        <w:pPr>
                          <w:pStyle w:val="NormalWeb"/>
                          <w:overflowPunct w:val="0"/>
                          <w:spacing w:before="0" w:beforeAutospacing="0" w:after="200" w:afterAutospacing="0"/>
                          <w:jc w:val="center"/>
                        </w:pPr>
                        <w:r>
                          <w:rPr>
                            <w:rFonts w:ascii="Arial" w:eastAsia="MS Mincho" w:hAnsi="Arial"/>
                            <w:sz w:val="20"/>
                            <w:szCs w:val="20"/>
                          </w:rPr>
                          <w:t xml:space="preserve">ADV7180 </w:t>
                        </w:r>
                      </w:p>
                      <w:p w14:paraId="7E687898" w14:textId="77777777" w:rsidR="00174F95" w:rsidRDefault="00174F95" w:rsidP="00F557A4">
                        <w:pPr>
                          <w:pStyle w:val="NormalWeb"/>
                          <w:overflowPunct w:val="0"/>
                          <w:spacing w:before="0" w:beforeAutospacing="0" w:after="200" w:afterAutospacing="0"/>
                          <w:jc w:val="center"/>
                        </w:pPr>
                        <w:r>
                          <w:rPr>
                            <w:rFonts w:ascii="Arial" w:eastAsia="MS Mincho" w:hAnsi="Arial"/>
                            <w:sz w:val="20"/>
                            <w:szCs w:val="20"/>
                          </w:rPr>
                          <w:t>Connector</w:t>
                        </w:r>
                      </w:p>
                    </w:txbxContent>
                  </v:textbox>
                </v:rect>
                <v:line id="Line 70" o:spid="_x0000_s1216" style="position:absolute;flip:x;visibility:visible;mso-wrap-style:square" from="30480,51339" to="30513,53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">
                  <v:stroke startarrow="block"/>
                </v:line>
                <v:line id="Line 87" o:spid="_x0000_s1217" style="position:absolute;visibility:visible;mso-wrap-style:square" from="38990,51339" to="39026,5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">
                  <v:stroke startarrow="block"/>
                </v:line>
                <v:line id="Line 98" o:spid="_x0000_s1218" style="position:absolute;flip:y;visibility:visible;mso-wrap-style:square" from="27263,51339" to="27339,5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">
                  <v:stroke endarrow="block"/>
                </v:line>
                <v:line id="Line 94" o:spid="_x0000_s1219" style="position:absolute;flip:y;visibility:visible;mso-wrap-style:square" from="37341,51339" to="37341,54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">
                  <v:stroke endarrow="block"/>
                </v:line>
                <v:line id="Line 61" o:spid="_x0000_s1220" style="position:absolute;visibility:visible;mso-wrap-style:square" from="5804,40955" to="54139,4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" strokeweight="2.25pt"/>
                <v:line id="Line 60" o:spid="_x0000_s1221" style="position:absolute;visibility:visible;mso-wrap-style:square" from="30418,38624" to="30418,45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">
                  <v:stroke startarrow="block"/>
                </v:line>
                <v:line id="Line 60" o:spid="_x0000_s1222" style="position:absolute;flip:x;visibility:visible;mso-wrap-style:square" from="30454,53520" to="30469,5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"/>
                <v:line id="Line 60" o:spid="_x0000_s1223" style="position:absolute;visibility:visible;mso-wrap-style:square" from="30345,43744" to="38990,4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">
                  <v:stroke startarrow="block"/>
                </v:line>
                <v:line id="Line 93" o:spid="_x0000_s1224" style="position:absolute;flip:y;visibility:visible;mso-wrap-style:square" from="30565,47586" to="30565,4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"/>
                <v:rect id="Rectangle 59" o:spid="_x0000_s1225" style="position:absolute;left:26370;top:45481;width:8096;height:2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">
                  <v:textbox inset="5.85pt,.7pt,5.85pt,.7pt">
                    <w:txbxContent>
                      <w:p w14:paraId="2E86CC85" w14:textId="77777777" w:rsidR="00174F95" w:rsidRDefault="00174F95" w:rsidP="00F557A4">
                        <w:pPr>
                          <w:pStyle w:val="NormalWeb"/>
                          <w:overflowPunct w:val="0"/>
                          <w:spacing w:before="0" w:beforeAutospacing="0" w:after="200" w:afterAutospacing="0"/>
                          <w:jc w:val="center"/>
                        </w:pPr>
                        <w:r>
                          <w:rPr>
                            <w:rFonts w:ascii="Arial" w:eastAsia="MS Mincho" w:hAnsi="Arial"/>
                            <w:sz w:val="20"/>
                            <w:szCs w:val="20"/>
                          </w:rPr>
                          <w:t>DIP-SW</w:t>
                        </w:r>
                      </w:p>
                      <w:p w14:paraId="0460C7C3" w14:textId="77777777" w:rsidR="00174F95" w:rsidRDefault="00174F95" w:rsidP="00F557A4">
                        <w:pPr>
                          <w:pStyle w:val="NormalWeb"/>
                          <w:overflowPunct w:val="0"/>
                          <w:spacing w:before="0" w:beforeAutospacing="0" w:after="200" w:afterAutospacing="0"/>
                          <w:jc w:val="center"/>
                        </w:pPr>
                        <w:r>
                          <w:rPr>
                            <w:rFonts w:ascii="Arial" w:eastAsia="MS Mincho" w:hAnsi="Arial"/>
                            <w:sz w:val="20"/>
                            <w:szCs w:val="20"/>
                          </w:rPr>
                          <w:t>Connector</w:t>
                        </w:r>
                      </w:p>
                    </w:txbxContent>
                  </v:textbox>
                </v:rect>
                <v:rect id="Rectangle 59" o:spid="_x0000_s1226" style="position:absolute;left:35221;top:45481;width:8096;height:2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">
                  <v:textbox inset="5.85pt,.7pt,5.85pt,.7pt">
                    <w:txbxContent>
                      <w:p w14:paraId="0DF273B9" w14:textId="77777777" w:rsidR="00174F95" w:rsidRDefault="00174F95" w:rsidP="00F557A4">
                        <w:pPr>
                          <w:pStyle w:val="NormalWeb"/>
                          <w:overflowPunct w:val="0"/>
                          <w:spacing w:before="0" w:beforeAutospacing="0" w:after="200" w:afterAutospacing="0"/>
                          <w:jc w:val="center"/>
                        </w:pPr>
                        <w:r>
                          <w:rPr>
                            <w:rFonts w:ascii="Arial" w:eastAsia="MS Mincho" w:hAnsi="Arial"/>
                            <w:sz w:val="20"/>
                            <w:szCs w:val="20"/>
                          </w:rPr>
                          <w:t>DIP-SW</w:t>
                        </w:r>
                      </w:p>
                      <w:p w14:paraId="294E3389" w14:textId="77777777" w:rsidR="00174F95" w:rsidRDefault="00174F95" w:rsidP="00F557A4">
                        <w:pPr>
                          <w:pStyle w:val="NormalWeb"/>
                          <w:overflowPunct w:val="0"/>
                          <w:spacing w:before="0" w:beforeAutospacing="0" w:after="200" w:afterAutospacing="0"/>
                          <w:jc w:val="center"/>
                        </w:pPr>
                        <w:r>
                          <w:rPr>
                            <w:rFonts w:ascii="Arial" w:eastAsia="MS Mincho" w:hAnsi="Arial"/>
                            <w:sz w:val="20"/>
                            <w:szCs w:val="20"/>
                          </w:rPr>
                          <w:t>Connector</w:t>
                        </w:r>
                      </w:p>
                    </w:txbxContent>
                  </v:textbox>
                </v:rect>
                <v:line id="Line 93" o:spid="_x0000_s1227" style="position:absolute;flip:y;visibility:visible;mso-wrap-style:square" from="39051,47586" to="39051,4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"/>
                <v:line id="Line 93" o:spid="_x0000_s1228" style="position:absolute;flip:y;visibility:visible;mso-wrap-style:square" from="38979,43671" to="38979,45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"/>
                <w10:wrap type="topAndBottom" anchorx="margin"/>
              </v:group>
            </w:pict>
          </mc:Fallback>
        </mc:AlternateContent>
      </w:r>
    </w:p>
    <w:p w14:paraId="03B9559E" w14:textId="060ADCC1" w:rsidR="00F557A4" w:rsidRDefault="00F557A4" w:rsidP="00F557A4">
      <w:pPr>
        <w:pStyle w:val="Caption"/>
        <w:jc w:val="center"/>
        <w:rPr>
          <w:sz w:val="20"/>
          <w:szCs w:val="20"/>
          <w:lang w:eastAsia="ja-JP"/>
        </w:rPr>
      </w:pPr>
      <w:r w:rsidRPr="004518B1">
        <w:rPr>
          <w:sz w:val="20"/>
          <w:szCs w:val="20"/>
        </w:rPr>
        <w:t xml:space="preserve">Figure </w:t>
      </w:r>
      <w:r w:rsidRPr="003946B5">
        <w:rPr>
          <w:sz w:val="20"/>
          <w:szCs w:val="20"/>
        </w:rPr>
        <w:fldChar w:fldCharType="begin"/>
      </w:r>
      <w:r w:rsidRPr="004518B1">
        <w:rPr>
          <w:sz w:val="20"/>
          <w:szCs w:val="20"/>
        </w:rPr>
        <w:instrText xml:space="preserve"> STYLEREF 1 \s </w:instrText>
      </w:r>
      <w:r w:rsidRPr="003946B5">
        <w:rPr>
          <w:sz w:val="20"/>
          <w:szCs w:val="20"/>
        </w:rPr>
        <w:fldChar w:fldCharType="separate"/>
      </w:r>
      <w:r w:rsidR="00E32B0C">
        <w:rPr>
          <w:noProof/>
          <w:sz w:val="20"/>
          <w:szCs w:val="20"/>
        </w:rPr>
        <w:t>3</w:t>
      </w:r>
      <w:r w:rsidRPr="003946B5">
        <w:rPr>
          <w:sz w:val="20"/>
          <w:szCs w:val="20"/>
        </w:rPr>
        <w:fldChar w:fldCharType="end"/>
      </w:r>
      <w:r w:rsidRPr="004518B1">
        <w:rPr>
          <w:sz w:val="20"/>
          <w:szCs w:val="20"/>
        </w:rPr>
        <w:t>.</w:t>
      </w:r>
      <w:r>
        <w:rPr>
          <w:sz w:val="20"/>
          <w:szCs w:val="20"/>
        </w:rPr>
        <w:t>3</w:t>
      </w:r>
      <w:r w:rsidRPr="004518B1">
        <w:rPr>
          <w:sz w:val="20"/>
          <w:szCs w:val="20"/>
          <w:lang w:eastAsia="ja-JP"/>
        </w:rPr>
        <w:tab/>
        <w:t xml:space="preserve">Module Configuration (R-Car </w:t>
      </w:r>
      <w:r>
        <w:rPr>
          <w:rFonts w:hint="eastAsia"/>
          <w:sz w:val="20"/>
          <w:szCs w:val="20"/>
          <w:lang w:eastAsia="ja-JP"/>
        </w:rPr>
        <w:t>D3)</w:t>
      </w:r>
    </w:p>
    <w:p w14:paraId="493B5482" w14:textId="24D9ABA2" w:rsidR="000E0448" w:rsidRPr="00CB25FE" w:rsidRDefault="00F557A4" w:rsidP="00B55829">
      <w:pPr>
        <w:rPr>
          <w:lang w:eastAsia="ja-JP"/>
        </w:rPr>
      </w:pPr>
      <w:r w:rsidRPr="004518B1">
        <w:rPr>
          <w:lang w:eastAsia="ja-JP"/>
        </w:rPr>
        <w:t xml:space="preserve">*1 </w:t>
      </w:r>
      <w:r>
        <w:rPr>
          <w:lang w:eastAsia="ja-JP"/>
        </w:rPr>
        <w:t xml:space="preserve">Input </w:t>
      </w:r>
      <w:r>
        <w:rPr>
          <w:color w:val="222222"/>
          <w:lang w:val="en"/>
        </w:rPr>
        <w:t>signal enables one side by the DIP-SW.</w:t>
      </w:r>
      <w:r w:rsidR="00F529E8">
        <w:rPr>
          <w:color w:val="222222"/>
          <w:lang w:val="en"/>
        </w:rPr>
        <w:t xml:space="preserve"> please refer to </w:t>
      </w:r>
      <w:r w:rsidR="00F529E8">
        <w:rPr>
          <w:rFonts w:hint="eastAsia"/>
          <w:lang w:eastAsia="ja-JP"/>
        </w:rPr>
        <w:t xml:space="preserve">[R-Car </w:t>
      </w:r>
      <w:r w:rsidR="00F529E8">
        <w:rPr>
          <w:lang w:eastAsia="ja-JP"/>
        </w:rPr>
        <w:t>D</w:t>
      </w:r>
      <w:r w:rsidR="00F529E8">
        <w:rPr>
          <w:rFonts w:hint="eastAsia"/>
          <w:lang w:eastAsia="ja-JP"/>
        </w:rPr>
        <w:t xml:space="preserve">3] </w:t>
      </w:r>
      <w:r w:rsidR="00F529E8">
        <w:rPr>
          <w:lang w:eastAsia="ja-JP"/>
        </w:rPr>
        <w:t>in</w:t>
      </w:r>
      <w:r w:rsidR="00F529E8">
        <w:rPr>
          <w:color w:val="222222"/>
          <w:lang w:val="en"/>
        </w:rPr>
        <w:t xml:space="preserve"> </w:t>
      </w:r>
      <w:r w:rsidR="00F529E8">
        <w:rPr>
          <w:color w:val="222222"/>
          <w:lang w:val="en"/>
        </w:rPr>
        <w:fldChar w:fldCharType="begin"/>
      </w:r>
      <w:r w:rsidR="00F529E8">
        <w:rPr>
          <w:color w:val="222222"/>
          <w:lang w:val="en"/>
        </w:rPr>
        <w:instrText xml:space="preserve"> REF _Ref445471636 \r \h </w:instrText>
      </w:r>
      <w:r w:rsidR="00F529E8">
        <w:rPr>
          <w:color w:val="222222"/>
          <w:lang w:val="en"/>
        </w:rPr>
      </w:r>
      <w:r w:rsidR="00F529E8">
        <w:rPr>
          <w:color w:val="222222"/>
          <w:lang w:val="en"/>
        </w:rPr>
        <w:fldChar w:fldCharType="separate"/>
      </w:r>
      <w:r w:rsidR="00E32B0C">
        <w:rPr>
          <w:color w:val="222222"/>
          <w:lang w:val="en"/>
        </w:rPr>
        <w:t>6.3.1</w:t>
      </w:r>
      <w:r w:rsidR="00F529E8">
        <w:rPr>
          <w:color w:val="222222"/>
          <w:lang w:val="en"/>
        </w:rPr>
        <w:fldChar w:fldCharType="end"/>
      </w:r>
      <w:r w:rsidR="00F529E8">
        <w:rPr>
          <w:color w:val="222222"/>
          <w:lang w:val="en"/>
        </w:rPr>
        <w:t xml:space="preserve"> </w:t>
      </w:r>
      <w:r w:rsidR="00F529E8">
        <w:rPr>
          <w:color w:val="222222"/>
          <w:lang w:val="en"/>
        </w:rPr>
        <w:fldChar w:fldCharType="begin"/>
      </w:r>
      <w:r w:rsidR="00F529E8">
        <w:rPr>
          <w:color w:val="222222"/>
          <w:lang w:val="en"/>
        </w:rPr>
        <w:instrText xml:space="preserve"> REF _Ref445471636 \h </w:instrText>
      </w:r>
      <w:r w:rsidR="00F529E8">
        <w:rPr>
          <w:color w:val="222222"/>
          <w:lang w:val="en"/>
        </w:rPr>
      </w:r>
      <w:r w:rsidR="00F529E8">
        <w:rPr>
          <w:color w:val="222222"/>
          <w:lang w:val="en"/>
        </w:rPr>
        <w:fldChar w:fldCharType="separate"/>
      </w:r>
      <w:r w:rsidR="00E32B0C">
        <w:rPr>
          <w:rFonts w:hint="eastAsia"/>
          <w:lang w:eastAsia="ja-JP"/>
        </w:rPr>
        <w:t>Module Parameters</w:t>
      </w:r>
      <w:r w:rsidR="00F529E8">
        <w:rPr>
          <w:color w:val="222222"/>
          <w:lang w:val="en"/>
        </w:rPr>
        <w:fldChar w:fldCharType="end"/>
      </w:r>
      <w:r w:rsidR="00FF1696">
        <w:rPr>
          <w:color w:val="222222"/>
          <w:lang w:val="en"/>
        </w:rPr>
        <w:t xml:space="preserve"> in detail.</w:t>
      </w:r>
    </w:p>
    <w:p w14:paraId="21DA1B19" w14:textId="53983D9E" w:rsidR="00F557A4" w:rsidRDefault="00F557A4" w:rsidP="00B55829">
      <w:pPr>
        <w:rPr>
          <w:lang w:eastAsia="ja-JP"/>
        </w:rPr>
      </w:pPr>
    </w:p>
    <w:p w14:paraId="131DC311" w14:textId="0169AA7D" w:rsidR="00F557A4" w:rsidRDefault="00F557A4">
      <w:pPr>
        <w:overflowPunct/>
        <w:autoSpaceDE/>
        <w:autoSpaceDN/>
        <w:adjustRightInd/>
        <w:spacing w:after="0" w:line="240" w:lineRule="auto"/>
        <w:textAlignment w:val="auto"/>
        <w:rPr>
          <w:lang w:eastAsia="ja-JP"/>
        </w:rPr>
      </w:pPr>
      <w:r>
        <w:rPr>
          <w:lang w:eastAsia="ja-JP"/>
        </w:rPr>
        <w:br w:type="page"/>
      </w:r>
    </w:p>
    <w:p w14:paraId="0D1AB5D8" w14:textId="161015A2" w:rsidR="00B75904" w:rsidRPr="004518B1" w:rsidRDefault="00B75904" w:rsidP="00B75904">
      <w:pPr>
        <w:rPr>
          <w:lang w:eastAsia="ja-JP"/>
        </w:rPr>
      </w:pPr>
      <w:r w:rsidRPr="003946B5">
        <w:rPr>
          <w:noProof/>
        </w:rPr>
        <w:lastRenderedPageBreak/>
        <mc:AlternateContent>
          <mc:Choice Requires="wpc">
            <w:drawing>
              <wp:anchor distT="0" distB="0" distL="114300" distR="114300" simplePos="0" relativeHeight="251708416" behindDoc="0" locked="0" layoutInCell="1" allowOverlap="1" wp14:anchorId="35CC7550" wp14:editId="7D001575">
                <wp:simplePos x="0" y="0"/>
                <wp:positionH relativeFrom="margin">
                  <wp:align>left</wp:align>
                </wp:positionH>
                <wp:positionV relativeFrom="paragraph">
                  <wp:posOffset>346710</wp:posOffset>
                </wp:positionV>
                <wp:extent cx="6143625" cy="6210300"/>
                <wp:effectExtent l="0" t="0" r="28575" b="19050"/>
                <wp:wrapTopAndBottom/>
                <wp:docPr id="512" name="キャンバス 5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s:wsp>
                        <wps:cNvPr id="11" name="テキスト ボックス 11"/>
                        <wps:cNvSpPr txBox="1"/>
                        <wps:spPr>
                          <a:xfrm>
                            <a:off x="2205109" y="498452"/>
                            <a:ext cx="409575" cy="2487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3E042" w14:textId="77777777" w:rsidR="00174F95" w:rsidRDefault="00174F95" w:rsidP="00B75904">
                              <w:pPr>
                                <w:rPr>
                                  <w:lang w:eastAsia="ja-JP"/>
                                </w:rPr>
                              </w:pPr>
                              <w:r>
                                <w:rPr>
                                  <w:rFonts w:hint="eastAsia"/>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angle 53"/>
                        <wps:cNvSpPr>
                          <a:spLocks noChangeArrowheads="1"/>
                        </wps:cNvSpPr>
                        <wps:spPr bwMode="auto">
                          <a:xfrm>
                            <a:off x="833856" y="81280"/>
                            <a:ext cx="4114800" cy="228600"/>
                          </a:xfrm>
                          <a:prstGeom prst="rect">
                            <a:avLst/>
                          </a:prstGeom>
                          <a:solidFill>
                            <a:srgbClr val="FFFFFF"/>
                          </a:solidFill>
                          <a:ln w="9525">
                            <a:solidFill>
                              <a:srgbClr val="000000"/>
                            </a:solidFill>
                            <a:miter lim="800000"/>
                            <a:headEnd/>
                            <a:tailEnd/>
                          </a:ln>
                        </wps:spPr>
                        <wps:txbx>
                          <w:txbxContent>
                            <w:p w14:paraId="3F9B8732" w14:textId="77777777" w:rsidR="00174F95" w:rsidRPr="001A5F5C" w:rsidRDefault="00174F95" w:rsidP="00B75904">
                              <w:pPr>
                                <w:jc w:val="center"/>
                                <w:rPr>
                                  <w:rFonts w:ascii="Arial" w:hAnsi="Arial" w:cs="Arial"/>
                                </w:rPr>
                              </w:pPr>
                              <w:r w:rsidRPr="00056668">
                                <w:rPr>
                                  <w:rFonts w:ascii="Arial" w:hAnsi="Arial" w:cs="Arial"/>
                                </w:rPr>
                                <w:t>Application</w:t>
                              </w:r>
                            </w:p>
                          </w:txbxContent>
                        </wps:txbx>
                        <wps:bodyPr rot="0" vert="horz" wrap="square" lIns="74295" tIns="8890" rIns="74295" bIns="8890" anchor="t" anchorCtr="0" upright="1">
                          <a:noAutofit/>
                        </wps:bodyPr>
                      </wps:wsp>
                      <wps:wsp>
                        <wps:cNvPr id="24" name="Rectangle 55" descr="25%"/>
                        <wps:cNvSpPr>
                          <a:spLocks noChangeArrowheads="1"/>
                        </wps:cNvSpPr>
                        <wps:spPr bwMode="auto">
                          <a:xfrm>
                            <a:off x="943660" y="1951787"/>
                            <a:ext cx="4276609" cy="278130"/>
                          </a:xfrm>
                          <a:prstGeom prst="rect">
                            <a:avLst/>
                          </a:prstGeom>
                          <a:pattFill prst="pct25">
                            <a:fgClr>
                              <a:srgbClr val="C0C0C0"/>
                            </a:fgClr>
                            <a:bgClr>
                              <a:srgbClr val="FFFFFF"/>
                            </a:bgClr>
                          </a:pattFill>
                          <a:ln w="9525">
                            <a:solidFill>
                              <a:srgbClr val="000000"/>
                            </a:solidFill>
                            <a:miter lim="800000"/>
                            <a:headEnd/>
                            <a:tailEnd/>
                          </a:ln>
                        </wps:spPr>
                        <wps:txbx>
                          <w:txbxContent>
                            <w:p w14:paraId="702F92BA" w14:textId="77777777" w:rsidR="00174F95" w:rsidRPr="001A5F5C" w:rsidRDefault="00174F95" w:rsidP="00B75904">
                              <w:pPr>
                                <w:jc w:val="center"/>
                                <w:rPr>
                                  <w:rFonts w:ascii="Arial" w:hAnsi="Arial" w:cs="Arial"/>
                                </w:rPr>
                              </w:pPr>
                              <w:r>
                                <w:rPr>
                                  <w:rFonts w:ascii="Arial" w:hAnsi="Arial" w:cs="Arial" w:hint="eastAsia"/>
                                </w:rPr>
                                <w:t>Video Capture</w:t>
                              </w:r>
                              <w:r w:rsidRPr="001A5F5C">
                                <w:rPr>
                                  <w:rFonts w:ascii="Arial" w:hAnsi="Arial" w:cs="Arial"/>
                                </w:rPr>
                                <w:t xml:space="preserve"> Driver</w:t>
                              </w:r>
                            </w:p>
                          </w:txbxContent>
                        </wps:txbx>
                        <wps:bodyPr rot="0" vert="horz" wrap="square" lIns="74295" tIns="8890" rIns="74295" bIns="8890" anchor="t" anchorCtr="0" upright="1">
                          <a:noAutofit/>
                        </wps:bodyPr>
                      </wps:wsp>
                      <wps:wsp>
                        <wps:cNvPr id="25" name="Line 56"/>
                        <wps:cNvCnPr>
                          <a:cxnSpLocks noChangeShapeType="1"/>
                        </wps:cNvCnPr>
                        <wps:spPr bwMode="auto">
                          <a:xfrm>
                            <a:off x="2013635" y="309721"/>
                            <a:ext cx="635" cy="2362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 name="Line 57"/>
                        <wps:cNvCnPr>
                          <a:cxnSpLocks noChangeShapeType="1"/>
                        </wps:cNvCnPr>
                        <wps:spPr bwMode="auto">
                          <a:xfrm>
                            <a:off x="2752725" y="1485900"/>
                            <a:ext cx="2210" cy="47457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 name="Line 58"/>
                        <wps:cNvCnPr>
                          <a:cxnSpLocks noChangeShapeType="1"/>
                        </wps:cNvCnPr>
                        <wps:spPr bwMode="auto">
                          <a:xfrm>
                            <a:off x="504825" y="1005840"/>
                            <a:ext cx="497205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59"/>
                        <wps:cNvSpPr>
                          <a:spLocks noChangeArrowheads="1"/>
                        </wps:cNvSpPr>
                        <wps:spPr bwMode="auto">
                          <a:xfrm>
                            <a:off x="2671887" y="5424473"/>
                            <a:ext cx="809625" cy="249555"/>
                          </a:xfrm>
                          <a:prstGeom prst="rect">
                            <a:avLst/>
                          </a:prstGeom>
                          <a:solidFill>
                            <a:srgbClr val="FFFFFF"/>
                          </a:solidFill>
                          <a:ln w="9525">
                            <a:solidFill>
                              <a:srgbClr val="000000"/>
                            </a:solidFill>
                            <a:miter lim="800000"/>
                            <a:headEnd/>
                            <a:tailEnd/>
                          </a:ln>
                        </wps:spPr>
                        <wps:txbx>
                          <w:txbxContent>
                            <w:p w14:paraId="2A2A7ABC" w14:textId="6D79F02D" w:rsidR="00174F95" w:rsidRDefault="00174F95" w:rsidP="00B75904">
                              <w:pPr>
                                <w:jc w:val="center"/>
                                <w:rPr>
                                  <w:rFonts w:ascii="Arial" w:hAnsi="Arial" w:cs="Arial"/>
                                </w:rPr>
                              </w:pPr>
                              <w:r>
                                <w:rPr>
                                  <w:rFonts w:ascii="Arial" w:hAnsi="Arial" w:cs="Arial"/>
                                </w:rPr>
                                <w:t>Coax input</w:t>
                              </w:r>
                            </w:p>
                            <w:p w14:paraId="3AB3379E" w14:textId="77777777" w:rsidR="00174F95" w:rsidRPr="001A5F5C" w:rsidRDefault="00174F95" w:rsidP="00B75904">
                              <w:pPr>
                                <w:jc w:val="center"/>
                                <w:rPr>
                                  <w:rFonts w:ascii="Arial" w:hAnsi="Arial" w:cs="Arial"/>
                                </w:rPr>
                              </w:pPr>
                              <w:r>
                                <w:rPr>
                                  <w:rFonts w:ascii="Arial" w:hAnsi="Arial" w:cs="Arial" w:hint="eastAsia"/>
                                </w:rPr>
                                <w:t>C</w:t>
                              </w:r>
                              <w:r w:rsidRPr="001A5F5C">
                                <w:rPr>
                                  <w:rFonts w:ascii="Arial" w:hAnsi="Arial" w:cs="Arial"/>
                                </w:rPr>
                                <w:t>onnector</w:t>
                              </w:r>
                            </w:p>
                          </w:txbxContent>
                        </wps:txbx>
                        <wps:bodyPr rot="0" vert="horz" wrap="square" lIns="74295" tIns="8890" rIns="74295" bIns="8890" anchor="t" anchorCtr="0" upright="1">
                          <a:noAutofit/>
                        </wps:bodyPr>
                      </wps:wsp>
                      <wps:wsp>
                        <wps:cNvPr id="32" name="Line 60"/>
                        <wps:cNvCnPr>
                          <a:cxnSpLocks noChangeShapeType="1"/>
                        </wps:cNvCnPr>
                        <wps:spPr bwMode="auto">
                          <a:xfrm flipH="1">
                            <a:off x="3046583" y="3732327"/>
                            <a:ext cx="2855" cy="163793"/>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3" name="Line 61"/>
                        <wps:cNvCnPr>
                          <a:cxnSpLocks noChangeShapeType="1"/>
                        </wps:cNvCnPr>
                        <wps:spPr bwMode="auto">
                          <a:xfrm flipV="1">
                            <a:off x="576681" y="3371850"/>
                            <a:ext cx="4833519" cy="1938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 name="Text Box 62"/>
                        <wps:cNvSpPr txBox="1">
                          <a:spLocks noChangeArrowheads="1"/>
                        </wps:cNvSpPr>
                        <wps:spPr bwMode="auto">
                          <a:xfrm>
                            <a:off x="4799701" y="448818"/>
                            <a:ext cx="112014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412CE" w14:textId="77777777" w:rsidR="00174F95" w:rsidRPr="001A5F5C" w:rsidRDefault="00174F95" w:rsidP="00B75904">
                              <w:pPr>
                                <w:rPr>
                                  <w:rFonts w:ascii="Arial" w:hAnsi="Arial" w:cs="Arial"/>
                                </w:rPr>
                              </w:pPr>
                              <w:r w:rsidRPr="001A5F5C">
                                <w:rPr>
                                  <w:rFonts w:ascii="Arial" w:hAnsi="Arial" w:cs="Arial"/>
                                </w:rPr>
                                <w:t>User mode</w:t>
                              </w:r>
                            </w:p>
                          </w:txbxContent>
                        </wps:txbx>
                        <wps:bodyPr rot="0" vert="horz" wrap="square" lIns="74295" tIns="8890" rIns="74295" bIns="8890" anchor="t" anchorCtr="0" upright="1">
                          <a:noAutofit/>
                        </wps:bodyPr>
                      </wps:wsp>
                      <wps:wsp>
                        <wps:cNvPr id="36" name="Text Box 63"/>
                        <wps:cNvSpPr txBox="1">
                          <a:spLocks noChangeArrowheads="1"/>
                        </wps:cNvSpPr>
                        <wps:spPr bwMode="auto">
                          <a:xfrm>
                            <a:off x="4804913" y="1770228"/>
                            <a:ext cx="112014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83A20" w14:textId="77777777" w:rsidR="00174F95" w:rsidRPr="001A5F5C" w:rsidRDefault="00174F95" w:rsidP="00B75904">
                              <w:pPr>
                                <w:rPr>
                                  <w:rFonts w:ascii="Arial" w:hAnsi="Arial" w:cs="Arial"/>
                                </w:rPr>
                              </w:pPr>
                              <w:r w:rsidRPr="001A5F5C">
                                <w:rPr>
                                  <w:rFonts w:ascii="Arial" w:hAnsi="Arial" w:cs="Arial"/>
                                </w:rPr>
                                <w:t>Kernel mode</w:t>
                              </w:r>
                            </w:p>
                          </w:txbxContent>
                        </wps:txbx>
                        <wps:bodyPr rot="0" vert="horz" wrap="square" lIns="74295" tIns="8890" rIns="74295" bIns="8890" anchor="t" anchorCtr="0" upright="1">
                          <a:noAutofit/>
                        </wps:bodyPr>
                      </wps:wsp>
                      <wps:wsp>
                        <wps:cNvPr id="39" name="Text Box 64"/>
                        <wps:cNvSpPr txBox="1">
                          <a:spLocks noChangeArrowheads="1"/>
                        </wps:cNvSpPr>
                        <wps:spPr bwMode="auto">
                          <a:xfrm>
                            <a:off x="5088697" y="4255983"/>
                            <a:ext cx="105156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450A2" w14:textId="77777777" w:rsidR="00174F95" w:rsidRPr="001A5F5C" w:rsidRDefault="00174F95" w:rsidP="00B75904">
                              <w:pPr>
                                <w:rPr>
                                  <w:rFonts w:ascii="Arial" w:hAnsi="Arial" w:cs="Arial"/>
                                </w:rPr>
                              </w:pPr>
                              <w:r w:rsidRPr="001A5F5C">
                                <w:rPr>
                                  <w:rFonts w:ascii="Arial" w:hAnsi="Arial" w:cs="Arial"/>
                                </w:rPr>
                                <w:t>Hardware</w:t>
                              </w:r>
                            </w:p>
                          </w:txbxContent>
                        </wps:txbx>
                        <wps:bodyPr rot="0" vert="horz" wrap="square" lIns="74295" tIns="8890" rIns="74295" bIns="8890" anchor="t" anchorCtr="0" upright="1">
                          <a:noAutofit/>
                        </wps:bodyPr>
                      </wps:wsp>
                      <wps:wsp>
                        <wps:cNvPr id="40" name="Line 65"/>
                        <wps:cNvCnPr>
                          <a:cxnSpLocks noChangeShapeType="1"/>
                        </wps:cNvCnPr>
                        <wps:spPr bwMode="auto">
                          <a:xfrm>
                            <a:off x="2028987" y="754230"/>
                            <a:ext cx="0" cy="4654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1" name="AutoShape 66"/>
                        <wps:cNvSpPr>
                          <a:spLocks noChangeArrowheads="1"/>
                        </wps:cNvSpPr>
                        <wps:spPr bwMode="auto">
                          <a:xfrm>
                            <a:off x="1648550" y="493372"/>
                            <a:ext cx="653415" cy="251333"/>
                          </a:xfrm>
                          <a:prstGeom prst="can">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EE3060D" w14:textId="77777777" w:rsidR="00174F95" w:rsidRPr="00BF5E5A" w:rsidRDefault="00174F95" w:rsidP="00B75904">
                              <w:pPr>
                                <w:spacing w:before="40" w:line="0" w:lineRule="atLeast"/>
                                <w:jc w:val="center"/>
                                <w:rPr>
                                  <w:rFonts w:ascii="Arial" w:hAnsi="Arial" w:cs="Arial"/>
                                  <w:sz w:val="16"/>
                                  <w:szCs w:val="16"/>
                                </w:rPr>
                              </w:pPr>
                              <w:r w:rsidRPr="00BF5E5A">
                                <w:rPr>
                                  <w:rFonts w:ascii="Arial" w:hAnsi="Arial" w:cs="Arial"/>
                                  <w:sz w:val="16"/>
                                  <w:szCs w:val="16"/>
                                </w:rPr>
                                <w:t>/dev/</w:t>
                              </w:r>
                              <w:r>
                                <w:rPr>
                                  <w:rFonts w:ascii="Arial" w:hAnsi="Arial" w:cs="Arial" w:hint="eastAsia"/>
                                  <w:sz w:val="16"/>
                                  <w:szCs w:val="16"/>
                                </w:rPr>
                                <w:t>video</w:t>
                              </w:r>
                              <w:r w:rsidRPr="00BF5E5A">
                                <w:rPr>
                                  <w:rFonts w:ascii="Arial" w:hAnsi="Arial" w:cs="Arial"/>
                                  <w:sz w:val="16"/>
                                  <w:szCs w:val="16"/>
                                </w:rPr>
                                <w:t>0</w:t>
                              </w:r>
                            </w:p>
                          </w:txbxContent>
                        </wps:txbx>
                        <wps:bodyPr rot="0" vert="horz" wrap="square" lIns="0" tIns="0" rIns="0" bIns="0" anchor="t" anchorCtr="0" upright="1">
                          <a:noAutofit/>
                        </wps:bodyPr>
                      </wps:wsp>
                      <wps:wsp>
                        <wps:cNvPr id="42" name="Line 68"/>
                        <wps:cNvCnPr>
                          <a:cxnSpLocks noChangeShapeType="1"/>
                        </wps:cNvCnPr>
                        <wps:spPr bwMode="auto">
                          <a:xfrm>
                            <a:off x="3049438" y="2238451"/>
                            <a:ext cx="0" cy="126019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0" name="Rectangle 69"/>
                        <wps:cNvSpPr>
                          <a:spLocks noChangeArrowheads="1"/>
                        </wps:cNvSpPr>
                        <wps:spPr bwMode="auto">
                          <a:xfrm>
                            <a:off x="2527540" y="3498647"/>
                            <a:ext cx="1043796" cy="233680"/>
                          </a:xfrm>
                          <a:prstGeom prst="rect">
                            <a:avLst/>
                          </a:prstGeom>
                          <a:solidFill>
                            <a:srgbClr val="FFFFFF"/>
                          </a:solidFill>
                          <a:ln w="9525">
                            <a:solidFill>
                              <a:srgbClr val="000000"/>
                            </a:solidFill>
                            <a:miter lim="800000"/>
                            <a:headEnd/>
                            <a:tailEnd/>
                          </a:ln>
                        </wps:spPr>
                        <wps:txbx>
                          <w:txbxContent>
                            <w:p w14:paraId="14E8D579" w14:textId="69E92FD6" w:rsidR="00174F95" w:rsidRPr="00E63303" w:rsidRDefault="00174F95" w:rsidP="00B75904">
                              <w:pPr>
                                <w:jc w:val="center"/>
                                <w:rPr>
                                  <w:rFonts w:ascii="Arial" w:hAnsi="Arial" w:cs="Arial"/>
                                  <w:sz w:val="18"/>
                                </w:rPr>
                              </w:pPr>
                              <w:r w:rsidRPr="00A82B54">
                                <w:rPr>
                                  <w:rFonts w:ascii="Arial" w:hAnsi="Arial" w:cs="Arial"/>
                                  <w:sz w:val="18"/>
                                </w:rPr>
                                <w:t>VIN</w:t>
                              </w:r>
                              <w:r w:rsidRPr="00A82B54">
                                <w:rPr>
                                  <w:rFonts w:ascii="Arial" w:hAnsi="Arial" w:cs="Arial"/>
                                  <w:sz w:val="18"/>
                                  <w:lang w:eastAsia="ja-JP"/>
                                </w:rPr>
                                <w:t>0</w:t>
                              </w:r>
                              <w:r w:rsidRPr="00A82B54">
                                <w:rPr>
                                  <w:rFonts w:ascii="Arial" w:hAnsi="Arial" w:cs="Arial"/>
                                  <w:sz w:val="18"/>
                                </w:rPr>
                                <w:t>-VIN</w:t>
                              </w:r>
                              <w:r w:rsidRPr="00A82B54">
                                <w:rPr>
                                  <w:rFonts w:ascii="Arial" w:hAnsi="Arial" w:cs="Arial"/>
                                  <w:sz w:val="18"/>
                                  <w:lang w:eastAsia="ja-JP"/>
                                </w:rPr>
                                <w:t>3</w:t>
                              </w:r>
                            </w:p>
                          </w:txbxContent>
                        </wps:txbx>
                        <wps:bodyPr rot="0" vert="horz" wrap="square" lIns="74295" tIns="8890" rIns="74295" bIns="8890" anchor="t" anchorCtr="0" upright="1">
                          <a:noAutofit/>
                        </wps:bodyPr>
                      </wps:wsp>
                      <wps:wsp>
                        <wps:cNvPr id="63" name="Line 71"/>
                        <wps:cNvCnPr>
                          <a:cxnSpLocks noChangeShapeType="1"/>
                        </wps:cNvCnPr>
                        <wps:spPr bwMode="auto">
                          <a:xfrm flipH="1" flipV="1">
                            <a:off x="1865926" y="3016842"/>
                            <a:ext cx="233384" cy="48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7" name="Rectangle 73"/>
                        <wps:cNvSpPr>
                          <a:spLocks noChangeArrowheads="1"/>
                        </wps:cNvSpPr>
                        <wps:spPr bwMode="auto">
                          <a:xfrm>
                            <a:off x="865801" y="3794900"/>
                            <a:ext cx="1000125" cy="233680"/>
                          </a:xfrm>
                          <a:prstGeom prst="rect">
                            <a:avLst/>
                          </a:prstGeom>
                          <a:noFill/>
                          <a:ln w="9525">
                            <a:solidFill>
                              <a:srgbClr val="000000"/>
                            </a:solidFill>
                            <a:miter lim="800000"/>
                            <a:headEnd/>
                            <a:tailEnd/>
                          </a:ln>
                        </wps:spPr>
                        <wps:txbx>
                          <w:txbxContent>
                            <w:p w14:paraId="46C2322F" w14:textId="08EE0B79" w:rsidR="00174F95" w:rsidRPr="007F3F04" w:rsidRDefault="00174F95" w:rsidP="00B75904">
                              <w:pPr>
                                <w:jc w:val="center"/>
                                <w:rPr>
                                  <w:rFonts w:ascii="Arial" w:hAnsi="Arial" w:cs="Arial"/>
                                </w:rPr>
                              </w:pPr>
                              <w:r w:rsidRPr="007F3F04">
                                <w:rPr>
                                  <w:rFonts w:ascii="Arial" w:hAnsi="Arial" w:cs="Arial"/>
                                </w:rPr>
                                <w:t>I2C</w:t>
                              </w:r>
                              <w:r>
                                <w:rPr>
                                  <w:rFonts w:ascii="Arial" w:hAnsi="Arial" w:cs="Arial"/>
                                  <w:lang w:eastAsia="ja-JP"/>
                                </w:rPr>
                                <w:t>1</w:t>
                              </w:r>
                            </w:p>
                          </w:txbxContent>
                        </wps:txbx>
                        <wps:bodyPr rot="0" vert="horz" wrap="square" lIns="74295" tIns="8890" rIns="74295" bIns="8890" anchor="t" anchorCtr="0" upright="1">
                          <a:noAutofit/>
                        </wps:bodyPr>
                      </wps:wsp>
                      <wps:wsp>
                        <wps:cNvPr id="98" name="Line 74"/>
                        <wps:cNvCnPr>
                          <a:cxnSpLocks noChangeShapeType="1"/>
                        </wps:cNvCnPr>
                        <wps:spPr bwMode="auto">
                          <a:xfrm flipH="1">
                            <a:off x="1379069" y="3228213"/>
                            <a:ext cx="1" cy="562737"/>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9" name="Line 75"/>
                        <wps:cNvCnPr>
                          <a:cxnSpLocks noChangeShapeType="1"/>
                        </wps:cNvCnPr>
                        <wps:spPr bwMode="auto">
                          <a:xfrm flipH="1">
                            <a:off x="1379069" y="4035110"/>
                            <a:ext cx="8005" cy="1260221"/>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2" name="Rectangle 76"/>
                        <wps:cNvSpPr>
                          <a:spLocks noChangeArrowheads="1"/>
                        </wps:cNvSpPr>
                        <wps:spPr bwMode="auto">
                          <a:xfrm>
                            <a:off x="247650" y="1227455"/>
                            <a:ext cx="3454665" cy="248920"/>
                          </a:xfrm>
                          <a:prstGeom prst="rect">
                            <a:avLst/>
                          </a:prstGeom>
                          <a:solidFill>
                            <a:srgbClr val="FFFFFF"/>
                          </a:solidFill>
                          <a:ln w="9525">
                            <a:solidFill>
                              <a:srgbClr val="000000"/>
                            </a:solidFill>
                            <a:miter lim="800000"/>
                            <a:headEnd/>
                            <a:tailEnd/>
                          </a:ln>
                        </wps:spPr>
                        <wps:txbx>
                          <w:txbxContent>
                            <w:p w14:paraId="1E2115A7" w14:textId="77777777" w:rsidR="00174F95" w:rsidRPr="001A5F5C" w:rsidRDefault="00174F95" w:rsidP="00B75904">
                              <w:pPr>
                                <w:jc w:val="center"/>
                                <w:rPr>
                                  <w:rFonts w:ascii="Arial" w:hAnsi="Arial" w:cs="Arial"/>
                                </w:rPr>
                              </w:pPr>
                              <w:r>
                                <w:rPr>
                                  <w:rFonts w:ascii="Arial" w:hAnsi="Arial" w:cs="Arial" w:hint="eastAsia"/>
                                </w:rPr>
                                <w:t xml:space="preserve">Video for Linux Two </w:t>
                              </w:r>
                              <w:r w:rsidRPr="001A5F5C">
                                <w:rPr>
                                  <w:rFonts w:ascii="Arial" w:hAnsi="Arial" w:cs="Arial"/>
                                </w:rPr>
                                <w:t>I/F</w:t>
                              </w:r>
                            </w:p>
                          </w:txbxContent>
                        </wps:txbx>
                        <wps:bodyPr rot="0" vert="horz" wrap="square" lIns="74295" tIns="8890" rIns="74295" bIns="8890" anchor="t" anchorCtr="0" upright="1">
                          <a:noAutofit/>
                        </wps:bodyPr>
                      </wps:wsp>
                      <wps:wsp>
                        <wps:cNvPr id="143" name="Rectangle 79"/>
                        <wps:cNvSpPr>
                          <a:spLocks noChangeArrowheads="1"/>
                        </wps:cNvSpPr>
                        <wps:spPr bwMode="auto">
                          <a:xfrm>
                            <a:off x="582015" y="2418588"/>
                            <a:ext cx="1000125" cy="233680"/>
                          </a:xfrm>
                          <a:prstGeom prst="rect">
                            <a:avLst/>
                          </a:prstGeom>
                          <a:solidFill>
                            <a:srgbClr val="FFFFFF"/>
                          </a:solidFill>
                          <a:ln w="9525">
                            <a:solidFill>
                              <a:srgbClr val="000000"/>
                            </a:solidFill>
                            <a:miter lim="800000"/>
                            <a:headEnd/>
                            <a:tailEnd/>
                          </a:ln>
                        </wps:spPr>
                        <wps:txbx>
                          <w:txbxContent>
                            <w:p w14:paraId="512828C0" w14:textId="77777777" w:rsidR="00174F95" w:rsidRPr="001A5F5C" w:rsidRDefault="00174F95" w:rsidP="00B75904">
                              <w:pPr>
                                <w:jc w:val="center"/>
                                <w:rPr>
                                  <w:rFonts w:ascii="Arial" w:hAnsi="Arial" w:cs="Arial"/>
                                </w:rPr>
                              </w:pPr>
                              <w:r>
                                <w:rPr>
                                  <w:rFonts w:ascii="Arial" w:hAnsi="Arial" w:cs="Arial" w:hint="eastAsia"/>
                                </w:rPr>
                                <w:t>VIDEOBUF</w:t>
                              </w:r>
                            </w:p>
                          </w:txbxContent>
                        </wps:txbx>
                        <wps:bodyPr rot="0" vert="horz" wrap="square" lIns="74295" tIns="8890" rIns="74295" bIns="8890" anchor="t" anchorCtr="0" upright="1">
                          <a:noAutofit/>
                        </wps:bodyPr>
                      </wps:wsp>
                      <wps:wsp>
                        <wps:cNvPr id="144" name="Line 80"/>
                        <wps:cNvCnPr>
                          <a:cxnSpLocks noChangeShapeType="1"/>
                        </wps:cNvCnPr>
                        <wps:spPr bwMode="auto">
                          <a:xfrm>
                            <a:off x="1085850" y="2228850"/>
                            <a:ext cx="0" cy="20955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5" name="Line 81"/>
                        <wps:cNvCnPr>
                          <a:cxnSpLocks noChangeShapeType="1"/>
                        </wps:cNvCnPr>
                        <wps:spPr bwMode="auto">
                          <a:xfrm flipH="1">
                            <a:off x="819151" y="1476375"/>
                            <a:ext cx="19049" cy="942213"/>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8" name="Line 83"/>
                        <wps:cNvCnPr>
                          <a:cxnSpLocks noChangeShapeType="1"/>
                        </wps:cNvCnPr>
                        <wps:spPr bwMode="auto">
                          <a:xfrm flipH="1">
                            <a:off x="4133569" y="3732327"/>
                            <a:ext cx="586" cy="155166"/>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9" name="Line 85"/>
                        <wps:cNvCnPr>
                          <a:cxnSpLocks noChangeShapeType="1"/>
                        </wps:cNvCnPr>
                        <wps:spPr bwMode="auto">
                          <a:xfrm>
                            <a:off x="4130956" y="2238451"/>
                            <a:ext cx="0" cy="126873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0" name="Rectangle 86"/>
                        <wps:cNvSpPr>
                          <a:spLocks noChangeArrowheads="1"/>
                        </wps:cNvSpPr>
                        <wps:spPr bwMode="auto">
                          <a:xfrm>
                            <a:off x="3638550" y="3498647"/>
                            <a:ext cx="895655" cy="233680"/>
                          </a:xfrm>
                          <a:prstGeom prst="rect">
                            <a:avLst/>
                          </a:prstGeom>
                          <a:solidFill>
                            <a:srgbClr val="FFFFFF"/>
                          </a:solidFill>
                          <a:ln w="9525">
                            <a:solidFill>
                              <a:srgbClr val="000000"/>
                            </a:solidFill>
                            <a:miter lim="800000"/>
                            <a:headEnd/>
                            <a:tailEnd/>
                          </a:ln>
                        </wps:spPr>
                        <wps:txbx>
                          <w:txbxContent>
                            <w:p w14:paraId="594682E0" w14:textId="1BA651CB" w:rsidR="00174F95" w:rsidRPr="00E63303" w:rsidRDefault="00174F95" w:rsidP="00B75904">
                              <w:pPr>
                                <w:jc w:val="center"/>
                                <w:rPr>
                                  <w:rFonts w:ascii="Arial" w:hAnsi="Arial" w:cs="Arial"/>
                                  <w:sz w:val="18"/>
                                </w:rPr>
                              </w:pPr>
                              <w:r w:rsidRPr="00E63303">
                                <w:rPr>
                                  <w:rFonts w:ascii="Arial" w:hAnsi="Arial" w:cs="Arial"/>
                                  <w:sz w:val="18"/>
                                </w:rPr>
                                <w:t>V</w:t>
                              </w:r>
                              <w:r w:rsidRPr="00B37592">
                                <w:rPr>
                                  <w:rFonts w:ascii="Arial" w:hAnsi="Arial" w:cs="Arial"/>
                                  <w:sz w:val="18"/>
                                </w:rPr>
                                <w:t>IN</w:t>
                              </w:r>
                              <w:r>
                                <w:rPr>
                                  <w:rFonts w:ascii="Arial" w:hAnsi="Arial" w:cs="Arial"/>
                                  <w:sz w:val="18"/>
                                </w:rPr>
                                <w:t>16</w:t>
                              </w:r>
                              <w:r w:rsidRPr="00B37592">
                                <w:rPr>
                                  <w:rFonts w:ascii="Arial" w:hAnsi="Arial" w:cs="Arial"/>
                                  <w:sz w:val="18"/>
                                </w:rPr>
                                <w:t>-</w:t>
                              </w:r>
                              <w:r w:rsidRPr="00E63303">
                                <w:rPr>
                                  <w:rFonts w:ascii="Arial" w:hAnsi="Arial" w:cs="Arial"/>
                                  <w:sz w:val="18"/>
                                </w:rPr>
                                <w:t>VIN</w:t>
                              </w:r>
                              <w:r>
                                <w:rPr>
                                  <w:rFonts w:ascii="Arial" w:hAnsi="Arial" w:cs="Arial"/>
                                  <w:sz w:val="18"/>
                                </w:rPr>
                                <w:t>19</w:t>
                              </w:r>
                            </w:p>
                          </w:txbxContent>
                        </wps:txbx>
                        <wps:bodyPr rot="0" vert="horz" wrap="square" lIns="74295" tIns="8890" rIns="74295" bIns="8890" anchor="t" anchorCtr="0" upright="1">
                          <a:noAutofit/>
                        </wps:bodyPr>
                      </wps:wsp>
                      <wps:wsp>
                        <wps:cNvPr id="157" name="Line 95"/>
                        <wps:cNvCnPr>
                          <a:cxnSpLocks noChangeShapeType="1"/>
                        </wps:cNvCnPr>
                        <wps:spPr bwMode="auto">
                          <a:xfrm>
                            <a:off x="2845497" y="304165"/>
                            <a:ext cx="635" cy="2362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481" name="Line 96"/>
                        <wps:cNvCnPr>
                          <a:cxnSpLocks noChangeShapeType="1"/>
                        </wps:cNvCnPr>
                        <wps:spPr bwMode="auto">
                          <a:xfrm>
                            <a:off x="2855615" y="747245"/>
                            <a:ext cx="12064" cy="4654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482" name="Rectangle 69"/>
                        <wps:cNvSpPr>
                          <a:spLocks noChangeArrowheads="1"/>
                        </wps:cNvSpPr>
                        <wps:spPr bwMode="auto">
                          <a:xfrm>
                            <a:off x="2646533" y="3896120"/>
                            <a:ext cx="800100" cy="233680"/>
                          </a:xfrm>
                          <a:prstGeom prst="rect">
                            <a:avLst/>
                          </a:prstGeom>
                          <a:solidFill>
                            <a:srgbClr val="FFFFFF"/>
                          </a:solidFill>
                          <a:ln w="9525">
                            <a:solidFill>
                              <a:srgbClr val="000000"/>
                            </a:solidFill>
                            <a:miter lim="800000"/>
                            <a:headEnd/>
                            <a:tailEnd/>
                          </a:ln>
                        </wps:spPr>
                        <wps:txbx>
                          <w:txbxContent>
                            <w:p w14:paraId="02BFA571" w14:textId="77777777" w:rsidR="00174F95" w:rsidRPr="0012126A" w:rsidRDefault="00174F95" w:rsidP="00B75904">
                              <w:pPr>
                                <w:jc w:val="center"/>
                                <w:rPr>
                                  <w:rFonts w:ascii="Arial" w:hAnsi="Arial" w:cs="Arial"/>
                                  <w:lang w:eastAsia="ja-JP"/>
                                </w:rPr>
                              </w:pPr>
                              <w:r w:rsidRPr="0012126A">
                                <w:rPr>
                                  <w:rFonts w:ascii="Arial" w:hAnsi="Arial" w:cs="Arial"/>
                                  <w:lang w:eastAsia="ja-JP"/>
                                </w:rPr>
                                <w:t>CSI40</w:t>
                              </w:r>
                            </w:p>
                            <w:p w14:paraId="0D3A921C" w14:textId="77777777" w:rsidR="00174F95" w:rsidRPr="0012126A" w:rsidRDefault="00174F95" w:rsidP="00B75904">
                              <w:pPr>
                                <w:pStyle w:val="NormalWeb"/>
                                <w:overflowPunct w:val="0"/>
                                <w:spacing w:before="0" w:beforeAutospacing="0" w:after="200" w:afterAutospacing="0"/>
                                <w:jc w:val="center"/>
                              </w:pPr>
                            </w:p>
                          </w:txbxContent>
                        </wps:txbx>
                        <wps:bodyPr rot="0" vert="horz" wrap="square" lIns="74295" tIns="8890" rIns="74295" bIns="8890" anchor="t" anchorCtr="0" upright="1">
                          <a:noAutofit/>
                        </wps:bodyPr>
                      </wps:wsp>
                      <wps:wsp>
                        <wps:cNvPr id="8483" name="Rectangle 69"/>
                        <wps:cNvSpPr>
                          <a:spLocks noChangeArrowheads="1"/>
                        </wps:cNvSpPr>
                        <wps:spPr bwMode="auto">
                          <a:xfrm>
                            <a:off x="3702316" y="3887493"/>
                            <a:ext cx="862506" cy="233680"/>
                          </a:xfrm>
                          <a:prstGeom prst="rect">
                            <a:avLst/>
                          </a:prstGeom>
                          <a:solidFill>
                            <a:srgbClr val="FFFFFF"/>
                          </a:solidFill>
                          <a:ln w="9525">
                            <a:solidFill>
                              <a:srgbClr val="000000"/>
                            </a:solidFill>
                            <a:miter lim="800000"/>
                            <a:headEnd/>
                            <a:tailEnd/>
                          </a:ln>
                        </wps:spPr>
                        <wps:txbx>
                          <w:txbxContent>
                            <w:p w14:paraId="7EF55619" w14:textId="192413F8" w:rsidR="00174F95" w:rsidRPr="0012126A" w:rsidRDefault="00174F95" w:rsidP="00B75904">
                              <w:pPr>
                                <w:jc w:val="center"/>
                                <w:rPr>
                                  <w:rFonts w:ascii="Arial" w:hAnsi="Arial" w:cs="Arial"/>
                                </w:rPr>
                              </w:pPr>
                              <w:r w:rsidRPr="0012126A">
                                <w:rPr>
                                  <w:rFonts w:ascii="Arial" w:hAnsi="Arial" w:cs="Arial"/>
                                </w:rPr>
                                <w:t>CSI42</w:t>
                              </w:r>
                            </w:p>
                            <w:p w14:paraId="24F50348" w14:textId="77777777" w:rsidR="00174F95" w:rsidRPr="0012126A" w:rsidRDefault="00174F95" w:rsidP="00B75904">
                              <w:pPr>
                                <w:pStyle w:val="NormalWeb"/>
                                <w:overflowPunct w:val="0"/>
                                <w:spacing w:before="0" w:beforeAutospacing="0" w:after="200" w:afterAutospacing="0"/>
                                <w:jc w:val="center"/>
                              </w:pPr>
                              <w:r w:rsidRPr="0012126A">
                                <w:rPr>
                                  <w:rFonts w:ascii="Arial" w:eastAsia="MS Mincho" w:hAnsi="Arial"/>
                                  <w:strike/>
                                  <w:color w:val="FF0000"/>
                                  <w:sz w:val="20"/>
                                  <w:szCs w:val="20"/>
                                </w:rPr>
                                <w:t>VIN0</w:t>
                              </w:r>
                            </w:p>
                          </w:txbxContent>
                        </wps:txbx>
                        <wps:bodyPr rot="0" vert="horz" wrap="square" lIns="74295" tIns="8890" rIns="74295" bIns="8890" anchor="t" anchorCtr="0" upright="1">
                          <a:noAutofit/>
                        </wps:bodyPr>
                      </wps:wsp>
                      <wps:wsp>
                        <wps:cNvPr id="8485" name="Rectangle 67"/>
                        <wps:cNvSpPr>
                          <a:spLocks noChangeArrowheads="1"/>
                        </wps:cNvSpPr>
                        <wps:spPr bwMode="auto">
                          <a:xfrm>
                            <a:off x="2654490" y="4724400"/>
                            <a:ext cx="805217" cy="263856"/>
                          </a:xfrm>
                          <a:prstGeom prst="rect">
                            <a:avLst/>
                          </a:prstGeom>
                          <a:solidFill>
                            <a:srgbClr val="FFFFFF"/>
                          </a:solidFill>
                          <a:ln w="9525">
                            <a:solidFill>
                              <a:srgbClr val="000000"/>
                            </a:solidFill>
                            <a:miter lim="800000"/>
                            <a:headEnd/>
                            <a:tailEnd/>
                          </a:ln>
                        </wps:spPr>
                        <wps:txbx>
                          <w:txbxContent>
                            <w:p w14:paraId="15A94751" w14:textId="181ECB2A" w:rsidR="00174F95" w:rsidRPr="001A5F5C" w:rsidRDefault="00174F95" w:rsidP="00B75904">
                              <w:pPr>
                                <w:jc w:val="center"/>
                                <w:rPr>
                                  <w:rFonts w:ascii="Arial" w:hAnsi="Arial" w:cs="Arial"/>
                                </w:rPr>
                              </w:pPr>
                              <w:r>
                                <w:rPr>
                                  <w:rFonts w:ascii="Arial" w:hAnsi="Arial" w:cs="Arial"/>
                                </w:rPr>
                                <w:t>MAX96712</w:t>
                              </w:r>
                            </w:p>
                          </w:txbxContent>
                        </wps:txbx>
                        <wps:bodyPr rot="0" vert="horz" wrap="square" lIns="74295" tIns="8890" rIns="74295" bIns="8890" anchor="t" anchorCtr="0" upright="1">
                          <a:noAutofit/>
                        </wps:bodyPr>
                      </wps:wsp>
                      <wps:wsp>
                        <wps:cNvPr id="8488" name="Line 60"/>
                        <wps:cNvCnPr>
                          <a:cxnSpLocks noChangeShapeType="1"/>
                        </wps:cNvCnPr>
                        <wps:spPr bwMode="auto">
                          <a:xfrm flipH="1">
                            <a:off x="4130956" y="4121173"/>
                            <a:ext cx="2613" cy="831827"/>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489" name="Line 71"/>
                        <wps:cNvCnPr>
                          <a:cxnSpLocks noChangeShapeType="1"/>
                        </wps:cNvCnPr>
                        <wps:spPr bwMode="auto">
                          <a:xfrm>
                            <a:off x="2447925" y="2257425"/>
                            <a:ext cx="3810" cy="558927"/>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494" name="Line 75"/>
                        <wps:cNvCnPr>
                          <a:cxnSpLocks noChangeShapeType="1"/>
                        </wps:cNvCnPr>
                        <wps:spPr bwMode="auto">
                          <a:xfrm flipH="1">
                            <a:off x="2447925" y="3218308"/>
                            <a:ext cx="3810" cy="1280986"/>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495" name="Line 88"/>
                        <wps:cNvCnPr>
                          <a:cxnSpLocks noChangeShapeType="1"/>
                        </wps:cNvCnPr>
                        <wps:spPr bwMode="auto">
                          <a:xfrm>
                            <a:off x="2451735" y="4499294"/>
                            <a:ext cx="49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8499" name="Group 89"/>
                        <wpg:cNvGrpSpPr>
                          <a:grpSpLocks/>
                        </wpg:cNvGrpSpPr>
                        <wpg:grpSpPr bwMode="auto">
                          <a:xfrm>
                            <a:off x="2943530" y="4383724"/>
                            <a:ext cx="200025" cy="114935"/>
                            <a:chOff x="1419225" y="114935"/>
                            <a:chExt cx="735" cy="543"/>
                          </a:xfrm>
                        </wpg:grpSpPr>
                        <wps:wsp>
                          <wps:cNvPr id="8500" name="Line 90"/>
                          <wps:cNvCnPr>
                            <a:cxnSpLocks noChangeShapeType="1"/>
                          </wps:cNvCnPr>
                          <wps:spPr bwMode="auto">
                            <a:xfrm flipH="1">
                              <a:off x="1419225" y="114935"/>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01" name="Line 91"/>
                          <wps:cNvCnPr>
                            <a:cxnSpLocks noChangeShapeType="1"/>
                          </wps:cNvCnPr>
                          <wps:spPr bwMode="auto">
                            <a:xfrm>
                              <a:off x="1419750" y="114935"/>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02" name="Line 92"/>
                          <wps:cNvCnPr>
                            <a:cxnSpLocks noChangeShapeType="1"/>
                          </wps:cNvCnPr>
                          <wps:spPr bwMode="auto">
                            <a:xfrm>
                              <a:off x="1419435" y="114935"/>
                              <a:ext cx="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504" name="Line 93"/>
                        <wps:cNvCnPr>
                          <a:cxnSpLocks noChangeShapeType="1"/>
                        </wps:cNvCnPr>
                        <wps:spPr bwMode="auto">
                          <a:xfrm>
                            <a:off x="3143555" y="4495800"/>
                            <a:ext cx="885114" cy="34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05" name="Line 94"/>
                        <wps:cNvCnPr>
                          <a:cxnSpLocks noChangeShapeType="1"/>
                        </wps:cNvCnPr>
                        <wps:spPr bwMode="auto">
                          <a:xfrm flipV="1">
                            <a:off x="3949765" y="4121173"/>
                            <a:ext cx="0" cy="3781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06" name="Line 98"/>
                        <wps:cNvCnPr>
                          <a:cxnSpLocks noChangeShapeType="1"/>
                        </wps:cNvCnPr>
                        <wps:spPr bwMode="auto">
                          <a:xfrm flipV="1">
                            <a:off x="2733980" y="4140403"/>
                            <a:ext cx="9220" cy="3582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 name="Rectangle 55" descr="25%"/>
                        <wps:cNvSpPr>
                          <a:spLocks noChangeArrowheads="1"/>
                        </wps:cNvSpPr>
                        <wps:spPr bwMode="auto">
                          <a:xfrm>
                            <a:off x="2099310" y="2816352"/>
                            <a:ext cx="704850" cy="401956"/>
                          </a:xfrm>
                          <a:prstGeom prst="rect">
                            <a:avLst/>
                          </a:prstGeom>
                          <a:pattFill prst="pct25">
                            <a:fgClr>
                              <a:srgbClr val="C0C0C0"/>
                            </a:fgClr>
                            <a:bgClr>
                              <a:srgbClr val="FFFFFF"/>
                            </a:bgClr>
                          </a:pattFill>
                          <a:ln w="9525">
                            <a:solidFill>
                              <a:srgbClr val="000000"/>
                            </a:solidFill>
                            <a:miter lim="800000"/>
                            <a:headEnd/>
                            <a:tailEnd/>
                          </a:ln>
                        </wps:spPr>
                        <wps:txbx>
                          <w:txbxContent>
                            <w:p w14:paraId="196F1405" w14:textId="77777777" w:rsidR="00174F95" w:rsidRDefault="00174F95" w:rsidP="00B75904">
                              <w:pPr>
                                <w:jc w:val="center"/>
                              </w:pPr>
                              <w:r>
                                <w:rPr>
                                  <w:rFonts w:ascii="Arial" w:hAnsi="Arial" w:cs="Arial"/>
                                </w:rPr>
                                <w:t xml:space="preserve">CSI2    Driver </w:t>
                              </w:r>
                            </w:p>
                          </w:txbxContent>
                        </wps:txbx>
                        <wps:bodyPr rot="0" vert="horz" wrap="square" lIns="74295" tIns="8890" rIns="74295" bIns="8890" anchor="t" anchorCtr="0" upright="1">
                          <a:noAutofit/>
                        </wps:bodyPr>
                      </wps:wsp>
                      <wps:wsp>
                        <wps:cNvPr id="392" name="Rectangle 55" descr="25%"/>
                        <wps:cNvSpPr>
                          <a:spLocks noChangeArrowheads="1"/>
                        </wps:cNvSpPr>
                        <wps:spPr bwMode="auto">
                          <a:xfrm>
                            <a:off x="714376" y="2815376"/>
                            <a:ext cx="1151550" cy="402931"/>
                          </a:xfrm>
                          <a:prstGeom prst="rect">
                            <a:avLst/>
                          </a:prstGeom>
                          <a:pattFill prst="pct25">
                            <a:fgClr>
                              <a:srgbClr val="C0C0C0"/>
                            </a:fgClr>
                            <a:bgClr>
                              <a:srgbClr val="FFFFFF"/>
                            </a:bgClr>
                          </a:pattFill>
                          <a:ln w="9525">
                            <a:solidFill>
                              <a:srgbClr val="000000"/>
                            </a:solidFill>
                            <a:miter lim="800000"/>
                            <a:headEnd/>
                            <a:tailEnd/>
                          </a:ln>
                        </wps:spPr>
                        <wps:txbx>
                          <w:txbxContent>
                            <w:p w14:paraId="575A63A3" w14:textId="7064DB54" w:rsidR="00174F95" w:rsidRDefault="00174F95" w:rsidP="00B75904">
                              <w:pPr>
                                <w:jc w:val="center"/>
                              </w:pPr>
                              <w:r>
                                <w:rPr>
                                  <w:rFonts w:ascii="Arial" w:hAnsi="Arial"/>
                                </w:rPr>
                                <w:t>MAX9</w:t>
                              </w:r>
                              <w:r>
                                <w:rPr>
                                  <w:rFonts w:ascii="Arial" w:hAnsi="Arial" w:hint="eastAsia"/>
                                  <w:lang w:eastAsia="ja-JP"/>
                                </w:rPr>
                                <w:t>6712</w:t>
                              </w:r>
                              <w:r>
                                <w:rPr>
                                  <w:rFonts w:ascii="Arial" w:hAnsi="Arial"/>
                                </w:rPr>
                                <w:t xml:space="preserve">    Driver </w:t>
                              </w:r>
                            </w:p>
                            <w:p w14:paraId="41AD4566" w14:textId="77777777" w:rsidR="00174F95" w:rsidRDefault="00174F95" w:rsidP="00B75904">
                              <w:pPr>
                                <w:pStyle w:val="NormalWeb"/>
                                <w:overflowPunct w:val="0"/>
                                <w:spacing w:before="0" w:beforeAutospacing="0" w:after="200" w:afterAutospacing="0"/>
                                <w:jc w:val="center"/>
                              </w:pPr>
                            </w:p>
                          </w:txbxContent>
                        </wps:txbx>
                        <wps:bodyPr rot="0" vert="horz" wrap="square" lIns="74295" tIns="8890" rIns="74295" bIns="8890" anchor="t" anchorCtr="0" upright="1">
                          <a:noAutofit/>
                        </wps:bodyPr>
                      </wps:wsp>
                      <wps:wsp>
                        <wps:cNvPr id="393" name="Text Box 64"/>
                        <wps:cNvSpPr txBox="1">
                          <a:spLocks noChangeArrowheads="1"/>
                        </wps:cNvSpPr>
                        <wps:spPr bwMode="auto">
                          <a:xfrm>
                            <a:off x="4788712" y="5732370"/>
                            <a:ext cx="118681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12527" w14:textId="77777777" w:rsidR="00174F95" w:rsidRDefault="00174F95" w:rsidP="00B75904">
                              <w:pPr>
                                <w:pStyle w:val="NormalWeb"/>
                                <w:overflowPunct w:val="0"/>
                                <w:spacing w:before="0" w:beforeAutospacing="0" w:after="200" w:afterAutospacing="0"/>
                              </w:pPr>
                              <w:r>
                                <w:rPr>
                                  <w:rFonts w:ascii="Arial" w:eastAsia="MS Mincho" w:hAnsi="Arial"/>
                                  <w:sz w:val="20"/>
                                  <w:szCs w:val="20"/>
                                </w:rPr>
                                <w:t>Evaluation board</w:t>
                              </w:r>
                            </w:p>
                          </w:txbxContent>
                        </wps:txbx>
                        <wps:bodyPr rot="0" vert="horz" wrap="square" lIns="74295" tIns="8890" rIns="74295" bIns="8890" anchor="t" anchorCtr="0" upright="1">
                          <a:noAutofit/>
                        </wps:bodyPr>
                      </wps:wsp>
                      <wps:wsp>
                        <wps:cNvPr id="396" name="Rectangle 55" descr="25%"/>
                        <wps:cNvSpPr>
                          <a:spLocks noChangeArrowheads="1"/>
                        </wps:cNvSpPr>
                        <wps:spPr bwMode="auto">
                          <a:xfrm>
                            <a:off x="4593397" y="2839466"/>
                            <a:ext cx="1400175" cy="278130"/>
                          </a:xfrm>
                          <a:prstGeom prst="rect">
                            <a:avLst/>
                          </a:prstGeom>
                          <a:pattFill prst="pct25">
                            <a:fgClr>
                              <a:srgbClr val="C0C0C0"/>
                            </a:fgClr>
                            <a:bgClr>
                              <a:srgbClr val="FFFFFF"/>
                            </a:bgClr>
                          </a:pattFill>
                          <a:ln w="9525">
                            <a:solidFill>
                              <a:srgbClr val="000000"/>
                            </a:solidFill>
                            <a:miter lim="800000"/>
                            <a:headEnd/>
                            <a:tailEnd/>
                          </a:ln>
                        </wps:spPr>
                        <wps:txbx>
                          <w:txbxContent>
                            <w:p w14:paraId="150E0C4B" w14:textId="77777777" w:rsidR="00174F95" w:rsidRDefault="00174F95" w:rsidP="00B75904">
                              <w:pPr>
                                <w:pStyle w:val="NormalWeb"/>
                                <w:overflowPunct w:val="0"/>
                                <w:spacing w:before="0" w:beforeAutospacing="0" w:after="80" w:afterAutospacing="0" w:line="320" w:lineRule="exact"/>
                                <w:jc w:val="center"/>
                              </w:pPr>
                              <w:r>
                                <w:rPr>
                                  <w:rFonts w:ascii="Arial" w:eastAsia="MS Mincho" w:hAnsi="Arial" w:cs="Arial"/>
                                  <w:sz w:val="18"/>
                                  <w:szCs w:val="18"/>
                                </w:rPr>
                                <w:t>Target of this manual</w:t>
                              </w:r>
                            </w:p>
                            <w:p w14:paraId="56FA4CCC" w14:textId="77777777" w:rsidR="00174F95" w:rsidRDefault="00174F95" w:rsidP="00B75904">
                              <w:pPr>
                                <w:pStyle w:val="NormalWeb"/>
                                <w:overflowPunct w:val="0"/>
                                <w:spacing w:before="0" w:beforeAutospacing="0" w:after="200" w:afterAutospacing="0"/>
                                <w:jc w:val="center"/>
                              </w:pPr>
                              <w:r>
                                <w:rPr>
                                  <w:rFonts w:ascii="Arial" w:eastAsia="MS Mincho" w:hAnsi="Arial"/>
                                  <w:color w:val="008080"/>
                                  <w:sz w:val="20"/>
                                  <w:szCs w:val="20"/>
                                  <w:u w:val="single"/>
                                </w:rPr>
                                <w:t xml:space="preserve">  </w:t>
                              </w:r>
                              <w:r>
                                <w:rPr>
                                  <w:rFonts w:ascii="Arial" w:eastAsia="MS Mincho" w:hAnsi="Arial"/>
                                  <w:sz w:val="20"/>
                                  <w:szCs w:val="20"/>
                                </w:rPr>
                                <w:t>(this module)</w:t>
                              </w:r>
                            </w:p>
                          </w:txbxContent>
                        </wps:txbx>
                        <wps:bodyPr rot="0" vert="horz" wrap="square" lIns="74295" tIns="8890" rIns="74295" bIns="8890" anchor="t" anchorCtr="0" upright="1">
                          <a:noAutofit/>
                        </wps:bodyPr>
                      </wps:wsp>
                      <wps:wsp>
                        <wps:cNvPr id="401" name="Line 70"/>
                        <wps:cNvCnPr>
                          <a:cxnSpLocks noChangeShapeType="1"/>
                        </wps:cNvCnPr>
                        <wps:spPr bwMode="auto">
                          <a:xfrm>
                            <a:off x="2899637" y="4965994"/>
                            <a:ext cx="13290" cy="447447"/>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06" name="Line 61"/>
                        <wps:cNvCnPr>
                          <a:cxnSpLocks noChangeShapeType="1"/>
                        </wps:cNvCnPr>
                        <wps:spPr bwMode="auto">
                          <a:xfrm>
                            <a:off x="624306" y="4571025"/>
                            <a:ext cx="483351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0" name="Line 60"/>
                        <wps:cNvCnPr>
                          <a:cxnSpLocks noChangeShapeType="1"/>
                          <a:stCxn id="8482" idx="2"/>
                          <a:endCxn id="8485" idx="0"/>
                        </wps:cNvCnPr>
                        <wps:spPr bwMode="auto">
                          <a:xfrm>
                            <a:off x="3046583" y="4129800"/>
                            <a:ext cx="10516" cy="5946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21" name="AutoShape 66"/>
                        <wps:cNvSpPr>
                          <a:spLocks noChangeArrowheads="1"/>
                        </wps:cNvSpPr>
                        <wps:spPr bwMode="auto">
                          <a:xfrm>
                            <a:off x="2540694" y="517366"/>
                            <a:ext cx="653415" cy="220354"/>
                          </a:xfrm>
                          <a:prstGeom prst="can">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1D1780D4" w14:textId="569CA1A6" w:rsidR="00174F95" w:rsidRDefault="00174F95" w:rsidP="00B75904">
                              <w:pPr>
                                <w:pStyle w:val="NormalWeb"/>
                                <w:overflowPunct w:val="0"/>
                                <w:spacing w:before="40" w:beforeAutospacing="0" w:after="200" w:afterAutospacing="0"/>
                                <w:jc w:val="center"/>
                              </w:pPr>
                              <w:r>
                                <w:rPr>
                                  <w:rFonts w:ascii="Arial" w:eastAsia="MS Mincho" w:hAnsi="Arial"/>
                                  <w:sz w:val="16"/>
                                  <w:szCs w:val="16"/>
                                </w:rPr>
                                <w:t>/dev/video1</w:t>
                              </w:r>
                              <w:r>
                                <w:rPr>
                                  <w:rFonts w:ascii="Arial" w:eastAsia="MS Mincho" w:hAnsi="Arial" w:hint="eastAsia"/>
                                  <w:sz w:val="16"/>
                                  <w:szCs w:val="16"/>
                                </w:rPr>
                                <w:t>1</w:t>
                              </w:r>
                            </w:p>
                          </w:txbxContent>
                        </wps:txbx>
                        <wps:bodyPr rot="0" vert="horz" wrap="square" lIns="0" tIns="0" rIns="0" bIns="0" anchor="t" anchorCtr="0" upright="1">
                          <a:noAutofit/>
                        </wps:bodyPr>
                      </wps:wsp>
                      <wps:wsp>
                        <wps:cNvPr id="422" name="Line 56"/>
                        <wps:cNvCnPr>
                          <a:cxnSpLocks noChangeShapeType="1"/>
                        </wps:cNvCnPr>
                        <wps:spPr bwMode="auto">
                          <a:xfrm>
                            <a:off x="4520661" y="319405"/>
                            <a:ext cx="635" cy="2362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51" name="Line 65"/>
                        <wps:cNvCnPr>
                          <a:cxnSpLocks noChangeShapeType="1"/>
                        </wps:cNvCnPr>
                        <wps:spPr bwMode="auto">
                          <a:xfrm>
                            <a:off x="4531456" y="759460"/>
                            <a:ext cx="0" cy="4654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54" name="AutoShape 66"/>
                        <wps:cNvSpPr>
                          <a:spLocks noChangeArrowheads="1"/>
                        </wps:cNvSpPr>
                        <wps:spPr bwMode="auto">
                          <a:xfrm>
                            <a:off x="4199986" y="540385"/>
                            <a:ext cx="653415" cy="259716"/>
                          </a:xfrm>
                          <a:prstGeom prst="can">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44C00ECF" w14:textId="77777777" w:rsidR="00174F95" w:rsidRDefault="00174F95" w:rsidP="00B75904">
                              <w:pPr>
                                <w:pStyle w:val="NormalWeb"/>
                                <w:overflowPunct w:val="0"/>
                                <w:spacing w:before="40" w:beforeAutospacing="0" w:after="200" w:afterAutospacing="0"/>
                                <w:jc w:val="center"/>
                              </w:pPr>
                              <w:r>
                                <w:rPr>
                                  <w:rFonts w:ascii="Arial" w:eastAsia="MS Mincho" w:hAnsi="Arial"/>
                                  <w:sz w:val="16"/>
                                  <w:szCs w:val="16"/>
                                </w:rPr>
                                <w:t>/dev/media0</w:t>
                              </w:r>
                            </w:p>
                          </w:txbxContent>
                        </wps:txbx>
                        <wps:bodyPr rot="0" vert="horz" wrap="square" lIns="0" tIns="0" rIns="0" bIns="0" anchor="t" anchorCtr="0" upright="1">
                          <a:noAutofit/>
                        </wps:bodyPr>
                      </wps:wsp>
                      <wps:wsp>
                        <wps:cNvPr id="455" name="Rectangle 76"/>
                        <wps:cNvSpPr>
                          <a:spLocks noChangeArrowheads="1"/>
                        </wps:cNvSpPr>
                        <wps:spPr bwMode="auto">
                          <a:xfrm>
                            <a:off x="3871374" y="1218225"/>
                            <a:ext cx="1217323" cy="248920"/>
                          </a:xfrm>
                          <a:prstGeom prst="rect">
                            <a:avLst/>
                          </a:prstGeom>
                          <a:solidFill>
                            <a:srgbClr val="FFFFFF"/>
                          </a:solidFill>
                          <a:ln w="9525">
                            <a:solidFill>
                              <a:srgbClr val="000000"/>
                            </a:solidFill>
                            <a:miter lim="800000"/>
                            <a:headEnd/>
                            <a:tailEnd/>
                          </a:ln>
                        </wps:spPr>
                        <wps:txbx>
                          <w:txbxContent>
                            <w:p w14:paraId="32F760CA" w14:textId="77777777" w:rsidR="00174F95" w:rsidRDefault="00174F95" w:rsidP="00B75904">
                              <w:pPr>
                                <w:pStyle w:val="NormalWeb"/>
                                <w:overflowPunct w:val="0"/>
                                <w:spacing w:before="0" w:beforeAutospacing="0" w:after="200" w:afterAutospacing="0"/>
                                <w:jc w:val="center"/>
                              </w:pPr>
                              <w:r w:rsidRPr="00DA7067">
                                <w:rPr>
                                  <w:rFonts w:ascii="Arial" w:eastAsia="MS Mincho" w:hAnsi="Arial"/>
                                  <w:sz w:val="20"/>
                                  <w:szCs w:val="20"/>
                                </w:rPr>
                                <w:t xml:space="preserve">Media Controller </w:t>
                              </w:r>
                              <w:r w:rsidRPr="00D3475F">
                                <w:rPr>
                                  <w:rFonts w:ascii="Times New Roman" w:hAnsi="Times New Roman" w:cs="Times New Roman"/>
                                  <w:sz w:val="16"/>
                                  <w:szCs w:val="18"/>
                                </w:rPr>
                                <w:t>*</w:t>
                              </w:r>
                              <w:r>
                                <w:rPr>
                                  <w:rFonts w:cs="Arial"/>
                                  <w:sz w:val="16"/>
                                  <w:szCs w:val="18"/>
                                  <w:vertAlign w:val="superscript"/>
                                </w:rPr>
                                <w:t>2</w:t>
                              </w:r>
                            </w:p>
                          </w:txbxContent>
                        </wps:txbx>
                        <wps:bodyPr rot="0" vert="horz" wrap="square" lIns="74295" tIns="8890" rIns="74295" bIns="8890" anchor="t" anchorCtr="0" upright="1">
                          <a:noAutofit/>
                        </wps:bodyPr>
                      </wps:wsp>
                      <wps:wsp>
                        <wps:cNvPr id="470" name="Line 57"/>
                        <wps:cNvCnPr>
                          <a:cxnSpLocks noChangeShapeType="1"/>
                        </wps:cNvCnPr>
                        <wps:spPr bwMode="auto">
                          <a:xfrm>
                            <a:off x="4129051" y="1467145"/>
                            <a:ext cx="1905" cy="47434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11" name="コネクタ: カギ線 511"/>
                        <wps:cNvCnPr/>
                        <wps:spPr>
                          <a:xfrm rot="16200000" flipH="1">
                            <a:off x="-193971" y="2108494"/>
                            <a:ext cx="1540467" cy="276227"/>
                          </a:xfrm>
                          <a:prstGeom prst="bentConnector2">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513" name="Rectangle 69"/>
                        <wps:cNvSpPr>
                          <a:spLocks noChangeArrowheads="1"/>
                        </wps:cNvSpPr>
                        <wps:spPr bwMode="auto">
                          <a:xfrm>
                            <a:off x="4690584" y="3905031"/>
                            <a:ext cx="862330" cy="233680"/>
                          </a:xfrm>
                          <a:prstGeom prst="rect">
                            <a:avLst/>
                          </a:prstGeom>
                          <a:noFill/>
                          <a:ln w="9525">
                            <a:solidFill>
                              <a:srgbClr val="000000"/>
                            </a:solidFill>
                            <a:miter lim="800000"/>
                            <a:headEnd/>
                            <a:tailEnd/>
                          </a:ln>
                        </wps:spPr>
                        <wps:txbx>
                          <w:txbxContent>
                            <w:p w14:paraId="64445061" w14:textId="683F13E2" w:rsidR="00174F95" w:rsidRPr="0012126A" w:rsidRDefault="00174F95" w:rsidP="00BE17C8">
                              <w:pPr>
                                <w:jc w:val="center"/>
                                <w:rPr>
                                  <w:sz w:val="24"/>
                                  <w:szCs w:val="24"/>
                                </w:rPr>
                              </w:pPr>
                              <w:r w:rsidRPr="0012126A">
                                <w:rPr>
                                  <w:rFonts w:ascii="Arial" w:hAnsi="Arial"/>
                                </w:rPr>
                                <w:t>CSI43</w:t>
                              </w:r>
                            </w:p>
                            <w:p w14:paraId="2BCC9073" w14:textId="77777777" w:rsidR="00174F95" w:rsidRPr="0012126A" w:rsidRDefault="00174F95" w:rsidP="00BE17C8">
                              <w:pPr>
                                <w:jc w:val="center"/>
                              </w:pPr>
                              <w:r w:rsidRPr="0012126A">
                                <w:rPr>
                                  <w:rFonts w:ascii="Arial" w:hAnsi="Arial"/>
                                  <w:strike/>
                                  <w:color w:val="FF0000"/>
                                </w:rPr>
                                <w:t>VIN0</w:t>
                              </w:r>
                            </w:p>
                          </w:txbxContent>
                        </wps:txbx>
                        <wps:bodyPr rot="0" vert="horz" wrap="square" lIns="74295" tIns="8890" rIns="74295" bIns="8890" anchor="t" anchorCtr="0" upright="1">
                          <a:noAutofit/>
                        </wps:bodyPr>
                      </wps:wsp>
                      <wps:wsp>
                        <wps:cNvPr id="516" name="Rectangle 67"/>
                        <wps:cNvSpPr>
                          <a:spLocks noChangeArrowheads="1"/>
                        </wps:cNvSpPr>
                        <wps:spPr bwMode="auto">
                          <a:xfrm>
                            <a:off x="3702316" y="4724731"/>
                            <a:ext cx="805180" cy="263525"/>
                          </a:xfrm>
                          <a:prstGeom prst="rect">
                            <a:avLst/>
                          </a:prstGeom>
                          <a:solidFill>
                            <a:srgbClr val="FFFFFF"/>
                          </a:solidFill>
                          <a:ln w="9525">
                            <a:solidFill>
                              <a:srgbClr val="000000"/>
                            </a:solidFill>
                            <a:miter lim="800000"/>
                            <a:headEnd/>
                            <a:tailEnd/>
                          </a:ln>
                        </wps:spPr>
                        <wps:txbx>
                          <w:txbxContent>
                            <w:p w14:paraId="43C6DF77" w14:textId="56EAB45E" w:rsidR="00174F95" w:rsidRPr="00BE17C8" w:rsidRDefault="00174F95" w:rsidP="00CE1D32">
                              <w:pPr>
                                <w:rPr>
                                  <w:sz w:val="24"/>
                                  <w:szCs w:val="24"/>
                                </w:rPr>
                              </w:pPr>
                              <w:r w:rsidRPr="00CE1D32">
                                <w:rPr>
                                  <w:rFonts w:ascii="Arial" w:hAnsi="Arial"/>
                                </w:rPr>
                                <w:t>MAX9</w:t>
                              </w:r>
                              <w:r>
                                <w:rPr>
                                  <w:rFonts w:ascii="Arial" w:hAnsi="Arial"/>
                                </w:rPr>
                                <w:t>6712</w:t>
                              </w:r>
                            </w:p>
                          </w:txbxContent>
                        </wps:txbx>
                        <wps:bodyPr rot="0" vert="horz" wrap="square" lIns="74295" tIns="8890" rIns="74295" bIns="8890" anchor="t" anchorCtr="0" upright="1">
                          <a:noAutofit/>
                        </wps:bodyPr>
                      </wps:wsp>
                      <wps:wsp>
                        <wps:cNvPr id="517" name="Rectangle 67"/>
                        <wps:cNvSpPr>
                          <a:spLocks noChangeArrowheads="1"/>
                        </wps:cNvSpPr>
                        <wps:spPr bwMode="auto">
                          <a:xfrm>
                            <a:off x="4615522" y="4724731"/>
                            <a:ext cx="805180" cy="263525"/>
                          </a:xfrm>
                          <a:prstGeom prst="rect">
                            <a:avLst/>
                          </a:prstGeom>
                          <a:solidFill>
                            <a:srgbClr val="FFFFFF"/>
                          </a:solidFill>
                          <a:ln w="9525">
                            <a:solidFill>
                              <a:srgbClr val="000000"/>
                            </a:solidFill>
                            <a:miter lim="800000"/>
                            <a:headEnd/>
                            <a:tailEnd/>
                          </a:ln>
                        </wps:spPr>
                        <wps:txbx>
                          <w:txbxContent>
                            <w:p w14:paraId="2D7574D8" w14:textId="0516703D" w:rsidR="00174F95" w:rsidRDefault="00174F95" w:rsidP="00BE17C8">
                              <w:pPr>
                                <w:rPr>
                                  <w:sz w:val="24"/>
                                  <w:szCs w:val="24"/>
                                </w:rPr>
                              </w:pPr>
                              <w:r>
                                <w:rPr>
                                  <w:rFonts w:ascii="Arial" w:hAnsi="Arial"/>
                                </w:rPr>
                                <w:t>MAX96712</w:t>
                              </w:r>
                            </w:p>
                          </w:txbxContent>
                        </wps:txbx>
                        <wps:bodyPr rot="0" vert="horz" wrap="square" lIns="74295" tIns="8890" rIns="74295" bIns="8890" anchor="t" anchorCtr="0" upright="1">
                          <a:noAutofit/>
                        </wps:bodyPr>
                      </wps:wsp>
                      <wps:wsp>
                        <wps:cNvPr id="518" name="Rectangle 59"/>
                        <wps:cNvSpPr>
                          <a:spLocks noChangeArrowheads="1"/>
                        </wps:cNvSpPr>
                        <wps:spPr bwMode="auto">
                          <a:xfrm>
                            <a:off x="3740929" y="5424473"/>
                            <a:ext cx="809625" cy="249555"/>
                          </a:xfrm>
                          <a:prstGeom prst="rect">
                            <a:avLst/>
                          </a:prstGeom>
                          <a:solidFill>
                            <a:srgbClr val="FFFFFF"/>
                          </a:solidFill>
                          <a:ln w="9525">
                            <a:solidFill>
                              <a:srgbClr val="000000"/>
                            </a:solidFill>
                            <a:miter lim="800000"/>
                            <a:headEnd/>
                            <a:tailEnd/>
                          </a:ln>
                        </wps:spPr>
                        <wps:txbx>
                          <w:txbxContent>
                            <w:p w14:paraId="262E06B8" w14:textId="5543DB33" w:rsidR="00174F95" w:rsidRPr="00BE17C8" w:rsidRDefault="00174F95" w:rsidP="00BE17C8">
                              <w:pPr>
                                <w:jc w:val="center"/>
                                <w:rPr>
                                  <w:sz w:val="24"/>
                                  <w:szCs w:val="24"/>
                                </w:rPr>
                              </w:pPr>
                              <w:r w:rsidRPr="00CE1D32">
                                <w:rPr>
                                  <w:rFonts w:ascii="Arial" w:hAnsi="Arial"/>
                                </w:rPr>
                                <w:t>Coax input</w:t>
                              </w:r>
                            </w:p>
                            <w:p w14:paraId="4EC474D8" w14:textId="77777777" w:rsidR="00174F95" w:rsidRDefault="00174F95" w:rsidP="00BE17C8">
                              <w:pPr>
                                <w:jc w:val="center"/>
                              </w:pPr>
                              <w:r>
                                <w:rPr>
                                  <w:rFonts w:ascii="Arial" w:hAnsi="Arial"/>
                                </w:rPr>
                                <w:t>Connector</w:t>
                              </w:r>
                            </w:p>
                          </w:txbxContent>
                        </wps:txbx>
                        <wps:bodyPr rot="0" vert="horz" wrap="square" lIns="74295" tIns="8890" rIns="74295" bIns="8890" anchor="t" anchorCtr="0" upright="1">
                          <a:noAutofit/>
                        </wps:bodyPr>
                      </wps:wsp>
                      <wps:wsp>
                        <wps:cNvPr id="519" name="Rectangle 59"/>
                        <wps:cNvSpPr>
                          <a:spLocks noChangeArrowheads="1"/>
                        </wps:cNvSpPr>
                        <wps:spPr bwMode="auto">
                          <a:xfrm>
                            <a:off x="4647836" y="5424473"/>
                            <a:ext cx="809625" cy="249555"/>
                          </a:xfrm>
                          <a:prstGeom prst="rect">
                            <a:avLst/>
                          </a:prstGeom>
                          <a:solidFill>
                            <a:srgbClr val="FFFFFF"/>
                          </a:solidFill>
                          <a:ln w="9525">
                            <a:solidFill>
                              <a:srgbClr val="000000"/>
                            </a:solidFill>
                            <a:miter lim="800000"/>
                            <a:headEnd/>
                            <a:tailEnd/>
                          </a:ln>
                        </wps:spPr>
                        <wps:txbx>
                          <w:txbxContent>
                            <w:p w14:paraId="311C1F1E" w14:textId="273D0AD2" w:rsidR="00174F95" w:rsidRPr="00BE17C8" w:rsidRDefault="00174F95" w:rsidP="00BE17C8">
                              <w:pPr>
                                <w:jc w:val="center"/>
                                <w:rPr>
                                  <w:sz w:val="24"/>
                                  <w:szCs w:val="24"/>
                                </w:rPr>
                              </w:pPr>
                              <w:r w:rsidRPr="00CE1D32">
                                <w:rPr>
                                  <w:rFonts w:ascii="Arial" w:hAnsi="Arial"/>
                                </w:rPr>
                                <w:t>Coax input</w:t>
                              </w:r>
                            </w:p>
                            <w:p w14:paraId="1EE29346" w14:textId="77777777" w:rsidR="00174F95" w:rsidRPr="00BE17C8" w:rsidRDefault="00174F95" w:rsidP="00BE17C8">
                              <w:pPr>
                                <w:jc w:val="center"/>
                              </w:pPr>
                              <w:r w:rsidRPr="00BE17C8">
                                <w:rPr>
                                  <w:rFonts w:ascii="Arial" w:hAnsi="Arial"/>
                                </w:rPr>
                                <w:t>Connector</w:t>
                              </w:r>
                            </w:p>
                          </w:txbxContent>
                        </wps:txbx>
                        <wps:bodyPr rot="0" vert="horz" wrap="square" lIns="74295" tIns="8890" rIns="74295" bIns="8890" anchor="t" anchorCtr="0" upright="1">
                          <a:noAutofit/>
                        </wps:bodyPr>
                      </wps:wsp>
                      <wps:wsp>
                        <wps:cNvPr id="520" name="Line 70"/>
                        <wps:cNvCnPr>
                          <a:cxnSpLocks noChangeShapeType="1"/>
                        </wps:cNvCnPr>
                        <wps:spPr bwMode="auto">
                          <a:xfrm flipH="1">
                            <a:off x="3981969" y="4965994"/>
                            <a:ext cx="14620" cy="447447"/>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1" name="Line 70"/>
                        <wps:cNvCnPr>
                          <a:cxnSpLocks noChangeShapeType="1"/>
                          <a:endCxn id="519" idx="0"/>
                        </wps:cNvCnPr>
                        <wps:spPr bwMode="auto">
                          <a:xfrm flipH="1">
                            <a:off x="5052649" y="4995080"/>
                            <a:ext cx="10670" cy="429393"/>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2" name="Line 60"/>
                        <wps:cNvCnPr>
                          <a:cxnSpLocks noChangeShapeType="1"/>
                          <a:stCxn id="513" idx="2"/>
                        </wps:cNvCnPr>
                        <wps:spPr bwMode="auto">
                          <a:xfrm>
                            <a:off x="5121749" y="4138711"/>
                            <a:ext cx="9809" cy="569766"/>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3" name="Rectangle 86"/>
                        <wps:cNvSpPr>
                          <a:spLocks noChangeArrowheads="1"/>
                        </wps:cNvSpPr>
                        <wps:spPr bwMode="auto">
                          <a:xfrm>
                            <a:off x="4697409" y="3489582"/>
                            <a:ext cx="866808" cy="233680"/>
                          </a:xfrm>
                          <a:prstGeom prst="rect">
                            <a:avLst/>
                          </a:prstGeom>
                          <a:solidFill>
                            <a:srgbClr val="FFFFFF"/>
                          </a:solidFill>
                          <a:ln w="9525">
                            <a:solidFill>
                              <a:srgbClr val="000000"/>
                            </a:solidFill>
                            <a:miter lim="800000"/>
                            <a:headEnd/>
                            <a:tailEnd/>
                          </a:ln>
                        </wps:spPr>
                        <wps:txbx>
                          <w:txbxContent>
                            <w:p w14:paraId="0E72AC61" w14:textId="43051AB4" w:rsidR="00174F95" w:rsidRDefault="00174F95" w:rsidP="00BE17C8">
                              <w:pPr>
                                <w:jc w:val="center"/>
                                <w:rPr>
                                  <w:sz w:val="24"/>
                                  <w:szCs w:val="24"/>
                                </w:rPr>
                              </w:pPr>
                              <w:r>
                                <w:rPr>
                                  <w:rFonts w:ascii="Arial" w:hAnsi="Arial"/>
                                  <w:sz w:val="18"/>
                                  <w:szCs w:val="18"/>
                                </w:rPr>
                                <w:t>VIN24-VIN</w:t>
                              </w:r>
                              <w:r>
                                <w:rPr>
                                  <w:rFonts w:ascii="Arial" w:hAnsi="Arial" w:cs="Arial"/>
                                  <w:sz w:val="18"/>
                                  <w:lang w:eastAsia="ja-JP"/>
                                </w:rPr>
                                <w:t>27</w:t>
                              </w:r>
                            </w:p>
                          </w:txbxContent>
                        </wps:txbx>
                        <wps:bodyPr rot="0" vert="horz" wrap="square" lIns="74295" tIns="8890" rIns="74295" bIns="8890" anchor="t" anchorCtr="0" upright="1">
                          <a:noAutofit/>
                        </wps:bodyPr>
                      </wps:wsp>
                      <wps:wsp>
                        <wps:cNvPr id="525" name="Line 83"/>
                        <wps:cNvCnPr>
                          <a:cxnSpLocks noChangeShapeType="1"/>
                        </wps:cNvCnPr>
                        <wps:spPr bwMode="auto">
                          <a:xfrm flipH="1">
                            <a:off x="5152789" y="3741180"/>
                            <a:ext cx="0" cy="15494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6" name="Line 85"/>
                        <wps:cNvCnPr>
                          <a:cxnSpLocks noChangeShapeType="1"/>
                        </wps:cNvCnPr>
                        <wps:spPr bwMode="auto">
                          <a:xfrm>
                            <a:off x="5075187" y="2206844"/>
                            <a:ext cx="0" cy="126873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528" name="Group 89"/>
                        <wpg:cNvGrpSpPr>
                          <a:grpSpLocks/>
                        </wpg:cNvGrpSpPr>
                        <wpg:grpSpPr bwMode="auto">
                          <a:xfrm>
                            <a:off x="4028669" y="4384359"/>
                            <a:ext cx="200025" cy="114935"/>
                            <a:chOff x="0" y="0"/>
                            <a:chExt cx="735" cy="543"/>
                          </a:xfrm>
                        </wpg:grpSpPr>
                        <wps:wsp>
                          <wps:cNvPr id="529" name="Line 90"/>
                          <wps:cNvCnPr>
                            <a:cxnSpLocks noChangeShapeType="1"/>
                          </wps:cNvCnPr>
                          <wps:spPr bwMode="auto">
                            <a:xfrm flipH="1">
                              <a:off x="0" y="0"/>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 name="Line 91"/>
                          <wps:cNvCnPr>
                            <a:cxnSpLocks noChangeShapeType="1"/>
                          </wps:cNvCnPr>
                          <wps:spPr bwMode="auto">
                            <a:xfrm>
                              <a:off x="525" y="0"/>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 name="Line 92"/>
                          <wps:cNvCnPr>
                            <a:cxnSpLocks noChangeShapeType="1"/>
                          </wps:cNvCnPr>
                          <wps:spPr bwMode="auto">
                            <a:xfrm>
                              <a:off x="210" y="0"/>
                              <a:ext cx="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2" name="Line 93"/>
                        <wps:cNvCnPr>
                          <a:cxnSpLocks noChangeShapeType="1"/>
                        </wps:cNvCnPr>
                        <wps:spPr bwMode="auto">
                          <a:xfrm>
                            <a:off x="4237194" y="4499294"/>
                            <a:ext cx="778358"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3" name="Line 94"/>
                        <wps:cNvCnPr>
                          <a:cxnSpLocks noChangeShapeType="1"/>
                        </wps:cNvCnPr>
                        <wps:spPr bwMode="auto">
                          <a:xfrm flipV="1">
                            <a:off x="5015552" y="4140403"/>
                            <a:ext cx="0" cy="377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 name="Line 88"/>
                        <wps:cNvCnPr>
                          <a:cxnSpLocks noChangeShapeType="1"/>
                        </wps:cNvCnPr>
                        <wps:spPr bwMode="auto">
                          <a:xfrm>
                            <a:off x="1371600" y="5308979"/>
                            <a:ext cx="1433830" cy="15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535" name="Group 89"/>
                        <wpg:cNvGrpSpPr>
                          <a:grpSpLocks/>
                        </wpg:cNvGrpSpPr>
                        <wpg:grpSpPr bwMode="auto">
                          <a:xfrm>
                            <a:off x="2804160" y="5209199"/>
                            <a:ext cx="200025" cy="114935"/>
                            <a:chOff x="0" y="0"/>
                            <a:chExt cx="735" cy="543"/>
                          </a:xfrm>
                        </wpg:grpSpPr>
                        <wps:wsp>
                          <wps:cNvPr id="543" name="Line 90"/>
                          <wps:cNvCnPr>
                            <a:cxnSpLocks noChangeShapeType="1"/>
                          </wps:cNvCnPr>
                          <wps:spPr bwMode="auto">
                            <a:xfrm flipH="1">
                              <a:off x="0" y="0"/>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1" name="Line 91"/>
                          <wps:cNvCnPr>
                            <a:cxnSpLocks noChangeShapeType="1"/>
                          </wps:cNvCnPr>
                          <wps:spPr bwMode="auto">
                            <a:xfrm>
                              <a:off x="525" y="0"/>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6" name="Line 92"/>
                          <wps:cNvCnPr>
                            <a:cxnSpLocks noChangeShapeType="1"/>
                          </wps:cNvCnPr>
                          <wps:spPr bwMode="auto">
                            <a:xfrm>
                              <a:off x="210" y="0"/>
                              <a:ext cx="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6" name="Line 93"/>
                        <wps:cNvCnPr>
                          <a:cxnSpLocks noChangeShapeType="1"/>
                        </wps:cNvCnPr>
                        <wps:spPr bwMode="auto">
                          <a:xfrm>
                            <a:off x="3004185" y="5320959"/>
                            <a:ext cx="884555"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537" name="Group 89"/>
                        <wpg:cNvGrpSpPr>
                          <a:grpSpLocks/>
                        </wpg:cNvGrpSpPr>
                        <wpg:grpSpPr bwMode="auto">
                          <a:xfrm>
                            <a:off x="3888740" y="5209834"/>
                            <a:ext cx="200025" cy="114935"/>
                            <a:chOff x="1084580" y="635"/>
                            <a:chExt cx="735" cy="543"/>
                          </a:xfrm>
                        </wpg:grpSpPr>
                        <wps:wsp>
                          <wps:cNvPr id="540" name="Line 90"/>
                          <wps:cNvCnPr>
                            <a:cxnSpLocks noChangeShapeType="1"/>
                          </wps:cNvCnPr>
                          <wps:spPr bwMode="auto">
                            <a:xfrm flipH="1">
                              <a:off x="1084580" y="635"/>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1" name="Line 91"/>
                          <wps:cNvCnPr>
                            <a:cxnSpLocks noChangeShapeType="1"/>
                          </wps:cNvCnPr>
                          <wps:spPr bwMode="auto">
                            <a:xfrm>
                              <a:off x="1085105" y="635"/>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2" name="Line 92"/>
                          <wps:cNvCnPr>
                            <a:cxnSpLocks noChangeShapeType="1"/>
                          </wps:cNvCnPr>
                          <wps:spPr bwMode="auto">
                            <a:xfrm>
                              <a:off x="1084790" y="635"/>
                              <a:ext cx="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8" name="Line 93"/>
                        <wps:cNvCnPr>
                          <a:cxnSpLocks noChangeShapeType="1"/>
                        </wps:cNvCnPr>
                        <wps:spPr bwMode="auto">
                          <a:xfrm>
                            <a:off x="4097655" y="5324769"/>
                            <a:ext cx="777875"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9" name="Line 94"/>
                        <wps:cNvCnPr>
                          <a:cxnSpLocks noChangeShapeType="1"/>
                        </wps:cNvCnPr>
                        <wps:spPr bwMode="auto">
                          <a:xfrm flipV="1">
                            <a:off x="4876165" y="4965994"/>
                            <a:ext cx="0" cy="377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94"/>
                        <wps:cNvCnPr>
                          <a:cxnSpLocks noChangeShapeType="1"/>
                        </wps:cNvCnPr>
                        <wps:spPr bwMode="auto">
                          <a:xfrm flipV="1">
                            <a:off x="4255261" y="4959170"/>
                            <a:ext cx="0" cy="377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Line 94"/>
                        <wps:cNvCnPr>
                          <a:cxnSpLocks noChangeShapeType="1"/>
                        </wps:cNvCnPr>
                        <wps:spPr bwMode="auto">
                          <a:xfrm flipV="1">
                            <a:off x="3267853" y="4953000"/>
                            <a:ext cx="0" cy="377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5CC7550" id="キャンバス 512" o:spid="_x0000_s1229" editas="canvas" style="position:absolute;margin-left:0;margin-top:27.3pt;width:483.75pt;height:489pt;z-index:251708416;mso-position-horizontal:left;mso-position-horizontal-relative:margin" coordsize="61436,6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">
                <v:shape id="_x0000_s1230" type="#_x0000_t75" style="position:absolute;width:61436;height:62103;visibility:visible;mso-wrap-style:square" stroked="t" strokeweight="1pt">
                  <v:fill o:detectmouseclick="t"/>
                  <v:path o:connecttype="none"/>
                </v:shape>
                <v:shape id="テキスト ボックス 11" o:spid="_x0000_s1231" type="#_x0000_t202" style="position:absolute;left:22051;top:4984;width:4095;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3503E042" w14:textId="77777777" w:rsidR="00174F95" w:rsidRDefault="00174F95" w:rsidP="00B75904">
                        <w:pPr>
                          <w:rPr>
                            <w:lang w:eastAsia="ja-JP"/>
                          </w:rPr>
                        </w:pPr>
                        <w:r>
                          <w:rPr>
                            <w:rFonts w:hint="eastAsia"/>
                            <w:lang w:eastAsia="ja-JP"/>
                          </w:rPr>
                          <w:t>･･･</w:t>
                        </w:r>
                      </w:p>
                    </w:txbxContent>
                  </v:textbox>
                </v:shape>
                <v:rect id="Rectangle 53" o:spid="_x0000_s1232" style="position:absolute;left:8338;top:812;width:4114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">
                  <v:textbox inset="5.85pt,.7pt,5.85pt,.7pt">
                    <w:txbxContent>
                      <w:p w14:paraId="3F9B8732" w14:textId="77777777" w:rsidR="00174F95" w:rsidRPr="001A5F5C" w:rsidRDefault="00174F95" w:rsidP="00B75904">
                        <w:pPr>
                          <w:jc w:val="center"/>
                          <w:rPr>
                            <w:rFonts w:ascii="Arial" w:hAnsi="Arial" w:cs="Arial"/>
                          </w:rPr>
                        </w:pPr>
                        <w:r w:rsidRPr="00056668">
                          <w:rPr>
                            <w:rFonts w:ascii="Arial" w:hAnsi="Arial" w:cs="Arial"/>
                          </w:rPr>
                          <w:t>Application</w:t>
                        </w:r>
                      </w:p>
                    </w:txbxContent>
                  </v:textbox>
                </v:rect>
                <v:rect id="Rectangle 55" o:spid="_x0000_s1233" alt="25%" style="position:absolute;left:9436;top:19517;width:42766;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" fillcolor="silver">
                  <v:fill r:id="rId19" o:title="" type="pattern"/>
                  <v:textbox inset="5.85pt,.7pt,5.85pt,.7pt">
                    <w:txbxContent>
                      <w:p w14:paraId="702F92BA" w14:textId="77777777" w:rsidR="00174F95" w:rsidRPr="001A5F5C" w:rsidRDefault="00174F95" w:rsidP="00B75904">
                        <w:pPr>
                          <w:jc w:val="center"/>
                          <w:rPr>
                            <w:rFonts w:ascii="Arial" w:hAnsi="Arial" w:cs="Arial"/>
                          </w:rPr>
                        </w:pPr>
                        <w:r>
                          <w:rPr>
                            <w:rFonts w:ascii="Arial" w:hAnsi="Arial" w:cs="Arial" w:hint="eastAsia"/>
                          </w:rPr>
                          <w:t>Video Capture</w:t>
                        </w:r>
                        <w:r w:rsidRPr="001A5F5C">
                          <w:rPr>
                            <w:rFonts w:ascii="Arial" w:hAnsi="Arial" w:cs="Arial"/>
                          </w:rPr>
                          <w:t xml:space="preserve"> Driver</w:t>
                        </w:r>
                      </w:p>
                    </w:txbxContent>
                  </v:textbox>
                </v:rect>
                <v:line id="Line 56" o:spid="_x0000_s1234" style="position:absolute;visibility:visible;mso-wrap-style:square" from="20136,3097" to="20142,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">
                  <v:stroke startarrow="block" endarrow="block"/>
                </v:line>
                <v:line id="Line 57" o:spid="_x0000_s1235" style="position:absolute;visibility:visible;mso-wrap-style:square" from="27527,14859" to="27549,19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">
                  <v:stroke startarrow="block" endarrow="block"/>
                </v:line>
                <v:line id="Line 58" o:spid="_x0000_s1236" style="position:absolute;visibility:visible;mso-wrap-style:square" from="5048,10058" to="54768,10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" strokeweight="2.25pt"/>
                <v:rect id="Rectangle 59" o:spid="_x0000_s1237" style="position:absolute;left:26718;top:54244;width:8097;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">
                  <v:textbox inset="5.85pt,.7pt,5.85pt,.7pt">
                    <w:txbxContent>
                      <w:p w14:paraId="2A2A7ABC" w14:textId="6D79F02D" w:rsidR="00174F95" w:rsidRDefault="00174F95" w:rsidP="00B75904">
                        <w:pPr>
                          <w:jc w:val="center"/>
                          <w:rPr>
                            <w:rFonts w:ascii="Arial" w:hAnsi="Arial" w:cs="Arial"/>
                          </w:rPr>
                        </w:pPr>
                        <w:r>
                          <w:rPr>
                            <w:rFonts w:ascii="Arial" w:hAnsi="Arial" w:cs="Arial"/>
                          </w:rPr>
                          <w:t>Coax input</w:t>
                        </w:r>
                      </w:p>
                      <w:p w14:paraId="3AB3379E" w14:textId="77777777" w:rsidR="00174F95" w:rsidRPr="001A5F5C" w:rsidRDefault="00174F95" w:rsidP="00B75904">
                        <w:pPr>
                          <w:jc w:val="center"/>
                          <w:rPr>
                            <w:rFonts w:ascii="Arial" w:hAnsi="Arial" w:cs="Arial"/>
                          </w:rPr>
                        </w:pPr>
                        <w:r>
                          <w:rPr>
                            <w:rFonts w:ascii="Arial" w:hAnsi="Arial" w:cs="Arial" w:hint="eastAsia"/>
                          </w:rPr>
                          <w:t>C</w:t>
                        </w:r>
                        <w:r w:rsidRPr="001A5F5C">
                          <w:rPr>
                            <w:rFonts w:ascii="Arial" w:hAnsi="Arial" w:cs="Arial"/>
                          </w:rPr>
                          <w:t>onnector</w:t>
                        </w:r>
                      </w:p>
                    </w:txbxContent>
                  </v:textbox>
                </v:rect>
                <v:line id="Line 60" o:spid="_x0000_s1238" style="position:absolute;flip:x;visibility:visible;mso-wrap-style:square" from="30465,37323" to="30494,38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">
                  <v:stroke startarrow="block"/>
                </v:line>
                <v:line id="Line 61" o:spid="_x0000_s1239" style="position:absolute;flip:y;visibility:visible;mso-wrap-style:square" from="5766,33718" to="54102,3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" strokeweight="2.25pt"/>
                <v:shape id="Text Box 62" o:spid="_x0000_s1240" type="#_x0000_t202" style="position:absolute;left:47997;top:4488;width:112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" filled="f" stroked="f">
                  <v:textbox inset="5.85pt,.7pt,5.85pt,.7pt">
                    <w:txbxContent>
                      <w:p w14:paraId="527412CE" w14:textId="77777777" w:rsidR="00174F95" w:rsidRPr="001A5F5C" w:rsidRDefault="00174F95" w:rsidP="00B75904">
                        <w:pPr>
                          <w:rPr>
                            <w:rFonts w:ascii="Arial" w:hAnsi="Arial" w:cs="Arial"/>
                          </w:rPr>
                        </w:pPr>
                        <w:r w:rsidRPr="001A5F5C">
                          <w:rPr>
                            <w:rFonts w:ascii="Arial" w:hAnsi="Arial" w:cs="Arial"/>
                          </w:rPr>
                          <w:t>User mode</w:t>
                        </w:r>
                      </w:p>
                    </w:txbxContent>
                  </v:textbox>
                </v:shape>
                <v:shape id="Text Box 63" o:spid="_x0000_s1241" type="#_x0000_t202" style="position:absolute;left:48049;top:17702;width:112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" filled="f" stroked="f">
                  <v:textbox inset="5.85pt,.7pt,5.85pt,.7pt">
                    <w:txbxContent>
                      <w:p w14:paraId="56683A20" w14:textId="77777777" w:rsidR="00174F95" w:rsidRPr="001A5F5C" w:rsidRDefault="00174F95" w:rsidP="00B75904">
                        <w:pPr>
                          <w:rPr>
                            <w:rFonts w:ascii="Arial" w:hAnsi="Arial" w:cs="Arial"/>
                          </w:rPr>
                        </w:pPr>
                        <w:r w:rsidRPr="001A5F5C">
                          <w:rPr>
                            <w:rFonts w:ascii="Arial" w:hAnsi="Arial" w:cs="Arial"/>
                          </w:rPr>
                          <w:t>Kernel mode</w:t>
                        </w:r>
                      </w:p>
                    </w:txbxContent>
                  </v:textbox>
                </v:shape>
                <v:shape id="Text Box 64" o:spid="_x0000_s1242" type="#_x0000_t202" style="position:absolute;left:50886;top:42559;width:105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" filled="f" stroked="f">
                  <v:textbox inset="5.85pt,.7pt,5.85pt,.7pt">
                    <w:txbxContent>
                      <w:p w14:paraId="23F450A2" w14:textId="77777777" w:rsidR="00174F95" w:rsidRPr="001A5F5C" w:rsidRDefault="00174F95" w:rsidP="00B75904">
                        <w:pPr>
                          <w:rPr>
                            <w:rFonts w:ascii="Arial" w:hAnsi="Arial" w:cs="Arial"/>
                          </w:rPr>
                        </w:pPr>
                        <w:r w:rsidRPr="001A5F5C">
                          <w:rPr>
                            <w:rFonts w:ascii="Arial" w:hAnsi="Arial" w:cs="Arial"/>
                          </w:rPr>
                          <w:t>Hardware</w:t>
                        </w:r>
                      </w:p>
                    </w:txbxContent>
                  </v:textbox>
                </v:shape>
                <v:line id="Line 65" o:spid="_x0000_s1243" style="position:absolute;visibility:visible;mso-wrap-style:square" from="20289,7542" to="20289,1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">
                  <v:stroke startarrow="block" endarrow="block"/>
                </v:line>
                <v:shape id="AutoShape 66" o:spid="_x0000_s1244" type="#_x0000_t22" style="position:absolute;left:16485;top:4933;width:653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" filled="f">
                  <v:textbox inset="0,0,0,0">
                    <w:txbxContent>
                      <w:p w14:paraId="3EE3060D" w14:textId="77777777" w:rsidR="00174F95" w:rsidRPr="00BF5E5A" w:rsidRDefault="00174F95" w:rsidP="00B75904">
                        <w:pPr>
                          <w:spacing w:before="40" w:line="0" w:lineRule="atLeast"/>
                          <w:jc w:val="center"/>
                          <w:rPr>
                            <w:rFonts w:ascii="Arial" w:hAnsi="Arial" w:cs="Arial"/>
                            <w:sz w:val="16"/>
                            <w:szCs w:val="16"/>
                          </w:rPr>
                        </w:pPr>
                        <w:r w:rsidRPr="00BF5E5A">
                          <w:rPr>
                            <w:rFonts w:ascii="Arial" w:hAnsi="Arial" w:cs="Arial"/>
                            <w:sz w:val="16"/>
                            <w:szCs w:val="16"/>
                          </w:rPr>
                          <w:t>/dev/</w:t>
                        </w:r>
                        <w:r>
                          <w:rPr>
                            <w:rFonts w:ascii="Arial" w:hAnsi="Arial" w:cs="Arial" w:hint="eastAsia"/>
                            <w:sz w:val="16"/>
                            <w:szCs w:val="16"/>
                          </w:rPr>
                          <w:t>video</w:t>
                        </w:r>
                        <w:r w:rsidRPr="00BF5E5A">
                          <w:rPr>
                            <w:rFonts w:ascii="Arial" w:hAnsi="Arial" w:cs="Arial"/>
                            <w:sz w:val="16"/>
                            <w:szCs w:val="16"/>
                          </w:rPr>
                          <w:t>0</w:t>
                        </w:r>
                      </w:p>
                    </w:txbxContent>
                  </v:textbox>
                </v:shape>
                <v:line id="Line 68" o:spid="_x0000_s1245" style="position:absolute;visibility:visible;mso-wrap-style:square" from="30494,22384" to="30494,3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">
                  <v:stroke startarrow="block" endarrow="block"/>
                </v:line>
                <v:rect id="Rectangle 69" o:spid="_x0000_s1246" style="position:absolute;left:25275;top:34986;width:10438;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">
                  <v:textbox inset="5.85pt,.7pt,5.85pt,.7pt">
                    <w:txbxContent>
                      <w:p w14:paraId="14E8D579" w14:textId="69E92FD6" w:rsidR="00174F95" w:rsidRPr="00E63303" w:rsidRDefault="00174F95" w:rsidP="00B75904">
                        <w:pPr>
                          <w:jc w:val="center"/>
                          <w:rPr>
                            <w:rFonts w:ascii="Arial" w:hAnsi="Arial" w:cs="Arial"/>
                            <w:sz w:val="18"/>
                          </w:rPr>
                        </w:pPr>
                        <w:r w:rsidRPr="00A82B54">
                          <w:rPr>
                            <w:rFonts w:ascii="Arial" w:hAnsi="Arial" w:cs="Arial"/>
                            <w:sz w:val="18"/>
                          </w:rPr>
                          <w:t>VIN</w:t>
                        </w:r>
                        <w:r w:rsidRPr="00A82B54">
                          <w:rPr>
                            <w:rFonts w:ascii="Arial" w:hAnsi="Arial" w:cs="Arial"/>
                            <w:sz w:val="18"/>
                            <w:lang w:eastAsia="ja-JP"/>
                          </w:rPr>
                          <w:t>0</w:t>
                        </w:r>
                        <w:r w:rsidRPr="00A82B54">
                          <w:rPr>
                            <w:rFonts w:ascii="Arial" w:hAnsi="Arial" w:cs="Arial"/>
                            <w:sz w:val="18"/>
                          </w:rPr>
                          <w:t>-VIN</w:t>
                        </w:r>
                        <w:r w:rsidRPr="00A82B54">
                          <w:rPr>
                            <w:rFonts w:ascii="Arial" w:hAnsi="Arial" w:cs="Arial"/>
                            <w:sz w:val="18"/>
                            <w:lang w:eastAsia="ja-JP"/>
                          </w:rPr>
                          <w:t>3</w:t>
                        </w:r>
                      </w:p>
                    </w:txbxContent>
                  </v:textbox>
                </v:rect>
                <v:line id="Line 71" o:spid="_x0000_s1247" style="position:absolute;flip:x y;visibility:visible;mso-wrap-style:square" from="18659,30168" to="20993,3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">
                  <v:stroke startarrow="block" endarrow="block"/>
                </v:line>
                <v:rect id="Rectangle 73" o:spid="_x0000_s1248" style="position:absolute;left:8658;top:37949;width:10001;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" filled="f">
                  <v:textbox inset="5.85pt,.7pt,5.85pt,.7pt">
                    <w:txbxContent>
                      <w:p w14:paraId="46C2322F" w14:textId="08EE0B79" w:rsidR="00174F95" w:rsidRPr="007F3F04" w:rsidRDefault="00174F95" w:rsidP="00B75904">
                        <w:pPr>
                          <w:jc w:val="center"/>
                          <w:rPr>
                            <w:rFonts w:ascii="Arial" w:hAnsi="Arial" w:cs="Arial"/>
                          </w:rPr>
                        </w:pPr>
                        <w:r w:rsidRPr="007F3F04">
                          <w:rPr>
                            <w:rFonts w:ascii="Arial" w:hAnsi="Arial" w:cs="Arial"/>
                          </w:rPr>
                          <w:t>I2C</w:t>
                        </w:r>
                        <w:r>
                          <w:rPr>
                            <w:rFonts w:ascii="Arial" w:hAnsi="Arial" w:cs="Arial"/>
                            <w:lang w:eastAsia="ja-JP"/>
                          </w:rPr>
                          <w:t>1</w:t>
                        </w:r>
                      </w:p>
                    </w:txbxContent>
                  </v:textbox>
                </v:rect>
                <v:line id="Line 74" o:spid="_x0000_s1249" style="position:absolute;flip:x;visibility:visible;mso-wrap-style:square" from="13790,32282" to="13790,3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">
                  <v:stroke startarrow="block" endarrow="block"/>
                </v:line>
                <v:line id="Line 75" o:spid="_x0000_s1250" style="position:absolute;flip:x;visibility:visible;mso-wrap-style:square" from="13790,40351" to="13870,52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">
                  <v:stroke startarrow="block"/>
                </v:line>
                <v:rect id="Rectangle 76" o:spid="_x0000_s1251" style="position:absolute;left:2476;top:12274;width:34547;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">
                  <v:textbox inset="5.85pt,.7pt,5.85pt,.7pt">
                    <w:txbxContent>
                      <w:p w14:paraId="1E2115A7" w14:textId="77777777" w:rsidR="00174F95" w:rsidRPr="001A5F5C" w:rsidRDefault="00174F95" w:rsidP="00B75904">
                        <w:pPr>
                          <w:jc w:val="center"/>
                          <w:rPr>
                            <w:rFonts w:ascii="Arial" w:hAnsi="Arial" w:cs="Arial"/>
                          </w:rPr>
                        </w:pPr>
                        <w:r>
                          <w:rPr>
                            <w:rFonts w:ascii="Arial" w:hAnsi="Arial" w:cs="Arial" w:hint="eastAsia"/>
                          </w:rPr>
                          <w:t xml:space="preserve">Video for Linux Two </w:t>
                        </w:r>
                        <w:r w:rsidRPr="001A5F5C">
                          <w:rPr>
                            <w:rFonts w:ascii="Arial" w:hAnsi="Arial" w:cs="Arial"/>
                          </w:rPr>
                          <w:t>I/F</w:t>
                        </w:r>
                      </w:p>
                    </w:txbxContent>
                  </v:textbox>
                </v:rect>
                <v:rect id="Rectangle 79" o:spid="_x0000_s1252" style="position:absolute;left:5820;top:24185;width:10001;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">
                  <v:textbox inset="5.85pt,.7pt,5.85pt,.7pt">
                    <w:txbxContent>
                      <w:p w14:paraId="512828C0" w14:textId="77777777" w:rsidR="00174F95" w:rsidRPr="001A5F5C" w:rsidRDefault="00174F95" w:rsidP="00B75904">
                        <w:pPr>
                          <w:jc w:val="center"/>
                          <w:rPr>
                            <w:rFonts w:ascii="Arial" w:hAnsi="Arial" w:cs="Arial"/>
                          </w:rPr>
                        </w:pPr>
                        <w:r>
                          <w:rPr>
                            <w:rFonts w:ascii="Arial" w:hAnsi="Arial" w:cs="Arial" w:hint="eastAsia"/>
                          </w:rPr>
                          <w:t>VIDEOBUF</w:t>
                        </w:r>
                      </w:p>
                    </w:txbxContent>
                  </v:textbox>
                </v:rect>
                <v:line id="Line 80" o:spid="_x0000_s1253" style="position:absolute;visibility:visible;mso-wrap-style:square" from="10858,22288" to="10858,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">
                  <v:stroke startarrow="block" endarrow="block"/>
                </v:line>
                <v:line id="Line 81" o:spid="_x0000_s1254" style="position:absolute;flip:x;visibility:visible;mso-wrap-style:square" from="8191,14763" to="8382,2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">
                  <v:stroke startarrow="block" endarrow="block"/>
                </v:line>
                <v:line id="Line 83" o:spid="_x0000_s1255" style="position:absolute;flip:x;visibility:visible;mso-wrap-style:square" from="41335,37323" to="41341,38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">
                  <v:stroke startarrow="block"/>
                </v:line>
                <v:line id="Line 85" o:spid="_x0000_s1256" style="position:absolute;visibility:visible;mso-wrap-style:square" from="41309,22384" to="41309,35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">
                  <v:stroke startarrow="block" endarrow="block"/>
                </v:line>
                <v:rect id="Rectangle 86" o:spid="_x0000_s1257" style="position:absolute;left:36385;top:34986;width:8957;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">
                  <v:textbox inset="5.85pt,.7pt,5.85pt,.7pt">
                    <w:txbxContent>
                      <w:p w14:paraId="594682E0" w14:textId="1BA651CB" w:rsidR="00174F95" w:rsidRPr="00E63303" w:rsidRDefault="00174F95" w:rsidP="00B75904">
                        <w:pPr>
                          <w:jc w:val="center"/>
                          <w:rPr>
                            <w:rFonts w:ascii="Arial" w:hAnsi="Arial" w:cs="Arial"/>
                            <w:sz w:val="18"/>
                          </w:rPr>
                        </w:pPr>
                        <w:r w:rsidRPr="00E63303">
                          <w:rPr>
                            <w:rFonts w:ascii="Arial" w:hAnsi="Arial" w:cs="Arial"/>
                            <w:sz w:val="18"/>
                          </w:rPr>
                          <w:t>V</w:t>
                        </w:r>
                        <w:r w:rsidRPr="00B37592">
                          <w:rPr>
                            <w:rFonts w:ascii="Arial" w:hAnsi="Arial" w:cs="Arial"/>
                            <w:sz w:val="18"/>
                          </w:rPr>
                          <w:t>IN</w:t>
                        </w:r>
                        <w:r>
                          <w:rPr>
                            <w:rFonts w:ascii="Arial" w:hAnsi="Arial" w:cs="Arial"/>
                            <w:sz w:val="18"/>
                          </w:rPr>
                          <w:t>16</w:t>
                        </w:r>
                        <w:r w:rsidRPr="00B37592">
                          <w:rPr>
                            <w:rFonts w:ascii="Arial" w:hAnsi="Arial" w:cs="Arial"/>
                            <w:sz w:val="18"/>
                          </w:rPr>
                          <w:t>-</w:t>
                        </w:r>
                        <w:r w:rsidRPr="00E63303">
                          <w:rPr>
                            <w:rFonts w:ascii="Arial" w:hAnsi="Arial" w:cs="Arial"/>
                            <w:sz w:val="18"/>
                          </w:rPr>
                          <w:t>VIN</w:t>
                        </w:r>
                        <w:r>
                          <w:rPr>
                            <w:rFonts w:ascii="Arial" w:hAnsi="Arial" w:cs="Arial"/>
                            <w:sz w:val="18"/>
                          </w:rPr>
                          <w:t>19</w:t>
                        </w:r>
                      </w:p>
                    </w:txbxContent>
                  </v:textbox>
                </v:rect>
                <v:line id="Line 95" o:spid="_x0000_s1258" style="position:absolute;visibility:visible;mso-wrap-style:square" from="28454,3041" to="28461,5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">
                  <v:stroke startarrow="block" endarrow="block"/>
                </v:line>
                <v:line id="Line 96" o:spid="_x0000_s1259" style="position:absolute;visibility:visible;mso-wrap-style:square" from="28556,7472" to="28676,12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">
                  <v:stroke startarrow="block" endarrow="block"/>
                </v:line>
                <v:rect id="Rectangle 69" o:spid="_x0000_s1260" style="position:absolute;left:26465;top:38961;width:8001;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">
                  <v:textbox inset="5.85pt,.7pt,5.85pt,.7pt">
                    <w:txbxContent>
                      <w:p w14:paraId="02BFA571" w14:textId="77777777" w:rsidR="00174F95" w:rsidRPr="0012126A" w:rsidRDefault="00174F95" w:rsidP="00B75904">
                        <w:pPr>
                          <w:jc w:val="center"/>
                          <w:rPr>
                            <w:rFonts w:ascii="Arial" w:hAnsi="Arial" w:cs="Arial"/>
                            <w:lang w:eastAsia="ja-JP"/>
                          </w:rPr>
                        </w:pPr>
                        <w:r w:rsidRPr="0012126A">
                          <w:rPr>
                            <w:rFonts w:ascii="Arial" w:hAnsi="Arial" w:cs="Arial"/>
                            <w:lang w:eastAsia="ja-JP"/>
                          </w:rPr>
                          <w:t>CSI40</w:t>
                        </w:r>
                      </w:p>
                      <w:p w14:paraId="0D3A921C" w14:textId="77777777" w:rsidR="00174F95" w:rsidRPr="0012126A" w:rsidRDefault="00174F95" w:rsidP="00B75904">
                        <w:pPr>
                          <w:pStyle w:val="NormalWeb"/>
                          <w:overflowPunct w:val="0"/>
                          <w:spacing w:before="0" w:beforeAutospacing="0" w:after="200" w:afterAutospacing="0"/>
                          <w:jc w:val="center"/>
                        </w:pPr>
                      </w:p>
                    </w:txbxContent>
                  </v:textbox>
                </v:rect>
                <v:rect id="Rectangle 69" o:spid="_x0000_s1261" style="position:absolute;left:37023;top:38874;width:8625;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">
                  <v:textbox inset="5.85pt,.7pt,5.85pt,.7pt">
                    <w:txbxContent>
                      <w:p w14:paraId="7EF55619" w14:textId="192413F8" w:rsidR="00174F95" w:rsidRPr="0012126A" w:rsidRDefault="00174F95" w:rsidP="00B75904">
                        <w:pPr>
                          <w:jc w:val="center"/>
                          <w:rPr>
                            <w:rFonts w:ascii="Arial" w:hAnsi="Arial" w:cs="Arial"/>
                          </w:rPr>
                        </w:pPr>
                        <w:r w:rsidRPr="0012126A">
                          <w:rPr>
                            <w:rFonts w:ascii="Arial" w:hAnsi="Arial" w:cs="Arial"/>
                          </w:rPr>
                          <w:t>CSI42</w:t>
                        </w:r>
                      </w:p>
                      <w:p w14:paraId="24F50348" w14:textId="77777777" w:rsidR="00174F95" w:rsidRPr="0012126A" w:rsidRDefault="00174F95" w:rsidP="00B75904">
                        <w:pPr>
                          <w:pStyle w:val="NormalWeb"/>
                          <w:overflowPunct w:val="0"/>
                          <w:spacing w:before="0" w:beforeAutospacing="0" w:after="200" w:afterAutospacing="0"/>
                          <w:jc w:val="center"/>
                        </w:pPr>
                        <w:r w:rsidRPr="0012126A">
                          <w:rPr>
                            <w:rFonts w:ascii="Arial" w:eastAsia="MS Mincho" w:hAnsi="Arial"/>
                            <w:strike/>
                            <w:color w:val="FF0000"/>
                            <w:sz w:val="20"/>
                            <w:szCs w:val="20"/>
                          </w:rPr>
                          <w:t>VIN0</w:t>
                        </w:r>
                      </w:p>
                    </w:txbxContent>
                  </v:textbox>
                </v:rect>
                <v:rect id="Rectangle 67" o:spid="_x0000_s1262" style="position:absolute;left:26544;top:47244;width:8053;height:2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">
                  <v:textbox inset="5.85pt,.7pt,5.85pt,.7pt">
                    <w:txbxContent>
                      <w:p w14:paraId="15A94751" w14:textId="181ECB2A" w:rsidR="00174F95" w:rsidRPr="001A5F5C" w:rsidRDefault="00174F95" w:rsidP="00B75904">
                        <w:pPr>
                          <w:jc w:val="center"/>
                          <w:rPr>
                            <w:rFonts w:ascii="Arial" w:hAnsi="Arial" w:cs="Arial"/>
                          </w:rPr>
                        </w:pPr>
                        <w:r>
                          <w:rPr>
                            <w:rFonts w:ascii="Arial" w:hAnsi="Arial" w:cs="Arial"/>
                          </w:rPr>
                          <w:t>MAX96712</w:t>
                        </w:r>
                      </w:p>
                    </w:txbxContent>
                  </v:textbox>
                </v:rect>
                <v:line id="Line 60" o:spid="_x0000_s1263" style="position:absolute;flip:x;visibility:visible;mso-wrap-style:square" from="41309,41211" to="4133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">
                  <v:stroke startarrow="block"/>
                </v:line>
                <v:line id="Line 71" o:spid="_x0000_s1264" style="position:absolute;visibility:visible;mso-wrap-style:square" from="24479,22574" to="24517,2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">
                  <v:stroke startarrow="block" endarrow="block"/>
                </v:line>
                <v:line id="Line 75" o:spid="_x0000_s1265" style="position:absolute;flip:x;visibility:visible;mso-wrap-style:square" from="24479,32183" to="24517,4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">
                  <v:stroke startarrow="block"/>
                </v:line>
                <v:line id="Line 88" o:spid="_x0000_s1266" style="position:absolute;visibility:visible;mso-wrap-style:square" from="24517,44992" to="29454,4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"/>
                <v:group id="Group 89" o:spid="_x0000_s1267" style="position:absolute;left:29435;top:43837;width:2000;height:1149" coordorigin="14192,1149" coordsize="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">
                  <v:line id="Line 90" o:spid="_x0000_s1268" style="position:absolute;flip:x;visibility:visible;mso-wrap-style:square" from="14192,1149" to="14194,1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"/>
                  <v:line id="Line 91" o:spid="_x0000_s1269" style="position:absolute;visibility:visible;mso-wrap-style:square" from="14197,1149" to="14199,1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"/>
                  <v:line id="Line 92" o:spid="_x0000_s1270" style="position:absolute;visibility:visible;mso-wrap-style:square" from="14194,1149" to="14197,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"/>
                </v:group>
                <v:line id="Line 93" o:spid="_x0000_s1271" style="position:absolute;visibility:visible;mso-wrap-style:square" from="31435,44958" to="40286,4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"/>
                <v:line id="Line 94" o:spid="_x0000_s1272" style="position:absolute;flip:y;visibility:visible;mso-wrap-style:square" from="39497,41211" to="39497,4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">
                  <v:stroke endarrow="block"/>
                </v:line>
                <v:line id="Line 98" o:spid="_x0000_s1273" style="position:absolute;flip:y;visibility:visible;mso-wrap-style:square" from="27339,41404" to="27432,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">
                  <v:stroke endarrow="block"/>
                </v:line>
                <v:rect id="Rectangle 55" o:spid="_x0000_s1274" alt="25%" style="position:absolute;left:20993;top:28163;width:7048;height:4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" fillcolor="silver">
                  <v:fill r:id="rId19" o:title="" type="pattern"/>
                  <v:textbox inset="5.85pt,.7pt,5.85pt,.7pt">
                    <w:txbxContent>
                      <w:p w14:paraId="196F1405" w14:textId="77777777" w:rsidR="00174F95" w:rsidRDefault="00174F95" w:rsidP="00B75904">
                        <w:pPr>
                          <w:jc w:val="center"/>
                        </w:pPr>
                        <w:r>
                          <w:rPr>
                            <w:rFonts w:ascii="Arial" w:hAnsi="Arial" w:cs="Arial"/>
                          </w:rPr>
                          <w:t xml:space="preserve">CSI2    Driver </w:t>
                        </w:r>
                      </w:p>
                    </w:txbxContent>
                  </v:textbox>
                </v:rect>
                <v:rect id="Rectangle 55" o:spid="_x0000_s1275" alt="25%" style="position:absolute;left:7143;top:28153;width:11516;height:4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" fillcolor="silver">
                  <v:fill r:id="rId19" o:title="" type="pattern"/>
                  <v:textbox inset="5.85pt,.7pt,5.85pt,.7pt">
                    <w:txbxContent>
                      <w:p w14:paraId="575A63A3" w14:textId="7064DB54" w:rsidR="00174F95" w:rsidRDefault="00174F95" w:rsidP="00B75904">
                        <w:pPr>
                          <w:jc w:val="center"/>
                        </w:pPr>
                        <w:r>
                          <w:rPr>
                            <w:rFonts w:ascii="Arial" w:hAnsi="Arial"/>
                          </w:rPr>
                          <w:t>MAX9</w:t>
                        </w:r>
                        <w:r>
                          <w:rPr>
                            <w:rFonts w:ascii="Arial" w:hAnsi="Arial" w:hint="eastAsia"/>
                            <w:lang w:eastAsia="ja-JP"/>
                          </w:rPr>
                          <w:t>6712</w:t>
                        </w:r>
                        <w:r>
                          <w:rPr>
                            <w:rFonts w:ascii="Arial" w:hAnsi="Arial"/>
                          </w:rPr>
                          <w:t xml:space="preserve">    Driver </w:t>
                        </w:r>
                      </w:p>
                      <w:p w14:paraId="41AD4566" w14:textId="77777777" w:rsidR="00174F95" w:rsidRDefault="00174F95" w:rsidP="00B75904">
                        <w:pPr>
                          <w:pStyle w:val="NormalWeb"/>
                          <w:overflowPunct w:val="0"/>
                          <w:spacing w:before="0" w:beforeAutospacing="0" w:after="200" w:afterAutospacing="0"/>
                          <w:jc w:val="center"/>
                        </w:pPr>
                      </w:p>
                    </w:txbxContent>
                  </v:textbox>
                </v:rect>
                <v:shape id="Text Box 64" o:spid="_x0000_s1276" type="#_x0000_t202" style="position:absolute;left:47887;top:57323;width:1186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" filled="f" stroked="f">
                  <v:textbox inset="5.85pt,.7pt,5.85pt,.7pt">
                    <w:txbxContent>
                      <w:p w14:paraId="17112527" w14:textId="77777777" w:rsidR="00174F95" w:rsidRDefault="00174F95" w:rsidP="00B75904">
                        <w:pPr>
                          <w:pStyle w:val="NormalWeb"/>
                          <w:overflowPunct w:val="0"/>
                          <w:spacing w:before="0" w:beforeAutospacing="0" w:after="200" w:afterAutospacing="0"/>
                        </w:pPr>
                        <w:r>
                          <w:rPr>
                            <w:rFonts w:ascii="Arial" w:eastAsia="MS Mincho" w:hAnsi="Arial"/>
                            <w:sz w:val="20"/>
                            <w:szCs w:val="20"/>
                          </w:rPr>
                          <w:t>Evaluation board</w:t>
                        </w:r>
                      </w:p>
                    </w:txbxContent>
                  </v:textbox>
                </v:shape>
                <v:rect id="Rectangle 55" o:spid="_x0000_s1277" alt="25%" style="position:absolute;left:45933;top:28394;width:14002;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" fillcolor="silver">
                  <v:fill r:id="rId19" o:title="" type="pattern"/>
                  <v:textbox inset="5.85pt,.7pt,5.85pt,.7pt">
                    <w:txbxContent>
                      <w:p w14:paraId="150E0C4B" w14:textId="77777777" w:rsidR="00174F95" w:rsidRDefault="00174F95" w:rsidP="00B75904">
                        <w:pPr>
                          <w:pStyle w:val="NormalWeb"/>
                          <w:overflowPunct w:val="0"/>
                          <w:spacing w:before="0" w:beforeAutospacing="0" w:after="80" w:afterAutospacing="0" w:line="320" w:lineRule="exact"/>
                          <w:jc w:val="center"/>
                        </w:pPr>
                        <w:r>
                          <w:rPr>
                            <w:rFonts w:ascii="Arial" w:eastAsia="MS Mincho" w:hAnsi="Arial" w:cs="Arial"/>
                            <w:sz w:val="18"/>
                            <w:szCs w:val="18"/>
                          </w:rPr>
                          <w:t>Target of this manual</w:t>
                        </w:r>
                      </w:p>
                      <w:p w14:paraId="56FA4CCC" w14:textId="77777777" w:rsidR="00174F95" w:rsidRDefault="00174F95" w:rsidP="00B75904">
                        <w:pPr>
                          <w:pStyle w:val="NormalWeb"/>
                          <w:overflowPunct w:val="0"/>
                          <w:spacing w:before="0" w:beforeAutospacing="0" w:after="200" w:afterAutospacing="0"/>
                          <w:jc w:val="center"/>
                        </w:pPr>
                        <w:r>
                          <w:rPr>
                            <w:rFonts w:ascii="Arial" w:eastAsia="MS Mincho" w:hAnsi="Arial"/>
                            <w:color w:val="008080"/>
                            <w:sz w:val="20"/>
                            <w:szCs w:val="20"/>
                            <w:u w:val="single"/>
                          </w:rPr>
                          <w:t xml:space="preserve">  </w:t>
                        </w:r>
                        <w:r>
                          <w:rPr>
                            <w:rFonts w:ascii="Arial" w:eastAsia="MS Mincho" w:hAnsi="Arial"/>
                            <w:sz w:val="20"/>
                            <w:szCs w:val="20"/>
                          </w:rPr>
                          <w:t>(this module)</w:t>
                        </w:r>
                      </w:p>
                    </w:txbxContent>
                  </v:textbox>
                </v:rect>
                <v:line id="Line 70" o:spid="_x0000_s1278" style="position:absolute;visibility:visible;mso-wrap-style:square" from="28996,49659" to="29129,54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">
                  <v:stroke startarrow="block"/>
                </v:line>
                <v:line id="Line 61" o:spid="_x0000_s1279" style="position:absolute;visibility:visible;mso-wrap-style:square" from="6243,45710" to="54578,45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" strokeweight="2.25pt"/>
                <v:line id="Line 60" o:spid="_x0000_s1280" style="position:absolute;visibility:visible;mso-wrap-style:square" from="30465,41298" to="30570,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">
                  <v:stroke startarrow="block"/>
                </v:line>
                <v:shape id="AutoShape 66" o:spid="_x0000_s1281" type="#_x0000_t22" style="position:absolute;left:25406;top:5173;width:6535;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" filled="f">
                  <v:textbox inset="0,0,0,0">
                    <w:txbxContent>
                      <w:p w14:paraId="1D1780D4" w14:textId="569CA1A6" w:rsidR="00174F95" w:rsidRDefault="00174F95" w:rsidP="00B75904">
                        <w:pPr>
                          <w:pStyle w:val="NormalWeb"/>
                          <w:overflowPunct w:val="0"/>
                          <w:spacing w:before="40" w:beforeAutospacing="0" w:after="200" w:afterAutospacing="0"/>
                          <w:jc w:val="center"/>
                        </w:pPr>
                        <w:r>
                          <w:rPr>
                            <w:rFonts w:ascii="Arial" w:eastAsia="MS Mincho" w:hAnsi="Arial"/>
                            <w:sz w:val="16"/>
                            <w:szCs w:val="16"/>
                          </w:rPr>
                          <w:t>/dev/video1</w:t>
                        </w:r>
                        <w:r>
                          <w:rPr>
                            <w:rFonts w:ascii="Arial" w:eastAsia="MS Mincho" w:hAnsi="Arial" w:hint="eastAsia"/>
                            <w:sz w:val="16"/>
                            <w:szCs w:val="16"/>
                          </w:rPr>
                          <w:t>1</w:t>
                        </w:r>
                      </w:p>
                    </w:txbxContent>
                  </v:textbox>
                </v:shape>
                <v:line id="Line 56" o:spid="_x0000_s1282" style="position:absolute;visibility:visible;mso-wrap-style:square" from="45206,3194" to="45212,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">
                  <v:stroke startarrow="block" endarrow="block"/>
                </v:line>
                <v:line id="Line 65" o:spid="_x0000_s1283" style="position:absolute;visibility:visible;mso-wrap-style:square" from="45314,7594" to="45314,1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">
                  <v:stroke startarrow="block" endarrow="block"/>
                </v:line>
                <v:shape id="AutoShape 66" o:spid="_x0000_s1284" type="#_x0000_t22" style="position:absolute;left:41999;top:5403;width:6535;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" filled="f">
                  <v:textbox inset="0,0,0,0">
                    <w:txbxContent>
                      <w:p w14:paraId="44C00ECF" w14:textId="77777777" w:rsidR="00174F95" w:rsidRDefault="00174F95" w:rsidP="00B75904">
                        <w:pPr>
                          <w:pStyle w:val="NormalWeb"/>
                          <w:overflowPunct w:val="0"/>
                          <w:spacing w:before="40" w:beforeAutospacing="0" w:after="200" w:afterAutospacing="0"/>
                          <w:jc w:val="center"/>
                        </w:pPr>
                        <w:r>
                          <w:rPr>
                            <w:rFonts w:ascii="Arial" w:eastAsia="MS Mincho" w:hAnsi="Arial"/>
                            <w:sz w:val="16"/>
                            <w:szCs w:val="16"/>
                          </w:rPr>
                          <w:t>/dev/media0</w:t>
                        </w:r>
                      </w:p>
                    </w:txbxContent>
                  </v:textbox>
                </v:shape>
                <v:rect id="Rectangle 76" o:spid="_x0000_s1285" style="position:absolute;left:38713;top:12182;width:1217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">
                  <v:textbox inset="5.85pt,.7pt,5.85pt,.7pt">
                    <w:txbxContent>
                      <w:p w14:paraId="32F760CA" w14:textId="77777777" w:rsidR="00174F95" w:rsidRDefault="00174F95" w:rsidP="00B75904">
                        <w:pPr>
                          <w:pStyle w:val="NormalWeb"/>
                          <w:overflowPunct w:val="0"/>
                          <w:spacing w:before="0" w:beforeAutospacing="0" w:after="200" w:afterAutospacing="0"/>
                          <w:jc w:val="center"/>
                        </w:pPr>
                        <w:r w:rsidRPr="00DA7067">
                          <w:rPr>
                            <w:rFonts w:ascii="Arial" w:eastAsia="MS Mincho" w:hAnsi="Arial"/>
                            <w:sz w:val="20"/>
                            <w:szCs w:val="20"/>
                          </w:rPr>
                          <w:t xml:space="preserve">Media Controller </w:t>
                        </w:r>
                        <w:r w:rsidRPr="00D3475F">
                          <w:rPr>
                            <w:rFonts w:ascii="Times New Roman" w:hAnsi="Times New Roman" w:cs="Times New Roman"/>
                            <w:sz w:val="16"/>
                            <w:szCs w:val="18"/>
                          </w:rPr>
                          <w:t>*</w:t>
                        </w:r>
                        <w:r>
                          <w:rPr>
                            <w:rFonts w:cs="Arial"/>
                            <w:sz w:val="16"/>
                            <w:szCs w:val="18"/>
                            <w:vertAlign w:val="superscript"/>
                          </w:rPr>
                          <w:t>2</w:t>
                        </w:r>
                      </w:p>
                    </w:txbxContent>
                  </v:textbox>
                </v:rect>
                <v:line id="Line 57" o:spid="_x0000_s1286" style="position:absolute;visibility:visible;mso-wrap-style:square" from="41290,14671" to="41309,19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">
                  <v:stroke startarrow="block" endarrow="block"/>
                </v:line>
                <v:shape id="コネクタ: カギ線 511" o:spid="_x0000_s1287" type="#_x0000_t33" style="position:absolute;left:-1941;top:21085;width:15405;height:27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" strokecolor="black [3200]" strokeweight=".5pt">
                  <v:stroke startarrow="block" endarrow="block"/>
                </v:shape>
                <v:rect id="Rectangle 69" o:spid="_x0000_s1288" style="position:absolute;left:46905;top:39050;width:8624;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" filled="f">
                  <v:textbox inset="5.85pt,.7pt,5.85pt,.7pt">
                    <w:txbxContent>
                      <w:p w14:paraId="64445061" w14:textId="683F13E2" w:rsidR="00174F95" w:rsidRPr="0012126A" w:rsidRDefault="00174F95" w:rsidP="00BE17C8">
                        <w:pPr>
                          <w:jc w:val="center"/>
                          <w:rPr>
                            <w:sz w:val="24"/>
                            <w:szCs w:val="24"/>
                          </w:rPr>
                        </w:pPr>
                        <w:r w:rsidRPr="0012126A">
                          <w:rPr>
                            <w:rFonts w:ascii="Arial" w:hAnsi="Arial"/>
                          </w:rPr>
                          <w:t>CSI43</w:t>
                        </w:r>
                      </w:p>
                      <w:p w14:paraId="2BCC9073" w14:textId="77777777" w:rsidR="00174F95" w:rsidRPr="0012126A" w:rsidRDefault="00174F95" w:rsidP="00BE17C8">
                        <w:pPr>
                          <w:jc w:val="center"/>
                        </w:pPr>
                        <w:r w:rsidRPr="0012126A">
                          <w:rPr>
                            <w:rFonts w:ascii="Arial" w:hAnsi="Arial"/>
                            <w:strike/>
                            <w:color w:val="FF0000"/>
                          </w:rPr>
                          <w:t>VIN0</w:t>
                        </w:r>
                      </w:p>
                    </w:txbxContent>
                  </v:textbox>
                </v:rect>
                <v:rect id="Rectangle 67" o:spid="_x0000_s1289" style="position:absolute;left:37023;top:47247;width:8051;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">
                  <v:textbox inset="5.85pt,.7pt,5.85pt,.7pt">
                    <w:txbxContent>
                      <w:p w14:paraId="43C6DF77" w14:textId="56EAB45E" w:rsidR="00174F95" w:rsidRPr="00BE17C8" w:rsidRDefault="00174F95" w:rsidP="00CE1D32">
                        <w:pPr>
                          <w:rPr>
                            <w:sz w:val="24"/>
                            <w:szCs w:val="24"/>
                          </w:rPr>
                        </w:pPr>
                        <w:r w:rsidRPr="00CE1D32">
                          <w:rPr>
                            <w:rFonts w:ascii="Arial" w:hAnsi="Arial"/>
                          </w:rPr>
                          <w:t>MAX9</w:t>
                        </w:r>
                        <w:r>
                          <w:rPr>
                            <w:rFonts w:ascii="Arial" w:hAnsi="Arial"/>
                          </w:rPr>
                          <w:t>6712</w:t>
                        </w:r>
                      </w:p>
                    </w:txbxContent>
                  </v:textbox>
                </v:rect>
                <v:rect id="Rectangle 67" o:spid="_x0000_s1290" style="position:absolute;left:46155;top:47247;width:8052;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">
                  <v:textbox inset="5.85pt,.7pt,5.85pt,.7pt">
                    <w:txbxContent>
                      <w:p w14:paraId="2D7574D8" w14:textId="0516703D" w:rsidR="00174F95" w:rsidRDefault="00174F95" w:rsidP="00BE17C8">
                        <w:pPr>
                          <w:rPr>
                            <w:sz w:val="24"/>
                            <w:szCs w:val="24"/>
                          </w:rPr>
                        </w:pPr>
                        <w:r>
                          <w:rPr>
                            <w:rFonts w:ascii="Arial" w:hAnsi="Arial"/>
                          </w:rPr>
                          <w:t>MAX96712</w:t>
                        </w:r>
                      </w:p>
                    </w:txbxContent>
                  </v:textbox>
                </v:rect>
                <v:rect id="Rectangle 59" o:spid="_x0000_s1291" style="position:absolute;left:37409;top:54244;width:8096;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">
                  <v:textbox inset="5.85pt,.7pt,5.85pt,.7pt">
                    <w:txbxContent>
                      <w:p w14:paraId="262E06B8" w14:textId="5543DB33" w:rsidR="00174F95" w:rsidRPr="00BE17C8" w:rsidRDefault="00174F95" w:rsidP="00BE17C8">
                        <w:pPr>
                          <w:jc w:val="center"/>
                          <w:rPr>
                            <w:sz w:val="24"/>
                            <w:szCs w:val="24"/>
                          </w:rPr>
                        </w:pPr>
                        <w:r w:rsidRPr="00CE1D32">
                          <w:rPr>
                            <w:rFonts w:ascii="Arial" w:hAnsi="Arial"/>
                          </w:rPr>
                          <w:t>Coax input</w:t>
                        </w:r>
                      </w:p>
                      <w:p w14:paraId="4EC474D8" w14:textId="77777777" w:rsidR="00174F95" w:rsidRDefault="00174F95" w:rsidP="00BE17C8">
                        <w:pPr>
                          <w:jc w:val="center"/>
                        </w:pPr>
                        <w:r>
                          <w:rPr>
                            <w:rFonts w:ascii="Arial" w:hAnsi="Arial"/>
                          </w:rPr>
                          <w:t>Connector</w:t>
                        </w:r>
                      </w:p>
                    </w:txbxContent>
                  </v:textbox>
                </v:rect>
                <v:rect id="Rectangle 59" o:spid="_x0000_s1292" style="position:absolute;left:46478;top:54244;width:8096;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">
                  <v:textbox inset="5.85pt,.7pt,5.85pt,.7pt">
                    <w:txbxContent>
                      <w:p w14:paraId="311C1F1E" w14:textId="273D0AD2" w:rsidR="00174F95" w:rsidRPr="00BE17C8" w:rsidRDefault="00174F95" w:rsidP="00BE17C8">
                        <w:pPr>
                          <w:jc w:val="center"/>
                          <w:rPr>
                            <w:sz w:val="24"/>
                            <w:szCs w:val="24"/>
                          </w:rPr>
                        </w:pPr>
                        <w:r w:rsidRPr="00CE1D32">
                          <w:rPr>
                            <w:rFonts w:ascii="Arial" w:hAnsi="Arial"/>
                          </w:rPr>
                          <w:t>Coax input</w:t>
                        </w:r>
                      </w:p>
                      <w:p w14:paraId="1EE29346" w14:textId="77777777" w:rsidR="00174F95" w:rsidRPr="00BE17C8" w:rsidRDefault="00174F95" w:rsidP="00BE17C8">
                        <w:pPr>
                          <w:jc w:val="center"/>
                        </w:pPr>
                        <w:r w:rsidRPr="00BE17C8">
                          <w:rPr>
                            <w:rFonts w:ascii="Arial" w:hAnsi="Arial"/>
                          </w:rPr>
                          <w:t>Connector</w:t>
                        </w:r>
                      </w:p>
                    </w:txbxContent>
                  </v:textbox>
                </v:rect>
                <v:line id="Line 70" o:spid="_x0000_s1293" style="position:absolute;flip:x;visibility:visible;mso-wrap-style:square" from="39819,49659" to="39965,54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">
                  <v:stroke startarrow="block"/>
                </v:line>
                <v:line id="Line 70" o:spid="_x0000_s1294" style="position:absolute;flip:x;visibility:visible;mso-wrap-style:square" from="50526,49950" to="50633,54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">
                  <v:stroke startarrow="block"/>
                </v:line>
                <v:line id="Line 60" o:spid="_x0000_s1295" style="position:absolute;visibility:visible;mso-wrap-style:square" from="51217,41387" to="51315,47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">
                  <v:stroke startarrow="block"/>
                </v:line>
                <v:rect id="Rectangle 86" o:spid="_x0000_s1296" style="position:absolute;left:46974;top:34895;width:8668;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">
                  <v:textbox inset="5.85pt,.7pt,5.85pt,.7pt">
                    <w:txbxContent>
                      <w:p w14:paraId="0E72AC61" w14:textId="43051AB4" w:rsidR="00174F95" w:rsidRDefault="00174F95" w:rsidP="00BE17C8">
                        <w:pPr>
                          <w:jc w:val="center"/>
                          <w:rPr>
                            <w:sz w:val="24"/>
                            <w:szCs w:val="24"/>
                          </w:rPr>
                        </w:pPr>
                        <w:r>
                          <w:rPr>
                            <w:rFonts w:ascii="Arial" w:hAnsi="Arial"/>
                            <w:sz w:val="18"/>
                            <w:szCs w:val="18"/>
                          </w:rPr>
                          <w:t>VIN24-VIN</w:t>
                        </w:r>
                        <w:r>
                          <w:rPr>
                            <w:rFonts w:ascii="Arial" w:hAnsi="Arial" w:cs="Arial"/>
                            <w:sz w:val="18"/>
                            <w:lang w:eastAsia="ja-JP"/>
                          </w:rPr>
                          <w:t>27</w:t>
                        </w:r>
                      </w:p>
                    </w:txbxContent>
                  </v:textbox>
                </v:rect>
                <v:line id="Line 83" o:spid="_x0000_s1297" style="position:absolute;flip:x;visibility:visible;mso-wrap-style:square" from="51527,37411" to="51527,38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">
                  <v:stroke startarrow="block"/>
                </v:line>
                <v:line id="Line 85" o:spid="_x0000_s1298" style="position:absolute;visibility:visible;mso-wrap-style:square" from="50751,22068" to="50751,34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">
                  <v:stroke startarrow="block" endarrow="block"/>
                </v:line>
                <v:group id="Group 89" o:spid="_x0000_s1299" style="position:absolute;left:40286;top:43843;width:2000;height:1149" coordsize="735,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line id="Line 90" o:spid="_x0000_s1300" style="position:absolute;flip:x;visibility:visible;mso-wrap-style:square" from="0,0" to="21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"/>
                  <v:line id="Line 91" o:spid="_x0000_s1301" style="position:absolute;visibility:visible;mso-wrap-style:square" from="525,0" to="7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"/>
                  <v:line id="Line 92" o:spid="_x0000_s1302" style="position:absolute;visibility:visible;mso-wrap-style:square" from="210,0" to="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PhxgAAANwAAAAPAAAAZHJzL2Rvd25yZXYueG1sRI9Ba8JA&#10;FITvgv9heYI33Vhp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LFbD4cYAAADcAAAA&#10;DwAAAAAAAAAAAAAAAAAHAgAAZHJzL2Rvd25yZXYueG1sUEsFBgAAAAADAAMAtwAAAPoCAAAAAA==&#10;"/>
                </v:group>
                <v:line id="Line 93" o:spid="_x0000_s1303" style="position:absolute;visibility:visible;mso-wrap-style:square" from="42371,44992" to="50155,45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"/>
                <v:line id="Line 94" o:spid="_x0000_s1304" style="position:absolute;flip:y;visibility:visible;mso-wrap-style:square" from="50155,41404" to="50155,45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">
                  <v:stroke endarrow="block"/>
                </v:line>
                <v:line id="Line 88" o:spid="_x0000_s1305" style="position:absolute;visibility:visible;mso-wrap-style:square" from="13716,53089" to="28054,53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"/>
                <v:group id="Group 89" o:spid="_x0000_s1306" style="position:absolute;left:28041;top:52091;width:2000;height:1150" coordsize="735,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line id="Line 90" o:spid="_x0000_s1307" style="position:absolute;flip:x;visibility:visible;mso-wrap-style:square" from="0,0" to="21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"/>
                  <v:line id="Line 91" o:spid="_x0000_s1308" style="position:absolute;visibility:visible;mso-wrap-style:square" from="525,0" to="7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"/>
                  <v:line id="Line 92" o:spid="_x0000_s1309" style="position:absolute;visibility:visible;mso-wrap-style:square" from="210,0" to="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"/>
                </v:group>
                <v:line id="Line 93" o:spid="_x0000_s1310" style="position:absolute;visibility:visible;mso-wrap-style:square" from="30041,53209" to="38887,5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"/>
                <v:group id="Group 89" o:spid="_x0000_s1311" style="position:absolute;left:38887;top:52098;width:2000;height:1149" coordorigin="10845,6" coordsize="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line id="Line 90" o:spid="_x0000_s1312" style="position:absolute;flip:x;visibility:visible;mso-wrap-style:square" from="10845,6" to="1084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"/>
                  <v:line id="Line 91" o:spid="_x0000_s1313" style="position:absolute;visibility:visible;mso-wrap-style:square" from="10851,6" to="1085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"/>
                  <v:line id="Line 92" o:spid="_x0000_s1314" style="position:absolute;visibility:visible;mso-wrap-style:square" from="10847,6" to="108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"/>
                </v:group>
                <v:line id="Line 93" o:spid="_x0000_s1315" style="position:absolute;visibility:visible;mso-wrap-style:square" from="40976,53247" to="48755,53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"/>
                <v:line id="Line 94" o:spid="_x0000_s1316" style="position:absolute;flip:y;visibility:visible;mso-wrap-style:square" from="48761,49659" to="48761,5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">
                  <v:stroke endarrow="block"/>
                </v:line>
                <v:line id="Line 94" o:spid="_x0000_s1317" style="position:absolute;flip:y;visibility:visible;mso-wrap-style:square" from="42552,49591" to="42552,53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">
                  <v:stroke endarrow="block"/>
                </v:line>
                <v:line id="Line 94" o:spid="_x0000_s1318" style="position:absolute;flip:y;visibility:visible;mso-wrap-style:square" from="32678,49530" to="32678,53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">
                  <v:stroke endarrow="block"/>
                </v:line>
                <w10:wrap type="topAndBottom" anchorx="margin"/>
              </v:group>
            </w:pict>
          </mc:Fallback>
        </mc:AlternateContent>
      </w:r>
    </w:p>
    <w:p w14:paraId="54BEC65B" w14:textId="30930619" w:rsidR="00B75904" w:rsidRPr="004518B1" w:rsidRDefault="00B75904" w:rsidP="00B75904">
      <w:pPr>
        <w:pStyle w:val="Caption"/>
        <w:jc w:val="center"/>
        <w:rPr>
          <w:sz w:val="20"/>
          <w:szCs w:val="20"/>
          <w:lang w:eastAsia="ja-JP"/>
        </w:rPr>
      </w:pPr>
      <w:r w:rsidRPr="004518B1">
        <w:rPr>
          <w:sz w:val="20"/>
          <w:szCs w:val="20"/>
        </w:rPr>
        <w:t xml:space="preserve">Figure </w:t>
      </w:r>
      <w:r w:rsidRPr="003946B5">
        <w:rPr>
          <w:sz w:val="20"/>
          <w:szCs w:val="20"/>
        </w:rPr>
        <w:fldChar w:fldCharType="begin"/>
      </w:r>
      <w:r w:rsidRPr="004518B1">
        <w:rPr>
          <w:sz w:val="20"/>
          <w:szCs w:val="20"/>
        </w:rPr>
        <w:instrText xml:space="preserve"> STYLEREF 1 \s </w:instrText>
      </w:r>
      <w:r w:rsidRPr="003946B5">
        <w:rPr>
          <w:sz w:val="20"/>
          <w:szCs w:val="20"/>
        </w:rPr>
        <w:fldChar w:fldCharType="separate"/>
      </w:r>
      <w:r w:rsidR="00E32B0C">
        <w:rPr>
          <w:noProof/>
          <w:sz w:val="20"/>
          <w:szCs w:val="20"/>
        </w:rPr>
        <w:t>3</w:t>
      </w:r>
      <w:r w:rsidRPr="003946B5">
        <w:rPr>
          <w:sz w:val="20"/>
          <w:szCs w:val="20"/>
        </w:rPr>
        <w:fldChar w:fldCharType="end"/>
      </w:r>
      <w:r w:rsidRPr="004518B1">
        <w:rPr>
          <w:sz w:val="20"/>
          <w:szCs w:val="20"/>
        </w:rPr>
        <w:t>.</w:t>
      </w:r>
      <w:r w:rsidR="00F557A4">
        <w:rPr>
          <w:sz w:val="20"/>
          <w:szCs w:val="20"/>
        </w:rPr>
        <w:t>4</w:t>
      </w:r>
      <w:r w:rsidRPr="004518B1">
        <w:rPr>
          <w:sz w:val="20"/>
          <w:szCs w:val="20"/>
          <w:lang w:eastAsia="ja-JP"/>
        </w:rPr>
        <w:tab/>
        <w:t xml:space="preserve">Module Configuration (R-Car </w:t>
      </w:r>
      <w:r w:rsidR="00E462FD">
        <w:rPr>
          <w:sz w:val="20"/>
          <w:szCs w:val="20"/>
          <w:lang w:eastAsia="ja-JP"/>
        </w:rPr>
        <w:t>V3U</w:t>
      </w:r>
      <w:r w:rsidRPr="004518B1">
        <w:rPr>
          <w:sz w:val="20"/>
          <w:szCs w:val="20"/>
          <w:lang w:eastAsia="ja-JP"/>
        </w:rPr>
        <w:t>)</w:t>
      </w:r>
    </w:p>
    <w:p w14:paraId="014D8A0C" w14:textId="325E5169" w:rsidR="00DB5BA8" w:rsidRDefault="00DB5BA8" w:rsidP="00DB5BA8">
      <w:pPr>
        <w:rPr>
          <w:lang w:eastAsia="ja-JP"/>
        </w:rPr>
      </w:pPr>
      <w:r w:rsidRPr="004518B1">
        <w:lastRenderedPageBreak/>
        <w:t>T</w:t>
      </w:r>
      <w:r w:rsidRPr="004518B1">
        <w:rPr>
          <w:lang w:eastAsia="ja-JP"/>
        </w:rPr>
        <w:t>he following figure shows the configuration of this module</w:t>
      </w:r>
      <w:r w:rsidRPr="003946B5">
        <w:rPr>
          <w:noProof/>
          <w:lang w:eastAsia="ja-JP"/>
        </w:rPr>
        <mc:AlternateContent>
          <mc:Choice Requires="wpc">
            <w:drawing>
              <wp:anchor distT="0" distB="0" distL="114300" distR="114300" simplePos="0" relativeHeight="251712512" behindDoc="0" locked="0" layoutInCell="1" allowOverlap="1" wp14:anchorId="4EFCD146" wp14:editId="4D70489F">
                <wp:simplePos x="0" y="0"/>
                <wp:positionH relativeFrom="margin">
                  <wp:posOffset>0</wp:posOffset>
                </wp:positionH>
                <wp:positionV relativeFrom="paragraph">
                  <wp:posOffset>294640</wp:posOffset>
                </wp:positionV>
                <wp:extent cx="6143625" cy="6210300"/>
                <wp:effectExtent l="0" t="0" r="28575" b="19050"/>
                <wp:wrapTopAndBottom/>
                <wp:docPr id="8730" name="キャンバス 5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s:wsp>
                        <wps:cNvPr id="8651" name="テキスト ボックス 11"/>
                        <wps:cNvSpPr txBox="1"/>
                        <wps:spPr>
                          <a:xfrm>
                            <a:off x="2205109" y="498452"/>
                            <a:ext cx="409575" cy="2487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54338A" w14:textId="77777777" w:rsidR="00174F95" w:rsidRDefault="00174F95" w:rsidP="00DB5BA8">
                              <w:pPr>
                                <w:rPr>
                                  <w:lang w:eastAsia="ja-JP"/>
                                </w:rPr>
                              </w:pPr>
                              <w:r>
                                <w:rPr>
                                  <w:rFonts w:hint="eastAsia"/>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52" name="Rectangle 53"/>
                        <wps:cNvSpPr>
                          <a:spLocks noChangeArrowheads="1"/>
                        </wps:cNvSpPr>
                        <wps:spPr bwMode="auto">
                          <a:xfrm>
                            <a:off x="833856" y="81280"/>
                            <a:ext cx="4114800" cy="228600"/>
                          </a:xfrm>
                          <a:prstGeom prst="rect">
                            <a:avLst/>
                          </a:prstGeom>
                          <a:solidFill>
                            <a:srgbClr val="FFFFFF"/>
                          </a:solidFill>
                          <a:ln w="9525">
                            <a:solidFill>
                              <a:srgbClr val="000000"/>
                            </a:solidFill>
                            <a:miter lim="800000"/>
                            <a:headEnd/>
                            <a:tailEnd/>
                          </a:ln>
                        </wps:spPr>
                        <wps:txbx>
                          <w:txbxContent>
                            <w:p w14:paraId="25CBD38C" w14:textId="77777777" w:rsidR="00174F95" w:rsidRPr="001A5F5C" w:rsidRDefault="00174F95" w:rsidP="00DB5BA8">
                              <w:pPr>
                                <w:jc w:val="center"/>
                                <w:rPr>
                                  <w:rFonts w:ascii="Arial" w:hAnsi="Arial" w:cs="Arial"/>
                                </w:rPr>
                              </w:pPr>
                              <w:r w:rsidRPr="00056668">
                                <w:rPr>
                                  <w:rFonts w:ascii="Arial" w:hAnsi="Arial" w:cs="Arial"/>
                                </w:rPr>
                                <w:t>Application</w:t>
                              </w:r>
                            </w:p>
                          </w:txbxContent>
                        </wps:txbx>
                        <wps:bodyPr rot="0" vert="horz" wrap="square" lIns="74295" tIns="8890" rIns="74295" bIns="8890" anchor="t" anchorCtr="0" upright="1">
                          <a:noAutofit/>
                        </wps:bodyPr>
                      </wps:wsp>
                      <wps:wsp>
                        <wps:cNvPr id="8653" name="Rectangle 55" descr="25%"/>
                        <wps:cNvSpPr>
                          <a:spLocks noChangeArrowheads="1"/>
                        </wps:cNvSpPr>
                        <wps:spPr bwMode="auto">
                          <a:xfrm>
                            <a:off x="943660" y="1951787"/>
                            <a:ext cx="4276609" cy="278130"/>
                          </a:xfrm>
                          <a:prstGeom prst="rect">
                            <a:avLst/>
                          </a:prstGeom>
                          <a:pattFill prst="pct25">
                            <a:fgClr>
                              <a:srgbClr val="C0C0C0"/>
                            </a:fgClr>
                            <a:bgClr>
                              <a:srgbClr val="FFFFFF"/>
                            </a:bgClr>
                          </a:pattFill>
                          <a:ln w="9525">
                            <a:solidFill>
                              <a:srgbClr val="000000"/>
                            </a:solidFill>
                            <a:miter lim="800000"/>
                            <a:headEnd/>
                            <a:tailEnd/>
                          </a:ln>
                        </wps:spPr>
                        <wps:txbx>
                          <w:txbxContent>
                            <w:p w14:paraId="0F5AA37B" w14:textId="77777777" w:rsidR="00174F95" w:rsidRPr="001A5F5C" w:rsidRDefault="00174F95" w:rsidP="00DB5BA8">
                              <w:pPr>
                                <w:jc w:val="center"/>
                                <w:rPr>
                                  <w:rFonts w:ascii="Arial" w:hAnsi="Arial" w:cs="Arial"/>
                                </w:rPr>
                              </w:pPr>
                              <w:r>
                                <w:rPr>
                                  <w:rFonts w:ascii="Arial" w:hAnsi="Arial" w:cs="Arial" w:hint="eastAsia"/>
                                </w:rPr>
                                <w:t>Video Capture</w:t>
                              </w:r>
                              <w:r w:rsidRPr="001A5F5C">
                                <w:rPr>
                                  <w:rFonts w:ascii="Arial" w:hAnsi="Arial" w:cs="Arial"/>
                                </w:rPr>
                                <w:t xml:space="preserve"> Driver</w:t>
                              </w:r>
                            </w:p>
                          </w:txbxContent>
                        </wps:txbx>
                        <wps:bodyPr rot="0" vert="horz" wrap="square" lIns="74295" tIns="8890" rIns="74295" bIns="8890" anchor="t" anchorCtr="0" upright="1">
                          <a:noAutofit/>
                        </wps:bodyPr>
                      </wps:wsp>
                      <wps:wsp>
                        <wps:cNvPr id="8654" name="Line 56"/>
                        <wps:cNvCnPr>
                          <a:cxnSpLocks noChangeShapeType="1"/>
                        </wps:cNvCnPr>
                        <wps:spPr bwMode="auto">
                          <a:xfrm>
                            <a:off x="2013635" y="309721"/>
                            <a:ext cx="635" cy="2362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55" name="Line 57"/>
                        <wps:cNvCnPr>
                          <a:cxnSpLocks noChangeShapeType="1"/>
                        </wps:cNvCnPr>
                        <wps:spPr bwMode="auto">
                          <a:xfrm>
                            <a:off x="2752725" y="1485900"/>
                            <a:ext cx="2210" cy="47457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56" name="Line 58"/>
                        <wps:cNvCnPr>
                          <a:cxnSpLocks noChangeShapeType="1"/>
                        </wps:cNvCnPr>
                        <wps:spPr bwMode="auto">
                          <a:xfrm>
                            <a:off x="504825" y="1005840"/>
                            <a:ext cx="497205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657" name="Rectangle 59"/>
                        <wps:cNvSpPr>
                          <a:spLocks noChangeArrowheads="1"/>
                        </wps:cNvSpPr>
                        <wps:spPr bwMode="auto">
                          <a:xfrm>
                            <a:off x="2671887" y="5424473"/>
                            <a:ext cx="809625" cy="249555"/>
                          </a:xfrm>
                          <a:prstGeom prst="rect">
                            <a:avLst/>
                          </a:prstGeom>
                          <a:solidFill>
                            <a:srgbClr val="FFFFFF"/>
                          </a:solidFill>
                          <a:ln w="9525">
                            <a:solidFill>
                              <a:srgbClr val="000000"/>
                            </a:solidFill>
                            <a:miter lim="800000"/>
                            <a:headEnd/>
                            <a:tailEnd/>
                          </a:ln>
                        </wps:spPr>
                        <wps:txbx>
                          <w:txbxContent>
                            <w:p w14:paraId="2A79455C" w14:textId="77777777" w:rsidR="00174F95" w:rsidRDefault="00174F95" w:rsidP="00DB5BA8">
                              <w:pPr>
                                <w:jc w:val="center"/>
                                <w:rPr>
                                  <w:rFonts w:ascii="Arial" w:hAnsi="Arial" w:cs="Arial"/>
                                </w:rPr>
                              </w:pPr>
                              <w:r>
                                <w:rPr>
                                  <w:rFonts w:ascii="Arial" w:hAnsi="Arial" w:cs="Arial"/>
                                </w:rPr>
                                <w:t>Coax input</w:t>
                              </w:r>
                            </w:p>
                            <w:p w14:paraId="0966ADD2" w14:textId="77777777" w:rsidR="00174F95" w:rsidRPr="001A5F5C" w:rsidRDefault="00174F95" w:rsidP="00DB5BA8">
                              <w:pPr>
                                <w:jc w:val="center"/>
                                <w:rPr>
                                  <w:rFonts w:ascii="Arial" w:hAnsi="Arial" w:cs="Arial"/>
                                </w:rPr>
                              </w:pPr>
                              <w:r>
                                <w:rPr>
                                  <w:rFonts w:ascii="Arial" w:hAnsi="Arial" w:cs="Arial" w:hint="eastAsia"/>
                                </w:rPr>
                                <w:t>C</w:t>
                              </w:r>
                              <w:r w:rsidRPr="001A5F5C">
                                <w:rPr>
                                  <w:rFonts w:ascii="Arial" w:hAnsi="Arial" w:cs="Arial"/>
                                </w:rPr>
                                <w:t>onnector</w:t>
                              </w:r>
                            </w:p>
                          </w:txbxContent>
                        </wps:txbx>
                        <wps:bodyPr rot="0" vert="horz" wrap="square" lIns="74295" tIns="8890" rIns="74295" bIns="8890" anchor="t" anchorCtr="0" upright="1">
                          <a:noAutofit/>
                        </wps:bodyPr>
                      </wps:wsp>
                      <wps:wsp>
                        <wps:cNvPr id="8658" name="Line 60"/>
                        <wps:cNvCnPr>
                          <a:cxnSpLocks noChangeShapeType="1"/>
                        </wps:cNvCnPr>
                        <wps:spPr bwMode="auto">
                          <a:xfrm flipH="1">
                            <a:off x="3046583" y="3732327"/>
                            <a:ext cx="2855" cy="163793"/>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659" name="Line 61"/>
                        <wps:cNvCnPr>
                          <a:cxnSpLocks noChangeShapeType="1"/>
                        </wps:cNvCnPr>
                        <wps:spPr bwMode="auto">
                          <a:xfrm flipV="1">
                            <a:off x="576681" y="3371850"/>
                            <a:ext cx="4833519" cy="1938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660" name="Text Box 62"/>
                        <wps:cNvSpPr txBox="1">
                          <a:spLocks noChangeArrowheads="1"/>
                        </wps:cNvSpPr>
                        <wps:spPr bwMode="auto">
                          <a:xfrm>
                            <a:off x="4799701" y="448818"/>
                            <a:ext cx="112014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2F9E2" w14:textId="77777777" w:rsidR="00174F95" w:rsidRPr="001A5F5C" w:rsidRDefault="00174F95" w:rsidP="00DB5BA8">
                              <w:pPr>
                                <w:rPr>
                                  <w:rFonts w:ascii="Arial" w:hAnsi="Arial" w:cs="Arial"/>
                                </w:rPr>
                              </w:pPr>
                              <w:r w:rsidRPr="001A5F5C">
                                <w:rPr>
                                  <w:rFonts w:ascii="Arial" w:hAnsi="Arial" w:cs="Arial"/>
                                </w:rPr>
                                <w:t>User mode</w:t>
                              </w:r>
                            </w:p>
                          </w:txbxContent>
                        </wps:txbx>
                        <wps:bodyPr rot="0" vert="horz" wrap="square" lIns="74295" tIns="8890" rIns="74295" bIns="8890" anchor="t" anchorCtr="0" upright="1">
                          <a:noAutofit/>
                        </wps:bodyPr>
                      </wps:wsp>
                      <wps:wsp>
                        <wps:cNvPr id="8661" name="Text Box 63"/>
                        <wps:cNvSpPr txBox="1">
                          <a:spLocks noChangeArrowheads="1"/>
                        </wps:cNvSpPr>
                        <wps:spPr bwMode="auto">
                          <a:xfrm>
                            <a:off x="4804913" y="1770228"/>
                            <a:ext cx="112014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C14AA" w14:textId="77777777" w:rsidR="00174F95" w:rsidRPr="001A5F5C" w:rsidRDefault="00174F95" w:rsidP="00DB5BA8">
                              <w:pPr>
                                <w:rPr>
                                  <w:rFonts w:ascii="Arial" w:hAnsi="Arial" w:cs="Arial"/>
                                </w:rPr>
                              </w:pPr>
                              <w:r w:rsidRPr="001A5F5C">
                                <w:rPr>
                                  <w:rFonts w:ascii="Arial" w:hAnsi="Arial" w:cs="Arial"/>
                                </w:rPr>
                                <w:t>Kernel mode</w:t>
                              </w:r>
                            </w:p>
                          </w:txbxContent>
                        </wps:txbx>
                        <wps:bodyPr rot="0" vert="horz" wrap="square" lIns="74295" tIns="8890" rIns="74295" bIns="8890" anchor="t" anchorCtr="0" upright="1">
                          <a:noAutofit/>
                        </wps:bodyPr>
                      </wps:wsp>
                      <wps:wsp>
                        <wps:cNvPr id="8662" name="Text Box 64"/>
                        <wps:cNvSpPr txBox="1">
                          <a:spLocks noChangeArrowheads="1"/>
                        </wps:cNvSpPr>
                        <wps:spPr bwMode="auto">
                          <a:xfrm>
                            <a:off x="5088697" y="4255983"/>
                            <a:ext cx="105156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78581" w14:textId="77777777" w:rsidR="00174F95" w:rsidRPr="001A5F5C" w:rsidRDefault="00174F95" w:rsidP="00DB5BA8">
                              <w:pPr>
                                <w:rPr>
                                  <w:rFonts w:ascii="Arial" w:hAnsi="Arial" w:cs="Arial"/>
                                </w:rPr>
                              </w:pPr>
                              <w:r w:rsidRPr="001A5F5C">
                                <w:rPr>
                                  <w:rFonts w:ascii="Arial" w:hAnsi="Arial" w:cs="Arial"/>
                                </w:rPr>
                                <w:t>Hardware</w:t>
                              </w:r>
                            </w:p>
                          </w:txbxContent>
                        </wps:txbx>
                        <wps:bodyPr rot="0" vert="horz" wrap="square" lIns="74295" tIns="8890" rIns="74295" bIns="8890" anchor="t" anchorCtr="0" upright="1">
                          <a:noAutofit/>
                        </wps:bodyPr>
                      </wps:wsp>
                      <wps:wsp>
                        <wps:cNvPr id="8663" name="Line 65"/>
                        <wps:cNvCnPr>
                          <a:cxnSpLocks noChangeShapeType="1"/>
                        </wps:cNvCnPr>
                        <wps:spPr bwMode="auto">
                          <a:xfrm>
                            <a:off x="2028987" y="754230"/>
                            <a:ext cx="0" cy="4654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64" name="AutoShape 66"/>
                        <wps:cNvSpPr>
                          <a:spLocks noChangeArrowheads="1"/>
                        </wps:cNvSpPr>
                        <wps:spPr bwMode="auto">
                          <a:xfrm>
                            <a:off x="1648550" y="531472"/>
                            <a:ext cx="653415" cy="251333"/>
                          </a:xfrm>
                          <a:prstGeom prst="can">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18D077F3" w14:textId="77777777" w:rsidR="00174F95" w:rsidRPr="00BF5E5A" w:rsidRDefault="00174F95" w:rsidP="00DB5BA8">
                              <w:pPr>
                                <w:spacing w:before="40" w:line="0" w:lineRule="atLeast"/>
                                <w:jc w:val="center"/>
                                <w:rPr>
                                  <w:rFonts w:ascii="Arial" w:hAnsi="Arial" w:cs="Arial"/>
                                  <w:sz w:val="16"/>
                                  <w:szCs w:val="16"/>
                                </w:rPr>
                              </w:pPr>
                              <w:r w:rsidRPr="00BF5E5A">
                                <w:rPr>
                                  <w:rFonts w:ascii="Arial" w:hAnsi="Arial" w:cs="Arial"/>
                                  <w:sz w:val="16"/>
                                  <w:szCs w:val="16"/>
                                </w:rPr>
                                <w:t>/dev/</w:t>
                              </w:r>
                              <w:r>
                                <w:rPr>
                                  <w:rFonts w:ascii="Arial" w:hAnsi="Arial" w:cs="Arial" w:hint="eastAsia"/>
                                  <w:sz w:val="16"/>
                                  <w:szCs w:val="16"/>
                                </w:rPr>
                                <w:t>video</w:t>
                              </w:r>
                              <w:r w:rsidRPr="00BF5E5A">
                                <w:rPr>
                                  <w:rFonts w:ascii="Arial" w:hAnsi="Arial" w:cs="Arial"/>
                                  <w:sz w:val="16"/>
                                  <w:szCs w:val="16"/>
                                </w:rPr>
                                <w:t>0</w:t>
                              </w:r>
                            </w:p>
                          </w:txbxContent>
                        </wps:txbx>
                        <wps:bodyPr rot="0" vert="horz" wrap="square" lIns="0" tIns="0" rIns="0" bIns="0" anchor="t" anchorCtr="0" upright="1">
                          <a:noAutofit/>
                        </wps:bodyPr>
                      </wps:wsp>
                      <wps:wsp>
                        <wps:cNvPr id="8665" name="Line 68"/>
                        <wps:cNvCnPr>
                          <a:cxnSpLocks noChangeShapeType="1"/>
                        </wps:cNvCnPr>
                        <wps:spPr bwMode="auto">
                          <a:xfrm>
                            <a:off x="3049438" y="2238451"/>
                            <a:ext cx="0" cy="126019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66" name="Rectangle 69"/>
                        <wps:cNvSpPr>
                          <a:spLocks noChangeArrowheads="1"/>
                        </wps:cNvSpPr>
                        <wps:spPr bwMode="auto">
                          <a:xfrm>
                            <a:off x="2527540" y="3498647"/>
                            <a:ext cx="1043796" cy="233680"/>
                          </a:xfrm>
                          <a:prstGeom prst="rect">
                            <a:avLst/>
                          </a:prstGeom>
                          <a:solidFill>
                            <a:srgbClr val="FFFFFF"/>
                          </a:solidFill>
                          <a:ln w="9525">
                            <a:solidFill>
                              <a:srgbClr val="000000"/>
                            </a:solidFill>
                            <a:miter lim="800000"/>
                            <a:headEnd/>
                            <a:tailEnd/>
                          </a:ln>
                        </wps:spPr>
                        <wps:txbx>
                          <w:txbxContent>
                            <w:p w14:paraId="7669CCA8" w14:textId="77777777" w:rsidR="00174F95" w:rsidRPr="00E63303" w:rsidRDefault="00174F95" w:rsidP="00DB5BA8">
                              <w:pPr>
                                <w:jc w:val="center"/>
                                <w:rPr>
                                  <w:rFonts w:ascii="Arial" w:hAnsi="Arial" w:cs="Arial"/>
                                  <w:sz w:val="18"/>
                                </w:rPr>
                              </w:pPr>
                              <w:r w:rsidRPr="00E63303">
                                <w:rPr>
                                  <w:rFonts w:ascii="Arial" w:hAnsi="Arial" w:cs="Arial"/>
                                  <w:sz w:val="18"/>
                                </w:rPr>
                                <w:t>VIN</w:t>
                              </w:r>
                              <w:r>
                                <w:rPr>
                                  <w:rFonts w:ascii="Arial" w:hAnsi="Arial" w:cs="Arial"/>
                                  <w:sz w:val="18"/>
                                  <w:lang w:eastAsia="ja-JP"/>
                                </w:rPr>
                                <w:t>0</w:t>
                              </w:r>
                              <w:r>
                                <w:rPr>
                                  <w:rFonts w:ascii="Arial" w:hAnsi="Arial" w:cs="Arial"/>
                                  <w:sz w:val="18"/>
                                </w:rPr>
                                <w:t>-</w:t>
                              </w:r>
                              <w:r w:rsidRPr="00E63303">
                                <w:rPr>
                                  <w:rFonts w:ascii="Arial" w:hAnsi="Arial" w:cs="Arial"/>
                                  <w:sz w:val="18"/>
                                </w:rPr>
                                <w:t>VIN</w:t>
                              </w:r>
                              <w:r>
                                <w:rPr>
                                  <w:rFonts w:ascii="Arial" w:hAnsi="Arial" w:cs="Arial"/>
                                  <w:sz w:val="18"/>
                                  <w:lang w:eastAsia="ja-JP"/>
                                </w:rPr>
                                <w:t>3</w:t>
                              </w:r>
                            </w:p>
                          </w:txbxContent>
                        </wps:txbx>
                        <wps:bodyPr rot="0" vert="horz" wrap="square" lIns="74295" tIns="8890" rIns="74295" bIns="8890" anchor="t" anchorCtr="0" upright="1">
                          <a:noAutofit/>
                        </wps:bodyPr>
                      </wps:wsp>
                      <wps:wsp>
                        <wps:cNvPr id="8667" name="Line 71"/>
                        <wps:cNvCnPr>
                          <a:cxnSpLocks noChangeShapeType="1"/>
                        </wps:cNvCnPr>
                        <wps:spPr bwMode="auto">
                          <a:xfrm flipH="1" flipV="1">
                            <a:off x="1865926" y="3016842"/>
                            <a:ext cx="233384" cy="48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68" name="Rectangle 73"/>
                        <wps:cNvSpPr>
                          <a:spLocks noChangeArrowheads="1"/>
                        </wps:cNvSpPr>
                        <wps:spPr bwMode="auto">
                          <a:xfrm>
                            <a:off x="865801" y="3794900"/>
                            <a:ext cx="1000125" cy="233680"/>
                          </a:xfrm>
                          <a:prstGeom prst="rect">
                            <a:avLst/>
                          </a:prstGeom>
                          <a:noFill/>
                          <a:ln w="9525">
                            <a:solidFill>
                              <a:srgbClr val="000000"/>
                            </a:solidFill>
                            <a:miter lim="800000"/>
                            <a:headEnd/>
                            <a:tailEnd/>
                          </a:ln>
                        </wps:spPr>
                        <wps:txbx>
                          <w:txbxContent>
                            <w:p w14:paraId="6A525FEC" w14:textId="77777777" w:rsidR="00174F95" w:rsidRPr="007F3F04" w:rsidRDefault="00174F95" w:rsidP="00DB5BA8">
                              <w:pPr>
                                <w:jc w:val="center"/>
                                <w:rPr>
                                  <w:rFonts w:ascii="Arial" w:hAnsi="Arial" w:cs="Arial"/>
                                </w:rPr>
                              </w:pPr>
                              <w:r w:rsidRPr="007F3F04">
                                <w:rPr>
                                  <w:rFonts w:ascii="Arial" w:hAnsi="Arial" w:cs="Arial"/>
                                </w:rPr>
                                <w:t>I2C</w:t>
                              </w:r>
                              <w:r>
                                <w:rPr>
                                  <w:rFonts w:ascii="Arial" w:hAnsi="Arial" w:cs="Arial"/>
                                  <w:lang w:eastAsia="ja-JP"/>
                                </w:rPr>
                                <w:t>1</w:t>
                              </w:r>
                            </w:p>
                          </w:txbxContent>
                        </wps:txbx>
                        <wps:bodyPr rot="0" vert="horz" wrap="square" lIns="74295" tIns="8890" rIns="74295" bIns="8890" anchor="t" anchorCtr="0" upright="1">
                          <a:noAutofit/>
                        </wps:bodyPr>
                      </wps:wsp>
                      <wps:wsp>
                        <wps:cNvPr id="8669" name="Line 74"/>
                        <wps:cNvCnPr>
                          <a:cxnSpLocks noChangeShapeType="1"/>
                        </wps:cNvCnPr>
                        <wps:spPr bwMode="auto">
                          <a:xfrm flipH="1">
                            <a:off x="1379069" y="3228213"/>
                            <a:ext cx="1" cy="562737"/>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70" name="Line 75"/>
                        <wps:cNvCnPr>
                          <a:cxnSpLocks noChangeShapeType="1"/>
                        </wps:cNvCnPr>
                        <wps:spPr bwMode="auto">
                          <a:xfrm flipH="1">
                            <a:off x="1379069" y="4035110"/>
                            <a:ext cx="8005" cy="1260221"/>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671" name="Rectangle 76"/>
                        <wps:cNvSpPr>
                          <a:spLocks noChangeArrowheads="1"/>
                        </wps:cNvSpPr>
                        <wps:spPr bwMode="auto">
                          <a:xfrm>
                            <a:off x="247650" y="1227455"/>
                            <a:ext cx="3454665" cy="248920"/>
                          </a:xfrm>
                          <a:prstGeom prst="rect">
                            <a:avLst/>
                          </a:prstGeom>
                          <a:solidFill>
                            <a:srgbClr val="FFFFFF"/>
                          </a:solidFill>
                          <a:ln w="9525">
                            <a:solidFill>
                              <a:srgbClr val="000000"/>
                            </a:solidFill>
                            <a:miter lim="800000"/>
                            <a:headEnd/>
                            <a:tailEnd/>
                          </a:ln>
                        </wps:spPr>
                        <wps:txbx>
                          <w:txbxContent>
                            <w:p w14:paraId="533561D2" w14:textId="77777777" w:rsidR="00174F95" w:rsidRPr="001A5F5C" w:rsidRDefault="00174F95" w:rsidP="00DB5BA8">
                              <w:pPr>
                                <w:jc w:val="center"/>
                                <w:rPr>
                                  <w:rFonts w:ascii="Arial" w:hAnsi="Arial" w:cs="Arial"/>
                                </w:rPr>
                              </w:pPr>
                              <w:r>
                                <w:rPr>
                                  <w:rFonts w:ascii="Arial" w:hAnsi="Arial" w:cs="Arial" w:hint="eastAsia"/>
                                </w:rPr>
                                <w:t xml:space="preserve">Video for Linux Two </w:t>
                              </w:r>
                              <w:r w:rsidRPr="001A5F5C">
                                <w:rPr>
                                  <w:rFonts w:ascii="Arial" w:hAnsi="Arial" w:cs="Arial"/>
                                </w:rPr>
                                <w:t>I/F</w:t>
                              </w:r>
                            </w:p>
                          </w:txbxContent>
                        </wps:txbx>
                        <wps:bodyPr rot="0" vert="horz" wrap="square" lIns="74295" tIns="8890" rIns="74295" bIns="8890" anchor="t" anchorCtr="0" upright="1">
                          <a:noAutofit/>
                        </wps:bodyPr>
                      </wps:wsp>
                      <wps:wsp>
                        <wps:cNvPr id="8672" name="Rectangle 79"/>
                        <wps:cNvSpPr>
                          <a:spLocks noChangeArrowheads="1"/>
                        </wps:cNvSpPr>
                        <wps:spPr bwMode="auto">
                          <a:xfrm>
                            <a:off x="582015" y="2418588"/>
                            <a:ext cx="1000125" cy="233680"/>
                          </a:xfrm>
                          <a:prstGeom prst="rect">
                            <a:avLst/>
                          </a:prstGeom>
                          <a:solidFill>
                            <a:srgbClr val="FFFFFF"/>
                          </a:solidFill>
                          <a:ln w="9525">
                            <a:solidFill>
                              <a:srgbClr val="000000"/>
                            </a:solidFill>
                            <a:miter lim="800000"/>
                            <a:headEnd/>
                            <a:tailEnd/>
                          </a:ln>
                        </wps:spPr>
                        <wps:txbx>
                          <w:txbxContent>
                            <w:p w14:paraId="29458907" w14:textId="77777777" w:rsidR="00174F95" w:rsidRPr="001A5F5C" w:rsidRDefault="00174F95" w:rsidP="00DB5BA8">
                              <w:pPr>
                                <w:jc w:val="center"/>
                                <w:rPr>
                                  <w:rFonts w:ascii="Arial" w:hAnsi="Arial" w:cs="Arial"/>
                                </w:rPr>
                              </w:pPr>
                              <w:r>
                                <w:rPr>
                                  <w:rFonts w:ascii="Arial" w:hAnsi="Arial" w:cs="Arial" w:hint="eastAsia"/>
                                </w:rPr>
                                <w:t>VIDEOBUF</w:t>
                              </w:r>
                            </w:p>
                          </w:txbxContent>
                        </wps:txbx>
                        <wps:bodyPr rot="0" vert="horz" wrap="square" lIns="74295" tIns="8890" rIns="74295" bIns="8890" anchor="t" anchorCtr="0" upright="1">
                          <a:noAutofit/>
                        </wps:bodyPr>
                      </wps:wsp>
                      <wps:wsp>
                        <wps:cNvPr id="8673" name="Line 80"/>
                        <wps:cNvCnPr>
                          <a:cxnSpLocks noChangeShapeType="1"/>
                        </wps:cNvCnPr>
                        <wps:spPr bwMode="auto">
                          <a:xfrm>
                            <a:off x="1085850" y="2228850"/>
                            <a:ext cx="0" cy="20955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74" name="Line 81"/>
                        <wps:cNvCnPr>
                          <a:cxnSpLocks noChangeShapeType="1"/>
                        </wps:cNvCnPr>
                        <wps:spPr bwMode="auto">
                          <a:xfrm flipH="1">
                            <a:off x="819151" y="1476375"/>
                            <a:ext cx="19049" cy="942213"/>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75" name="Line 83"/>
                        <wps:cNvCnPr>
                          <a:cxnSpLocks noChangeShapeType="1"/>
                        </wps:cNvCnPr>
                        <wps:spPr bwMode="auto">
                          <a:xfrm flipH="1">
                            <a:off x="4133569" y="3732327"/>
                            <a:ext cx="586" cy="155166"/>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676" name="Line 85"/>
                        <wps:cNvCnPr>
                          <a:cxnSpLocks noChangeShapeType="1"/>
                        </wps:cNvCnPr>
                        <wps:spPr bwMode="auto">
                          <a:xfrm>
                            <a:off x="4130956" y="2238451"/>
                            <a:ext cx="0" cy="126873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78" name="Line 95"/>
                        <wps:cNvCnPr>
                          <a:cxnSpLocks noChangeShapeType="1"/>
                        </wps:cNvCnPr>
                        <wps:spPr bwMode="auto">
                          <a:xfrm>
                            <a:off x="2845497" y="304165"/>
                            <a:ext cx="635" cy="2362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79" name="Line 96"/>
                        <wps:cNvCnPr>
                          <a:cxnSpLocks noChangeShapeType="1"/>
                        </wps:cNvCnPr>
                        <wps:spPr bwMode="auto">
                          <a:xfrm>
                            <a:off x="2855615" y="747245"/>
                            <a:ext cx="12064" cy="4654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80" name="Rectangle 69"/>
                        <wps:cNvSpPr>
                          <a:spLocks noChangeArrowheads="1"/>
                        </wps:cNvSpPr>
                        <wps:spPr bwMode="auto">
                          <a:xfrm>
                            <a:off x="2646533" y="3896120"/>
                            <a:ext cx="800100" cy="233680"/>
                          </a:xfrm>
                          <a:prstGeom prst="rect">
                            <a:avLst/>
                          </a:prstGeom>
                          <a:solidFill>
                            <a:srgbClr val="FFFFFF"/>
                          </a:solidFill>
                          <a:ln w="9525">
                            <a:solidFill>
                              <a:srgbClr val="000000"/>
                            </a:solidFill>
                            <a:miter lim="800000"/>
                            <a:headEnd/>
                            <a:tailEnd/>
                          </a:ln>
                        </wps:spPr>
                        <wps:txbx>
                          <w:txbxContent>
                            <w:p w14:paraId="6FAE5273" w14:textId="77777777" w:rsidR="00174F95" w:rsidRPr="0012126A" w:rsidRDefault="00174F95" w:rsidP="00DB5BA8">
                              <w:pPr>
                                <w:jc w:val="center"/>
                                <w:rPr>
                                  <w:rFonts w:ascii="Arial" w:hAnsi="Arial" w:cs="Arial"/>
                                  <w:lang w:eastAsia="ja-JP"/>
                                </w:rPr>
                              </w:pPr>
                              <w:r w:rsidRPr="0012126A">
                                <w:rPr>
                                  <w:rFonts w:ascii="Arial" w:hAnsi="Arial" w:cs="Arial"/>
                                  <w:lang w:eastAsia="ja-JP"/>
                                </w:rPr>
                                <w:t>CSI40</w:t>
                              </w:r>
                            </w:p>
                            <w:p w14:paraId="0D9DF965" w14:textId="77777777" w:rsidR="00174F95" w:rsidRPr="0012126A" w:rsidRDefault="00174F95" w:rsidP="00DB5BA8">
                              <w:pPr>
                                <w:pStyle w:val="NormalWeb"/>
                                <w:overflowPunct w:val="0"/>
                                <w:spacing w:before="0" w:beforeAutospacing="0" w:after="200" w:afterAutospacing="0"/>
                                <w:jc w:val="center"/>
                              </w:pPr>
                            </w:p>
                          </w:txbxContent>
                        </wps:txbx>
                        <wps:bodyPr rot="0" vert="horz" wrap="square" lIns="74295" tIns="8890" rIns="74295" bIns="8890" anchor="t" anchorCtr="0" upright="1">
                          <a:noAutofit/>
                        </wps:bodyPr>
                      </wps:wsp>
                      <wps:wsp>
                        <wps:cNvPr id="8681" name="Rectangle 69"/>
                        <wps:cNvSpPr>
                          <a:spLocks noChangeArrowheads="1"/>
                        </wps:cNvSpPr>
                        <wps:spPr bwMode="auto">
                          <a:xfrm>
                            <a:off x="3702316" y="3887493"/>
                            <a:ext cx="862506" cy="233680"/>
                          </a:xfrm>
                          <a:prstGeom prst="rect">
                            <a:avLst/>
                          </a:prstGeom>
                          <a:solidFill>
                            <a:srgbClr val="FFFFFF"/>
                          </a:solidFill>
                          <a:ln w="9525">
                            <a:solidFill>
                              <a:srgbClr val="000000"/>
                            </a:solidFill>
                            <a:miter lim="800000"/>
                            <a:headEnd/>
                            <a:tailEnd/>
                          </a:ln>
                        </wps:spPr>
                        <wps:txbx>
                          <w:txbxContent>
                            <w:p w14:paraId="3063F030" w14:textId="77777777" w:rsidR="00174F95" w:rsidRPr="0012126A" w:rsidRDefault="00174F95" w:rsidP="00DB5BA8">
                              <w:pPr>
                                <w:jc w:val="center"/>
                                <w:rPr>
                                  <w:rFonts w:ascii="Arial" w:hAnsi="Arial" w:cs="Arial"/>
                                </w:rPr>
                              </w:pPr>
                              <w:r>
                                <w:rPr>
                                  <w:rFonts w:ascii="Arial" w:hAnsi="Arial" w:cs="Arial"/>
                                </w:rPr>
                                <w:t>CSI41</w:t>
                              </w:r>
                            </w:p>
                            <w:p w14:paraId="05023955" w14:textId="77777777" w:rsidR="00174F95" w:rsidRPr="0012126A" w:rsidRDefault="00174F95" w:rsidP="00DB5BA8">
                              <w:pPr>
                                <w:pStyle w:val="NormalWeb"/>
                                <w:overflowPunct w:val="0"/>
                                <w:spacing w:before="0" w:beforeAutospacing="0" w:after="200" w:afterAutospacing="0"/>
                                <w:jc w:val="center"/>
                              </w:pPr>
                              <w:r w:rsidRPr="0012126A">
                                <w:rPr>
                                  <w:rFonts w:ascii="Arial" w:eastAsia="MS Mincho" w:hAnsi="Arial"/>
                                  <w:strike/>
                                  <w:color w:val="FF0000"/>
                                  <w:sz w:val="20"/>
                                  <w:szCs w:val="20"/>
                                </w:rPr>
                                <w:t>VIN0</w:t>
                              </w:r>
                            </w:p>
                          </w:txbxContent>
                        </wps:txbx>
                        <wps:bodyPr rot="0" vert="horz" wrap="square" lIns="74295" tIns="8890" rIns="74295" bIns="8890" anchor="t" anchorCtr="0" upright="1">
                          <a:noAutofit/>
                        </wps:bodyPr>
                      </wps:wsp>
                      <wps:wsp>
                        <wps:cNvPr id="8682" name="Rectangle 67"/>
                        <wps:cNvSpPr>
                          <a:spLocks noChangeArrowheads="1"/>
                        </wps:cNvSpPr>
                        <wps:spPr bwMode="auto">
                          <a:xfrm>
                            <a:off x="2654490" y="4724400"/>
                            <a:ext cx="805217" cy="263856"/>
                          </a:xfrm>
                          <a:prstGeom prst="rect">
                            <a:avLst/>
                          </a:prstGeom>
                          <a:solidFill>
                            <a:srgbClr val="FFFFFF"/>
                          </a:solidFill>
                          <a:ln w="9525">
                            <a:solidFill>
                              <a:srgbClr val="000000"/>
                            </a:solidFill>
                            <a:miter lim="800000"/>
                            <a:headEnd/>
                            <a:tailEnd/>
                          </a:ln>
                        </wps:spPr>
                        <wps:txbx>
                          <w:txbxContent>
                            <w:p w14:paraId="55E3FD9C" w14:textId="77777777" w:rsidR="00174F95" w:rsidRPr="001A5F5C" w:rsidRDefault="00174F95" w:rsidP="00DB5BA8">
                              <w:pPr>
                                <w:jc w:val="center"/>
                                <w:rPr>
                                  <w:rFonts w:ascii="Arial" w:hAnsi="Arial" w:cs="Arial"/>
                                </w:rPr>
                              </w:pPr>
                              <w:r>
                                <w:rPr>
                                  <w:rFonts w:ascii="Arial" w:hAnsi="Arial" w:cs="Arial"/>
                                </w:rPr>
                                <w:t>MAX9286</w:t>
                              </w:r>
                            </w:p>
                          </w:txbxContent>
                        </wps:txbx>
                        <wps:bodyPr rot="0" vert="horz" wrap="square" lIns="74295" tIns="8890" rIns="74295" bIns="8890" anchor="t" anchorCtr="0" upright="1">
                          <a:noAutofit/>
                        </wps:bodyPr>
                      </wps:wsp>
                      <wps:wsp>
                        <wps:cNvPr id="8683" name="Line 60"/>
                        <wps:cNvCnPr>
                          <a:cxnSpLocks noChangeShapeType="1"/>
                        </wps:cNvCnPr>
                        <wps:spPr bwMode="auto">
                          <a:xfrm flipH="1">
                            <a:off x="4130956" y="4121173"/>
                            <a:ext cx="2613" cy="831827"/>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684" name="Line 71"/>
                        <wps:cNvCnPr>
                          <a:cxnSpLocks noChangeShapeType="1"/>
                        </wps:cNvCnPr>
                        <wps:spPr bwMode="auto">
                          <a:xfrm>
                            <a:off x="2447925" y="2257425"/>
                            <a:ext cx="3810" cy="558927"/>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685" name="Line 75"/>
                        <wps:cNvCnPr>
                          <a:cxnSpLocks noChangeShapeType="1"/>
                        </wps:cNvCnPr>
                        <wps:spPr bwMode="auto">
                          <a:xfrm flipH="1">
                            <a:off x="2447925" y="3218308"/>
                            <a:ext cx="3810" cy="1280986"/>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686" name="Line 88"/>
                        <wps:cNvCnPr>
                          <a:cxnSpLocks noChangeShapeType="1"/>
                        </wps:cNvCnPr>
                        <wps:spPr bwMode="auto">
                          <a:xfrm>
                            <a:off x="2451735" y="4499294"/>
                            <a:ext cx="49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8687" name="Group 89"/>
                        <wpg:cNvGrpSpPr>
                          <a:grpSpLocks/>
                        </wpg:cNvGrpSpPr>
                        <wpg:grpSpPr bwMode="auto">
                          <a:xfrm>
                            <a:off x="2943530" y="4383724"/>
                            <a:ext cx="200025" cy="114935"/>
                            <a:chOff x="1419225" y="114935"/>
                            <a:chExt cx="735" cy="543"/>
                          </a:xfrm>
                        </wpg:grpSpPr>
                        <wps:wsp>
                          <wps:cNvPr id="8688" name="Line 90"/>
                          <wps:cNvCnPr>
                            <a:cxnSpLocks noChangeShapeType="1"/>
                          </wps:cNvCnPr>
                          <wps:spPr bwMode="auto">
                            <a:xfrm flipH="1">
                              <a:off x="1419225" y="114935"/>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89" name="Line 91"/>
                          <wps:cNvCnPr>
                            <a:cxnSpLocks noChangeShapeType="1"/>
                          </wps:cNvCnPr>
                          <wps:spPr bwMode="auto">
                            <a:xfrm>
                              <a:off x="1419750" y="114935"/>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90" name="Line 92"/>
                          <wps:cNvCnPr>
                            <a:cxnSpLocks noChangeShapeType="1"/>
                          </wps:cNvCnPr>
                          <wps:spPr bwMode="auto">
                            <a:xfrm>
                              <a:off x="1419435" y="114935"/>
                              <a:ext cx="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691" name="Line 93"/>
                        <wps:cNvCnPr>
                          <a:cxnSpLocks noChangeShapeType="1"/>
                        </wps:cNvCnPr>
                        <wps:spPr bwMode="auto">
                          <a:xfrm>
                            <a:off x="3143555" y="4495800"/>
                            <a:ext cx="885114" cy="34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92" name="Line 94"/>
                        <wps:cNvCnPr>
                          <a:cxnSpLocks noChangeShapeType="1"/>
                        </wps:cNvCnPr>
                        <wps:spPr bwMode="auto">
                          <a:xfrm flipV="1">
                            <a:off x="3949765" y="4121173"/>
                            <a:ext cx="0" cy="3781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93" name="Line 98"/>
                        <wps:cNvCnPr>
                          <a:cxnSpLocks noChangeShapeType="1"/>
                        </wps:cNvCnPr>
                        <wps:spPr bwMode="auto">
                          <a:xfrm flipV="1">
                            <a:off x="2733980" y="4140403"/>
                            <a:ext cx="9220" cy="3582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94" name="Rectangle 55" descr="25%"/>
                        <wps:cNvSpPr>
                          <a:spLocks noChangeArrowheads="1"/>
                        </wps:cNvSpPr>
                        <wps:spPr bwMode="auto">
                          <a:xfrm>
                            <a:off x="2099310" y="2816352"/>
                            <a:ext cx="704850" cy="401956"/>
                          </a:xfrm>
                          <a:prstGeom prst="rect">
                            <a:avLst/>
                          </a:prstGeom>
                          <a:pattFill prst="pct25">
                            <a:fgClr>
                              <a:srgbClr val="C0C0C0"/>
                            </a:fgClr>
                            <a:bgClr>
                              <a:srgbClr val="FFFFFF"/>
                            </a:bgClr>
                          </a:pattFill>
                          <a:ln w="9525">
                            <a:solidFill>
                              <a:srgbClr val="000000"/>
                            </a:solidFill>
                            <a:miter lim="800000"/>
                            <a:headEnd/>
                            <a:tailEnd/>
                          </a:ln>
                        </wps:spPr>
                        <wps:txbx>
                          <w:txbxContent>
                            <w:p w14:paraId="5F4DEC21" w14:textId="77777777" w:rsidR="00174F95" w:rsidRDefault="00174F95" w:rsidP="00DB5BA8">
                              <w:pPr>
                                <w:jc w:val="center"/>
                              </w:pPr>
                              <w:r>
                                <w:rPr>
                                  <w:rFonts w:ascii="Arial" w:hAnsi="Arial" w:cs="Arial"/>
                                </w:rPr>
                                <w:t xml:space="preserve">CSI2    Driver </w:t>
                              </w:r>
                            </w:p>
                          </w:txbxContent>
                        </wps:txbx>
                        <wps:bodyPr rot="0" vert="horz" wrap="square" lIns="74295" tIns="8890" rIns="74295" bIns="8890" anchor="t" anchorCtr="0" upright="1">
                          <a:noAutofit/>
                        </wps:bodyPr>
                      </wps:wsp>
                      <wps:wsp>
                        <wps:cNvPr id="8695" name="Rectangle 55" descr="25%"/>
                        <wps:cNvSpPr>
                          <a:spLocks noChangeArrowheads="1"/>
                        </wps:cNvSpPr>
                        <wps:spPr bwMode="auto">
                          <a:xfrm>
                            <a:off x="714376" y="2815376"/>
                            <a:ext cx="1151550" cy="402931"/>
                          </a:xfrm>
                          <a:prstGeom prst="rect">
                            <a:avLst/>
                          </a:prstGeom>
                          <a:pattFill prst="pct25">
                            <a:fgClr>
                              <a:srgbClr val="C0C0C0"/>
                            </a:fgClr>
                            <a:bgClr>
                              <a:srgbClr val="FFFFFF"/>
                            </a:bgClr>
                          </a:pattFill>
                          <a:ln w="9525">
                            <a:solidFill>
                              <a:srgbClr val="000000"/>
                            </a:solidFill>
                            <a:miter lim="800000"/>
                            <a:headEnd/>
                            <a:tailEnd/>
                          </a:ln>
                        </wps:spPr>
                        <wps:txbx>
                          <w:txbxContent>
                            <w:p w14:paraId="03F34468" w14:textId="7A544544" w:rsidR="00174F95" w:rsidRDefault="00174F95" w:rsidP="00DB5BA8">
                              <w:pPr>
                                <w:jc w:val="center"/>
                              </w:pPr>
                              <w:r>
                                <w:rPr>
                                  <w:rFonts w:ascii="Arial" w:hAnsi="Arial"/>
                                </w:rPr>
                                <w:t>MAX</w:t>
                              </w:r>
                              <w:r>
                                <w:rPr>
                                  <w:rFonts w:ascii="Arial" w:hAnsi="Arial"/>
                                  <w:lang w:eastAsia="ja-JP"/>
                                </w:rPr>
                                <w:t>9286</w:t>
                              </w:r>
                              <w:r>
                                <w:rPr>
                                  <w:rFonts w:ascii="Arial" w:hAnsi="Arial"/>
                                </w:rPr>
                                <w:t xml:space="preserve">    Driver </w:t>
                              </w:r>
                            </w:p>
                            <w:p w14:paraId="269406A0" w14:textId="77777777" w:rsidR="00174F95" w:rsidRDefault="00174F95" w:rsidP="00DB5BA8">
                              <w:pPr>
                                <w:pStyle w:val="NormalWeb"/>
                                <w:overflowPunct w:val="0"/>
                                <w:spacing w:before="0" w:beforeAutospacing="0" w:after="200" w:afterAutospacing="0"/>
                                <w:jc w:val="center"/>
                              </w:pPr>
                            </w:p>
                          </w:txbxContent>
                        </wps:txbx>
                        <wps:bodyPr rot="0" vert="horz" wrap="square" lIns="74295" tIns="8890" rIns="74295" bIns="8890" anchor="t" anchorCtr="0" upright="1">
                          <a:noAutofit/>
                        </wps:bodyPr>
                      </wps:wsp>
                      <wps:wsp>
                        <wps:cNvPr id="8696" name="Text Box 64"/>
                        <wps:cNvSpPr txBox="1">
                          <a:spLocks noChangeArrowheads="1"/>
                        </wps:cNvSpPr>
                        <wps:spPr bwMode="auto">
                          <a:xfrm>
                            <a:off x="4788712" y="5732370"/>
                            <a:ext cx="118681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FD406" w14:textId="77777777" w:rsidR="00174F95" w:rsidRDefault="00174F95" w:rsidP="00DB5BA8">
                              <w:pPr>
                                <w:pStyle w:val="NormalWeb"/>
                                <w:overflowPunct w:val="0"/>
                                <w:spacing w:before="0" w:beforeAutospacing="0" w:after="200" w:afterAutospacing="0"/>
                              </w:pPr>
                              <w:r>
                                <w:rPr>
                                  <w:rFonts w:ascii="Arial" w:eastAsia="MS Mincho" w:hAnsi="Arial"/>
                                  <w:sz w:val="20"/>
                                  <w:szCs w:val="20"/>
                                </w:rPr>
                                <w:t>Evaluation board</w:t>
                              </w:r>
                            </w:p>
                          </w:txbxContent>
                        </wps:txbx>
                        <wps:bodyPr rot="0" vert="horz" wrap="square" lIns="74295" tIns="8890" rIns="74295" bIns="8890" anchor="t" anchorCtr="0" upright="1">
                          <a:noAutofit/>
                        </wps:bodyPr>
                      </wps:wsp>
                      <wps:wsp>
                        <wps:cNvPr id="8697" name="Rectangle 55" descr="25%"/>
                        <wps:cNvSpPr>
                          <a:spLocks noChangeArrowheads="1"/>
                        </wps:cNvSpPr>
                        <wps:spPr bwMode="auto">
                          <a:xfrm>
                            <a:off x="4593397" y="2839466"/>
                            <a:ext cx="1400175" cy="278130"/>
                          </a:xfrm>
                          <a:prstGeom prst="rect">
                            <a:avLst/>
                          </a:prstGeom>
                          <a:pattFill prst="pct25">
                            <a:fgClr>
                              <a:srgbClr val="C0C0C0"/>
                            </a:fgClr>
                            <a:bgClr>
                              <a:srgbClr val="FFFFFF"/>
                            </a:bgClr>
                          </a:pattFill>
                          <a:ln w="9525">
                            <a:solidFill>
                              <a:srgbClr val="000000"/>
                            </a:solidFill>
                            <a:miter lim="800000"/>
                            <a:headEnd/>
                            <a:tailEnd/>
                          </a:ln>
                        </wps:spPr>
                        <wps:txbx>
                          <w:txbxContent>
                            <w:p w14:paraId="5FD4C8C7" w14:textId="77777777" w:rsidR="00174F95" w:rsidRDefault="00174F95" w:rsidP="00DB5BA8">
                              <w:pPr>
                                <w:pStyle w:val="NormalWeb"/>
                                <w:overflowPunct w:val="0"/>
                                <w:spacing w:before="0" w:beforeAutospacing="0" w:after="80" w:afterAutospacing="0" w:line="320" w:lineRule="exact"/>
                                <w:jc w:val="center"/>
                              </w:pPr>
                              <w:r>
                                <w:rPr>
                                  <w:rFonts w:ascii="Arial" w:eastAsia="MS Mincho" w:hAnsi="Arial" w:cs="Arial"/>
                                  <w:sz w:val="18"/>
                                  <w:szCs w:val="18"/>
                                </w:rPr>
                                <w:t>Target of this manual</w:t>
                              </w:r>
                            </w:p>
                            <w:p w14:paraId="01276E49" w14:textId="77777777" w:rsidR="00174F95" w:rsidRDefault="00174F95" w:rsidP="00DB5BA8">
                              <w:pPr>
                                <w:pStyle w:val="NormalWeb"/>
                                <w:overflowPunct w:val="0"/>
                                <w:spacing w:before="0" w:beforeAutospacing="0" w:after="200" w:afterAutospacing="0"/>
                                <w:jc w:val="center"/>
                              </w:pPr>
                              <w:r>
                                <w:rPr>
                                  <w:rFonts w:ascii="Arial" w:eastAsia="MS Mincho" w:hAnsi="Arial"/>
                                  <w:color w:val="008080"/>
                                  <w:sz w:val="20"/>
                                  <w:szCs w:val="20"/>
                                  <w:u w:val="single"/>
                                </w:rPr>
                                <w:t xml:space="preserve">  </w:t>
                              </w:r>
                              <w:r>
                                <w:rPr>
                                  <w:rFonts w:ascii="Arial" w:eastAsia="MS Mincho" w:hAnsi="Arial"/>
                                  <w:sz w:val="20"/>
                                  <w:szCs w:val="20"/>
                                </w:rPr>
                                <w:t>(this module)</w:t>
                              </w:r>
                            </w:p>
                          </w:txbxContent>
                        </wps:txbx>
                        <wps:bodyPr rot="0" vert="horz" wrap="square" lIns="74295" tIns="8890" rIns="74295" bIns="8890" anchor="t" anchorCtr="0" upright="1">
                          <a:noAutofit/>
                        </wps:bodyPr>
                      </wps:wsp>
                      <wps:wsp>
                        <wps:cNvPr id="8698" name="Line 70"/>
                        <wps:cNvCnPr>
                          <a:cxnSpLocks noChangeShapeType="1"/>
                        </wps:cNvCnPr>
                        <wps:spPr bwMode="auto">
                          <a:xfrm>
                            <a:off x="2899637" y="4965994"/>
                            <a:ext cx="13290" cy="447447"/>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699" name="Line 61"/>
                        <wps:cNvCnPr>
                          <a:cxnSpLocks noChangeShapeType="1"/>
                        </wps:cNvCnPr>
                        <wps:spPr bwMode="auto">
                          <a:xfrm>
                            <a:off x="624306" y="4571025"/>
                            <a:ext cx="483351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700" name="Line 60"/>
                        <wps:cNvCnPr>
                          <a:cxnSpLocks noChangeShapeType="1"/>
                          <a:stCxn id="8680" idx="2"/>
                          <a:endCxn id="8682" idx="0"/>
                        </wps:cNvCnPr>
                        <wps:spPr bwMode="auto">
                          <a:xfrm>
                            <a:off x="3046583" y="4129800"/>
                            <a:ext cx="10516" cy="5946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702" name="Line 56"/>
                        <wps:cNvCnPr>
                          <a:cxnSpLocks noChangeShapeType="1"/>
                        </wps:cNvCnPr>
                        <wps:spPr bwMode="auto">
                          <a:xfrm>
                            <a:off x="4520661" y="319405"/>
                            <a:ext cx="635" cy="2362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703" name="Line 65"/>
                        <wps:cNvCnPr>
                          <a:cxnSpLocks noChangeShapeType="1"/>
                        </wps:cNvCnPr>
                        <wps:spPr bwMode="auto">
                          <a:xfrm>
                            <a:off x="4531456" y="759460"/>
                            <a:ext cx="0" cy="4654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704" name="AutoShape 66"/>
                        <wps:cNvSpPr>
                          <a:spLocks noChangeArrowheads="1"/>
                        </wps:cNvSpPr>
                        <wps:spPr bwMode="auto">
                          <a:xfrm>
                            <a:off x="4199986" y="540385"/>
                            <a:ext cx="653415" cy="259716"/>
                          </a:xfrm>
                          <a:prstGeom prst="can">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C2F116A" w14:textId="77777777" w:rsidR="00174F95" w:rsidRDefault="00174F95" w:rsidP="00DB5BA8">
                              <w:pPr>
                                <w:pStyle w:val="NormalWeb"/>
                                <w:overflowPunct w:val="0"/>
                                <w:spacing w:before="40" w:beforeAutospacing="0" w:after="200" w:afterAutospacing="0"/>
                                <w:jc w:val="center"/>
                              </w:pPr>
                              <w:r>
                                <w:rPr>
                                  <w:rFonts w:ascii="Arial" w:eastAsia="MS Mincho" w:hAnsi="Arial"/>
                                  <w:sz w:val="16"/>
                                  <w:szCs w:val="16"/>
                                </w:rPr>
                                <w:t>/dev/media0</w:t>
                              </w:r>
                            </w:p>
                          </w:txbxContent>
                        </wps:txbx>
                        <wps:bodyPr rot="0" vert="horz" wrap="square" lIns="0" tIns="0" rIns="0" bIns="0" anchor="t" anchorCtr="0" upright="1">
                          <a:noAutofit/>
                        </wps:bodyPr>
                      </wps:wsp>
                      <wps:wsp>
                        <wps:cNvPr id="8705" name="Rectangle 76"/>
                        <wps:cNvSpPr>
                          <a:spLocks noChangeArrowheads="1"/>
                        </wps:cNvSpPr>
                        <wps:spPr bwMode="auto">
                          <a:xfrm>
                            <a:off x="3871374" y="1218225"/>
                            <a:ext cx="1217323" cy="248920"/>
                          </a:xfrm>
                          <a:prstGeom prst="rect">
                            <a:avLst/>
                          </a:prstGeom>
                          <a:solidFill>
                            <a:srgbClr val="FFFFFF"/>
                          </a:solidFill>
                          <a:ln w="9525">
                            <a:solidFill>
                              <a:srgbClr val="000000"/>
                            </a:solidFill>
                            <a:miter lim="800000"/>
                            <a:headEnd/>
                            <a:tailEnd/>
                          </a:ln>
                        </wps:spPr>
                        <wps:txbx>
                          <w:txbxContent>
                            <w:p w14:paraId="34871473" w14:textId="77777777" w:rsidR="00174F95" w:rsidRDefault="00174F95" w:rsidP="00DB5BA8">
                              <w:pPr>
                                <w:pStyle w:val="NormalWeb"/>
                                <w:overflowPunct w:val="0"/>
                                <w:spacing w:before="0" w:beforeAutospacing="0" w:after="200" w:afterAutospacing="0"/>
                                <w:jc w:val="center"/>
                              </w:pPr>
                              <w:r w:rsidRPr="00DA7067">
                                <w:rPr>
                                  <w:rFonts w:ascii="Arial" w:eastAsia="MS Mincho" w:hAnsi="Arial"/>
                                  <w:sz w:val="20"/>
                                  <w:szCs w:val="20"/>
                                </w:rPr>
                                <w:t xml:space="preserve">Media Controller </w:t>
                              </w:r>
                              <w:r w:rsidRPr="00D3475F">
                                <w:rPr>
                                  <w:rFonts w:ascii="Times New Roman" w:hAnsi="Times New Roman" w:cs="Times New Roman"/>
                                  <w:sz w:val="16"/>
                                  <w:szCs w:val="18"/>
                                </w:rPr>
                                <w:t>*</w:t>
                              </w:r>
                              <w:r>
                                <w:rPr>
                                  <w:rFonts w:cs="Arial"/>
                                  <w:sz w:val="16"/>
                                  <w:szCs w:val="18"/>
                                  <w:vertAlign w:val="superscript"/>
                                </w:rPr>
                                <w:t>1</w:t>
                              </w:r>
                            </w:p>
                          </w:txbxContent>
                        </wps:txbx>
                        <wps:bodyPr rot="0" vert="horz" wrap="square" lIns="74295" tIns="8890" rIns="74295" bIns="8890" anchor="t" anchorCtr="0" upright="1">
                          <a:noAutofit/>
                        </wps:bodyPr>
                      </wps:wsp>
                      <wps:wsp>
                        <wps:cNvPr id="8706" name="Line 57"/>
                        <wps:cNvCnPr>
                          <a:cxnSpLocks noChangeShapeType="1"/>
                        </wps:cNvCnPr>
                        <wps:spPr bwMode="auto">
                          <a:xfrm>
                            <a:off x="4129051" y="1467145"/>
                            <a:ext cx="1905" cy="47434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707" name="コネクタ: カギ線 511"/>
                        <wps:cNvCnPr/>
                        <wps:spPr>
                          <a:xfrm rot="16200000" flipH="1">
                            <a:off x="-193971" y="2108494"/>
                            <a:ext cx="1540467" cy="276227"/>
                          </a:xfrm>
                          <a:prstGeom prst="bentConnector2">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708" name="Rectangle 67"/>
                        <wps:cNvSpPr>
                          <a:spLocks noChangeArrowheads="1"/>
                        </wps:cNvSpPr>
                        <wps:spPr bwMode="auto">
                          <a:xfrm>
                            <a:off x="3702316" y="4724731"/>
                            <a:ext cx="805180" cy="263525"/>
                          </a:xfrm>
                          <a:prstGeom prst="rect">
                            <a:avLst/>
                          </a:prstGeom>
                          <a:solidFill>
                            <a:srgbClr val="FFFFFF"/>
                          </a:solidFill>
                          <a:ln w="9525">
                            <a:solidFill>
                              <a:srgbClr val="000000"/>
                            </a:solidFill>
                            <a:miter lim="800000"/>
                            <a:headEnd/>
                            <a:tailEnd/>
                          </a:ln>
                        </wps:spPr>
                        <wps:txbx>
                          <w:txbxContent>
                            <w:p w14:paraId="4E95C47E" w14:textId="77777777" w:rsidR="00174F95" w:rsidRPr="00BE17C8" w:rsidRDefault="00174F95" w:rsidP="00DB5BA8">
                              <w:pPr>
                                <w:rPr>
                                  <w:sz w:val="24"/>
                                  <w:szCs w:val="24"/>
                                </w:rPr>
                              </w:pPr>
                              <w:r w:rsidRPr="00CE1D32">
                                <w:rPr>
                                  <w:rFonts w:ascii="Arial" w:hAnsi="Arial"/>
                                </w:rPr>
                                <w:t>MAX9</w:t>
                              </w:r>
                              <w:r>
                                <w:rPr>
                                  <w:rFonts w:ascii="Arial" w:hAnsi="Arial"/>
                                </w:rPr>
                                <w:t>286</w:t>
                              </w:r>
                            </w:p>
                          </w:txbxContent>
                        </wps:txbx>
                        <wps:bodyPr rot="0" vert="horz" wrap="square" lIns="74295" tIns="8890" rIns="74295" bIns="8890" anchor="t" anchorCtr="0" upright="1">
                          <a:noAutofit/>
                        </wps:bodyPr>
                      </wps:wsp>
                      <wps:wsp>
                        <wps:cNvPr id="8709" name="Rectangle 59"/>
                        <wps:cNvSpPr>
                          <a:spLocks noChangeArrowheads="1"/>
                        </wps:cNvSpPr>
                        <wps:spPr bwMode="auto">
                          <a:xfrm>
                            <a:off x="3740929" y="5424473"/>
                            <a:ext cx="809625" cy="249555"/>
                          </a:xfrm>
                          <a:prstGeom prst="rect">
                            <a:avLst/>
                          </a:prstGeom>
                          <a:solidFill>
                            <a:srgbClr val="FFFFFF"/>
                          </a:solidFill>
                          <a:ln w="9525">
                            <a:solidFill>
                              <a:srgbClr val="000000"/>
                            </a:solidFill>
                            <a:miter lim="800000"/>
                            <a:headEnd/>
                            <a:tailEnd/>
                          </a:ln>
                        </wps:spPr>
                        <wps:txbx>
                          <w:txbxContent>
                            <w:p w14:paraId="3058A1F0" w14:textId="77777777" w:rsidR="00174F95" w:rsidRPr="00BE17C8" w:rsidRDefault="00174F95" w:rsidP="00DB5BA8">
                              <w:pPr>
                                <w:jc w:val="center"/>
                                <w:rPr>
                                  <w:sz w:val="24"/>
                                  <w:szCs w:val="24"/>
                                </w:rPr>
                              </w:pPr>
                              <w:r w:rsidRPr="00CE1D32">
                                <w:rPr>
                                  <w:rFonts w:ascii="Arial" w:hAnsi="Arial"/>
                                </w:rPr>
                                <w:t>Coax input</w:t>
                              </w:r>
                            </w:p>
                            <w:p w14:paraId="534932D4" w14:textId="77777777" w:rsidR="00174F95" w:rsidRDefault="00174F95" w:rsidP="00DB5BA8">
                              <w:pPr>
                                <w:jc w:val="center"/>
                              </w:pPr>
                              <w:r>
                                <w:rPr>
                                  <w:rFonts w:ascii="Arial" w:hAnsi="Arial"/>
                                </w:rPr>
                                <w:t>Connector</w:t>
                              </w:r>
                            </w:p>
                          </w:txbxContent>
                        </wps:txbx>
                        <wps:bodyPr rot="0" vert="horz" wrap="square" lIns="74295" tIns="8890" rIns="74295" bIns="8890" anchor="t" anchorCtr="0" upright="1">
                          <a:noAutofit/>
                        </wps:bodyPr>
                      </wps:wsp>
                      <wps:wsp>
                        <wps:cNvPr id="8710" name="Line 70"/>
                        <wps:cNvCnPr>
                          <a:cxnSpLocks noChangeShapeType="1"/>
                        </wps:cNvCnPr>
                        <wps:spPr bwMode="auto">
                          <a:xfrm flipH="1">
                            <a:off x="3981969" y="4965994"/>
                            <a:ext cx="14620" cy="447447"/>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8712" name="Group 89"/>
                        <wpg:cNvGrpSpPr>
                          <a:grpSpLocks/>
                        </wpg:cNvGrpSpPr>
                        <wpg:grpSpPr bwMode="auto">
                          <a:xfrm>
                            <a:off x="4028669" y="4384359"/>
                            <a:ext cx="200025" cy="114935"/>
                            <a:chOff x="0" y="0"/>
                            <a:chExt cx="735" cy="543"/>
                          </a:xfrm>
                        </wpg:grpSpPr>
                        <wps:wsp>
                          <wps:cNvPr id="8713" name="Line 90"/>
                          <wps:cNvCnPr>
                            <a:cxnSpLocks noChangeShapeType="1"/>
                          </wps:cNvCnPr>
                          <wps:spPr bwMode="auto">
                            <a:xfrm flipH="1">
                              <a:off x="0" y="0"/>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14" name="Line 91"/>
                          <wps:cNvCnPr>
                            <a:cxnSpLocks noChangeShapeType="1"/>
                          </wps:cNvCnPr>
                          <wps:spPr bwMode="auto">
                            <a:xfrm>
                              <a:off x="525" y="0"/>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15" name="Line 92"/>
                          <wps:cNvCnPr>
                            <a:cxnSpLocks noChangeShapeType="1"/>
                          </wps:cNvCnPr>
                          <wps:spPr bwMode="auto">
                            <a:xfrm>
                              <a:off x="210" y="0"/>
                              <a:ext cx="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716" name="Line 93"/>
                        <wps:cNvCnPr>
                          <a:cxnSpLocks noChangeShapeType="1"/>
                        </wps:cNvCnPr>
                        <wps:spPr bwMode="auto">
                          <a:xfrm>
                            <a:off x="4237194" y="4499294"/>
                            <a:ext cx="778358"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17" name="Line 88"/>
                        <wps:cNvCnPr>
                          <a:cxnSpLocks noChangeShapeType="1"/>
                        </wps:cNvCnPr>
                        <wps:spPr bwMode="auto">
                          <a:xfrm>
                            <a:off x="1371600" y="5308979"/>
                            <a:ext cx="1433830" cy="15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8718" name="Group 89"/>
                        <wpg:cNvGrpSpPr>
                          <a:grpSpLocks/>
                        </wpg:cNvGrpSpPr>
                        <wpg:grpSpPr bwMode="auto">
                          <a:xfrm>
                            <a:off x="2804160" y="5209199"/>
                            <a:ext cx="200025" cy="114935"/>
                            <a:chOff x="0" y="0"/>
                            <a:chExt cx="735" cy="543"/>
                          </a:xfrm>
                        </wpg:grpSpPr>
                        <wps:wsp>
                          <wps:cNvPr id="8719" name="Line 90"/>
                          <wps:cNvCnPr>
                            <a:cxnSpLocks noChangeShapeType="1"/>
                          </wps:cNvCnPr>
                          <wps:spPr bwMode="auto">
                            <a:xfrm flipH="1">
                              <a:off x="0" y="0"/>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20" name="Line 91"/>
                          <wps:cNvCnPr>
                            <a:cxnSpLocks noChangeShapeType="1"/>
                          </wps:cNvCnPr>
                          <wps:spPr bwMode="auto">
                            <a:xfrm>
                              <a:off x="525" y="0"/>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21" name="Line 92"/>
                          <wps:cNvCnPr>
                            <a:cxnSpLocks noChangeShapeType="1"/>
                          </wps:cNvCnPr>
                          <wps:spPr bwMode="auto">
                            <a:xfrm>
                              <a:off x="210" y="0"/>
                              <a:ext cx="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722" name="Line 93"/>
                        <wps:cNvCnPr>
                          <a:cxnSpLocks noChangeShapeType="1"/>
                        </wps:cNvCnPr>
                        <wps:spPr bwMode="auto">
                          <a:xfrm>
                            <a:off x="3004185" y="5320959"/>
                            <a:ext cx="884555"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8723" name="Group 89"/>
                        <wpg:cNvGrpSpPr>
                          <a:grpSpLocks/>
                        </wpg:cNvGrpSpPr>
                        <wpg:grpSpPr bwMode="auto">
                          <a:xfrm>
                            <a:off x="3888740" y="5209834"/>
                            <a:ext cx="200025" cy="114935"/>
                            <a:chOff x="1084580" y="635"/>
                            <a:chExt cx="735" cy="543"/>
                          </a:xfrm>
                        </wpg:grpSpPr>
                        <wps:wsp>
                          <wps:cNvPr id="8724" name="Line 90"/>
                          <wps:cNvCnPr>
                            <a:cxnSpLocks noChangeShapeType="1"/>
                          </wps:cNvCnPr>
                          <wps:spPr bwMode="auto">
                            <a:xfrm flipH="1">
                              <a:off x="1084580" y="635"/>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25" name="Line 91"/>
                          <wps:cNvCnPr>
                            <a:cxnSpLocks noChangeShapeType="1"/>
                          </wps:cNvCnPr>
                          <wps:spPr bwMode="auto">
                            <a:xfrm>
                              <a:off x="1085105" y="635"/>
                              <a:ext cx="210" cy="5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26" name="Line 92"/>
                          <wps:cNvCnPr>
                            <a:cxnSpLocks noChangeShapeType="1"/>
                          </wps:cNvCnPr>
                          <wps:spPr bwMode="auto">
                            <a:xfrm>
                              <a:off x="1084790" y="635"/>
                              <a:ext cx="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727" name="Line 94"/>
                        <wps:cNvCnPr>
                          <a:cxnSpLocks noChangeShapeType="1"/>
                        </wps:cNvCnPr>
                        <wps:spPr bwMode="auto">
                          <a:xfrm flipV="1">
                            <a:off x="4255261" y="4959170"/>
                            <a:ext cx="0" cy="377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28" name="Line 94"/>
                        <wps:cNvCnPr>
                          <a:cxnSpLocks noChangeShapeType="1"/>
                        </wps:cNvCnPr>
                        <wps:spPr bwMode="auto">
                          <a:xfrm flipV="1">
                            <a:off x="3267853" y="4953000"/>
                            <a:ext cx="0" cy="377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29" name="Straight Connector 8729"/>
                        <wps:cNvCnPr/>
                        <wps:spPr>
                          <a:xfrm>
                            <a:off x="4031615" y="5295331"/>
                            <a:ext cx="223646" cy="416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6" name="AutoShape 66"/>
                        <wps:cNvSpPr>
                          <a:spLocks noChangeArrowheads="1"/>
                        </wps:cNvSpPr>
                        <wps:spPr bwMode="auto">
                          <a:xfrm>
                            <a:off x="2495956" y="550841"/>
                            <a:ext cx="652780" cy="219710"/>
                          </a:xfrm>
                          <a:prstGeom prst="can">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555ED50F" w14:textId="77777777" w:rsidR="00174F95" w:rsidRDefault="00174F95" w:rsidP="00DB5BA8">
                              <w:pPr>
                                <w:pStyle w:val="NormalWeb"/>
                                <w:overflowPunct w:val="0"/>
                                <w:spacing w:before="40" w:beforeAutospacing="0" w:after="200" w:afterAutospacing="0"/>
                                <w:jc w:val="center"/>
                              </w:pPr>
                              <w:r>
                                <w:rPr>
                                  <w:rFonts w:ascii="Arial" w:eastAsia="MS Mincho" w:hAnsi="Arial"/>
                                  <w:sz w:val="16"/>
                                  <w:szCs w:val="16"/>
                                </w:rPr>
                                <w:t>/dev/video7</w:t>
                              </w:r>
                            </w:p>
                          </w:txbxContent>
                        </wps:txbx>
                        <wps:bodyPr rot="0" vert="horz" wrap="square" lIns="0" tIns="0" rIns="0" bIns="0" anchor="t" anchorCtr="0" upright="1">
                          <a:noAutofit/>
                        </wps:bodyPr>
                      </wps:wsp>
                      <wps:wsp>
                        <wps:cNvPr id="652" name="Rectangle 652"/>
                        <wps:cNvSpPr>
                          <a:spLocks noChangeArrowheads="1"/>
                        </wps:cNvSpPr>
                        <wps:spPr bwMode="auto">
                          <a:xfrm>
                            <a:off x="3636741" y="3515731"/>
                            <a:ext cx="894715" cy="233045"/>
                          </a:xfrm>
                          <a:prstGeom prst="rect">
                            <a:avLst/>
                          </a:prstGeom>
                          <a:solidFill>
                            <a:srgbClr val="FFFFFF"/>
                          </a:solidFill>
                          <a:ln w="9525">
                            <a:solidFill>
                              <a:srgbClr val="000000"/>
                            </a:solidFill>
                            <a:miter lim="800000"/>
                            <a:headEnd/>
                            <a:tailEnd/>
                          </a:ln>
                        </wps:spPr>
                        <wps:txbx>
                          <w:txbxContent>
                            <w:p w14:paraId="23E07078" w14:textId="77777777" w:rsidR="00174F95" w:rsidRDefault="00174F95" w:rsidP="00DB5BA8">
                              <w:pPr>
                                <w:pStyle w:val="NormalWeb"/>
                                <w:overflowPunct w:val="0"/>
                                <w:spacing w:before="0" w:beforeAutospacing="0" w:after="200" w:afterAutospacing="0"/>
                                <w:jc w:val="center"/>
                              </w:pPr>
                              <w:r>
                                <w:rPr>
                                  <w:rFonts w:ascii="Arial" w:eastAsia="MS Mincho" w:hAnsi="Arial"/>
                                  <w:sz w:val="18"/>
                                  <w:szCs w:val="18"/>
                                </w:rPr>
                                <w:t>VIN4-VIN7</w:t>
                              </w:r>
                            </w:p>
                          </w:txbxContent>
                        </wps:txbx>
                        <wps:bodyPr rot="0" vert="horz" wrap="square" lIns="74295" tIns="8890" rIns="74295" bIns="889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EFCD146" id="_x0000_s1319" editas="canvas" style="position:absolute;margin-left:0;margin-top:23.2pt;width:483.75pt;height:489pt;z-index:251712512;mso-position-horizontal-relative:margin" coordsize="61436,6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">
                <v:shape id="_x0000_s1320" type="#_x0000_t75" style="position:absolute;width:61436;height:62103;visibility:visible;mso-wrap-style:square" stroked="t" strokeweight="1pt">
                  <v:fill o:detectmouseclick="t"/>
                  <v:path o:connecttype="none"/>
                </v:shape>
                <v:shape id="テキスト ボックス 11" o:spid="_x0000_s1321" type="#_x0000_t202" style="position:absolute;left:22051;top:4984;width:4095;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" fillcolor="white [3201]" stroked="f" strokeweight=".5pt">
                  <v:textbox>
                    <w:txbxContent>
                      <w:p w14:paraId="4754338A" w14:textId="77777777" w:rsidR="00174F95" w:rsidRDefault="00174F95" w:rsidP="00DB5BA8">
                        <w:pPr>
                          <w:rPr>
                            <w:lang w:eastAsia="ja-JP"/>
                          </w:rPr>
                        </w:pPr>
                        <w:r>
                          <w:rPr>
                            <w:rFonts w:hint="eastAsia"/>
                            <w:lang w:eastAsia="ja-JP"/>
                          </w:rPr>
                          <w:t>･･･</w:t>
                        </w:r>
                      </w:p>
                    </w:txbxContent>
                  </v:textbox>
                </v:shape>
                <v:rect id="Rectangle 53" o:spid="_x0000_s1322" style="position:absolute;left:8338;top:812;width:4114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">
                  <v:textbox inset="5.85pt,.7pt,5.85pt,.7pt">
                    <w:txbxContent>
                      <w:p w14:paraId="25CBD38C" w14:textId="77777777" w:rsidR="00174F95" w:rsidRPr="001A5F5C" w:rsidRDefault="00174F95" w:rsidP="00DB5BA8">
                        <w:pPr>
                          <w:jc w:val="center"/>
                          <w:rPr>
                            <w:rFonts w:ascii="Arial" w:hAnsi="Arial" w:cs="Arial"/>
                          </w:rPr>
                        </w:pPr>
                        <w:r w:rsidRPr="00056668">
                          <w:rPr>
                            <w:rFonts w:ascii="Arial" w:hAnsi="Arial" w:cs="Arial"/>
                          </w:rPr>
                          <w:t>Application</w:t>
                        </w:r>
                      </w:p>
                    </w:txbxContent>
                  </v:textbox>
                </v:rect>
                <v:rect id="Rectangle 55" o:spid="_x0000_s1323" alt="25%" style="position:absolute;left:9436;top:19517;width:42766;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" fillcolor="silver">
                  <v:fill r:id="rId19" o:title="" type="pattern"/>
                  <v:textbox inset="5.85pt,.7pt,5.85pt,.7pt">
                    <w:txbxContent>
                      <w:p w14:paraId="0F5AA37B" w14:textId="77777777" w:rsidR="00174F95" w:rsidRPr="001A5F5C" w:rsidRDefault="00174F95" w:rsidP="00DB5BA8">
                        <w:pPr>
                          <w:jc w:val="center"/>
                          <w:rPr>
                            <w:rFonts w:ascii="Arial" w:hAnsi="Arial" w:cs="Arial"/>
                          </w:rPr>
                        </w:pPr>
                        <w:r>
                          <w:rPr>
                            <w:rFonts w:ascii="Arial" w:hAnsi="Arial" w:cs="Arial" w:hint="eastAsia"/>
                          </w:rPr>
                          <w:t>Video Capture</w:t>
                        </w:r>
                        <w:r w:rsidRPr="001A5F5C">
                          <w:rPr>
                            <w:rFonts w:ascii="Arial" w:hAnsi="Arial" w:cs="Arial"/>
                          </w:rPr>
                          <w:t xml:space="preserve"> Driver</w:t>
                        </w:r>
                      </w:p>
                    </w:txbxContent>
                  </v:textbox>
                </v:rect>
                <v:line id="Line 56" o:spid="_x0000_s1324" style="position:absolute;visibility:visible;mso-wrap-style:square" from="20136,3097" to="20142,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">
                  <v:stroke startarrow="block" endarrow="block"/>
                </v:line>
                <v:line id="Line 57" o:spid="_x0000_s1325" style="position:absolute;visibility:visible;mso-wrap-style:square" from="27527,14859" to="27549,19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">
                  <v:stroke startarrow="block" endarrow="block"/>
                </v:line>
                <v:line id="Line 58" o:spid="_x0000_s1326" style="position:absolute;visibility:visible;mso-wrap-style:square" from="5048,10058" to="54768,10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" strokeweight="2.25pt"/>
                <v:rect id="Rectangle 59" o:spid="_x0000_s1327" style="position:absolute;left:26718;top:54244;width:8097;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">
                  <v:textbox inset="5.85pt,.7pt,5.85pt,.7pt">
                    <w:txbxContent>
                      <w:p w14:paraId="2A79455C" w14:textId="77777777" w:rsidR="00174F95" w:rsidRDefault="00174F95" w:rsidP="00DB5BA8">
                        <w:pPr>
                          <w:jc w:val="center"/>
                          <w:rPr>
                            <w:rFonts w:ascii="Arial" w:hAnsi="Arial" w:cs="Arial"/>
                          </w:rPr>
                        </w:pPr>
                        <w:r>
                          <w:rPr>
                            <w:rFonts w:ascii="Arial" w:hAnsi="Arial" w:cs="Arial"/>
                          </w:rPr>
                          <w:t>Coax input</w:t>
                        </w:r>
                      </w:p>
                      <w:p w14:paraId="0966ADD2" w14:textId="77777777" w:rsidR="00174F95" w:rsidRPr="001A5F5C" w:rsidRDefault="00174F95" w:rsidP="00DB5BA8">
                        <w:pPr>
                          <w:jc w:val="center"/>
                          <w:rPr>
                            <w:rFonts w:ascii="Arial" w:hAnsi="Arial" w:cs="Arial"/>
                          </w:rPr>
                        </w:pPr>
                        <w:r>
                          <w:rPr>
                            <w:rFonts w:ascii="Arial" w:hAnsi="Arial" w:cs="Arial" w:hint="eastAsia"/>
                          </w:rPr>
                          <w:t>C</w:t>
                        </w:r>
                        <w:r w:rsidRPr="001A5F5C">
                          <w:rPr>
                            <w:rFonts w:ascii="Arial" w:hAnsi="Arial" w:cs="Arial"/>
                          </w:rPr>
                          <w:t>onnector</w:t>
                        </w:r>
                      </w:p>
                    </w:txbxContent>
                  </v:textbox>
                </v:rect>
                <v:line id="Line 60" o:spid="_x0000_s1328" style="position:absolute;flip:x;visibility:visible;mso-wrap-style:square" from="30465,37323" to="30494,38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">
                  <v:stroke startarrow="block"/>
                </v:line>
                <v:line id="Line 61" o:spid="_x0000_s1329" style="position:absolute;flip:y;visibility:visible;mso-wrap-style:square" from="5766,33718" to="54102,3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" strokeweight="2.25pt"/>
                <v:shape id="Text Box 62" o:spid="_x0000_s1330" type="#_x0000_t202" style="position:absolute;left:47997;top:4488;width:112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" filled="f" stroked="f">
                  <v:textbox inset="5.85pt,.7pt,5.85pt,.7pt">
                    <w:txbxContent>
                      <w:p w14:paraId="4BE2F9E2" w14:textId="77777777" w:rsidR="00174F95" w:rsidRPr="001A5F5C" w:rsidRDefault="00174F95" w:rsidP="00DB5BA8">
                        <w:pPr>
                          <w:rPr>
                            <w:rFonts w:ascii="Arial" w:hAnsi="Arial" w:cs="Arial"/>
                          </w:rPr>
                        </w:pPr>
                        <w:r w:rsidRPr="001A5F5C">
                          <w:rPr>
                            <w:rFonts w:ascii="Arial" w:hAnsi="Arial" w:cs="Arial"/>
                          </w:rPr>
                          <w:t>User mode</w:t>
                        </w:r>
                      </w:p>
                    </w:txbxContent>
                  </v:textbox>
                </v:shape>
                <v:shape id="Text Box 63" o:spid="_x0000_s1331" type="#_x0000_t202" style="position:absolute;left:48049;top:17702;width:112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" filled="f" stroked="f">
                  <v:textbox inset="5.85pt,.7pt,5.85pt,.7pt">
                    <w:txbxContent>
                      <w:p w14:paraId="578C14AA" w14:textId="77777777" w:rsidR="00174F95" w:rsidRPr="001A5F5C" w:rsidRDefault="00174F95" w:rsidP="00DB5BA8">
                        <w:pPr>
                          <w:rPr>
                            <w:rFonts w:ascii="Arial" w:hAnsi="Arial" w:cs="Arial"/>
                          </w:rPr>
                        </w:pPr>
                        <w:r w:rsidRPr="001A5F5C">
                          <w:rPr>
                            <w:rFonts w:ascii="Arial" w:hAnsi="Arial" w:cs="Arial"/>
                          </w:rPr>
                          <w:t>Kernel mode</w:t>
                        </w:r>
                      </w:p>
                    </w:txbxContent>
                  </v:textbox>
                </v:shape>
                <v:shape id="Text Box 64" o:spid="_x0000_s1332" type="#_x0000_t202" style="position:absolute;left:50886;top:42559;width:105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" filled="f" stroked="f">
                  <v:textbox inset="5.85pt,.7pt,5.85pt,.7pt">
                    <w:txbxContent>
                      <w:p w14:paraId="3B278581" w14:textId="77777777" w:rsidR="00174F95" w:rsidRPr="001A5F5C" w:rsidRDefault="00174F95" w:rsidP="00DB5BA8">
                        <w:pPr>
                          <w:rPr>
                            <w:rFonts w:ascii="Arial" w:hAnsi="Arial" w:cs="Arial"/>
                          </w:rPr>
                        </w:pPr>
                        <w:r w:rsidRPr="001A5F5C">
                          <w:rPr>
                            <w:rFonts w:ascii="Arial" w:hAnsi="Arial" w:cs="Arial"/>
                          </w:rPr>
                          <w:t>Hardware</w:t>
                        </w:r>
                      </w:p>
                    </w:txbxContent>
                  </v:textbox>
                </v:shape>
                <v:line id="Line 65" o:spid="_x0000_s1333" style="position:absolute;visibility:visible;mso-wrap-style:square" from="20289,7542" to="20289,1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">
                  <v:stroke startarrow="block" endarrow="block"/>
                </v:line>
                <v:shape id="AutoShape 66" o:spid="_x0000_s1334" type="#_x0000_t22" style="position:absolute;left:16485;top:5314;width:653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" filled="f">
                  <v:textbox inset="0,0,0,0">
                    <w:txbxContent>
                      <w:p w14:paraId="18D077F3" w14:textId="77777777" w:rsidR="00174F95" w:rsidRPr="00BF5E5A" w:rsidRDefault="00174F95" w:rsidP="00DB5BA8">
                        <w:pPr>
                          <w:spacing w:before="40" w:line="0" w:lineRule="atLeast"/>
                          <w:jc w:val="center"/>
                          <w:rPr>
                            <w:rFonts w:ascii="Arial" w:hAnsi="Arial" w:cs="Arial"/>
                            <w:sz w:val="16"/>
                            <w:szCs w:val="16"/>
                          </w:rPr>
                        </w:pPr>
                        <w:r w:rsidRPr="00BF5E5A">
                          <w:rPr>
                            <w:rFonts w:ascii="Arial" w:hAnsi="Arial" w:cs="Arial"/>
                            <w:sz w:val="16"/>
                            <w:szCs w:val="16"/>
                          </w:rPr>
                          <w:t>/dev/</w:t>
                        </w:r>
                        <w:r>
                          <w:rPr>
                            <w:rFonts w:ascii="Arial" w:hAnsi="Arial" w:cs="Arial" w:hint="eastAsia"/>
                            <w:sz w:val="16"/>
                            <w:szCs w:val="16"/>
                          </w:rPr>
                          <w:t>video</w:t>
                        </w:r>
                        <w:r w:rsidRPr="00BF5E5A">
                          <w:rPr>
                            <w:rFonts w:ascii="Arial" w:hAnsi="Arial" w:cs="Arial"/>
                            <w:sz w:val="16"/>
                            <w:szCs w:val="16"/>
                          </w:rPr>
                          <w:t>0</w:t>
                        </w:r>
                      </w:p>
                    </w:txbxContent>
                  </v:textbox>
                </v:shape>
                <v:line id="Line 68" o:spid="_x0000_s1335" style="position:absolute;visibility:visible;mso-wrap-style:square" from="30494,22384" to="30494,3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">
                  <v:stroke startarrow="block" endarrow="block"/>
                </v:line>
                <v:rect id="Rectangle 69" o:spid="_x0000_s1336" style="position:absolute;left:25275;top:34986;width:10438;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">
                  <v:textbox inset="5.85pt,.7pt,5.85pt,.7pt">
                    <w:txbxContent>
                      <w:p w14:paraId="7669CCA8" w14:textId="77777777" w:rsidR="00174F95" w:rsidRPr="00E63303" w:rsidRDefault="00174F95" w:rsidP="00DB5BA8">
                        <w:pPr>
                          <w:jc w:val="center"/>
                          <w:rPr>
                            <w:rFonts w:ascii="Arial" w:hAnsi="Arial" w:cs="Arial"/>
                            <w:sz w:val="18"/>
                          </w:rPr>
                        </w:pPr>
                        <w:r w:rsidRPr="00E63303">
                          <w:rPr>
                            <w:rFonts w:ascii="Arial" w:hAnsi="Arial" w:cs="Arial"/>
                            <w:sz w:val="18"/>
                          </w:rPr>
                          <w:t>VIN</w:t>
                        </w:r>
                        <w:r>
                          <w:rPr>
                            <w:rFonts w:ascii="Arial" w:hAnsi="Arial" w:cs="Arial"/>
                            <w:sz w:val="18"/>
                            <w:lang w:eastAsia="ja-JP"/>
                          </w:rPr>
                          <w:t>0</w:t>
                        </w:r>
                        <w:r>
                          <w:rPr>
                            <w:rFonts w:ascii="Arial" w:hAnsi="Arial" w:cs="Arial"/>
                            <w:sz w:val="18"/>
                          </w:rPr>
                          <w:t>-</w:t>
                        </w:r>
                        <w:r w:rsidRPr="00E63303">
                          <w:rPr>
                            <w:rFonts w:ascii="Arial" w:hAnsi="Arial" w:cs="Arial"/>
                            <w:sz w:val="18"/>
                          </w:rPr>
                          <w:t>VIN</w:t>
                        </w:r>
                        <w:r>
                          <w:rPr>
                            <w:rFonts w:ascii="Arial" w:hAnsi="Arial" w:cs="Arial"/>
                            <w:sz w:val="18"/>
                            <w:lang w:eastAsia="ja-JP"/>
                          </w:rPr>
                          <w:t>3</w:t>
                        </w:r>
                      </w:p>
                    </w:txbxContent>
                  </v:textbox>
                </v:rect>
                <v:line id="Line 71" o:spid="_x0000_s1337" style="position:absolute;flip:x y;visibility:visible;mso-wrap-style:square" from="18659,30168" to="20993,3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">
                  <v:stroke startarrow="block" endarrow="block"/>
                </v:line>
                <v:rect id="Rectangle 73" o:spid="_x0000_s1338" style="position:absolute;left:8658;top:37949;width:10001;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" filled="f">
                  <v:textbox inset="5.85pt,.7pt,5.85pt,.7pt">
                    <w:txbxContent>
                      <w:p w14:paraId="6A525FEC" w14:textId="77777777" w:rsidR="00174F95" w:rsidRPr="007F3F04" w:rsidRDefault="00174F95" w:rsidP="00DB5BA8">
                        <w:pPr>
                          <w:jc w:val="center"/>
                          <w:rPr>
                            <w:rFonts w:ascii="Arial" w:hAnsi="Arial" w:cs="Arial"/>
                          </w:rPr>
                        </w:pPr>
                        <w:r w:rsidRPr="007F3F04">
                          <w:rPr>
                            <w:rFonts w:ascii="Arial" w:hAnsi="Arial" w:cs="Arial"/>
                          </w:rPr>
                          <w:t>I2C</w:t>
                        </w:r>
                        <w:r>
                          <w:rPr>
                            <w:rFonts w:ascii="Arial" w:hAnsi="Arial" w:cs="Arial"/>
                            <w:lang w:eastAsia="ja-JP"/>
                          </w:rPr>
                          <w:t>1</w:t>
                        </w:r>
                      </w:p>
                    </w:txbxContent>
                  </v:textbox>
                </v:rect>
                <v:line id="Line 74" o:spid="_x0000_s1339" style="position:absolute;flip:x;visibility:visible;mso-wrap-style:square" from="13790,32282" to="13790,3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">
                  <v:stroke startarrow="block" endarrow="block"/>
                </v:line>
                <v:line id="Line 75" o:spid="_x0000_s1340" style="position:absolute;flip:x;visibility:visible;mso-wrap-style:square" from="13790,40351" to="13870,52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">
                  <v:stroke startarrow="block"/>
                </v:line>
                <v:rect id="Rectangle 76" o:spid="_x0000_s1341" style="position:absolute;left:2476;top:12274;width:34547;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">
                  <v:textbox inset="5.85pt,.7pt,5.85pt,.7pt">
                    <w:txbxContent>
                      <w:p w14:paraId="533561D2" w14:textId="77777777" w:rsidR="00174F95" w:rsidRPr="001A5F5C" w:rsidRDefault="00174F95" w:rsidP="00DB5BA8">
                        <w:pPr>
                          <w:jc w:val="center"/>
                          <w:rPr>
                            <w:rFonts w:ascii="Arial" w:hAnsi="Arial" w:cs="Arial"/>
                          </w:rPr>
                        </w:pPr>
                        <w:r>
                          <w:rPr>
                            <w:rFonts w:ascii="Arial" w:hAnsi="Arial" w:cs="Arial" w:hint="eastAsia"/>
                          </w:rPr>
                          <w:t xml:space="preserve">Video for Linux Two </w:t>
                        </w:r>
                        <w:r w:rsidRPr="001A5F5C">
                          <w:rPr>
                            <w:rFonts w:ascii="Arial" w:hAnsi="Arial" w:cs="Arial"/>
                          </w:rPr>
                          <w:t>I/F</w:t>
                        </w:r>
                      </w:p>
                    </w:txbxContent>
                  </v:textbox>
                </v:rect>
                <v:rect id="Rectangle 79" o:spid="_x0000_s1342" style="position:absolute;left:5820;top:24185;width:10001;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">
                  <v:textbox inset="5.85pt,.7pt,5.85pt,.7pt">
                    <w:txbxContent>
                      <w:p w14:paraId="29458907" w14:textId="77777777" w:rsidR="00174F95" w:rsidRPr="001A5F5C" w:rsidRDefault="00174F95" w:rsidP="00DB5BA8">
                        <w:pPr>
                          <w:jc w:val="center"/>
                          <w:rPr>
                            <w:rFonts w:ascii="Arial" w:hAnsi="Arial" w:cs="Arial"/>
                          </w:rPr>
                        </w:pPr>
                        <w:r>
                          <w:rPr>
                            <w:rFonts w:ascii="Arial" w:hAnsi="Arial" w:cs="Arial" w:hint="eastAsia"/>
                          </w:rPr>
                          <w:t>VIDEOBUF</w:t>
                        </w:r>
                      </w:p>
                    </w:txbxContent>
                  </v:textbox>
                </v:rect>
                <v:line id="Line 80" o:spid="_x0000_s1343" style="position:absolute;visibility:visible;mso-wrap-style:square" from="10858,22288" to="10858,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">
                  <v:stroke startarrow="block" endarrow="block"/>
                </v:line>
                <v:line id="Line 81" o:spid="_x0000_s1344" style="position:absolute;flip:x;visibility:visible;mso-wrap-style:square" from="8191,14763" to="8382,2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">
                  <v:stroke startarrow="block" endarrow="block"/>
                </v:line>
                <v:line id="Line 83" o:spid="_x0000_s1345" style="position:absolute;flip:x;visibility:visible;mso-wrap-style:square" from="41335,37323" to="41341,38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">
                  <v:stroke startarrow="block"/>
                </v:line>
                <v:line id="Line 85" o:spid="_x0000_s1346" style="position:absolute;visibility:visible;mso-wrap-style:square" from="41309,22384" to="41309,35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">
                  <v:stroke startarrow="block" endarrow="block"/>
                </v:line>
                <v:line id="Line 95" o:spid="_x0000_s1347" style="position:absolute;visibility:visible;mso-wrap-style:square" from="28454,3041" to="28461,5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">
                  <v:stroke startarrow="block" endarrow="block"/>
                </v:line>
                <v:line id="Line 96" o:spid="_x0000_s1348" style="position:absolute;visibility:visible;mso-wrap-style:square" from="28556,7472" to="28676,12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">
                  <v:stroke startarrow="block" endarrow="block"/>
                </v:line>
                <v:rect id="Rectangle 69" o:spid="_x0000_s1349" style="position:absolute;left:26465;top:38961;width:8001;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">
                  <v:textbox inset="5.85pt,.7pt,5.85pt,.7pt">
                    <w:txbxContent>
                      <w:p w14:paraId="6FAE5273" w14:textId="77777777" w:rsidR="00174F95" w:rsidRPr="0012126A" w:rsidRDefault="00174F95" w:rsidP="00DB5BA8">
                        <w:pPr>
                          <w:jc w:val="center"/>
                          <w:rPr>
                            <w:rFonts w:ascii="Arial" w:hAnsi="Arial" w:cs="Arial"/>
                            <w:lang w:eastAsia="ja-JP"/>
                          </w:rPr>
                        </w:pPr>
                        <w:r w:rsidRPr="0012126A">
                          <w:rPr>
                            <w:rFonts w:ascii="Arial" w:hAnsi="Arial" w:cs="Arial"/>
                            <w:lang w:eastAsia="ja-JP"/>
                          </w:rPr>
                          <w:t>CSI40</w:t>
                        </w:r>
                      </w:p>
                      <w:p w14:paraId="0D9DF965" w14:textId="77777777" w:rsidR="00174F95" w:rsidRPr="0012126A" w:rsidRDefault="00174F95" w:rsidP="00DB5BA8">
                        <w:pPr>
                          <w:pStyle w:val="NormalWeb"/>
                          <w:overflowPunct w:val="0"/>
                          <w:spacing w:before="0" w:beforeAutospacing="0" w:after="200" w:afterAutospacing="0"/>
                          <w:jc w:val="center"/>
                        </w:pPr>
                      </w:p>
                    </w:txbxContent>
                  </v:textbox>
                </v:rect>
                <v:rect id="Rectangle 69" o:spid="_x0000_s1350" style="position:absolute;left:37023;top:38874;width:8625;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">
                  <v:textbox inset="5.85pt,.7pt,5.85pt,.7pt">
                    <w:txbxContent>
                      <w:p w14:paraId="3063F030" w14:textId="77777777" w:rsidR="00174F95" w:rsidRPr="0012126A" w:rsidRDefault="00174F95" w:rsidP="00DB5BA8">
                        <w:pPr>
                          <w:jc w:val="center"/>
                          <w:rPr>
                            <w:rFonts w:ascii="Arial" w:hAnsi="Arial" w:cs="Arial"/>
                          </w:rPr>
                        </w:pPr>
                        <w:r>
                          <w:rPr>
                            <w:rFonts w:ascii="Arial" w:hAnsi="Arial" w:cs="Arial"/>
                          </w:rPr>
                          <w:t>CSI41</w:t>
                        </w:r>
                      </w:p>
                      <w:p w14:paraId="05023955" w14:textId="77777777" w:rsidR="00174F95" w:rsidRPr="0012126A" w:rsidRDefault="00174F95" w:rsidP="00DB5BA8">
                        <w:pPr>
                          <w:pStyle w:val="NormalWeb"/>
                          <w:overflowPunct w:val="0"/>
                          <w:spacing w:before="0" w:beforeAutospacing="0" w:after="200" w:afterAutospacing="0"/>
                          <w:jc w:val="center"/>
                        </w:pPr>
                        <w:r w:rsidRPr="0012126A">
                          <w:rPr>
                            <w:rFonts w:ascii="Arial" w:eastAsia="MS Mincho" w:hAnsi="Arial"/>
                            <w:strike/>
                            <w:color w:val="FF0000"/>
                            <w:sz w:val="20"/>
                            <w:szCs w:val="20"/>
                          </w:rPr>
                          <w:t>VIN0</w:t>
                        </w:r>
                      </w:p>
                    </w:txbxContent>
                  </v:textbox>
                </v:rect>
                <v:rect id="Rectangle 67" o:spid="_x0000_s1351" style="position:absolute;left:26544;top:47244;width:8053;height:2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">
                  <v:textbox inset="5.85pt,.7pt,5.85pt,.7pt">
                    <w:txbxContent>
                      <w:p w14:paraId="55E3FD9C" w14:textId="77777777" w:rsidR="00174F95" w:rsidRPr="001A5F5C" w:rsidRDefault="00174F95" w:rsidP="00DB5BA8">
                        <w:pPr>
                          <w:jc w:val="center"/>
                          <w:rPr>
                            <w:rFonts w:ascii="Arial" w:hAnsi="Arial" w:cs="Arial"/>
                          </w:rPr>
                        </w:pPr>
                        <w:r>
                          <w:rPr>
                            <w:rFonts w:ascii="Arial" w:hAnsi="Arial" w:cs="Arial"/>
                          </w:rPr>
                          <w:t>MAX9286</w:t>
                        </w:r>
                      </w:p>
                    </w:txbxContent>
                  </v:textbox>
                </v:rect>
                <v:line id="Line 60" o:spid="_x0000_s1352" style="position:absolute;flip:x;visibility:visible;mso-wrap-style:square" from="41309,41211" to="4133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">
                  <v:stroke startarrow="block"/>
                </v:line>
                <v:line id="Line 71" o:spid="_x0000_s1353" style="position:absolute;visibility:visible;mso-wrap-style:square" from="24479,22574" to="24517,2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">
                  <v:stroke startarrow="block" endarrow="block"/>
                </v:line>
                <v:line id="Line 75" o:spid="_x0000_s1354" style="position:absolute;flip:x;visibility:visible;mso-wrap-style:square" from="24479,32183" to="24517,4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">
                  <v:stroke startarrow="block"/>
                </v:line>
                <v:line id="Line 88" o:spid="_x0000_s1355" style="position:absolute;visibility:visible;mso-wrap-style:square" from="24517,44992" to="29454,4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"/>
                <v:group id="Group 89" o:spid="_x0000_s1356" style="position:absolute;left:29435;top:43837;width:2000;height:1149" coordorigin="14192,1149" coordsize="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">
                  <v:line id="Line 90" o:spid="_x0000_s1357" style="position:absolute;flip:x;visibility:visible;mso-wrap-style:square" from="14192,1149" to="14194,1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"/>
                  <v:line id="Line 91" o:spid="_x0000_s1358" style="position:absolute;visibility:visible;mso-wrap-style:square" from="14197,1149" to="14199,1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"/>
                  <v:line id="Line 92" o:spid="_x0000_s1359" style="position:absolute;visibility:visible;mso-wrap-style:square" from="14194,1149" to="14197,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"/>
                </v:group>
                <v:line id="Line 93" o:spid="_x0000_s1360" style="position:absolute;visibility:visible;mso-wrap-style:square" from="31435,44958" to="40286,4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"/>
                <v:line id="Line 94" o:spid="_x0000_s1361" style="position:absolute;flip:y;visibility:visible;mso-wrap-style:square" from="39497,41211" to="39497,4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">
                  <v:stroke endarrow="block"/>
                </v:line>
                <v:line id="Line 98" o:spid="_x0000_s1362" style="position:absolute;flip:y;visibility:visible;mso-wrap-style:square" from="27339,41404" to="27432,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">
                  <v:stroke endarrow="block"/>
                </v:line>
                <v:rect id="Rectangle 55" o:spid="_x0000_s1363" alt="25%" style="position:absolute;left:20993;top:28163;width:7048;height:4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" fillcolor="silver">
                  <v:fill r:id="rId19" o:title="" type="pattern"/>
                  <v:textbox inset="5.85pt,.7pt,5.85pt,.7pt">
                    <w:txbxContent>
                      <w:p w14:paraId="5F4DEC21" w14:textId="77777777" w:rsidR="00174F95" w:rsidRDefault="00174F95" w:rsidP="00DB5BA8">
                        <w:pPr>
                          <w:jc w:val="center"/>
                        </w:pPr>
                        <w:r>
                          <w:rPr>
                            <w:rFonts w:ascii="Arial" w:hAnsi="Arial" w:cs="Arial"/>
                          </w:rPr>
                          <w:t xml:space="preserve">CSI2    Driver </w:t>
                        </w:r>
                      </w:p>
                    </w:txbxContent>
                  </v:textbox>
                </v:rect>
                <v:rect id="Rectangle 55" o:spid="_x0000_s1364" alt="25%" style="position:absolute;left:7143;top:28153;width:11516;height:4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" fillcolor="silver">
                  <v:fill r:id="rId19" o:title="" type="pattern"/>
                  <v:textbox inset="5.85pt,.7pt,5.85pt,.7pt">
                    <w:txbxContent>
                      <w:p w14:paraId="03F34468" w14:textId="7A544544" w:rsidR="00174F95" w:rsidRDefault="00174F95" w:rsidP="00DB5BA8">
                        <w:pPr>
                          <w:jc w:val="center"/>
                        </w:pPr>
                        <w:r>
                          <w:rPr>
                            <w:rFonts w:ascii="Arial" w:hAnsi="Arial"/>
                          </w:rPr>
                          <w:t>MAX</w:t>
                        </w:r>
                        <w:r>
                          <w:rPr>
                            <w:rFonts w:ascii="Arial" w:hAnsi="Arial"/>
                            <w:lang w:eastAsia="ja-JP"/>
                          </w:rPr>
                          <w:t>9286</w:t>
                        </w:r>
                        <w:r>
                          <w:rPr>
                            <w:rFonts w:ascii="Arial" w:hAnsi="Arial"/>
                          </w:rPr>
                          <w:t xml:space="preserve">    Driver </w:t>
                        </w:r>
                      </w:p>
                      <w:p w14:paraId="269406A0" w14:textId="77777777" w:rsidR="00174F95" w:rsidRDefault="00174F95" w:rsidP="00DB5BA8">
                        <w:pPr>
                          <w:pStyle w:val="NormalWeb"/>
                          <w:overflowPunct w:val="0"/>
                          <w:spacing w:before="0" w:beforeAutospacing="0" w:after="200" w:afterAutospacing="0"/>
                          <w:jc w:val="center"/>
                        </w:pPr>
                      </w:p>
                    </w:txbxContent>
                  </v:textbox>
                </v:rect>
                <v:shape id="Text Box 64" o:spid="_x0000_s1365" type="#_x0000_t202" style="position:absolute;left:47887;top:57323;width:1186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" filled="f" stroked="f">
                  <v:textbox inset="5.85pt,.7pt,5.85pt,.7pt">
                    <w:txbxContent>
                      <w:p w14:paraId="789FD406" w14:textId="77777777" w:rsidR="00174F95" w:rsidRDefault="00174F95" w:rsidP="00DB5BA8">
                        <w:pPr>
                          <w:pStyle w:val="NormalWeb"/>
                          <w:overflowPunct w:val="0"/>
                          <w:spacing w:before="0" w:beforeAutospacing="0" w:after="200" w:afterAutospacing="0"/>
                        </w:pPr>
                        <w:r>
                          <w:rPr>
                            <w:rFonts w:ascii="Arial" w:eastAsia="MS Mincho" w:hAnsi="Arial"/>
                            <w:sz w:val="20"/>
                            <w:szCs w:val="20"/>
                          </w:rPr>
                          <w:t>Evaluation board</w:t>
                        </w:r>
                      </w:p>
                    </w:txbxContent>
                  </v:textbox>
                </v:shape>
                <v:rect id="Rectangle 55" o:spid="_x0000_s1366" alt="25%" style="position:absolute;left:45933;top:28394;width:14002;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" fillcolor="silver">
                  <v:fill r:id="rId19" o:title="" type="pattern"/>
                  <v:textbox inset="5.85pt,.7pt,5.85pt,.7pt">
                    <w:txbxContent>
                      <w:p w14:paraId="5FD4C8C7" w14:textId="77777777" w:rsidR="00174F95" w:rsidRDefault="00174F95" w:rsidP="00DB5BA8">
                        <w:pPr>
                          <w:pStyle w:val="NormalWeb"/>
                          <w:overflowPunct w:val="0"/>
                          <w:spacing w:before="0" w:beforeAutospacing="0" w:after="80" w:afterAutospacing="0" w:line="320" w:lineRule="exact"/>
                          <w:jc w:val="center"/>
                        </w:pPr>
                        <w:r>
                          <w:rPr>
                            <w:rFonts w:ascii="Arial" w:eastAsia="MS Mincho" w:hAnsi="Arial" w:cs="Arial"/>
                            <w:sz w:val="18"/>
                            <w:szCs w:val="18"/>
                          </w:rPr>
                          <w:t>Target of this manual</w:t>
                        </w:r>
                      </w:p>
                      <w:p w14:paraId="01276E49" w14:textId="77777777" w:rsidR="00174F95" w:rsidRDefault="00174F95" w:rsidP="00DB5BA8">
                        <w:pPr>
                          <w:pStyle w:val="NormalWeb"/>
                          <w:overflowPunct w:val="0"/>
                          <w:spacing w:before="0" w:beforeAutospacing="0" w:after="200" w:afterAutospacing="0"/>
                          <w:jc w:val="center"/>
                        </w:pPr>
                        <w:r>
                          <w:rPr>
                            <w:rFonts w:ascii="Arial" w:eastAsia="MS Mincho" w:hAnsi="Arial"/>
                            <w:color w:val="008080"/>
                            <w:sz w:val="20"/>
                            <w:szCs w:val="20"/>
                            <w:u w:val="single"/>
                          </w:rPr>
                          <w:t xml:space="preserve">  </w:t>
                        </w:r>
                        <w:r>
                          <w:rPr>
                            <w:rFonts w:ascii="Arial" w:eastAsia="MS Mincho" w:hAnsi="Arial"/>
                            <w:sz w:val="20"/>
                            <w:szCs w:val="20"/>
                          </w:rPr>
                          <w:t>(this module)</w:t>
                        </w:r>
                      </w:p>
                    </w:txbxContent>
                  </v:textbox>
                </v:rect>
                <v:line id="Line 70" o:spid="_x0000_s1367" style="position:absolute;visibility:visible;mso-wrap-style:square" from="28996,49659" to="29129,54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">
                  <v:stroke startarrow="block"/>
                </v:line>
                <v:line id="Line 61" o:spid="_x0000_s1368" style="position:absolute;visibility:visible;mso-wrap-style:square" from="6243,45710" to="54578,45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" strokeweight="2.25pt"/>
                <v:line id="Line 60" o:spid="_x0000_s1369" style="position:absolute;visibility:visible;mso-wrap-style:square" from="30465,41298" to="30570,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">
                  <v:stroke startarrow="block"/>
                </v:line>
                <v:line id="Line 56" o:spid="_x0000_s1370" style="position:absolute;visibility:visible;mso-wrap-style:square" from="45206,3194" to="45212,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">
                  <v:stroke startarrow="block" endarrow="block"/>
                </v:line>
                <v:line id="Line 65" o:spid="_x0000_s1371" style="position:absolute;visibility:visible;mso-wrap-style:square" from="45314,7594" to="45314,1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">
                  <v:stroke startarrow="block" endarrow="block"/>
                </v:line>
                <v:shape id="AutoShape 66" o:spid="_x0000_s1372" type="#_x0000_t22" style="position:absolute;left:41999;top:5403;width:6535;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" filled="f">
                  <v:textbox inset="0,0,0,0">
                    <w:txbxContent>
                      <w:p w14:paraId="0C2F116A" w14:textId="77777777" w:rsidR="00174F95" w:rsidRDefault="00174F95" w:rsidP="00DB5BA8">
                        <w:pPr>
                          <w:pStyle w:val="NormalWeb"/>
                          <w:overflowPunct w:val="0"/>
                          <w:spacing w:before="40" w:beforeAutospacing="0" w:after="200" w:afterAutospacing="0"/>
                          <w:jc w:val="center"/>
                        </w:pPr>
                        <w:r>
                          <w:rPr>
                            <w:rFonts w:ascii="Arial" w:eastAsia="MS Mincho" w:hAnsi="Arial"/>
                            <w:sz w:val="16"/>
                            <w:szCs w:val="16"/>
                          </w:rPr>
                          <w:t>/dev/media0</w:t>
                        </w:r>
                      </w:p>
                    </w:txbxContent>
                  </v:textbox>
                </v:shape>
                <v:rect id="Rectangle 76" o:spid="_x0000_s1373" style="position:absolute;left:38713;top:12182;width:1217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">
                  <v:textbox inset="5.85pt,.7pt,5.85pt,.7pt">
                    <w:txbxContent>
                      <w:p w14:paraId="34871473" w14:textId="77777777" w:rsidR="00174F95" w:rsidRDefault="00174F95" w:rsidP="00DB5BA8">
                        <w:pPr>
                          <w:pStyle w:val="NormalWeb"/>
                          <w:overflowPunct w:val="0"/>
                          <w:spacing w:before="0" w:beforeAutospacing="0" w:after="200" w:afterAutospacing="0"/>
                          <w:jc w:val="center"/>
                        </w:pPr>
                        <w:r w:rsidRPr="00DA7067">
                          <w:rPr>
                            <w:rFonts w:ascii="Arial" w:eastAsia="MS Mincho" w:hAnsi="Arial"/>
                            <w:sz w:val="20"/>
                            <w:szCs w:val="20"/>
                          </w:rPr>
                          <w:t xml:space="preserve">Media Controller </w:t>
                        </w:r>
                        <w:r w:rsidRPr="00D3475F">
                          <w:rPr>
                            <w:rFonts w:ascii="Times New Roman" w:hAnsi="Times New Roman" w:cs="Times New Roman"/>
                            <w:sz w:val="16"/>
                            <w:szCs w:val="18"/>
                          </w:rPr>
                          <w:t>*</w:t>
                        </w:r>
                        <w:r>
                          <w:rPr>
                            <w:rFonts w:cs="Arial"/>
                            <w:sz w:val="16"/>
                            <w:szCs w:val="18"/>
                            <w:vertAlign w:val="superscript"/>
                          </w:rPr>
                          <w:t>1</w:t>
                        </w:r>
                      </w:p>
                    </w:txbxContent>
                  </v:textbox>
                </v:rect>
                <v:line id="Line 57" o:spid="_x0000_s1374" style="position:absolute;visibility:visible;mso-wrap-style:square" from="41290,14671" to="41309,19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">
                  <v:stroke startarrow="block" endarrow="block"/>
                </v:line>
                <v:shape id="コネクタ: カギ線 511" o:spid="_x0000_s1375" type="#_x0000_t33" style="position:absolute;left:-1941;top:21085;width:15405;height:27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" strokecolor="black [3200]" strokeweight=".5pt">
                  <v:stroke startarrow="block" endarrow="block"/>
                </v:shape>
                <v:rect id="Rectangle 67" o:spid="_x0000_s1376" style="position:absolute;left:37023;top:47247;width:8051;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">
                  <v:textbox inset="5.85pt,.7pt,5.85pt,.7pt">
                    <w:txbxContent>
                      <w:p w14:paraId="4E95C47E" w14:textId="77777777" w:rsidR="00174F95" w:rsidRPr="00BE17C8" w:rsidRDefault="00174F95" w:rsidP="00DB5BA8">
                        <w:pPr>
                          <w:rPr>
                            <w:sz w:val="24"/>
                            <w:szCs w:val="24"/>
                          </w:rPr>
                        </w:pPr>
                        <w:r w:rsidRPr="00CE1D32">
                          <w:rPr>
                            <w:rFonts w:ascii="Arial" w:hAnsi="Arial"/>
                          </w:rPr>
                          <w:t>MAX9</w:t>
                        </w:r>
                        <w:r>
                          <w:rPr>
                            <w:rFonts w:ascii="Arial" w:hAnsi="Arial"/>
                          </w:rPr>
                          <w:t>286</w:t>
                        </w:r>
                      </w:p>
                    </w:txbxContent>
                  </v:textbox>
                </v:rect>
                <v:rect id="Rectangle 59" o:spid="_x0000_s1377" style="position:absolute;left:37409;top:54244;width:8096;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">
                  <v:textbox inset="5.85pt,.7pt,5.85pt,.7pt">
                    <w:txbxContent>
                      <w:p w14:paraId="3058A1F0" w14:textId="77777777" w:rsidR="00174F95" w:rsidRPr="00BE17C8" w:rsidRDefault="00174F95" w:rsidP="00DB5BA8">
                        <w:pPr>
                          <w:jc w:val="center"/>
                          <w:rPr>
                            <w:sz w:val="24"/>
                            <w:szCs w:val="24"/>
                          </w:rPr>
                        </w:pPr>
                        <w:r w:rsidRPr="00CE1D32">
                          <w:rPr>
                            <w:rFonts w:ascii="Arial" w:hAnsi="Arial"/>
                          </w:rPr>
                          <w:t>Coax input</w:t>
                        </w:r>
                      </w:p>
                      <w:p w14:paraId="534932D4" w14:textId="77777777" w:rsidR="00174F95" w:rsidRDefault="00174F95" w:rsidP="00DB5BA8">
                        <w:pPr>
                          <w:jc w:val="center"/>
                        </w:pPr>
                        <w:r>
                          <w:rPr>
                            <w:rFonts w:ascii="Arial" w:hAnsi="Arial"/>
                          </w:rPr>
                          <w:t>Connector</w:t>
                        </w:r>
                      </w:p>
                    </w:txbxContent>
                  </v:textbox>
                </v:rect>
                <v:line id="Line 70" o:spid="_x0000_s1378" style="position:absolute;flip:x;visibility:visible;mso-wrap-style:square" from="39819,49659" to="39965,54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">
                  <v:stroke startarrow="block"/>
                </v:line>
                <v:group id="Group 89" o:spid="_x0000_s1379" style="position:absolute;left:40286;top:43843;width:2000;height:1149" coordsize="735,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">
                  <v:line id="Line 90" o:spid="_x0000_s1380" style="position:absolute;flip:x;visibility:visible;mso-wrap-style:square" from="0,0" to="21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"/>
                  <v:line id="Line 91" o:spid="_x0000_s1381" style="position:absolute;visibility:visible;mso-wrap-style:square" from="525,0" to="7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"/>
                  <v:line id="Line 92" o:spid="_x0000_s1382" style="position:absolute;visibility:visible;mso-wrap-style:square" from="210,0" to="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"/>
                </v:group>
                <v:line id="Line 93" o:spid="_x0000_s1383" style="position:absolute;visibility:visible;mso-wrap-style:square" from="42371,44992" to="50155,45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"/>
                <v:line id="Line 88" o:spid="_x0000_s1384" style="position:absolute;visibility:visible;mso-wrap-style:square" from="13716,53089" to="28054,53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"/>
                <v:group id="Group 89" o:spid="_x0000_s1385" style="position:absolute;left:28041;top:52091;width:2000;height:1150" coordsize="735,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">
                  <v:line id="Line 90" o:spid="_x0000_s1386" style="position:absolute;flip:x;visibility:visible;mso-wrap-style:square" from="0,0" to="21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"/>
                  <v:line id="Line 91" o:spid="_x0000_s1387" style="position:absolute;visibility:visible;mso-wrap-style:square" from="525,0" to="73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"/>
                  <v:line id="Line 92" o:spid="_x0000_s1388" style="position:absolute;visibility:visible;mso-wrap-style:square" from="210,0" to="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"/>
                </v:group>
                <v:line id="Line 93" o:spid="_x0000_s1389" style="position:absolute;visibility:visible;mso-wrap-style:square" from="30041,53209" to="38887,5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"/>
                <v:group id="Group 89" o:spid="_x0000_s1390" style="position:absolute;left:38887;top:52098;width:2000;height:1149" coordorigin="10845,6" coordsize="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">
                  <v:line id="Line 90" o:spid="_x0000_s1391" style="position:absolute;flip:x;visibility:visible;mso-wrap-style:square" from="10845,6" to="1084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"/>
                  <v:line id="Line 91" o:spid="_x0000_s1392" style="position:absolute;visibility:visible;mso-wrap-style:square" from="10851,6" to="1085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"/>
                  <v:line id="Line 92" o:spid="_x0000_s1393" style="position:absolute;visibility:visible;mso-wrap-style:square" from="10847,6" to="108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"/>
                </v:group>
                <v:line id="Line 94" o:spid="_x0000_s1394" style="position:absolute;flip:y;visibility:visible;mso-wrap-style:square" from="42552,49591" to="42552,53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">
                  <v:stroke endarrow="block"/>
                </v:line>
                <v:line id="Line 94" o:spid="_x0000_s1395" style="position:absolute;flip:y;visibility:visible;mso-wrap-style:square" from="32678,49530" to="32678,53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">
                  <v:stroke endarrow="block"/>
                </v:line>
                <v:line id="Straight Connector 8729" o:spid="_x0000_s1396" style="position:absolute;visibility:visible;mso-wrap-style:square" from="40316,52953" to="42552,53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" strokecolor="black [3213]" strokeweight=".5pt">
                  <v:stroke joinstyle="miter"/>
                </v:line>
                <v:shape id="AutoShape 66" o:spid="_x0000_s1397" type="#_x0000_t22" style="position:absolute;left:24959;top:5508;width:6528;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" filled="f">
                  <v:textbox inset="0,0,0,0">
                    <w:txbxContent>
                      <w:p w14:paraId="555ED50F" w14:textId="77777777" w:rsidR="00174F95" w:rsidRDefault="00174F95" w:rsidP="00DB5BA8">
                        <w:pPr>
                          <w:pStyle w:val="NormalWeb"/>
                          <w:overflowPunct w:val="0"/>
                          <w:spacing w:before="40" w:beforeAutospacing="0" w:after="200" w:afterAutospacing="0"/>
                          <w:jc w:val="center"/>
                        </w:pPr>
                        <w:r>
                          <w:rPr>
                            <w:rFonts w:ascii="Arial" w:eastAsia="MS Mincho" w:hAnsi="Arial"/>
                            <w:sz w:val="16"/>
                            <w:szCs w:val="16"/>
                          </w:rPr>
                          <w:t>/dev/video7</w:t>
                        </w:r>
                      </w:p>
                    </w:txbxContent>
                  </v:textbox>
                </v:shape>
                <v:rect id="Rectangle 652" o:spid="_x0000_s1398" style="position:absolute;left:36367;top:35157;width:8947;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">
                  <v:textbox inset="5.85pt,.7pt,5.85pt,.7pt">
                    <w:txbxContent>
                      <w:p w14:paraId="23E07078" w14:textId="77777777" w:rsidR="00174F95" w:rsidRDefault="00174F95" w:rsidP="00DB5BA8">
                        <w:pPr>
                          <w:pStyle w:val="NormalWeb"/>
                          <w:overflowPunct w:val="0"/>
                          <w:spacing w:before="0" w:beforeAutospacing="0" w:after="200" w:afterAutospacing="0"/>
                          <w:jc w:val="center"/>
                        </w:pPr>
                        <w:r>
                          <w:rPr>
                            <w:rFonts w:ascii="Arial" w:eastAsia="MS Mincho" w:hAnsi="Arial"/>
                            <w:sz w:val="18"/>
                            <w:szCs w:val="18"/>
                          </w:rPr>
                          <w:t>VIN4-VIN7</w:t>
                        </w:r>
                      </w:p>
                    </w:txbxContent>
                  </v:textbox>
                </v:rect>
                <w10:wrap type="topAndBottom" anchorx="margin"/>
              </v:group>
            </w:pict>
          </mc:Fallback>
        </mc:AlternateContent>
      </w:r>
    </w:p>
    <w:p w14:paraId="16B5A609" w14:textId="55942B58" w:rsidR="00DB5BA8" w:rsidRPr="002E345F" w:rsidRDefault="00DB5BA8" w:rsidP="00DB5BA8">
      <w:pPr>
        <w:pStyle w:val="Caption"/>
        <w:jc w:val="center"/>
        <w:rPr>
          <w:sz w:val="20"/>
          <w:szCs w:val="20"/>
          <w:lang w:eastAsia="ja-JP"/>
        </w:rPr>
      </w:pPr>
      <w:r w:rsidRPr="00F414C2">
        <w:rPr>
          <w:color w:val="FF0000"/>
          <w:sz w:val="20"/>
          <w:szCs w:val="20"/>
          <w:lang w:eastAsia="ja-JP"/>
        </w:rPr>
        <w:tab/>
      </w:r>
      <w:r w:rsidRPr="002E345F">
        <w:rPr>
          <w:sz w:val="20"/>
          <w:szCs w:val="20"/>
          <w:lang w:eastAsia="ja-JP"/>
        </w:rPr>
        <w:t>Figure 3.</w:t>
      </w:r>
      <w:r w:rsidR="00F557A4">
        <w:rPr>
          <w:sz w:val="20"/>
          <w:szCs w:val="20"/>
          <w:lang w:eastAsia="ja-JP"/>
        </w:rPr>
        <w:t>5</w:t>
      </w:r>
      <w:r w:rsidRPr="002E345F">
        <w:rPr>
          <w:sz w:val="20"/>
          <w:szCs w:val="20"/>
          <w:lang w:eastAsia="ja-JP"/>
        </w:rPr>
        <w:t xml:space="preserve"> Module Configuration (R-Car V3H)</w:t>
      </w:r>
    </w:p>
    <w:p w14:paraId="51AF592C" w14:textId="7E9E3733" w:rsidR="00DB5BA8" w:rsidRPr="00DB0490" w:rsidRDefault="00DB5BA8" w:rsidP="00DB5BA8">
      <w:pPr>
        <w:rPr>
          <w:lang w:eastAsia="ja-JP"/>
        </w:rPr>
      </w:pPr>
      <w:r w:rsidRPr="00DB0490">
        <w:rPr>
          <w:lang w:eastAsia="ja-JP"/>
        </w:rPr>
        <w:t>*</w:t>
      </w:r>
      <w:r w:rsidRPr="002E345F">
        <w:rPr>
          <w:lang w:eastAsia="ja-JP"/>
        </w:rPr>
        <w:t xml:space="preserve">1 The channel of the VIN can be selected from CSI2 driver by Media Controller API. Please refer to </w:t>
      </w:r>
      <w:r w:rsidRPr="002E345F">
        <w:rPr>
          <w:lang w:eastAsia="ja-JP"/>
        </w:rPr>
        <w:fldChar w:fldCharType="begin"/>
      </w:r>
      <w:r w:rsidRPr="002E345F">
        <w:rPr>
          <w:lang w:eastAsia="ja-JP"/>
        </w:rPr>
        <w:instrText xml:space="preserve"> REF _Ref435620460 \r \h  \* MERGEFORMAT </w:instrText>
      </w:r>
      <w:r w:rsidRPr="002E345F">
        <w:rPr>
          <w:lang w:eastAsia="ja-JP"/>
        </w:rPr>
      </w:r>
      <w:r w:rsidRPr="002E345F">
        <w:rPr>
          <w:lang w:eastAsia="ja-JP"/>
        </w:rPr>
        <w:fldChar w:fldCharType="separate"/>
      </w:r>
      <w:r w:rsidR="00E32B0C">
        <w:rPr>
          <w:lang w:eastAsia="ja-JP"/>
        </w:rPr>
        <w:t>4.1</w:t>
      </w:r>
      <w:r w:rsidRPr="002E345F">
        <w:rPr>
          <w:lang w:eastAsia="ja-JP"/>
        </w:rPr>
        <w:fldChar w:fldCharType="end"/>
      </w:r>
      <w:r w:rsidRPr="002E345F">
        <w:rPr>
          <w:lang w:eastAsia="ja-JP"/>
        </w:rPr>
        <w:t xml:space="preserve"> </w:t>
      </w:r>
      <w:r w:rsidRPr="002E345F">
        <w:rPr>
          <w:lang w:eastAsia="ja-JP"/>
        </w:rPr>
        <w:fldChar w:fldCharType="begin"/>
      </w:r>
      <w:r w:rsidRPr="002E345F">
        <w:rPr>
          <w:lang w:eastAsia="ja-JP"/>
        </w:rPr>
        <w:instrText xml:space="preserve"> REF _Ref435620460 \h  \* MERGEFORMAT </w:instrText>
      </w:r>
      <w:r w:rsidRPr="002E345F">
        <w:rPr>
          <w:lang w:eastAsia="ja-JP"/>
        </w:rPr>
      </w:r>
      <w:r w:rsidRPr="002E345F">
        <w:rPr>
          <w:lang w:eastAsia="ja-JP"/>
        </w:rPr>
        <w:fldChar w:fldCharType="separate"/>
      </w:r>
      <w:r w:rsidR="00E32B0C">
        <w:rPr>
          <w:rFonts w:hint="eastAsia"/>
          <w:lang w:eastAsia="ja-JP"/>
        </w:rPr>
        <w:t>Connected Device</w:t>
      </w:r>
      <w:r w:rsidRPr="002E345F">
        <w:rPr>
          <w:lang w:eastAsia="ja-JP"/>
        </w:rPr>
        <w:fldChar w:fldCharType="end"/>
      </w:r>
      <w:r w:rsidRPr="002E345F">
        <w:rPr>
          <w:lang w:eastAsia="ja-JP"/>
        </w:rPr>
        <w:t xml:space="preserve"> in detail and </w:t>
      </w:r>
      <w:r w:rsidRPr="002E345F">
        <w:rPr>
          <w:lang w:eastAsia="ja-JP"/>
        </w:rPr>
        <w:fldChar w:fldCharType="begin"/>
      </w:r>
      <w:r w:rsidRPr="002E345F">
        <w:rPr>
          <w:lang w:eastAsia="ja-JP"/>
        </w:rPr>
        <w:instrText xml:space="preserve"> REF _Ref496607612 \r \h </w:instrText>
      </w:r>
      <w:r w:rsidRPr="002E345F">
        <w:rPr>
          <w:lang w:eastAsia="ja-JP"/>
        </w:rPr>
      </w:r>
      <w:r w:rsidRPr="002E345F">
        <w:rPr>
          <w:lang w:eastAsia="ja-JP"/>
        </w:rPr>
        <w:fldChar w:fldCharType="separate"/>
      </w:r>
      <w:r w:rsidR="00E32B0C">
        <w:rPr>
          <w:lang w:eastAsia="ja-JP"/>
        </w:rPr>
        <w:t>5.2</w:t>
      </w:r>
      <w:r w:rsidRPr="002E345F">
        <w:rPr>
          <w:lang w:eastAsia="ja-JP"/>
        </w:rPr>
        <w:fldChar w:fldCharType="end"/>
      </w:r>
      <w:r w:rsidRPr="002E345F">
        <w:rPr>
          <w:lang w:eastAsia="ja-JP"/>
        </w:rPr>
        <w:fldChar w:fldCharType="begin"/>
      </w:r>
      <w:r w:rsidRPr="002E345F">
        <w:rPr>
          <w:lang w:eastAsia="ja-JP"/>
        </w:rPr>
        <w:instrText xml:space="preserve"> REF _Ref496607612 \h </w:instrText>
      </w:r>
      <w:r w:rsidRPr="002E345F">
        <w:rPr>
          <w:lang w:eastAsia="ja-JP"/>
        </w:rPr>
      </w:r>
      <w:r w:rsidRPr="002E345F">
        <w:rPr>
          <w:lang w:eastAsia="ja-JP"/>
        </w:rPr>
        <w:fldChar w:fldCharType="separate"/>
      </w:r>
      <w:ins w:id="10" w:author="Quat Doan Huynh" w:date="2023-12-15T12:54:00Z">
        <w:r w:rsidR="00E32B0C">
          <w:t>Media Controller</w:t>
        </w:r>
        <w:r w:rsidR="00E32B0C" w:rsidRPr="004D1BBF">
          <w:t xml:space="preserve"> API</w:t>
        </w:r>
      </w:ins>
      <w:del w:id="11" w:author="Quat Doan Huynh" w:date="2023-12-15T12:54:00Z">
        <w:r w:rsidR="00E32B0C" w:rsidDel="00E32B0C">
          <w:delText>Media Controller</w:delText>
        </w:r>
        <w:r w:rsidR="00E32B0C" w:rsidRPr="004D1BBF" w:rsidDel="00E32B0C">
          <w:delText xml:space="preserve"> API</w:delText>
        </w:r>
      </w:del>
      <w:r w:rsidRPr="002E345F">
        <w:rPr>
          <w:lang w:eastAsia="ja-JP"/>
        </w:rPr>
        <w:fldChar w:fldCharType="end"/>
      </w:r>
    </w:p>
    <w:p w14:paraId="43577F45" w14:textId="77777777" w:rsidR="00B75904" w:rsidRPr="00DB5BA8" w:rsidRDefault="00B75904" w:rsidP="00B55829">
      <w:pPr>
        <w:rPr>
          <w:lang w:eastAsia="ja-JP"/>
        </w:rPr>
      </w:pPr>
    </w:p>
    <w:p w14:paraId="12AAF4F8" w14:textId="77777777" w:rsidR="00CF4D13" w:rsidRDefault="00CF4D13" w:rsidP="00CF4D13">
      <w:pPr>
        <w:pStyle w:val="Heading2"/>
      </w:pPr>
      <w:r>
        <w:rPr>
          <w:rFonts w:hint="eastAsia"/>
          <w:lang w:eastAsia="ja-JP"/>
        </w:rPr>
        <w:t>State Transition Diagram</w:t>
      </w:r>
    </w:p>
    <w:p w14:paraId="43847A7D" w14:textId="77777777" w:rsidR="00CF4D13" w:rsidRDefault="00CF4D13" w:rsidP="00CF4D13">
      <w:pPr>
        <w:rPr>
          <w:lang w:eastAsia="ja-JP"/>
        </w:rPr>
      </w:pPr>
      <w:r>
        <w:t>T</w:t>
      </w:r>
      <w:r w:rsidRPr="00CF4D13">
        <w:t>here is no state transition diagram for this module</w:t>
      </w:r>
      <w:r w:rsidRPr="003F0802">
        <w:rPr>
          <w:lang w:eastAsia="ja-JP"/>
        </w:rPr>
        <w:t>.</w:t>
      </w:r>
    </w:p>
    <w:p w14:paraId="4C5BEBEF" w14:textId="77777777" w:rsidR="00A51140" w:rsidRPr="00CF4D13" w:rsidRDefault="00A51140" w:rsidP="0043293C">
      <w:pPr>
        <w:rPr>
          <w:lang w:eastAsia="ja-JP"/>
        </w:rPr>
      </w:pPr>
    </w:p>
    <w:p w14:paraId="7D76FBCC" w14:textId="77777777" w:rsidR="00CF4D13" w:rsidRDefault="00CF4D13" w:rsidP="00CF4D13">
      <w:pPr>
        <w:pStyle w:val="Heading1"/>
      </w:pPr>
      <w:r>
        <w:lastRenderedPageBreak/>
        <w:t xml:space="preserve">   </w:t>
      </w:r>
      <w:r>
        <w:rPr>
          <w:rFonts w:hint="eastAsia"/>
          <w:lang w:eastAsia="ja-JP"/>
        </w:rPr>
        <w:t>Function</w:t>
      </w:r>
    </w:p>
    <w:p w14:paraId="58A6C85B" w14:textId="2B67B5E1" w:rsidR="001322B7" w:rsidRDefault="00CF4D13" w:rsidP="00CF4D13">
      <w:pPr>
        <w:rPr>
          <w:lang w:eastAsia="ja-JP"/>
        </w:rPr>
      </w:pPr>
      <w:r>
        <w:t>T</w:t>
      </w:r>
      <w:r>
        <w:rPr>
          <w:rFonts w:hint="eastAsia"/>
          <w:lang w:eastAsia="ja-JP"/>
        </w:rPr>
        <w:t xml:space="preserve">his </w:t>
      </w:r>
      <w:r>
        <w:rPr>
          <w:lang w:eastAsia="ja-JP"/>
        </w:rPr>
        <w:t xml:space="preserve">module controls the VIN </w:t>
      </w:r>
      <w:r w:rsidR="00CF7857">
        <w:rPr>
          <w:lang w:eastAsia="ja-JP"/>
        </w:rPr>
        <w:t xml:space="preserve">and CSI2 </w:t>
      </w:r>
      <w:r>
        <w:rPr>
          <w:lang w:eastAsia="ja-JP"/>
        </w:rPr>
        <w:t xml:space="preserve">on R-Car </w:t>
      </w:r>
      <w:r w:rsidR="00E62C48">
        <w:rPr>
          <w:lang w:eastAsia="ja-JP"/>
        </w:rPr>
        <w:t xml:space="preserve">H3 / M3 / M3N / E3 / </w:t>
      </w:r>
      <w:r w:rsidR="001A5B9E">
        <w:rPr>
          <w:lang w:eastAsia="ja-JP"/>
        </w:rPr>
        <w:t xml:space="preserve">D3 / </w:t>
      </w:r>
      <w:r w:rsidR="00E62C48">
        <w:rPr>
          <w:lang w:eastAsia="ja-JP"/>
        </w:rPr>
        <w:t>V3U / V3H</w:t>
      </w:r>
      <w:r>
        <w:rPr>
          <w:lang w:eastAsia="ja-JP"/>
        </w:rPr>
        <w:t xml:space="preserve"> and supports the video capture function.</w:t>
      </w:r>
      <w:r w:rsidR="001F14CD">
        <w:rPr>
          <w:lang w:eastAsia="ja-JP"/>
        </w:rPr>
        <w:t xml:space="preserve"> This </w:t>
      </w:r>
      <w:r w:rsidR="005B65A9">
        <w:rPr>
          <w:lang w:eastAsia="ja-JP"/>
        </w:rPr>
        <w:t xml:space="preserve">module </w:t>
      </w:r>
      <w:r w:rsidR="001F14CD">
        <w:rPr>
          <w:lang w:eastAsia="ja-JP"/>
        </w:rPr>
        <w:t>supports signal</w:t>
      </w:r>
      <w:r w:rsidR="005B65A9">
        <w:rPr>
          <w:lang w:eastAsia="ja-JP"/>
        </w:rPr>
        <w:t>s</w:t>
      </w:r>
      <w:r w:rsidR="001F14CD">
        <w:rPr>
          <w:lang w:eastAsia="ja-JP"/>
        </w:rPr>
        <w:t xml:space="preserve"> that</w:t>
      </w:r>
      <w:r>
        <w:rPr>
          <w:lang w:eastAsia="ja-JP"/>
        </w:rPr>
        <w:t xml:space="preserve"> </w:t>
      </w:r>
      <w:r w:rsidR="001F14CD">
        <w:rPr>
          <w:lang w:eastAsia="ja-JP"/>
        </w:rPr>
        <w:t>t</w:t>
      </w:r>
      <w:r>
        <w:rPr>
          <w:lang w:eastAsia="ja-JP"/>
        </w:rPr>
        <w:t xml:space="preserve">he NTSC </w:t>
      </w:r>
      <w:r w:rsidR="001F14CD">
        <w:rPr>
          <w:lang w:eastAsia="ja-JP"/>
        </w:rPr>
        <w:t>signal</w:t>
      </w:r>
      <w:r w:rsidR="001322B7">
        <w:rPr>
          <w:lang w:eastAsia="ja-JP"/>
        </w:rPr>
        <w:t xml:space="preserve">, the PAL </w:t>
      </w:r>
      <w:proofErr w:type="gramStart"/>
      <w:r w:rsidR="001322B7">
        <w:rPr>
          <w:lang w:eastAsia="ja-JP"/>
        </w:rPr>
        <w:t>signal</w:t>
      </w:r>
      <w:proofErr w:type="gramEnd"/>
      <w:r w:rsidR="001322B7">
        <w:rPr>
          <w:lang w:eastAsia="ja-JP"/>
        </w:rPr>
        <w:t xml:space="preserve"> and</w:t>
      </w:r>
      <w:r w:rsidR="001F14CD">
        <w:rPr>
          <w:lang w:eastAsia="ja-JP"/>
        </w:rPr>
        <w:t xml:space="preserve"> t</w:t>
      </w:r>
      <w:r>
        <w:rPr>
          <w:lang w:eastAsia="ja-JP"/>
        </w:rPr>
        <w:t xml:space="preserve">he HD digital signal that is </w:t>
      </w:r>
      <w:r w:rsidR="001F14CD">
        <w:rPr>
          <w:lang w:eastAsia="ja-JP"/>
        </w:rPr>
        <w:t xml:space="preserve">decoded </w:t>
      </w:r>
      <w:r w:rsidR="001477E4">
        <w:rPr>
          <w:lang w:eastAsia="ja-JP"/>
        </w:rPr>
        <w:t xml:space="preserve">from </w:t>
      </w:r>
      <w:r w:rsidR="00147A8A">
        <w:rPr>
          <w:lang w:eastAsia="ja-JP"/>
        </w:rPr>
        <w:t xml:space="preserve">the </w:t>
      </w:r>
      <w:r w:rsidR="00147A8A">
        <w:rPr>
          <w:rFonts w:hint="eastAsia"/>
          <w:lang w:eastAsia="ja-JP"/>
        </w:rPr>
        <w:t xml:space="preserve">ADV7482 video </w:t>
      </w:r>
      <w:r w:rsidR="00147A8A">
        <w:rPr>
          <w:lang w:eastAsia="ja-JP"/>
        </w:rPr>
        <w:t>decoder</w:t>
      </w:r>
      <w:r w:rsidR="00541F24">
        <w:rPr>
          <w:lang w:eastAsia="ja-JP"/>
        </w:rPr>
        <w:t xml:space="preserve"> (R-Car H3 / M3 / M3N / E3)</w:t>
      </w:r>
      <w:r w:rsidR="00147A8A">
        <w:rPr>
          <w:rFonts w:hint="eastAsia"/>
          <w:lang w:eastAsia="ja-JP"/>
        </w:rPr>
        <w:t>.</w:t>
      </w:r>
      <w:r w:rsidR="00147A8A" w:rsidDel="00147A8A">
        <w:rPr>
          <w:lang w:eastAsia="ja-JP"/>
        </w:rPr>
        <w:t xml:space="preserve"> </w:t>
      </w:r>
    </w:p>
    <w:p w14:paraId="5D73A278" w14:textId="676ECB92" w:rsidR="00A16D51" w:rsidRDefault="00A16D51" w:rsidP="00CF4D13">
      <w:pPr>
        <w:rPr>
          <w:lang w:eastAsia="ja-JP"/>
        </w:rPr>
      </w:pPr>
      <w:r>
        <w:rPr>
          <w:lang w:eastAsia="ja-JP"/>
        </w:rPr>
        <w:t xml:space="preserve">This module supports </w:t>
      </w:r>
      <w:r w:rsidR="00CE1D32">
        <w:rPr>
          <w:lang w:eastAsia="ja-JP"/>
        </w:rPr>
        <w:t>serial output</w:t>
      </w:r>
      <w:r>
        <w:rPr>
          <w:lang w:eastAsia="ja-JP"/>
        </w:rPr>
        <w:t xml:space="preserve"> from the M</w:t>
      </w:r>
      <w:r w:rsidR="00031465">
        <w:rPr>
          <w:lang w:eastAsia="ja-JP"/>
        </w:rPr>
        <w:t>AX</w:t>
      </w:r>
      <w:r w:rsidR="00CE1D32">
        <w:rPr>
          <w:lang w:eastAsia="ja-JP"/>
        </w:rPr>
        <w:t>96712</w:t>
      </w:r>
      <w:r>
        <w:rPr>
          <w:rFonts w:hint="eastAsia"/>
          <w:lang w:eastAsia="ja-JP"/>
        </w:rPr>
        <w:t xml:space="preserve"> </w:t>
      </w:r>
      <w:proofErr w:type="spellStart"/>
      <w:proofErr w:type="gramStart"/>
      <w:r w:rsidR="00CE1D32">
        <w:rPr>
          <w:lang w:eastAsia="ja-JP"/>
        </w:rPr>
        <w:t>Deserializer</w:t>
      </w:r>
      <w:proofErr w:type="spellEnd"/>
      <w:r w:rsidR="00541F24">
        <w:rPr>
          <w:lang w:eastAsia="ja-JP"/>
        </w:rPr>
        <w:t>(</w:t>
      </w:r>
      <w:proofErr w:type="gramEnd"/>
      <w:r w:rsidR="00541F24">
        <w:rPr>
          <w:lang w:eastAsia="ja-JP"/>
        </w:rPr>
        <w:t>R-Car V3U)</w:t>
      </w:r>
      <w:r>
        <w:rPr>
          <w:rFonts w:hint="eastAsia"/>
          <w:lang w:eastAsia="ja-JP"/>
        </w:rPr>
        <w:t>.</w:t>
      </w:r>
      <w:r w:rsidDel="00147A8A">
        <w:rPr>
          <w:lang w:eastAsia="ja-JP"/>
        </w:rPr>
        <w:t xml:space="preserve"> </w:t>
      </w:r>
    </w:p>
    <w:p w14:paraId="208488CB" w14:textId="32A77D08" w:rsidR="00DB0490" w:rsidRDefault="00DB0490" w:rsidP="00CF4D13">
      <w:pPr>
        <w:rPr>
          <w:lang w:eastAsia="ja-JP"/>
        </w:rPr>
      </w:pPr>
      <w:r w:rsidRPr="00DB0490">
        <w:rPr>
          <w:lang w:eastAsia="ja-JP"/>
        </w:rPr>
        <w:t>This module support</w:t>
      </w:r>
      <w:r w:rsidR="002E345F">
        <w:rPr>
          <w:rFonts w:hint="eastAsia"/>
          <w:lang w:eastAsia="ja-JP"/>
        </w:rPr>
        <w:t>s</w:t>
      </w:r>
      <w:r w:rsidRPr="00DB0490">
        <w:rPr>
          <w:lang w:eastAsia="ja-JP"/>
        </w:rPr>
        <w:t xml:space="preserve"> serial output from MAX9286 </w:t>
      </w:r>
      <w:proofErr w:type="spellStart"/>
      <w:proofErr w:type="gramStart"/>
      <w:r w:rsidRPr="00DB0490">
        <w:rPr>
          <w:lang w:eastAsia="ja-JP"/>
        </w:rPr>
        <w:t>Deserializer</w:t>
      </w:r>
      <w:proofErr w:type="spellEnd"/>
      <w:r w:rsidRPr="00DB0490">
        <w:rPr>
          <w:lang w:eastAsia="ja-JP"/>
        </w:rPr>
        <w:t>(</w:t>
      </w:r>
      <w:proofErr w:type="gramEnd"/>
      <w:r w:rsidRPr="00DB0490">
        <w:rPr>
          <w:lang w:eastAsia="ja-JP"/>
        </w:rPr>
        <w:t>R-Car V3H)</w:t>
      </w:r>
      <w:r>
        <w:rPr>
          <w:lang w:eastAsia="ja-JP"/>
        </w:rPr>
        <w:t>.</w:t>
      </w:r>
    </w:p>
    <w:p w14:paraId="5E74675C" w14:textId="63220BFA" w:rsidR="001A5B9E" w:rsidRPr="00DB0490" w:rsidRDefault="001A5B9E" w:rsidP="00CF4D13">
      <w:pPr>
        <w:rPr>
          <w:lang w:eastAsia="ja-JP"/>
        </w:rPr>
      </w:pPr>
      <w:r>
        <w:rPr>
          <w:lang w:eastAsia="ja-JP"/>
        </w:rPr>
        <w:t xml:space="preserve">This module supports signals that the NTSC signal, the PAL signal (there are decoded from the </w:t>
      </w:r>
      <w:r>
        <w:rPr>
          <w:rFonts w:hint="eastAsia"/>
          <w:lang w:eastAsia="ja-JP"/>
        </w:rPr>
        <w:t xml:space="preserve">ADV7180) </w:t>
      </w:r>
      <w:r>
        <w:rPr>
          <w:lang w:eastAsia="ja-JP"/>
        </w:rPr>
        <w:t>and the HD digital signal (</w:t>
      </w:r>
      <w:r>
        <w:rPr>
          <w:rFonts w:hint="eastAsia"/>
          <w:lang w:eastAsia="ja-JP"/>
        </w:rPr>
        <w:t>from the ADV7612).</w:t>
      </w:r>
      <w:r>
        <w:rPr>
          <w:lang w:eastAsia="ja-JP"/>
        </w:rPr>
        <w:t xml:space="preserve"> (R-Car D3)</w:t>
      </w:r>
    </w:p>
    <w:p w14:paraId="11611FA8" w14:textId="7CE77102" w:rsidR="0043288B" w:rsidRDefault="00147A8A" w:rsidP="00CF4D13">
      <w:pPr>
        <w:rPr>
          <w:lang w:eastAsia="ja-JP"/>
        </w:rPr>
      </w:pPr>
      <w:r w:rsidRPr="00147A8A">
        <w:rPr>
          <w:lang w:eastAsia="ja-JP"/>
        </w:rPr>
        <w:t xml:space="preserve">The input data from the video decoder is transferred to the VIN through </w:t>
      </w:r>
      <w:r w:rsidR="00DF18BD">
        <w:rPr>
          <w:lang w:eastAsia="ja-JP"/>
        </w:rPr>
        <w:t xml:space="preserve">MIPI </w:t>
      </w:r>
      <w:r w:rsidRPr="00147A8A">
        <w:rPr>
          <w:lang w:eastAsia="ja-JP"/>
        </w:rPr>
        <w:t>CSI</w:t>
      </w:r>
      <w:r w:rsidR="008A5F74">
        <w:rPr>
          <w:lang w:eastAsia="ja-JP"/>
        </w:rPr>
        <w:t>-</w:t>
      </w:r>
      <w:r w:rsidRPr="00147A8A">
        <w:rPr>
          <w:lang w:eastAsia="ja-JP"/>
        </w:rPr>
        <w:t>2</w:t>
      </w:r>
      <w:r w:rsidR="0043288B">
        <w:rPr>
          <w:lang w:eastAsia="ja-JP"/>
        </w:rPr>
        <w:t xml:space="preserve"> interface</w:t>
      </w:r>
      <w:r w:rsidRPr="00147A8A">
        <w:rPr>
          <w:lang w:eastAsia="ja-JP"/>
        </w:rPr>
        <w:t>.</w:t>
      </w:r>
      <w:r w:rsidR="0043288B" w:rsidRPr="0043288B">
        <w:t xml:space="preserve"> </w:t>
      </w:r>
      <w:r w:rsidR="0043288B">
        <w:rPr>
          <w:lang w:eastAsia="ja-JP"/>
        </w:rPr>
        <w:t>S</w:t>
      </w:r>
      <w:r w:rsidR="0043288B" w:rsidRPr="0043288B">
        <w:rPr>
          <w:lang w:eastAsia="ja-JP"/>
        </w:rPr>
        <w:t xml:space="preserve">tandard of </w:t>
      </w:r>
      <w:r w:rsidR="0043288B">
        <w:rPr>
          <w:lang w:eastAsia="ja-JP"/>
        </w:rPr>
        <w:t>ITU-R BT.601/BT.656/BT.709/BT.</w:t>
      </w:r>
      <w:r w:rsidR="0043288B">
        <w:t>1</w:t>
      </w:r>
      <w:r w:rsidR="0043288B" w:rsidRPr="0043288B">
        <w:rPr>
          <w:lang w:eastAsia="ja-JP"/>
        </w:rPr>
        <w:t>358</w:t>
      </w:r>
      <w:r w:rsidR="001F14CD">
        <w:rPr>
          <w:lang w:eastAsia="ja-JP"/>
        </w:rPr>
        <w:t xml:space="preserve"> is not supported</w:t>
      </w:r>
      <w:r w:rsidR="00541F24">
        <w:rPr>
          <w:lang w:eastAsia="ja-JP"/>
        </w:rPr>
        <w:t xml:space="preserve"> in V3U.</w:t>
      </w:r>
    </w:p>
    <w:p w14:paraId="56082647" w14:textId="77777777" w:rsidR="001B5D4B" w:rsidRPr="003A139F" w:rsidRDefault="00461FCE" w:rsidP="00CF4D13">
      <w:pPr>
        <w:rPr>
          <w:lang w:eastAsia="ja-JP"/>
        </w:rPr>
      </w:pPr>
      <w:r>
        <w:rPr>
          <w:lang w:eastAsia="ja-JP"/>
        </w:rPr>
        <w:t xml:space="preserve">Capture </w:t>
      </w:r>
      <w:r w:rsidR="00CF4D13">
        <w:rPr>
          <w:lang w:eastAsia="ja-JP"/>
        </w:rPr>
        <w:t xml:space="preserve">mode is decided by buffer number, and it becomes continuous frame capture mode by four or more buffer number, and it becomes single frame capture mode by three or </w:t>
      </w:r>
      <w:proofErr w:type="gramStart"/>
      <w:r w:rsidR="00CF4D13">
        <w:rPr>
          <w:lang w:eastAsia="ja-JP"/>
        </w:rPr>
        <w:t>less buffer</w:t>
      </w:r>
      <w:proofErr w:type="gramEnd"/>
      <w:r w:rsidR="00CF4D13">
        <w:rPr>
          <w:lang w:eastAsia="ja-JP"/>
        </w:rPr>
        <w:t xml:space="preserve"> number.</w:t>
      </w:r>
    </w:p>
    <w:p w14:paraId="11B15F1E" w14:textId="7036B27C" w:rsidR="00CF4D13" w:rsidRDefault="00CF4D13" w:rsidP="00336D47">
      <w:pPr>
        <w:rPr>
          <w:lang w:eastAsia="ja-JP"/>
        </w:rPr>
      </w:pPr>
      <w:r>
        <w:rPr>
          <w:lang w:eastAsia="ja-JP"/>
        </w:rPr>
        <w:t>*Buffer number can be specified by</w:t>
      </w:r>
      <w:r w:rsidR="00034785">
        <w:rPr>
          <w:rFonts w:hint="eastAsia"/>
          <w:lang w:eastAsia="ja-JP"/>
        </w:rPr>
        <w:t xml:space="preserve"> </w:t>
      </w:r>
      <w:r w:rsidR="00034785">
        <w:rPr>
          <w:lang w:eastAsia="ja-JP"/>
        </w:rPr>
        <w:fldChar w:fldCharType="begin"/>
      </w:r>
      <w:r w:rsidR="00034785">
        <w:rPr>
          <w:lang w:eastAsia="ja-JP"/>
        </w:rPr>
        <w:instrText xml:space="preserve"> REF _Ref390851450 \r \h </w:instrText>
      </w:r>
      <w:r w:rsidR="00034785">
        <w:rPr>
          <w:lang w:eastAsia="ja-JP"/>
        </w:rPr>
      </w:r>
      <w:r w:rsidR="00034785">
        <w:rPr>
          <w:lang w:eastAsia="ja-JP"/>
        </w:rPr>
        <w:fldChar w:fldCharType="separate"/>
      </w:r>
      <w:r w:rsidR="00E32B0C">
        <w:rPr>
          <w:lang w:eastAsia="ja-JP"/>
        </w:rPr>
        <w:t>5.1.2</w:t>
      </w:r>
      <w:r w:rsidR="00034785">
        <w:rPr>
          <w:lang w:eastAsia="ja-JP"/>
        </w:rPr>
        <w:fldChar w:fldCharType="end"/>
      </w:r>
      <w:r w:rsidR="008D57F9">
        <w:rPr>
          <w:lang w:eastAsia="ja-JP"/>
        </w:rPr>
        <w:t xml:space="preserve"> </w:t>
      </w:r>
      <w:r w:rsidR="00034785">
        <w:rPr>
          <w:lang w:eastAsia="ja-JP"/>
        </w:rPr>
        <w:fldChar w:fldCharType="begin"/>
      </w:r>
      <w:r w:rsidR="00034785">
        <w:rPr>
          <w:lang w:eastAsia="ja-JP"/>
        </w:rPr>
        <w:instrText xml:space="preserve"> REF _Ref390851450 \h </w:instrText>
      </w:r>
      <w:r w:rsidR="00034785">
        <w:rPr>
          <w:lang w:eastAsia="ja-JP"/>
        </w:rPr>
      </w:r>
      <w:r w:rsidR="00034785">
        <w:rPr>
          <w:lang w:eastAsia="ja-JP"/>
        </w:rPr>
        <w:fldChar w:fldCharType="separate"/>
      </w:r>
      <w:proofErr w:type="spellStart"/>
      <w:proofErr w:type="gramStart"/>
      <w:r w:rsidR="00E32B0C" w:rsidRPr="006B5074">
        <w:t>ioctl</w:t>
      </w:r>
      <w:proofErr w:type="spellEnd"/>
      <w:r w:rsidR="00E32B0C" w:rsidRPr="006B5074">
        <w:t>(</w:t>
      </w:r>
      <w:proofErr w:type="gramEnd"/>
      <w:r w:rsidR="00E32B0C" w:rsidRPr="006B5074">
        <w:t>VIDIOC_REQBUFS)</w:t>
      </w:r>
      <w:r w:rsidR="00034785">
        <w:rPr>
          <w:lang w:eastAsia="ja-JP"/>
        </w:rPr>
        <w:fldChar w:fldCharType="end"/>
      </w:r>
      <w:r w:rsidR="00180DB5">
        <w:rPr>
          <w:rFonts w:hint="eastAsia"/>
          <w:lang w:eastAsia="ja-JP"/>
        </w:rPr>
        <w:t>.</w:t>
      </w:r>
      <w:r w:rsidR="003C0003" w:rsidDel="003C0003">
        <w:rPr>
          <w:lang w:eastAsia="ja-JP"/>
        </w:rPr>
        <w:t xml:space="preserve"> </w:t>
      </w:r>
    </w:p>
    <w:p w14:paraId="5C9AB5E6" w14:textId="77777777" w:rsidR="00CF4D13" w:rsidRPr="008D57F9" w:rsidRDefault="00CF4D13" w:rsidP="00CF4D13">
      <w:pPr>
        <w:rPr>
          <w:lang w:eastAsia="ja-JP"/>
        </w:rPr>
      </w:pPr>
    </w:p>
    <w:p w14:paraId="364114A4" w14:textId="77777777" w:rsidR="00CF4D13" w:rsidRDefault="00CF4D13" w:rsidP="00CF4D13">
      <w:pPr>
        <w:pStyle w:val="Heading2"/>
      </w:pPr>
      <w:bookmarkStart w:id="12" w:name="_Ref435620460"/>
      <w:r>
        <w:rPr>
          <w:rFonts w:hint="eastAsia"/>
          <w:lang w:eastAsia="ja-JP"/>
        </w:rPr>
        <w:t>Connected Device</w:t>
      </w:r>
      <w:bookmarkEnd w:id="12"/>
    </w:p>
    <w:p w14:paraId="79C1BA7B" w14:textId="77777777" w:rsidR="00494859" w:rsidRDefault="003A139F" w:rsidP="00CF4D13">
      <w:pPr>
        <w:rPr>
          <w:lang w:eastAsia="ja-JP"/>
        </w:rPr>
      </w:pPr>
      <w:r w:rsidRPr="00D3475F">
        <w:rPr>
          <w:lang w:eastAsia="ja-JP"/>
        </w:rPr>
        <w:t xml:space="preserve">The following tables </w:t>
      </w:r>
      <w:r w:rsidR="004809E7">
        <w:rPr>
          <w:lang w:eastAsia="ja-JP"/>
        </w:rPr>
        <w:t xml:space="preserve">specify </w:t>
      </w:r>
      <w:r w:rsidR="00CF4D13" w:rsidRPr="004D1C59">
        <w:t>connector connected to Video</w:t>
      </w:r>
      <w:r w:rsidR="004809E7">
        <w:t xml:space="preserve"> </w:t>
      </w:r>
      <w:r w:rsidR="00CF4D13" w:rsidRPr="004D1C59">
        <w:t>Cap</w:t>
      </w:r>
      <w:r w:rsidR="004809E7">
        <w:t>ture</w:t>
      </w:r>
      <w:r w:rsidR="00CF4D13" w:rsidRPr="004D1C59">
        <w:t xml:space="preserve"> on the R-Car H</w:t>
      </w:r>
      <w:r w:rsidR="004809E7">
        <w:t>3</w:t>
      </w:r>
      <w:r w:rsidR="005A5A71">
        <w:rPr>
          <w:lang w:eastAsia="ja-JP"/>
        </w:rPr>
        <w:t xml:space="preserve"> / M3</w:t>
      </w:r>
      <w:r w:rsidR="001F399D">
        <w:rPr>
          <w:rFonts w:eastAsia="MS PGothic"/>
          <w:lang w:eastAsia="ja-JP"/>
        </w:rPr>
        <w:t xml:space="preserve"> / M3N</w:t>
      </w:r>
      <w:r w:rsidR="002940CB">
        <w:rPr>
          <w:rFonts w:hint="eastAsia"/>
          <w:lang w:eastAsia="ja-JP"/>
        </w:rPr>
        <w:t xml:space="preserve"> </w:t>
      </w:r>
      <w:r w:rsidR="004809E7">
        <w:t>evaluation</w:t>
      </w:r>
      <w:r w:rsidR="004809E7" w:rsidRPr="004D1C59">
        <w:t xml:space="preserve"> </w:t>
      </w:r>
      <w:r w:rsidR="004809E7">
        <w:t>b</w:t>
      </w:r>
      <w:r w:rsidR="00CF4D13" w:rsidRPr="004D1C59">
        <w:t>oard.</w:t>
      </w:r>
      <w:r w:rsidR="00DC0F2B" w:rsidRPr="00DC0F2B">
        <w:rPr>
          <w:lang w:eastAsia="ja-JP"/>
        </w:rPr>
        <w:t xml:space="preserve"> </w:t>
      </w:r>
      <w:r w:rsidR="00494859">
        <w:rPr>
          <w:lang w:eastAsia="ja-JP"/>
        </w:rPr>
        <w:t>CSI40 is used at CN20. CSI20 is used at CN21.</w:t>
      </w:r>
    </w:p>
    <w:p w14:paraId="181BF7E6" w14:textId="500BB841" w:rsidR="00CF4D13" w:rsidRPr="002940CB" w:rsidRDefault="00CF4D13" w:rsidP="00624CA4">
      <w:pPr>
        <w:pStyle w:val="Caption"/>
        <w:spacing w:after="160" w:line="260" w:lineRule="exact"/>
        <w:ind w:left="1080" w:hangingChars="538" w:hanging="1080"/>
        <w:rPr>
          <w:color w:val="0000FF"/>
          <w:sz w:val="20"/>
          <w:szCs w:val="20"/>
          <w:lang w:eastAsia="ja-JP"/>
        </w:rPr>
      </w:pPr>
      <w:bookmarkStart w:id="13" w:name="_Ref363499889"/>
      <w:r w:rsidRPr="002940CB">
        <w:rPr>
          <w:sz w:val="20"/>
          <w:szCs w:val="20"/>
        </w:rPr>
        <w:t xml:space="preserve">Table </w:t>
      </w:r>
      <w:r w:rsidR="002940CB" w:rsidRPr="002940CB">
        <w:rPr>
          <w:sz w:val="20"/>
          <w:szCs w:val="20"/>
        </w:rPr>
        <w:fldChar w:fldCharType="begin"/>
      </w:r>
      <w:r w:rsidR="002940CB" w:rsidRPr="002940CB">
        <w:rPr>
          <w:sz w:val="20"/>
          <w:szCs w:val="20"/>
        </w:rPr>
        <w:instrText xml:space="preserve"> STYLEREF 1 \s </w:instrText>
      </w:r>
      <w:r w:rsidR="002940CB" w:rsidRPr="002940CB">
        <w:rPr>
          <w:sz w:val="20"/>
          <w:szCs w:val="20"/>
        </w:rPr>
        <w:fldChar w:fldCharType="separate"/>
      </w:r>
      <w:r w:rsidR="00E32B0C">
        <w:rPr>
          <w:noProof/>
          <w:sz w:val="20"/>
          <w:szCs w:val="20"/>
        </w:rPr>
        <w:t>4</w:t>
      </w:r>
      <w:r w:rsidR="002940CB" w:rsidRPr="002940CB">
        <w:rPr>
          <w:sz w:val="20"/>
          <w:szCs w:val="20"/>
        </w:rPr>
        <w:fldChar w:fldCharType="end"/>
      </w:r>
      <w:r w:rsidR="002940CB" w:rsidRPr="002940CB">
        <w:rPr>
          <w:sz w:val="20"/>
          <w:szCs w:val="20"/>
        </w:rPr>
        <w:t>.</w:t>
      </w:r>
      <w:r w:rsidR="002940CB" w:rsidRPr="002940CB">
        <w:rPr>
          <w:sz w:val="20"/>
          <w:szCs w:val="20"/>
        </w:rPr>
        <w:fldChar w:fldCharType="begin"/>
      </w:r>
      <w:r w:rsidR="002940CB" w:rsidRPr="002940CB">
        <w:rPr>
          <w:sz w:val="20"/>
          <w:szCs w:val="20"/>
        </w:rPr>
        <w:instrText xml:space="preserve"> SEQ Table \* ARABIC \s 1 </w:instrText>
      </w:r>
      <w:r w:rsidR="002940CB" w:rsidRPr="002940CB">
        <w:rPr>
          <w:sz w:val="20"/>
          <w:szCs w:val="20"/>
        </w:rPr>
        <w:fldChar w:fldCharType="separate"/>
      </w:r>
      <w:r w:rsidR="00E32B0C">
        <w:rPr>
          <w:noProof/>
          <w:sz w:val="20"/>
          <w:szCs w:val="20"/>
        </w:rPr>
        <w:t>1</w:t>
      </w:r>
      <w:r w:rsidR="002940CB" w:rsidRPr="002940CB">
        <w:rPr>
          <w:sz w:val="20"/>
          <w:szCs w:val="20"/>
        </w:rPr>
        <w:fldChar w:fldCharType="end"/>
      </w:r>
      <w:bookmarkEnd w:id="13"/>
      <w:r w:rsidRPr="002940CB">
        <w:rPr>
          <w:rFonts w:hint="eastAsia"/>
          <w:sz w:val="20"/>
          <w:szCs w:val="20"/>
          <w:lang w:eastAsia="ja-JP"/>
        </w:rPr>
        <w:tab/>
        <w:t>Video</w:t>
      </w:r>
      <w:r w:rsidR="004809E7">
        <w:rPr>
          <w:sz w:val="20"/>
          <w:szCs w:val="20"/>
          <w:lang w:eastAsia="ja-JP"/>
        </w:rPr>
        <w:t xml:space="preserve"> </w:t>
      </w:r>
      <w:r w:rsidRPr="002940CB">
        <w:rPr>
          <w:rFonts w:hint="eastAsia"/>
          <w:sz w:val="20"/>
          <w:szCs w:val="20"/>
          <w:lang w:eastAsia="ja-JP"/>
        </w:rPr>
        <w:t>Cap</w:t>
      </w:r>
      <w:r w:rsidR="004809E7">
        <w:rPr>
          <w:sz w:val="20"/>
          <w:szCs w:val="20"/>
          <w:lang w:eastAsia="ja-JP"/>
        </w:rPr>
        <w:t>ture</w:t>
      </w:r>
      <w:r w:rsidRPr="002940CB">
        <w:rPr>
          <w:rFonts w:hint="eastAsia"/>
          <w:sz w:val="20"/>
          <w:szCs w:val="20"/>
          <w:lang w:eastAsia="ja-JP"/>
        </w:rPr>
        <w:t xml:space="preserve"> connection</w:t>
      </w:r>
      <w:r w:rsidR="00180DB5" w:rsidRPr="002940CB">
        <w:rPr>
          <w:rFonts w:hint="eastAsia"/>
          <w:sz w:val="20"/>
          <w:szCs w:val="20"/>
          <w:lang w:eastAsia="ja-JP"/>
        </w:rPr>
        <w:t xml:space="preserve"> (R-Car H</w:t>
      </w:r>
      <w:r w:rsidR="004809E7">
        <w:rPr>
          <w:sz w:val="20"/>
          <w:szCs w:val="20"/>
          <w:lang w:eastAsia="ja-JP"/>
        </w:rPr>
        <w:t>3</w:t>
      </w:r>
      <w:r w:rsidR="00180DB5" w:rsidRPr="002940CB">
        <w:rPr>
          <w:rFonts w:hint="eastAsia"/>
          <w:sz w:val="20"/>
          <w:szCs w:val="20"/>
          <w:lang w:eastAsia="ja-JP"/>
        </w:rPr>
        <w:t>)</w:t>
      </w:r>
    </w:p>
    <w:tbl>
      <w:tblPr>
        <w:tblW w:w="9602"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1425"/>
        <w:gridCol w:w="1587"/>
        <w:gridCol w:w="1221"/>
        <w:gridCol w:w="1391"/>
        <w:gridCol w:w="3978"/>
      </w:tblGrid>
      <w:tr w:rsidR="002C10E5" w:rsidRPr="00A51140" w14:paraId="1CA79844" w14:textId="77777777" w:rsidTr="00E63303">
        <w:trPr>
          <w:trHeight w:val="594"/>
          <w:tblHeader/>
        </w:trPr>
        <w:tc>
          <w:tcPr>
            <w:tcW w:w="1425" w:type="dxa"/>
            <w:tcBorders>
              <w:top w:val="single" w:sz="8" w:space="0" w:color="auto"/>
              <w:left w:val="single" w:sz="8" w:space="0" w:color="auto"/>
              <w:bottom w:val="single" w:sz="8" w:space="0" w:color="auto"/>
            </w:tcBorders>
          </w:tcPr>
          <w:p w14:paraId="0401E5BC" w14:textId="77777777" w:rsidR="002C10E5" w:rsidRPr="00A51140" w:rsidRDefault="002C10E5" w:rsidP="008A53E0">
            <w:pPr>
              <w:pStyle w:val="tablehead"/>
              <w:ind w:left="0"/>
              <w:rPr>
                <w:b w:val="0"/>
                <w:lang w:eastAsia="ja-JP"/>
              </w:rPr>
            </w:pPr>
            <w:r>
              <w:rPr>
                <w:rFonts w:hint="eastAsia"/>
                <w:b w:val="0"/>
                <w:lang w:eastAsia="ja-JP"/>
              </w:rPr>
              <w:t>Channel</w:t>
            </w:r>
          </w:p>
        </w:tc>
        <w:tc>
          <w:tcPr>
            <w:tcW w:w="1587" w:type="dxa"/>
            <w:tcBorders>
              <w:top w:val="single" w:sz="8" w:space="0" w:color="auto"/>
              <w:bottom w:val="single" w:sz="8" w:space="0" w:color="auto"/>
            </w:tcBorders>
          </w:tcPr>
          <w:p w14:paraId="57D71318" w14:textId="77777777" w:rsidR="002C10E5" w:rsidRDefault="002C10E5" w:rsidP="00CF4D13">
            <w:pPr>
              <w:pStyle w:val="tablehead"/>
              <w:ind w:left="0"/>
              <w:rPr>
                <w:b w:val="0"/>
                <w:lang w:eastAsia="ja-JP"/>
              </w:rPr>
            </w:pPr>
            <w:r w:rsidRPr="00B3693D">
              <w:rPr>
                <w:b w:val="0"/>
                <w:lang w:eastAsia="ja-JP"/>
              </w:rPr>
              <w:t>Video Input</w:t>
            </w:r>
          </w:p>
          <w:p w14:paraId="71046997" w14:textId="77777777" w:rsidR="002C10E5" w:rsidRPr="00A51140" w:rsidRDefault="002C10E5" w:rsidP="00CF4D13">
            <w:pPr>
              <w:pStyle w:val="tablehead"/>
              <w:ind w:left="0"/>
              <w:rPr>
                <w:b w:val="0"/>
                <w:lang w:eastAsia="ja-JP"/>
              </w:rPr>
            </w:pPr>
            <w:r w:rsidRPr="00B3693D">
              <w:rPr>
                <w:b w:val="0"/>
                <w:lang w:eastAsia="ja-JP"/>
              </w:rPr>
              <w:t xml:space="preserve"> Connector</w:t>
            </w:r>
          </w:p>
        </w:tc>
        <w:tc>
          <w:tcPr>
            <w:tcW w:w="1221" w:type="dxa"/>
            <w:tcBorders>
              <w:top w:val="single" w:sz="8" w:space="0" w:color="auto"/>
              <w:bottom w:val="single" w:sz="8" w:space="0" w:color="auto"/>
            </w:tcBorders>
          </w:tcPr>
          <w:p w14:paraId="5153B8F2" w14:textId="77777777" w:rsidR="002C10E5" w:rsidRDefault="002C10E5" w:rsidP="008A53E0">
            <w:pPr>
              <w:pStyle w:val="tablehead"/>
              <w:ind w:left="0"/>
              <w:rPr>
                <w:b w:val="0"/>
                <w:lang w:eastAsia="ja-JP"/>
              </w:rPr>
            </w:pPr>
            <w:r>
              <w:rPr>
                <w:rFonts w:hint="eastAsia"/>
                <w:b w:val="0"/>
                <w:lang w:eastAsia="ja-JP"/>
              </w:rPr>
              <w:t>Supporting</w:t>
            </w:r>
          </w:p>
          <w:p w14:paraId="13EAF5C2" w14:textId="77777777" w:rsidR="002C10E5" w:rsidRPr="00A51140" w:rsidRDefault="002C10E5" w:rsidP="008A53E0">
            <w:pPr>
              <w:pStyle w:val="tablehead"/>
              <w:ind w:left="0"/>
              <w:rPr>
                <w:b w:val="0"/>
                <w:lang w:eastAsia="ja-JP"/>
              </w:rPr>
            </w:pPr>
            <w:r>
              <w:rPr>
                <w:rFonts w:hint="eastAsia"/>
                <w:b w:val="0"/>
                <w:lang w:eastAsia="ja-JP"/>
              </w:rPr>
              <w:t xml:space="preserve"> Status</w:t>
            </w:r>
          </w:p>
        </w:tc>
        <w:tc>
          <w:tcPr>
            <w:tcW w:w="1391" w:type="dxa"/>
            <w:tcBorders>
              <w:top w:val="single" w:sz="8" w:space="0" w:color="auto"/>
              <w:bottom w:val="single" w:sz="8" w:space="0" w:color="auto"/>
            </w:tcBorders>
          </w:tcPr>
          <w:p w14:paraId="37E2BEC9" w14:textId="77777777" w:rsidR="002C10E5" w:rsidRDefault="002C10E5" w:rsidP="008A53E0">
            <w:pPr>
              <w:pStyle w:val="tablehead"/>
              <w:ind w:left="0"/>
              <w:rPr>
                <w:b w:val="0"/>
                <w:lang w:eastAsia="ja-JP"/>
              </w:rPr>
            </w:pPr>
            <w:r>
              <w:rPr>
                <w:rFonts w:hint="eastAsia"/>
                <w:b w:val="0"/>
                <w:lang w:eastAsia="ja-JP"/>
              </w:rPr>
              <w:t>Scaling</w:t>
            </w:r>
            <w:r w:rsidR="0023113E">
              <w:rPr>
                <w:b w:val="0"/>
                <w:lang w:eastAsia="ja-JP"/>
              </w:rPr>
              <w:t xml:space="preserve"> (UDS)</w:t>
            </w:r>
          </w:p>
          <w:p w14:paraId="10BDFE6A" w14:textId="77777777" w:rsidR="002C10E5" w:rsidRDefault="002C10E5" w:rsidP="008A53E0">
            <w:pPr>
              <w:pStyle w:val="tablehead"/>
              <w:ind w:left="0"/>
              <w:rPr>
                <w:b w:val="0"/>
                <w:lang w:eastAsia="ja-JP"/>
              </w:rPr>
            </w:pPr>
            <w:r>
              <w:rPr>
                <w:rFonts w:hint="eastAsia"/>
                <w:b w:val="0"/>
                <w:lang w:eastAsia="ja-JP"/>
              </w:rPr>
              <w:t xml:space="preserve"> support</w:t>
            </w:r>
          </w:p>
        </w:tc>
        <w:tc>
          <w:tcPr>
            <w:tcW w:w="3978" w:type="dxa"/>
            <w:tcBorders>
              <w:top w:val="single" w:sz="8" w:space="0" w:color="auto"/>
              <w:bottom w:val="single" w:sz="8" w:space="0" w:color="auto"/>
              <w:right w:val="single" w:sz="8" w:space="0" w:color="auto"/>
            </w:tcBorders>
          </w:tcPr>
          <w:p w14:paraId="63D5D05E" w14:textId="77777777" w:rsidR="002C10E5" w:rsidRPr="00A51140" w:rsidRDefault="002C10E5" w:rsidP="008A53E0">
            <w:pPr>
              <w:pStyle w:val="tablehead"/>
              <w:ind w:left="0"/>
              <w:rPr>
                <w:b w:val="0"/>
                <w:lang w:eastAsia="ja-JP"/>
              </w:rPr>
            </w:pPr>
            <w:r>
              <w:rPr>
                <w:rFonts w:hint="eastAsia"/>
                <w:b w:val="0"/>
                <w:lang w:eastAsia="ja-JP"/>
              </w:rPr>
              <w:t>Remark</w:t>
            </w:r>
          </w:p>
        </w:tc>
      </w:tr>
      <w:tr w:rsidR="002C10E5" w14:paraId="70E049FF" w14:textId="77777777" w:rsidTr="00E63303">
        <w:trPr>
          <w:trHeight w:val="317"/>
        </w:trPr>
        <w:tc>
          <w:tcPr>
            <w:tcW w:w="1425" w:type="dxa"/>
            <w:tcBorders>
              <w:left w:val="single" w:sz="8" w:space="0" w:color="auto"/>
              <w:bottom w:val="single" w:sz="4" w:space="0" w:color="auto"/>
            </w:tcBorders>
          </w:tcPr>
          <w:p w14:paraId="648934AE" w14:textId="77777777" w:rsidR="002C10E5" w:rsidRDefault="002C10E5" w:rsidP="002E2574">
            <w:pPr>
              <w:pStyle w:val="table1ordered"/>
              <w:ind w:left="346" w:hanging="289"/>
              <w:jc w:val="center"/>
              <w:rPr>
                <w:lang w:eastAsia="ja-JP"/>
              </w:rPr>
            </w:pPr>
            <w:r>
              <w:rPr>
                <w:rFonts w:hint="eastAsia"/>
                <w:lang w:eastAsia="ja-JP"/>
              </w:rPr>
              <w:t>VIN0</w:t>
            </w:r>
          </w:p>
        </w:tc>
        <w:tc>
          <w:tcPr>
            <w:tcW w:w="1587" w:type="dxa"/>
            <w:tcBorders>
              <w:bottom w:val="single" w:sz="4" w:space="0" w:color="auto"/>
            </w:tcBorders>
          </w:tcPr>
          <w:p w14:paraId="7EB6D817" w14:textId="77777777" w:rsidR="002C10E5" w:rsidRDefault="002C10E5" w:rsidP="002C10E5">
            <w:pPr>
              <w:pStyle w:val="table1ordered"/>
              <w:ind w:left="346" w:hanging="289"/>
              <w:jc w:val="center"/>
              <w:rPr>
                <w:lang w:eastAsia="ja-JP"/>
              </w:rPr>
            </w:pPr>
            <w:r>
              <w:rPr>
                <w:rFonts w:hint="eastAsia"/>
                <w:lang w:eastAsia="ja-JP"/>
              </w:rPr>
              <w:t>CN</w:t>
            </w:r>
            <w:r>
              <w:rPr>
                <w:lang w:eastAsia="ja-JP"/>
              </w:rPr>
              <w:t>20</w:t>
            </w:r>
            <w:r w:rsidR="0060341A">
              <w:rPr>
                <w:rFonts w:hint="eastAsia"/>
                <w:lang w:eastAsia="ja-JP"/>
              </w:rPr>
              <w:t xml:space="preserve"> or CN21</w:t>
            </w:r>
          </w:p>
        </w:tc>
        <w:tc>
          <w:tcPr>
            <w:tcW w:w="1221" w:type="dxa"/>
            <w:tcBorders>
              <w:bottom w:val="single" w:sz="4" w:space="0" w:color="auto"/>
            </w:tcBorders>
          </w:tcPr>
          <w:p w14:paraId="478CE53D" w14:textId="77777777" w:rsidR="002C10E5" w:rsidRDefault="002C10E5" w:rsidP="002C10E5">
            <w:pPr>
              <w:pStyle w:val="table1ordered"/>
              <w:ind w:left="346" w:hanging="289"/>
              <w:jc w:val="center"/>
              <w:rPr>
                <w:lang w:eastAsia="ja-JP"/>
              </w:rPr>
            </w:pPr>
            <w:r>
              <w:rPr>
                <w:rFonts w:hint="eastAsia"/>
                <w:lang w:eastAsia="ja-JP"/>
              </w:rPr>
              <w:t>Yes</w:t>
            </w:r>
          </w:p>
        </w:tc>
        <w:tc>
          <w:tcPr>
            <w:tcW w:w="1391" w:type="dxa"/>
            <w:tcBorders>
              <w:bottom w:val="single" w:sz="4" w:space="0" w:color="auto"/>
            </w:tcBorders>
          </w:tcPr>
          <w:p w14:paraId="03432ACF" w14:textId="77777777" w:rsidR="002C10E5" w:rsidRDefault="002C10E5" w:rsidP="00E63303">
            <w:pPr>
              <w:pStyle w:val="table1ordered"/>
              <w:ind w:left="346" w:hanging="289"/>
              <w:jc w:val="center"/>
              <w:rPr>
                <w:lang w:eastAsia="ja-JP"/>
              </w:rPr>
            </w:pPr>
            <w:r>
              <w:rPr>
                <w:rFonts w:hint="eastAsia"/>
                <w:lang w:eastAsia="ja-JP"/>
              </w:rPr>
              <w:t>Yes</w:t>
            </w:r>
            <w:r w:rsidR="00EE1523">
              <w:rPr>
                <w:rFonts w:hint="eastAsia"/>
                <w:lang w:eastAsia="ja-JP"/>
              </w:rPr>
              <w:t>*1</w:t>
            </w:r>
          </w:p>
        </w:tc>
        <w:tc>
          <w:tcPr>
            <w:tcW w:w="3978" w:type="dxa"/>
            <w:tcBorders>
              <w:bottom w:val="single" w:sz="4" w:space="0" w:color="auto"/>
              <w:right w:val="single" w:sz="8" w:space="0" w:color="auto"/>
            </w:tcBorders>
          </w:tcPr>
          <w:p w14:paraId="42CDEBEA" w14:textId="77777777" w:rsidR="002C10E5" w:rsidRDefault="002C10E5" w:rsidP="00E63303">
            <w:pPr>
              <w:pStyle w:val="table1ordered"/>
              <w:ind w:left="346" w:hanging="289"/>
              <w:rPr>
                <w:lang w:eastAsia="ja-JP"/>
              </w:rPr>
            </w:pPr>
            <w:r>
              <w:rPr>
                <w:rFonts w:hint="eastAsia"/>
                <w:lang w:eastAsia="ja-JP"/>
              </w:rPr>
              <w:t>HDMI</w:t>
            </w:r>
            <w:r w:rsidR="00C1194A">
              <w:rPr>
                <w:lang w:eastAsia="ja-JP"/>
              </w:rPr>
              <w:t xml:space="preserve"> / CVBS</w:t>
            </w:r>
            <w:r>
              <w:rPr>
                <w:rFonts w:hint="eastAsia"/>
                <w:lang w:eastAsia="ja-JP"/>
              </w:rPr>
              <w:t xml:space="preserve"> Receiver AD</w:t>
            </w:r>
            <w:r w:rsidR="003D2126">
              <w:rPr>
                <w:rFonts w:hint="eastAsia"/>
                <w:lang w:eastAsia="ja-JP"/>
              </w:rPr>
              <w:t>V</w:t>
            </w:r>
            <w:r>
              <w:rPr>
                <w:rFonts w:hint="eastAsia"/>
                <w:lang w:eastAsia="ja-JP"/>
              </w:rPr>
              <w:t>7</w:t>
            </w:r>
            <w:r>
              <w:rPr>
                <w:lang w:eastAsia="ja-JP"/>
              </w:rPr>
              <w:t>482</w:t>
            </w:r>
          </w:p>
        </w:tc>
      </w:tr>
      <w:tr w:rsidR="002C10E5" w14:paraId="06E42265" w14:textId="77777777" w:rsidTr="00E63303">
        <w:trPr>
          <w:trHeight w:val="304"/>
        </w:trPr>
        <w:tc>
          <w:tcPr>
            <w:tcW w:w="1425" w:type="dxa"/>
            <w:tcBorders>
              <w:top w:val="single" w:sz="4" w:space="0" w:color="auto"/>
              <w:left w:val="single" w:sz="8" w:space="0" w:color="auto"/>
              <w:bottom w:val="single" w:sz="4" w:space="0" w:color="auto"/>
            </w:tcBorders>
          </w:tcPr>
          <w:p w14:paraId="6783B23F" w14:textId="77777777" w:rsidR="002C10E5" w:rsidRDefault="002C10E5" w:rsidP="002C10E5">
            <w:pPr>
              <w:pStyle w:val="table1ordered"/>
              <w:ind w:left="346" w:hanging="289"/>
              <w:jc w:val="center"/>
              <w:rPr>
                <w:lang w:eastAsia="ja-JP"/>
              </w:rPr>
            </w:pPr>
            <w:r>
              <w:rPr>
                <w:rFonts w:hint="eastAsia"/>
                <w:lang w:eastAsia="ja-JP"/>
              </w:rPr>
              <w:t>VIN1</w:t>
            </w:r>
          </w:p>
        </w:tc>
        <w:tc>
          <w:tcPr>
            <w:tcW w:w="1587" w:type="dxa"/>
            <w:tcBorders>
              <w:top w:val="single" w:sz="4" w:space="0" w:color="auto"/>
              <w:bottom w:val="single" w:sz="4" w:space="0" w:color="auto"/>
            </w:tcBorders>
          </w:tcPr>
          <w:p w14:paraId="425A0968" w14:textId="77777777" w:rsidR="002C10E5" w:rsidRPr="00491763" w:rsidRDefault="002C10E5" w:rsidP="002C10E5">
            <w:pPr>
              <w:pStyle w:val="table1ordered"/>
              <w:ind w:left="346" w:hanging="289"/>
              <w:jc w:val="center"/>
              <w:rPr>
                <w:lang w:eastAsia="ja-JP"/>
              </w:rPr>
            </w:pPr>
            <w:r>
              <w:rPr>
                <w:rFonts w:hint="eastAsia"/>
                <w:lang w:eastAsia="ja-JP"/>
              </w:rPr>
              <w:t>CN</w:t>
            </w:r>
            <w:r>
              <w:rPr>
                <w:lang w:eastAsia="ja-JP"/>
              </w:rPr>
              <w:t>20</w:t>
            </w:r>
            <w:r w:rsidR="0060341A">
              <w:rPr>
                <w:rFonts w:hint="eastAsia"/>
                <w:lang w:eastAsia="ja-JP"/>
              </w:rPr>
              <w:t xml:space="preserve"> or CN21</w:t>
            </w:r>
          </w:p>
        </w:tc>
        <w:tc>
          <w:tcPr>
            <w:tcW w:w="1221" w:type="dxa"/>
            <w:tcBorders>
              <w:top w:val="single" w:sz="4" w:space="0" w:color="auto"/>
              <w:bottom w:val="single" w:sz="4" w:space="0" w:color="auto"/>
            </w:tcBorders>
          </w:tcPr>
          <w:p w14:paraId="1327B18D" w14:textId="77777777" w:rsidR="002C10E5" w:rsidRDefault="002C10E5" w:rsidP="002C10E5">
            <w:pPr>
              <w:pStyle w:val="table1ordered"/>
              <w:ind w:left="346" w:hanging="289"/>
              <w:jc w:val="center"/>
              <w:rPr>
                <w:lang w:eastAsia="ja-JP"/>
              </w:rPr>
            </w:pPr>
            <w:r>
              <w:rPr>
                <w:rFonts w:hint="eastAsia"/>
                <w:lang w:eastAsia="ja-JP"/>
              </w:rPr>
              <w:t>Yes</w:t>
            </w:r>
          </w:p>
        </w:tc>
        <w:tc>
          <w:tcPr>
            <w:tcW w:w="1391" w:type="dxa"/>
            <w:tcBorders>
              <w:top w:val="single" w:sz="4" w:space="0" w:color="auto"/>
              <w:bottom w:val="single" w:sz="4" w:space="0" w:color="auto"/>
            </w:tcBorders>
          </w:tcPr>
          <w:p w14:paraId="74D32EBC" w14:textId="77777777" w:rsidR="002C10E5" w:rsidRDefault="002C10E5" w:rsidP="00E63303">
            <w:pPr>
              <w:pStyle w:val="table1ordered"/>
              <w:ind w:left="346" w:hanging="289"/>
              <w:jc w:val="center"/>
              <w:rPr>
                <w:lang w:eastAsia="ja-JP"/>
              </w:rPr>
            </w:pPr>
            <w:r>
              <w:rPr>
                <w:rFonts w:hint="eastAsia"/>
                <w:lang w:eastAsia="ja-JP"/>
              </w:rPr>
              <w:t>Yes</w:t>
            </w:r>
            <w:r w:rsidR="00EE1523">
              <w:rPr>
                <w:rFonts w:hint="eastAsia"/>
                <w:lang w:eastAsia="ja-JP"/>
              </w:rPr>
              <w:t>*1</w:t>
            </w:r>
          </w:p>
        </w:tc>
        <w:tc>
          <w:tcPr>
            <w:tcW w:w="3978" w:type="dxa"/>
            <w:tcBorders>
              <w:top w:val="single" w:sz="4" w:space="0" w:color="auto"/>
              <w:bottom w:val="single" w:sz="4" w:space="0" w:color="auto"/>
              <w:right w:val="single" w:sz="8" w:space="0" w:color="auto"/>
            </w:tcBorders>
          </w:tcPr>
          <w:p w14:paraId="64B4CB32" w14:textId="77777777" w:rsidR="002C10E5" w:rsidRDefault="002C10E5" w:rsidP="002C10E5">
            <w:pPr>
              <w:pStyle w:val="table1ordered"/>
              <w:ind w:left="346" w:hanging="289"/>
              <w:rPr>
                <w:lang w:eastAsia="ja-JP"/>
              </w:rPr>
            </w:pPr>
            <w:r>
              <w:rPr>
                <w:rFonts w:hint="eastAsia"/>
                <w:lang w:eastAsia="ja-JP"/>
              </w:rPr>
              <w:t>HDMI</w:t>
            </w:r>
            <w:r w:rsidR="00C1194A">
              <w:rPr>
                <w:lang w:eastAsia="ja-JP"/>
              </w:rPr>
              <w:t xml:space="preserve"> / CVBS</w:t>
            </w:r>
            <w:r>
              <w:rPr>
                <w:rFonts w:hint="eastAsia"/>
                <w:lang w:eastAsia="ja-JP"/>
              </w:rPr>
              <w:t xml:space="preserve"> Receiver </w:t>
            </w:r>
            <w:r w:rsidR="003D2126">
              <w:rPr>
                <w:rFonts w:hint="eastAsia"/>
                <w:lang w:eastAsia="ja-JP"/>
              </w:rPr>
              <w:t>ADV</w:t>
            </w:r>
            <w:r>
              <w:rPr>
                <w:rFonts w:hint="eastAsia"/>
                <w:lang w:eastAsia="ja-JP"/>
              </w:rPr>
              <w:t>7</w:t>
            </w:r>
            <w:r>
              <w:rPr>
                <w:lang w:eastAsia="ja-JP"/>
              </w:rPr>
              <w:t>482</w:t>
            </w:r>
          </w:p>
        </w:tc>
      </w:tr>
      <w:tr w:rsidR="002C10E5" w14:paraId="01ED7F1A" w14:textId="77777777" w:rsidTr="00E63303">
        <w:trPr>
          <w:trHeight w:val="289"/>
        </w:trPr>
        <w:tc>
          <w:tcPr>
            <w:tcW w:w="1425" w:type="dxa"/>
            <w:tcBorders>
              <w:top w:val="single" w:sz="4" w:space="0" w:color="auto"/>
              <w:left w:val="single" w:sz="8" w:space="0" w:color="auto"/>
              <w:bottom w:val="single" w:sz="4" w:space="0" w:color="auto"/>
            </w:tcBorders>
          </w:tcPr>
          <w:p w14:paraId="79083F60" w14:textId="77777777" w:rsidR="002C10E5" w:rsidRDefault="002C10E5" w:rsidP="002C10E5">
            <w:pPr>
              <w:pStyle w:val="table1ordered"/>
              <w:ind w:left="346" w:hanging="289"/>
              <w:jc w:val="center"/>
              <w:rPr>
                <w:lang w:eastAsia="ja-JP"/>
              </w:rPr>
            </w:pPr>
            <w:r>
              <w:rPr>
                <w:rFonts w:hint="eastAsia"/>
                <w:lang w:eastAsia="ja-JP"/>
              </w:rPr>
              <w:t>VIN2</w:t>
            </w:r>
          </w:p>
        </w:tc>
        <w:tc>
          <w:tcPr>
            <w:tcW w:w="1587" w:type="dxa"/>
            <w:tcBorders>
              <w:top w:val="single" w:sz="4" w:space="0" w:color="auto"/>
              <w:bottom w:val="single" w:sz="4" w:space="0" w:color="auto"/>
            </w:tcBorders>
          </w:tcPr>
          <w:p w14:paraId="4C74390A" w14:textId="77777777" w:rsidR="002C10E5" w:rsidRPr="00916D10" w:rsidRDefault="002C10E5" w:rsidP="002C10E5">
            <w:pPr>
              <w:pStyle w:val="table1ordered"/>
              <w:ind w:left="346" w:hanging="289"/>
              <w:jc w:val="center"/>
              <w:rPr>
                <w:lang w:eastAsia="ja-JP"/>
              </w:rPr>
            </w:pPr>
            <w:r>
              <w:rPr>
                <w:rFonts w:hint="eastAsia"/>
                <w:lang w:eastAsia="ja-JP"/>
              </w:rPr>
              <w:t>CN</w:t>
            </w:r>
            <w:r>
              <w:rPr>
                <w:lang w:eastAsia="ja-JP"/>
              </w:rPr>
              <w:t>20</w:t>
            </w:r>
            <w:r w:rsidR="0060341A">
              <w:rPr>
                <w:rFonts w:hint="eastAsia"/>
                <w:lang w:eastAsia="ja-JP"/>
              </w:rPr>
              <w:t xml:space="preserve"> or CN21</w:t>
            </w:r>
          </w:p>
        </w:tc>
        <w:tc>
          <w:tcPr>
            <w:tcW w:w="1221" w:type="dxa"/>
            <w:tcBorders>
              <w:top w:val="single" w:sz="4" w:space="0" w:color="auto"/>
              <w:bottom w:val="single" w:sz="4" w:space="0" w:color="auto"/>
            </w:tcBorders>
          </w:tcPr>
          <w:p w14:paraId="21BD1584" w14:textId="77777777" w:rsidR="002C10E5" w:rsidRDefault="002C10E5" w:rsidP="002C10E5">
            <w:pPr>
              <w:pStyle w:val="table1ordered"/>
              <w:ind w:left="346" w:hanging="289"/>
              <w:jc w:val="center"/>
              <w:rPr>
                <w:lang w:eastAsia="ja-JP"/>
              </w:rPr>
            </w:pPr>
            <w:r>
              <w:rPr>
                <w:rFonts w:hint="eastAsia"/>
                <w:lang w:eastAsia="ja-JP"/>
              </w:rPr>
              <w:t>Yes</w:t>
            </w:r>
          </w:p>
        </w:tc>
        <w:tc>
          <w:tcPr>
            <w:tcW w:w="1391" w:type="dxa"/>
            <w:tcBorders>
              <w:top w:val="single" w:sz="4" w:space="0" w:color="auto"/>
              <w:bottom w:val="single" w:sz="4" w:space="0" w:color="auto"/>
            </w:tcBorders>
          </w:tcPr>
          <w:p w14:paraId="6DEF3D78" w14:textId="77777777" w:rsidR="002C10E5" w:rsidRDefault="00EE1523" w:rsidP="00E63303">
            <w:pPr>
              <w:pStyle w:val="table1ordered"/>
              <w:ind w:left="346" w:hanging="289"/>
              <w:jc w:val="center"/>
              <w:rPr>
                <w:lang w:eastAsia="ja-JP"/>
              </w:rPr>
            </w:pPr>
            <w:r>
              <w:rPr>
                <w:rFonts w:hint="eastAsia"/>
                <w:lang w:eastAsia="ja-JP"/>
              </w:rPr>
              <w:t>No</w:t>
            </w:r>
          </w:p>
        </w:tc>
        <w:tc>
          <w:tcPr>
            <w:tcW w:w="3978" w:type="dxa"/>
            <w:tcBorders>
              <w:top w:val="single" w:sz="4" w:space="0" w:color="auto"/>
              <w:bottom w:val="single" w:sz="4" w:space="0" w:color="auto"/>
              <w:right w:val="single" w:sz="8" w:space="0" w:color="auto"/>
            </w:tcBorders>
          </w:tcPr>
          <w:p w14:paraId="0E16209A" w14:textId="77777777" w:rsidR="002C10E5" w:rsidRDefault="002C10E5" w:rsidP="00C1194A">
            <w:pPr>
              <w:pStyle w:val="table1ordered"/>
              <w:ind w:left="346" w:hanging="289"/>
              <w:rPr>
                <w:lang w:eastAsia="ja-JP"/>
              </w:rPr>
            </w:pPr>
            <w:r>
              <w:rPr>
                <w:rFonts w:hint="eastAsia"/>
                <w:lang w:eastAsia="ja-JP"/>
              </w:rPr>
              <w:t>HDMI</w:t>
            </w:r>
            <w:r w:rsidR="00C1194A">
              <w:rPr>
                <w:lang w:eastAsia="ja-JP"/>
              </w:rPr>
              <w:t xml:space="preserve"> / CVBS</w:t>
            </w:r>
            <w:r w:rsidR="00C1194A">
              <w:rPr>
                <w:rFonts w:hint="eastAsia"/>
                <w:lang w:eastAsia="ja-JP"/>
              </w:rPr>
              <w:t xml:space="preserve"> </w:t>
            </w:r>
            <w:r>
              <w:rPr>
                <w:rFonts w:hint="eastAsia"/>
                <w:lang w:eastAsia="ja-JP"/>
              </w:rPr>
              <w:t xml:space="preserve">Receiver </w:t>
            </w:r>
            <w:r w:rsidR="003D2126">
              <w:rPr>
                <w:rFonts w:hint="eastAsia"/>
                <w:lang w:eastAsia="ja-JP"/>
              </w:rPr>
              <w:t>ADV</w:t>
            </w:r>
            <w:r>
              <w:rPr>
                <w:rFonts w:hint="eastAsia"/>
                <w:lang w:eastAsia="ja-JP"/>
              </w:rPr>
              <w:t>7</w:t>
            </w:r>
            <w:r>
              <w:rPr>
                <w:lang w:eastAsia="ja-JP"/>
              </w:rPr>
              <w:t>482</w:t>
            </w:r>
          </w:p>
        </w:tc>
      </w:tr>
      <w:tr w:rsidR="002C10E5" w14:paraId="70B9B925" w14:textId="77777777" w:rsidTr="00E63303">
        <w:trPr>
          <w:trHeight w:val="304"/>
        </w:trPr>
        <w:tc>
          <w:tcPr>
            <w:tcW w:w="1425" w:type="dxa"/>
            <w:tcBorders>
              <w:top w:val="single" w:sz="4" w:space="0" w:color="auto"/>
              <w:left w:val="single" w:sz="8" w:space="0" w:color="auto"/>
              <w:bottom w:val="single" w:sz="4" w:space="0" w:color="auto"/>
            </w:tcBorders>
          </w:tcPr>
          <w:p w14:paraId="0F31C30B" w14:textId="77777777" w:rsidR="002C10E5" w:rsidRDefault="002C10E5" w:rsidP="002C10E5">
            <w:pPr>
              <w:pStyle w:val="table1ordered"/>
              <w:ind w:left="346" w:hanging="289"/>
              <w:jc w:val="center"/>
              <w:rPr>
                <w:lang w:eastAsia="ja-JP"/>
              </w:rPr>
            </w:pPr>
            <w:r>
              <w:rPr>
                <w:rFonts w:hint="eastAsia"/>
                <w:lang w:eastAsia="ja-JP"/>
              </w:rPr>
              <w:t>VIN3</w:t>
            </w:r>
          </w:p>
        </w:tc>
        <w:tc>
          <w:tcPr>
            <w:tcW w:w="1587" w:type="dxa"/>
            <w:tcBorders>
              <w:top w:val="single" w:sz="4" w:space="0" w:color="auto"/>
              <w:bottom w:val="single" w:sz="4" w:space="0" w:color="auto"/>
            </w:tcBorders>
          </w:tcPr>
          <w:p w14:paraId="03143220" w14:textId="77777777" w:rsidR="002C10E5" w:rsidRPr="00916D10" w:rsidRDefault="002C10E5" w:rsidP="002C10E5">
            <w:pPr>
              <w:pStyle w:val="table1ordered"/>
              <w:ind w:left="346" w:hanging="289"/>
              <w:jc w:val="center"/>
              <w:rPr>
                <w:lang w:eastAsia="ja-JP"/>
              </w:rPr>
            </w:pPr>
            <w:r>
              <w:rPr>
                <w:rFonts w:hint="eastAsia"/>
                <w:lang w:eastAsia="ja-JP"/>
              </w:rPr>
              <w:t>CN</w:t>
            </w:r>
            <w:r>
              <w:rPr>
                <w:lang w:eastAsia="ja-JP"/>
              </w:rPr>
              <w:t>20</w:t>
            </w:r>
            <w:r w:rsidR="0060341A">
              <w:rPr>
                <w:rFonts w:hint="eastAsia"/>
                <w:lang w:eastAsia="ja-JP"/>
              </w:rPr>
              <w:t xml:space="preserve"> or CN21</w:t>
            </w:r>
          </w:p>
        </w:tc>
        <w:tc>
          <w:tcPr>
            <w:tcW w:w="1221" w:type="dxa"/>
            <w:tcBorders>
              <w:top w:val="single" w:sz="4" w:space="0" w:color="auto"/>
              <w:bottom w:val="single" w:sz="4" w:space="0" w:color="auto"/>
            </w:tcBorders>
          </w:tcPr>
          <w:p w14:paraId="38D3B7CA" w14:textId="77777777" w:rsidR="002C10E5" w:rsidRDefault="002C10E5" w:rsidP="002C10E5">
            <w:pPr>
              <w:pStyle w:val="table1ordered"/>
              <w:ind w:left="346" w:hanging="289"/>
              <w:jc w:val="center"/>
              <w:rPr>
                <w:lang w:eastAsia="ja-JP"/>
              </w:rPr>
            </w:pPr>
            <w:r>
              <w:rPr>
                <w:rFonts w:hint="eastAsia"/>
                <w:lang w:eastAsia="ja-JP"/>
              </w:rPr>
              <w:t>Yes</w:t>
            </w:r>
          </w:p>
        </w:tc>
        <w:tc>
          <w:tcPr>
            <w:tcW w:w="1391" w:type="dxa"/>
            <w:tcBorders>
              <w:top w:val="single" w:sz="4" w:space="0" w:color="auto"/>
              <w:bottom w:val="single" w:sz="4" w:space="0" w:color="auto"/>
            </w:tcBorders>
          </w:tcPr>
          <w:p w14:paraId="2D3E82C6" w14:textId="77777777" w:rsidR="002C10E5" w:rsidRDefault="00EE1523" w:rsidP="00E63303">
            <w:pPr>
              <w:pStyle w:val="table1ordered"/>
              <w:ind w:left="346" w:hanging="289"/>
              <w:jc w:val="center"/>
              <w:rPr>
                <w:lang w:eastAsia="ja-JP"/>
              </w:rPr>
            </w:pPr>
            <w:r>
              <w:rPr>
                <w:rFonts w:hint="eastAsia"/>
                <w:lang w:eastAsia="ja-JP"/>
              </w:rPr>
              <w:t>No</w:t>
            </w:r>
          </w:p>
        </w:tc>
        <w:tc>
          <w:tcPr>
            <w:tcW w:w="3978" w:type="dxa"/>
            <w:tcBorders>
              <w:top w:val="single" w:sz="4" w:space="0" w:color="auto"/>
              <w:bottom w:val="single" w:sz="4" w:space="0" w:color="auto"/>
              <w:right w:val="single" w:sz="8" w:space="0" w:color="auto"/>
            </w:tcBorders>
          </w:tcPr>
          <w:p w14:paraId="522BADDC" w14:textId="77777777" w:rsidR="002C10E5" w:rsidRDefault="00C1194A" w:rsidP="002C10E5">
            <w:pPr>
              <w:pStyle w:val="table1ordered"/>
              <w:ind w:left="346" w:hanging="289"/>
              <w:rPr>
                <w:lang w:eastAsia="ja-JP"/>
              </w:rPr>
            </w:pPr>
            <w:r>
              <w:rPr>
                <w:rFonts w:hint="eastAsia"/>
                <w:lang w:eastAsia="ja-JP"/>
              </w:rPr>
              <w:t>HDMI</w:t>
            </w:r>
            <w:r>
              <w:rPr>
                <w:lang w:eastAsia="ja-JP"/>
              </w:rPr>
              <w:t xml:space="preserve"> / CVBS</w:t>
            </w:r>
            <w:r>
              <w:rPr>
                <w:rFonts w:hint="eastAsia"/>
                <w:lang w:eastAsia="ja-JP"/>
              </w:rPr>
              <w:t xml:space="preserve"> </w:t>
            </w:r>
            <w:r w:rsidR="002C10E5">
              <w:rPr>
                <w:rFonts w:hint="eastAsia"/>
                <w:lang w:eastAsia="ja-JP"/>
              </w:rPr>
              <w:t xml:space="preserve">Receiver </w:t>
            </w:r>
            <w:r w:rsidR="003D2126">
              <w:rPr>
                <w:rFonts w:hint="eastAsia"/>
                <w:lang w:eastAsia="ja-JP"/>
              </w:rPr>
              <w:t>ADV</w:t>
            </w:r>
            <w:r w:rsidR="002C10E5">
              <w:rPr>
                <w:rFonts w:hint="eastAsia"/>
                <w:lang w:eastAsia="ja-JP"/>
              </w:rPr>
              <w:t>7</w:t>
            </w:r>
            <w:r w:rsidR="002C10E5">
              <w:rPr>
                <w:lang w:eastAsia="ja-JP"/>
              </w:rPr>
              <w:t>482</w:t>
            </w:r>
          </w:p>
        </w:tc>
      </w:tr>
      <w:tr w:rsidR="002C10E5" w14:paraId="00D6D18F" w14:textId="77777777" w:rsidTr="00E63303">
        <w:trPr>
          <w:trHeight w:val="304"/>
        </w:trPr>
        <w:tc>
          <w:tcPr>
            <w:tcW w:w="1425" w:type="dxa"/>
            <w:tcBorders>
              <w:top w:val="single" w:sz="4" w:space="0" w:color="auto"/>
              <w:left w:val="single" w:sz="8" w:space="0" w:color="auto"/>
              <w:bottom w:val="single" w:sz="4" w:space="0" w:color="auto"/>
            </w:tcBorders>
          </w:tcPr>
          <w:p w14:paraId="2000B3AF" w14:textId="77777777" w:rsidR="002C10E5" w:rsidRDefault="002C10E5" w:rsidP="002E2574">
            <w:pPr>
              <w:pStyle w:val="table1ordered"/>
              <w:ind w:left="346" w:hanging="289"/>
              <w:jc w:val="center"/>
              <w:rPr>
                <w:lang w:eastAsia="ja-JP"/>
              </w:rPr>
            </w:pPr>
            <w:r>
              <w:rPr>
                <w:rFonts w:hint="eastAsia"/>
                <w:lang w:eastAsia="ja-JP"/>
              </w:rPr>
              <w:t>VIN</w:t>
            </w:r>
            <w:r>
              <w:rPr>
                <w:lang w:eastAsia="ja-JP"/>
              </w:rPr>
              <w:t>4</w:t>
            </w:r>
          </w:p>
        </w:tc>
        <w:tc>
          <w:tcPr>
            <w:tcW w:w="1587" w:type="dxa"/>
            <w:tcBorders>
              <w:top w:val="single" w:sz="4" w:space="0" w:color="auto"/>
              <w:bottom w:val="single" w:sz="4" w:space="0" w:color="auto"/>
            </w:tcBorders>
          </w:tcPr>
          <w:p w14:paraId="55FA0223" w14:textId="77777777" w:rsidR="002C10E5" w:rsidRDefault="002C10E5" w:rsidP="00E63303">
            <w:pPr>
              <w:pStyle w:val="table1ordered"/>
              <w:ind w:left="346" w:hanging="289"/>
              <w:jc w:val="center"/>
              <w:rPr>
                <w:lang w:eastAsia="ja-JP"/>
              </w:rPr>
            </w:pPr>
            <w:r>
              <w:rPr>
                <w:rFonts w:hint="eastAsia"/>
                <w:lang w:eastAsia="ja-JP"/>
              </w:rPr>
              <w:t>CN</w:t>
            </w:r>
            <w:r>
              <w:rPr>
                <w:lang w:eastAsia="ja-JP"/>
              </w:rPr>
              <w:t>21</w:t>
            </w:r>
          </w:p>
        </w:tc>
        <w:tc>
          <w:tcPr>
            <w:tcW w:w="1221" w:type="dxa"/>
            <w:tcBorders>
              <w:top w:val="single" w:sz="4" w:space="0" w:color="auto"/>
              <w:bottom w:val="single" w:sz="4" w:space="0" w:color="auto"/>
            </w:tcBorders>
          </w:tcPr>
          <w:p w14:paraId="7330D014" w14:textId="77777777" w:rsidR="002C10E5" w:rsidRDefault="002C10E5" w:rsidP="002C10E5">
            <w:pPr>
              <w:pStyle w:val="table1ordered"/>
              <w:ind w:left="346" w:hanging="289"/>
              <w:jc w:val="center"/>
              <w:rPr>
                <w:lang w:eastAsia="ja-JP"/>
              </w:rPr>
            </w:pPr>
            <w:r w:rsidRPr="00CF4D13">
              <w:rPr>
                <w:rFonts w:hint="eastAsia"/>
                <w:lang w:eastAsia="ja-JP"/>
              </w:rPr>
              <w:t>Yes</w:t>
            </w:r>
          </w:p>
        </w:tc>
        <w:tc>
          <w:tcPr>
            <w:tcW w:w="1391" w:type="dxa"/>
            <w:tcBorders>
              <w:top w:val="single" w:sz="4" w:space="0" w:color="auto"/>
              <w:bottom w:val="single" w:sz="4" w:space="0" w:color="auto"/>
            </w:tcBorders>
          </w:tcPr>
          <w:p w14:paraId="32AB8787" w14:textId="77777777" w:rsidR="002C10E5" w:rsidRDefault="002C10E5" w:rsidP="00E63303">
            <w:pPr>
              <w:pStyle w:val="table1ordered"/>
              <w:ind w:left="346" w:hanging="289"/>
              <w:jc w:val="center"/>
              <w:rPr>
                <w:lang w:eastAsia="ja-JP"/>
              </w:rPr>
            </w:pPr>
            <w:r>
              <w:rPr>
                <w:rFonts w:hint="eastAsia"/>
                <w:lang w:eastAsia="ja-JP"/>
              </w:rPr>
              <w:t>Yes</w:t>
            </w:r>
            <w:r w:rsidR="00EE1523">
              <w:rPr>
                <w:rFonts w:hint="eastAsia"/>
                <w:lang w:eastAsia="ja-JP"/>
              </w:rPr>
              <w:t>*1</w:t>
            </w:r>
          </w:p>
        </w:tc>
        <w:tc>
          <w:tcPr>
            <w:tcW w:w="3978" w:type="dxa"/>
            <w:tcBorders>
              <w:top w:val="single" w:sz="4" w:space="0" w:color="auto"/>
              <w:bottom w:val="single" w:sz="4" w:space="0" w:color="auto"/>
              <w:right w:val="single" w:sz="8" w:space="0" w:color="auto"/>
            </w:tcBorders>
          </w:tcPr>
          <w:p w14:paraId="797B0E0C" w14:textId="77777777" w:rsidR="002C10E5" w:rsidRDefault="002C10E5" w:rsidP="002C10E5">
            <w:pPr>
              <w:pStyle w:val="table1ordered"/>
              <w:ind w:left="346" w:hanging="289"/>
              <w:rPr>
                <w:lang w:eastAsia="ja-JP"/>
              </w:rPr>
            </w:pPr>
            <w:r>
              <w:rPr>
                <w:lang w:eastAsia="ja-JP"/>
              </w:rPr>
              <w:t>CVBS Receiver</w:t>
            </w:r>
            <w:r>
              <w:rPr>
                <w:rFonts w:hint="eastAsia"/>
                <w:lang w:eastAsia="ja-JP"/>
              </w:rPr>
              <w:t xml:space="preserve"> </w:t>
            </w:r>
            <w:r w:rsidR="003D2126">
              <w:rPr>
                <w:rFonts w:hint="eastAsia"/>
                <w:lang w:eastAsia="ja-JP"/>
              </w:rPr>
              <w:t>ADV</w:t>
            </w:r>
            <w:r>
              <w:rPr>
                <w:rFonts w:hint="eastAsia"/>
                <w:lang w:eastAsia="ja-JP"/>
              </w:rPr>
              <w:t>7</w:t>
            </w:r>
            <w:r>
              <w:rPr>
                <w:lang w:eastAsia="ja-JP"/>
              </w:rPr>
              <w:t>4</w:t>
            </w:r>
            <w:r>
              <w:rPr>
                <w:rFonts w:hint="eastAsia"/>
                <w:lang w:eastAsia="ja-JP"/>
              </w:rPr>
              <w:t>8</w:t>
            </w:r>
            <w:r>
              <w:rPr>
                <w:lang w:eastAsia="ja-JP"/>
              </w:rPr>
              <w:t>2</w:t>
            </w:r>
          </w:p>
        </w:tc>
      </w:tr>
      <w:tr w:rsidR="002C10E5" w14:paraId="22E9B446" w14:textId="77777777" w:rsidTr="00E63303">
        <w:trPr>
          <w:trHeight w:val="304"/>
        </w:trPr>
        <w:tc>
          <w:tcPr>
            <w:tcW w:w="1425" w:type="dxa"/>
            <w:tcBorders>
              <w:top w:val="single" w:sz="4" w:space="0" w:color="auto"/>
              <w:left w:val="single" w:sz="8" w:space="0" w:color="auto"/>
              <w:bottom w:val="single" w:sz="4" w:space="0" w:color="auto"/>
            </w:tcBorders>
          </w:tcPr>
          <w:p w14:paraId="4C31FD57" w14:textId="77777777" w:rsidR="002C10E5" w:rsidRDefault="002C10E5" w:rsidP="002C10E5">
            <w:pPr>
              <w:pStyle w:val="table1ordered"/>
              <w:ind w:left="346" w:hanging="289"/>
              <w:jc w:val="center"/>
              <w:rPr>
                <w:lang w:eastAsia="ja-JP"/>
              </w:rPr>
            </w:pPr>
            <w:r>
              <w:rPr>
                <w:rFonts w:hint="eastAsia"/>
                <w:lang w:eastAsia="ja-JP"/>
              </w:rPr>
              <w:t>VIN5</w:t>
            </w:r>
          </w:p>
        </w:tc>
        <w:tc>
          <w:tcPr>
            <w:tcW w:w="1587" w:type="dxa"/>
            <w:tcBorders>
              <w:top w:val="single" w:sz="4" w:space="0" w:color="auto"/>
              <w:bottom w:val="single" w:sz="4" w:space="0" w:color="auto"/>
            </w:tcBorders>
          </w:tcPr>
          <w:p w14:paraId="34D0DAC2" w14:textId="77777777" w:rsidR="002C10E5" w:rsidRPr="00916D10" w:rsidRDefault="002C10E5" w:rsidP="002C10E5">
            <w:pPr>
              <w:pStyle w:val="table1ordered"/>
              <w:ind w:left="346" w:hanging="289"/>
              <w:jc w:val="center"/>
              <w:rPr>
                <w:lang w:eastAsia="ja-JP"/>
              </w:rPr>
            </w:pPr>
            <w:r>
              <w:rPr>
                <w:rFonts w:hint="eastAsia"/>
                <w:lang w:eastAsia="ja-JP"/>
              </w:rPr>
              <w:t>CN</w:t>
            </w:r>
            <w:r>
              <w:rPr>
                <w:lang w:eastAsia="ja-JP"/>
              </w:rPr>
              <w:t>21</w:t>
            </w:r>
          </w:p>
        </w:tc>
        <w:tc>
          <w:tcPr>
            <w:tcW w:w="1221" w:type="dxa"/>
            <w:tcBorders>
              <w:top w:val="single" w:sz="4" w:space="0" w:color="auto"/>
              <w:bottom w:val="single" w:sz="4" w:space="0" w:color="auto"/>
            </w:tcBorders>
          </w:tcPr>
          <w:p w14:paraId="4B6515D9" w14:textId="77777777" w:rsidR="002C10E5" w:rsidRDefault="002C10E5" w:rsidP="002C10E5">
            <w:pPr>
              <w:pStyle w:val="table1ordered"/>
              <w:ind w:left="346" w:hanging="289"/>
              <w:jc w:val="center"/>
              <w:rPr>
                <w:lang w:eastAsia="ja-JP"/>
              </w:rPr>
            </w:pPr>
            <w:r>
              <w:rPr>
                <w:rFonts w:hint="eastAsia"/>
                <w:lang w:eastAsia="ja-JP"/>
              </w:rPr>
              <w:t>Yes</w:t>
            </w:r>
          </w:p>
        </w:tc>
        <w:tc>
          <w:tcPr>
            <w:tcW w:w="1391" w:type="dxa"/>
            <w:tcBorders>
              <w:top w:val="single" w:sz="4" w:space="0" w:color="auto"/>
              <w:bottom w:val="single" w:sz="4" w:space="0" w:color="auto"/>
            </w:tcBorders>
          </w:tcPr>
          <w:p w14:paraId="000409B7" w14:textId="77777777" w:rsidR="002C10E5" w:rsidRDefault="002C10E5" w:rsidP="00E63303">
            <w:pPr>
              <w:pStyle w:val="table1ordered"/>
              <w:ind w:left="346" w:hanging="289"/>
              <w:jc w:val="center"/>
              <w:rPr>
                <w:lang w:eastAsia="ja-JP"/>
              </w:rPr>
            </w:pPr>
            <w:r>
              <w:rPr>
                <w:rFonts w:hint="eastAsia"/>
                <w:lang w:eastAsia="ja-JP"/>
              </w:rPr>
              <w:t>Yes</w:t>
            </w:r>
            <w:r w:rsidR="00EE1523">
              <w:rPr>
                <w:rFonts w:hint="eastAsia"/>
                <w:lang w:eastAsia="ja-JP"/>
              </w:rPr>
              <w:t>*1</w:t>
            </w:r>
          </w:p>
        </w:tc>
        <w:tc>
          <w:tcPr>
            <w:tcW w:w="3978" w:type="dxa"/>
            <w:tcBorders>
              <w:top w:val="single" w:sz="4" w:space="0" w:color="auto"/>
              <w:bottom w:val="single" w:sz="4" w:space="0" w:color="auto"/>
              <w:right w:val="single" w:sz="8" w:space="0" w:color="auto"/>
            </w:tcBorders>
          </w:tcPr>
          <w:p w14:paraId="35F569D4" w14:textId="77777777" w:rsidR="002C10E5" w:rsidRDefault="002C10E5" w:rsidP="002C10E5">
            <w:pPr>
              <w:pStyle w:val="table1ordered"/>
              <w:ind w:left="346" w:hanging="289"/>
              <w:rPr>
                <w:lang w:eastAsia="ja-JP"/>
              </w:rPr>
            </w:pPr>
            <w:r>
              <w:rPr>
                <w:lang w:eastAsia="ja-JP"/>
              </w:rPr>
              <w:t>CVBS Receiver</w:t>
            </w:r>
            <w:r>
              <w:rPr>
                <w:rFonts w:hint="eastAsia"/>
                <w:lang w:eastAsia="ja-JP"/>
              </w:rPr>
              <w:t xml:space="preserve"> </w:t>
            </w:r>
            <w:r w:rsidR="003D2126">
              <w:rPr>
                <w:rFonts w:hint="eastAsia"/>
                <w:lang w:eastAsia="ja-JP"/>
              </w:rPr>
              <w:t>ADV</w:t>
            </w:r>
            <w:r>
              <w:rPr>
                <w:rFonts w:hint="eastAsia"/>
                <w:lang w:eastAsia="ja-JP"/>
              </w:rPr>
              <w:t>7</w:t>
            </w:r>
            <w:r>
              <w:rPr>
                <w:lang w:eastAsia="ja-JP"/>
              </w:rPr>
              <w:t>4</w:t>
            </w:r>
            <w:r>
              <w:rPr>
                <w:rFonts w:hint="eastAsia"/>
                <w:lang w:eastAsia="ja-JP"/>
              </w:rPr>
              <w:t>8</w:t>
            </w:r>
            <w:r>
              <w:rPr>
                <w:lang w:eastAsia="ja-JP"/>
              </w:rPr>
              <w:t>2</w:t>
            </w:r>
          </w:p>
        </w:tc>
      </w:tr>
      <w:tr w:rsidR="002C10E5" w14:paraId="2032F29B" w14:textId="77777777" w:rsidTr="00E63303">
        <w:trPr>
          <w:trHeight w:val="304"/>
        </w:trPr>
        <w:tc>
          <w:tcPr>
            <w:tcW w:w="1425" w:type="dxa"/>
            <w:tcBorders>
              <w:top w:val="single" w:sz="4" w:space="0" w:color="auto"/>
              <w:left w:val="single" w:sz="8" w:space="0" w:color="auto"/>
              <w:bottom w:val="single" w:sz="4" w:space="0" w:color="auto"/>
            </w:tcBorders>
          </w:tcPr>
          <w:p w14:paraId="7AB5A2FD" w14:textId="77777777" w:rsidR="002C10E5" w:rsidRDefault="002C10E5" w:rsidP="002C10E5">
            <w:pPr>
              <w:pStyle w:val="table1ordered"/>
              <w:ind w:left="346" w:hanging="289"/>
              <w:jc w:val="center"/>
              <w:rPr>
                <w:lang w:eastAsia="ja-JP"/>
              </w:rPr>
            </w:pPr>
            <w:r>
              <w:rPr>
                <w:rFonts w:hint="eastAsia"/>
                <w:lang w:eastAsia="ja-JP"/>
              </w:rPr>
              <w:t>VIN6</w:t>
            </w:r>
          </w:p>
        </w:tc>
        <w:tc>
          <w:tcPr>
            <w:tcW w:w="1587" w:type="dxa"/>
            <w:tcBorders>
              <w:top w:val="single" w:sz="4" w:space="0" w:color="auto"/>
              <w:bottom w:val="single" w:sz="4" w:space="0" w:color="auto"/>
            </w:tcBorders>
          </w:tcPr>
          <w:p w14:paraId="253AC1A4" w14:textId="77777777" w:rsidR="002C10E5" w:rsidRPr="00916D10" w:rsidRDefault="002C10E5" w:rsidP="002C10E5">
            <w:pPr>
              <w:pStyle w:val="table1ordered"/>
              <w:ind w:left="346" w:hanging="289"/>
              <w:jc w:val="center"/>
              <w:rPr>
                <w:lang w:eastAsia="ja-JP"/>
              </w:rPr>
            </w:pPr>
            <w:r>
              <w:rPr>
                <w:rFonts w:hint="eastAsia"/>
                <w:lang w:eastAsia="ja-JP"/>
              </w:rPr>
              <w:t>CN</w:t>
            </w:r>
            <w:r>
              <w:rPr>
                <w:lang w:eastAsia="ja-JP"/>
              </w:rPr>
              <w:t>21</w:t>
            </w:r>
          </w:p>
        </w:tc>
        <w:tc>
          <w:tcPr>
            <w:tcW w:w="1221" w:type="dxa"/>
            <w:tcBorders>
              <w:top w:val="single" w:sz="4" w:space="0" w:color="auto"/>
              <w:bottom w:val="single" w:sz="4" w:space="0" w:color="auto"/>
            </w:tcBorders>
          </w:tcPr>
          <w:p w14:paraId="5A2382A0" w14:textId="77777777" w:rsidR="002C10E5" w:rsidRDefault="002C10E5" w:rsidP="002C10E5">
            <w:pPr>
              <w:pStyle w:val="table1ordered"/>
              <w:ind w:left="346" w:hanging="289"/>
              <w:jc w:val="center"/>
              <w:rPr>
                <w:lang w:eastAsia="ja-JP"/>
              </w:rPr>
            </w:pPr>
            <w:r>
              <w:rPr>
                <w:rFonts w:hint="eastAsia"/>
                <w:lang w:eastAsia="ja-JP"/>
              </w:rPr>
              <w:t>Yes</w:t>
            </w:r>
          </w:p>
        </w:tc>
        <w:tc>
          <w:tcPr>
            <w:tcW w:w="1391" w:type="dxa"/>
            <w:tcBorders>
              <w:top w:val="single" w:sz="4" w:space="0" w:color="auto"/>
              <w:bottom w:val="single" w:sz="4" w:space="0" w:color="auto"/>
            </w:tcBorders>
          </w:tcPr>
          <w:p w14:paraId="1F5709FF" w14:textId="77777777" w:rsidR="002C10E5" w:rsidRDefault="00EE1523" w:rsidP="00E63303">
            <w:pPr>
              <w:pStyle w:val="table1ordered"/>
              <w:ind w:left="346" w:hanging="289"/>
              <w:jc w:val="center"/>
              <w:rPr>
                <w:lang w:eastAsia="ja-JP"/>
              </w:rPr>
            </w:pPr>
            <w:r>
              <w:rPr>
                <w:rFonts w:hint="eastAsia"/>
                <w:lang w:eastAsia="ja-JP"/>
              </w:rPr>
              <w:t>No</w:t>
            </w:r>
          </w:p>
        </w:tc>
        <w:tc>
          <w:tcPr>
            <w:tcW w:w="3978" w:type="dxa"/>
            <w:tcBorders>
              <w:top w:val="single" w:sz="4" w:space="0" w:color="auto"/>
              <w:bottom w:val="single" w:sz="4" w:space="0" w:color="auto"/>
              <w:right w:val="single" w:sz="8" w:space="0" w:color="auto"/>
            </w:tcBorders>
          </w:tcPr>
          <w:p w14:paraId="69273541" w14:textId="77777777" w:rsidR="002C10E5" w:rsidRDefault="002C10E5" w:rsidP="002C10E5">
            <w:pPr>
              <w:pStyle w:val="table1ordered"/>
              <w:ind w:left="346" w:hanging="289"/>
              <w:rPr>
                <w:lang w:eastAsia="ja-JP"/>
              </w:rPr>
            </w:pPr>
            <w:r>
              <w:rPr>
                <w:lang w:eastAsia="ja-JP"/>
              </w:rPr>
              <w:t>CVBS Receiver</w:t>
            </w:r>
            <w:r>
              <w:rPr>
                <w:rFonts w:hint="eastAsia"/>
                <w:lang w:eastAsia="ja-JP"/>
              </w:rPr>
              <w:t xml:space="preserve"> </w:t>
            </w:r>
            <w:r w:rsidR="003D2126">
              <w:rPr>
                <w:rFonts w:hint="eastAsia"/>
                <w:lang w:eastAsia="ja-JP"/>
              </w:rPr>
              <w:t>ADV</w:t>
            </w:r>
            <w:r>
              <w:rPr>
                <w:rFonts w:hint="eastAsia"/>
                <w:lang w:eastAsia="ja-JP"/>
              </w:rPr>
              <w:t>7</w:t>
            </w:r>
            <w:r>
              <w:rPr>
                <w:lang w:eastAsia="ja-JP"/>
              </w:rPr>
              <w:t>4</w:t>
            </w:r>
            <w:r>
              <w:rPr>
                <w:rFonts w:hint="eastAsia"/>
                <w:lang w:eastAsia="ja-JP"/>
              </w:rPr>
              <w:t>8</w:t>
            </w:r>
            <w:r>
              <w:rPr>
                <w:lang w:eastAsia="ja-JP"/>
              </w:rPr>
              <w:t>2</w:t>
            </w:r>
          </w:p>
        </w:tc>
      </w:tr>
      <w:tr w:rsidR="002C10E5" w14:paraId="5036617B" w14:textId="77777777" w:rsidTr="00E63303">
        <w:trPr>
          <w:trHeight w:val="304"/>
        </w:trPr>
        <w:tc>
          <w:tcPr>
            <w:tcW w:w="1425" w:type="dxa"/>
            <w:tcBorders>
              <w:top w:val="single" w:sz="4" w:space="0" w:color="auto"/>
              <w:left w:val="single" w:sz="8" w:space="0" w:color="auto"/>
              <w:bottom w:val="single" w:sz="8" w:space="0" w:color="auto"/>
            </w:tcBorders>
          </w:tcPr>
          <w:p w14:paraId="5D91DEAD" w14:textId="77777777" w:rsidR="002C10E5" w:rsidRDefault="002C10E5" w:rsidP="002C10E5">
            <w:pPr>
              <w:pStyle w:val="table1ordered"/>
              <w:ind w:left="346" w:hanging="289"/>
              <w:jc w:val="center"/>
              <w:rPr>
                <w:lang w:eastAsia="ja-JP"/>
              </w:rPr>
            </w:pPr>
            <w:r>
              <w:rPr>
                <w:rFonts w:hint="eastAsia"/>
                <w:lang w:eastAsia="ja-JP"/>
              </w:rPr>
              <w:t>VIN7</w:t>
            </w:r>
          </w:p>
        </w:tc>
        <w:tc>
          <w:tcPr>
            <w:tcW w:w="1587" w:type="dxa"/>
            <w:tcBorders>
              <w:top w:val="single" w:sz="4" w:space="0" w:color="auto"/>
              <w:bottom w:val="single" w:sz="8" w:space="0" w:color="auto"/>
            </w:tcBorders>
          </w:tcPr>
          <w:p w14:paraId="40187FCB" w14:textId="77777777" w:rsidR="002C10E5" w:rsidRPr="00916D10" w:rsidRDefault="002C10E5" w:rsidP="002C10E5">
            <w:pPr>
              <w:pStyle w:val="table1ordered"/>
              <w:ind w:left="346" w:hanging="289"/>
              <w:jc w:val="center"/>
              <w:rPr>
                <w:lang w:eastAsia="ja-JP"/>
              </w:rPr>
            </w:pPr>
            <w:r>
              <w:rPr>
                <w:rFonts w:hint="eastAsia"/>
                <w:lang w:eastAsia="ja-JP"/>
              </w:rPr>
              <w:t>CN</w:t>
            </w:r>
            <w:r>
              <w:rPr>
                <w:lang w:eastAsia="ja-JP"/>
              </w:rPr>
              <w:t>21</w:t>
            </w:r>
          </w:p>
        </w:tc>
        <w:tc>
          <w:tcPr>
            <w:tcW w:w="1221" w:type="dxa"/>
            <w:tcBorders>
              <w:top w:val="single" w:sz="4" w:space="0" w:color="auto"/>
              <w:bottom w:val="single" w:sz="8" w:space="0" w:color="auto"/>
            </w:tcBorders>
          </w:tcPr>
          <w:p w14:paraId="06EB6CA3" w14:textId="77777777" w:rsidR="002C10E5" w:rsidRDefault="002C10E5" w:rsidP="002C10E5">
            <w:pPr>
              <w:pStyle w:val="table1ordered"/>
              <w:ind w:left="346" w:hanging="289"/>
              <w:jc w:val="center"/>
              <w:rPr>
                <w:lang w:eastAsia="ja-JP"/>
              </w:rPr>
            </w:pPr>
            <w:r>
              <w:rPr>
                <w:rFonts w:hint="eastAsia"/>
                <w:lang w:eastAsia="ja-JP"/>
              </w:rPr>
              <w:t>Yes</w:t>
            </w:r>
          </w:p>
        </w:tc>
        <w:tc>
          <w:tcPr>
            <w:tcW w:w="1391" w:type="dxa"/>
            <w:tcBorders>
              <w:top w:val="single" w:sz="4" w:space="0" w:color="auto"/>
              <w:bottom w:val="single" w:sz="8" w:space="0" w:color="auto"/>
            </w:tcBorders>
          </w:tcPr>
          <w:p w14:paraId="10B34D2F" w14:textId="77777777" w:rsidR="002C10E5" w:rsidRDefault="00EE1523" w:rsidP="00E63303">
            <w:pPr>
              <w:pStyle w:val="table1ordered"/>
              <w:ind w:left="346" w:hanging="289"/>
              <w:jc w:val="center"/>
              <w:rPr>
                <w:lang w:eastAsia="ja-JP"/>
              </w:rPr>
            </w:pPr>
            <w:r>
              <w:rPr>
                <w:rFonts w:hint="eastAsia"/>
                <w:lang w:eastAsia="ja-JP"/>
              </w:rPr>
              <w:t>No</w:t>
            </w:r>
          </w:p>
        </w:tc>
        <w:tc>
          <w:tcPr>
            <w:tcW w:w="3978" w:type="dxa"/>
            <w:tcBorders>
              <w:top w:val="single" w:sz="4" w:space="0" w:color="auto"/>
              <w:bottom w:val="single" w:sz="8" w:space="0" w:color="auto"/>
              <w:right w:val="single" w:sz="8" w:space="0" w:color="auto"/>
            </w:tcBorders>
          </w:tcPr>
          <w:p w14:paraId="49A4BEBE" w14:textId="77777777" w:rsidR="002C10E5" w:rsidRDefault="002C10E5" w:rsidP="002C10E5">
            <w:pPr>
              <w:pStyle w:val="table1ordered"/>
              <w:ind w:left="346" w:hanging="289"/>
              <w:rPr>
                <w:lang w:eastAsia="ja-JP"/>
              </w:rPr>
            </w:pPr>
            <w:r>
              <w:rPr>
                <w:lang w:eastAsia="ja-JP"/>
              </w:rPr>
              <w:t>CVBS Receiver</w:t>
            </w:r>
            <w:r>
              <w:rPr>
                <w:rFonts w:hint="eastAsia"/>
                <w:lang w:eastAsia="ja-JP"/>
              </w:rPr>
              <w:t xml:space="preserve"> </w:t>
            </w:r>
            <w:r w:rsidR="003D2126">
              <w:rPr>
                <w:rFonts w:hint="eastAsia"/>
                <w:lang w:eastAsia="ja-JP"/>
              </w:rPr>
              <w:t>ADV</w:t>
            </w:r>
            <w:r>
              <w:rPr>
                <w:rFonts w:hint="eastAsia"/>
                <w:lang w:eastAsia="ja-JP"/>
              </w:rPr>
              <w:t>7</w:t>
            </w:r>
            <w:r>
              <w:rPr>
                <w:lang w:eastAsia="ja-JP"/>
              </w:rPr>
              <w:t>4</w:t>
            </w:r>
            <w:r>
              <w:rPr>
                <w:rFonts w:hint="eastAsia"/>
                <w:lang w:eastAsia="ja-JP"/>
              </w:rPr>
              <w:t>8</w:t>
            </w:r>
            <w:r>
              <w:rPr>
                <w:lang w:eastAsia="ja-JP"/>
              </w:rPr>
              <w:t>2</w:t>
            </w:r>
          </w:p>
        </w:tc>
      </w:tr>
    </w:tbl>
    <w:p w14:paraId="51467915" w14:textId="74C63223" w:rsidR="003A139F" w:rsidRPr="002940CB" w:rsidRDefault="003A139F" w:rsidP="003A139F">
      <w:pPr>
        <w:pStyle w:val="Caption"/>
        <w:spacing w:after="160" w:line="260" w:lineRule="exact"/>
        <w:ind w:left="1080" w:hangingChars="538" w:hanging="1080"/>
        <w:rPr>
          <w:color w:val="0000FF"/>
          <w:sz w:val="20"/>
          <w:szCs w:val="20"/>
          <w:lang w:eastAsia="ja-JP"/>
        </w:rPr>
      </w:pPr>
      <w:r>
        <w:rPr>
          <w:rFonts w:hint="eastAsia"/>
          <w:sz w:val="20"/>
          <w:szCs w:val="20"/>
          <w:lang w:eastAsia="ja-JP"/>
        </w:rPr>
        <w:t>T</w:t>
      </w:r>
      <w:r w:rsidRPr="002940CB">
        <w:rPr>
          <w:sz w:val="20"/>
          <w:szCs w:val="20"/>
        </w:rPr>
        <w:t xml:space="preserve">able </w:t>
      </w:r>
      <w:r w:rsidRPr="002940CB">
        <w:rPr>
          <w:sz w:val="20"/>
          <w:szCs w:val="20"/>
        </w:rPr>
        <w:fldChar w:fldCharType="begin"/>
      </w:r>
      <w:r w:rsidRPr="002940CB">
        <w:rPr>
          <w:sz w:val="20"/>
          <w:szCs w:val="20"/>
        </w:rPr>
        <w:instrText xml:space="preserve"> STYLEREF 1 \s </w:instrText>
      </w:r>
      <w:r w:rsidRPr="002940CB">
        <w:rPr>
          <w:sz w:val="20"/>
          <w:szCs w:val="20"/>
        </w:rPr>
        <w:fldChar w:fldCharType="separate"/>
      </w:r>
      <w:r w:rsidR="00E32B0C">
        <w:rPr>
          <w:noProof/>
          <w:sz w:val="20"/>
          <w:szCs w:val="20"/>
        </w:rPr>
        <w:t>4</w:t>
      </w:r>
      <w:r w:rsidRPr="002940CB">
        <w:rPr>
          <w:sz w:val="20"/>
          <w:szCs w:val="20"/>
        </w:rPr>
        <w:fldChar w:fldCharType="end"/>
      </w:r>
      <w:r w:rsidRPr="002940CB">
        <w:rPr>
          <w:sz w:val="20"/>
          <w:szCs w:val="20"/>
        </w:rPr>
        <w:t>.</w:t>
      </w:r>
      <w:r w:rsidRPr="002940CB">
        <w:rPr>
          <w:sz w:val="20"/>
          <w:szCs w:val="20"/>
        </w:rPr>
        <w:fldChar w:fldCharType="begin"/>
      </w:r>
      <w:r w:rsidRPr="002940CB">
        <w:rPr>
          <w:sz w:val="20"/>
          <w:szCs w:val="20"/>
        </w:rPr>
        <w:instrText xml:space="preserve"> SEQ Table \* ARABIC \s 1 </w:instrText>
      </w:r>
      <w:r w:rsidRPr="002940CB">
        <w:rPr>
          <w:sz w:val="20"/>
          <w:szCs w:val="20"/>
        </w:rPr>
        <w:fldChar w:fldCharType="separate"/>
      </w:r>
      <w:r w:rsidR="00E32B0C">
        <w:rPr>
          <w:noProof/>
          <w:sz w:val="20"/>
          <w:szCs w:val="20"/>
        </w:rPr>
        <w:t>2</w:t>
      </w:r>
      <w:r w:rsidRPr="002940CB">
        <w:rPr>
          <w:sz w:val="20"/>
          <w:szCs w:val="20"/>
        </w:rPr>
        <w:fldChar w:fldCharType="end"/>
      </w:r>
      <w:r w:rsidRPr="002940CB">
        <w:rPr>
          <w:rFonts w:hint="eastAsia"/>
          <w:sz w:val="20"/>
          <w:szCs w:val="20"/>
          <w:lang w:eastAsia="ja-JP"/>
        </w:rPr>
        <w:tab/>
        <w:t>Video</w:t>
      </w:r>
      <w:r>
        <w:rPr>
          <w:sz w:val="20"/>
          <w:szCs w:val="20"/>
          <w:lang w:eastAsia="ja-JP"/>
        </w:rPr>
        <w:t xml:space="preserve"> </w:t>
      </w:r>
      <w:r w:rsidRPr="002940CB">
        <w:rPr>
          <w:rFonts w:hint="eastAsia"/>
          <w:sz w:val="20"/>
          <w:szCs w:val="20"/>
          <w:lang w:eastAsia="ja-JP"/>
        </w:rPr>
        <w:t>Cap</w:t>
      </w:r>
      <w:r>
        <w:rPr>
          <w:sz w:val="20"/>
          <w:szCs w:val="20"/>
          <w:lang w:eastAsia="ja-JP"/>
        </w:rPr>
        <w:t>ture</w:t>
      </w:r>
      <w:r w:rsidRPr="002940CB">
        <w:rPr>
          <w:rFonts w:hint="eastAsia"/>
          <w:sz w:val="20"/>
          <w:szCs w:val="20"/>
          <w:lang w:eastAsia="ja-JP"/>
        </w:rPr>
        <w:t xml:space="preserve"> connection (R-Car </w:t>
      </w:r>
      <w:r>
        <w:rPr>
          <w:sz w:val="20"/>
          <w:szCs w:val="20"/>
          <w:lang w:eastAsia="ja-JP"/>
        </w:rPr>
        <w:t>M3</w:t>
      </w:r>
      <w:r w:rsidR="009215C9">
        <w:rPr>
          <w:sz w:val="20"/>
          <w:szCs w:val="20"/>
          <w:lang w:eastAsia="ja-JP"/>
        </w:rPr>
        <w:t xml:space="preserve"> / M3N</w:t>
      </w:r>
      <w:r w:rsidRPr="002940CB">
        <w:rPr>
          <w:rFonts w:hint="eastAsia"/>
          <w:sz w:val="20"/>
          <w:szCs w:val="20"/>
          <w:lang w:eastAsia="ja-JP"/>
        </w:rPr>
        <w:t>)</w:t>
      </w:r>
    </w:p>
    <w:tbl>
      <w:tblPr>
        <w:tblW w:w="9602"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1425"/>
        <w:gridCol w:w="1587"/>
        <w:gridCol w:w="1221"/>
        <w:gridCol w:w="1391"/>
        <w:gridCol w:w="3978"/>
      </w:tblGrid>
      <w:tr w:rsidR="003A139F" w:rsidRPr="00A51140" w14:paraId="445D0600" w14:textId="77777777" w:rsidTr="003A139F">
        <w:trPr>
          <w:trHeight w:val="594"/>
          <w:tblHeader/>
        </w:trPr>
        <w:tc>
          <w:tcPr>
            <w:tcW w:w="1425" w:type="dxa"/>
            <w:tcBorders>
              <w:top w:val="single" w:sz="8" w:space="0" w:color="auto"/>
              <w:left w:val="single" w:sz="8" w:space="0" w:color="auto"/>
              <w:bottom w:val="single" w:sz="8" w:space="0" w:color="auto"/>
            </w:tcBorders>
          </w:tcPr>
          <w:p w14:paraId="17A00CD3" w14:textId="77777777" w:rsidR="003A139F" w:rsidRPr="00A51140" w:rsidRDefault="003A139F" w:rsidP="003A139F">
            <w:pPr>
              <w:pStyle w:val="tablehead"/>
              <w:ind w:left="0"/>
              <w:rPr>
                <w:b w:val="0"/>
                <w:lang w:eastAsia="ja-JP"/>
              </w:rPr>
            </w:pPr>
            <w:r>
              <w:rPr>
                <w:rFonts w:hint="eastAsia"/>
                <w:b w:val="0"/>
                <w:lang w:eastAsia="ja-JP"/>
              </w:rPr>
              <w:t>Channel</w:t>
            </w:r>
          </w:p>
        </w:tc>
        <w:tc>
          <w:tcPr>
            <w:tcW w:w="1587" w:type="dxa"/>
            <w:tcBorders>
              <w:top w:val="single" w:sz="8" w:space="0" w:color="auto"/>
              <w:bottom w:val="single" w:sz="8" w:space="0" w:color="auto"/>
            </w:tcBorders>
          </w:tcPr>
          <w:p w14:paraId="7218A73B" w14:textId="77777777" w:rsidR="003A139F" w:rsidRDefault="003A139F" w:rsidP="003A139F">
            <w:pPr>
              <w:pStyle w:val="tablehead"/>
              <w:ind w:left="0"/>
              <w:rPr>
                <w:b w:val="0"/>
                <w:lang w:eastAsia="ja-JP"/>
              </w:rPr>
            </w:pPr>
            <w:r w:rsidRPr="00B3693D">
              <w:rPr>
                <w:b w:val="0"/>
                <w:lang w:eastAsia="ja-JP"/>
              </w:rPr>
              <w:t>Video Input</w:t>
            </w:r>
          </w:p>
          <w:p w14:paraId="36D4858F" w14:textId="77777777" w:rsidR="003A139F" w:rsidRPr="00A51140" w:rsidRDefault="003A139F" w:rsidP="003A139F">
            <w:pPr>
              <w:pStyle w:val="tablehead"/>
              <w:ind w:left="0"/>
              <w:rPr>
                <w:b w:val="0"/>
                <w:lang w:eastAsia="ja-JP"/>
              </w:rPr>
            </w:pPr>
            <w:r w:rsidRPr="00B3693D">
              <w:rPr>
                <w:b w:val="0"/>
                <w:lang w:eastAsia="ja-JP"/>
              </w:rPr>
              <w:t xml:space="preserve"> Connector</w:t>
            </w:r>
          </w:p>
        </w:tc>
        <w:tc>
          <w:tcPr>
            <w:tcW w:w="1221" w:type="dxa"/>
            <w:tcBorders>
              <w:top w:val="single" w:sz="8" w:space="0" w:color="auto"/>
              <w:bottom w:val="single" w:sz="8" w:space="0" w:color="auto"/>
            </w:tcBorders>
          </w:tcPr>
          <w:p w14:paraId="121493FF" w14:textId="77777777" w:rsidR="003A139F" w:rsidRDefault="003A139F" w:rsidP="003A139F">
            <w:pPr>
              <w:pStyle w:val="tablehead"/>
              <w:ind w:left="0"/>
              <w:rPr>
                <w:b w:val="0"/>
                <w:lang w:eastAsia="ja-JP"/>
              </w:rPr>
            </w:pPr>
            <w:r>
              <w:rPr>
                <w:rFonts w:hint="eastAsia"/>
                <w:b w:val="0"/>
                <w:lang w:eastAsia="ja-JP"/>
              </w:rPr>
              <w:t>Supporting</w:t>
            </w:r>
          </w:p>
          <w:p w14:paraId="3A7E5755" w14:textId="77777777" w:rsidR="003A139F" w:rsidRPr="00A51140" w:rsidRDefault="003A139F" w:rsidP="003A139F">
            <w:pPr>
              <w:pStyle w:val="tablehead"/>
              <w:ind w:left="0"/>
              <w:rPr>
                <w:b w:val="0"/>
                <w:lang w:eastAsia="ja-JP"/>
              </w:rPr>
            </w:pPr>
            <w:r>
              <w:rPr>
                <w:rFonts w:hint="eastAsia"/>
                <w:b w:val="0"/>
                <w:lang w:eastAsia="ja-JP"/>
              </w:rPr>
              <w:t xml:space="preserve"> Status</w:t>
            </w:r>
          </w:p>
        </w:tc>
        <w:tc>
          <w:tcPr>
            <w:tcW w:w="1391" w:type="dxa"/>
            <w:tcBorders>
              <w:top w:val="single" w:sz="8" w:space="0" w:color="auto"/>
              <w:bottom w:val="single" w:sz="8" w:space="0" w:color="auto"/>
            </w:tcBorders>
          </w:tcPr>
          <w:p w14:paraId="1BE92C7A" w14:textId="77777777" w:rsidR="003A139F" w:rsidRDefault="003A139F" w:rsidP="003A139F">
            <w:pPr>
              <w:pStyle w:val="tablehead"/>
              <w:ind w:left="0"/>
              <w:rPr>
                <w:b w:val="0"/>
                <w:lang w:eastAsia="ja-JP"/>
              </w:rPr>
            </w:pPr>
            <w:r>
              <w:rPr>
                <w:rFonts w:hint="eastAsia"/>
                <w:b w:val="0"/>
                <w:lang w:eastAsia="ja-JP"/>
              </w:rPr>
              <w:t>Scaling</w:t>
            </w:r>
            <w:r>
              <w:rPr>
                <w:b w:val="0"/>
                <w:lang w:eastAsia="ja-JP"/>
              </w:rPr>
              <w:t xml:space="preserve"> (UDS)</w:t>
            </w:r>
          </w:p>
          <w:p w14:paraId="5B5BFA91" w14:textId="77777777" w:rsidR="003A139F" w:rsidRDefault="003A139F" w:rsidP="003A139F">
            <w:pPr>
              <w:pStyle w:val="tablehead"/>
              <w:ind w:left="0"/>
              <w:rPr>
                <w:b w:val="0"/>
                <w:lang w:eastAsia="ja-JP"/>
              </w:rPr>
            </w:pPr>
            <w:r>
              <w:rPr>
                <w:rFonts w:hint="eastAsia"/>
                <w:b w:val="0"/>
                <w:lang w:eastAsia="ja-JP"/>
              </w:rPr>
              <w:t xml:space="preserve"> support</w:t>
            </w:r>
          </w:p>
        </w:tc>
        <w:tc>
          <w:tcPr>
            <w:tcW w:w="3978" w:type="dxa"/>
            <w:tcBorders>
              <w:top w:val="single" w:sz="8" w:space="0" w:color="auto"/>
              <w:bottom w:val="single" w:sz="8" w:space="0" w:color="auto"/>
              <w:right w:val="single" w:sz="8" w:space="0" w:color="auto"/>
            </w:tcBorders>
          </w:tcPr>
          <w:p w14:paraId="72A879FE" w14:textId="77777777" w:rsidR="003A139F" w:rsidRPr="00A51140" w:rsidRDefault="003A139F" w:rsidP="003A139F">
            <w:pPr>
              <w:pStyle w:val="tablehead"/>
              <w:ind w:left="0"/>
              <w:rPr>
                <w:b w:val="0"/>
                <w:lang w:eastAsia="ja-JP"/>
              </w:rPr>
            </w:pPr>
            <w:r>
              <w:rPr>
                <w:rFonts w:hint="eastAsia"/>
                <w:b w:val="0"/>
                <w:lang w:eastAsia="ja-JP"/>
              </w:rPr>
              <w:t>Remark</w:t>
            </w:r>
          </w:p>
        </w:tc>
      </w:tr>
      <w:tr w:rsidR="003A139F" w14:paraId="6C1B7820" w14:textId="77777777" w:rsidTr="003A139F">
        <w:trPr>
          <w:trHeight w:val="317"/>
        </w:trPr>
        <w:tc>
          <w:tcPr>
            <w:tcW w:w="1425" w:type="dxa"/>
            <w:tcBorders>
              <w:left w:val="single" w:sz="8" w:space="0" w:color="auto"/>
              <w:bottom w:val="single" w:sz="4" w:space="0" w:color="auto"/>
            </w:tcBorders>
          </w:tcPr>
          <w:p w14:paraId="3FBC0A3D" w14:textId="77777777" w:rsidR="003A139F" w:rsidRDefault="003A139F" w:rsidP="002E2574">
            <w:pPr>
              <w:pStyle w:val="table1ordered"/>
              <w:ind w:left="346" w:hanging="289"/>
              <w:jc w:val="center"/>
              <w:rPr>
                <w:lang w:eastAsia="ja-JP"/>
              </w:rPr>
            </w:pPr>
            <w:r>
              <w:rPr>
                <w:rFonts w:hint="eastAsia"/>
                <w:lang w:eastAsia="ja-JP"/>
              </w:rPr>
              <w:t>VIN0</w:t>
            </w:r>
          </w:p>
        </w:tc>
        <w:tc>
          <w:tcPr>
            <w:tcW w:w="1587" w:type="dxa"/>
            <w:tcBorders>
              <w:bottom w:val="single" w:sz="4" w:space="0" w:color="auto"/>
            </w:tcBorders>
          </w:tcPr>
          <w:p w14:paraId="2BE190A4" w14:textId="77777777" w:rsidR="003A139F" w:rsidRDefault="003A139F" w:rsidP="003A139F">
            <w:pPr>
              <w:pStyle w:val="table1ordered"/>
              <w:ind w:left="346" w:hanging="289"/>
              <w:jc w:val="center"/>
              <w:rPr>
                <w:lang w:eastAsia="ja-JP"/>
              </w:rPr>
            </w:pPr>
            <w:r>
              <w:rPr>
                <w:rFonts w:hint="eastAsia"/>
                <w:lang w:eastAsia="ja-JP"/>
              </w:rPr>
              <w:t>CN</w:t>
            </w:r>
            <w:r>
              <w:rPr>
                <w:lang w:eastAsia="ja-JP"/>
              </w:rPr>
              <w:t>20</w:t>
            </w:r>
            <w:r>
              <w:rPr>
                <w:rFonts w:hint="eastAsia"/>
                <w:lang w:eastAsia="ja-JP"/>
              </w:rPr>
              <w:t xml:space="preserve"> or CN21</w:t>
            </w:r>
          </w:p>
        </w:tc>
        <w:tc>
          <w:tcPr>
            <w:tcW w:w="1221" w:type="dxa"/>
            <w:tcBorders>
              <w:bottom w:val="single" w:sz="4" w:space="0" w:color="auto"/>
            </w:tcBorders>
          </w:tcPr>
          <w:p w14:paraId="0776AC30" w14:textId="77777777" w:rsidR="003A139F" w:rsidRDefault="003A139F" w:rsidP="003A139F">
            <w:pPr>
              <w:pStyle w:val="table1ordered"/>
              <w:ind w:left="346" w:hanging="289"/>
              <w:jc w:val="center"/>
              <w:rPr>
                <w:lang w:eastAsia="ja-JP"/>
              </w:rPr>
            </w:pPr>
            <w:r>
              <w:rPr>
                <w:rFonts w:hint="eastAsia"/>
                <w:lang w:eastAsia="ja-JP"/>
              </w:rPr>
              <w:t>Yes</w:t>
            </w:r>
          </w:p>
        </w:tc>
        <w:tc>
          <w:tcPr>
            <w:tcW w:w="1391" w:type="dxa"/>
            <w:tcBorders>
              <w:bottom w:val="single" w:sz="4" w:space="0" w:color="auto"/>
            </w:tcBorders>
          </w:tcPr>
          <w:p w14:paraId="6EB86149" w14:textId="77777777" w:rsidR="003A139F" w:rsidRDefault="003A139F" w:rsidP="003A139F">
            <w:pPr>
              <w:pStyle w:val="table1ordered"/>
              <w:ind w:left="346" w:hanging="289"/>
              <w:jc w:val="center"/>
              <w:rPr>
                <w:lang w:eastAsia="ja-JP"/>
              </w:rPr>
            </w:pPr>
            <w:r>
              <w:rPr>
                <w:rFonts w:hint="eastAsia"/>
                <w:lang w:eastAsia="ja-JP"/>
              </w:rPr>
              <w:t>Yes*1</w:t>
            </w:r>
          </w:p>
        </w:tc>
        <w:tc>
          <w:tcPr>
            <w:tcW w:w="3978" w:type="dxa"/>
            <w:tcBorders>
              <w:bottom w:val="single" w:sz="4" w:space="0" w:color="auto"/>
              <w:right w:val="single" w:sz="8" w:space="0" w:color="auto"/>
            </w:tcBorders>
          </w:tcPr>
          <w:p w14:paraId="32792209" w14:textId="77777777" w:rsidR="003A139F" w:rsidRDefault="003A139F" w:rsidP="003A139F">
            <w:pPr>
              <w:pStyle w:val="table1ordered"/>
              <w:ind w:left="346" w:hanging="289"/>
              <w:rPr>
                <w:lang w:eastAsia="ja-JP"/>
              </w:rPr>
            </w:pPr>
            <w:r>
              <w:rPr>
                <w:rFonts w:hint="eastAsia"/>
                <w:lang w:eastAsia="ja-JP"/>
              </w:rPr>
              <w:t>HDMI</w:t>
            </w:r>
            <w:r>
              <w:rPr>
                <w:lang w:eastAsia="ja-JP"/>
              </w:rPr>
              <w:t xml:space="preserve"> / CVBS</w:t>
            </w:r>
            <w:r>
              <w:rPr>
                <w:rFonts w:hint="eastAsia"/>
                <w:lang w:eastAsia="ja-JP"/>
              </w:rPr>
              <w:t xml:space="preserve"> Receiver ADV7</w:t>
            </w:r>
            <w:r>
              <w:rPr>
                <w:lang w:eastAsia="ja-JP"/>
              </w:rPr>
              <w:t>482</w:t>
            </w:r>
          </w:p>
        </w:tc>
      </w:tr>
      <w:tr w:rsidR="003A139F" w14:paraId="2E98236A" w14:textId="77777777" w:rsidTr="003A139F">
        <w:trPr>
          <w:trHeight w:val="304"/>
        </w:trPr>
        <w:tc>
          <w:tcPr>
            <w:tcW w:w="1425" w:type="dxa"/>
            <w:tcBorders>
              <w:top w:val="single" w:sz="4" w:space="0" w:color="auto"/>
              <w:left w:val="single" w:sz="8" w:space="0" w:color="auto"/>
              <w:bottom w:val="single" w:sz="4" w:space="0" w:color="auto"/>
            </w:tcBorders>
          </w:tcPr>
          <w:p w14:paraId="74DC610D" w14:textId="77777777" w:rsidR="003A139F" w:rsidRDefault="003A139F" w:rsidP="003A139F">
            <w:pPr>
              <w:pStyle w:val="table1ordered"/>
              <w:ind w:left="346" w:hanging="289"/>
              <w:jc w:val="center"/>
              <w:rPr>
                <w:lang w:eastAsia="ja-JP"/>
              </w:rPr>
            </w:pPr>
            <w:r>
              <w:rPr>
                <w:rFonts w:hint="eastAsia"/>
                <w:lang w:eastAsia="ja-JP"/>
              </w:rPr>
              <w:t>VIN1</w:t>
            </w:r>
          </w:p>
        </w:tc>
        <w:tc>
          <w:tcPr>
            <w:tcW w:w="1587" w:type="dxa"/>
            <w:tcBorders>
              <w:top w:val="single" w:sz="4" w:space="0" w:color="auto"/>
              <w:bottom w:val="single" w:sz="4" w:space="0" w:color="auto"/>
            </w:tcBorders>
          </w:tcPr>
          <w:p w14:paraId="4584329F" w14:textId="77777777" w:rsidR="003A139F" w:rsidRPr="00491763" w:rsidRDefault="003A139F" w:rsidP="003A139F">
            <w:pPr>
              <w:pStyle w:val="table1ordered"/>
              <w:ind w:left="346" w:hanging="289"/>
              <w:jc w:val="center"/>
              <w:rPr>
                <w:lang w:eastAsia="ja-JP"/>
              </w:rPr>
            </w:pPr>
            <w:r>
              <w:rPr>
                <w:rFonts w:hint="eastAsia"/>
                <w:lang w:eastAsia="ja-JP"/>
              </w:rPr>
              <w:t>CN</w:t>
            </w:r>
            <w:r>
              <w:rPr>
                <w:lang w:eastAsia="ja-JP"/>
              </w:rPr>
              <w:t>20</w:t>
            </w:r>
            <w:r>
              <w:rPr>
                <w:rFonts w:hint="eastAsia"/>
                <w:lang w:eastAsia="ja-JP"/>
              </w:rPr>
              <w:t xml:space="preserve"> or CN21</w:t>
            </w:r>
          </w:p>
        </w:tc>
        <w:tc>
          <w:tcPr>
            <w:tcW w:w="1221" w:type="dxa"/>
            <w:tcBorders>
              <w:top w:val="single" w:sz="4" w:space="0" w:color="auto"/>
              <w:bottom w:val="single" w:sz="4" w:space="0" w:color="auto"/>
            </w:tcBorders>
          </w:tcPr>
          <w:p w14:paraId="7B96E42F" w14:textId="77777777" w:rsidR="003A139F" w:rsidRDefault="003A139F" w:rsidP="003A139F">
            <w:pPr>
              <w:pStyle w:val="table1ordered"/>
              <w:ind w:left="346" w:hanging="289"/>
              <w:jc w:val="center"/>
              <w:rPr>
                <w:lang w:eastAsia="ja-JP"/>
              </w:rPr>
            </w:pPr>
            <w:r>
              <w:rPr>
                <w:rFonts w:hint="eastAsia"/>
                <w:lang w:eastAsia="ja-JP"/>
              </w:rPr>
              <w:t>Yes</w:t>
            </w:r>
          </w:p>
        </w:tc>
        <w:tc>
          <w:tcPr>
            <w:tcW w:w="1391" w:type="dxa"/>
            <w:tcBorders>
              <w:top w:val="single" w:sz="4" w:space="0" w:color="auto"/>
              <w:bottom w:val="single" w:sz="4" w:space="0" w:color="auto"/>
            </w:tcBorders>
          </w:tcPr>
          <w:p w14:paraId="66BCEAE3" w14:textId="77777777" w:rsidR="003A139F" w:rsidRDefault="003A139F" w:rsidP="003A139F">
            <w:pPr>
              <w:pStyle w:val="table1ordered"/>
              <w:ind w:left="346" w:hanging="289"/>
              <w:jc w:val="center"/>
              <w:rPr>
                <w:lang w:eastAsia="ja-JP"/>
              </w:rPr>
            </w:pPr>
            <w:r>
              <w:rPr>
                <w:rFonts w:hint="eastAsia"/>
                <w:lang w:eastAsia="ja-JP"/>
              </w:rPr>
              <w:t>Yes*1</w:t>
            </w:r>
          </w:p>
        </w:tc>
        <w:tc>
          <w:tcPr>
            <w:tcW w:w="3978" w:type="dxa"/>
            <w:tcBorders>
              <w:top w:val="single" w:sz="4" w:space="0" w:color="auto"/>
              <w:bottom w:val="single" w:sz="4" w:space="0" w:color="auto"/>
              <w:right w:val="single" w:sz="8" w:space="0" w:color="auto"/>
            </w:tcBorders>
          </w:tcPr>
          <w:p w14:paraId="788C0491" w14:textId="77777777" w:rsidR="003A139F" w:rsidRDefault="003A139F" w:rsidP="003A139F">
            <w:pPr>
              <w:pStyle w:val="table1ordered"/>
              <w:ind w:left="346" w:hanging="289"/>
              <w:rPr>
                <w:lang w:eastAsia="ja-JP"/>
              </w:rPr>
            </w:pPr>
            <w:r>
              <w:rPr>
                <w:rFonts w:hint="eastAsia"/>
                <w:lang w:eastAsia="ja-JP"/>
              </w:rPr>
              <w:t>HDMI</w:t>
            </w:r>
            <w:r>
              <w:rPr>
                <w:lang w:eastAsia="ja-JP"/>
              </w:rPr>
              <w:t xml:space="preserve"> / CVBS</w:t>
            </w:r>
            <w:r>
              <w:rPr>
                <w:rFonts w:hint="eastAsia"/>
                <w:lang w:eastAsia="ja-JP"/>
              </w:rPr>
              <w:t xml:space="preserve"> Receiver ADV7</w:t>
            </w:r>
            <w:r>
              <w:rPr>
                <w:lang w:eastAsia="ja-JP"/>
              </w:rPr>
              <w:t>482</w:t>
            </w:r>
          </w:p>
        </w:tc>
      </w:tr>
      <w:tr w:rsidR="003A139F" w14:paraId="07111A67" w14:textId="77777777" w:rsidTr="003A139F">
        <w:trPr>
          <w:trHeight w:val="289"/>
        </w:trPr>
        <w:tc>
          <w:tcPr>
            <w:tcW w:w="1425" w:type="dxa"/>
            <w:tcBorders>
              <w:top w:val="single" w:sz="4" w:space="0" w:color="auto"/>
              <w:left w:val="single" w:sz="8" w:space="0" w:color="auto"/>
              <w:bottom w:val="single" w:sz="4" w:space="0" w:color="auto"/>
            </w:tcBorders>
          </w:tcPr>
          <w:p w14:paraId="1D937359" w14:textId="77777777" w:rsidR="003A139F" w:rsidRDefault="003A139F" w:rsidP="003A139F">
            <w:pPr>
              <w:pStyle w:val="table1ordered"/>
              <w:ind w:left="346" w:hanging="289"/>
              <w:jc w:val="center"/>
              <w:rPr>
                <w:lang w:eastAsia="ja-JP"/>
              </w:rPr>
            </w:pPr>
            <w:r>
              <w:rPr>
                <w:rFonts w:hint="eastAsia"/>
                <w:lang w:eastAsia="ja-JP"/>
              </w:rPr>
              <w:t>VIN2</w:t>
            </w:r>
          </w:p>
        </w:tc>
        <w:tc>
          <w:tcPr>
            <w:tcW w:w="1587" w:type="dxa"/>
            <w:tcBorders>
              <w:top w:val="single" w:sz="4" w:space="0" w:color="auto"/>
              <w:bottom w:val="single" w:sz="4" w:space="0" w:color="auto"/>
            </w:tcBorders>
          </w:tcPr>
          <w:p w14:paraId="3CBCEF01" w14:textId="77777777" w:rsidR="003A139F" w:rsidRPr="00916D10" w:rsidRDefault="003A139F" w:rsidP="003A139F">
            <w:pPr>
              <w:pStyle w:val="table1ordered"/>
              <w:ind w:left="346" w:hanging="289"/>
              <w:jc w:val="center"/>
              <w:rPr>
                <w:lang w:eastAsia="ja-JP"/>
              </w:rPr>
            </w:pPr>
            <w:r>
              <w:rPr>
                <w:rFonts w:hint="eastAsia"/>
                <w:lang w:eastAsia="ja-JP"/>
              </w:rPr>
              <w:t>CN</w:t>
            </w:r>
            <w:r>
              <w:rPr>
                <w:lang w:eastAsia="ja-JP"/>
              </w:rPr>
              <w:t>20</w:t>
            </w:r>
            <w:r>
              <w:rPr>
                <w:rFonts w:hint="eastAsia"/>
                <w:lang w:eastAsia="ja-JP"/>
              </w:rPr>
              <w:t xml:space="preserve"> or CN21</w:t>
            </w:r>
          </w:p>
        </w:tc>
        <w:tc>
          <w:tcPr>
            <w:tcW w:w="1221" w:type="dxa"/>
            <w:tcBorders>
              <w:top w:val="single" w:sz="4" w:space="0" w:color="auto"/>
              <w:bottom w:val="single" w:sz="4" w:space="0" w:color="auto"/>
            </w:tcBorders>
          </w:tcPr>
          <w:p w14:paraId="3729D2C1" w14:textId="77777777" w:rsidR="003A139F" w:rsidRDefault="003A139F" w:rsidP="003A139F">
            <w:pPr>
              <w:pStyle w:val="table1ordered"/>
              <w:ind w:left="346" w:hanging="289"/>
              <w:jc w:val="center"/>
              <w:rPr>
                <w:lang w:eastAsia="ja-JP"/>
              </w:rPr>
            </w:pPr>
            <w:r>
              <w:rPr>
                <w:rFonts w:hint="eastAsia"/>
                <w:lang w:eastAsia="ja-JP"/>
              </w:rPr>
              <w:t>Yes</w:t>
            </w:r>
          </w:p>
        </w:tc>
        <w:tc>
          <w:tcPr>
            <w:tcW w:w="1391" w:type="dxa"/>
            <w:tcBorders>
              <w:top w:val="single" w:sz="4" w:space="0" w:color="auto"/>
              <w:bottom w:val="single" w:sz="4" w:space="0" w:color="auto"/>
            </w:tcBorders>
          </w:tcPr>
          <w:p w14:paraId="5A870456" w14:textId="77777777" w:rsidR="003A139F" w:rsidRDefault="003A139F" w:rsidP="003A139F">
            <w:pPr>
              <w:pStyle w:val="table1ordered"/>
              <w:ind w:left="346" w:hanging="289"/>
              <w:jc w:val="center"/>
              <w:rPr>
                <w:lang w:eastAsia="ja-JP"/>
              </w:rPr>
            </w:pPr>
            <w:r>
              <w:rPr>
                <w:rFonts w:hint="eastAsia"/>
                <w:lang w:eastAsia="ja-JP"/>
              </w:rPr>
              <w:t>No</w:t>
            </w:r>
          </w:p>
        </w:tc>
        <w:tc>
          <w:tcPr>
            <w:tcW w:w="3978" w:type="dxa"/>
            <w:tcBorders>
              <w:top w:val="single" w:sz="4" w:space="0" w:color="auto"/>
              <w:bottom w:val="single" w:sz="4" w:space="0" w:color="auto"/>
              <w:right w:val="single" w:sz="8" w:space="0" w:color="auto"/>
            </w:tcBorders>
          </w:tcPr>
          <w:p w14:paraId="08BE495D" w14:textId="77777777" w:rsidR="003A139F" w:rsidRDefault="003A139F" w:rsidP="003A139F">
            <w:pPr>
              <w:pStyle w:val="table1ordered"/>
              <w:ind w:left="346" w:hanging="289"/>
              <w:rPr>
                <w:lang w:eastAsia="ja-JP"/>
              </w:rPr>
            </w:pPr>
            <w:r>
              <w:rPr>
                <w:rFonts w:hint="eastAsia"/>
                <w:lang w:eastAsia="ja-JP"/>
              </w:rPr>
              <w:t>HDMI</w:t>
            </w:r>
            <w:r>
              <w:rPr>
                <w:lang w:eastAsia="ja-JP"/>
              </w:rPr>
              <w:t xml:space="preserve"> / CVBS</w:t>
            </w:r>
            <w:r>
              <w:rPr>
                <w:rFonts w:hint="eastAsia"/>
                <w:lang w:eastAsia="ja-JP"/>
              </w:rPr>
              <w:t xml:space="preserve"> Receiver ADV7</w:t>
            </w:r>
            <w:r>
              <w:rPr>
                <w:lang w:eastAsia="ja-JP"/>
              </w:rPr>
              <w:t>482</w:t>
            </w:r>
          </w:p>
        </w:tc>
      </w:tr>
      <w:tr w:rsidR="003A139F" w14:paraId="2A068A4A" w14:textId="77777777" w:rsidTr="003A139F">
        <w:trPr>
          <w:trHeight w:val="304"/>
        </w:trPr>
        <w:tc>
          <w:tcPr>
            <w:tcW w:w="1425" w:type="dxa"/>
            <w:tcBorders>
              <w:top w:val="single" w:sz="4" w:space="0" w:color="auto"/>
              <w:left w:val="single" w:sz="8" w:space="0" w:color="auto"/>
              <w:bottom w:val="single" w:sz="4" w:space="0" w:color="auto"/>
            </w:tcBorders>
          </w:tcPr>
          <w:p w14:paraId="362E9BF0" w14:textId="77777777" w:rsidR="003A139F" w:rsidRDefault="003A139F" w:rsidP="003A139F">
            <w:pPr>
              <w:pStyle w:val="table1ordered"/>
              <w:ind w:left="346" w:hanging="289"/>
              <w:jc w:val="center"/>
              <w:rPr>
                <w:lang w:eastAsia="ja-JP"/>
              </w:rPr>
            </w:pPr>
            <w:r>
              <w:rPr>
                <w:rFonts w:hint="eastAsia"/>
                <w:lang w:eastAsia="ja-JP"/>
              </w:rPr>
              <w:t>VIN3</w:t>
            </w:r>
          </w:p>
        </w:tc>
        <w:tc>
          <w:tcPr>
            <w:tcW w:w="1587" w:type="dxa"/>
            <w:tcBorders>
              <w:top w:val="single" w:sz="4" w:space="0" w:color="auto"/>
              <w:bottom w:val="single" w:sz="4" w:space="0" w:color="auto"/>
            </w:tcBorders>
          </w:tcPr>
          <w:p w14:paraId="35211AB5" w14:textId="77777777" w:rsidR="003A139F" w:rsidRPr="00916D10" w:rsidRDefault="003A139F" w:rsidP="003A139F">
            <w:pPr>
              <w:pStyle w:val="table1ordered"/>
              <w:ind w:left="346" w:hanging="289"/>
              <w:jc w:val="center"/>
              <w:rPr>
                <w:lang w:eastAsia="ja-JP"/>
              </w:rPr>
            </w:pPr>
            <w:r>
              <w:rPr>
                <w:rFonts w:hint="eastAsia"/>
                <w:lang w:eastAsia="ja-JP"/>
              </w:rPr>
              <w:t>CN</w:t>
            </w:r>
            <w:r>
              <w:rPr>
                <w:lang w:eastAsia="ja-JP"/>
              </w:rPr>
              <w:t>20</w:t>
            </w:r>
            <w:r>
              <w:rPr>
                <w:rFonts w:hint="eastAsia"/>
                <w:lang w:eastAsia="ja-JP"/>
              </w:rPr>
              <w:t xml:space="preserve"> or CN21</w:t>
            </w:r>
          </w:p>
        </w:tc>
        <w:tc>
          <w:tcPr>
            <w:tcW w:w="1221" w:type="dxa"/>
            <w:tcBorders>
              <w:top w:val="single" w:sz="4" w:space="0" w:color="auto"/>
              <w:bottom w:val="single" w:sz="4" w:space="0" w:color="auto"/>
            </w:tcBorders>
          </w:tcPr>
          <w:p w14:paraId="520A6765" w14:textId="77777777" w:rsidR="003A139F" w:rsidRDefault="003A139F" w:rsidP="003A139F">
            <w:pPr>
              <w:pStyle w:val="table1ordered"/>
              <w:ind w:left="346" w:hanging="289"/>
              <w:jc w:val="center"/>
              <w:rPr>
                <w:lang w:eastAsia="ja-JP"/>
              </w:rPr>
            </w:pPr>
            <w:r>
              <w:rPr>
                <w:rFonts w:hint="eastAsia"/>
                <w:lang w:eastAsia="ja-JP"/>
              </w:rPr>
              <w:t>Yes</w:t>
            </w:r>
          </w:p>
        </w:tc>
        <w:tc>
          <w:tcPr>
            <w:tcW w:w="1391" w:type="dxa"/>
            <w:tcBorders>
              <w:top w:val="single" w:sz="4" w:space="0" w:color="auto"/>
              <w:bottom w:val="single" w:sz="4" w:space="0" w:color="auto"/>
            </w:tcBorders>
          </w:tcPr>
          <w:p w14:paraId="742D7F21" w14:textId="77777777" w:rsidR="003A139F" w:rsidRDefault="003A139F" w:rsidP="003A139F">
            <w:pPr>
              <w:pStyle w:val="table1ordered"/>
              <w:ind w:left="346" w:hanging="289"/>
              <w:jc w:val="center"/>
              <w:rPr>
                <w:lang w:eastAsia="ja-JP"/>
              </w:rPr>
            </w:pPr>
            <w:r>
              <w:rPr>
                <w:rFonts w:hint="eastAsia"/>
                <w:lang w:eastAsia="ja-JP"/>
              </w:rPr>
              <w:t>No</w:t>
            </w:r>
          </w:p>
        </w:tc>
        <w:tc>
          <w:tcPr>
            <w:tcW w:w="3978" w:type="dxa"/>
            <w:tcBorders>
              <w:top w:val="single" w:sz="4" w:space="0" w:color="auto"/>
              <w:bottom w:val="single" w:sz="4" w:space="0" w:color="auto"/>
              <w:right w:val="single" w:sz="8" w:space="0" w:color="auto"/>
            </w:tcBorders>
          </w:tcPr>
          <w:p w14:paraId="10731558" w14:textId="77777777" w:rsidR="003A139F" w:rsidRDefault="003A139F" w:rsidP="003A139F">
            <w:pPr>
              <w:pStyle w:val="table1ordered"/>
              <w:ind w:left="346" w:hanging="289"/>
              <w:rPr>
                <w:lang w:eastAsia="ja-JP"/>
              </w:rPr>
            </w:pPr>
            <w:r>
              <w:rPr>
                <w:rFonts w:hint="eastAsia"/>
                <w:lang w:eastAsia="ja-JP"/>
              </w:rPr>
              <w:t>HDMI</w:t>
            </w:r>
            <w:r>
              <w:rPr>
                <w:lang w:eastAsia="ja-JP"/>
              </w:rPr>
              <w:t xml:space="preserve"> / CVBS</w:t>
            </w:r>
            <w:r>
              <w:rPr>
                <w:rFonts w:hint="eastAsia"/>
                <w:lang w:eastAsia="ja-JP"/>
              </w:rPr>
              <w:t xml:space="preserve"> Receiver ADV7</w:t>
            </w:r>
            <w:r>
              <w:rPr>
                <w:lang w:eastAsia="ja-JP"/>
              </w:rPr>
              <w:t>482</w:t>
            </w:r>
          </w:p>
        </w:tc>
      </w:tr>
      <w:tr w:rsidR="003A139F" w14:paraId="399F236D" w14:textId="77777777" w:rsidTr="003A139F">
        <w:trPr>
          <w:trHeight w:val="304"/>
        </w:trPr>
        <w:tc>
          <w:tcPr>
            <w:tcW w:w="1425" w:type="dxa"/>
            <w:tcBorders>
              <w:top w:val="single" w:sz="4" w:space="0" w:color="auto"/>
              <w:left w:val="single" w:sz="8" w:space="0" w:color="auto"/>
              <w:bottom w:val="single" w:sz="4" w:space="0" w:color="auto"/>
            </w:tcBorders>
          </w:tcPr>
          <w:p w14:paraId="57F410FF" w14:textId="77777777" w:rsidR="003A139F" w:rsidRDefault="003A139F" w:rsidP="002E2574">
            <w:pPr>
              <w:pStyle w:val="table1ordered"/>
              <w:ind w:left="346" w:hanging="289"/>
              <w:jc w:val="center"/>
              <w:rPr>
                <w:lang w:eastAsia="ja-JP"/>
              </w:rPr>
            </w:pPr>
            <w:r>
              <w:rPr>
                <w:rFonts w:hint="eastAsia"/>
                <w:lang w:eastAsia="ja-JP"/>
              </w:rPr>
              <w:t>VIN</w:t>
            </w:r>
            <w:r>
              <w:rPr>
                <w:lang w:eastAsia="ja-JP"/>
              </w:rPr>
              <w:t>4</w:t>
            </w:r>
          </w:p>
        </w:tc>
        <w:tc>
          <w:tcPr>
            <w:tcW w:w="1587" w:type="dxa"/>
            <w:tcBorders>
              <w:top w:val="single" w:sz="4" w:space="0" w:color="auto"/>
              <w:bottom w:val="single" w:sz="4" w:space="0" w:color="auto"/>
            </w:tcBorders>
          </w:tcPr>
          <w:p w14:paraId="493CF7DA" w14:textId="77777777" w:rsidR="003A139F" w:rsidRDefault="003A139F" w:rsidP="003A139F">
            <w:pPr>
              <w:pStyle w:val="table1ordered"/>
              <w:ind w:left="346" w:hanging="289"/>
              <w:jc w:val="center"/>
              <w:rPr>
                <w:lang w:eastAsia="ja-JP"/>
              </w:rPr>
            </w:pPr>
            <w:r>
              <w:rPr>
                <w:rFonts w:hint="eastAsia"/>
                <w:lang w:eastAsia="ja-JP"/>
              </w:rPr>
              <w:t>CN</w:t>
            </w:r>
            <w:r>
              <w:rPr>
                <w:lang w:eastAsia="ja-JP"/>
              </w:rPr>
              <w:t>20</w:t>
            </w:r>
            <w:r>
              <w:rPr>
                <w:rFonts w:hint="eastAsia"/>
                <w:lang w:eastAsia="ja-JP"/>
              </w:rPr>
              <w:t xml:space="preserve"> or CN</w:t>
            </w:r>
            <w:r>
              <w:rPr>
                <w:lang w:eastAsia="ja-JP"/>
              </w:rPr>
              <w:t>21</w:t>
            </w:r>
          </w:p>
        </w:tc>
        <w:tc>
          <w:tcPr>
            <w:tcW w:w="1221" w:type="dxa"/>
            <w:tcBorders>
              <w:top w:val="single" w:sz="4" w:space="0" w:color="auto"/>
              <w:bottom w:val="single" w:sz="4" w:space="0" w:color="auto"/>
            </w:tcBorders>
          </w:tcPr>
          <w:p w14:paraId="42FD51A5" w14:textId="77777777" w:rsidR="003A139F" w:rsidRDefault="003A139F" w:rsidP="003A139F">
            <w:pPr>
              <w:pStyle w:val="table1ordered"/>
              <w:ind w:left="346" w:hanging="289"/>
              <w:jc w:val="center"/>
              <w:rPr>
                <w:lang w:eastAsia="ja-JP"/>
              </w:rPr>
            </w:pPr>
            <w:r w:rsidRPr="00CF4D13">
              <w:rPr>
                <w:rFonts w:hint="eastAsia"/>
                <w:lang w:eastAsia="ja-JP"/>
              </w:rPr>
              <w:t>Yes</w:t>
            </w:r>
          </w:p>
        </w:tc>
        <w:tc>
          <w:tcPr>
            <w:tcW w:w="1391" w:type="dxa"/>
            <w:tcBorders>
              <w:top w:val="single" w:sz="4" w:space="0" w:color="auto"/>
              <w:bottom w:val="single" w:sz="4" w:space="0" w:color="auto"/>
            </w:tcBorders>
          </w:tcPr>
          <w:p w14:paraId="0B31EC8E" w14:textId="77777777" w:rsidR="003A139F" w:rsidRDefault="003A139F" w:rsidP="003A139F">
            <w:pPr>
              <w:pStyle w:val="table1ordered"/>
              <w:ind w:left="346" w:hanging="289"/>
              <w:jc w:val="center"/>
              <w:rPr>
                <w:lang w:eastAsia="ja-JP"/>
              </w:rPr>
            </w:pPr>
            <w:r>
              <w:rPr>
                <w:rFonts w:hint="eastAsia"/>
                <w:lang w:eastAsia="ja-JP"/>
              </w:rPr>
              <w:t>Yes*1</w:t>
            </w:r>
          </w:p>
        </w:tc>
        <w:tc>
          <w:tcPr>
            <w:tcW w:w="3978" w:type="dxa"/>
            <w:tcBorders>
              <w:top w:val="single" w:sz="4" w:space="0" w:color="auto"/>
              <w:bottom w:val="single" w:sz="4" w:space="0" w:color="auto"/>
              <w:right w:val="single" w:sz="8" w:space="0" w:color="auto"/>
            </w:tcBorders>
          </w:tcPr>
          <w:p w14:paraId="154CAD40" w14:textId="77777777" w:rsidR="003A139F" w:rsidRDefault="003A139F" w:rsidP="003A139F">
            <w:pPr>
              <w:pStyle w:val="table1ordered"/>
              <w:ind w:left="346" w:hanging="289"/>
              <w:rPr>
                <w:lang w:eastAsia="ja-JP"/>
              </w:rPr>
            </w:pPr>
            <w:r>
              <w:rPr>
                <w:rFonts w:hint="eastAsia"/>
                <w:lang w:eastAsia="ja-JP"/>
              </w:rPr>
              <w:t>HDMI</w:t>
            </w:r>
            <w:r>
              <w:rPr>
                <w:lang w:eastAsia="ja-JP"/>
              </w:rPr>
              <w:t xml:space="preserve"> / CVBS Receiver</w:t>
            </w:r>
            <w:r>
              <w:rPr>
                <w:rFonts w:hint="eastAsia"/>
                <w:lang w:eastAsia="ja-JP"/>
              </w:rPr>
              <w:t xml:space="preserve"> ADV7</w:t>
            </w:r>
            <w:r>
              <w:rPr>
                <w:lang w:eastAsia="ja-JP"/>
              </w:rPr>
              <w:t>4</w:t>
            </w:r>
            <w:r>
              <w:rPr>
                <w:rFonts w:hint="eastAsia"/>
                <w:lang w:eastAsia="ja-JP"/>
              </w:rPr>
              <w:t>8</w:t>
            </w:r>
            <w:r>
              <w:rPr>
                <w:lang w:eastAsia="ja-JP"/>
              </w:rPr>
              <w:t>2</w:t>
            </w:r>
          </w:p>
        </w:tc>
      </w:tr>
      <w:tr w:rsidR="003A139F" w14:paraId="74B3A4CA" w14:textId="77777777" w:rsidTr="003A139F">
        <w:trPr>
          <w:trHeight w:val="304"/>
        </w:trPr>
        <w:tc>
          <w:tcPr>
            <w:tcW w:w="1425" w:type="dxa"/>
            <w:tcBorders>
              <w:top w:val="single" w:sz="4" w:space="0" w:color="auto"/>
              <w:left w:val="single" w:sz="8" w:space="0" w:color="auto"/>
              <w:bottom w:val="single" w:sz="4" w:space="0" w:color="auto"/>
            </w:tcBorders>
          </w:tcPr>
          <w:p w14:paraId="291EE8C3" w14:textId="77777777" w:rsidR="003A139F" w:rsidRDefault="003A139F" w:rsidP="003A139F">
            <w:pPr>
              <w:pStyle w:val="table1ordered"/>
              <w:ind w:left="346" w:hanging="289"/>
              <w:jc w:val="center"/>
              <w:rPr>
                <w:lang w:eastAsia="ja-JP"/>
              </w:rPr>
            </w:pPr>
            <w:r>
              <w:rPr>
                <w:rFonts w:hint="eastAsia"/>
                <w:lang w:eastAsia="ja-JP"/>
              </w:rPr>
              <w:t>VIN5</w:t>
            </w:r>
          </w:p>
        </w:tc>
        <w:tc>
          <w:tcPr>
            <w:tcW w:w="1587" w:type="dxa"/>
            <w:tcBorders>
              <w:top w:val="single" w:sz="4" w:space="0" w:color="auto"/>
              <w:bottom w:val="single" w:sz="4" w:space="0" w:color="auto"/>
            </w:tcBorders>
          </w:tcPr>
          <w:p w14:paraId="21D4445A" w14:textId="77777777" w:rsidR="003A139F" w:rsidRPr="00916D10" w:rsidRDefault="003A139F" w:rsidP="003A139F">
            <w:pPr>
              <w:pStyle w:val="table1ordered"/>
              <w:ind w:left="346" w:hanging="289"/>
              <w:jc w:val="center"/>
              <w:rPr>
                <w:lang w:eastAsia="ja-JP"/>
              </w:rPr>
            </w:pPr>
            <w:r>
              <w:rPr>
                <w:rFonts w:hint="eastAsia"/>
                <w:lang w:eastAsia="ja-JP"/>
              </w:rPr>
              <w:t>CN</w:t>
            </w:r>
            <w:r>
              <w:rPr>
                <w:lang w:eastAsia="ja-JP"/>
              </w:rPr>
              <w:t>20</w:t>
            </w:r>
            <w:r>
              <w:rPr>
                <w:rFonts w:hint="eastAsia"/>
                <w:lang w:eastAsia="ja-JP"/>
              </w:rPr>
              <w:t xml:space="preserve"> or CN</w:t>
            </w:r>
            <w:r>
              <w:rPr>
                <w:lang w:eastAsia="ja-JP"/>
              </w:rPr>
              <w:t>21</w:t>
            </w:r>
          </w:p>
        </w:tc>
        <w:tc>
          <w:tcPr>
            <w:tcW w:w="1221" w:type="dxa"/>
            <w:tcBorders>
              <w:top w:val="single" w:sz="4" w:space="0" w:color="auto"/>
              <w:bottom w:val="single" w:sz="4" w:space="0" w:color="auto"/>
            </w:tcBorders>
          </w:tcPr>
          <w:p w14:paraId="674EFD6B" w14:textId="77777777" w:rsidR="003A139F" w:rsidRDefault="003A139F" w:rsidP="003A139F">
            <w:pPr>
              <w:pStyle w:val="table1ordered"/>
              <w:ind w:left="346" w:hanging="289"/>
              <w:jc w:val="center"/>
              <w:rPr>
                <w:lang w:eastAsia="ja-JP"/>
              </w:rPr>
            </w:pPr>
            <w:r>
              <w:rPr>
                <w:rFonts w:hint="eastAsia"/>
                <w:lang w:eastAsia="ja-JP"/>
              </w:rPr>
              <w:t>Yes</w:t>
            </w:r>
          </w:p>
        </w:tc>
        <w:tc>
          <w:tcPr>
            <w:tcW w:w="1391" w:type="dxa"/>
            <w:tcBorders>
              <w:top w:val="single" w:sz="4" w:space="0" w:color="auto"/>
              <w:bottom w:val="single" w:sz="4" w:space="0" w:color="auto"/>
            </w:tcBorders>
          </w:tcPr>
          <w:p w14:paraId="5C5CF212" w14:textId="77777777" w:rsidR="003A139F" w:rsidRDefault="003A139F" w:rsidP="003A139F">
            <w:pPr>
              <w:pStyle w:val="table1ordered"/>
              <w:ind w:left="346" w:hanging="289"/>
              <w:jc w:val="center"/>
              <w:rPr>
                <w:lang w:eastAsia="ja-JP"/>
              </w:rPr>
            </w:pPr>
            <w:r>
              <w:rPr>
                <w:rFonts w:hint="eastAsia"/>
                <w:lang w:eastAsia="ja-JP"/>
              </w:rPr>
              <w:t>Yes*1</w:t>
            </w:r>
          </w:p>
        </w:tc>
        <w:tc>
          <w:tcPr>
            <w:tcW w:w="3978" w:type="dxa"/>
            <w:tcBorders>
              <w:top w:val="single" w:sz="4" w:space="0" w:color="auto"/>
              <w:bottom w:val="single" w:sz="4" w:space="0" w:color="auto"/>
              <w:right w:val="single" w:sz="8" w:space="0" w:color="auto"/>
            </w:tcBorders>
          </w:tcPr>
          <w:p w14:paraId="74BF9492" w14:textId="77777777" w:rsidR="003A139F" w:rsidRDefault="003A139F" w:rsidP="003A139F">
            <w:pPr>
              <w:pStyle w:val="table1ordered"/>
              <w:ind w:left="346" w:hanging="289"/>
              <w:rPr>
                <w:lang w:eastAsia="ja-JP"/>
              </w:rPr>
            </w:pPr>
            <w:r>
              <w:rPr>
                <w:rFonts w:hint="eastAsia"/>
                <w:lang w:eastAsia="ja-JP"/>
              </w:rPr>
              <w:t>HDMI</w:t>
            </w:r>
            <w:r>
              <w:rPr>
                <w:lang w:eastAsia="ja-JP"/>
              </w:rPr>
              <w:t xml:space="preserve"> / CVBS Receiver</w:t>
            </w:r>
            <w:r>
              <w:rPr>
                <w:rFonts w:hint="eastAsia"/>
                <w:lang w:eastAsia="ja-JP"/>
              </w:rPr>
              <w:t xml:space="preserve"> ADV7</w:t>
            </w:r>
            <w:r>
              <w:rPr>
                <w:lang w:eastAsia="ja-JP"/>
              </w:rPr>
              <w:t>4</w:t>
            </w:r>
            <w:r>
              <w:rPr>
                <w:rFonts w:hint="eastAsia"/>
                <w:lang w:eastAsia="ja-JP"/>
              </w:rPr>
              <w:t>8</w:t>
            </w:r>
            <w:r>
              <w:rPr>
                <w:lang w:eastAsia="ja-JP"/>
              </w:rPr>
              <w:t>2</w:t>
            </w:r>
          </w:p>
        </w:tc>
      </w:tr>
      <w:tr w:rsidR="003A139F" w14:paraId="371EB09B" w14:textId="77777777" w:rsidTr="003A139F">
        <w:trPr>
          <w:trHeight w:val="304"/>
        </w:trPr>
        <w:tc>
          <w:tcPr>
            <w:tcW w:w="1425" w:type="dxa"/>
            <w:tcBorders>
              <w:top w:val="single" w:sz="4" w:space="0" w:color="auto"/>
              <w:left w:val="single" w:sz="8" w:space="0" w:color="auto"/>
              <w:bottom w:val="single" w:sz="4" w:space="0" w:color="auto"/>
            </w:tcBorders>
          </w:tcPr>
          <w:p w14:paraId="2AC5CE0C" w14:textId="77777777" w:rsidR="003A139F" w:rsidRDefault="003A139F" w:rsidP="003A139F">
            <w:pPr>
              <w:pStyle w:val="table1ordered"/>
              <w:ind w:left="346" w:hanging="289"/>
              <w:jc w:val="center"/>
              <w:rPr>
                <w:lang w:eastAsia="ja-JP"/>
              </w:rPr>
            </w:pPr>
            <w:r>
              <w:rPr>
                <w:rFonts w:hint="eastAsia"/>
                <w:lang w:eastAsia="ja-JP"/>
              </w:rPr>
              <w:t>VIN6</w:t>
            </w:r>
          </w:p>
        </w:tc>
        <w:tc>
          <w:tcPr>
            <w:tcW w:w="1587" w:type="dxa"/>
            <w:tcBorders>
              <w:top w:val="single" w:sz="4" w:space="0" w:color="auto"/>
              <w:bottom w:val="single" w:sz="4" w:space="0" w:color="auto"/>
            </w:tcBorders>
          </w:tcPr>
          <w:p w14:paraId="017E7529" w14:textId="77777777" w:rsidR="003A139F" w:rsidRPr="00916D10" w:rsidRDefault="003A139F" w:rsidP="003A139F">
            <w:pPr>
              <w:pStyle w:val="table1ordered"/>
              <w:ind w:left="346" w:hanging="289"/>
              <w:jc w:val="center"/>
              <w:rPr>
                <w:lang w:eastAsia="ja-JP"/>
              </w:rPr>
            </w:pPr>
            <w:r>
              <w:rPr>
                <w:rFonts w:hint="eastAsia"/>
                <w:lang w:eastAsia="ja-JP"/>
              </w:rPr>
              <w:t>CN</w:t>
            </w:r>
            <w:r>
              <w:rPr>
                <w:lang w:eastAsia="ja-JP"/>
              </w:rPr>
              <w:t>20</w:t>
            </w:r>
            <w:r>
              <w:rPr>
                <w:rFonts w:hint="eastAsia"/>
                <w:lang w:eastAsia="ja-JP"/>
              </w:rPr>
              <w:t xml:space="preserve"> or CN</w:t>
            </w:r>
            <w:r>
              <w:rPr>
                <w:lang w:eastAsia="ja-JP"/>
              </w:rPr>
              <w:t>21</w:t>
            </w:r>
          </w:p>
        </w:tc>
        <w:tc>
          <w:tcPr>
            <w:tcW w:w="1221" w:type="dxa"/>
            <w:tcBorders>
              <w:top w:val="single" w:sz="4" w:space="0" w:color="auto"/>
              <w:bottom w:val="single" w:sz="4" w:space="0" w:color="auto"/>
            </w:tcBorders>
          </w:tcPr>
          <w:p w14:paraId="6B614E5A" w14:textId="77777777" w:rsidR="003A139F" w:rsidRDefault="003A139F" w:rsidP="003A139F">
            <w:pPr>
              <w:pStyle w:val="table1ordered"/>
              <w:ind w:left="346" w:hanging="289"/>
              <w:jc w:val="center"/>
              <w:rPr>
                <w:lang w:eastAsia="ja-JP"/>
              </w:rPr>
            </w:pPr>
            <w:r>
              <w:rPr>
                <w:rFonts w:hint="eastAsia"/>
                <w:lang w:eastAsia="ja-JP"/>
              </w:rPr>
              <w:t>Yes</w:t>
            </w:r>
          </w:p>
        </w:tc>
        <w:tc>
          <w:tcPr>
            <w:tcW w:w="1391" w:type="dxa"/>
            <w:tcBorders>
              <w:top w:val="single" w:sz="4" w:space="0" w:color="auto"/>
              <w:bottom w:val="single" w:sz="4" w:space="0" w:color="auto"/>
            </w:tcBorders>
          </w:tcPr>
          <w:p w14:paraId="0F07D633" w14:textId="77777777" w:rsidR="003A139F" w:rsidRDefault="003A139F" w:rsidP="003A139F">
            <w:pPr>
              <w:pStyle w:val="table1ordered"/>
              <w:ind w:left="346" w:hanging="289"/>
              <w:jc w:val="center"/>
              <w:rPr>
                <w:lang w:eastAsia="ja-JP"/>
              </w:rPr>
            </w:pPr>
            <w:r>
              <w:rPr>
                <w:rFonts w:hint="eastAsia"/>
                <w:lang w:eastAsia="ja-JP"/>
              </w:rPr>
              <w:t>No</w:t>
            </w:r>
          </w:p>
        </w:tc>
        <w:tc>
          <w:tcPr>
            <w:tcW w:w="3978" w:type="dxa"/>
            <w:tcBorders>
              <w:top w:val="single" w:sz="4" w:space="0" w:color="auto"/>
              <w:bottom w:val="single" w:sz="4" w:space="0" w:color="auto"/>
              <w:right w:val="single" w:sz="8" w:space="0" w:color="auto"/>
            </w:tcBorders>
          </w:tcPr>
          <w:p w14:paraId="3AB11927" w14:textId="77777777" w:rsidR="003A139F" w:rsidRDefault="003A139F" w:rsidP="003A139F">
            <w:pPr>
              <w:pStyle w:val="table1ordered"/>
              <w:ind w:left="346" w:hanging="289"/>
              <w:rPr>
                <w:lang w:eastAsia="ja-JP"/>
              </w:rPr>
            </w:pPr>
            <w:r>
              <w:rPr>
                <w:rFonts w:hint="eastAsia"/>
                <w:lang w:eastAsia="ja-JP"/>
              </w:rPr>
              <w:t>HDMI</w:t>
            </w:r>
            <w:r>
              <w:rPr>
                <w:lang w:eastAsia="ja-JP"/>
              </w:rPr>
              <w:t xml:space="preserve"> / CVBS Receiver</w:t>
            </w:r>
            <w:r>
              <w:rPr>
                <w:rFonts w:hint="eastAsia"/>
                <w:lang w:eastAsia="ja-JP"/>
              </w:rPr>
              <w:t xml:space="preserve"> ADV7</w:t>
            </w:r>
            <w:r>
              <w:rPr>
                <w:lang w:eastAsia="ja-JP"/>
              </w:rPr>
              <w:t>4</w:t>
            </w:r>
            <w:r>
              <w:rPr>
                <w:rFonts w:hint="eastAsia"/>
                <w:lang w:eastAsia="ja-JP"/>
              </w:rPr>
              <w:t>8</w:t>
            </w:r>
            <w:r>
              <w:rPr>
                <w:lang w:eastAsia="ja-JP"/>
              </w:rPr>
              <w:t>2</w:t>
            </w:r>
          </w:p>
        </w:tc>
      </w:tr>
      <w:tr w:rsidR="003A139F" w14:paraId="4A53A942" w14:textId="77777777" w:rsidTr="003A139F">
        <w:trPr>
          <w:trHeight w:val="304"/>
        </w:trPr>
        <w:tc>
          <w:tcPr>
            <w:tcW w:w="1425" w:type="dxa"/>
            <w:tcBorders>
              <w:top w:val="single" w:sz="4" w:space="0" w:color="auto"/>
              <w:left w:val="single" w:sz="8" w:space="0" w:color="auto"/>
              <w:bottom w:val="single" w:sz="8" w:space="0" w:color="auto"/>
            </w:tcBorders>
          </w:tcPr>
          <w:p w14:paraId="2F69F011" w14:textId="77777777" w:rsidR="003A139F" w:rsidRDefault="003A139F" w:rsidP="003A139F">
            <w:pPr>
              <w:pStyle w:val="table1ordered"/>
              <w:ind w:left="346" w:hanging="289"/>
              <w:jc w:val="center"/>
              <w:rPr>
                <w:lang w:eastAsia="ja-JP"/>
              </w:rPr>
            </w:pPr>
            <w:r>
              <w:rPr>
                <w:rFonts w:hint="eastAsia"/>
                <w:lang w:eastAsia="ja-JP"/>
              </w:rPr>
              <w:lastRenderedPageBreak/>
              <w:t>VIN7</w:t>
            </w:r>
          </w:p>
        </w:tc>
        <w:tc>
          <w:tcPr>
            <w:tcW w:w="1587" w:type="dxa"/>
            <w:tcBorders>
              <w:top w:val="single" w:sz="4" w:space="0" w:color="auto"/>
              <w:bottom w:val="single" w:sz="8" w:space="0" w:color="auto"/>
            </w:tcBorders>
          </w:tcPr>
          <w:p w14:paraId="0E2B9A24" w14:textId="77777777" w:rsidR="003A139F" w:rsidRPr="00916D10" w:rsidRDefault="003A139F" w:rsidP="003A139F">
            <w:pPr>
              <w:pStyle w:val="table1ordered"/>
              <w:ind w:left="346" w:hanging="289"/>
              <w:jc w:val="center"/>
              <w:rPr>
                <w:lang w:eastAsia="ja-JP"/>
              </w:rPr>
            </w:pPr>
            <w:r>
              <w:rPr>
                <w:rFonts w:hint="eastAsia"/>
                <w:lang w:eastAsia="ja-JP"/>
              </w:rPr>
              <w:t>CN</w:t>
            </w:r>
            <w:r>
              <w:rPr>
                <w:lang w:eastAsia="ja-JP"/>
              </w:rPr>
              <w:t>20</w:t>
            </w:r>
            <w:r>
              <w:rPr>
                <w:rFonts w:hint="eastAsia"/>
                <w:lang w:eastAsia="ja-JP"/>
              </w:rPr>
              <w:t xml:space="preserve"> or CN</w:t>
            </w:r>
            <w:r>
              <w:rPr>
                <w:lang w:eastAsia="ja-JP"/>
              </w:rPr>
              <w:t>21</w:t>
            </w:r>
          </w:p>
        </w:tc>
        <w:tc>
          <w:tcPr>
            <w:tcW w:w="1221" w:type="dxa"/>
            <w:tcBorders>
              <w:top w:val="single" w:sz="4" w:space="0" w:color="auto"/>
              <w:bottom w:val="single" w:sz="8" w:space="0" w:color="auto"/>
            </w:tcBorders>
          </w:tcPr>
          <w:p w14:paraId="39C50203" w14:textId="77777777" w:rsidR="003A139F" w:rsidRDefault="003A139F" w:rsidP="003A139F">
            <w:pPr>
              <w:pStyle w:val="table1ordered"/>
              <w:ind w:left="346" w:hanging="289"/>
              <w:jc w:val="center"/>
              <w:rPr>
                <w:lang w:eastAsia="ja-JP"/>
              </w:rPr>
            </w:pPr>
            <w:r>
              <w:rPr>
                <w:rFonts w:hint="eastAsia"/>
                <w:lang w:eastAsia="ja-JP"/>
              </w:rPr>
              <w:t>Yes</w:t>
            </w:r>
          </w:p>
        </w:tc>
        <w:tc>
          <w:tcPr>
            <w:tcW w:w="1391" w:type="dxa"/>
            <w:tcBorders>
              <w:top w:val="single" w:sz="4" w:space="0" w:color="auto"/>
              <w:bottom w:val="single" w:sz="8" w:space="0" w:color="auto"/>
            </w:tcBorders>
          </w:tcPr>
          <w:p w14:paraId="55EB0A00" w14:textId="77777777" w:rsidR="003A139F" w:rsidRDefault="003A139F" w:rsidP="003A139F">
            <w:pPr>
              <w:pStyle w:val="table1ordered"/>
              <w:ind w:left="346" w:hanging="289"/>
              <w:jc w:val="center"/>
              <w:rPr>
                <w:lang w:eastAsia="ja-JP"/>
              </w:rPr>
            </w:pPr>
            <w:r>
              <w:rPr>
                <w:rFonts w:hint="eastAsia"/>
                <w:lang w:eastAsia="ja-JP"/>
              </w:rPr>
              <w:t>No</w:t>
            </w:r>
          </w:p>
        </w:tc>
        <w:tc>
          <w:tcPr>
            <w:tcW w:w="3978" w:type="dxa"/>
            <w:tcBorders>
              <w:top w:val="single" w:sz="4" w:space="0" w:color="auto"/>
              <w:bottom w:val="single" w:sz="8" w:space="0" w:color="auto"/>
              <w:right w:val="single" w:sz="8" w:space="0" w:color="auto"/>
            </w:tcBorders>
          </w:tcPr>
          <w:p w14:paraId="34EB84D5" w14:textId="77777777" w:rsidR="003A139F" w:rsidRDefault="003A139F" w:rsidP="003A139F">
            <w:pPr>
              <w:pStyle w:val="table1ordered"/>
              <w:ind w:left="346" w:hanging="289"/>
              <w:rPr>
                <w:lang w:eastAsia="ja-JP"/>
              </w:rPr>
            </w:pPr>
            <w:r>
              <w:rPr>
                <w:rFonts w:hint="eastAsia"/>
                <w:lang w:eastAsia="ja-JP"/>
              </w:rPr>
              <w:t>HDMI</w:t>
            </w:r>
            <w:r>
              <w:rPr>
                <w:lang w:eastAsia="ja-JP"/>
              </w:rPr>
              <w:t xml:space="preserve"> / CVBS Receiver</w:t>
            </w:r>
            <w:r>
              <w:rPr>
                <w:rFonts w:hint="eastAsia"/>
                <w:lang w:eastAsia="ja-JP"/>
              </w:rPr>
              <w:t xml:space="preserve"> ADV7</w:t>
            </w:r>
            <w:r>
              <w:rPr>
                <w:lang w:eastAsia="ja-JP"/>
              </w:rPr>
              <w:t>4</w:t>
            </w:r>
            <w:r>
              <w:rPr>
                <w:rFonts w:hint="eastAsia"/>
                <w:lang w:eastAsia="ja-JP"/>
              </w:rPr>
              <w:t>8</w:t>
            </w:r>
            <w:r>
              <w:rPr>
                <w:lang w:eastAsia="ja-JP"/>
              </w:rPr>
              <w:t>2</w:t>
            </w:r>
          </w:p>
        </w:tc>
      </w:tr>
    </w:tbl>
    <w:p w14:paraId="3D2CDE81" w14:textId="77777777" w:rsidR="00947F47" w:rsidRDefault="00947F47" w:rsidP="00D36A38">
      <w:pPr>
        <w:rPr>
          <w:lang w:eastAsia="ja-JP"/>
        </w:rPr>
      </w:pPr>
    </w:p>
    <w:p w14:paraId="7D60DBD1" w14:textId="77DA4DC5" w:rsidR="00947F47" w:rsidRPr="007903BF" w:rsidRDefault="00FE7736" w:rsidP="00D36A38">
      <w:pPr>
        <w:rPr>
          <w:b/>
          <w:lang w:eastAsia="ja-JP"/>
        </w:rPr>
      </w:pPr>
      <w:r w:rsidRPr="007903BF">
        <w:rPr>
          <w:b/>
          <w:lang w:eastAsia="ja-JP"/>
        </w:rPr>
        <w:t>T</w:t>
      </w:r>
      <w:r w:rsidRPr="007903BF">
        <w:rPr>
          <w:b/>
        </w:rPr>
        <w:t xml:space="preserve">able </w:t>
      </w:r>
      <w:r w:rsidR="00541F24" w:rsidRPr="00CE1D32">
        <w:rPr>
          <w:b/>
          <w:bCs/>
        </w:rPr>
        <w:fldChar w:fldCharType="begin"/>
      </w:r>
      <w:r w:rsidR="00541F24" w:rsidRPr="00CE1D32">
        <w:rPr>
          <w:b/>
          <w:bCs/>
        </w:rPr>
        <w:instrText xml:space="preserve"> STYLEREF 1 \s </w:instrText>
      </w:r>
      <w:r w:rsidR="00541F24" w:rsidRPr="00CE1D32">
        <w:rPr>
          <w:b/>
          <w:bCs/>
        </w:rPr>
        <w:fldChar w:fldCharType="separate"/>
      </w:r>
      <w:r w:rsidR="00E32B0C">
        <w:rPr>
          <w:b/>
          <w:bCs/>
          <w:noProof/>
        </w:rPr>
        <w:t>4</w:t>
      </w:r>
      <w:r w:rsidR="00541F24" w:rsidRPr="00CE1D32">
        <w:rPr>
          <w:b/>
          <w:bCs/>
        </w:rPr>
        <w:fldChar w:fldCharType="end"/>
      </w:r>
      <w:r w:rsidR="00541F24" w:rsidRPr="00CE1D32">
        <w:rPr>
          <w:b/>
          <w:bCs/>
        </w:rPr>
        <w:t>.</w:t>
      </w:r>
      <w:r w:rsidR="00541F24" w:rsidRPr="00CE1D32">
        <w:rPr>
          <w:b/>
          <w:bCs/>
        </w:rPr>
        <w:fldChar w:fldCharType="begin"/>
      </w:r>
      <w:r w:rsidR="00541F24" w:rsidRPr="00CE1D32">
        <w:rPr>
          <w:b/>
          <w:bCs/>
        </w:rPr>
        <w:instrText xml:space="preserve"> SEQ Table \* ARABIC \s 1 </w:instrText>
      </w:r>
      <w:r w:rsidR="00541F24" w:rsidRPr="00CE1D32">
        <w:rPr>
          <w:b/>
          <w:bCs/>
        </w:rPr>
        <w:fldChar w:fldCharType="separate"/>
      </w:r>
      <w:r w:rsidR="00E32B0C">
        <w:rPr>
          <w:b/>
          <w:bCs/>
          <w:noProof/>
        </w:rPr>
        <w:t>3</w:t>
      </w:r>
      <w:r w:rsidR="00541F24" w:rsidRPr="00CE1D32">
        <w:rPr>
          <w:b/>
          <w:bCs/>
        </w:rPr>
        <w:fldChar w:fldCharType="end"/>
      </w:r>
      <w:r w:rsidRPr="007903BF">
        <w:rPr>
          <w:b/>
          <w:lang w:eastAsia="ja-JP"/>
        </w:rPr>
        <w:t xml:space="preserve">       Video Capture connection (R-Car E3)</w:t>
      </w:r>
    </w:p>
    <w:tbl>
      <w:tblPr>
        <w:tblStyle w:val="TableGrid"/>
        <w:tblW w:w="0" w:type="auto"/>
        <w:tblLook w:val="04A0" w:firstRow="1" w:lastRow="0" w:firstColumn="1" w:lastColumn="0" w:noHBand="0" w:noVBand="1"/>
      </w:tblPr>
      <w:tblGrid>
        <w:gridCol w:w="1555"/>
        <w:gridCol w:w="1559"/>
        <w:gridCol w:w="1276"/>
        <w:gridCol w:w="1417"/>
        <w:gridCol w:w="3936"/>
      </w:tblGrid>
      <w:tr w:rsidR="00947F47" w14:paraId="3D0D9EA7" w14:textId="77777777" w:rsidTr="007903BF">
        <w:trPr>
          <w:trHeight w:val="599"/>
        </w:trPr>
        <w:tc>
          <w:tcPr>
            <w:tcW w:w="1555" w:type="dxa"/>
          </w:tcPr>
          <w:p w14:paraId="07DDE2C8" w14:textId="77777777" w:rsidR="00947F47" w:rsidRPr="007903BF" w:rsidRDefault="00947F47" w:rsidP="00D36A38">
            <w:pPr>
              <w:rPr>
                <w:rFonts w:asciiTheme="majorHAnsi" w:hAnsiTheme="majorHAnsi" w:cstheme="majorHAnsi"/>
                <w:sz w:val="18"/>
                <w:szCs w:val="18"/>
                <w:lang w:eastAsia="ja-JP"/>
              </w:rPr>
            </w:pPr>
            <w:r w:rsidRPr="007903BF">
              <w:rPr>
                <w:rFonts w:asciiTheme="majorHAnsi" w:hAnsiTheme="majorHAnsi" w:cstheme="majorHAnsi"/>
                <w:sz w:val="18"/>
                <w:szCs w:val="18"/>
                <w:lang w:eastAsia="ja-JP"/>
              </w:rPr>
              <w:t>Channel</w:t>
            </w:r>
          </w:p>
        </w:tc>
        <w:tc>
          <w:tcPr>
            <w:tcW w:w="1559" w:type="dxa"/>
          </w:tcPr>
          <w:p w14:paraId="6651BDE3" w14:textId="77777777" w:rsidR="00947F47" w:rsidRPr="007903BF" w:rsidRDefault="00947F47">
            <w:pPr>
              <w:pStyle w:val="tablehead"/>
              <w:ind w:left="0"/>
              <w:rPr>
                <w:rFonts w:asciiTheme="majorHAnsi" w:hAnsiTheme="majorHAnsi" w:cstheme="majorHAnsi"/>
                <w:b w:val="0"/>
                <w:szCs w:val="18"/>
                <w:lang w:eastAsia="ja-JP"/>
              </w:rPr>
            </w:pPr>
            <w:r w:rsidRPr="007903BF">
              <w:rPr>
                <w:rFonts w:asciiTheme="majorHAnsi" w:hAnsiTheme="majorHAnsi" w:cstheme="majorHAnsi"/>
                <w:b w:val="0"/>
                <w:szCs w:val="18"/>
                <w:lang w:eastAsia="ja-JP"/>
              </w:rPr>
              <w:t>Video Input</w:t>
            </w:r>
          </w:p>
          <w:p w14:paraId="68EEA63F" w14:textId="77777777" w:rsidR="00947F47" w:rsidRPr="007903BF" w:rsidRDefault="00947F47" w:rsidP="007903BF">
            <w:pPr>
              <w:jc w:val="center"/>
              <w:rPr>
                <w:rFonts w:asciiTheme="majorHAnsi" w:hAnsiTheme="majorHAnsi" w:cstheme="majorHAnsi"/>
                <w:lang w:eastAsia="ja-JP"/>
              </w:rPr>
            </w:pPr>
            <w:r w:rsidRPr="007903BF">
              <w:rPr>
                <w:rFonts w:asciiTheme="majorHAnsi" w:hAnsiTheme="majorHAnsi" w:cstheme="majorHAnsi"/>
                <w:sz w:val="18"/>
                <w:szCs w:val="18"/>
                <w:lang w:eastAsia="ja-JP"/>
              </w:rPr>
              <w:t>Connector</w:t>
            </w:r>
          </w:p>
        </w:tc>
        <w:tc>
          <w:tcPr>
            <w:tcW w:w="1276" w:type="dxa"/>
          </w:tcPr>
          <w:p w14:paraId="266CB799" w14:textId="77777777" w:rsidR="005F4D0B" w:rsidRPr="007903BF" w:rsidRDefault="005F4D0B" w:rsidP="00B81449">
            <w:pPr>
              <w:pStyle w:val="tablehead"/>
              <w:ind w:left="0"/>
              <w:rPr>
                <w:rFonts w:asciiTheme="majorHAnsi" w:hAnsiTheme="majorHAnsi" w:cstheme="majorHAnsi"/>
                <w:b w:val="0"/>
                <w:szCs w:val="18"/>
                <w:lang w:eastAsia="ja-JP"/>
              </w:rPr>
            </w:pPr>
            <w:r w:rsidRPr="007903BF">
              <w:rPr>
                <w:rFonts w:asciiTheme="majorHAnsi" w:hAnsiTheme="majorHAnsi" w:cstheme="majorHAnsi"/>
                <w:b w:val="0"/>
                <w:szCs w:val="18"/>
                <w:lang w:eastAsia="ja-JP"/>
              </w:rPr>
              <w:t>Supporting</w:t>
            </w:r>
          </w:p>
          <w:p w14:paraId="33CC33F6" w14:textId="77777777" w:rsidR="00947F47" w:rsidRPr="007903BF" w:rsidRDefault="005F4D0B" w:rsidP="007903BF">
            <w:pPr>
              <w:jc w:val="center"/>
              <w:rPr>
                <w:rFonts w:asciiTheme="majorHAnsi" w:hAnsiTheme="majorHAnsi" w:cstheme="majorHAnsi"/>
                <w:sz w:val="18"/>
                <w:szCs w:val="18"/>
                <w:lang w:eastAsia="ja-JP"/>
              </w:rPr>
            </w:pPr>
            <w:r w:rsidRPr="007903BF">
              <w:rPr>
                <w:rFonts w:asciiTheme="majorHAnsi" w:hAnsiTheme="majorHAnsi" w:cstheme="majorHAnsi"/>
                <w:sz w:val="18"/>
                <w:szCs w:val="18"/>
                <w:lang w:eastAsia="ja-JP"/>
              </w:rPr>
              <w:t>Status</w:t>
            </w:r>
          </w:p>
        </w:tc>
        <w:tc>
          <w:tcPr>
            <w:tcW w:w="1417" w:type="dxa"/>
          </w:tcPr>
          <w:p w14:paraId="3BF233DE" w14:textId="77777777" w:rsidR="005F4D0B" w:rsidRPr="007903BF" w:rsidRDefault="005F4D0B" w:rsidP="00B81449">
            <w:pPr>
              <w:pStyle w:val="tablehead"/>
              <w:ind w:left="0"/>
              <w:rPr>
                <w:rFonts w:asciiTheme="majorHAnsi" w:hAnsiTheme="majorHAnsi" w:cstheme="majorHAnsi"/>
                <w:b w:val="0"/>
                <w:szCs w:val="18"/>
                <w:lang w:eastAsia="ja-JP"/>
              </w:rPr>
            </w:pPr>
            <w:r w:rsidRPr="007903BF">
              <w:rPr>
                <w:rFonts w:asciiTheme="majorHAnsi" w:hAnsiTheme="majorHAnsi" w:cstheme="majorHAnsi"/>
                <w:b w:val="0"/>
                <w:szCs w:val="18"/>
                <w:lang w:eastAsia="ja-JP"/>
              </w:rPr>
              <w:t>Scaling (UDS)</w:t>
            </w:r>
          </w:p>
          <w:p w14:paraId="55BC9AC6" w14:textId="77777777" w:rsidR="00947F47" w:rsidRPr="007903BF" w:rsidRDefault="005F4D0B" w:rsidP="007903BF">
            <w:pPr>
              <w:jc w:val="center"/>
              <w:rPr>
                <w:rFonts w:asciiTheme="majorHAnsi" w:hAnsiTheme="majorHAnsi" w:cstheme="majorHAnsi"/>
                <w:lang w:eastAsia="ja-JP"/>
              </w:rPr>
            </w:pPr>
            <w:r w:rsidRPr="007903BF">
              <w:rPr>
                <w:rFonts w:asciiTheme="majorHAnsi" w:hAnsiTheme="majorHAnsi" w:cstheme="majorHAnsi"/>
                <w:sz w:val="18"/>
                <w:szCs w:val="18"/>
                <w:lang w:eastAsia="ja-JP"/>
              </w:rPr>
              <w:t>support</w:t>
            </w:r>
          </w:p>
        </w:tc>
        <w:tc>
          <w:tcPr>
            <w:tcW w:w="3936" w:type="dxa"/>
          </w:tcPr>
          <w:p w14:paraId="3F8A7093" w14:textId="77777777" w:rsidR="00947F47" w:rsidRPr="007903BF" w:rsidRDefault="005F4D0B" w:rsidP="007903BF">
            <w:pPr>
              <w:jc w:val="center"/>
              <w:rPr>
                <w:rFonts w:asciiTheme="majorHAnsi" w:hAnsiTheme="majorHAnsi" w:cstheme="majorHAnsi"/>
                <w:sz w:val="18"/>
                <w:szCs w:val="18"/>
                <w:lang w:eastAsia="ja-JP"/>
              </w:rPr>
            </w:pPr>
            <w:r w:rsidRPr="007903BF">
              <w:rPr>
                <w:rFonts w:asciiTheme="majorHAnsi" w:hAnsiTheme="majorHAnsi" w:cstheme="majorHAnsi"/>
                <w:sz w:val="18"/>
                <w:szCs w:val="18"/>
                <w:lang w:eastAsia="ja-JP"/>
              </w:rPr>
              <w:t>Remark</w:t>
            </w:r>
          </w:p>
        </w:tc>
      </w:tr>
      <w:tr w:rsidR="00947F47" w14:paraId="03275CD8" w14:textId="77777777" w:rsidTr="00281B91">
        <w:trPr>
          <w:trHeight w:val="256"/>
        </w:trPr>
        <w:tc>
          <w:tcPr>
            <w:tcW w:w="1555" w:type="dxa"/>
          </w:tcPr>
          <w:p w14:paraId="4E8C520C" w14:textId="77777777" w:rsidR="00947F47" w:rsidRPr="007903BF" w:rsidRDefault="005F4D0B" w:rsidP="00D36A38">
            <w:pPr>
              <w:rPr>
                <w:rFonts w:asciiTheme="majorHAnsi" w:hAnsiTheme="majorHAnsi" w:cstheme="majorHAnsi"/>
                <w:lang w:eastAsia="ja-JP"/>
              </w:rPr>
            </w:pPr>
            <w:r w:rsidRPr="007903BF">
              <w:rPr>
                <w:rFonts w:asciiTheme="majorHAnsi" w:hAnsiTheme="majorHAnsi" w:cstheme="majorHAnsi"/>
                <w:lang w:eastAsia="ja-JP"/>
              </w:rPr>
              <w:t>VIN4</w:t>
            </w:r>
          </w:p>
        </w:tc>
        <w:tc>
          <w:tcPr>
            <w:tcW w:w="1559" w:type="dxa"/>
          </w:tcPr>
          <w:p w14:paraId="783466FB" w14:textId="77777777" w:rsidR="00947F47" w:rsidRPr="007903BF" w:rsidRDefault="005F4D0B" w:rsidP="00D36A38">
            <w:pPr>
              <w:rPr>
                <w:rFonts w:asciiTheme="majorHAnsi" w:hAnsiTheme="majorHAnsi" w:cstheme="majorHAnsi"/>
                <w:sz w:val="18"/>
                <w:szCs w:val="18"/>
                <w:lang w:eastAsia="ja-JP"/>
              </w:rPr>
            </w:pPr>
            <w:r w:rsidRPr="007903BF">
              <w:rPr>
                <w:rFonts w:asciiTheme="majorHAnsi" w:hAnsiTheme="majorHAnsi" w:cstheme="majorHAnsi"/>
                <w:sz w:val="18"/>
                <w:szCs w:val="18"/>
                <w:lang w:eastAsia="ja-JP"/>
              </w:rPr>
              <w:t>CN20 or CN21</w:t>
            </w:r>
          </w:p>
        </w:tc>
        <w:tc>
          <w:tcPr>
            <w:tcW w:w="1276" w:type="dxa"/>
          </w:tcPr>
          <w:p w14:paraId="0D5F961C" w14:textId="77777777" w:rsidR="00947F47" w:rsidRPr="007903BF" w:rsidRDefault="005F4D0B" w:rsidP="007903BF">
            <w:pPr>
              <w:jc w:val="center"/>
              <w:rPr>
                <w:rFonts w:asciiTheme="majorHAnsi" w:hAnsiTheme="majorHAnsi" w:cstheme="majorHAnsi"/>
                <w:sz w:val="18"/>
                <w:szCs w:val="18"/>
                <w:lang w:eastAsia="ja-JP"/>
              </w:rPr>
            </w:pPr>
            <w:r w:rsidRPr="007903BF">
              <w:rPr>
                <w:rFonts w:asciiTheme="majorHAnsi" w:hAnsiTheme="majorHAnsi" w:cstheme="majorHAnsi"/>
                <w:sz w:val="18"/>
                <w:szCs w:val="18"/>
                <w:lang w:eastAsia="ja-JP"/>
              </w:rPr>
              <w:t>Yes</w:t>
            </w:r>
          </w:p>
        </w:tc>
        <w:tc>
          <w:tcPr>
            <w:tcW w:w="1417" w:type="dxa"/>
          </w:tcPr>
          <w:p w14:paraId="270E6B71" w14:textId="77777777" w:rsidR="00947F47" w:rsidRPr="007903BF" w:rsidRDefault="00C527B9" w:rsidP="007903BF">
            <w:pPr>
              <w:jc w:val="center"/>
              <w:rPr>
                <w:rFonts w:asciiTheme="majorHAnsi" w:hAnsiTheme="majorHAnsi" w:cstheme="majorHAnsi"/>
                <w:lang w:eastAsia="ja-JP"/>
              </w:rPr>
            </w:pPr>
            <w:r w:rsidRPr="007903BF">
              <w:rPr>
                <w:rFonts w:asciiTheme="majorHAnsi" w:hAnsiTheme="majorHAnsi" w:cstheme="majorHAnsi"/>
                <w:sz w:val="18"/>
                <w:szCs w:val="18"/>
                <w:lang w:eastAsia="ja-JP"/>
              </w:rPr>
              <w:t>Yes</w:t>
            </w:r>
            <w:r w:rsidR="00980A3D" w:rsidRPr="007903BF">
              <w:rPr>
                <w:rFonts w:asciiTheme="majorHAnsi" w:hAnsiTheme="majorHAnsi" w:cstheme="majorHAnsi"/>
                <w:lang w:eastAsia="ja-JP"/>
              </w:rPr>
              <w:t>*1</w:t>
            </w:r>
          </w:p>
        </w:tc>
        <w:tc>
          <w:tcPr>
            <w:tcW w:w="3936" w:type="dxa"/>
          </w:tcPr>
          <w:p w14:paraId="6F3C9B86" w14:textId="77777777" w:rsidR="00947F47" w:rsidRPr="007903BF" w:rsidRDefault="00C527B9" w:rsidP="00D36A38">
            <w:pPr>
              <w:rPr>
                <w:rFonts w:asciiTheme="majorHAnsi" w:hAnsiTheme="majorHAnsi" w:cstheme="majorHAnsi"/>
                <w:sz w:val="18"/>
                <w:szCs w:val="18"/>
                <w:lang w:eastAsia="ja-JP"/>
              </w:rPr>
            </w:pPr>
            <w:r w:rsidRPr="007903BF">
              <w:rPr>
                <w:rFonts w:asciiTheme="majorHAnsi" w:hAnsiTheme="majorHAnsi" w:cstheme="majorHAnsi"/>
                <w:sz w:val="18"/>
                <w:szCs w:val="18"/>
                <w:lang w:eastAsia="ja-JP"/>
              </w:rPr>
              <w:t>HDMI / CVBS Receiver ADV7482</w:t>
            </w:r>
          </w:p>
        </w:tc>
      </w:tr>
      <w:tr w:rsidR="005F4D0B" w14:paraId="03894BF5" w14:textId="77777777" w:rsidTr="00281B91">
        <w:trPr>
          <w:trHeight w:val="460"/>
        </w:trPr>
        <w:tc>
          <w:tcPr>
            <w:tcW w:w="1555" w:type="dxa"/>
          </w:tcPr>
          <w:p w14:paraId="18217302" w14:textId="77777777" w:rsidR="005F4D0B" w:rsidRPr="007903BF" w:rsidRDefault="00C527B9" w:rsidP="00D36A38">
            <w:pPr>
              <w:rPr>
                <w:rFonts w:asciiTheme="majorHAnsi" w:hAnsiTheme="majorHAnsi" w:cstheme="majorHAnsi"/>
                <w:lang w:eastAsia="ja-JP"/>
              </w:rPr>
            </w:pPr>
            <w:r w:rsidRPr="007903BF">
              <w:rPr>
                <w:rFonts w:asciiTheme="majorHAnsi" w:hAnsiTheme="majorHAnsi" w:cstheme="majorHAnsi"/>
                <w:lang w:eastAsia="ja-JP"/>
              </w:rPr>
              <w:t>VIN5</w:t>
            </w:r>
          </w:p>
        </w:tc>
        <w:tc>
          <w:tcPr>
            <w:tcW w:w="1559" w:type="dxa"/>
          </w:tcPr>
          <w:p w14:paraId="5645D178" w14:textId="77777777" w:rsidR="005F4D0B" w:rsidRPr="007903BF" w:rsidRDefault="00C527B9" w:rsidP="00D36A38">
            <w:pPr>
              <w:rPr>
                <w:rFonts w:asciiTheme="majorHAnsi" w:hAnsiTheme="majorHAnsi" w:cstheme="majorHAnsi"/>
                <w:sz w:val="18"/>
                <w:szCs w:val="18"/>
                <w:lang w:eastAsia="ja-JP"/>
              </w:rPr>
            </w:pPr>
            <w:r w:rsidRPr="007903BF">
              <w:rPr>
                <w:rFonts w:asciiTheme="majorHAnsi" w:hAnsiTheme="majorHAnsi" w:cstheme="majorHAnsi"/>
                <w:sz w:val="18"/>
                <w:szCs w:val="18"/>
                <w:lang w:eastAsia="ja-JP"/>
              </w:rPr>
              <w:t>CN20 or CN21</w:t>
            </w:r>
          </w:p>
        </w:tc>
        <w:tc>
          <w:tcPr>
            <w:tcW w:w="1276" w:type="dxa"/>
          </w:tcPr>
          <w:p w14:paraId="4F81CCD9" w14:textId="77777777" w:rsidR="005F4D0B" w:rsidRPr="007903BF" w:rsidRDefault="00C527B9" w:rsidP="005F4D0B">
            <w:pPr>
              <w:jc w:val="center"/>
              <w:rPr>
                <w:rFonts w:asciiTheme="majorHAnsi" w:hAnsiTheme="majorHAnsi" w:cstheme="majorHAnsi"/>
                <w:sz w:val="18"/>
                <w:szCs w:val="18"/>
                <w:lang w:eastAsia="ja-JP"/>
              </w:rPr>
            </w:pPr>
            <w:r w:rsidRPr="007903BF">
              <w:rPr>
                <w:rFonts w:asciiTheme="majorHAnsi" w:hAnsiTheme="majorHAnsi" w:cstheme="majorHAnsi"/>
                <w:sz w:val="18"/>
                <w:szCs w:val="18"/>
                <w:lang w:eastAsia="ja-JP"/>
              </w:rPr>
              <w:t>Yes</w:t>
            </w:r>
          </w:p>
        </w:tc>
        <w:tc>
          <w:tcPr>
            <w:tcW w:w="1417" w:type="dxa"/>
          </w:tcPr>
          <w:p w14:paraId="419C7C05" w14:textId="77777777" w:rsidR="005F4D0B" w:rsidRPr="007903BF" w:rsidRDefault="00C527B9" w:rsidP="007903BF">
            <w:pPr>
              <w:jc w:val="center"/>
              <w:rPr>
                <w:rFonts w:asciiTheme="majorHAnsi" w:hAnsiTheme="majorHAnsi" w:cstheme="majorHAnsi"/>
                <w:lang w:eastAsia="ja-JP"/>
              </w:rPr>
            </w:pPr>
            <w:r w:rsidRPr="007903BF">
              <w:rPr>
                <w:rFonts w:asciiTheme="majorHAnsi" w:hAnsiTheme="majorHAnsi" w:cstheme="majorHAnsi"/>
                <w:sz w:val="18"/>
                <w:szCs w:val="18"/>
                <w:lang w:eastAsia="ja-JP"/>
              </w:rPr>
              <w:t>Yes</w:t>
            </w:r>
            <w:r w:rsidR="00980A3D" w:rsidRPr="007903BF">
              <w:rPr>
                <w:rFonts w:asciiTheme="majorHAnsi" w:hAnsiTheme="majorHAnsi" w:cstheme="majorHAnsi"/>
                <w:lang w:eastAsia="ja-JP"/>
              </w:rPr>
              <w:t>*1</w:t>
            </w:r>
          </w:p>
        </w:tc>
        <w:tc>
          <w:tcPr>
            <w:tcW w:w="3936" w:type="dxa"/>
          </w:tcPr>
          <w:p w14:paraId="2B4EA7D4" w14:textId="77777777" w:rsidR="005F4D0B" w:rsidRPr="007903BF" w:rsidRDefault="00C527B9" w:rsidP="00D36A38">
            <w:pPr>
              <w:rPr>
                <w:rFonts w:asciiTheme="majorHAnsi" w:hAnsiTheme="majorHAnsi" w:cstheme="majorHAnsi"/>
                <w:sz w:val="18"/>
                <w:szCs w:val="18"/>
                <w:lang w:eastAsia="ja-JP"/>
              </w:rPr>
            </w:pPr>
            <w:r w:rsidRPr="007903BF">
              <w:rPr>
                <w:rFonts w:asciiTheme="majorHAnsi" w:hAnsiTheme="majorHAnsi" w:cstheme="majorHAnsi"/>
                <w:sz w:val="18"/>
                <w:szCs w:val="18"/>
                <w:lang w:eastAsia="ja-JP"/>
              </w:rPr>
              <w:t>HDMI / CVBS Receiver ADV7482</w:t>
            </w:r>
          </w:p>
        </w:tc>
      </w:tr>
    </w:tbl>
    <w:p w14:paraId="4533A49C" w14:textId="77777777" w:rsidR="00980A3D" w:rsidRDefault="00980A3D" w:rsidP="00980A3D">
      <w:pPr>
        <w:rPr>
          <w:lang w:eastAsia="ja-JP"/>
        </w:rPr>
      </w:pPr>
      <w:r>
        <w:rPr>
          <w:rFonts w:hint="eastAsia"/>
          <w:lang w:eastAsia="ja-JP"/>
        </w:rPr>
        <w:t>Note *1</w:t>
      </w:r>
      <w:r>
        <w:rPr>
          <w:lang w:eastAsia="ja-JP"/>
        </w:rPr>
        <w:t xml:space="preserve"> The UDS module</w:t>
      </w:r>
      <w:r w:rsidRPr="0023113E">
        <w:t xml:space="preserve"> </w:t>
      </w:r>
      <w:r>
        <w:rPr>
          <w:lang w:eastAsia="ja-JP"/>
        </w:rPr>
        <w:t>has two in VIN hardware.</w:t>
      </w:r>
      <w:r w:rsidRPr="0023113E">
        <w:rPr>
          <w:lang w:eastAsia="ja-JP"/>
        </w:rPr>
        <w:t xml:space="preserve"> </w:t>
      </w:r>
      <w:r>
        <w:rPr>
          <w:lang w:eastAsia="ja-JP"/>
        </w:rPr>
        <w:t xml:space="preserve">The first UDS is </w:t>
      </w:r>
      <w:r w:rsidRPr="0023113E">
        <w:rPr>
          <w:lang w:eastAsia="ja-JP"/>
        </w:rPr>
        <w:t xml:space="preserve">used in common </w:t>
      </w:r>
      <w:r>
        <w:rPr>
          <w:lang w:eastAsia="ja-JP"/>
        </w:rPr>
        <w:t xml:space="preserve">by </w:t>
      </w:r>
      <w:r w:rsidRPr="0023113E">
        <w:rPr>
          <w:lang w:eastAsia="ja-JP"/>
        </w:rPr>
        <w:t>VIN0 and VIN1.</w:t>
      </w:r>
      <w:r>
        <w:rPr>
          <w:lang w:eastAsia="ja-JP"/>
        </w:rPr>
        <w:t xml:space="preserve"> The second UDS is used in common by VIN4 and VIN5.</w:t>
      </w:r>
      <w:r w:rsidRPr="0023113E">
        <w:t xml:space="preserve"> </w:t>
      </w:r>
      <w:r w:rsidRPr="0023113E">
        <w:rPr>
          <w:lang w:eastAsia="ja-JP"/>
        </w:rPr>
        <w:t xml:space="preserve">For use in common, it is prohibited </w:t>
      </w:r>
      <w:r>
        <w:rPr>
          <w:lang w:eastAsia="ja-JP"/>
        </w:rPr>
        <w:t xml:space="preserve">that </w:t>
      </w:r>
      <w:r w:rsidRPr="0023113E">
        <w:rPr>
          <w:lang w:eastAsia="ja-JP"/>
        </w:rPr>
        <w:t>VIN0 and VIN1 is scaling at the same time.</w:t>
      </w:r>
      <w:r w:rsidRPr="0023113E">
        <w:t xml:space="preserve"> </w:t>
      </w:r>
      <w:r>
        <w:t xml:space="preserve">It is </w:t>
      </w:r>
      <w:r w:rsidRPr="0023113E">
        <w:rPr>
          <w:lang w:eastAsia="ja-JP"/>
        </w:rPr>
        <w:t xml:space="preserve">similar </w:t>
      </w:r>
      <w:proofErr w:type="gramStart"/>
      <w:r>
        <w:rPr>
          <w:lang w:eastAsia="ja-JP"/>
        </w:rPr>
        <w:t>about</w:t>
      </w:r>
      <w:proofErr w:type="gramEnd"/>
      <w:r>
        <w:rPr>
          <w:lang w:eastAsia="ja-JP"/>
        </w:rPr>
        <w:t xml:space="preserve"> </w:t>
      </w:r>
      <w:r w:rsidRPr="0023113E">
        <w:rPr>
          <w:lang w:eastAsia="ja-JP"/>
        </w:rPr>
        <w:t>VIN4 and VIN5.</w:t>
      </w:r>
    </w:p>
    <w:p w14:paraId="693ECDC2" w14:textId="64B5ECAC" w:rsidR="005A5A71" w:rsidRDefault="005A5A71" w:rsidP="00D36A38">
      <w:pPr>
        <w:rPr>
          <w:lang w:eastAsia="ja-JP"/>
        </w:rPr>
      </w:pPr>
    </w:p>
    <w:p w14:paraId="22D29DCB" w14:textId="5ADD9D9B" w:rsidR="001A5B9E" w:rsidRPr="002940CB" w:rsidRDefault="00EE4973" w:rsidP="001A5B9E">
      <w:pPr>
        <w:pStyle w:val="Caption"/>
        <w:spacing w:after="160" w:line="260" w:lineRule="exact"/>
        <w:ind w:left="1134" w:hangingChars="538" w:hanging="1134"/>
        <w:rPr>
          <w:color w:val="0000FF"/>
          <w:sz w:val="20"/>
          <w:szCs w:val="20"/>
          <w:lang w:eastAsia="ja-JP"/>
        </w:rPr>
      </w:pPr>
      <w:r w:rsidRPr="007903BF">
        <w:rPr>
          <w:lang w:eastAsia="ja-JP"/>
        </w:rPr>
        <w:t>T</w:t>
      </w:r>
      <w:r w:rsidRPr="007903BF">
        <w:t xml:space="preserve">able </w:t>
      </w:r>
      <w:r w:rsidR="005D408F">
        <w:fldChar w:fldCharType="begin"/>
      </w:r>
      <w:r w:rsidR="005D408F">
        <w:instrText xml:space="preserve"> STYLEREF 1 \s </w:instrText>
      </w:r>
      <w:r w:rsidR="005D408F">
        <w:fldChar w:fldCharType="separate"/>
      </w:r>
      <w:r w:rsidR="00E32B0C">
        <w:rPr>
          <w:noProof/>
        </w:rPr>
        <w:t>4</w:t>
      </w:r>
      <w:r w:rsidR="005D408F">
        <w:rPr>
          <w:noProof/>
        </w:rPr>
        <w:fldChar w:fldCharType="end"/>
      </w:r>
      <w:r w:rsidRPr="00CE1D32">
        <w:t>.</w:t>
      </w:r>
      <w:r w:rsidR="005D408F">
        <w:fldChar w:fldCharType="begin"/>
      </w:r>
      <w:r w:rsidR="005D408F">
        <w:instrText xml:space="preserve"> SEQ Table \* ARABIC \s 1 </w:instrText>
      </w:r>
      <w:r w:rsidR="005D408F">
        <w:fldChar w:fldCharType="separate"/>
      </w:r>
      <w:r w:rsidR="00E32B0C">
        <w:rPr>
          <w:noProof/>
        </w:rPr>
        <w:t>4</w:t>
      </w:r>
      <w:r w:rsidR="005D408F">
        <w:rPr>
          <w:noProof/>
        </w:rPr>
        <w:fldChar w:fldCharType="end"/>
      </w:r>
      <w:r w:rsidR="001A5B9E" w:rsidRPr="002940CB">
        <w:rPr>
          <w:rFonts w:hint="eastAsia"/>
          <w:sz w:val="20"/>
          <w:szCs w:val="20"/>
          <w:lang w:eastAsia="ja-JP"/>
        </w:rPr>
        <w:tab/>
        <w:t>Video</w:t>
      </w:r>
      <w:r w:rsidR="001A5B9E">
        <w:rPr>
          <w:sz w:val="20"/>
          <w:szCs w:val="20"/>
          <w:lang w:eastAsia="ja-JP"/>
        </w:rPr>
        <w:t xml:space="preserve"> </w:t>
      </w:r>
      <w:r w:rsidR="001A5B9E" w:rsidRPr="002940CB">
        <w:rPr>
          <w:rFonts w:hint="eastAsia"/>
          <w:sz w:val="20"/>
          <w:szCs w:val="20"/>
          <w:lang w:eastAsia="ja-JP"/>
        </w:rPr>
        <w:t>Cap</w:t>
      </w:r>
      <w:r w:rsidR="001A5B9E">
        <w:rPr>
          <w:sz w:val="20"/>
          <w:szCs w:val="20"/>
          <w:lang w:eastAsia="ja-JP"/>
        </w:rPr>
        <w:t>ture</w:t>
      </w:r>
      <w:r w:rsidR="001A5B9E" w:rsidRPr="002940CB">
        <w:rPr>
          <w:rFonts w:hint="eastAsia"/>
          <w:sz w:val="20"/>
          <w:szCs w:val="20"/>
          <w:lang w:eastAsia="ja-JP"/>
        </w:rPr>
        <w:t xml:space="preserve"> connection (R-Car </w:t>
      </w:r>
      <w:r w:rsidR="001A5B9E">
        <w:rPr>
          <w:rFonts w:hint="eastAsia"/>
          <w:sz w:val="20"/>
          <w:szCs w:val="20"/>
          <w:lang w:eastAsia="ja-JP"/>
        </w:rPr>
        <w:t>D</w:t>
      </w:r>
      <w:r w:rsidR="001A5B9E">
        <w:rPr>
          <w:sz w:val="20"/>
          <w:szCs w:val="20"/>
          <w:lang w:eastAsia="ja-JP"/>
        </w:rPr>
        <w:t>3</w:t>
      </w:r>
      <w:r w:rsidR="001A5B9E" w:rsidRPr="002940CB">
        <w:rPr>
          <w:rFonts w:hint="eastAsia"/>
          <w:sz w:val="20"/>
          <w:szCs w:val="20"/>
          <w:lang w:eastAsia="ja-JP"/>
        </w:rPr>
        <w:t>)</w:t>
      </w:r>
    </w:p>
    <w:tbl>
      <w:tblPr>
        <w:tblW w:w="9602"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1425"/>
        <w:gridCol w:w="1587"/>
        <w:gridCol w:w="1221"/>
        <w:gridCol w:w="1391"/>
        <w:gridCol w:w="3978"/>
      </w:tblGrid>
      <w:tr w:rsidR="001A5B9E" w:rsidRPr="00A51140" w14:paraId="26D85BDC" w14:textId="77777777" w:rsidTr="00272797">
        <w:trPr>
          <w:trHeight w:val="594"/>
          <w:tblHeader/>
        </w:trPr>
        <w:tc>
          <w:tcPr>
            <w:tcW w:w="1425" w:type="dxa"/>
            <w:tcBorders>
              <w:top w:val="single" w:sz="8" w:space="0" w:color="auto"/>
              <w:left w:val="single" w:sz="8" w:space="0" w:color="auto"/>
              <w:bottom w:val="single" w:sz="8" w:space="0" w:color="auto"/>
            </w:tcBorders>
          </w:tcPr>
          <w:p w14:paraId="04FC4B38" w14:textId="77777777" w:rsidR="001A5B9E" w:rsidRPr="00A51140" w:rsidRDefault="001A5B9E" w:rsidP="00272797">
            <w:pPr>
              <w:pStyle w:val="tablehead"/>
              <w:ind w:left="0"/>
              <w:rPr>
                <w:b w:val="0"/>
                <w:lang w:eastAsia="ja-JP"/>
              </w:rPr>
            </w:pPr>
            <w:r>
              <w:rPr>
                <w:rFonts w:hint="eastAsia"/>
                <w:b w:val="0"/>
                <w:lang w:eastAsia="ja-JP"/>
              </w:rPr>
              <w:t>Channel</w:t>
            </w:r>
          </w:p>
        </w:tc>
        <w:tc>
          <w:tcPr>
            <w:tcW w:w="1587" w:type="dxa"/>
            <w:tcBorders>
              <w:top w:val="single" w:sz="8" w:space="0" w:color="auto"/>
              <w:bottom w:val="single" w:sz="8" w:space="0" w:color="auto"/>
            </w:tcBorders>
          </w:tcPr>
          <w:p w14:paraId="5DDE47FB" w14:textId="77777777" w:rsidR="001A5B9E" w:rsidRDefault="001A5B9E" w:rsidP="00272797">
            <w:pPr>
              <w:pStyle w:val="tablehead"/>
              <w:ind w:left="0"/>
              <w:rPr>
                <w:b w:val="0"/>
                <w:lang w:eastAsia="ja-JP"/>
              </w:rPr>
            </w:pPr>
            <w:r w:rsidRPr="00B3693D">
              <w:rPr>
                <w:b w:val="0"/>
                <w:lang w:eastAsia="ja-JP"/>
              </w:rPr>
              <w:t>Video Input</w:t>
            </w:r>
          </w:p>
          <w:p w14:paraId="337C6192" w14:textId="77777777" w:rsidR="001A5B9E" w:rsidRPr="00A51140" w:rsidRDefault="001A5B9E" w:rsidP="00272797">
            <w:pPr>
              <w:pStyle w:val="tablehead"/>
              <w:ind w:left="0"/>
              <w:rPr>
                <w:b w:val="0"/>
                <w:lang w:eastAsia="ja-JP"/>
              </w:rPr>
            </w:pPr>
            <w:r w:rsidRPr="00B3693D">
              <w:rPr>
                <w:b w:val="0"/>
                <w:lang w:eastAsia="ja-JP"/>
              </w:rPr>
              <w:t xml:space="preserve"> Connector</w:t>
            </w:r>
          </w:p>
        </w:tc>
        <w:tc>
          <w:tcPr>
            <w:tcW w:w="1221" w:type="dxa"/>
            <w:tcBorders>
              <w:top w:val="single" w:sz="8" w:space="0" w:color="auto"/>
              <w:bottom w:val="single" w:sz="8" w:space="0" w:color="auto"/>
            </w:tcBorders>
          </w:tcPr>
          <w:p w14:paraId="45B7DB68" w14:textId="77777777" w:rsidR="001A5B9E" w:rsidRDefault="001A5B9E" w:rsidP="00272797">
            <w:pPr>
              <w:pStyle w:val="tablehead"/>
              <w:ind w:left="0"/>
              <w:rPr>
                <w:b w:val="0"/>
                <w:lang w:eastAsia="ja-JP"/>
              </w:rPr>
            </w:pPr>
            <w:r>
              <w:rPr>
                <w:rFonts w:hint="eastAsia"/>
                <w:b w:val="0"/>
                <w:lang w:eastAsia="ja-JP"/>
              </w:rPr>
              <w:t>Supporting</w:t>
            </w:r>
          </w:p>
          <w:p w14:paraId="3968F58E" w14:textId="77777777" w:rsidR="001A5B9E" w:rsidRPr="00A51140" w:rsidRDefault="001A5B9E" w:rsidP="00272797">
            <w:pPr>
              <w:pStyle w:val="tablehead"/>
              <w:ind w:left="0"/>
              <w:rPr>
                <w:b w:val="0"/>
                <w:lang w:eastAsia="ja-JP"/>
              </w:rPr>
            </w:pPr>
            <w:r>
              <w:rPr>
                <w:rFonts w:hint="eastAsia"/>
                <w:b w:val="0"/>
                <w:lang w:eastAsia="ja-JP"/>
              </w:rPr>
              <w:t xml:space="preserve"> Status</w:t>
            </w:r>
          </w:p>
        </w:tc>
        <w:tc>
          <w:tcPr>
            <w:tcW w:w="1391" w:type="dxa"/>
            <w:tcBorders>
              <w:top w:val="single" w:sz="8" w:space="0" w:color="auto"/>
              <w:bottom w:val="single" w:sz="8" w:space="0" w:color="auto"/>
            </w:tcBorders>
          </w:tcPr>
          <w:p w14:paraId="0AA11B16" w14:textId="77777777" w:rsidR="001A5B9E" w:rsidRDefault="001A5B9E" w:rsidP="00272797">
            <w:pPr>
              <w:pStyle w:val="tablehead"/>
              <w:ind w:left="0"/>
              <w:rPr>
                <w:b w:val="0"/>
                <w:lang w:eastAsia="ja-JP"/>
              </w:rPr>
            </w:pPr>
            <w:r>
              <w:rPr>
                <w:rFonts w:hint="eastAsia"/>
                <w:b w:val="0"/>
                <w:lang w:eastAsia="ja-JP"/>
              </w:rPr>
              <w:t>Scaling</w:t>
            </w:r>
            <w:r>
              <w:rPr>
                <w:b w:val="0"/>
                <w:lang w:eastAsia="ja-JP"/>
              </w:rPr>
              <w:t xml:space="preserve"> (UDS)</w:t>
            </w:r>
          </w:p>
          <w:p w14:paraId="6198CDF1" w14:textId="77777777" w:rsidR="001A5B9E" w:rsidRDefault="001A5B9E" w:rsidP="00272797">
            <w:pPr>
              <w:pStyle w:val="tablehead"/>
              <w:ind w:left="0"/>
              <w:rPr>
                <w:b w:val="0"/>
                <w:lang w:eastAsia="ja-JP"/>
              </w:rPr>
            </w:pPr>
            <w:r>
              <w:rPr>
                <w:rFonts w:hint="eastAsia"/>
                <w:b w:val="0"/>
                <w:lang w:eastAsia="ja-JP"/>
              </w:rPr>
              <w:t xml:space="preserve"> support</w:t>
            </w:r>
          </w:p>
        </w:tc>
        <w:tc>
          <w:tcPr>
            <w:tcW w:w="3978" w:type="dxa"/>
            <w:tcBorders>
              <w:top w:val="single" w:sz="8" w:space="0" w:color="auto"/>
              <w:bottom w:val="single" w:sz="8" w:space="0" w:color="auto"/>
              <w:right w:val="single" w:sz="8" w:space="0" w:color="auto"/>
            </w:tcBorders>
          </w:tcPr>
          <w:p w14:paraId="3E21842C" w14:textId="77777777" w:rsidR="001A5B9E" w:rsidRPr="00A51140" w:rsidRDefault="001A5B9E" w:rsidP="00272797">
            <w:pPr>
              <w:pStyle w:val="tablehead"/>
              <w:ind w:left="0"/>
              <w:rPr>
                <w:b w:val="0"/>
                <w:lang w:eastAsia="ja-JP"/>
              </w:rPr>
            </w:pPr>
            <w:r>
              <w:rPr>
                <w:rFonts w:hint="eastAsia"/>
                <w:b w:val="0"/>
                <w:lang w:eastAsia="ja-JP"/>
              </w:rPr>
              <w:t>Remark</w:t>
            </w:r>
          </w:p>
        </w:tc>
      </w:tr>
      <w:tr w:rsidR="001A5B9E" w14:paraId="3D247303" w14:textId="77777777" w:rsidTr="00272797">
        <w:trPr>
          <w:trHeight w:val="317"/>
        </w:trPr>
        <w:tc>
          <w:tcPr>
            <w:tcW w:w="1425" w:type="dxa"/>
            <w:tcBorders>
              <w:left w:val="single" w:sz="8" w:space="0" w:color="auto"/>
              <w:bottom w:val="single" w:sz="4" w:space="0" w:color="auto"/>
            </w:tcBorders>
          </w:tcPr>
          <w:p w14:paraId="5548D286" w14:textId="77777777" w:rsidR="001A5B9E" w:rsidRDefault="001A5B9E" w:rsidP="00272797">
            <w:pPr>
              <w:pStyle w:val="table1ordered"/>
              <w:ind w:left="346" w:hanging="289"/>
              <w:jc w:val="center"/>
              <w:rPr>
                <w:lang w:eastAsia="ja-JP"/>
              </w:rPr>
            </w:pPr>
            <w:r>
              <w:rPr>
                <w:rFonts w:hint="eastAsia"/>
                <w:lang w:eastAsia="ja-JP"/>
              </w:rPr>
              <w:t>VIN</w:t>
            </w:r>
            <w:r>
              <w:rPr>
                <w:lang w:eastAsia="ja-JP"/>
              </w:rPr>
              <w:t>4</w:t>
            </w:r>
          </w:p>
        </w:tc>
        <w:tc>
          <w:tcPr>
            <w:tcW w:w="1587" w:type="dxa"/>
            <w:tcBorders>
              <w:bottom w:val="single" w:sz="4" w:space="0" w:color="auto"/>
            </w:tcBorders>
          </w:tcPr>
          <w:p w14:paraId="65C14315" w14:textId="77777777" w:rsidR="001A5B9E" w:rsidRDefault="001A5B9E" w:rsidP="00272797">
            <w:pPr>
              <w:pStyle w:val="table1ordered"/>
              <w:ind w:left="346" w:hanging="289"/>
              <w:jc w:val="center"/>
              <w:rPr>
                <w:lang w:eastAsia="ja-JP"/>
              </w:rPr>
            </w:pPr>
            <w:r>
              <w:rPr>
                <w:rFonts w:hint="eastAsia"/>
                <w:lang w:eastAsia="ja-JP"/>
              </w:rPr>
              <w:t>CN42 or CN51</w:t>
            </w:r>
          </w:p>
        </w:tc>
        <w:tc>
          <w:tcPr>
            <w:tcW w:w="1221" w:type="dxa"/>
            <w:tcBorders>
              <w:bottom w:val="single" w:sz="4" w:space="0" w:color="auto"/>
            </w:tcBorders>
          </w:tcPr>
          <w:p w14:paraId="423765C1" w14:textId="77777777" w:rsidR="001A5B9E" w:rsidRDefault="001A5B9E" w:rsidP="00272797">
            <w:pPr>
              <w:pStyle w:val="table1ordered"/>
              <w:ind w:left="346" w:hanging="289"/>
              <w:jc w:val="center"/>
              <w:rPr>
                <w:lang w:eastAsia="ja-JP"/>
              </w:rPr>
            </w:pPr>
            <w:r>
              <w:rPr>
                <w:rFonts w:hint="eastAsia"/>
                <w:lang w:eastAsia="ja-JP"/>
              </w:rPr>
              <w:t>Yes</w:t>
            </w:r>
          </w:p>
        </w:tc>
        <w:tc>
          <w:tcPr>
            <w:tcW w:w="1391" w:type="dxa"/>
            <w:tcBorders>
              <w:bottom w:val="single" w:sz="4" w:space="0" w:color="auto"/>
            </w:tcBorders>
          </w:tcPr>
          <w:p w14:paraId="624770E2" w14:textId="77777777" w:rsidR="001A5B9E" w:rsidRDefault="001A5B9E" w:rsidP="00272797">
            <w:pPr>
              <w:pStyle w:val="table1ordered"/>
              <w:ind w:left="346" w:hanging="289"/>
              <w:jc w:val="center"/>
              <w:rPr>
                <w:lang w:eastAsia="ja-JP"/>
              </w:rPr>
            </w:pPr>
            <w:r>
              <w:rPr>
                <w:rFonts w:hint="eastAsia"/>
                <w:lang w:eastAsia="ja-JP"/>
              </w:rPr>
              <w:t>Yes</w:t>
            </w:r>
          </w:p>
        </w:tc>
        <w:tc>
          <w:tcPr>
            <w:tcW w:w="3978" w:type="dxa"/>
            <w:tcBorders>
              <w:bottom w:val="single" w:sz="4" w:space="0" w:color="auto"/>
              <w:right w:val="single" w:sz="8" w:space="0" w:color="auto"/>
            </w:tcBorders>
          </w:tcPr>
          <w:p w14:paraId="69C26AC9" w14:textId="77777777" w:rsidR="001A5B9E" w:rsidRDefault="001A5B9E" w:rsidP="00272797">
            <w:pPr>
              <w:pStyle w:val="table1ordered"/>
              <w:ind w:left="346" w:hanging="289"/>
              <w:rPr>
                <w:lang w:eastAsia="ja-JP"/>
              </w:rPr>
            </w:pPr>
            <w:r>
              <w:rPr>
                <w:rFonts w:hint="eastAsia"/>
                <w:lang w:eastAsia="ja-JP"/>
              </w:rPr>
              <w:t>HDMI</w:t>
            </w:r>
            <w:r>
              <w:rPr>
                <w:lang w:eastAsia="ja-JP"/>
              </w:rPr>
              <w:t xml:space="preserve"> </w:t>
            </w:r>
            <w:r>
              <w:rPr>
                <w:rFonts w:hint="eastAsia"/>
                <w:lang w:eastAsia="ja-JP"/>
              </w:rPr>
              <w:t>Receiver ADV7612</w:t>
            </w:r>
          </w:p>
          <w:p w14:paraId="6287954E" w14:textId="77777777" w:rsidR="001A5B9E" w:rsidRDefault="001A5B9E" w:rsidP="00272797">
            <w:pPr>
              <w:pStyle w:val="table1ordered"/>
              <w:ind w:left="346" w:hanging="289"/>
              <w:rPr>
                <w:rFonts w:cs="Arial"/>
                <w:szCs w:val="18"/>
                <w:lang w:eastAsia="ja-JP"/>
              </w:rPr>
            </w:pPr>
            <w:r w:rsidRPr="00B9433C">
              <w:rPr>
                <w:rFonts w:cs="Arial"/>
                <w:szCs w:val="18"/>
                <w:lang w:eastAsia="ja-JP"/>
              </w:rPr>
              <w:t>Video Processor</w:t>
            </w:r>
            <w:r>
              <w:rPr>
                <w:rFonts w:cs="Arial"/>
                <w:szCs w:val="18"/>
                <w:lang w:eastAsia="ja-JP"/>
              </w:rPr>
              <w:t xml:space="preserve"> ADV7180</w:t>
            </w:r>
          </w:p>
          <w:p w14:paraId="0677CDF2" w14:textId="77777777" w:rsidR="001A5B9E" w:rsidRDefault="001A5B9E" w:rsidP="00272797">
            <w:pPr>
              <w:pStyle w:val="table1ordered"/>
              <w:ind w:left="346" w:hanging="289"/>
              <w:rPr>
                <w:lang w:eastAsia="ja-JP"/>
              </w:rPr>
            </w:pPr>
            <w:r w:rsidRPr="00B333EB">
              <w:rPr>
                <w:lang w:eastAsia="ja-JP"/>
              </w:rPr>
              <w:t xml:space="preserve">Input signal </w:t>
            </w:r>
            <w:proofErr w:type="gramStart"/>
            <w:r w:rsidRPr="00B333EB">
              <w:rPr>
                <w:lang w:eastAsia="ja-JP"/>
              </w:rPr>
              <w:t>is  select</w:t>
            </w:r>
            <w:proofErr w:type="gramEnd"/>
            <w:r w:rsidRPr="00B333EB">
              <w:rPr>
                <w:lang w:eastAsia="ja-JP"/>
              </w:rPr>
              <w:t xml:space="preserve"> by </w:t>
            </w:r>
            <w:r>
              <w:rPr>
                <w:lang w:eastAsia="ja-JP"/>
              </w:rPr>
              <w:t>the DIP-SW.</w:t>
            </w:r>
          </w:p>
        </w:tc>
      </w:tr>
    </w:tbl>
    <w:p w14:paraId="6D361FDC" w14:textId="77777777" w:rsidR="001A5B9E" w:rsidRDefault="001A5B9E" w:rsidP="00D36A38">
      <w:pPr>
        <w:rPr>
          <w:lang w:eastAsia="ja-JP"/>
        </w:rPr>
      </w:pPr>
    </w:p>
    <w:p w14:paraId="3DEAD58E" w14:textId="7FF1DEB8" w:rsidR="00541F24" w:rsidRPr="007903BF" w:rsidRDefault="00EE4973" w:rsidP="00541F24">
      <w:pPr>
        <w:rPr>
          <w:b/>
          <w:lang w:eastAsia="ja-JP"/>
        </w:rPr>
      </w:pPr>
      <w:r w:rsidRPr="007903BF">
        <w:rPr>
          <w:b/>
          <w:lang w:eastAsia="ja-JP"/>
        </w:rPr>
        <w:t>T</w:t>
      </w:r>
      <w:r w:rsidRPr="007903BF">
        <w:rPr>
          <w:b/>
        </w:rPr>
        <w:t xml:space="preserve">able </w:t>
      </w:r>
      <w:r w:rsidRPr="00CE1D32">
        <w:rPr>
          <w:b/>
          <w:bCs/>
        </w:rPr>
        <w:fldChar w:fldCharType="begin"/>
      </w:r>
      <w:r w:rsidRPr="00CE1D32">
        <w:rPr>
          <w:b/>
          <w:bCs/>
        </w:rPr>
        <w:instrText xml:space="preserve"> STYLEREF 1 \s </w:instrText>
      </w:r>
      <w:r w:rsidRPr="00CE1D32">
        <w:rPr>
          <w:b/>
          <w:bCs/>
        </w:rPr>
        <w:fldChar w:fldCharType="separate"/>
      </w:r>
      <w:r w:rsidR="00E32B0C">
        <w:rPr>
          <w:b/>
          <w:bCs/>
          <w:noProof/>
        </w:rPr>
        <w:t>4</w:t>
      </w:r>
      <w:r w:rsidRPr="00CE1D32">
        <w:rPr>
          <w:b/>
          <w:bCs/>
        </w:rPr>
        <w:fldChar w:fldCharType="end"/>
      </w:r>
      <w:r w:rsidRPr="00CE1D32">
        <w:rPr>
          <w:b/>
          <w:bCs/>
        </w:rPr>
        <w:t>.</w:t>
      </w:r>
      <w:r w:rsidRPr="00CE1D32">
        <w:rPr>
          <w:b/>
          <w:bCs/>
        </w:rPr>
        <w:fldChar w:fldCharType="begin"/>
      </w:r>
      <w:r w:rsidRPr="00CE1D32">
        <w:rPr>
          <w:b/>
          <w:bCs/>
        </w:rPr>
        <w:instrText xml:space="preserve"> SEQ Table \* ARABIC \s 1 </w:instrText>
      </w:r>
      <w:r w:rsidRPr="00CE1D32">
        <w:rPr>
          <w:b/>
          <w:bCs/>
        </w:rPr>
        <w:fldChar w:fldCharType="separate"/>
      </w:r>
      <w:r w:rsidR="00E32B0C">
        <w:rPr>
          <w:b/>
          <w:bCs/>
          <w:noProof/>
        </w:rPr>
        <w:t>5</w:t>
      </w:r>
      <w:r w:rsidRPr="00CE1D32">
        <w:rPr>
          <w:b/>
          <w:bCs/>
        </w:rPr>
        <w:fldChar w:fldCharType="end"/>
      </w:r>
      <w:r w:rsidR="001A5B9E" w:rsidRPr="007903BF">
        <w:rPr>
          <w:b/>
          <w:lang w:eastAsia="ja-JP"/>
        </w:rPr>
        <w:t xml:space="preserve">       </w:t>
      </w:r>
      <w:r w:rsidR="00541F24" w:rsidRPr="007903BF">
        <w:rPr>
          <w:b/>
          <w:lang w:eastAsia="ja-JP"/>
        </w:rPr>
        <w:t xml:space="preserve">Video Capture connection (R-Car </w:t>
      </w:r>
      <w:r w:rsidR="00541F24">
        <w:rPr>
          <w:b/>
          <w:lang w:eastAsia="ja-JP"/>
        </w:rPr>
        <w:t>V3U</w:t>
      </w:r>
      <w:r w:rsidR="00541F24" w:rsidRPr="007903BF">
        <w:rPr>
          <w:b/>
          <w:lang w:eastAsia="ja-JP"/>
        </w:rPr>
        <w:t>)</w:t>
      </w:r>
    </w:p>
    <w:tbl>
      <w:tblPr>
        <w:tblW w:w="9602" w:type="dxa"/>
        <w:tblInd w:w="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36" w:type="dxa"/>
          <w:right w:w="36" w:type="dxa"/>
        </w:tblCellMar>
        <w:tblLook w:val="0000" w:firstRow="0" w:lastRow="0" w:firstColumn="0" w:lastColumn="0" w:noHBand="0" w:noVBand="0"/>
      </w:tblPr>
      <w:tblGrid>
        <w:gridCol w:w="1425"/>
        <w:gridCol w:w="1587"/>
        <w:gridCol w:w="1221"/>
        <w:gridCol w:w="1391"/>
        <w:gridCol w:w="3978"/>
      </w:tblGrid>
      <w:tr w:rsidR="00F072B8" w:rsidRPr="00A51140" w14:paraId="7D1CD7F8" w14:textId="77777777" w:rsidTr="0012126A">
        <w:trPr>
          <w:trHeight w:val="594"/>
          <w:tblHeader/>
        </w:trPr>
        <w:tc>
          <w:tcPr>
            <w:tcW w:w="1425" w:type="dxa"/>
          </w:tcPr>
          <w:p w14:paraId="75DD84A6" w14:textId="77777777" w:rsidR="00F072B8" w:rsidRPr="00A51140" w:rsidRDefault="00F072B8" w:rsidP="00BA79E7">
            <w:pPr>
              <w:pStyle w:val="tablehead"/>
              <w:ind w:left="0"/>
              <w:rPr>
                <w:b w:val="0"/>
                <w:lang w:eastAsia="ja-JP"/>
              </w:rPr>
            </w:pPr>
            <w:r>
              <w:rPr>
                <w:rFonts w:hint="eastAsia"/>
                <w:b w:val="0"/>
                <w:lang w:eastAsia="ja-JP"/>
              </w:rPr>
              <w:t>Channel</w:t>
            </w:r>
          </w:p>
        </w:tc>
        <w:tc>
          <w:tcPr>
            <w:tcW w:w="1587" w:type="dxa"/>
          </w:tcPr>
          <w:p w14:paraId="4E36C080" w14:textId="77777777" w:rsidR="00F072B8" w:rsidRDefault="00F072B8" w:rsidP="00BA79E7">
            <w:pPr>
              <w:pStyle w:val="tablehead"/>
              <w:ind w:left="0"/>
              <w:rPr>
                <w:b w:val="0"/>
                <w:lang w:eastAsia="ja-JP"/>
              </w:rPr>
            </w:pPr>
            <w:r w:rsidRPr="00B3693D">
              <w:rPr>
                <w:b w:val="0"/>
                <w:lang w:eastAsia="ja-JP"/>
              </w:rPr>
              <w:t>Video Input</w:t>
            </w:r>
          </w:p>
          <w:p w14:paraId="2583D36E" w14:textId="77777777" w:rsidR="00F072B8" w:rsidRPr="00A51140" w:rsidRDefault="00F072B8" w:rsidP="00BA79E7">
            <w:pPr>
              <w:pStyle w:val="tablehead"/>
              <w:ind w:left="0"/>
              <w:rPr>
                <w:b w:val="0"/>
                <w:lang w:eastAsia="ja-JP"/>
              </w:rPr>
            </w:pPr>
            <w:r w:rsidRPr="00B3693D">
              <w:rPr>
                <w:b w:val="0"/>
                <w:lang w:eastAsia="ja-JP"/>
              </w:rPr>
              <w:t xml:space="preserve"> Connector</w:t>
            </w:r>
          </w:p>
        </w:tc>
        <w:tc>
          <w:tcPr>
            <w:tcW w:w="1221" w:type="dxa"/>
          </w:tcPr>
          <w:p w14:paraId="4D52F023" w14:textId="77777777" w:rsidR="00F072B8" w:rsidRDefault="00F072B8" w:rsidP="00BA79E7">
            <w:pPr>
              <w:pStyle w:val="tablehead"/>
              <w:ind w:left="0"/>
              <w:rPr>
                <w:b w:val="0"/>
                <w:lang w:eastAsia="ja-JP"/>
              </w:rPr>
            </w:pPr>
            <w:r>
              <w:rPr>
                <w:rFonts w:hint="eastAsia"/>
                <w:b w:val="0"/>
                <w:lang w:eastAsia="ja-JP"/>
              </w:rPr>
              <w:t>Supporting</w:t>
            </w:r>
          </w:p>
          <w:p w14:paraId="01D34C01" w14:textId="4EC3A2E2" w:rsidR="00F072B8" w:rsidRPr="00A51140" w:rsidRDefault="00F072B8" w:rsidP="00BA79E7">
            <w:pPr>
              <w:pStyle w:val="tablehead"/>
              <w:ind w:left="0"/>
              <w:rPr>
                <w:b w:val="0"/>
                <w:lang w:eastAsia="ja-JP"/>
              </w:rPr>
            </w:pPr>
            <w:r>
              <w:rPr>
                <w:rFonts w:hint="eastAsia"/>
                <w:b w:val="0"/>
                <w:lang w:eastAsia="ja-JP"/>
              </w:rPr>
              <w:t xml:space="preserve"> Status</w:t>
            </w:r>
            <w:r>
              <w:rPr>
                <w:b w:val="0"/>
                <w:lang w:eastAsia="ja-JP"/>
              </w:rPr>
              <w:t xml:space="preserve"> on Falcon board</w:t>
            </w:r>
          </w:p>
        </w:tc>
        <w:tc>
          <w:tcPr>
            <w:tcW w:w="1391" w:type="dxa"/>
          </w:tcPr>
          <w:p w14:paraId="22177B50" w14:textId="77777777" w:rsidR="00F072B8" w:rsidRDefault="00F072B8" w:rsidP="00BA79E7">
            <w:pPr>
              <w:pStyle w:val="tablehead"/>
              <w:ind w:left="0"/>
              <w:rPr>
                <w:b w:val="0"/>
                <w:lang w:eastAsia="ja-JP"/>
              </w:rPr>
            </w:pPr>
            <w:r>
              <w:rPr>
                <w:rFonts w:hint="eastAsia"/>
                <w:b w:val="0"/>
                <w:lang w:eastAsia="ja-JP"/>
              </w:rPr>
              <w:t>Scaling</w:t>
            </w:r>
            <w:r>
              <w:rPr>
                <w:b w:val="0"/>
                <w:lang w:eastAsia="ja-JP"/>
              </w:rPr>
              <w:t xml:space="preserve"> (UDS)</w:t>
            </w:r>
          </w:p>
          <w:p w14:paraId="79E26156" w14:textId="77777777" w:rsidR="00F072B8" w:rsidRDefault="00F072B8" w:rsidP="00BA79E7">
            <w:pPr>
              <w:pStyle w:val="tablehead"/>
              <w:ind w:left="0"/>
              <w:rPr>
                <w:b w:val="0"/>
                <w:lang w:eastAsia="ja-JP"/>
              </w:rPr>
            </w:pPr>
            <w:r>
              <w:rPr>
                <w:rFonts w:hint="eastAsia"/>
                <w:b w:val="0"/>
                <w:lang w:eastAsia="ja-JP"/>
              </w:rPr>
              <w:t xml:space="preserve"> support</w:t>
            </w:r>
          </w:p>
        </w:tc>
        <w:tc>
          <w:tcPr>
            <w:tcW w:w="3978" w:type="dxa"/>
          </w:tcPr>
          <w:p w14:paraId="7CBD16B3" w14:textId="77777777" w:rsidR="00F072B8" w:rsidRPr="00A51140" w:rsidRDefault="00F072B8" w:rsidP="00BA79E7">
            <w:pPr>
              <w:pStyle w:val="tablehead"/>
              <w:ind w:left="0"/>
              <w:rPr>
                <w:b w:val="0"/>
                <w:lang w:eastAsia="ja-JP"/>
              </w:rPr>
            </w:pPr>
            <w:r>
              <w:rPr>
                <w:rFonts w:hint="eastAsia"/>
                <w:b w:val="0"/>
                <w:lang w:eastAsia="ja-JP"/>
              </w:rPr>
              <w:t>Remark</w:t>
            </w:r>
          </w:p>
        </w:tc>
      </w:tr>
      <w:tr w:rsidR="00521611" w14:paraId="199D0F56" w14:textId="77777777" w:rsidTr="0012126A">
        <w:trPr>
          <w:trHeight w:val="317"/>
        </w:trPr>
        <w:tc>
          <w:tcPr>
            <w:tcW w:w="1425" w:type="dxa"/>
          </w:tcPr>
          <w:p w14:paraId="56964A8A" w14:textId="77777777" w:rsidR="00521611" w:rsidRDefault="00521611" w:rsidP="00521611">
            <w:pPr>
              <w:pStyle w:val="table1ordered"/>
              <w:ind w:left="346" w:hanging="289"/>
              <w:jc w:val="center"/>
              <w:rPr>
                <w:lang w:eastAsia="ja-JP"/>
              </w:rPr>
            </w:pPr>
            <w:r>
              <w:rPr>
                <w:rFonts w:hint="eastAsia"/>
                <w:lang w:eastAsia="ja-JP"/>
              </w:rPr>
              <w:t>VIN0</w:t>
            </w:r>
          </w:p>
        </w:tc>
        <w:tc>
          <w:tcPr>
            <w:tcW w:w="1587" w:type="dxa"/>
          </w:tcPr>
          <w:p w14:paraId="5EB67D4D" w14:textId="79AE37BC" w:rsidR="00521611" w:rsidRDefault="00521611" w:rsidP="00521611">
            <w:pPr>
              <w:pStyle w:val="table1ordered"/>
              <w:ind w:left="346" w:hanging="289"/>
              <w:jc w:val="center"/>
              <w:rPr>
                <w:lang w:eastAsia="ja-JP"/>
              </w:rPr>
            </w:pPr>
            <w:r>
              <w:rPr>
                <w:lang w:eastAsia="ja-JP"/>
              </w:rPr>
              <w:t>CN4</w:t>
            </w:r>
          </w:p>
        </w:tc>
        <w:tc>
          <w:tcPr>
            <w:tcW w:w="1221" w:type="dxa"/>
          </w:tcPr>
          <w:p w14:paraId="19F1E5C4" w14:textId="2B9D2F85" w:rsidR="00521611" w:rsidRDefault="00521611" w:rsidP="00521611">
            <w:pPr>
              <w:pStyle w:val="table1ordered"/>
              <w:ind w:left="346" w:hanging="289"/>
              <w:jc w:val="center"/>
              <w:rPr>
                <w:lang w:eastAsia="ja-JP"/>
              </w:rPr>
            </w:pPr>
            <w:r w:rsidRPr="00CF4D13">
              <w:rPr>
                <w:rFonts w:hint="eastAsia"/>
                <w:lang w:eastAsia="ja-JP"/>
              </w:rPr>
              <w:t>Yes</w:t>
            </w:r>
          </w:p>
        </w:tc>
        <w:tc>
          <w:tcPr>
            <w:tcW w:w="1391" w:type="dxa"/>
          </w:tcPr>
          <w:p w14:paraId="70084E2B" w14:textId="1FC04FEC"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09ABA9C8" w14:textId="18C24DEF" w:rsidR="00521611" w:rsidRDefault="00F7699E" w:rsidP="00521611">
            <w:pPr>
              <w:pStyle w:val="table1ordered"/>
              <w:ind w:left="346" w:hanging="289"/>
              <w:rPr>
                <w:lang w:eastAsia="ja-JP"/>
              </w:rPr>
            </w:pPr>
            <w:r>
              <w:rPr>
                <w:rFonts w:hint="eastAsia"/>
                <w:lang w:eastAsia="ja-JP"/>
              </w:rPr>
              <w:t>Max</w:t>
            </w:r>
            <w:r w:rsidR="00521611">
              <w:rPr>
                <w:lang w:eastAsia="ja-JP"/>
              </w:rPr>
              <w:t xml:space="preserve">96712 </w:t>
            </w:r>
            <w:proofErr w:type="spellStart"/>
            <w:r w:rsidR="00521611">
              <w:rPr>
                <w:lang w:eastAsia="ja-JP"/>
              </w:rPr>
              <w:t>Deserializer</w:t>
            </w:r>
            <w:proofErr w:type="spellEnd"/>
            <w:r w:rsidR="00521611">
              <w:rPr>
                <w:lang w:eastAsia="ja-JP"/>
              </w:rPr>
              <w:t xml:space="preserve"> </w:t>
            </w:r>
          </w:p>
        </w:tc>
      </w:tr>
      <w:tr w:rsidR="00521611" w14:paraId="3ED030BB" w14:textId="77777777" w:rsidTr="0012126A">
        <w:trPr>
          <w:trHeight w:val="304"/>
        </w:trPr>
        <w:tc>
          <w:tcPr>
            <w:tcW w:w="1425" w:type="dxa"/>
          </w:tcPr>
          <w:p w14:paraId="39621A21" w14:textId="77777777" w:rsidR="00521611" w:rsidRDefault="00521611" w:rsidP="00521611">
            <w:pPr>
              <w:pStyle w:val="table1ordered"/>
              <w:ind w:left="346" w:hanging="289"/>
              <w:jc w:val="center"/>
              <w:rPr>
                <w:lang w:eastAsia="ja-JP"/>
              </w:rPr>
            </w:pPr>
            <w:r>
              <w:rPr>
                <w:rFonts w:hint="eastAsia"/>
                <w:lang w:eastAsia="ja-JP"/>
              </w:rPr>
              <w:t>VIN1</w:t>
            </w:r>
          </w:p>
        </w:tc>
        <w:tc>
          <w:tcPr>
            <w:tcW w:w="1587" w:type="dxa"/>
          </w:tcPr>
          <w:p w14:paraId="03912D32" w14:textId="4834BD7C" w:rsidR="00521611" w:rsidRPr="00491763" w:rsidRDefault="00521611" w:rsidP="00521611">
            <w:pPr>
              <w:pStyle w:val="table1ordered"/>
              <w:ind w:left="346" w:hanging="289"/>
              <w:jc w:val="center"/>
              <w:rPr>
                <w:lang w:eastAsia="ja-JP"/>
              </w:rPr>
            </w:pPr>
            <w:r>
              <w:rPr>
                <w:lang w:eastAsia="ja-JP"/>
              </w:rPr>
              <w:t>CN4</w:t>
            </w:r>
          </w:p>
        </w:tc>
        <w:tc>
          <w:tcPr>
            <w:tcW w:w="1221" w:type="dxa"/>
          </w:tcPr>
          <w:p w14:paraId="737F9C65" w14:textId="2A56126B" w:rsidR="00521611" w:rsidRDefault="00521611" w:rsidP="00521611">
            <w:pPr>
              <w:pStyle w:val="table1ordered"/>
              <w:ind w:left="346" w:hanging="289"/>
              <w:jc w:val="center"/>
              <w:rPr>
                <w:lang w:eastAsia="ja-JP"/>
              </w:rPr>
            </w:pPr>
            <w:r>
              <w:rPr>
                <w:rFonts w:hint="eastAsia"/>
                <w:lang w:eastAsia="ja-JP"/>
              </w:rPr>
              <w:t>Yes</w:t>
            </w:r>
          </w:p>
        </w:tc>
        <w:tc>
          <w:tcPr>
            <w:tcW w:w="1391" w:type="dxa"/>
          </w:tcPr>
          <w:p w14:paraId="019FC89B" w14:textId="7B223217"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69DF83CD" w14:textId="713499C5" w:rsidR="00521611" w:rsidRDefault="00F7699E" w:rsidP="00521611">
            <w:pPr>
              <w:pStyle w:val="table1ordered"/>
              <w:ind w:left="346" w:hanging="289"/>
              <w:rPr>
                <w:lang w:eastAsia="ja-JP"/>
              </w:rPr>
            </w:pPr>
            <w:r>
              <w:rPr>
                <w:rFonts w:hint="eastAsia"/>
                <w:lang w:eastAsia="ja-JP"/>
              </w:rPr>
              <w:t>Max</w:t>
            </w:r>
            <w:r w:rsidR="00521611">
              <w:rPr>
                <w:lang w:eastAsia="ja-JP"/>
              </w:rPr>
              <w:t xml:space="preserve">96712 </w:t>
            </w:r>
            <w:proofErr w:type="spellStart"/>
            <w:r w:rsidR="00521611">
              <w:rPr>
                <w:lang w:eastAsia="ja-JP"/>
              </w:rPr>
              <w:t>Deserializer</w:t>
            </w:r>
            <w:proofErr w:type="spellEnd"/>
            <w:r w:rsidR="00521611">
              <w:rPr>
                <w:lang w:eastAsia="ja-JP"/>
              </w:rPr>
              <w:t xml:space="preserve"> </w:t>
            </w:r>
          </w:p>
        </w:tc>
      </w:tr>
      <w:tr w:rsidR="00521611" w14:paraId="046C5D0A" w14:textId="77777777" w:rsidTr="0012126A">
        <w:trPr>
          <w:trHeight w:val="289"/>
        </w:trPr>
        <w:tc>
          <w:tcPr>
            <w:tcW w:w="1425" w:type="dxa"/>
          </w:tcPr>
          <w:p w14:paraId="53EA5265" w14:textId="77777777" w:rsidR="00521611" w:rsidRDefault="00521611" w:rsidP="00521611">
            <w:pPr>
              <w:pStyle w:val="table1ordered"/>
              <w:ind w:left="346" w:hanging="289"/>
              <w:jc w:val="center"/>
              <w:rPr>
                <w:lang w:eastAsia="ja-JP"/>
              </w:rPr>
            </w:pPr>
            <w:r>
              <w:rPr>
                <w:rFonts w:hint="eastAsia"/>
                <w:lang w:eastAsia="ja-JP"/>
              </w:rPr>
              <w:t>VIN2</w:t>
            </w:r>
          </w:p>
        </w:tc>
        <w:tc>
          <w:tcPr>
            <w:tcW w:w="1587" w:type="dxa"/>
          </w:tcPr>
          <w:p w14:paraId="5F67CC13" w14:textId="430D5A94" w:rsidR="00521611" w:rsidRPr="00916D10" w:rsidRDefault="00521611" w:rsidP="00521611">
            <w:pPr>
              <w:pStyle w:val="table1ordered"/>
              <w:ind w:left="346" w:hanging="289"/>
              <w:jc w:val="center"/>
              <w:rPr>
                <w:lang w:eastAsia="ja-JP"/>
              </w:rPr>
            </w:pPr>
            <w:r>
              <w:rPr>
                <w:lang w:eastAsia="ja-JP"/>
              </w:rPr>
              <w:t>CN4</w:t>
            </w:r>
          </w:p>
        </w:tc>
        <w:tc>
          <w:tcPr>
            <w:tcW w:w="1221" w:type="dxa"/>
          </w:tcPr>
          <w:p w14:paraId="2C0CD782" w14:textId="7258B315" w:rsidR="00521611" w:rsidRDefault="00521611" w:rsidP="00521611">
            <w:pPr>
              <w:pStyle w:val="table1ordered"/>
              <w:ind w:left="346" w:hanging="289"/>
              <w:jc w:val="center"/>
              <w:rPr>
                <w:lang w:eastAsia="ja-JP"/>
              </w:rPr>
            </w:pPr>
            <w:r>
              <w:rPr>
                <w:rFonts w:hint="eastAsia"/>
                <w:lang w:eastAsia="ja-JP"/>
              </w:rPr>
              <w:t>Yes</w:t>
            </w:r>
          </w:p>
        </w:tc>
        <w:tc>
          <w:tcPr>
            <w:tcW w:w="1391" w:type="dxa"/>
          </w:tcPr>
          <w:p w14:paraId="03B47191" w14:textId="1C6BE475"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3C758B43" w14:textId="09FC1381" w:rsidR="00521611" w:rsidRDefault="00F7699E" w:rsidP="00521611">
            <w:pPr>
              <w:pStyle w:val="table1ordered"/>
              <w:ind w:left="346" w:hanging="289"/>
              <w:rPr>
                <w:lang w:eastAsia="ja-JP"/>
              </w:rPr>
            </w:pPr>
            <w:r>
              <w:rPr>
                <w:rFonts w:hint="eastAsia"/>
                <w:lang w:eastAsia="ja-JP"/>
              </w:rPr>
              <w:t>Max</w:t>
            </w:r>
            <w:r w:rsidR="00521611">
              <w:rPr>
                <w:lang w:eastAsia="ja-JP"/>
              </w:rPr>
              <w:t xml:space="preserve">96712 </w:t>
            </w:r>
            <w:proofErr w:type="spellStart"/>
            <w:r w:rsidR="00521611">
              <w:rPr>
                <w:lang w:eastAsia="ja-JP"/>
              </w:rPr>
              <w:t>Deserializer</w:t>
            </w:r>
            <w:proofErr w:type="spellEnd"/>
            <w:r w:rsidR="00521611">
              <w:rPr>
                <w:lang w:eastAsia="ja-JP"/>
              </w:rPr>
              <w:t xml:space="preserve"> </w:t>
            </w:r>
          </w:p>
        </w:tc>
      </w:tr>
      <w:tr w:rsidR="00521611" w14:paraId="6D416AF1" w14:textId="77777777" w:rsidTr="0012126A">
        <w:trPr>
          <w:trHeight w:val="304"/>
        </w:trPr>
        <w:tc>
          <w:tcPr>
            <w:tcW w:w="1425" w:type="dxa"/>
          </w:tcPr>
          <w:p w14:paraId="4C39F7FD" w14:textId="77777777" w:rsidR="00521611" w:rsidRDefault="00521611" w:rsidP="00521611">
            <w:pPr>
              <w:pStyle w:val="table1ordered"/>
              <w:ind w:left="346" w:hanging="289"/>
              <w:jc w:val="center"/>
              <w:rPr>
                <w:lang w:eastAsia="ja-JP"/>
              </w:rPr>
            </w:pPr>
            <w:r>
              <w:rPr>
                <w:rFonts w:hint="eastAsia"/>
                <w:lang w:eastAsia="ja-JP"/>
              </w:rPr>
              <w:t>VIN3</w:t>
            </w:r>
          </w:p>
        </w:tc>
        <w:tc>
          <w:tcPr>
            <w:tcW w:w="1587" w:type="dxa"/>
          </w:tcPr>
          <w:p w14:paraId="66EB76F4" w14:textId="4FDB2C3B" w:rsidR="00521611" w:rsidRPr="00916D10" w:rsidRDefault="00521611" w:rsidP="00521611">
            <w:pPr>
              <w:pStyle w:val="table1ordered"/>
              <w:ind w:left="346" w:hanging="289"/>
              <w:jc w:val="center"/>
              <w:rPr>
                <w:lang w:eastAsia="ja-JP"/>
              </w:rPr>
            </w:pPr>
            <w:r>
              <w:rPr>
                <w:lang w:eastAsia="ja-JP"/>
              </w:rPr>
              <w:t>CN4</w:t>
            </w:r>
          </w:p>
        </w:tc>
        <w:tc>
          <w:tcPr>
            <w:tcW w:w="1221" w:type="dxa"/>
          </w:tcPr>
          <w:p w14:paraId="723F6ADE" w14:textId="263CBA2A" w:rsidR="00521611" w:rsidRDefault="00521611" w:rsidP="00521611">
            <w:pPr>
              <w:pStyle w:val="table1ordered"/>
              <w:ind w:left="346" w:hanging="289"/>
              <w:jc w:val="center"/>
              <w:rPr>
                <w:lang w:eastAsia="ja-JP"/>
              </w:rPr>
            </w:pPr>
            <w:r>
              <w:rPr>
                <w:rFonts w:hint="eastAsia"/>
                <w:lang w:eastAsia="ja-JP"/>
              </w:rPr>
              <w:t>Yes</w:t>
            </w:r>
          </w:p>
        </w:tc>
        <w:tc>
          <w:tcPr>
            <w:tcW w:w="1391" w:type="dxa"/>
          </w:tcPr>
          <w:p w14:paraId="05F3CD00" w14:textId="06DCF7A4"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750C2056" w14:textId="2684F5EF" w:rsidR="00521611" w:rsidRDefault="00F7699E" w:rsidP="00521611">
            <w:pPr>
              <w:pStyle w:val="table1ordered"/>
              <w:ind w:left="346" w:hanging="289"/>
              <w:rPr>
                <w:lang w:eastAsia="ja-JP"/>
              </w:rPr>
            </w:pPr>
            <w:r>
              <w:rPr>
                <w:rFonts w:hint="eastAsia"/>
                <w:lang w:eastAsia="ja-JP"/>
              </w:rPr>
              <w:t>Max</w:t>
            </w:r>
            <w:r w:rsidR="00521611">
              <w:rPr>
                <w:lang w:eastAsia="ja-JP"/>
              </w:rPr>
              <w:t xml:space="preserve">96712 </w:t>
            </w:r>
            <w:proofErr w:type="spellStart"/>
            <w:r w:rsidR="00521611">
              <w:rPr>
                <w:lang w:eastAsia="ja-JP"/>
              </w:rPr>
              <w:t>Deserializer</w:t>
            </w:r>
            <w:proofErr w:type="spellEnd"/>
            <w:r w:rsidR="00521611">
              <w:rPr>
                <w:lang w:eastAsia="ja-JP"/>
              </w:rPr>
              <w:t xml:space="preserve"> </w:t>
            </w:r>
          </w:p>
        </w:tc>
      </w:tr>
      <w:tr w:rsidR="00521611" w14:paraId="30164991" w14:textId="77777777" w:rsidTr="0012126A">
        <w:trPr>
          <w:trHeight w:val="304"/>
        </w:trPr>
        <w:tc>
          <w:tcPr>
            <w:tcW w:w="1425" w:type="dxa"/>
          </w:tcPr>
          <w:p w14:paraId="01B08861" w14:textId="77777777" w:rsidR="00521611" w:rsidRDefault="00521611" w:rsidP="00521611">
            <w:pPr>
              <w:pStyle w:val="table1ordered"/>
              <w:ind w:left="346" w:hanging="289"/>
              <w:jc w:val="center"/>
              <w:rPr>
                <w:lang w:eastAsia="ja-JP"/>
              </w:rPr>
            </w:pPr>
            <w:r>
              <w:rPr>
                <w:rFonts w:hint="eastAsia"/>
                <w:lang w:eastAsia="ja-JP"/>
              </w:rPr>
              <w:t>VIN</w:t>
            </w:r>
            <w:r>
              <w:rPr>
                <w:lang w:eastAsia="ja-JP"/>
              </w:rPr>
              <w:t>4</w:t>
            </w:r>
          </w:p>
        </w:tc>
        <w:tc>
          <w:tcPr>
            <w:tcW w:w="1587" w:type="dxa"/>
          </w:tcPr>
          <w:p w14:paraId="6C6CA935" w14:textId="02BE91DD" w:rsidR="00521611" w:rsidRDefault="00521611" w:rsidP="00521611">
            <w:pPr>
              <w:pStyle w:val="table1ordered"/>
              <w:ind w:left="346" w:hanging="289"/>
              <w:jc w:val="center"/>
              <w:rPr>
                <w:lang w:eastAsia="ja-JP"/>
              </w:rPr>
            </w:pPr>
            <w:r w:rsidRPr="00B552FB">
              <w:rPr>
                <w:rFonts w:hint="eastAsia"/>
                <w:lang w:eastAsia="ja-JP"/>
              </w:rPr>
              <w:t>-</w:t>
            </w:r>
          </w:p>
        </w:tc>
        <w:tc>
          <w:tcPr>
            <w:tcW w:w="1221" w:type="dxa"/>
          </w:tcPr>
          <w:p w14:paraId="1FA44A66" w14:textId="63EE6C07" w:rsidR="00521611" w:rsidRDefault="00521611" w:rsidP="00521611">
            <w:pPr>
              <w:pStyle w:val="table1ordered"/>
              <w:ind w:left="346" w:hanging="289"/>
              <w:jc w:val="center"/>
              <w:rPr>
                <w:lang w:eastAsia="ja-JP"/>
              </w:rPr>
            </w:pPr>
            <w:r>
              <w:rPr>
                <w:lang w:eastAsia="ja-JP"/>
              </w:rPr>
              <w:t>No</w:t>
            </w:r>
          </w:p>
        </w:tc>
        <w:tc>
          <w:tcPr>
            <w:tcW w:w="1391" w:type="dxa"/>
          </w:tcPr>
          <w:p w14:paraId="7CC6E412" w14:textId="51E24364"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75288F81" w14:textId="1165B952" w:rsidR="00521611" w:rsidRDefault="00521611" w:rsidP="00521611">
            <w:pPr>
              <w:pStyle w:val="table1ordered"/>
              <w:ind w:left="346" w:hanging="289"/>
              <w:rPr>
                <w:lang w:eastAsia="ja-JP"/>
              </w:rPr>
            </w:pPr>
          </w:p>
        </w:tc>
      </w:tr>
      <w:tr w:rsidR="00521611" w14:paraId="5B6827E6" w14:textId="77777777" w:rsidTr="0012126A">
        <w:trPr>
          <w:trHeight w:val="304"/>
        </w:trPr>
        <w:tc>
          <w:tcPr>
            <w:tcW w:w="1425" w:type="dxa"/>
          </w:tcPr>
          <w:p w14:paraId="62110356" w14:textId="77777777" w:rsidR="00521611" w:rsidRDefault="00521611" w:rsidP="00521611">
            <w:pPr>
              <w:pStyle w:val="table1ordered"/>
              <w:ind w:left="346" w:hanging="289"/>
              <w:jc w:val="center"/>
              <w:rPr>
                <w:lang w:eastAsia="ja-JP"/>
              </w:rPr>
            </w:pPr>
            <w:r>
              <w:rPr>
                <w:rFonts w:hint="eastAsia"/>
                <w:lang w:eastAsia="ja-JP"/>
              </w:rPr>
              <w:t>VIN5</w:t>
            </w:r>
          </w:p>
        </w:tc>
        <w:tc>
          <w:tcPr>
            <w:tcW w:w="1587" w:type="dxa"/>
          </w:tcPr>
          <w:p w14:paraId="41B9D4E8" w14:textId="06833305" w:rsidR="00521611" w:rsidRPr="00916D10" w:rsidRDefault="00521611" w:rsidP="00521611">
            <w:pPr>
              <w:pStyle w:val="table1ordered"/>
              <w:ind w:left="346" w:hanging="289"/>
              <w:jc w:val="center"/>
              <w:rPr>
                <w:lang w:eastAsia="ja-JP"/>
              </w:rPr>
            </w:pPr>
            <w:r w:rsidRPr="00B552FB">
              <w:rPr>
                <w:rFonts w:hint="eastAsia"/>
                <w:lang w:eastAsia="ja-JP"/>
              </w:rPr>
              <w:t>-</w:t>
            </w:r>
          </w:p>
        </w:tc>
        <w:tc>
          <w:tcPr>
            <w:tcW w:w="1221" w:type="dxa"/>
          </w:tcPr>
          <w:p w14:paraId="112999E2" w14:textId="7248EB14" w:rsidR="00521611" w:rsidRDefault="00521611" w:rsidP="00521611">
            <w:pPr>
              <w:pStyle w:val="table1ordered"/>
              <w:ind w:left="346" w:hanging="289"/>
              <w:jc w:val="center"/>
              <w:rPr>
                <w:lang w:eastAsia="ja-JP"/>
              </w:rPr>
            </w:pPr>
            <w:r>
              <w:rPr>
                <w:lang w:eastAsia="ja-JP"/>
              </w:rPr>
              <w:t>No</w:t>
            </w:r>
          </w:p>
        </w:tc>
        <w:tc>
          <w:tcPr>
            <w:tcW w:w="1391" w:type="dxa"/>
          </w:tcPr>
          <w:p w14:paraId="04011F2A" w14:textId="6AA40A2F"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3A153A3E" w14:textId="35097908" w:rsidR="00521611" w:rsidRDefault="00521611" w:rsidP="00521611">
            <w:pPr>
              <w:pStyle w:val="table1ordered"/>
              <w:ind w:left="346" w:hanging="289"/>
              <w:rPr>
                <w:lang w:eastAsia="ja-JP"/>
              </w:rPr>
            </w:pPr>
          </w:p>
        </w:tc>
      </w:tr>
      <w:tr w:rsidR="00521611" w14:paraId="54D80984" w14:textId="77777777" w:rsidTr="0012126A">
        <w:trPr>
          <w:trHeight w:val="304"/>
        </w:trPr>
        <w:tc>
          <w:tcPr>
            <w:tcW w:w="1425" w:type="dxa"/>
          </w:tcPr>
          <w:p w14:paraId="45CF986B" w14:textId="77777777" w:rsidR="00521611" w:rsidRDefault="00521611" w:rsidP="00521611">
            <w:pPr>
              <w:pStyle w:val="table1ordered"/>
              <w:ind w:left="346" w:hanging="289"/>
              <w:jc w:val="center"/>
              <w:rPr>
                <w:lang w:eastAsia="ja-JP"/>
              </w:rPr>
            </w:pPr>
            <w:r>
              <w:rPr>
                <w:rFonts w:hint="eastAsia"/>
                <w:lang w:eastAsia="ja-JP"/>
              </w:rPr>
              <w:t>VIN6</w:t>
            </w:r>
          </w:p>
        </w:tc>
        <w:tc>
          <w:tcPr>
            <w:tcW w:w="1587" w:type="dxa"/>
          </w:tcPr>
          <w:p w14:paraId="48170FFF" w14:textId="4774FDD9" w:rsidR="00521611" w:rsidRPr="00916D10" w:rsidRDefault="00521611" w:rsidP="00521611">
            <w:pPr>
              <w:pStyle w:val="table1ordered"/>
              <w:ind w:left="346" w:hanging="289"/>
              <w:jc w:val="center"/>
              <w:rPr>
                <w:lang w:eastAsia="ja-JP"/>
              </w:rPr>
            </w:pPr>
            <w:r w:rsidRPr="00B552FB">
              <w:rPr>
                <w:rFonts w:hint="eastAsia"/>
                <w:lang w:eastAsia="ja-JP"/>
              </w:rPr>
              <w:t>-</w:t>
            </w:r>
          </w:p>
        </w:tc>
        <w:tc>
          <w:tcPr>
            <w:tcW w:w="1221" w:type="dxa"/>
          </w:tcPr>
          <w:p w14:paraId="37CD7C49" w14:textId="6E3B54C8" w:rsidR="00521611" w:rsidRDefault="00521611" w:rsidP="00521611">
            <w:pPr>
              <w:pStyle w:val="table1ordered"/>
              <w:ind w:left="346" w:hanging="289"/>
              <w:jc w:val="center"/>
              <w:rPr>
                <w:lang w:eastAsia="ja-JP"/>
              </w:rPr>
            </w:pPr>
            <w:r>
              <w:rPr>
                <w:lang w:eastAsia="ja-JP"/>
              </w:rPr>
              <w:t>No</w:t>
            </w:r>
          </w:p>
        </w:tc>
        <w:tc>
          <w:tcPr>
            <w:tcW w:w="1391" w:type="dxa"/>
          </w:tcPr>
          <w:p w14:paraId="6125BD68" w14:textId="36EA5192"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7FE02428" w14:textId="5DC031DC" w:rsidR="00521611" w:rsidRDefault="00521611" w:rsidP="00521611">
            <w:pPr>
              <w:pStyle w:val="table1ordered"/>
              <w:ind w:left="346" w:hanging="289"/>
              <w:rPr>
                <w:lang w:eastAsia="ja-JP"/>
              </w:rPr>
            </w:pPr>
          </w:p>
        </w:tc>
      </w:tr>
      <w:tr w:rsidR="00521611" w14:paraId="7377A9D3" w14:textId="77777777" w:rsidTr="0012126A">
        <w:trPr>
          <w:trHeight w:val="304"/>
        </w:trPr>
        <w:tc>
          <w:tcPr>
            <w:tcW w:w="1425" w:type="dxa"/>
          </w:tcPr>
          <w:p w14:paraId="7EF1F7DF" w14:textId="77777777" w:rsidR="00521611" w:rsidRDefault="00521611" w:rsidP="00521611">
            <w:pPr>
              <w:pStyle w:val="table1ordered"/>
              <w:ind w:left="346" w:hanging="289"/>
              <w:jc w:val="center"/>
              <w:rPr>
                <w:lang w:eastAsia="ja-JP"/>
              </w:rPr>
            </w:pPr>
            <w:r>
              <w:rPr>
                <w:rFonts w:hint="eastAsia"/>
                <w:lang w:eastAsia="ja-JP"/>
              </w:rPr>
              <w:t>VIN7</w:t>
            </w:r>
          </w:p>
        </w:tc>
        <w:tc>
          <w:tcPr>
            <w:tcW w:w="1587" w:type="dxa"/>
          </w:tcPr>
          <w:p w14:paraId="23BF2DEF" w14:textId="3145B564" w:rsidR="00521611" w:rsidRPr="00916D10" w:rsidRDefault="00521611" w:rsidP="00521611">
            <w:pPr>
              <w:pStyle w:val="table1ordered"/>
              <w:ind w:left="346" w:hanging="289"/>
              <w:jc w:val="center"/>
              <w:rPr>
                <w:lang w:eastAsia="ja-JP"/>
              </w:rPr>
            </w:pPr>
            <w:r w:rsidRPr="00B552FB">
              <w:rPr>
                <w:rFonts w:hint="eastAsia"/>
                <w:lang w:eastAsia="ja-JP"/>
              </w:rPr>
              <w:t>-</w:t>
            </w:r>
          </w:p>
        </w:tc>
        <w:tc>
          <w:tcPr>
            <w:tcW w:w="1221" w:type="dxa"/>
          </w:tcPr>
          <w:p w14:paraId="7851F07A" w14:textId="5A4C8974" w:rsidR="00521611" w:rsidRDefault="00521611" w:rsidP="00521611">
            <w:pPr>
              <w:pStyle w:val="table1ordered"/>
              <w:ind w:left="346" w:hanging="289"/>
              <w:jc w:val="center"/>
              <w:rPr>
                <w:lang w:eastAsia="ja-JP"/>
              </w:rPr>
            </w:pPr>
            <w:r>
              <w:rPr>
                <w:lang w:eastAsia="ja-JP"/>
              </w:rPr>
              <w:t>No</w:t>
            </w:r>
          </w:p>
        </w:tc>
        <w:tc>
          <w:tcPr>
            <w:tcW w:w="1391" w:type="dxa"/>
          </w:tcPr>
          <w:p w14:paraId="7A838389" w14:textId="26B0911F"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225A0B7E" w14:textId="13514AA6" w:rsidR="00521611" w:rsidRDefault="00521611" w:rsidP="00521611">
            <w:pPr>
              <w:pStyle w:val="table1ordered"/>
              <w:ind w:left="346" w:hanging="289"/>
              <w:rPr>
                <w:lang w:eastAsia="ja-JP"/>
              </w:rPr>
            </w:pPr>
          </w:p>
        </w:tc>
      </w:tr>
      <w:tr w:rsidR="00521611" w14:paraId="2C1441BA" w14:textId="77777777" w:rsidTr="0012126A">
        <w:trPr>
          <w:trHeight w:val="317"/>
        </w:trPr>
        <w:tc>
          <w:tcPr>
            <w:tcW w:w="1425" w:type="dxa"/>
          </w:tcPr>
          <w:p w14:paraId="1AE28BBD" w14:textId="4DC54149" w:rsidR="00521611" w:rsidRDefault="00521611" w:rsidP="00521611">
            <w:pPr>
              <w:pStyle w:val="table1ordered"/>
              <w:ind w:left="346" w:hanging="289"/>
              <w:jc w:val="center"/>
              <w:rPr>
                <w:lang w:eastAsia="ja-JP"/>
              </w:rPr>
            </w:pPr>
            <w:r>
              <w:rPr>
                <w:rFonts w:hint="eastAsia"/>
                <w:lang w:eastAsia="ja-JP"/>
              </w:rPr>
              <w:t>VIN</w:t>
            </w:r>
            <w:r>
              <w:rPr>
                <w:lang w:eastAsia="ja-JP"/>
              </w:rPr>
              <w:t>8</w:t>
            </w:r>
          </w:p>
        </w:tc>
        <w:tc>
          <w:tcPr>
            <w:tcW w:w="1587" w:type="dxa"/>
          </w:tcPr>
          <w:p w14:paraId="001783B7" w14:textId="1BE70BCE" w:rsidR="00521611" w:rsidRDefault="00521611" w:rsidP="00521611">
            <w:pPr>
              <w:pStyle w:val="table1ordered"/>
              <w:ind w:left="346" w:hanging="289"/>
              <w:jc w:val="center"/>
              <w:rPr>
                <w:lang w:eastAsia="ja-JP"/>
              </w:rPr>
            </w:pPr>
            <w:r w:rsidRPr="00B552FB">
              <w:rPr>
                <w:rFonts w:hint="eastAsia"/>
                <w:lang w:eastAsia="ja-JP"/>
              </w:rPr>
              <w:t>-</w:t>
            </w:r>
          </w:p>
        </w:tc>
        <w:tc>
          <w:tcPr>
            <w:tcW w:w="1221" w:type="dxa"/>
          </w:tcPr>
          <w:p w14:paraId="2124C3D9" w14:textId="77777777" w:rsidR="00521611" w:rsidRDefault="00521611" w:rsidP="00521611">
            <w:pPr>
              <w:pStyle w:val="table1ordered"/>
              <w:ind w:left="346" w:hanging="289"/>
              <w:jc w:val="center"/>
              <w:rPr>
                <w:lang w:eastAsia="ja-JP"/>
              </w:rPr>
            </w:pPr>
            <w:r>
              <w:rPr>
                <w:lang w:eastAsia="ja-JP"/>
              </w:rPr>
              <w:t>No</w:t>
            </w:r>
          </w:p>
        </w:tc>
        <w:tc>
          <w:tcPr>
            <w:tcW w:w="1391" w:type="dxa"/>
          </w:tcPr>
          <w:p w14:paraId="1A7A1070" w14:textId="73033DFA"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57D54711" w14:textId="7495ABAF" w:rsidR="00521611" w:rsidRDefault="00521611" w:rsidP="00521611">
            <w:pPr>
              <w:pStyle w:val="table1ordered"/>
              <w:ind w:left="346" w:hanging="289"/>
              <w:rPr>
                <w:lang w:eastAsia="ja-JP"/>
              </w:rPr>
            </w:pPr>
          </w:p>
        </w:tc>
      </w:tr>
      <w:tr w:rsidR="00521611" w14:paraId="3FCC33D2" w14:textId="77777777" w:rsidTr="0012126A">
        <w:trPr>
          <w:trHeight w:val="304"/>
        </w:trPr>
        <w:tc>
          <w:tcPr>
            <w:tcW w:w="1425" w:type="dxa"/>
          </w:tcPr>
          <w:p w14:paraId="202A3B4A" w14:textId="5FE6BEBF" w:rsidR="00521611" w:rsidRDefault="00521611" w:rsidP="00521611">
            <w:pPr>
              <w:pStyle w:val="table1ordered"/>
              <w:ind w:left="346" w:hanging="289"/>
              <w:jc w:val="center"/>
              <w:rPr>
                <w:lang w:eastAsia="ja-JP"/>
              </w:rPr>
            </w:pPr>
            <w:r>
              <w:rPr>
                <w:rFonts w:hint="eastAsia"/>
                <w:lang w:eastAsia="ja-JP"/>
              </w:rPr>
              <w:t>VIN</w:t>
            </w:r>
            <w:r>
              <w:rPr>
                <w:lang w:eastAsia="ja-JP"/>
              </w:rPr>
              <w:t>9</w:t>
            </w:r>
          </w:p>
        </w:tc>
        <w:tc>
          <w:tcPr>
            <w:tcW w:w="1587" w:type="dxa"/>
          </w:tcPr>
          <w:p w14:paraId="0F313AA3" w14:textId="3C034A64" w:rsidR="00521611" w:rsidRPr="00491763" w:rsidRDefault="00521611" w:rsidP="00521611">
            <w:pPr>
              <w:pStyle w:val="table1ordered"/>
              <w:ind w:left="346" w:hanging="289"/>
              <w:jc w:val="center"/>
              <w:rPr>
                <w:lang w:eastAsia="ja-JP"/>
              </w:rPr>
            </w:pPr>
            <w:r w:rsidRPr="00B552FB">
              <w:rPr>
                <w:rFonts w:hint="eastAsia"/>
                <w:lang w:eastAsia="ja-JP"/>
              </w:rPr>
              <w:t>-</w:t>
            </w:r>
          </w:p>
        </w:tc>
        <w:tc>
          <w:tcPr>
            <w:tcW w:w="1221" w:type="dxa"/>
          </w:tcPr>
          <w:p w14:paraId="6EA32DE5" w14:textId="77777777" w:rsidR="00521611" w:rsidRDefault="00521611" w:rsidP="00521611">
            <w:pPr>
              <w:pStyle w:val="table1ordered"/>
              <w:ind w:left="346" w:hanging="289"/>
              <w:jc w:val="center"/>
              <w:rPr>
                <w:lang w:eastAsia="ja-JP"/>
              </w:rPr>
            </w:pPr>
            <w:r>
              <w:rPr>
                <w:lang w:eastAsia="ja-JP"/>
              </w:rPr>
              <w:t>No</w:t>
            </w:r>
          </w:p>
        </w:tc>
        <w:tc>
          <w:tcPr>
            <w:tcW w:w="1391" w:type="dxa"/>
          </w:tcPr>
          <w:p w14:paraId="05248A41" w14:textId="2EB21727"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65D88DFE" w14:textId="2530E174" w:rsidR="00521611" w:rsidRDefault="00521611" w:rsidP="00521611">
            <w:pPr>
              <w:pStyle w:val="table1ordered"/>
              <w:ind w:left="346" w:hanging="289"/>
              <w:rPr>
                <w:lang w:eastAsia="ja-JP"/>
              </w:rPr>
            </w:pPr>
          </w:p>
        </w:tc>
      </w:tr>
      <w:tr w:rsidR="00521611" w14:paraId="42B4D26A" w14:textId="77777777" w:rsidTr="0012126A">
        <w:trPr>
          <w:trHeight w:val="289"/>
        </w:trPr>
        <w:tc>
          <w:tcPr>
            <w:tcW w:w="1425" w:type="dxa"/>
          </w:tcPr>
          <w:p w14:paraId="17ECE45F" w14:textId="11712D0A" w:rsidR="00521611" w:rsidRDefault="00521611" w:rsidP="00521611">
            <w:pPr>
              <w:pStyle w:val="table1ordered"/>
              <w:ind w:left="346" w:hanging="289"/>
              <w:jc w:val="center"/>
              <w:rPr>
                <w:lang w:eastAsia="ja-JP"/>
              </w:rPr>
            </w:pPr>
            <w:r>
              <w:rPr>
                <w:rFonts w:hint="eastAsia"/>
                <w:lang w:eastAsia="ja-JP"/>
              </w:rPr>
              <w:t>VIN</w:t>
            </w:r>
            <w:r>
              <w:rPr>
                <w:lang w:eastAsia="ja-JP"/>
              </w:rPr>
              <w:t>10</w:t>
            </w:r>
          </w:p>
        </w:tc>
        <w:tc>
          <w:tcPr>
            <w:tcW w:w="1587" w:type="dxa"/>
          </w:tcPr>
          <w:p w14:paraId="7601C542" w14:textId="4C2AAEA6" w:rsidR="00521611" w:rsidRPr="00916D10" w:rsidRDefault="00521611" w:rsidP="00521611">
            <w:pPr>
              <w:pStyle w:val="table1ordered"/>
              <w:ind w:left="346" w:hanging="289"/>
              <w:jc w:val="center"/>
              <w:rPr>
                <w:lang w:eastAsia="ja-JP"/>
              </w:rPr>
            </w:pPr>
            <w:r w:rsidRPr="00B552FB">
              <w:rPr>
                <w:rFonts w:hint="eastAsia"/>
                <w:lang w:eastAsia="ja-JP"/>
              </w:rPr>
              <w:t>-</w:t>
            </w:r>
          </w:p>
        </w:tc>
        <w:tc>
          <w:tcPr>
            <w:tcW w:w="1221" w:type="dxa"/>
          </w:tcPr>
          <w:p w14:paraId="3CF97062" w14:textId="77777777" w:rsidR="00521611" w:rsidRDefault="00521611" w:rsidP="00521611">
            <w:pPr>
              <w:pStyle w:val="table1ordered"/>
              <w:ind w:left="346" w:hanging="289"/>
              <w:jc w:val="center"/>
              <w:rPr>
                <w:lang w:eastAsia="ja-JP"/>
              </w:rPr>
            </w:pPr>
            <w:r>
              <w:rPr>
                <w:lang w:eastAsia="ja-JP"/>
              </w:rPr>
              <w:t>No</w:t>
            </w:r>
          </w:p>
        </w:tc>
        <w:tc>
          <w:tcPr>
            <w:tcW w:w="1391" w:type="dxa"/>
          </w:tcPr>
          <w:p w14:paraId="48593FBC" w14:textId="025856D4"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22EEEADD" w14:textId="640C3A29" w:rsidR="00521611" w:rsidRDefault="00521611" w:rsidP="00521611">
            <w:pPr>
              <w:pStyle w:val="table1ordered"/>
              <w:ind w:left="346" w:hanging="289"/>
              <w:rPr>
                <w:lang w:eastAsia="ja-JP"/>
              </w:rPr>
            </w:pPr>
          </w:p>
        </w:tc>
      </w:tr>
      <w:tr w:rsidR="00521611" w14:paraId="5C63A382" w14:textId="77777777" w:rsidTr="0012126A">
        <w:trPr>
          <w:trHeight w:val="304"/>
        </w:trPr>
        <w:tc>
          <w:tcPr>
            <w:tcW w:w="1425" w:type="dxa"/>
          </w:tcPr>
          <w:p w14:paraId="2DF8F3D7" w14:textId="187B1CAB" w:rsidR="00521611" w:rsidRDefault="00521611" w:rsidP="00521611">
            <w:pPr>
              <w:pStyle w:val="table1ordered"/>
              <w:ind w:left="346" w:hanging="289"/>
              <w:jc w:val="center"/>
              <w:rPr>
                <w:lang w:eastAsia="ja-JP"/>
              </w:rPr>
            </w:pPr>
            <w:r>
              <w:rPr>
                <w:rFonts w:hint="eastAsia"/>
                <w:lang w:eastAsia="ja-JP"/>
              </w:rPr>
              <w:t>VIN</w:t>
            </w:r>
            <w:r>
              <w:rPr>
                <w:lang w:eastAsia="ja-JP"/>
              </w:rPr>
              <w:t>11</w:t>
            </w:r>
          </w:p>
        </w:tc>
        <w:tc>
          <w:tcPr>
            <w:tcW w:w="1587" w:type="dxa"/>
          </w:tcPr>
          <w:p w14:paraId="42AF55F3" w14:textId="6E201F4F" w:rsidR="00521611" w:rsidRPr="00916D10" w:rsidRDefault="00521611" w:rsidP="00521611">
            <w:pPr>
              <w:pStyle w:val="table1ordered"/>
              <w:ind w:left="346" w:hanging="289"/>
              <w:jc w:val="center"/>
              <w:rPr>
                <w:lang w:eastAsia="ja-JP"/>
              </w:rPr>
            </w:pPr>
            <w:r w:rsidRPr="00B552FB">
              <w:rPr>
                <w:rFonts w:hint="eastAsia"/>
                <w:lang w:eastAsia="ja-JP"/>
              </w:rPr>
              <w:t>-</w:t>
            </w:r>
          </w:p>
        </w:tc>
        <w:tc>
          <w:tcPr>
            <w:tcW w:w="1221" w:type="dxa"/>
          </w:tcPr>
          <w:p w14:paraId="5B8112C2" w14:textId="77777777" w:rsidR="00521611" w:rsidRDefault="00521611" w:rsidP="00521611">
            <w:pPr>
              <w:pStyle w:val="table1ordered"/>
              <w:ind w:left="346" w:hanging="289"/>
              <w:jc w:val="center"/>
              <w:rPr>
                <w:lang w:eastAsia="ja-JP"/>
              </w:rPr>
            </w:pPr>
            <w:r>
              <w:rPr>
                <w:lang w:eastAsia="ja-JP"/>
              </w:rPr>
              <w:t>No</w:t>
            </w:r>
          </w:p>
        </w:tc>
        <w:tc>
          <w:tcPr>
            <w:tcW w:w="1391" w:type="dxa"/>
          </w:tcPr>
          <w:p w14:paraId="01B98142" w14:textId="4D77F6DE"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44A08037" w14:textId="5E9A079A" w:rsidR="00521611" w:rsidRDefault="00521611" w:rsidP="00521611">
            <w:pPr>
              <w:pStyle w:val="table1ordered"/>
              <w:ind w:left="346" w:hanging="289"/>
              <w:rPr>
                <w:lang w:eastAsia="ja-JP"/>
              </w:rPr>
            </w:pPr>
          </w:p>
        </w:tc>
      </w:tr>
      <w:tr w:rsidR="00521611" w14:paraId="168F3A05" w14:textId="77777777" w:rsidTr="0012126A">
        <w:trPr>
          <w:trHeight w:val="304"/>
        </w:trPr>
        <w:tc>
          <w:tcPr>
            <w:tcW w:w="1425" w:type="dxa"/>
          </w:tcPr>
          <w:p w14:paraId="7584A7C9" w14:textId="5A3C06DC" w:rsidR="00521611" w:rsidRDefault="00521611" w:rsidP="00521611">
            <w:pPr>
              <w:pStyle w:val="table1ordered"/>
              <w:ind w:left="346" w:hanging="289"/>
              <w:jc w:val="center"/>
              <w:rPr>
                <w:lang w:eastAsia="ja-JP"/>
              </w:rPr>
            </w:pPr>
            <w:r>
              <w:rPr>
                <w:rFonts w:hint="eastAsia"/>
                <w:lang w:eastAsia="ja-JP"/>
              </w:rPr>
              <w:t>VIN</w:t>
            </w:r>
            <w:r>
              <w:rPr>
                <w:lang w:eastAsia="ja-JP"/>
              </w:rPr>
              <w:t>12</w:t>
            </w:r>
          </w:p>
        </w:tc>
        <w:tc>
          <w:tcPr>
            <w:tcW w:w="1587" w:type="dxa"/>
          </w:tcPr>
          <w:p w14:paraId="7D25C9FE" w14:textId="43BD7F04" w:rsidR="00521611" w:rsidRDefault="00521611" w:rsidP="00521611">
            <w:pPr>
              <w:pStyle w:val="table1ordered"/>
              <w:ind w:left="346" w:hanging="289"/>
              <w:jc w:val="center"/>
              <w:rPr>
                <w:lang w:eastAsia="ja-JP"/>
              </w:rPr>
            </w:pPr>
            <w:r w:rsidRPr="00B552FB">
              <w:rPr>
                <w:rFonts w:hint="eastAsia"/>
                <w:lang w:eastAsia="ja-JP"/>
              </w:rPr>
              <w:t>-</w:t>
            </w:r>
          </w:p>
        </w:tc>
        <w:tc>
          <w:tcPr>
            <w:tcW w:w="1221" w:type="dxa"/>
          </w:tcPr>
          <w:p w14:paraId="2DC31EC5" w14:textId="2DAB1F41" w:rsidR="00521611" w:rsidRDefault="00521611" w:rsidP="00521611">
            <w:pPr>
              <w:pStyle w:val="table1ordered"/>
              <w:ind w:left="346" w:hanging="289"/>
              <w:jc w:val="center"/>
              <w:rPr>
                <w:lang w:eastAsia="ja-JP"/>
              </w:rPr>
            </w:pPr>
            <w:r>
              <w:rPr>
                <w:lang w:eastAsia="ja-JP"/>
              </w:rPr>
              <w:t>No</w:t>
            </w:r>
          </w:p>
        </w:tc>
        <w:tc>
          <w:tcPr>
            <w:tcW w:w="1391" w:type="dxa"/>
          </w:tcPr>
          <w:p w14:paraId="31802B08" w14:textId="3F88FB8C"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1CFFA5FA" w14:textId="6BD1F998" w:rsidR="00521611" w:rsidRDefault="00521611" w:rsidP="00521611">
            <w:pPr>
              <w:pStyle w:val="table1ordered"/>
              <w:ind w:left="346" w:hanging="289"/>
              <w:rPr>
                <w:lang w:eastAsia="ja-JP"/>
              </w:rPr>
            </w:pPr>
          </w:p>
        </w:tc>
      </w:tr>
      <w:tr w:rsidR="00521611" w14:paraId="03B511F2" w14:textId="77777777" w:rsidTr="0012126A">
        <w:trPr>
          <w:trHeight w:val="304"/>
        </w:trPr>
        <w:tc>
          <w:tcPr>
            <w:tcW w:w="1425" w:type="dxa"/>
          </w:tcPr>
          <w:p w14:paraId="0FB18F43" w14:textId="0EF504E5" w:rsidR="00521611" w:rsidRDefault="00521611" w:rsidP="00521611">
            <w:pPr>
              <w:pStyle w:val="table1ordered"/>
              <w:ind w:left="346" w:hanging="289"/>
              <w:jc w:val="center"/>
              <w:rPr>
                <w:lang w:eastAsia="ja-JP"/>
              </w:rPr>
            </w:pPr>
            <w:r>
              <w:rPr>
                <w:rFonts w:hint="eastAsia"/>
                <w:lang w:eastAsia="ja-JP"/>
              </w:rPr>
              <w:t>VIN</w:t>
            </w:r>
            <w:r>
              <w:rPr>
                <w:lang w:eastAsia="ja-JP"/>
              </w:rPr>
              <w:t>13</w:t>
            </w:r>
          </w:p>
        </w:tc>
        <w:tc>
          <w:tcPr>
            <w:tcW w:w="1587" w:type="dxa"/>
          </w:tcPr>
          <w:p w14:paraId="29D1AEB8" w14:textId="05FF9446" w:rsidR="00521611" w:rsidRPr="00916D10" w:rsidRDefault="00521611" w:rsidP="00521611">
            <w:pPr>
              <w:pStyle w:val="table1ordered"/>
              <w:ind w:left="346" w:hanging="289"/>
              <w:jc w:val="center"/>
              <w:rPr>
                <w:lang w:eastAsia="ja-JP"/>
              </w:rPr>
            </w:pPr>
            <w:r w:rsidRPr="00B552FB">
              <w:rPr>
                <w:rFonts w:hint="eastAsia"/>
                <w:lang w:eastAsia="ja-JP"/>
              </w:rPr>
              <w:t>-</w:t>
            </w:r>
          </w:p>
        </w:tc>
        <w:tc>
          <w:tcPr>
            <w:tcW w:w="1221" w:type="dxa"/>
          </w:tcPr>
          <w:p w14:paraId="6C289737" w14:textId="675496E4" w:rsidR="00521611" w:rsidRDefault="00521611" w:rsidP="00521611">
            <w:pPr>
              <w:pStyle w:val="table1ordered"/>
              <w:ind w:left="346" w:hanging="289"/>
              <w:jc w:val="center"/>
              <w:rPr>
                <w:lang w:eastAsia="ja-JP"/>
              </w:rPr>
            </w:pPr>
            <w:r>
              <w:rPr>
                <w:lang w:eastAsia="ja-JP"/>
              </w:rPr>
              <w:t>No</w:t>
            </w:r>
          </w:p>
        </w:tc>
        <w:tc>
          <w:tcPr>
            <w:tcW w:w="1391" w:type="dxa"/>
          </w:tcPr>
          <w:p w14:paraId="6C3E1908" w14:textId="46FEE218"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25533215" w14:textId="18C4C2C2" w:rsidR="00521611" w:rsidRDefault="00521611" w:rsidP="00521611">
            <w:pPr>
              <w:pStyle w:val="table1ordered"/>
              <w:ind w:left="346" w:hanging="289"/>
              <w:rPr>
                <w:lang w:eastAsia="ja-JP"/>
              </w:rPr>
            </w:pPr>
          </w:p>
        </w:tc>
      </w:tr>
      <w:tr w:rsidR="00521611" w14:paraId="6E19E476" w14:textId="77777777" w:rsidTr="0012126A">
        <w:trPr>
          <w:trHeight w:val="304"/>
        </w:trPr>
        <w:tc>
          <w:tcPr>
            <w:tcW w:w="1425" w:type="dxa"/>
          </w:tcPr>
          <w:p w14:paraId="547E1ADF" w14:textId="21651B50" w:rsidR="00521611" w:rsidRDefault="00521611" w:rsidP="00521611">
            <w:pPr>
              <w:pStyle w:val="table1ordered"/>
              <w:ind w:left="346" w:hanging="289"/>
              <w:jc w:val="center"/>
              <w:rPr>
                <w:lang w:eastAsia="ja-JP"/>
              </w:rPr>
            </w:pPr>
            <w:r>
              <w:rPr>
                <w:rFonts w:hint="eastAsia"/>
                <w:lang w:eastAsia="ja-JP"/>
              </w:rPr>
              <w:t>VIN</w:t>
            </w:r>
            <w:r>
              <w:rPr>
                <w:lang w:eastAsia="ja-JP"/>
              </w:rPr>
              <w:t>14</w:t>
            </w:r>
          </w:p>
        </w:tc>
        <w:tc>
          <w:tcPr>
            <w:tcW w:w="1587" w:type="dxa"/>
          </w:tcPr>
          <w:p w14:paraId="04D9D26E" w14:textId="1AA0B77C" w:rsidR="00521611" w:rsidRPr="00916D10" w:rsidRDefault="00521611" w:rsidP="00521611">
            <w:pPr>
              <w:pStyle w:val="table1ordered"/>
              <w:ind w:left="346" w:hanging="289"/>
              <w:jc w:val="center"/>
              <w:rPr>
                <w:lang w:eastAsia="ja-JP"/>
              </w:rPr>
            </w:pPr>
            <w:r w:rsidRPr="00B552FB">
              <w:rPr>
                <w:rFonts w:hint="eastAsia"/>
                <w:lang w:eastAsia="ja-JP"/>
              </w:rPr>
              <w:t>-</w:t>
            </w:r>
          </w:p>
        </w:tc>
        <w:tc>
          <w:tcPr>
            <w:tcW w:w="1221" w:type="dxa"/>
          </w:tcPr>
          <w:p w14:paraId="336A6B47" w14:textId="6B357858" w:rsidR="00521611" w:rsidRDefault="00521611" w:rsidP="00521611">
            <w:pPr>
              <w:pStyle w:val="table1ordered"/>
              <w:ind w:left="346" w:hanging="289"/>
              <w:jc w:val="center"/>
              <w:rPr>
                <w:lang w:eastAsia="ja-JP"/>
              </w:rPr>
            </w:pPr>
            <w:r>
              <w:rPr>
                <w:lang w:eastAsia="ja-JP"/>
              </w:rPr>
              <w:t>No</w:t>
            </w:r>
          </w:p>
        </w:tc>
        <w:tc>
          <w:tcPr>
            <w:tcW w:w="1391" w:type="dxa"/>
          </w:tcPr>
          <w:p w14:paraId="14A247CE" w14:textId="68632E3E"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30A9687A" w14:textId="5EF9956B" w:rsidR="00521611" w:rsidRDefault="00521611" w:rsidP="00521611">
            <w:pPr>
              <w:pStyle w:val="table1ordered"/>
              <w:ind w:left="346" w:hanging="289"/>
              <w:rPr>
                <w:lang w:eastAsia="ja-JP"/>
              </w:rPr>
            </w:pPr>
          </w:p>
        </w:tc>
      </w:tr>
      <w:tr w:rsidR="00521611" w14:paraId="544E2973" w14:textId="77777777" w:rsidTr="0012126A">
        <w:trPr>
          <w:trHeight w:val="304"/>
        </w:trPr>
        <w:tc>
          <w:tcPr>
            <w:tcW w:w="1425" w:type="dxa"/>
          </w:tcPr>
          <w:p w14:paraId="725E8264" w14:textId="5C2642FA" w:rsidR="00521611" w:rsidRDefault="00521611" w:rsidP="00521611">
            <w:pPr>
              <w:pStyle w:val="table1ordered"/>
              <w:ind w:left="346" w:hanging="289"/>
              <w:jc w:val="center"/>
              <w:rPr>
                <w:lang w:eastAsia="ja-JP"/>
              </w:rPr>
            </w:pPr>
            <w:r>
              <w:rPr>
                <w:rFonts w:hint="eastAsia"/>
                <w:lang w:eastAsia="ja-JP"/>
              </w:rPr>
              <w:t>VIN</w:t>
            </w:r>
            <w:r>
              <w:rPr>
                <w:lang w:eastAsia="ja-JP"/>
              </w:rPr>
              <w:t>15</w:t>
            </w:r>
          </w:p>
        </w:tc>
        <w:tc>
          <w:tcPr>
            <w:tcW w:w="1587" w:type="dxa"/>
          </w:tcPr>
          <w:p w14:paraId="2EBD3C87" w14:textId="1212A44F" w:rsidR="00521611" w:rsidRPr="00916D10" w:rsidRDefault="00521611" w:rsidP="00521611">
            <w:pPr>
              <w:pStyle w:val="table1ordered"/>
              <w:ind w:left="346" w:hanging="289"/>
              <w:jc w:val="center"/>
              <w:rPr>
                <w:lang w:eastAsia="ja-JP"/>
              </w:rPr>
            </w:pPr>
            <w:r w:rsidRPr="00B552FB">
              <w:rPr>
                <w:rFonts w:hint="eastAsia"/>
                <w:lang w:eastAsia="ja-JP"/>
              </w:rPr>
              <w:t>-</w:t>
            </w:r>
          </w:p>
        </w:tc>
        <w:tc>
          <w:tcPr>
            <w:tcW w:w="1221" w:type="dxa"/>
          </w:tcPr>
          <w:p w14:paraId="2CC7C6CF" w14:textId="19AFA144" w:rsidR="00521611" w:rsidRDefault="00521611" w:rsidP="00521611">
            <w:pPr>
              <w:pStyle w:val="table1ordered"/>
              <w:ind w:left="346" w:hanging="289"/>
              <w:jc w:val="center"/>
              <w:rPr>
                <w:lang w:eastAsia="ja-JP"/>
              </w:rPr>
            </w:pPr>
            <w:r>
              <w:rPr>
                <w:lang w:eastAsia="ja-JP"/>
              </w:rPr>
              <w:t>No</w:t>
            </w:r>
          </w:p>
        </w:tc>
        <w:tc>
          <w:tcPr>
            <w:tcW w:w="1391" w:type="dxa"/>
          </w:tcPr>
          <w:p w14:paraId="0722BCC8" w14:textId="3EF39532"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5AB1065E" w14:textId="562629C0" w:rsidR="00521611" w:rsidRDefault="00521611" w:rsidP="00521611">
            <w:pPr>
              <w:pStyle w:val="table1ordered"/>
              <w:ind w:left="346" w:hanging="289"/>
              <w:rPr>
                <w:lang w:eastAsia="ja-JP"/>
              </w:rPr>
            </w:pPr>
          </w:p>
        </w:tc>
      </w:tr>
      <w:tr w:rsidR="00521611" w14:paraId="24825B73" w14:textId="77777777" w:rsidTr="0012126A">
        <w:trPr>
          <w:trHeight w:val="317"/>
        </w:trPr>
        <w:tc>
          <w:tcPr>
            <w:tcW w:w="1425" w:type="dxa"/>
          </w:tcPr>
          <w:p w14:paraId="467D2296" w14:textId="334A07A6" w:rsidR="00521611" w:rsidRDefault="00521611" w:rsidP="00521611">
            <w:pPr>
              <w:pStyle w:val="table1ordered"/>
              <w:ind w:left="346" w:hanging="289"/>
              <w:jc w:val="center"/>
              <w:rPr>
                <w:lang w:eastAsia="ja-JP"/>
              </w:rPr>
            </w:pPr>
            <w:r>
              <w:rPr>
                <w:rFonts w:hint="eastAsia"/>
                <w:lang w:eastAsia="ja-JP"/>
              </w:rPr>
              <w:lastRenderedPageBreak/>
              <w:t>VIN</w:t>
            </w:r>
            <w:r>
              <w:rPr>
                <w:lang w:eastAsia="ja-JP"/>
              </w:rPr>
              <w:t>16</w:t>
            </w:r>
          </w:p>
        </w:tc>
        <w:tc>
          <w:tcPr>
            <w:tcW w:w="1587" w:type="dxa"/>
          </w:tcPr>
          <w:p w14:paraId="49A4B347" w14:textId="30A97256" w:rsidR="00521611" w:rsidRDefault="00521611" w:rsidP="00521611">
            <w:pPr>
              <w:pStyle w:val="table1ordered"/>
              <w:ind w:left="346" w:hanging="289"/>
              <w:jc w:val="center"/>
              <w:rPr>
                <w:lang w:eastAsia="ja-JP"/>
              </w:rPr>
            </w:pPr>
            <w:r>
              <w:rPr>
                <w:rFonts w:hint="eastAsia"/>
                <w:lang w:eastAsia="ja-JP"/>
              </w:rPr>
              <w:t>C</w:t>
            </w:r>
            <w:r>
              <w:rPr>
                <w:lang w:eastAsia="ja-JP"/>
              </w:rPr>
              <w:t>N5</w:t>
            </w:r>
          </w:p>
        </w:tc>
        <w:tc>
          <w:tcPr>
            <w:tcW w:w="1221" w:type="dxa"/>
          </w:tcPr>
          <w:p w14:paraId="4E7E7C04" w14:textId="6F941146" w:rsidR="00521611" w:rsidRDefault="00521611" w:rsidP="00521611">
            <w:pPr>
              <w:pStyle w:val="table1ordered"/>
              <w:ind w:left="346" w:hanging="289"/>
              <w:jc w:val="center"/>
              <w:rPr>
                <w:lang w:eastAsia="ja-JP"/>
              </w:rPr>
            </w:pPr>
            <w:r w:rsidRPr="00CF4D13">
              <w:rPr>
                <w:rFonts w:hint="eastAsia"/>
                <w:lang w:eastAsia="ja-JP"/>
              </w:rPr>
              <w:t>Yes</w:t>
            </w:r>
          </w:p>
        </w:tc>
        <w:tc>
          <w:tcPr>
            <w:tcW w:w="1391" w:type="dxa"/>
          </w:tcPr>
          <w:p w14:paraId="65687B65" w14:textId="62E776DD"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7452B8A4" w14:textId="55DBA2E5" w:rsidR="00521611" w:rsidRDefault="00F7699E" w:rsidP="00521611">
            <w:pPr>
              <w:pStyle w:val="table1ordered"/>
              <w:ind w:left="346" w:hanging="289"/>
              <w:rPr>
                <w:lang w:eastAsia="ja-JP"/>
              </w:rPr>
            </w:pPr>
            <w:r>
              <w:rPr>
                <w:rFonts w:hint="eastAsia"/>
                <w:lang w:eastAsia="ja-JP"/>
              </w:rPr>
              <w:t>Max</w:t>
            </w:r>
            <w:r w:rsidR="00521611">
              <w:rPr>
                <w:lang w:eastAsia="ja-JP"/>
              </w:rPr>
              <w:t xml:space="preserve">96712 </w:t>
            </w:r>
            <w:proofErr w:type="spellStart"/>
            <w:r w:rsidR="00521611">
              <w:rPr>
                <w:lang w:eastAsia="ja-JP"/>
              </w:rPr>
              <w:t>Deserializer</w:t>
            </w:r>
            <w:proofErr w:type="spellEnd"/>
            <w:r w:rsidR="00521611">
              <w:rPr>
                <w:lang w:eastAsia="ja-JP"/>
              </w:rPr>
              <w:t xml:space="preserve"> </w:t>
            </w:r>
          </w:p>
        </w:tc>
      </w:tr>
      <w:tr w:rsidR="00521611" w14:paraId="0BC4B004" w14:textId="77777777" w:rsidTr="0012126A">
        <w:trPr>
          <w:trHeight w:val="304"/>
        </w:trPr>
        <w:tc>
          <w:tcPr>
            <w:tcW w:w="1425" w:type="dxa"/>
          </w:tcPr>
          <w:p w14:paraId="37FB0599" w14:textId="1EDA052D" w:rsidR="00521611" w:rsidRDefault="00521611" w:rsidP="00521611">
            <w:pPr>
              <w:pStyle w:val="table1ordered"/>
              <w:ind w:left="346" w:hanging="289"/>
              <w:jc w:val="center"/>
              <w:rPr>
                <w:lang w:eastAsia="ja-JP"/>
              </w:rPr>
            </w:pPr>
            <w:r>
              <w:rPr>
                <w:rFonts w:hint="eastAsia"/>
                <w:lang w:eastAsia="ja-JP"/>
              </w:rPr>
              <w:t>VIN</w:t>
            </w:r>
            <w:r>
              <w:rPr>
                <w:lang w:eastAsia="ja-JP"/>
              </w:rPr>
              <w:t>17</w:t>
            </w:r>
          </w:p>
        </w:tc>
        <w:tc>
          <w:tcPr>
            <w:tcW w:w="1587" w:type="dxa"/>
          </w:tcPr>
          <w:p w14:paraId="3412889D" w14:textId="1E67A7F0" w:rsidR="00521611" w:rsidRPr="00491763" w:rsidRDefault="00521611" w:rsidP="00521611">
            <w:pPr>
              <w:pStyle w:val="table1ordered"/>
              <w:ind w:left="346" w:hanging="289"/>
              <w:jc w:val="center"/>
              <w:rPr>
                <w:lang w:eastAsia="ja-JP"/>
              </w:rPr>
            </w:pPr>
            <w:r>
              <w:rPr>
                <w:rFonts w:hint="eastAsia"/>
                <w:lang w:eastAsia="ja-JP"/>
              </w:rPr>
              <w:t>C</w:t>
            </w:r>
            <w:r>
              <w:rPr>
                <w:lang w:eastAsia="ja-JP"/>
              </w:rPr>
              <w:t>N5</w:t>
            </w:r>
          </w:p>
        </w:tc>
        <w:tc>
          <w:tcPr>
            <w:tcW w:w="1221" w:type="dxa"/>
          </w:tcPr>
          <w:p w14:paraId="460FB432" w14:textId="09A25F42" w:rsidR="00521611" w:rsidRDefault="00521611" w:rsidP="00521611">
            <w:pPr>
              <w:pStyle w:val="table1ordered"/>
              <w:ind w:left="346" w:hanging="289"/>
              <w:jc w:val="center"/>
              <w:rPr>
                <w:lang w:eastAsia="ja-JP"/>
              </w:rPr>
            </w:pPr>
            <w:r>
              <w:rPr>
                <w:rFonts w:hint="eastAsia"/>
                <w:lang w:eastAsia="ja-JP"/>
              </w:rPr>
              <w:t>Yes</w:t>
            </w:r>
          </w:p>
        </w:tc>
        <w:tc>
          <w:tcPr>
            <w:tcW w:w="1391" w:type="dxa"/>
          </w:tcPr>
          <w:p w14:paraId="6380AEBD" w14:textId="624E9135"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5ABC7AED" w14:textId="6605198F" w:rsidR="00521611" w:rsidRDefault="00F7699E" w:rsidP="00521611">
            <w:pPr>
              <w:pStyle w:val="table1ordered"/>
              <w:ind w:left="346" w:hanging="289"/>
              <w:rPr>
                <w:lang w:eastAsia="ja-JP"/>
              </w:rPr>
            </w:pPr>
            <w:r>
              <w:rPr>
                <w:rFonts w:hint="eastAsia"/>
                <w:lang w:eastAsia="ja-JP"/>
              </w:rPr>
              <w:t>Max</w:t>
            </w:r>
            <w:r w:rsidR="00521611">
              <w:rPr>
                <w:lang w:eastAsia="ja-JP"/>
              </w:rPr>
              <w:t xml:space="preserve">96712 </w:t>
            </w:r>
            <w:proofErr w:type="spellStart"/>
            <w:r w:rsidR="00521611">
              <w:rPr>
                <w:lang w:eastAsia="ja-JP"/>
              </w:rPr>
              <w:t>Deserializer</w:t>
            </w:r>
            <w:proofErr w:type="spellEnd"/>
            <w:r w:rsidR="00521611">
              <w:rPr>
                <w:lang w:eastAsia="ja-JP"/>
              </w:rPr>
              <w:t xml:space="preserve"> </w:t>
            </w:r>
          </w:p>
        </w:tc>
      </w:tr>
      <w:tr w:rsidR="00521611" w14:paraId="43C0024D" w14:textId="77777777" w:rsidTr="0012126A">
        <w:trPr>
          <w:trHeight w:val="289"/>
        </w:trPr>
        <w:tc>
          <w:tcPr>
            <w:tcW w:w="1425" w:type="dxa"/>
          </w:tcPr>
          <w:p w14:paraId="13A13BBC" w14:textId="5050985A" w:rsidR="00521611" w:rsidRDefault="00521611" w:rsidP="00521611">
            <w:pPr>
              <w:pStyle w:val="table1ordered"/>
              <w:ind w:left="346" w:hanging="289"/>
              <w:jc w:val="center"/>
              <w:rPr>
                <w:lang w:eastAsia="ja-JP"/>
              </w:rPr>
            </w:pPr>
            <w:r>
              <w:rPr>
                <w:rFonts w:hint="eastAsia"/>
                <w:lang w:eastAsia="ja-JP"/>
              </w:rPr>
              <w:t>VIN</w:t>
            </w:r>
            <w:r>
              <w:rPr>
                <w:lang w:eastAsia="ja-JP"/>
              </w:rPr>
              <w:t>18</w:t>
            </w:r>
          </w:p>
        </w:tc>
        <w:tc>
          <w:tcPr>
            <w:tcW w:w="1587" w:type="dxa"/>
          </w:tcPr>
          <w:p w14:paraId="2B7D4A34" w14:textId="352D1BE0" w:rsidR="00521611" w:rsidRPr="00916D10" w:rsidRDefault="00521611" w:rsidP="00521611">
            <w:pPr>
              <w:pStyle w:val="table1ordered"/>
              <w:ind w:left="346" w:hanging="289"/>
              <w:jc w:val="center"/>
              <w:rPr>
                <w:lang w:eastAsia="ja-JP"/>
              </w:rPr>
            </w:pPr>
            <w:r>
              <w:rPr>
                <w:rFonts w:hint="eastAsia"/>
                <w:lang w:eastAsia="ja-JP"/>
              </w:rPr>
              <w:t>C</w:t>
            </w:r>
            <w:r>
              <w:rPr>
                <w:lang w:eastAsia="ja-JP"/>
              </w:rPr>
              <w:t>N5</w:t>
            </w:r>
          </w:p>
        </w:tc>
        <w:tc>
          <w:tcPr>
            <w:tcW w:w="1221" w:type="dxa"/>
          </w:tcPr>
          <w:p w14:paraId="00947B7F" w14:textId="1E93435C" w:rsidR="00521611" w:rsidRDefault="00521611" w:rsidP="00521611">
            <w:pPr>
              <w:pStyle w:val="table1ordered"/>
              <w:ind w:left="346" w:hanging="289"/>
              <w:jc w:val="center"/>
              <w:rPr>
                <w:lang w:eastAsia="ja-JP"/>
              </w:rPr>
            </w:pPr>
            <w:r>
              <w:rPr>
                <w:rFonts w:hint="eastAsia"/>
                <w:lang w:eastAsia="ja-JP"/>
              </w:rPr>
              <w:t>Yes</w:t>
            </w:r>
          </w:p>
        </w:tc>
        <w:tc>
          <w:tcPr>
            <w:tcW w:w="1391" w:type="dxa"/>
          </w:tcPr>
          <w:p w14:paraId="5B525901" w14:textId="6AFDDA0A"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012D591B" w14:textId="6CB27224" w:rsidR="00521611" w:rsidRDefault="00F7699E" w:rsidP="00521611">
            <w:pPr>
              <w:pStyle w:val="table1ordered"/>
              <w:ind w:left="346" w:hanging="289"/>
              <w:rPr>
                <w:lang w:eastAsia="ja-JP"/>
              </w:rPr>
            </w:pPr>
            <w:r>
              <w:rPr>
                <w:rFonts w:hint="eastAsia"/>
                <w:lang w:eastAsia="ja-JP"/>
              </w:rPr>
              <w:t>Max</w:t>
            </w:r>
            <w:r w:rsidR="00521611">
              <w:rPr>
                <w:lang w:eastAsia="ja-JP"/>
              </w:rPr>
              <w:t xml:space="preserve">96712 </w:t>
            </w:r>
            <w:proofErr w:type="spellStart"/>
            <w:r w:rsidR="00521611">
              <w:rPr>
                <w:lang w:eastAsia="ja-JP"/>
              </w:rPr>
              <w:t>Deserializer</w:t>
            </w:r>
            <w:proofErr w:type="spellEnd"/>
            <w:r w:rsidR="00521611">
              <w:rPr>
                <w:lang w:eastAsia="ja-JP"/>
              </w:rPr>
              <w:t xml:space="preserve"> </w:t>
            </w:r>
          </w:p>
        </w:tc>
      </w:tr>
      <w:tr w:rsidR="00521611" w14:paraId="22A9E5D7" w14:textId="77777777" w:rsidTr="0012126A">
        <w:trPr>
          <w:trHeight w:val="304"/>
        </w:trPr>
        <w:tc>
          <w:tcPr>
            <w:tcW w:w="1425" w:type="dxa"/>
          </w:tcPr>
          <w:p w14:paraId="3825253B" w14:textId="27F6C0EA" w:rsidR="00521611" w:rsidRDefault="00521611" w:rsidP="00521611">
            <w:pPr>
              <w:pStyle w:val="table1ordered"/>
              <w:ind w:left="346" w:hanging="289"/>
              <w:jc w:val="center"/>
              <w:rPr>
                <w:lang w:eastAsia="ja-JP"/>
              </w:rPr>
            </w:pPr>
            <w:r>
              <w:rPr>
                <w:rFonts w:hint="eastAsia"/>
                <w:lang w:eastAsia="ja-JP"/>
              </w:rPr>
              <w:t>VIN</w:t>
            </w:r>
            <w:r>
              <w:rPr>
                <w:lang w:eastAsia="ja-JP"/>
              </w:rPr>
              <w:t>19</w:t>
            </w:r>
          </w:p>
        </w:tc>
        <w:tc>
          <w:tcPr>
            <w:tcW w:w="1587" w:type="dxa"/>
          </w:tcPr>
          <w:p w14:paraId="041224E6" w14:textId="128BD1E1" w:rsidR="00521611" w:rsidRPr="00916D10" w:rsidRDefault="00521611" w:rsidP="00521611">
            <w:pPr>
              <w:pStyle w:val="table1ordered"/>
              <w:ind w:left="346" w:hanging="289"/>
              <w:jc w:val="center"/>
              <w:rPr>
                <w:lang w:eastAsia="ja-JP"/>
              </w:rPr>
            </w:pPr>
            <w:r>
              <w:rPr>
                <w:rFonts w:hint="eastAsia"/>
                <w:lang w:eastAsia="ja-JP"/>
              </w:rPr>
              <w:t>C</w:t>
            </w:r>
            <w:r>
              <w:rPr>
                <w:lang w:eastAsia="ja-JP"/>
              </w:rPr>
              <w:t>N5</w:t>
            </w:r>
          </w:p>
        </w:tc>
        <w:tc>
          <w:tcPr>
            <w:tcW w:w="1221" w:type="dxa"/>
          </w:tcPr>
          <w:p w14:paraId="471E4493" w14:textId="18FF53B9" w:rsidR="00521611" w:rsidRDefault="00521611" w:rsidP="00521611">
            <w:pPr>
              <w:pStyle w:val="table1ordered"/>
              <w:ind w:left="346" w:hanging="289"/>
              <w:jc w:val="center"/>
              <w:rPr>
                <w:lang w:eastAsia="ja-JP"/>
              </w:rPr>
            </w:pPr>
            <w:r>
              <w:rPr>
                <w:rFonts w:hint="eastAsia"/>
                <w:lang w:eastAsia="ja-JP"/>
              </w:rPr>
              <w:t>Yes</w:t>
            </w:r>
          </w:p>
        </w:tc>
        <w:tc>
          <w:tcPr>
            <w:tcW w:w="1391" w:type="dxa"/>
          </w:tcPr>
          <w:p w14:paraId="6F399E01" w14:textId="248AD326"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106F8E11" w14:textId="14D1BE33" w:rsidR="00521611" w:rsidRDefault="00F7699E" w:rsidP="00521611">
            <w:pPr>
              <w:pStyle w:val="table1ordered"/>
              <w:ind w:left="346" w:hanging="289"/>
              <w:rPr>
                <w:lang w:eastAsia="ja-JP"/>
              </w:rPr>
            </w:pPr>
            <w:r>
              <w:rPr>
                <w:rFonts w:hint="eastAsia"/>
                <w:lang w:eastAsia="ja-JP"/>
              </w:rPr>
              <w:t>Max</w:t>
            </w:r>
            <w:r w:rsidR="00521611">
              <w:rPr>
                <w:lang w:eastAsia="ja-JP"/>
              </w:rPr>
              <w:t xml:space="preserve">96712 </w:t>
            </w:r>
            <w:proofErr w:type="spellStart"/>
            <w:r w:rsidR="00521611">
              <w:rPr>
                <w:lang w:eastAsia="ja-JP"/>
              </w:rPr>
              <w:t>Deserializer</w:t>
            </w:r>
            <w:proofErr w:type="spellEnd"/>
            <w:r w:rsidR="00521611">
              <w:rPr>
                <w:lang w:eastAsia="ja-JP"/>
              </w:rPr>
              <w:t xml:space="preserve"> </w:t>
            </w:r>
          </w:p>
        </w:tc>
      </w:tr>
      <w:tr w:rsidR="00521611" w14:paraId="7C92071E" w14:textId="77777777" w:rsidTr="0012126A">
        <w:trPr>
          <w:trHeight w:val="304"/>
        </w:trPr>
        <w:tc>
          <w:tcPr>
            <w:tcW w:w="1425" w:type="dxa"/>
          </w:tcPr>
          <w:p w14:paraId="6AE31D67" w14:textId="4588EE75" w:rsidR="00521611" w:rsidRDefault="00521611" w:rsidP="00521611">
            <w:pPr>
              <w:pStyle w:val="table1ordered"/>
              <w:ind w:left="346" w:hanging="289"/>
              <w:jc w:val="center"/>
              <w:rPr>
                <w:lang w:eastAsia="ja-JP"/>
              </w:rPr>
            </w:pPr>
            <w:r>
              <w:rPr>
                <w:rFonts w:hint="eastAsia"/>
                <w:lang w:eastAsia="ja-JP"/>
              </w:rPr>
              <w:t>VIN</w:t>
            </w:r>
            <w:r>
              <w:rPr>
                <w:lang w:eastAsia="ja-JP"/>
              </w:rPr>
              <w:t>20</w:t>
            </w:r>
          </w:p>
        </w:tc>
        <w:tc>
          <w:tcPr>
            <w:tcW w:w="1587" w:type="dxa"/>
          </w:tcPr>
          <w:p w14:paraId="25EBF061" w14:textId="05F9999F" w:rsidR="00521611" w:rsidRDefault="00521611" w:rsidP="00521611">
            <w:pPr>
              <w:pStyle w:val="table1ordered"/>
              <w:ind w:left="346" w:hanging="289"/>
              <w:jc w:val="center"/>
              <w:rPr>
                <w:lang w:eastAsia="ja-JP"/>
              </w:rPr>
            </w:pPr>
            <w:r w:rsidRPr="00DF4780">
              <w:rPr>
                <w:rFonts w:hint="eastAsia"/>
                <w:lang w:eastAsia="ja-JP"/>
              </w:rPr>
              <w:t>-</w:t>
            </w:r>
          </w:p>
        </w:tc>
        <w:tc>
          <w:tcPr>
            <w:tcW w:w="1221" w:type="dxa"/>
          </w:tcPr>
          <w:p w14:paraId="67718BBB" w14:textId="53872082" w:rsidR="00521611" w:rsidRDefault="00521611" w:rsidP="00521611">
            <w:pPr>
              <w:pStyle w:val="table1ordered"/>
              <w:ind w:left="346" w:hanging="289"/>
              <w:jc w:val="center"/>
              <w:rPr>
                <w:lang w:eastAsia="ja-JP"/>
              </w:rPr>
            </w:pPr>
            <w:r w:rsidRPr="00E35528">
              <w:rPr>
                <w:lang w:eastAsia="ja-JP"/>
              </w:rPr>
              <w:t>No</w:t>
            </w:r>
          </w:p>
        </w:tc>
        <w:tc>
          <w:tcPr>
            <w:tcW w:w="1391" w:type="dxa"/>
          </w:tcPr>
          <w:p w14:paraId="0A0A849D" w14:textId="4D0E5854"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508E424B" w14:textId="7AF35588" w:rsidR="00521611" w:rsidRDefault="00521611" w:rsidP="00521611">
            <w:pPr>
              <w:pStyle w:val="table1ordered"/>
              <w:ind w:left="346" w:hanging="289"/>
              <w:rPr>
                <w:lang w:eastAsia="ja-JP"/>
              </w:rPr>
            </w:pPr>
          </w:p>
        </w:tc>
      </w:tr>
      <w:tr w:rsidR="00521611" w14:paraId="013F9639" w14:textId="77777777" w:rsidTr="0012126A">
        <w:trPr>
          <w:trHeight w:val="304"/>
        </w:trPr>
        <w:tc>
          <w:tcPr>
            <w:tcW w:w="1425" w:type="dxa"/>
          </w:tcPr>
          <w:p w14:paraId="0927FBDE" w14:textId="1A03F815" w:rsidR="00521611" w:rsidRDefault="00521611" w:rsidP="00521611">
            <w:pPr>
              <w:pStyle w:val="table1ordered"/>
              <w:ind w:left="346" w:hanging="289"/>
              <w:jc w:val="center"/>
              <w:rPr>
                <w:lang w:eastAsia="ja-JP"/>
              </w:rPr>
            </w:pPr>
            <w:r>
              <w:rPr>
                <w:rFonts w:hint="eastAsia"/>
                <w:lang w:eastAsia="ja-JP"/>
              </w:rPr>
              <w:t>VIN</w:t>
            </w:r>
            <w:r>
              <w:rPr>
                <w:lang w:eastAsia="ja-JP"/>
              </w:rPr>
              <w:t>21</w:t>
            </w:r>
          </w:p>
        </w:tc>
        <w:tc>
          <w:tcPr>
            <w:tcW w:w="1587" w:type="dxa"/>
          </w:tcPr>
          <w:p w14:paraId="5DF631C3" w14:textId="05EEF28A" w:rsidR="00521611" w:rsidRPr="00916D10" w:rsidRDefault="00521611" w:rsidP="00521611">
            <w:pPr>
              <w:pStyle w:val="table1ordered"/>
              <w:ind w:left="346" w:hanging="289"/>
              <w:jc w:val="center"/>
              <w:rPr>
                <w:lang w:eastAsia="ja-JP"/>
              </w:rPr>
            </w:pPr>
            <w:r w:rsidRPr="00DF4780">
              <w:rPr>
                <w:rFonts w:hint="eastAsia"/>
                <w:lang w:eastAsia="ja-JP"/>
              </w:rPr>
              <w:t>-</w:t>
            </w:r>
          </w:p>
        </w:tc>
        <w:tc>
          <w:tcPr>
            <w:tcW w:w="1221" w:type="dxa"/>
          </w:tcPr>
          <w:p w14:paraId="48DFF5EF" w14:textId="3ADB4371" w:rsidR="00521611" w:rsidRDefault="00521611" w:rsidP="00521611">
            <w:pPr>
              <w:pStyle w:val="table1ordered"/>
              <w:ind w:left="346" w:hanging="289"/>
              <w:jc w:val="center"/>
              <w:rPr>
                <w:lang w:eastAsia="ja-JP"/>
              </w:rPr>
            </w:pPr>
            <w:r w:rsidRPr="00E35528">
              <w:rPr>
                <w:lang w:eastAsia="ja-JP"/>
              </w:rPr>
              <w:t>No</w:t>
            </w:r>
          </w:p>
        </w:tc>
        <w:tc>
          <w:tcPr>
            <w:tcW w:w="1391" w:type="dxa"/>
          </w:tcPr>
          <w:p w14:paraId="52EAA179" w14:textId="7A9D6C6F"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0E417C05" w14:textId="743E0046" w:rsidR="00521611" w:rsidRDefault="00521611" w:rsidP="00521611">
            <w:pPr>
              <w:pStyle w:val="table1ordered"/>
              <w:ind w:left="346" w:hanging="289"/>
              <w:rPr>
                <w:lang w:eastAsia="ja-JP"/>
              </w:rPr>
            </w:pPr>
          </w:p>
        </w:tc>
      </w:tr>
      <w:tr w:rsidR="00521611" w14:paraId="54B30F27" w14:textId="77777777" w:rsidTr="0012126A">
        <w:trPr>
          <w:trHeight w:val="304"/>
        </w:trPr>
        <w:tc>
          <w:tcPr>
            <w:tcW w:w="1425" w:type="dxa"/>
          </w:tcPr>
          <w:p w14:paraId="7F72CA57" w14:textId="6C204C32" w:rsidR="00521611" w:rsidRDefault="00521611" w:rsidP="00521611">
            <w:pPr>
              <w:pStyle w:val="table1ordered"/>
              <w:ind w:left="346" w:hanging="289"/>
              <w:jc w:val="center"/>
              <w:rPr>
                <w:lang w:eastAsia="ja-JP"/>
              </w:rPr>
            </w:pPr>
            <w:r>
              <w:rPr>
                <w:rFonts w:hint="eastAsia"/>
                <w:lang w:eastAsia="ja-JP"/>
              </w:rPr>
              <w:t>VIN</w:t>
            </w:r>
            <w:r>
              <w:rPr>
                <w:lang w:eastAsia="ja-JP"/>
              </w:rPr>
              <w:t>22</w:t>
            </w:r>
          </w:p>
        </w:tc>
        <w:tc>
          <w:tcPr>
            <w:tcW w:w="1587" w:type="dxa"/>
          </w:tcPr>
          <w:p w14:paraId="71C9704D" w14:textId="77CD19E9" w:rsidR="00521611" w:rsidRPr="00916D10" w:rsidRDefault="00521611" w:rsidP="00521611">
            <w:pPr>
              <w:pStyle w:val="table1ordered"/>
              <w:ind w:left="346" w:hanging="289"/>
              <w:jc w:val="center"/>
              <w:rPr>
                <w:lang w:eastAsia="ja-JP"/>
              </w:rPr>
            </w:pPr>
            <w:r w:rsidRPr="00DF4780">
              <w:rPr>
                <w:rFonts w:hint="eastAsia"/>
                <w:lang w:eastAsia="ja-JP"/>
              </w:rPr>
              <w:t>-</w:t>
            </w:r>
          </w:p>
        </w:tc>
        <w:tc>
          <w:tcPr>
            <w:tcW w:w="1221" w:type="dxa"/>
          </w:tcPr>
          <w:p w14:paraId="57E639B9" w14:textId="1267E780" w:rsidR="00521611" w:rsidRDefault="00521611" w:rsidP="00521611">
            <w:pPr>
              <w:pStyle w:val="table1ordered"/>
              <w:ind w:left="346" w:hanging="289"/>
              <w:jc w:val="center"/>
              <w:rPr>
                <w:lang w:eastAsia="ja-JP"/>
              </w:rPr>
            </w:pPr>
            <w:r w:rsidRPr="00E35528">
              <w:rPr>
                <w:lang w:eastAsia="ja-JP"/>
              </w:rPr>
              <w:t>No</w:t>
            </w:r>
          </w:p>
        </w:tc>
        <w:tc>
          <w:tcPr>
            <w:tcW w:w="1391" w:type="dxa"/>
          </w:tcPr>
          <w:p w14:paraId="364162DF" w14:textId="6A21D700"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057AD7BD" w14:textId="31E7F488" w:rsidR="00521611" w:rsidRDefault="00521611" w:rsidP="00521611">
            <w:pPr>
              <w:pStyle w:val="table1ordered"/>
              <w:ind w:left="346" w:hanging="289"/>
              <w:rPr>
                <w:lang w:eastAsia="ja-JP"/>
              </w:rPr>
            </w:pPr>
          </w:p>
        </w:tc>
      </w:tr>
      <w:tr w:rsidR="00521611" w14:paraId="3744DFCC" w14:textId="77777777" w:rsidTr="0012126A">
        <w:trPr>
          <w:trHeight w:val="304"/>
        </w:trPr>
        <w:tc>
          <w:tcPr>
            <w:tcW w:w="1425" w:type="dxa"/>
          </w:tcPr>
          <w:p w14:paraId="74592C6C" w14:textId="0717EC2C" w:rsidR="00521611" w:rsidRDefault="00521611" w:rsidP="00521611">
            <w:pPr>
              <w:pStyle w:val="table1ordered"/>
              <w:ind w:left="346" w:hanging="289"/>
              <w:jc w:val="center"/>
              <w:rPr>
                <w:lang w:eastAsia="ja-JP"/>
              </w:rPr>
            </w:pPr>
            <w:r>
              <w:rPr>
                <w:rFonts w:hint="eastAsia"/>
                <w:lang w:eastAsia="ja-JP"/>
              </w:rPr>
              <w:t>VIN</w:t>
            </w:r>
            <w:r>
              <w:rPr>
                <w:lang w:eastAsia="ja-JP"/>
              </w:rPr>
              <w:t>23</w:t>
            </w:r>
          </w:p>
        </w:tc>
        <w:tc>
          <w:tcPr>
            <w:tcW w:w="1587" w:type="dxa"/>
          </w:tcPr>
          <w:p w14:paraId="1C0A2299" w14:textId="5B33B357" w:rsidR="00521611" w:rsidRPr="00916D10" w:rsidRDefault="00521611" w:rsidP="00521611">
            <w:pPr>
              <w:pStyle w:val="table1ordered"/>
              <w:ind w:left="346" w:hanging="289"/>
              <w:jc w:val="center"/>
              <w:rPr>
                <w:lang w:eastAsia="ja-JP"/>
              </w:rPr>
            </w:pPr>
            <w:r w:rsidRPr="00DF4780">
              <w:rPr>
                <w:rFonts w:hint="eastAsia"/>
                <w:lang w:eastAsia="ja-JP"/>
              </w:rPr>
              <w:t>-</w:t>
            </w:r>
          </w:p>
        </w:tc>
        <w:tc>
          <w:tcPr>
            <w:tcW w:w="1221" w:type="dxa"/>
          </w:tcPr>
          <w:p w14:paraId="4BDE08B2" w14:textId="6973EB0B" w:rsidR="00521611" w:rsidRDefault="00521611" w:rsidP="00521611">
            <w:pPr>
              <w:pStyle w:val="table1ordered"/>
              <w:ind w:left="346" w:hanging="289"/>
              <w:jc w:val="center"/>
              <w:rPr>
                <w:lang w:eastAsia="ja-JP"/>
              </w:rPr>
            </w:pPr>
            <w:r w:rsidRPr="00E35528">
              <w:rPr>
                <w:lang w:eastAsia="ja-JP"/>
              </w:rPr>
              <w:t>No</w:t>
            </w:r>
          </w:p>
        </w:tc>
        <w:tc>
          <w:tcPr>
            <w:tcW w:w="1391" w:type="dxa"/>
          </w:tcPr>
          <w:p w14:paraId="20006896" w14:textId="11C7BD5B"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4AB906C0" w14:textId="4D2F1982" w:rsidR="00521611" w:rsidRDefault="00521611" w:rsidP="00521611">
            <w:pPr>
              <w:pStyle w:val="table1ordered"/>
              <w:ind w:left="346" w:hanging="289"/>
              <w:rPr>
                <w:lang w:eastAsia="ja-JP"/>
              </w:rPr>
            </w:pPr>
          </w:p>
        </w:tc>
      </w:tr>
      <w:tr w:rsidR="00521611" w14:paraId="02FAE5DB" w14:textId="77777777" w:rsidTr="0012126A">
        <w:trPr>
          <w:trHeight w:val="304"/>
        </w:trPr>
        <w:tc>
          <w:tcPr>
            <w:tcW w:w="1425" w:type="dxa"/>
          </w:tcPr>
          <w:p w14:paraId="1D2B0D0D" w14:textId="0E7E8ECA" w:rsidR="00521611" w:rsidRDefault="00521611" w:rsidP="00521611">
            <w:pPr>
              <w:pStyle w:val="table1ordered"/>
              <w:ind w:left="346" w:hanging="289"/>
              <w:jc w:val="center"/>
              <w:rPr>
                <w:lang w:eastAsia="ja-JP"/>
              </w:rPr>
            </w:pPr>
            <w:r>
              <w:rPr>
                <w:rFonts w:hint="eastAsia"/>
                <w:lang w:eastAsia="ja-JP"/>
              </w:rPr>
              <w:t>VIN</w:t>
            </w:r>
            <w:r>
              <w:rPr>
                <w:lang w:eastAsia="ja-JP"/>
              </w:rPr>
              <w:t>24</w:t>
            </w:r>
          </w:p>
        </w:tc>
        <w:tc>
          <w:tcPr>
            <w:tcW w:w="1587" w:type="dxa"/>
          </w:tcPr>
          <w:p w14:paraId="17A05A42" w14:textId="22F26173" w:rsidR="00521611" w:rsidRDefault="00521611" w:rsidP="00521611">
            <w:pPr>
              <w:pStyle w:val="table1ordered"/>
              <w:ind w:left="346" w:hanging="289"/>
              <w:jc w:val="center"/>
              <w:rPr>
                <w:lang w:eastAsia="ja-JP"/>
              </w:rPr>
            </w:pPr>
            <w:r>
              <w:rPr>
                <w:rFonts w:hint="eastAsia"/>
                <w:lang w:eastAsia="ja-JP"/>
              </w:rPr>
              <w:t>C</w:t>
            </w:r>
            <w:r>
              <w:rPr>
                <w:lang w:eastAsia="ja-JP"/>
              </w:rPr>
              <w:t>N6</w:t>
            </w:r>
          </w:p>
        </w:tc>
        <w:tc>
          <w:tcPr>
            <w:tcW w:w="1221" w:type="dxa"/>
          </w:tcPr>
          <w:p w14:paraId="7DB341BB" w14:textId="47914EB8" w:rsidR="00521611" w:rsidRDefault="00521611" w:rsidP="00521611">
            <w:pPr>
              <w:pStyle w:val="table1ordered"/>
              <w:ind w:left="346" w:hanging="289"/>
              <w:jc w:val="center"/>
              <w:rPr>
                <w:lang w:eastAsia="ja-JP"/>
              </w:rPr>
            </w:pPr>
            <w:r w:rsidRPr="00C667C2">
              <w:rPr>
                <w:rFonts w:hint="eastAsia"/>
                <w:lang w:eastAsia="ja-JP"/>
              </w:rPr>
              <w:t>Yes</w:t>
            </w:r>
          </w:p>
        </w:tc>
        <w:tc>
          <w:tcPr>
            <w:tcW w:w="1391" w:type="dxa"/>
          </w:tcPr>
          <w:p w14:paraId="60EDA622" w14:textId="4DCFC58D"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180B424B" w14:textId="4D7A6C64" w:rsidR="00521611" w:rsidRDefault="00F7699E" w:rsidP="00521611">
            <w:pPr>
              <w:pStyle w:val="table1ordered"/>
              <w:ind w:left="346" w:hanging="289"/>
              <w:rPr>
                <w:lang w:eastAsia="ja-JP"/>
              </w:rPr>
            </w:pPr>
            <w:r>
              <w:rPr>
                <w:rFonts w:hint="eastAsia"/>
                <w:lang w:eastAsia="ja-JP"/>
              </w:rPr>
              <w:t>Max</w:t>
            </w:r>
            <w:r w:rsidR="00521611" w:rsidRPr="00A5195C">
              <w:rPr>
                <w:lang w:eastAsia="ja-JP"/>
              </w:rPr>
              <w:t xml:space="preserve">96712 </w:t>
            </w:r>
            <w:proofErr w:type="spellStart"/>
            <w:r w:rsidR="00521611" w:rsidRPr="00A5195C">
              <w:rPr>
                <w:lang w:eastAsia="ja-JP"/>
              </w:rPr>
              <w:t>Deserializer</w:t>
            </w:r>
            <w:proofErr w:type="spellEnd"/>
            <w:r w:rsidR="00521611" w:rsidRPr="00A5195C">
              <w:rPr>
                <w:lang w:eastAsia="ja-JP"/>
              </w:rPr>
              <w:t xml:space="preserve"> </w:t>
            </w:r>
          </w:p>
        </w:tc>
      </w:tr>
      <w:tr w:rsidR="00521611" w14:paraId="6AB2F8B9" w14:textId="77777777" w:rsidTr="0012126A">
        <w:trPr>
          <w:trHeight w:val="304"/>
        </w:trPr>
        <w:tc>
          <w:tcPr>
            <w:tcW w:w="1425" w:type="dxa"/>
          </w:tcPr>
          <w:p w14:paraId="6E50B548" w14:textId="618B1852" w:rsidR="00521611" w:rsidRDefault="00521611" w:rsidP="00521611">
            <w:pPr>
              <w:pStyle w:val="table1ordered"/>
              <w:ind w:left="346" w:hanging="289"/>
              <w:jc w:val="center"/>
              <w:rPr>
                <w:lang w:eastAsia="ja-JP"/>
              </w:rPr>
            </w:pPr>
            <w:r>
              <w:rPr>
                <w:rFonts w:hint="eastAsia"/>
                <w:lang w:eastAsia="ja-JP"/>
              </w:rPr>
              <w:t>VIN</w:t>
            </w:r>
            <w:r>
              <w:rPr>
                <w:lang w:eastAsia="ja-JP"/>
              </w:rPr>
              <w:t>25</w:t>
            </w:r>
          </w:p>
        </w:tc>
        <w:tc>
          <w:tcPr>
            <w:tcW w:w="1587" w:type="dxa"/>
          </w:tcPr>
          <w:p w14:paraId="29478A3D" w14:textId="2C85CFCC" w:rsidR="00521611" w:rsidRPr="00916D10" w:rsidRDefault="00521611" w:rsidP="00521611">
            <w:pPr>
              <w:pStyle w:val="table1ordered"/>
              <w:ind w:left="346" w:hanging="289"/>
              <w:jc w:val="center"/>
              <w:rPr>
                <w:lang w:eastAsia="ja-JP"/>
              </w:rPr>
            </w:pPr>
            <w:r>
              <w:rPr>
                <w:rFonts w:hint="eastAsia"/>
                <w:lang w:eastAsia="ja-JP"/>
              </w:rPr>
              <w:t>C</w:t>
            </w:r>
            <w:r>
              <w:rPr>
                <w:lang w:eastAsia="ja-JP"/>
              </w:rPr>
              <w:t>N6</w:t>
            </w:r>
          </w:p>
        </w:tc>
        <w:tc>
          <w:tcPr>
            <w:tcW w:w="1221" w:type="dxa"/>
          </w:tcPr>
          <w:p w14:paraId="388F131D" w14:textId="24818E9E" w:rsidR="00521611" w:rsidRDefault="00521611" w:rsidP="00521611">
            <w:pPr>
              <w:pStyle w:val="table1ordered"/>
              <w:ind w:left="346" w:hanging="289"/>
              <w:jc w:val="center"/>
              <w:rPr>
                <w:lang w:eastAsia="ja-JP"/>
              </w:rPr>
            </w:pPr>
            <w:r w:rsidRPr="00C667C2">
              <w:rPr>
                <w:rFonts w:hint="eastAsia"/>
                <w:lang w:eastAsia="ja-JP"/>
              </w:rPr>
              <w:t>Yes</w:t>
            </w:r>
          </w:p>
        </w:tc>
        <w:tc>
          <w:tcPr>
            <w:tcW w:w="1391" w:type="dxa"/>
          </w:tcPr>
          <w:p w14:paraId="63DD07EA" w14:textId="7916B52A"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318587AE" w14:textId="6C9D0534" w:rsidR="00521611" w:rsidRDefault="00F7699E" w:rsidP="00521611">
            <w:pPr>
              <w:pStyle w:val="table1ordered"/>
              <w:ind w:left="346" w:hanging="289"/>
              <w:rPr>
                <w:lang w:eastAsia="ja-JP"/>
              </w:rPr>
            </w:pPr>
            <w:r>
              <w:rPr>
                <w:rFonts w:hint="eastAsia"/>
                <w:lang w:eastAsia="ja-JP"/>
              </w:rPr>
              <w:t>Max</w:t>
            </w:r>
            <w:r w:rsidR="00521611" w:rsidRPr="00A5195C">
              <w:rPr>
                <w:lang w:eastAsia="ja-JP"/>
              </w:rPr>
              <w:t xml:space="preserve">96712 </w:t>
            </w:r>
            <w:proofErr w:type="spellStart"/>
            <w:r w:rsidR="00521611" w:rsidRPr="00A5195C">
              <w:rPr>
                <w:lang w:eastAsia="ja-JP"/>
              </w:rPr>
              <w:t>Deserializer</w:t>
            </w:r>
            <w:proofErr w:type="spellEnd"/>
            <w:r w:rsidR="00521611" w:rsidRPr="00A5195C">
              <w:rPr>
                <w:lang w:eastAsia="ja-JP"/>
              </w:rPr>
              <w:t xml:space="preserve"> </w:t>
            </w:r>
          </w:p>
        </w:tc>
      </w:tr>
      <w:tr w:rsidR="00521611" w14:paraId="04329D35" w14:textId="77777777" w:rsidTr="0012126A">
        <w:trPr>
          <w:trHeight w:val="304"/>
        </w:trPr>
        <w:tc>
          <w:tcPr>
            <w:tcW w:w="1425" w:type="dxa"/>
          </w:tcPr>
          <w:p w14:paraId="6EFCBB3A" w14:textId="6F3B16EA" w:rsidR="00521611" w:rsidRDefault="00521611" w:rsidP="00521611">
            <w:pPr>
              <w:pStyle w:val="table1ordered"/>
              <w:ind w:left="346" w:hanging="289"/>
              <w:jc w:val="center"/>
              <w:rPr>
                <w:lang w:eastAsia="ja-JP"/>
              </w:rPr>
            </w:pPr>
            <w:r>
              <w:rPr>
                <w:rFonts w:hint="eastAsia"/>
                <w:lang w:eastAsia="ja-JP"/>
              </w:rPr>
              <w:t>VIN</w:t>
            </w:r>
            <w:r>
              <w:rPr>
                <w:lang w:eastAsia="ja-JP"/>
              </w:rPr>
              <w:t>26</w:t>
            </w:r>
          </w:p>
        </w:tc>
        <w:tc>
          <w:tcPr>
            <w:tcW w:w="1587" w:type="dxa"/>
          </w:tcPr>
          <w:p w14:paraId="70A7A118" w14:textId="1948FE25" w:rsidR="00521611" w:rsidRPr="00916D10" w:rsidRDefault="00521611" w:rsidP="00521611">
            <w:pPr>
              <w:pStyle w:val="table1ordered"/>
              <w:ind w:left="346" w:hanging="289"/>
              <w:jc w:val="center"/>
              <w:rPr>
                <w:lang w:eastAsia="ja-JP"/>
              </w:rPr>
            </w:pPr>
            <w:r>
              <w:rPr>
                <w:rFonts w:hint="eastAsia"/>
                <w:lang w:eastAsia="ja-JP"/>
              </w:rPr>
              <w:t>C</w:t>
            </w:r>
            <w:r>
              <w:rPr>
                <w:lang w:eastAsia="ja-JP"/>
              </w:rPr>
              <w:t>N6</w:t>
            </w:r>
          </w:p>
        </w:tc>
        <w:tc>
          <w:tcPr>
            <w:tcW w:w="1221" w:type="dxa"/>
          </w:tcPr>
          <w:p w14:paraId="69DC0DD4" w14:textId="204A9481" w:rsidR="00521611" w:rsidRDefault="00521611" w:rsidP="00521611">
            <w:pPr>
              <w:pStyle w:val="table1ordered"/>
              <w:ind w:left="346" w:hanging="289"/>
              <w:jc w:val="center"/>
              <w:rPr>
                <w:lang w:eastAsia="ja-JP"/>
              </w:rPr>
            </w:pPr>
            <w:r w:rsidRPr="00C667C2">
              <w:rPr>
                <w:rFonts w:hint="eastAsia"/>
                <w:lang w:eastAsia="ja-JP"/>
              </w:rPr>
              <w:t>Yes</w:t>
            </w:r>
          </w:p>
        </w:tc>
        <w:tc>
          <w:tcPr>
            <w:tcW w:w="1391" w:type="dxa"/>
          </w:tcPr>
          <w:p w14:paraId="3A0B5E73" w14:textId="2C2E6547"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613332D9" w14:textId="5EDD83AA" w:rsidR="00521611" w:rsidRDefault="00F7699E" w:rsidP="00521611">
            <w:pPr>
              <w:pStyle w:val="table1ordered"/>
              <w:ind w:left="346" w:hanging="289"/>
              <w:rPr>
                <w:lang w:eastAsia="ja-JP"/>
              </w:rPr>
            </w:pPr>
            <w:r>
              <w:rPr>
                <w:rFonts w:hint="eastAsia"/>
                <w:lang w:eastAsia="ja-JP"/>
              </w:rPr>
              <w:t>Max</w:t>
            </w:r>
            <w:r w:rsidR="00521611" w:rsidRPr="00A5195C">
              <w:rPr>
                <w:lang w:eastAsia="ja-JP"/>
              </w:rPr>
              <w:t xml:space="preserve">96712 </w:t>
            </w:r>
            <w:proofErr w:type="spellStart"/>
            <w:r w:rsidR="00521611" w:rsidRPr="00A5195C">
              <w:rPr>
                <w:lang w:eastAsia="ja-JP"/>
              </w:rPr>
              <w:t>Deserializer</w:t>
            </w:r>
            <w:proofErr w:type="spellEnd"/>
            <w:r w:rsidR="00521611" w:rsidRPr="00A5195C">
              <w:rPr>
                <w:lang w:eastAsia="ja-JP"/>
              </w:rPr>
              <w:t xml:space="preserve"> </w:t>
            </w:r>
          </w:p>
        </w:tc>
      </w:tr>
      <w:tr w:rsidR="00521611" w14:paraId="715FCB5C" w14:textId="77777777" w:rsidTr="0012126A">
        <w:trPr>
          <w:trHeight w:val="304"/>
        </w:trPr>
        <w:tc>
          <w:tcPr>
            <w:tcW w:w="1425" w:type="dxa"/>
          </w:tcPr>
          <w:p w14:paraId="24C59CB9" w14:textId="119A928A" w:rsidR="00521611" w:rsidRDefault="00521611" w:rsidP="00521611">
            <w:pPr>
              <w:pStyle w:val="table1ordered"/>
              <w:ind w:left="346" w:hanging="289"/>
              <w:jc w:val="center"/>
              <w:rPr>
                <w:lang w:eastAsia="ja-JP"/>
              </w:rPr>
            </w:pPr>
            <w:r>
              <w:rPr>
                <w:rFonts w:hint="eastAsia"/>
                <w:lang w:eastAsia="ja-JP"/>
              </w:rPr>
              <w:t>VIN</w:t>
            </w:r>
            <w:r>
              <w:rPr>
                <w:lang w:eastAsia="ja-JP"/>
              </w:rPr>
              <w:t>27</w:t>
            </w:r>
          </w:p>
        </w:tc>
        <w:tc>
          <w:tcPr>
            <w:tcW w:w="1587" w:type="dxa"/>
          </w:tcPr>
          <w:p w14:paraId="4C1A2DF6" w14:textId="682FE224" w:rsidR="00521611" w:rsidRPr="00916D10" w:rsidRDefault="00521611" w:rsidP="00521611">
            <w:pPr>
              <w:pStyle w:val="table1ordered"/>
              <w:ind w:left="346" w:hanging="289"/>
              <w:jc w:val="center"/>
              <w:rPr>
                <w:lang w:eastAsia="ja-JP"/>
              </w:rPr>
            </w:pPr>
            <w:r>
              <w:rPr>
                <w:rFonts w:hint="eastAsia"/>
                <w:lang w:eastAsia="ja-JP"/>
              </w:rPr>
              <w:t>C</w:t>
            </w:r>
            <w:r>
              <w:rPr>
                <w:lang w:eastAsia="ja-JP"/>
              </w:rPr>
              <w:t>N6</w:t>
            </w:r>
          </w:p>
        </w:tc>
        <w:tc>
          <w:tcPr>
            <w:tcW w:w="1221" w:type="dxa"/>
          </w:tcPr>
          <w:p w14:paraId="23621E85" w14:textId="100371A6" w:rsidR="00521611" w:rsidRDefault="00521611" w:rsidP="00521611">
            <w:pPr>
              <w:pStyle w:val="table1ordered"/>
              <w:ind w:left="346" w:hanging="289"/>
              <w:jc w:val="center"/>
              <w:rPr>
                <w:lang w:eastAsia="ja-JP"/>
              </w:rPr>
            </w:pPr>
            <w:r w:rsidRPr="00C667C2">
              <w:rPr>
                <w:rFonts w:hint="eastAsia"/>
                <w:lang w:eastAsia="ja-JP"/>
              </w:rPr>
              <w:t>Yes</w:t>
            </w:r>
          </w:p>
        </w:tc>
        <w:tc>
          <w:tcPr>
            <w:tcW w:w="1391" w:type="dxa"/>
          </w:tcPr>
          <w:p w14:paraId="06399A3A" w14:textId="3A3CD9E8"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6ADE689A" w14:textId="7311009F" w:rsidR="00521611" w:rsidRDefault="00F7699E" w:rsidP="002E345F">
            <w:pPr>
              <w:pStyle w:val="table1ordered"/>
              <w:ind w:leftChars="52" w:left="106" w:hangingChars="1" w:hanging="2"/>
              <w:rPr>
                <w:lang w:eastAsia="ja-JP"/>
              </w:rPr>
            </w:pPr>
            <w:r>
              <w:rPr>
                <w:rFonts w:hint="eastAsia"/>
                <w:lang w:eastAsia="ja-JP"/>
              </w:rPr>
              <w:t>Max</w:t>
            </w:r>
            <w:r w:rsidR="00521611" w:rsidRPr="00A5195C">
              <w:rPr>
                <w:lang w:eastAsia="ja-JP"/>
              </w:rPr>
              <w:t xml:space="preserve">96712 </w:t>
            </w:r>
            <w:proofErr w:type="spellStart"/>
            <w:r w:rsidR="00521611" w:rsidRPr="00A5195C">
              <w:rPr>
                <w:lang w:eastAsia="ja-JP"/>
              </w:rPr>
              <w:t>Deserializer</w:t>
            </w:r>
            <w:proofErr w:type="spellEnd"/>
            <w:r w:rsidR="00521611" w:rsidRPr="00A5195C">
              <w:rPr>
                <w:lang w:eastAsia="ja-JP"/>
              </w:rPr>
              <w:t xml:space="preserve"> </w:t>
            </w:r>
          </w:p>
        </w:tc>
      </w:tr>
      <w:tr w:rsidR="00521611" w14:paraId="48B17507" w14:textId="77777777" w:rsidTr="0012126A">
        <w:trPr>
          <w:trHeight w:val="304"/>
        </w:trPr>
        <w:tc>
          <w:tcPr>
            <w:tcW w:w="1425" w:type="dxa"/>
          </w:tcPr>
          <w:p w14:paraId="4186CBE8" w14:textId="3547679D" w:rsidR="00521611" w:rsidRDefault="00521611" w:rsidP="00521611">
            <w:pPr>
              <w:pStyle w:val="table1ordered"/>
              <w:ind w:left="346" w:hanging="289"/>
              <w:jc w:val="center"/>
              <w:rPr>
                <w:lang w:eastAsia="ja-JP"/>
              </w:rPr>
            </w:pPr>
            <w:r>
              <w:rPr>
                <w:rFonts w:hint="eastAsia"/>
                <w:lang w:eastAsia="ja-JP"/>
              </w:rPr>
              <w:t>VIN</w:t>
            </w:r>
            <w:r>
              <w:rPr>
                <w:lang w:eastAsia="ja-JP"/>
              </w:rPr>
              <w:t>28</w:t>
            </w:r>
          </w:p>
        </w:tc>
        <w:tc>
          <w:tcPr>
            <w:tcW w:w="1587" w:type="dxa"/>
          </w:tcPr>
          <w:p w14:paraId="6B49533A" w14:textId="76345C4D" w:rsidR="00521611" w:rsidRDefault="00521611" w:rsidP="00521611">
            <w:pPr>
              <w:pStyle w:val="table1ordered"/>
              <w:ind w:left="346" w:hanging="289"/>
              <w:jc w:val="center"/>
              <w:rPr>
                <w:lang w:eastAsia="ja-JP"/>
              </w:rPr>
            </w:pPr>
            <w:r w:rsidRPr="00E65210">
              <w:rPr>
                <w:rFonts w:hint="eastAsia"/>
                <w:lang w:eastAsia="ja-JP"/>
              </w:rPr>
              <w:t>-</w:t>
            </w:r>
          </w:p>
        </w:tc>
        <w:tc>
          <w:tcPr>
            <w:tcW w:w="1221" w:type="dxa"/>
          </w:tcPr>
          <w:p w14:paraId="770AD100" w14:textId="51C5F32D" w:rsidR="00521611" w:rsidRDefault="00521611" w:rsidP="00521611">
            <w:pPr>
              <w:pStyle w:val="table1ordered"/>
              <w:ind w:left="346" w:hanging="289"/>
              <w:jc w:val="center"/>
              <w:rPr>
                <w:lang w:eastAsia="ja-JP"/>
              </w:rPr>
            </w:pPr>
            <w:r w:rsidRPr="008A4B9D">
              <w:rPr>
                <w:lang w:eastAsia="ja-JP"/>
              </w:rPr>
              <w:t>No</w:t>
            </w:r>
          </w:p>
        </w:tc>
        <w:tc>
          <w:tcPr>
            <w:tcW w:w="1391" w:type="dxa"/>
          </w:tcPr>
          <w:p w14:paraId="7500F3CB" w14:textId="169722EC"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4095AA42" w14:textId="02976374" w:rsidR="00521611" w:rsidRDefault="00521611" w:rsidP="00521611">
            <w:pPr>
              <w:pStyle w:val="table1ordered"/>
              <w:ind w:left="346" w:hanging="289"/>
              <w:rPr>
                <w:lang w:eastAsia="ja-JP"/>
              </w:rPr>
            </w:pPr>
          </w:p>
        </w:tc>
      </w:tr>
      <w:tr w:rsidR="00521611" w14:paraId="34EB3D6A" w14:textId="77777777" w:rsidTr="0012126A">
        <w:trPr>
          <w:trHeight w:val="304"/>
        </w:trPr>
        <w:tc>
          <w:tcPr>
            <w:tcW w:w="1425" w:type="dxa"/>
          </w:tcPr>
          <w:p w14:paraId="5AE35938" w14:textId="68DB0CB6" w:rsidR="00521611" w:rsidRDefault="00521611" w:rsidP="00521611">
            <w:pPr>
              <w:pStyle w:val="table1ordered"/>
              <w:ind w:left="346" w:hanging="289"/>
              <w:jc w:val="center"/>
              <w:rPr>
                <w:lang w:eastAsia="ja-JP"/>
              </w:rPr>
            </w:pPr>
            <w:r>
              <w:rPr>
                <w:rFonts w:hint="eastAsia"/>
                <w:lang w:eastAsia="ja-JP"/>
              </w:rPr>
              <w:t>VIN</w:t>
            </w:r>
            <w:r>
              <w:rPr>
                <w:lang w:eastAsia="ja-JP"/>
              </w:rPr>
              <w:t>29</w:t>
            </w:r>
          </w:p>
        </w:tc>
        <w:tc>
          <w:tcPr>
            <w:tcW w:w="1587" w:type="dxa"/>
          </w:tcPr>
          <w:p w14:paraId="5EE2A4B7" w14:textId="17490DE2" w:rsidR="00521611" w:rsidRPr="00916D10" w:rsidRDefault="00521611" w:rsidP="00521611">
            <w:pPr>
              <w:pStyle w:val="table1ordered"/>
              <w:ind w:left="346" w:hanging="289"/>
              <w:jc w:val="center"/>
              <w:rPr>
                <w:lang w:eastAsia="ja-JP"/>
              </w:rPr>
            </w:pPr>
            <w:r w:rsidRPr="00E65210">
              <w:rPr>
                <w:rFonts w:hint="eastAsia"/>
                <w:lang w:eastAsia="ja-JP"/>
              </w:rPr>
              <w:t>-</w:t>
            </w:r>
          </w:p>
        </w:tc>
        <w:tc>
          <w:tcPr>
            <w:tcW w:w="1221" w:type="dxa"/>
          </w:tcPr>
          <w:p w14:paraId="37D5E57C" w14:textId="68A662C5" w:rsidR="00521611" w:rsidRDefault="00521611" w:rsidP="00521611">
            <w:pPr>
              <w:pStyle w:val="table1ordered"/>
              <w:ind w:left="346" w:hanging="289"/>
              <w:jc w:val="center"/>
              <w:rPr>
                <w:lang w:eastAsia="ja-JP"/>
              </w:rPr>
            </w:pPr>
            <w:r w:rsidRPr="008A4B9D">
              <w:rPr>
                <w:lang w:eastAsia="ja-JP"/>
              </w:rPr>
              <w:t>No</w:t>
            </w:r>
          </w:p>
        </w:tc>
        <w:tc>
          <w:tcPr>
            <w:tcW w:w="1391" w:type="dxa"/>
          </w:tcPr>
          <w:p w14:paraId="23D19A32" w14:textId="50EB1937"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3B1522F7" w14:textId="62EF8878" w:rsidR="00521611" w:rsidRDefault="00521611" w:rsidP="00521611">
            <w:pPr>
              <w:pStyle w:val="table1ordered"/>
              <w:ind w:left="346" w:hanging="289"/>
              <w:rPr>
                <w:lang w:eastAsia="ja-JP"/>
              </w:rPr>
            </w:pPr>
          </w:p>
        </w:tc>
      </w:tr>
      <w:tr w:rsidR="00521611" w14:paraId="07AB7556" w14:textId="77777777" w:rsidTr="0012126A">
        <w:trPr>
          <w:trHeight w:val="304"/>
        </w:trPr>
        <w:tc>
          <w:tcPr>
            <w:tcW w:w="1425" w:type="dxa"/>
          </w:tcPr>
          <w:p w14:paraId="3F9FE3A0" w14:textId="5A3FF6D2" w:rsidR="00521611" w:rsidRDefault="00521611" w:rsidP="00521611">
            <w:pPr>
              <w:pStyle w:val="table1ordered"/>
              <w:ind w:left="346" w:hanging="289"/>
              <w:jc w:val="center"/>
              <w:rPr>
                <w:lang w:eastAsia="ja-JP"/>
              </w:rPr>
            </w:pPr>
            <w:r>
              <w:rPr>
                <w:rFonts w:hint="eastAsia"/>
                <w:lang w:eastAsia="ja-JP"/>
              </w:rPr>
              <w:t>VIN</w:t>
            </w:r>
            <w:r>
              <w:rPr>
                <w:lang w:eastAsia="ja-JP"/>
              </w:rPr>
              <w:t>30</w:t>
            </w:r>
          </w:p>
        </w:tc>
        <w:tc>
          <w:tcPr>
            <w:tcW w:w="1587" w:type="dxa"/>
          </w:tcPr>
          <w:p w14:paraId="73EC3BFA" w14:textId="09FAB3E0" w:rsidR="00521611" w:rsidRPr="00916D10" w:rsidRDefault="00521611" w:rsidP="00521611">
            <w:pPr>
              <w:pStyle w:val="table1ordered"/>
              <w:ind w:left="346" w:hanging="289"/>
              <w:jc w:val="center"/>
              <w:rPr>
                <w:lang w:eastAsia="ja-JP"/>
              </w:rPr>
            </w:pPr>
            <w:r w:rsidRPr="00E65210">
              <w:rPr>
                <w:rFonts w:hint="eastAsia"/>
                <w:lang w:eastAsia="ja-JP"/>
              </w:rPr>
              <w:t>-</w:t>
            </w:r>
          </w:p>
        </w:tc>
        <w:tc>
          <w:tcPr>
            <w:tcW w:w="1221" w:type="dxa"/>
          </w:tcPr>
          <w:p w14:paraId="48C5D144" w14:textId="71D34541" w:rsidR="00521611" w:rsidRDefault="00521611" w:rsidP="00521611">
            <w:pPr>
              <w:pStyle w:val="table1ordered"/>
              <w:ind w:left="346" w:hanging="289"/>
              <w:jc w:val="center"/>
              <w:rPr>
                <w:lang w:eastAsia="ja-JP"/>
              </w:rPr>
            </w:pPr>
            <w:r w:rsidRPr="008A4B9D">
              <w:rPr>
                <w:lang w:eastAsia="ja-JP"/>
              </w:rPr>
              <w:t>No</w:t>
            </w:r>
          </w:p>
        </w:tc>
        <w:tc>
          <w:tcPr>
            <w:tcW w:w="1391" w:type="dxa"/>
          </w:tcPr>
          <w:p w14:paraId="67FA09D3" w14:textId="53A48D76"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7E57C19C" w14:textId="252CA6D0" w:rsidR="00521611" w:rsidRDefault="00521611" w:rsidP="00521611">
            <w:pPr>
              <w:pStyle w:val="table1ordered"/>
              <w:ind w:left="346" w:hanging="289"/>
              <w:rPr>
                <w:lang w:eastAsia="ja-JP"/>
              </w:rPr>
            </w:pPr>
          </w:p>
        </w:tc>
      </w:tr>
      <w:tr w:rsidR="00521611" w14:paraId="2061046C" w14:textId="77777777" w:rsidTr="0012126A">
        <w:trPr>
          <w:trHeight w:val="304"/>
        </w:trPr>
        <w:tc>
          <w:tcPr>
            <w:tcW w:w="1425" w:type="dxa"/>
          </w:tcPr>
          <w:p w14:paraId="57C11ADD" w14:textId="6194423F" w:rsidR="00521611" w:rsidRDefault="00521611" w:rsidP="00521611">
            <w:pPr>
              <w:pStyle w:val="table1ordered"/>
              <w:ind w:left="346" w:hanging="289"/>
              <w:jc w:val="center"/>
              <w:rPr>
                <w:lang w:eastAsia="ja-JP"/>
              </w:rPr>
            </w:pPr>
            <w:r>
              <w:rPr>
                <w:rFonts w:hint="eastAsia"/>
                <w:lang w:eastAsia="ja-JP"/>
              </w:rPr>
              <w:t>VIN</w:t>
            </w:r>
            <w:r>
              <w:rPr>
                <w:lang w:eastAsia="ja-JP"/>
              </w:rPr>
              <w:t>31</w:t>
            </w:r>
          </w:p>
        </w:tc>
        <w:tc>
          <w:tcPr>
            <w:tcW w:w="1587" w:type="dxa"/>
          </w:tcPr>
          <w:p w14:paraId="26307A16" w14:textId="7EDCBCFB" w:rsidR="00521611" w:rsidRPr="00916D10" w:rsidRDefault="00521611" w:rsidP="00521611">
            <w:pPr>
              <w:pStyle w:val="table1ordered"/>
              <w:ind w:left="346" w:hanging="289"/>
              <w:jc w:val="center"/>
              <w:rPr>
                <w:lang w:eastAsia="ja-JP"/>
              </w:rPr>
            </w:pPr>
            <w:r w:rsidRPr="00E65210">
              <w:rPr>
                <w:rFonts w:hint="eastAsia"/>
                <w:lang w:eastAsia="ja-JP"/>
              </w:rPr>
              <w:t>-</w:t>
            </w:r>
          </w:p>
        </w:tc>
        <w:tc>
          <w:tcPr>
            <w:tcW w:w="1221" w:type="dxa"/>
          </w:tcPr>
          <w:p w14:paraId="2CC863C0" w14:textId="754AE676" w:rsidR="00521611" w:rsidRDefault="00521611" w:rsidP="00521611">
            <w:pPr>
              <w:pStyle w:val="table1ordered"/>
              <w:ind w:left="346" w:hanging="289"/>
              <w:jc w:val="center"/>
              <w:rPr>
                <w:lang w:eastAsia="ja-JP"/>
              </w:rPr>
            </w:pPr>
            <w:r w:rsidRPr="008A4B9D">
              <w:rPr>
                <w:lang w:eastAsia="ja-JP"/>
              </w:rPr>
              <w:t>No</w:t>
            </w:r>
          </w:p>
        </w:tc>
        <w:tc>
          <w:tcPr>
            <w:tcW w:w="1391" w:type="dxa"/>
          </w:tcPr>
          <w:p w14:paraId="1EA79AB6" w14:textId="59FCFFF1" w:rsidR="00521611" w:rsidRDefault="00521611" w:rsidP="00521611">
            <w:pPr>
              <w:pStyle w:val="table1ordered"/>
              <w:ind w:left="346" w:hanging="289"/>
              <w:jc w:val="center"/>
              <w:rPr>
                <w:lang w:eastAsia="ja-JP"/>
              </w:rPr>
            </w:pPr>
            <w:r w:rsidRPr="00B71274">
              <w:rPr>
                <w:rFonts w:hint="eastAsia"/>
                <w:lang w:eastAsia="ja-JP"/>
              </w:rPr>
              <w:t>No</w:t>
            </w:r>
          </w:p>
        </w:tc>
        <w:tc>
          <w:tcPr>
            <w:tcW w:w="3978" w:type="dxa"/>
          </w:tcPr>
          <w:p w14:paraId="1EE7096B" w14:textId="7F16C0F1" w:rsidR="00521611" w:rsidRDefault="00521611" w:rsidP="00521611">
            <w:pPr>
              <w:pStyle w:val="table1ordered"/>
              <w:ind w:left="346" w:hanging="289"/>
              <w:rPr>
                <w:lang w:eastAsia="ja-JP"/>
              </w:rPr>
            </w:pPr>
          </w:p>
        </w:tc>
      </w:tr>
    </w:tbl>
    <w:p w14:paraId="684A6C19" w14:textId="6891DF46" w:rsidR="00F072B8" w:rsidRPr="00DB0490" w:rsidRDefault="00F072B8" w:rsidP="00F072B8">
      <w:pPr>
        <w:rPr>
          <w:lang w:eastAsia="ja-JP"/>
        </w:rPr>
      </w:pPr>
    </w:p>
    <w:p w14:paraId="5C45C614" w14:textId="4EE68BBE" w:rsidR="00DB0490" w:rsidRPr="002E345F" w:rsidRDefault="00EE4973" w:rsidP="00DB0490">
      <w:pPr>
        <w:rPr>
          <w:b/>
          <w:lang w:eastAsia="ja-JP"/>
        </w:rPr>
      </w:pPr>
      <w:r w:rsidRPr="007903BF">
        <w:rPr>
          <w:b/>
          <w:lang w:eastAsia="ja-JP"/>
        </w:rPr>
        <w:t>T</w:t>
      </w:r>
      <w:r w:rsidRPr="007903BF">
        <w:rPr>
          <w:b/>
        </w:rPr>
        <w:t xml:space="preserve">able </w:t>
      </w:r>
      <w:r w:rsidRPr="00CE1D32">
        <w:rPr>
          <w:b/>
          <w:bCs/>
        </w:rPr>
        <w:fldChar w:fldCharType="begin"/>
      </w:r>
      <w:r w:rsidRPr="00CE1D32">
        <w:rPr>
          <w:b/>
          <w:bCs/>
        </w:rPr>
        <w:instrText xml:space="preserve"> STYLEREF 1 \s </w:instrText>
      </w:r>
      <w:r w:rsidRPr="00CE1D32">
        <w:rPr>
          <w:b/>
          <w:bCs/>
        </w:rPr>
        <w:fldChar w:fldCharType="separate"/>
      </w:r>
      <w:r w:rsidR="00E32B0C">
        <w:rPr>
          <w:b/>
          <w:bCs/>
          <w:noProof/>
        </w:rPr>
        <w:t>4</w:t>
      </w:r>
      <w:r w:rsidRPr="00CE1D32">
        <w:rPr>
          <w:b/>
          <w:bCs/>
        </w:rPr>
        <w:fldChar w:fldCharType="end"/>
      </w:r>
      <w:r w:rsidRPr="00CE1D32">
        <w:rPr>
          <w:b/>
          <w:bCs/>
        </w:rPr>
        <w:t>.</w:t>
      </w:r>
      <w:r w:rsidRPr="00CE1D32">
        <w:rPr>
          <w:b/>
          <w:bCs/>
        </w:rPr>
        <w:fldChar w:fldCharType="begin"/>
      </w:r>
      <w:r w:rsidRPr="00CE1D32">
        <w:rPr>
          <w:b/>
          <w:bCs/>
        </w:rPr>
        <w:instrText xml:space="preserve"> SEQ Table \* ARABIC \s 1 </w:instrText>
      </w:r>
      <w:r w:rsidRPr="00CE1D32">
        <w:rPr>
          <w:b/>
          <w:bCs/>
        </w:rPr>
        <w:fldChar w:fldCharType="separate"/>
      </w:r>
      <w:r w:rsidR="00E32B0C">
        <w:rPr>
          <w:b/>
          <w:bCs/>
          <w:noProof/>
        </w:rPr>
        <w:t>6</w:t>
      </w:r>
      <w:r w:rsidRPr="00CE1D32">
        <w:rPr>
          <w:b/>
          <w:bCs/>
        </w:rPr>
        <w:fldChar w:fldCharType="end"/>
      </w:r>
      <w:r w:rsidR="00DB0490" w:rsidRPr="002E345F">
        <w:rPr>
          <w:b/>
          <w:lang w:eastAsia="ja-JP"/>
        </w:rPr>
        <w:t xml:space="preserve">       Video Capture connection (R-Car V3H)</w:t>
      </w:r>
    </w:p>
    <w:tbl>
      <w:tblPr>
        <w:tblW w:w="9602"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1425"/>
        <w:gridCol w:w="1587"/>
        <w:gridCol w:w="1221"/>
        <w:gridCol w:w="1391"/>
        <w:gridCol w:w="3978"/>
      </w:tblGrid>
      <w:tr w:rsidR="00DB0490" w:rsidRPr="00DB0490" w14:paraId="64ACC985" w14:textId="77777777" w:rsidTr="0028613E">
        <w:trPr>
          <w:trHeight w:val="594"/>
          <w:tblHeader/>
        </w:trPr>
        <w:tc>
          <w:tcPr>
            <w:tcW w:w="1425" w:type="dxa"/>
            <w:tcBorders>
              <w:top w:val="single" w:sz="8" w:space="0" w:color="auto"/>
              <w:left w:val="single" w:sz="8" w:space="0" w:color="auto"/>
              <w:bottom w:val="single" w:sz="8" w:space="0" w:color="auto"/>
            </w:tcBorders>
          </w:tcPr>
          <w:p w14:paraId="7BCCE3F3" w14:textId="77777777" w:rsidR="00DB0490" w:rsidRPr="002E345F" w:rsidRDefault="00DB0490" w:rsidP="0028613E">
            <w:pPr>
              <w:pStyle w:val="tablehead"/>
              <w:ind w:left="0"/>
              <w:rPr>
                <w:b w:val="0"/>
                <w:lang w:eastAsia="ja-JP"/>
              </w:rPr>
            </w:pPr>
            <w:r w:rsidRPr="002E345F">
              <w:rPr>
                <w:b w:val="0"/>
                <w:lang w:eastAsia="ja-JP"/>
              </w:rPr>
              <w:t>Channel</w:t>
            </w:r>
          </w:p>
        </w:tc>
        <w:tc>
          <w:tcPr>
            <w:tcW w:w="1587" w:type="dxa"/>
            <w:tcBorders>
              <w:top w:val="single" w:sz="8" w:space="0" w:color="auto"/>
              <w:bottom w:val="single" w:sz="8" w:space="0" w:color="auto"/>
            </w:tcBorders>
          </w:tcPr>
          <w:p w14:paraId="7E51D6B0" w14:textId="77777777" w:rsidR="00DB0490" w:rsidRPr="002E345F" w:rsidRDefault="00DB0490" w:rsidP="0028613E">
            <w:pPr>
              <w:pStyle w:val="tablehead"/>
              <w:ind w:left="0"/>
              <w:rPr>
                <w:b w:val="0"/>
                <w:lang w:eastAsia="ja-JP"/>
              </w:rPr>
            </w:pPr>
            <w:r w:rsidRPr="002E345F">
              <w:rPr>
                <w:b w:val="0"/>
                <w:lang w:eastAsia="ja-JP"/>
              </w:rPr>
              <w:t>Video Input</w:t>
            </w:r>
          </w:p>
          <w:p w14:paraId="24A6100E" w14:textId="77777777" w:rsidR="00DB0490" w:rsidRPr="002E345F" w:rsidRDefault="00DB0490" w:rsidP="0028613E">
            <w:pPr>
              <w:pStyle w:val="tablehead"/>
              <w:ind w:left="0"/>
              <w:rPr>
                <w:b w:val="0"/>
                <w:lang w:eastAsia="ja-JP"/>
              </w:rPr>
            </w:pPr>
            <w:r w:rsidRPr="002E345F">
              <w:rPr>
                <w:b w:val="0"/>
                <w:lang w:eastAsia="ja-JP"/>
              </w:rPr>
              <w:t xml:space="preserve"> Connector</w:t>
            </w:r>
          </w:p>
        </w:tc>
        <w:tc>
          <w:tcPr>
            <w:tcW w:w="1221" w:type="dxa"/>
            <w:tcBorders>
              <w:top w:val="single" w:sz="8" w:space="0" w:color="auto"/>
              <w:bottom w:val="single" w:sz="8" w:space="0" w:color="auto"/>
            </w:tcBorders>
          </w:tcPr>
          <w:p w14:paraId="11C2B524" w14:textId="77777777" w:rsidR="00DB0490" w:rsidRPr="002E345F" w:rsidRDefault="00DB0490" w:rsidP="0028613E">
            <w:pPr>
              <w:pStyle w:val="tablehead"/>
              <w:ind w:left="0"/>
              <w:rPr>
                <w:b w:val="0"/>
                <w:lang w:eastAsia="ja-JP"/>
              </w:rPr>
            </w:pPr>
            <w:r w:rsidRPr="002E345F">
              <w:rPr>
                <w:b w:val="0"/>
                <w:lang w:eastAsia="ja-JP"/>
              </w:rPr>
              <w:t>Supporting</w:t>
            </w:r>
          </w:p>
          <w:p w14:paraId="75ABE790" w14:textId="77777777" w:rsidR="00DB0490" w:rsidRPr="002E345F" w:rsidRDefault="00DB0490" w:rsidP="0028613E">
            <w:pPr>
              <w:pStyle w:val="tablehead"/>
              <w:ind w:left="0"/>
              <w:rPr>
                <w:b w:val="0"/>
                <w:lang w:eastAsia="ja-JP"/>
              </w:rPr>
            </w:pPr>
            <w:r w:rsidRPr="002E345F">
              <w:rPr>
                <w:b w:val="0"/>
                <w:lang w:eastAsia="ja-JP"/>
              </w:rPr>
              <w:t xml:space="preserve"> Status</w:t>
            </w:r>
          </w:p>
        </w:tc>
        <w:tc>
          <w:tcPr>
            <w:tcW w:w="1391" w:type="dxa"/>
            <w:tcBorders>
              <w:top w:val="single" w:sz="8" w:space="0" w:color="auto"/>
              <w:bottom w:val="single" w:sz="8" w:space="0" w:color="auto"/>
            </w:tcBorders>
          </w:tcPr>
          <w:p w14:paraId="5EDF7613" w14:textId="77777777" w:rsidR="00DB0490" w:rsidRPr="002E345F" w:rsidRDefault="00DB0490" w:rsidP="0028613E">
            <w:pPr>
              <w:pStyle w:val="tablehead"/>
              <w:ind w:left="0"/>
              <w:rPr>
                <w:b w:val="0"/>
                <w:lang w:eastAsia="ja-JP"/>
              </w:rPr>
            </w:pPr>
            <w:r w:rsidRPr="002E345F">
              <w:rPr>
                <w:b w:val="0"/>
                <w:lang w:eastAsia="ja-JP"/>
              </w:rPr>
              <w:t>Scaling (UDS)</w:t>
            </w:r>
          </w:p>
          <w:p w14:paraId="3DC18CFF" w14:textId="77777777" w:rsidR="00DB0490" w:rsidRPr="002E345F" w:rsidRDefault="00DB0490" w:rsidP="0028613E">
            <w:pPr>
              <w:pStyle w:val="tablehead"/>
              <w:ind w:left="0"/>
              <w:rPr>
                <w:b w:val="0"/>
                <w:lang w:eastAsia="ja-JP"/>
              </w:rPr>
            </w:pPr>
            <w:r w:rsidRPr="002E345F">
              <w:rPr>
                <w:b w:val="0"/>
                <w:lang w:eastAsia="ja-JP"/>
              </w:rPr>
              <w:t xml:space="preserve"> support</w:t>
            </w:r>
          </w:p>
        </w:tc>
        <w:tc>
          <w:tcPr>
            <w:tcW w:w="3978" w:type="dxa"/>
            <w:tcBorders>
              <w:top w:val="single" w:sz="8" w:space="0" w:color="auto"/>
              <w:bottom w:val="single" w:sz="8" w:space="0" w:color="auto"/>
              <w:right w:val="single" w:sz="8" w:space="0" w:color="auto"/>
            </w:tcBorders>
          </w:tcPr>
          <w:p w14:paraId="454AE129" w14:textId="77777777" w:rsidR="00DB0490" w:rsidRPr="002E345F" w:rsidRDefault="00DB0490" w:rsidP="0028613E">
            <w:pPr>
              <w:pStyle w:val="tablehead"/>
              <w:ind w:left="0"/>
              <w:rPr>
                <w:b w:val="0"/>
                <w:lang w:eastAsia="ja-JP"/>
              </w:rPr>
            </w:pPr>
            <w:r w:rsidRPr="002E345F">
              <w:rPr>
                <w:b w:val="0"/>
                <w:lang w:eastAsia="ja-JP"/>
              </w:rPr>
              <w:t>Remark</w:t>
            </w:r>
          </w:p>
        </w:tc>
      </w:tr>
      <w:tr w:rsidR="00DB0490" w:rsidRPr="00DB0490" w14:paraId="28D03A07" w14:textId="77777777" w:rsidTr="0028613E">
        <w:trPr>
          <w:trHeight w:val="317"/>
        </w:trPr>
        <w:tc>
          <w:tcPr>
            <w:tcW w:w="1425" w:type="dxa"/>
            <w:tcBorders>
              <w:left w:val="single" w:sz="8" w:space="0" w:color="auto"/>
              <w:bottom w:val="single" w:sz="4" w:space="0" w:color="auto"/>
            </w:tcBorders>
          </w:tcPr>
          <w:p w14:paraId="53BBD52C" w14:textId="77777777" w:rsidR="00DB0490" w:rsidRPr="002E345F" w:rsidRDefault="00DB0490" w:rsidP="0028613E">
            <w:pPr>
              <w:pStyle w:val="table1ordered"/>
              <w:ind w:left="346" w:hanging="289"/>
              <w:jc w:val="center"/>
              <w:rPr>
                <w:lang w:eastAsia="ja-JP"/>
              </w:rPr>
            </w:pPr>
            <w:r w:rsidRPr="002E345F">
              <w:rPr>
                <w:lang w:eastAsia="ja-JP"/>
              </w:rPr>
              <w:t>VIN0</w:t>
            </w:r>
          </w:p>
        </w:tc>
        <w:tc>
          <w:tcPr>
            <w:tcW w:w="1587" w:type="dxa"/>
            <w:tcBorders>
              <w:bottom w:val="single" w:sz="4" w:space="0" w:color="auto"/>
            </w:tcBorders>
          </w:tcPr>
          <w:p w14:paraId="67EDDB5D" w14:textId="77777777" w:rsidR="00DB0490" w:rsidRPr="002E345F" w:rsidRDefault="00DB0490" w:rsidP="0028613E">
            <w:pPr>
              <w:pStyle w:val="table1ordered"/>
              <w:ind w:left="346" w:hanging="289"/>
              <w:jc w:val="center"/>
              <w:rPr>
                <w:lang w:eastAsia="ja-JP"/>
              </w:rPr>
            </w:pPr>
            <w:r w:rsidRPr="002E345F">
              <w:rPr>
                <w:lang w:eastAsia="ja-JP"/>
              </w:rPr>
              <w:t>CN6</w:t>
            </w:r>
          </w:p>
        </w:tc>
        <w:tc>
          <w:tcPr>
            <w:tcW w:w="1221" w:type="dxa"/>
            <w:tcBorders>
              <w:bottom w:val="single" w:sz="4" w:space="0" w:color="auto"/>
            </w:tcBorders>
          </w:tcPr>
          <w:p w14:paraId="2B056B95" w14:textId="77777777" w:rsidR="00DB0490" w:rsidRPr="002E345F" w:rsidRDefault="00DB0490" w:rsidP="0028613E">
            <w:pPr>
              <w:pStyle w:val="table1ordered"/>
              <w:ind w:left="346" w:hanging="289"/>
              <w:jc w:val="center"/>
              <w:rPr>
                <w:lang w:eastAsia="ja-JP"/>
              </w:rPr>
            </w:pPr>
            <w:r w:rsidRPr="002E345F">
              <w:rPr>
                <w:lang w:eastAsia="ja-JP"/>
              </w:rPr>
              <w:t>Yes</w:t>
            </w:r>
          </w:p>
        </w:tc>
        <w:tc>
          <w:tcPr>
            <w:tcW w:w="1391" w:type="dxa"/>
            <w:tcBorders>
              <w:bottom w:val="single" w:sz="4" w:space="0" w:color="auto"/>
            </w:tcBorders>
          </w:tcPr>
          <w:p w14:paraId="09FD0315" w14:textId="77777777" w:rsidR="00DB0490" w:rsidRPr="002E345F" w:rsidRDefault="00DB0490" w:rsidP="0028613E">
            <w:pPr>
              <w:pStyle w:val="table1ordered"/>
              <w:ind w:left="346" w:hanging="289"/>
              <w:jc w:val="center"/>
              <w:rPr>
                <w:lang w:eastAsia="ja-JP"/>
              </w:rPr>
            </w:pPr>
            <w:r w:rsidRPr="002E345F">
              <w:rPr>
                <w:lang w:eastAsia="ja-JP"/>
              </w:rPr>
              <w:t>No</w:t>
            </w:r>
          </w:p>
        </w:tc>
        <w:tc>
          <w:tcPr>
            <w:tcW w:w="3978" w:type="dxa"/>
            <w:tcBorders>
              <w:bottom w:val="single" w:sz="4" w:space="0" w:color="auto"/>
              <w:right w:val="single" w:sz="8" w:space="0" w:color="auto"/>
            </w:tcBorders>
          </w:tcPr>
          <w:p w14:paraId="4A6BE8D6" w14:textId="6E643C7F" w:rsidR="00DB0490" w:rsidRPr="002E345F" w:rsidRDefault="00F7699E" w:rsidP="0028613E">
            <w:pPr>
              <w:pStyle w:val="table1ordered"/>
              <w:ind w:left="346" w:hanging="289"/>
              <w:rPr>
                <w:lang w:eastAsia="ja-JP"/>
              </w:rPr>
            </w:pPr>
            <w:r>
              <w:rPr>
                <w:rFonts w:hint="eastAsia"/>
                <w:lang w:eastAsia="ja-JP"/>
              </w:rPr>
              <w:t>Max</w:t>
            </w:r>
            <w:r w:rsidRPr="00A5195C">
              <w:rPr>
                <w:lang w:eastAsia="ja-JP"/>
              </w:rPr>
              <w:t>9</w:t>
            </w:r>
            <w:r>
              <w:rPr>
                <w:rFonts w:hint="eastAsia"/>
                <w:lang w:eastAsia="ja-JP"/>
              </w:rPr>
              <w:t>286</w:t>
            </w:r>
            <w:r w:rsidRPr="00A5195C">
              <w:rPr>
                <w:lang w:eastAsia="ja-JP"/>
              </w:rPr>
              <w:t xml:space="preserve"> </w:t>
            </w:r>
            <w:proofErr w:type="spellStart"/>
            <w:r w:rsidRPr="00A5195C">
              <w:rPr>
                <w:lang w:eastAsia="ja-JP"/>
              </w:rPr>
              <w:t>Deserializer</w:t>
            </w:r>
            <w:proofErr w:type="spellEnd"/>
          </w:p>
        </w:tc>
      </w:tr>
      <w:tr w:rsidR="00E93445" w:rsidRPr="00DB0490" w14:paraId="2489261D" w14:textId="77777777" w:rsidTr="0028613E">
        <w:trPr>
          <w:trHeight w:val="317"/>
        </w:trPr>
        <w:tc>
          <w:tcPr>
            <w:tcW w:w="1425" w:type="dxa"/>
            <w:tcBorders>
              <w:left w:val="single" w:sz="8" w:space="0" w:color="auto"/>
              <w:bottom w:val="single" w:sz="4" w:space="0" w:color="auto"/>
            </w:tcBorders>
          </w:tcPr>
          <w:p w14:paraId="10B0A309" w14:textId="0895C915" w:rsidR="00E93445" w:rsidRPr="00DB0490" w:rsidRDefault="00E93445" w:rsidP="00E93445">
            <w:pPr>
              <w:pStyle w:val="table1ordered"/>
              <w:ind w:left="346" w:hanging="289"/>
              <w:jc w:val="center"/>
              <w:rPr>
                <w:lang w:eastAsia="ja-JP"/>
              </w:rPr>
            </w:pPr>
            <w:r w:rsidRPr="00F414C2">
              <w:rPr>
                <w:lang w:eastAsia="ja-JP"/>
              </w:rPr>
              <w:t>VIN1</w:t>
            </w:r>
          </w:p>
        </w:tc>
        <w:tc>
          <w:tcPr>
            <w:tcW w:w="1587" w:type="dxa"/>
            <w:tcBorders>
              <w:bottom w:val="single" w:sz="4" w:space="0" w:color="auto"/>
            </w:tcBorders>
          </w:tcPr>
          <w:p w14:paraId="636B520E" w14:textId="754FE9B7" w:rsidR="00E93445" w:rsidRPr="00DB0490" w:rsidRDefault="00E93445" w:rsidP="00E93445">
            <w:pPr>
              <w:pStyle w:val="table1ordered"/>
              <w:ind w:left="346" w:hanging="289"/>
              <w:jc w:val="center"/>
              <w:rPr>
                <w:lang w:eastAsia="ja-JP"/>
              </w:rPr>
            </w:pPr>
            <w:r w:rsidRPr="00F414C2">
              <w:rPr>
                <w:lang w:eastAsia="ja-JP"/>
              </w:rPr>
              <w:t>CN7</w:t>
            </w:r>
          </w:p>
        </w:tc>
        <w:tc>
          <w:tcPr>
            <w:tcW w:w="1221" w:type="dxa"/>
            <w:tcBorders>
              <w:bottom w:val="single" w:sz="4" w:space="0" w:color="auto"/>
            </w:tcBorders>
          </w:tcPr>
          <w:p w14:paraId="2737CF5C" w14:textId="15C60F70" w:rsidR="00E93445" w:rsidRPr="00DB0490" w:rsidRDefault="00E93445" w:rsidP="00E93445">
            <w:pPr>
              <w:pStyle w:val="table1ordered"/>
              <w:ind w:left="346" w:hanging="289"/>
              <w:jc w:val="center"/>
              <w:rPr>
                <w:lang w:eastAsia="ja-JP"/>
              </w:rPr>
            </w:pPr>
            <w:r w:rsidRPr="00F414C2">
              <w:rPr>
                <w:lang w:eastAsia="ja-JP"/>
              </w:rPr>
              <w:t>Yes</w:t>
            </w:r>
          </w:p>
        </w:tc>
        <w:tc>
          <w:tcPr>
            <w:tcW w:w="1391" w:type="dxa"/>
            <w:tcBorders>
              <w:bottom w:val="single" w:sz="4" w:space="0" w:color="auto"/>
            </w:tcBorders>
          </w:tcPr>
          <w:p w14:paraId="231AC1F5" w14:textId="37A0C940" w:rsidR="00E93445" w:rsidRPr="00DB0490" w:rsidRDefault="00E93445" w:rsidP="00E93445">
            <w:pPr>
              <w:pStyle w:val="table1ordered"/>
              <w:ind w:left="346" w:hanging="289"/>
              <w:jc w:val="center"/>
              <w:rPr>
                <w:lang w:eastAsia="ja-JP"/>
              </w:rPr>
            </w:pPr>
            <w:r w:rsidRPr="00F414C2">
              <w:rPr>
                <w:lang w:eastAsia="ja-JP"/>
              </w:rPr>
              <w:t>No</w:t>
            </w:r>
          </w:p>
        </w:tc>
        <w:tc>
          <w:tcPr>
            <w:tcW w:w="3978" w:type="dxa"/>
            <w:tcBorders>
              <w:bottom w:val="single" w:sz="4" w:space="0" w:color="auto"/>
              <w:right w:val="single" w:sz="8" w:space="0" w:color="auto"/>
            </w:tcBorders>
          </w:tcPr>
          <w:p w14:paraId="548F9D0F" w14:textId="150FE536" w:rsidR="00E93445" w:rsidRPr="00DB0490" w:rsidRDefault="00F7699E" w:rsidP="00E93445">
            <w:pPr>
              <w:pStyle w:val="table1ordered"/>
              <w:ind w:left="346" w:hanging="289"/>
              <w:rPr>
                <w:lang w:eastAsia="ja-JP"/>
              </w:rPr>
            </w:pPr>
            <w:r>
              <w:rPr>
                <w:rFonts w:hint="eastAsia"/>
                <w:lang w:eastAsia="ja-JP"/>
              </w:rPr>
              <w:t>Max</w:t>
            </w:r>
            <w:r w:rsidRPr="00A5195C">
              <w:rPr>
                <w:lang w:eastAsia="ja-JP"/>
              </w:rPr>
              <w:t>9</w:t>
            </w:r>
            <w:r>
              <w:rPr>
                <w:rFonts w:hint="eastAsia"/>
                <w:lang w:eastAsia="ja-JP"/>
              </w:rPr>
              <w:t>286</w:t>
            </w:r>
            <w:r w:rsidRPr="00A5195C">
              <w:rPr>
                <w:lang w:eastAsia="ja-JP"/>
              </w:rPr>
              <w:t xml:space="preserve"> </w:t>
            </w:r>
            <w:proofErr w:type="spellStart"/>
            <w:r w:rsidRPr="00A5195C">
              <w:rPr>
                <w:lang w:eastAsia="ja-JP"/>
              </w:rPr>
              <w:t>Deserializer</w:t>
            </w:r>
            <w:proofErr w:type="spellEnd"/>
          </w:p>
        </w:tc>
      </w:tr>
      <w:tr w:rsidR="00E93445" w:rsidRPr="00DB0490" w14:paraId="17A95789" w14:textId="77777777" w:rsidTr="0028613E">
        <w:trPr>
          <w:trHeight w:val="317"/>
        </w:trPr>
        <w:tc>
          <w:tcPr>
            <w:tcW w:w="1425" w:type="dxa"/>
            <w:tcBorders>
              <w:left w:val="single" w:sz="8" w:space="0" w:color="auto"/>
              <w:bottom w:val="single" w:sz="4" w:space="0" w:color="auto"/>
            </w:tcBorders>
          </w:tcPr>
          <w:p w14:paraId="66E0B10F" w14:textId="61C25533" w:rsidR="00E93445" w:rsidRPr="00F414C2" w:rsidRDefault="00E93445" w:rsidP="00E93445">
            <w:pPr>
              <w:pStyle w:val="table1ordered"/>
              <w:ind w:left="346" w:hanging="289"/>
              <w:jc w:val="center"/>
              <w:rPr>
                <w:lang w:eastAsia="ja-JP"/>
              </w:rPr>
            </w:pPr>
            <w:r w:rsidRPr="00F414C2">
              <w:rPr>
                <w:lang w:eastAsia="ja-JP"/>
              </w:rPr>
              <w:t>VIN2</w:t>
            </w:r>
          </w:p>
        </w:tc>
        <w:tc>
          <w:tcPr>
            <w:tcW w:w="1587" w:type="dxa"/>
            <w:tcBorders>
              <w:bottom w:val="single" w:sz="4" w:space="0" w:color="auto"/>
            </w:tcBorders>
          </w:tcPr>
          <w:p w14:paraId="54F581C9" w14:textId="091B5191" w:rsidR="00E93445" w:rsidRPr="00F414C2" w:rsidRDefault="00E93445" w:rsidP="00E93445">
            <w:pPr>
              <w:pStyle w:val="table1ordered"/>
              <w:ind w:left="346" w:hanging="289"/>
              <w:jc w:val="center"/>
              <w:rPr>
                <w:lang w:eastAsia="ja-JP"/>
              </w:rPr>
            </w:pPr>
            <w:r w:rsidRPr="00F414C2">
              <w:rPr>
                <w:lang w:eastAsia="ja-JP"/>
              </w:rPr>
              <w:t>CN8</w:t>
            </w:r>
          </w:p>
        </w:tc>
        <w:tc>
          <w:tcPr>
            <w:tcW w:w="1221" w:type="dxa"/>
            <w:tcBorders>
              <w:bottom w:val="single" w:sz="4" w:space="0" w:color="auto"/>
            </w:tcBorders>
          </w:tcPr>
          <w:p w14:paraId="6980E717" w14:textId="5539E1D0" w:rsidR="00E93445" w:rsidRPr="00F414C2" w:rsidRDefault="00E93445" w:rsidP="00E93445">
            <w:pPr>
              <w:pStyle w:val="table1ordered"/>
              <w:ind w:left="346" w:hanging="289"/>
              <w:jc w:val="center"/>
              <w:rPr>
                <w:lang w:eastAsia="ja-JP"/>
              </w:rPr>
            </w:pPr>
            <w:r w:rsidRPr="00F414C2">
              <w:rPr>
                <w:lang w:eastAsia="ja-JP"/>
              </w:rPr>
              <w:t>Yes</w:t>
            </w:r>
          </w:p>
        </w:tc>
        <w:tc>
          <w:tcPr>
            <w:tcW w:w="1391" w:type="dxa"/>
            <w:tcBorders>
              <w:bottom w:val="single" w:sz="4" w:space="0" w:color="auto"/>
            </w:tcBorders>
          </w:tcPr>
          <w:p w14:paraId="112E4CDA" w14:textId="2E593775" w:rsidR="00E93445" w:rsidRPr="00F414C2" w:rsidRDefault="00E93445" w:rsidP="00E93445">
            <w:pPr>
              <w:pStyle w:val="table1ordered"/>
              <w:ind w:left="346" w:hanging="289"/>
              <w:jc w:val="center"/>
              <w:rPr>
                <w:lang w:eastAsia="ja-JP"/>
              </w:rPr>
            </w:pPr>
            <w:r w:rsidRPr="00F414C2">
              <w:rPr>
                <w:lang w:eastAsia="ja-JP"/>
              </w:rPr>
              <w:t>No</w:t>
            </w:r>
          </w:p>
        </w:tc>
        <w:tc>
          <w:tcPr>
            <w:tcW w:w="3978" w:type="dxa"/>
            <w:tcBorders>
              <w:bottom w:val="single" w:sz="4" w:space="0" w:color="auto"/>
              <w:right w:val="single" w:sz="8" w:space="0" w:color="auto"/>
            </w:tcBorders>
          </w:tcPr>
          <w:p w14:paraId="38470576" w14:textId="6699F432" w:rsidR="00E93445" w:rsidRPr="00DB0490" w:rsidRDefault="00F7699E" w:rsidP="00E93445">
            <w:pPr>
              <w:pStyle w:val="table1ordered"/>
              <w:ind w:left="346" w:hanging="289"/>
              <w:rPr>
                <w:lang w:eastAsia="ja-JP"/>
              </w:rPr>
            </w:pPr>
            <w:r>
              <w:rPr>
                <w:rFonts w:hint="eastAsia"/>
                <w:lang w:eastAsia="ja-JP"/>
              </w:rPr>
              <w:t>Max</w:t>
            </w:r>
            <w:r w:rsidRPr="00A5195C">
              <w:rPr>
                <w:lang w:eastAsia="ja-JP"/>
              </w:rPr>
              <w:t>9</w:t>
            </w:r>
            <w:r>
              <w:rPr>
                <w:rFonts w:hint="eastAsia"/>
                <w:lang w:eastAsia="ja-JP"/>
              </w:rPr>
              <w:t>286</w:t>
            </w:r>
            <w:r w:rsidRPr="00A5195C">
              <w:rPr>
                <w:lang w:eastAsia="ja-JP"/>
              </w:rPr>
              <w:t xml:space="preserve"> </w:t>
            </w:r>
            <w:proofErr w:type="spellStart"/>
            <w:r w:rsidRPr="00A5195C">
              <w:rPr>
                <w:lang w:eastAsia="ja-JP"/>
              </w:rPr>
              <w:t>Deserializer</w:t>
            </w:r>
            <w:proofErr w:type="spellEnd"/>
          </w:p>
        </w:tc>
      </w:tr>
      <w:tr w:rsidR="00E93445" w:rsidRPr="00DB0490" w14:paraId="221E0444" w14:textId="77777777" w:rsidTr="0028613E">
        <w:trPr>
          <w:trHeight w:val="317"/>
        </w:trPr>
        <w:tc>
          <w:tcPr>
            <w:tcW w:w="1425" w:type="dxa"/>
            <w:tcBorders>
              <w:left w:val="single" w:sz="8" w:space="0" w:color="auto"/>
              <w:bottom w:val="single" w:sz="4" w:space="0" w:color="auto"/>
            </w:tcBorders>
          </w:tcPr>
          <w:p w14:paraId="5858FC08" w14:textId="774B705F" w:rsidR="00E93445" w:rsidRPr="00F414C2" w:rsidRDefault="00E93445" w:rsidP="00E93445">
            <w:pPr>
              <w:pStyle w:val="table1ordered"/>
              <w:ind w:left="346" w:hanging="289"/>
              <w:jc w:val="center"/>
              <w:rPr>
                <w:lang w:eastAsia="ja-JP"/>
              </w:rPr>
            </w:pPr>
            <w:r w:rsidRPr="00F414C2">
              <w:rPr>
                <w:lang w:eastAsia="ja-JP"/>
              </w:rPr>
              <w:t>VIN3</w:t>
            </w:r>
          </w:p>
        </w:tc>
        <w:tc>
          <w:tcPr>
            <w:tcW w:w="1587" w:type="dxa"/>
            <w:tcBorders>
              <w:bottom w:val="single" w:sz="4" w:space="0" w:color="auto"/>
            </w:tcBorders>
          </w:tcPr>
          <w:p w14:paraId="68C998AB" w14:textId="7814D96D" w:rsidR="00E93445" w:rsidRPr="00F414C2" w:rsidRDefault="00E93445" w:rsidP="00E93445">
            <w:pPr>
              <w:pStyle w:val="table1ordered"/>
              <w:ind w:left="346" w:hanging="289"/>
              <w:jc w:val="center"/>
              <w:rPr>
                <w:lang w:eastAsia="ja-JP"/>
              </w:rPr>
            </w:pPr>
            <w:r w:rsidRPr="00F414C2">
              <w:rPr>
                <w:lang w:eastAsia="ja-JP"/>
              </w:rPr>
              <w:t>CN9</w:t>
            </w:r>
          </w:p>
        </w:tc>
        <w:tc>
          <w:tcPr>
            <w:tcW w:w="1221" w:type="dxa"/>
            <w:tcBorders>
              <w:bottom w:val="single" w:sz="4" w:space="0" w:color="auto"/>
            </w:tcBorders>
          </w:tcPr>
          <w:p w14:paraId="18F2C931" w14:textId="2898D609" w:rsidR="00E93445" w:rsidRPr="00F414C2" w:rsidRDefault="00E93445" w:rsidP="00E93445">
            <w:pPr>
              <w:pStyle w:val="table1ordered"/>
              <w:ind w:left="346" w:hanging="289"/>
              <w:jc w:val="center"/>
              <w:rPr>
                <w:lang w:eastAsia="ja-JP"/>
              </w:rPr>
            </w:pPr>
            <w:r w:rsidRPr="00F414C2">
              <w:rPr>
                <w:lang w:eastAsia="ja-JP"/>
              </w:rPr>
              <w:t>Yes</w:t>
            </w:r>
          </w:p>
        </w:tc>
        <w:tc>
          <w:tcPr>
            <w:tcW w:w="1391" w:type="dxa"/>
            <w:tcBorders>
              <w:bottom w:val="single" w:sz="4" w:space="0" w:color="auto"/>
            </w:tcBorders>
          </w:tcPr>
          <w:p w14:paraId="351D13F3" w14:textId="2FB14046" w:rsidR="00E93445" w:rsidRPr="00F414C2" w:rsidRDefault="00E93445" w:rsidP="00E93445">
            <w:pPr>
              <w:pStyle w:val="table1ordered"/>
              <w:ind w:left="346" w:hanging="289"/>
              <w:jc w:val="center"/>
              <w:rPr>
                <w:lang w:eastAsia="ja-JP"/>
              </w:rPr>
            </w:pPr>
            <w:r w:rsidRPr="00F414C2">
              <w:rPr>
                <w:lang w:eastAsia="ja-JP"/>
              </w:rPr>
              <w:t>No</w:t>
            </w:r>
          </w:p>
        </w:tc>
        <w:tc>
          <w:tcPr>
            <w:tcW w:w="3978" w:type="dxa"/>
            <w:tcBorders>
              <w:bottom w:val="single" w:sz="4" w:space="0" w:color="auto"/>
              <w:right w:val="single" w:sz="8" w:space="0" w:color="auto"/>
            </w:tcBorders>
          </w:tcPr>
          <w:p w14:paraId="37931F21" w14:textId="45C98803" w:rsidR="00E93445" w:rsidRPr="00DB0490" w:rsidRDefault="00F7699E" w:rsidP="00E93445">
            <w:pPr>
              <w:pStyle w:val="table1ordered"/>
              <w:ind w:left="346" w:hanging="289"/>
              <w:rPr>
                <w:lang w:eastAsia="ja-JP"/>
              </w:rPr>
            </w:pPr>
            <w:r>
              <w:rPr>
                <w:rFonts w:hint="eastAsia"/>
                <w:lang w:eastAsia="ja-JP"/>
              </w:rPr>
              <w:t>Max</w:t>
            </w:r>
            <w:r w:rsidRPr="00A5195C">
              <w:rPr>
                <w:lang w:eastAsia="ja-JP"/>
              </w:rPr>
              <w:t>9</w:t>
            </w:r>
            <w:r>
              <w:rPr>
                <w:rFonts w:hint="eastAsia"/>
                <w:lang w:eastAsia="ja-JP"/>
              </w:rPr>
              <w:t>286</w:t>
            </w:r>
            <w:r w:rsidRPr="00A5195C">
              <w:rPr>
                <w:lang w:eastAsia="ja-JP"/>
              </w:rPr>
              <w:t xml:space="preserve"> </w:t>
            </w:r>
            <w:proofErr w:type="spellStart"/>
            <w:r w:rsidRPr="00A5195C">
              <w:rPr>
                <w:lang w:eastAsia="ja-JP"/>
              </w:rPr>
              <w:t>Deserializer</w:t>
            </w:r>
            <w:proofErr w:type="spellEnd"/>
          </w:p>
        </w:tc>
      </w:tr>
      <w:tr w:rsidR="00E93445" w:rsidRPr="00DB0490" w14:paraId="7430C47D" w14:textId="77777777" w:rsidTr="0028613E">
        <w:trPr>
          <w:trHeight w:val="317"/>
        </w:trPr>
        <w:tc>
          <w:tcPr>
            <w:tcW w:w="1425" w:type="dxa"/>
            <w:tcBorders>
              <w:left w:val="single" w:sz="8" w:space="0" w:color="auto"/>
              <w:bottom w:val="single" w:sz="4" w:space="0" w:color="auto"/>
            </w:tcBorders>
          </w:tcPr>
          <w:p w14:paraId="281B99D4" w14:textId="2422ED77" w:rsidR="00E93445" w:rsidRPr="00F414C2" w:rsidRDefault="00E93445" w:rsidP="00E93445">
            <w:pPr>
              <w:pStyle w:val="table1ordered"/>
              <w:ind w:left="346" w:hanging="289"/>
              <w:jc w:val="center"/>
              <w:rPr>
                <w:lang w:eastAsia="ja-JP"/>
              </w:rPr>
            </w:pPr>
            <w:r w:rsidRPr="00F414C2">
              <w:rPr>
                <w:lang w:eastAsia="ja-JP"/>
              </w:rPr>
              <w:t>VIN4</w:t>
            </w:r>
          </w:p>
        </w:tc>
        <w:tc>
          <w:tcPr>
            <w:tcW w:w="1587" w:type="dxa"/>
            <w:tcBorders>
              <w:bottom w:val="single" w:sz="4" w:space="0" w:color="auto"/>
            </w:tcBorders>
          </w:tcPr>
          <w:p w14:paraId="45E91F8D" w14:textId="52E61BD0" w:rsidR="00E93445" w:rsidRPr="00F414C2" w:rsidRDefault="00E93445" w:rsidP="00E93445">
            <w:pPr>
              <w:pStyle w:val="table1ordered"/>
              <w:ind w:left="346" w:hanging="289"/>
              <w:jc w:val="center"/>
              <w:rPr>
                <w:lang w:eastAsia="ja-JP"/>
              </w:rPr>
            </w:pPr>
            <w:r w:rsidRPr="00F414C2">
              <w:rPr>
                <w:lang w:eastAsia="ja-JP"/>
              </w:rPr>
              <w:t>CN27</w:t>
            </w:r>
          </w:p>
        </w:tc>
        <w:tc>
          <w:tcPr>
            <w:tcW w:w="1221" w:type="dxa"/>
            <w:tcBorders>
              <w:bottom w:val="single" w:sz="4" w:space="0" w:color="auto"/>
            </w:tcBorders>
          </w:tcPr>
          <w:p w14:paraId="1B6C2D48" w14:textId="0A57D936" w:rsidR="00E93445" w:rsidRPr="00F414C2" w:rsidRDefault="00E93445" w:rsidP="00E93445">
            <w:pPr>
              <w:pStyle w:val="table1ordered"/>
              <w:ind w:left="346" w:hanging="289"/>
              <w:jc w:val="center"/>
              <w:rPr>
                <w:lang w:eastAsia="ja-JP"/>
              </w:rPr>
            </w:pPr>
            <w:r w:rsidRPr="00F414C2">
              <w:rPr>
                <w:lang w:eastAsia="ja-JP"/>
              </w:rPr>
              <w:t>Yes</w:t>
            </w:r>
          </w:p>
        </w:tc>
        <w:tc>
          <w:tcPr>
            <w:tcW w:w="1391" w:type="dxa"/>
            <w:tcBorders>
              <w:bottom w:val="single" w:sz="4" w:space="0" w:color="auto"/>
            </w:tcBorders>
          </w:tcPr>
          <w:p w14:paraId="2011DA75" w14:textId="3DFB7CD2" w:rsidR="00E93445" w:rsidRPr="00F414C2" w:rsidRDefault="00E93445" w:rsidP="00E93445">
            <w:pPr>
              <w:pStyle w:val="table1ordered"/>
              <w:ind w:left="346" w:hanging="289"/>
              <w:jc w:val="center"/>
              <w:rPr>
                <w:lang w:eastAsia="ja-JP"/>
              </w:rPr>
            </w:pPr>
            <w:r w:rsidRPr="00F414C2">
              <w:rPr>
                <w:lang w:eastAsia="ja-JP"/>
              </w:rPr>
              <w:t>No</w:t>
            </w:r>
          </w:p>
        </w:tc>
        <w:tc>
          <w:tcPr>
            <w:tcW w:w="3978" w:type="dxa"/>
            <w:tcBorders>
              <w:bottom w:val="single" w:sz="4" w:space="0" w:color="auto"/>
              <w:right w:val="single" w:sz="8" w:space="0" w:color="auto"/>
            </w:tcBorders>
          </w:tcPr>
          <w:p w14:paraId="67F66FED" w14:textId="16292DFC" w:rsidR="00E93445" w:rsidRPr="00DB0490" w:rsidRDefault="00F7699E" w:rsidP="00E93445">
            <w:pPr>
              <w:pStyle w:val="table1ordered"/>
              <w:ind w:left="346" w:hanging="289"/>
              <w:rPr>
                <w:lang w:eastAsia="ja-JP"/>
              </w:rPr>
            </w:pPr>
            <w:r>
              <w:rPr>
                <w:rFonts w:hint="eastAsia"/>
                <w:lang w:eastAsia="ja-JP"/>
              </w:rPr>
              <w:t>Max</w:t>
            </w:r>
            <w:r w:rsidRPr="00A5195C">
              <w:rPr>
                <w:lang w:eastAsia="ja-JP"/>
              </w:rPr>
              <w:t>9</w:t>
            </w:r>
            <w:r>
              <w:rPr>
                <w:rFonts w:hint="eastAsia"/>
                <w:lang w:eastAsia="ja-JP"/>
              </w:rPr>
              <w:t>286</w:t>
            </w:r>
            <w:r w:rsidRPr="00A5195C">
              <w:rPr>
                <w:lang w:eastAsia="ja-JP"/>
              </w:rPr>
              <w:t xml:space="preserve"> </w:t>
            </w:r>
            <w:proofErr w:type="spellStart"/>
            <w:r w:rsidRPr="00A5195C">
              <w:rPr>
                <w:lang w:eastAsia="ja-JP"/>
              </w:rPr>
              <w:t>Deserializer</w:t>
            </w:r>
            <w:proofErr w:type="spellEnd"/>
          </w:p>
        </w:tc>
      </w:tr>
      <w:tr w:rsidR="00E93445" w:rsidRPr="00DB0490" w14:paraId="07295659" w14:textId="77777777" w:rsidTr="0028613E">
        <w:trPr>
          <w:trHeight w:val="317"/>
        </w:trPr>
        <w:tc>
          <w:tcPr>
            <w:tcW w:w="1425" w:type="dxa"/>
            <w:tcBorders>
              <w:left w:val="single" w:sz="8" w:space="0" w:color="auto"/>
              <w:bottom w:val="single" w:sz="4" w:space="0" w:color="auto"/>
            </w:tcBorders>
          </w:tcPr>
          <w:p w14:paraId="3445DB67" w14:textId="6AFCB8EF" w:rsidR="00E93445" w:rsidRPr="00F414C2" w:rsidRDefault="00E93445" w:rsidP="00E93445">
            <w:pPr>
              <w:pStyle w:val="table1ordered"/>
              <w:ind w:left="346" w:hanging="289"/>
              <w:jc w:val="center"/>
              <w:rPr>
                <w:lang w:eastAsia="ja-JP"/>
              </w:rPr>
            </w:pPr>
            <w:r w:rsidRPr="00F414C2">
              <w:rPr>
                <w:lang w:eastAsia="ja-JP"/>
              </w:rPr>
              <w:t>VIN5</w:t>
            </w:r>
          </w:p>
        </w:tc>
        <w:tc>
          <w:tcPr>
            <w:tcW w:w="1587" w:type="dxa"/>
            <w:tcBorders>
              <w:bottom w:val="single" w:sz="4" w:space="0" w:color="auto"/>
            </w:tcBorders>
          </w:tcPr>
          <w:p w14:paraId="76FED52F" w14:textId="60C5E615" w:rsidR="00E93445" w:rsidRPr="00F414C2" w:rsidRDefault="00E93445" w:rsidP="00E93445">
            <w:pPr>
              <w:pStyle w:val="table1ordered"/>
              <w:ind w:left="346" w:hanging="289"/>
              <w:jc w:val="center"/>
              <w:rPr>
                <w:lang w:eastAsia="ja-JP"/>
              </w:rPr>
            </w:pPr>
            <w:r w:rsidRPr="00F414C2">
              <w:rPr>
                <w:lang w:eastAsia="ja-JP"/>
              </w:rPr>
              <w:t>CN28</w:t>
            </w:r>
          </w:p>
        </w:tc>
        <w:tc>
          <w:tcPr>
            <w:tcW w:w="1221" w:type="dxa"/>
            <w:tcBorders>
              <w:bottom w:val="single" w:sz="4" w:space="0" w:color="auto"/>
            </w:tcBorders>
          </w:tcPr>
          <w:p w14:paraId="294552F4" w14:textId="67349A19" w:rsidR="00E93445" w:rsidRPr="00F414C2" w:rsidRDefault="00E93445" w:rsidP="00E93445">
            <w:pPr>
              <w:pStyle w:val="table1ordered"/>
              <w:ind w:left="346" w:hanging="289"/>
              <w:jc w:val="center"/>
              <w:rPr>
                <w:lang w:eastAsia="ja-JP"/>
              </w:rPr>
            </w:pPr>
            <w:r w:rsidRPr="00F414C2">
              <w:rPr>
                <w:lang w:eastAsia="ja-JP"/>
              </w:rPr>
              <w:t>Yes</w:t>
            </w:r>
          </w:p>
        </w:tc>
        <w:tc>
          <w:tcPr>
            <w:tcW w:w="1391" w:type="dxa"/>
            <w:tcBorders>
              <w:bottom w:val="single" w:sz="4" w:space="0" w:color="auto"/>
            </w:tcBorders>
          </w:tcPr>
          <w:p w14:paraId="638C1D40" w14:textId="73F05163" w:rsidR="00E93445" w:rsidRPr="00F414C2" w:rsidRDefault="00E93445" w:rsidP="00E93445">
            <w:pPr>
              <w:pStyle w:val="table1ordered"/>
              <w:ind w:left="346" w:hanging="289"/>
              <w:jc w:val="center"/>
              <w:rPr>
                <w:lang w:eastAsia="ja-JP"/>
              </w:rPr>
            </w:pPr>
            <w:r w:rsidRPr="00F414C2">
              <w:rPr>
                <w:lang w:eastAsia="ja-JP"/>
              </w:rPr>
              <w:t>No</w:t>
            </w:r>
          </w:p>
        </w:tc>
        <w:tc>
          <w:tcPr>
            <w:tcW w:w="3978" w:type="dxa"/>
            <w:tcBorders>
              <w:bottom w:val="single" w:sz="4" w:space="0" w:color="auto"/>
              <w:right w:val="single" w:sz="8" w:space="0" w:color="auto"/>
            </w:tcBorders>
          </w:tcPr>
          <w:p w14:paraId="114B0C73" w14:textId="2CCA62EF" w:rsidR="00E93445" w:rsidRPr="00DB0490" w:rsidRDefault="00F7699E" w:rsidP="00E93445">
            <w:pPr>
              <w:pStyle w:val="table1ordered"/>
              <w:ind w:left="346" w:hanging="289"/>
              <w:rPr>
                <w:lang w:eastAsia="ja-JP"/>
              </w:rPr>
            </w:pPr>
            <w:r>
              <w:rPr>
                <w:rFonts w:hint="eastAsia"/>
                <w:lang w:eastAsia="ja-JP"/>
              </w:rPr>
              <w:t>Max</w:t>
            </w:r>
            <w:r w:rsidRPr="00A5195C">
              <w:rPr>
                <w:lang w:eastAsia="ja-JP"/>
              </w:rPr>
              <w:t>9</w:t>
            </w:r>
            <w:r>
              <w:rPr>
                <w:rFonts w:hint="eastAsia"/>
                <w:lang w:eastAsia="ja-JP"/>
              </w:rPr>
              <w:t>286</w:t>
            </w:r>
            <w:r w:rsidRPr="00A5195C">
              <w:rPr>
                <w:lang w:eastAsia="ja-JP"/>
              </w:rPr>
              <w:t xml:space="preserve"> </w:t>
            </w:r>
            <w:proofErr w:type="spellStart"/>
            <w:r w:rsidRPr="00A5195C">
              <w:rPr>
                <w:lang w:eastAsia="ja-JP"/>
              </w:rPr>
              <w:t>Deserializer</w:t>
            </w:r>
            <w:proofErr w:type="spellEnd"/>
          </w:p>
        </w:tc>
      </w:tr>
      <w:tr w:rsidR="00E93445" w:rsidRPr="00DB0490" w14:paraId="698A2333" w14:textId="77777777" w:rsidTr="0028613E">
        <w:trPr>
          <w:trHeight w:val="317"/>
        </w:trPr>
        <w:tc>
          <w:tcPr>
            <w:tcW w:w="1425" w:type="dxa"/>
            <w:tcBorders>
              <w:left w:val="single" w:sz="8" w:space="0" w:color="auto"/>
              <w:bottom w:val="single" w:sz="4" w:space="0" w:color="auto"/>
            </w:tcBorders>
          </w:tcPr>
          <w:p w14:paraId="398A8ADC" w14:textId="7C4F8655" w:rsidR="00E93445" w:rsidRPr="00F414C2" w:rsidRDefault="00E93445" w:rsidP="00E93445">
            <w:pPr>
              <w:pStyle w:val="table1ordered"/>
              <w:ind w:left="346" w:hanging="289"/>
              <w:jc w:val="center"/>
              <w:rPr>
                <w:lang w:eastAsia="ja-JP"/>
              </w:rPr>
            </w:pPr>
            <w:r w:rsidRPr="00F414C2">
              <w:rPr>
                <w:lang w:eastAsia="ja-JP"/>
              </w:rPr>
              <w:t>VIN6</w:t>
            </w:r>
          </w:p>
        </w:tc>
        <w:tc>
          <w:tcPr>
            <w:tcW w:w="1587" w:type="dxa"/>
            <w:tcBorders>
              <w:bottom w:val="single" w:sz="4" w:space="0" w:color="auto"/>
            </w:tcBorders>
          </w:tcPr>
          <w:p w14:paraId="12FDEF58" w14:textId="2318A692" w:rsidR="00E93445" w:rsidRPr="00F414C2" w:rsidRDefault="00E93445" w:rsidP="00E93445">
            <w:pPr>
              <w:pStyle w:val="table1ordered"/>
              <w:ind w:left="346" w:hanging="289"/>
              <w:jc w:val="center"/>
              <w:rPr>
                <w:lang w:eastAsia="ja-JP"/>
              </w:rPr>
            </w:pPr>
            <w:r w:rsidRPr="00F414C2">
              <w:rPr>
                <w:lang w:eastAsia="ja-JP"/>
              </w:rPr>
              <w:t>CN29</w:t>
            </w:r>
          </w:p>
        </w:tc>
        <w:tc>
          <w:tcPr>
            <w:tcW w:w="1221" w:type="dxa"/>
            <w:tcBorders>
              <w:bottom w:val="single" w:sz="4" w:space="0" w:color="auto"/>
            </w:tcBorders>
          </w:tcPr>
          <w:p w14:paraId="32D3B925" w14:textId="680894BC" w:rsidR="00E93445" w:rsidRPr="00F414C2" w:rsidRDefault="00E93445" w:rsidP="00E93445">
            <w:pPr>
              <w:pStyle w:val="table1ordered"/>
              <w:ind w:left="346" w:hanging="289"/>
              <w:jc w:val="center"/>
              <w:rPr>
                <w:lang w:eastAsia="ja-JP"/>
              </w:rPr>
            </w:pPr>
            <w:r w:rsidRPr="00F414C2">
              <w:rPr>
                <w:lang w:eastAsia="ja-JP"/>
              </w:rPr>
              <w:t>Yes</w:t>
            </w:r>
          </w:p>
        </w:tc>
        <w:tc>
          <w:tcPr>
            <w:tcW w:w="1391" w:type="dxa"/>
            <w:tcBorders>
              <w:bottom w:val="single" w:sz="4" w:space="0" w:color="auto"/>
            </w:tcBorders>
          </w:tcPr>
          <w:p w14:paraId="7F72806D" w14:textId="656F3FA5" w:rsidR="00E93445" w:rsidRPr="00F414C2" w:rsidRDefault="00E93445" w:rsidP="00E93445">
            <w:pPr>
              <w:pStyle w:val="table1ordered"/>
              <w:ind w:left="346" w:hanging="289"/>
              <w:jc w:val="center"/>
              <w:rPr>
                <w:lang w:eastAsia="ja-JP"/>
              </w:rPr>
            </w:pPr>
            <w:r w:rsidRPr="00F414C2">
              <w:rPr>
                <w:lang w:eastAsia="ja-JP"/>
              </w:rPr>
              <w:t>No</w:t>
            </w:r>
          </w:p>
        </w:tc>
        <w:tc>
          <w:tcPr>
            <w:tcW w:w="3978" w:type="dxa"/>
            <w:tcBorders>
              <w:bottom w:val="single" w:sz="4" w:space="0" w:color="auto"/>
              <w:right w:val="single" w:sz="8" w:space="0" w:color="auto"/>
            </w:tcBorders>
          </w:tcPr>
          <w:p w14:paraId="66B5DA72" w14:textId="7FD66400" w:rsidR="00E93445" w:rsidRPr="00DB0490" w:rsidRDefault="00F7699E" w:rsidP="00E93445">
            <w:pPr>
              <w:pStyle w:val="table1ordered"/>
              <w:ind w:left="346" w:hanging="289"/>
              <w:rPr>
                <w:lang w:eastAsia="ja-JP"/>
              </w:rPr>
            </w:pPr>
            <w:r>
              <w:rPr>
                <w:rFonts w:hint="eastAsia"/>
                <w:lang w:eastAsia="ja-JP"/>
              </w:rPr>
              <w:t>Max</w:t>
            </w:r>
            <w:r w:rsidRPr="00A5195C">
              <w:rPr>
                <w:lang w:eastAsia="ja-JP"/>
              </w:rPr>
              <w:t>9</w:t>
            </w:r>
            <w:r>
              <w:rPr>
                <w:rFonts w:hint="eastAsia"/>
                <w:lang w:eastAsia="ja-JP"/>
              </w:rPr>
              <w:t>286</w:t>
            </w:r>
            <w:r w:rsidRPr="00A5195C">
              <w:rPr>
                <w:lang w:eastAsia="ja-JP"/>
              </w:rPr>
              <w:t xml:space="preserve"> </w:t>
            </w:r>
            <w:proofErr w:type="spellStart"/>
            <w:r w:rsidRPr="00A5195C">
              <w:rPr>
                <w:lang w:eastAsia="ja-JP"/>
              </w:rPr>
              <w:t>Deserializer</w:t>
            </w:r>
            <w:proofErr w:type="spellEnd"/>
          </w:p>
        </w:tc>
      </w:tr>
      <w:tr w:rsidR="00E93445" w:rsidRPr="00DB0490" w14:paraId="0BE4FE1F" w14:textId="77777777" w:rsidTr="0028613E">
        <w:trPr>
          <w:trHeight w:val="317"/>
        </w:trPr>
        <w:tc>
          <w:tcPr>
            <w:tcW w:w="1425" w:type="dxa"/>
            <w:tcBorders>
              <w:left w:val="single" w:sz="8" w:space="0" w:color="auto"/>
              <w:bottom w:val="single" w:sz="4" w:space="0" w:color="auto"/>
            </w:tcBorders>
          </w:tcPr>
          <w:p w14:paraId="1AECAE5D" w14:textId="11E15F19" w:rsidR="00E93445" w:rsidRPr="00F414C2" w:rsidRDefault="00E93445" w:rsidP="00E93445">
            <w:pPr>
              <w:pStyle w:val="table1ordered"/>
              <w:ind w:left="346" w:hanging="289"/>
              <w:jc w:val="center"/>
              <w:rPr>
                <w:lang w:eastAsia="ja-JP"/>
              </w:rPr>
            </w:pPr>
            <w:r w:rsidRPr="00F414C2">
              <w:rPr>
                <w:lang w:eastAsia="ja-JP"/>
              </w:rPr>
              <w:t>VIN7</w:t>
            </w:r>
          </w:p>
        </w:tc>
        <w:tc>
          <w:tcPr>
            <w:tcW w:w="1587" w:type="dxa"/>
            <w:tcBorders>
              <w:bottom w:val="single" w:sz="4" w:space="0" w:color="auto"/>
            </w:tcBorders>
          </w:tcPr>
          <w:p w14:paraId="04E9F297" w14:textId="03BAFAF2" w:rsidR="00E93445" w:rsidRPr="00F414C2" w:rsidRDefault="00E93445" w:rsidP="00E93445">
            <w:pPr>
              <w:pStyle w:val="table1ordered"/>
              <w:ind w:left="346" w:hanging="289"/>
              <w:jc w:val="center"/>
              <w:rPr>
                <w:lang w:eastAsia="ja-JP"/>
              </w:rPr>
            </w:pPr>
            <w:r w:rsidRPr="00F414C2">
              <w:rPr>
                <w:lang w:eastAsia="ja-JP"/>
              </w:rPr>
              <w:t>CN30</w:t>
            </w:r>
          </w:p>
        </w:tc>
        <w:tc>
          <w:tcPr>
            <w:tcW w:w="1221" w:type="dxa"/>
            <w:tcBorders>
              <w:bottom w:val="single" w:sz="4" w:space="0" w:color="auto"/>
            </w:tcBorders>
          </w:tcPr>
          <w:p w14:paraId="1E0C454D" w14:textId="2C3EE077" w:rsidR="00E93445" w:rsidRPr="00F414C2" w:rsidRDefault="00E93445" w:rsidP="00E93445">
            <w:pPr>
              <w:pStyle w:val="table1ordered"/>
              <w:ind w:left="346" w:hanging="289"/>
              <w:jc w:val="center"/>
              <w:rPr>
                <w:lang w:eastAsia="ja-JP"/>
              </w:rPr>
            </w:pPr>
            <w:r w:rsidRPr="00F414C2">
              <w:rPr>
                <w:lang w:eastAsia="ja-JP"/>
              </w:rPr>
              <w:t>Yes</w:t>
            </w:r>
          </w:p>
        </w:tc>
        <w:tc>
          <w:tcPr>
            <w:tcW w:w="1391" w:type="dxa"/>
            <w:tcBorders>
              <w:bottom w:val="single" w:sz="4" w:space="0" w:color="auto"/>
            </w:tcBorders>
          </w:tcPr>
          <w:p w14:paraId="57CB6886" w14:textId="77E9805E" w:rsidR="00E93445" w:rsidRPr="00F414C2" w:rsidRDefault="00E93445" w:rsidP="00E93445">
            <w:pPr>
              <w:pStyle w:val="table1ordered"/>
              <w:ind w:left="346" w:hanging="289"/>
              <w:jc w:val="center"/>
              <w:rPr>
                <w:lang w:eastAsia="ja-JP"/>
              </w:rPr>
            </w:pPr>
            <w:r w:rsidRPr="00F414C2">
              <w:rPr>
                <w:lang w:eastAsia="ja-JP"/>
              </w:rPr>
              <w:t>No</w:t>
            </w:r>
          </w:p>
        </w:tc>
        <w:tc>
          <w:tcPr>
            <w:tcW w:w="3978" w:type="dxa"/>
            <w:tcBorders>
              <w:bottom w:val="single" w:sz="4" w:space="0" w:color="auto"/>
              <w:right w:val="single" w:sz="8" w:space="0" w:color="auto"/>
            </w:tcBorders>
          </w:tcPr>
          <w:p w14:paraId="3175B672" w14:textId="670BA61E" w:rsidR="00E93445" w:rsidRPr="00DB0490" w:rsidRDefault="00F7699E" w:rsidP="00E93445">
            <w:pPr>
              <w:pStyle w:val="table1ordered"/>
              <w:ind w:left="346" w:hanging="289"/>
              <w:rPr>
                <w:lang w:eastAsia="ja-JP"/>
              </w:rPr>
            </w:pPr>
            <w:r>
              <w:rPr>
                <w:rFonts w:hint="eastAsia"/>
                <w:lang w:eastAsia="ja-JP"/>
              </w:rPr>
              <w:t>Max</w:t>
            </w:r>
            <w:r w:rsidRPr="00A5195C">
              <w:rPr>
                <w:lang w:eastAsia="ja-JP"/>
              </w:rPr>
              <w:t>9</w:t>
            </w:r>
            <w:r>
              <w:rPr>
                <w:rFonts w:hint="eastAsia"/>
                <w:lang w:eastAsia="ja-JP"/>
              </w:rPr>
              <w:t>286</w:t>
            </w:r>
            <w:r w:rsidRPr="00A5195C">
              <w:rPr>
                <w:lang w:eastAsia="ja-JP"/>
              </w:rPr>
              <w:t xml:space="preserve"> </w:t>
            </w:r>
            <w:proofErr w:type="spellStart"/>
            <w:r w:rsidRPr="00A5195C">
              <w:rPr>
                <w:lang w:eastAsia="ja-JP"/>
              </w:rPr>
              <w:t>Deserializer</w:t>
            </w:r>
            <w:proofErr w:type="spellEnd"/>
          </w:p>
        </w:tc>
      </w:tr>
      <w:tr w:rsidR="00E93445" w:rsidRPr="00DB0490" w14:paraId="26C24175" w14:textId="77777777" w:rsidTr="0028613E">
        <w:trPr>
          <w:trHeight w:val="317"/>
        </w:trPr>
        <w:tc>
          <w:tcPr>
            <w:tcW w:w="1425" w:type="dxa"/>
            <w:tcBorders>
              <w:left w:val="single" w:sz="8" w:space="0" w:color="auto"/>
              <w:bottom w:val="single" w:sz="4" w:space="0" w:color="auto"/>
            </w:tcBorders>
          </w:tcPr>
          <w:p w14:paraId="2A89F5E4" w14:textId="0E09EB12" w:rsidR="00E93445" w:rsidRPr="00F414C2" w:rsidRDefault="00E93445" w:rsidP="00E93445">
            <w:pPr>
              <w:pStyle w:val="table1ordered"/>
              <w:ind w:left="346" w:hanging="289"/>
              <w:jc w:val="center"/>
              <w:rPr>
                <w:lang w:eastAsia="ja-JP"/>
              </w:rPr>
            </w:pPr>
            <w:r w:rsidRPr="00F414C2">
              <w:rPr>
                <w:lang w:eastAsia="ja-JP"/>
              </w:rPr>
              <w:t>VIN8</w:t>
            </w:r>
          </w:p>
        </w:tc>
        <w:tc>
          <w:tcPr>
            <w:tcW w:w="1587" w:type="dxa"/>
            <w:tcBorders>
              <w:bottom w:val="single" w:sz="4" w:space="0" w:color="auto"/>
            </w:tcBorders>
          </w:tcPr>
          <w:p w14:paraId="09AAEC58" w14:textId="3739C977" w:rsidR="00E93445" w:rsidRPr="00F414C2" w:rsidRDefault="00E93445" w:rsidP="00E93445">
            <w:pPr>
              <w:pStyle w:val="table1ordered"/>
              <w:ind w:left="346" w:hanging="289"/>
              <w:jc w:val="center"/>
              <w:rPr>
                <w:lang w:eastAsia="ja-JP"/>
              </w:rPr>
            </w:pPr>
            <w:r w:rsidRPr="00F414C2">
              <w:rPr>
                <w:lang w:eastAsia="ja-JP"/>
              </w:rPr>
              <w:t>-</w:t>
            </w:r>
          </w:p>
        </w:tc>
        <w:tc>
          <w:tcPr>
            <w:tcW w:w="1221" w:type="dxa"/>
            <w:tcBorders>
              <w:bottom w:val="single" w:sz="4" w:space="0" w:color="auto"/>
            </w:tcBorders>
          </w:tcPr>
          <w:p w14:paraId="7D39AE80" w14:textId="03360BDA" w:rsidR="00E93445" w:rsidRPr="00F414C2" w:rsidRDefault="00E93445" w:rsidP="00E93445">
            <w:pPr>
              <w:pStyle w:val="table1ordered"/>
              <w:ind w:left="346" w:hanging="289"/>
              <w:jc w:val="center"/>
              <w:rPr>
                <w:lang w:eastAsia="ja-JP"/>
              </w:rPr>
            </w:pPr>
            <w:r w:rsidRPr="00F414C2">
              <w:rPr>
                <w:lang w:eastAsia="ja-JP"/>
              </w:rPr>
              <w:t>No</w:t>
            </w:r>
          </w:p>
        </w:tc>
        <w:tc>
          <w:tcPr>
            <w:tcW w:w="1391" w:type="dxa"/>
            <w:tcBorders>
              <w:bottom w:val="single" w:sz="4" w:space="0" w:color="auto"/>
            </w:tcBorders>
          </w:tcPr>
          <w:p w14:paraId="28E87018" w14:textId="53EE97C6" w:rsidR="00E93445" w:rsidRPr="00F414C2" w:rsidRDefault="00E93445" w:rsidP="00E93445">
            <w:pPr>
              <w:pStyle w:val="table1ordered"/>
              <w:ind w:left="346" w:hanging="289"/>
              <w:jc w:val="center"/>
              <w:rPr>
                <w:lang w:eastAsia="ja-JP"/>
              </w:rPr>
            </w:pPr>
            <w:r w:rsidRPr="00F414C2">
              <w:rPr>
                <w:lang w:eastAsia="ja-JP"/>
              </w:rPr>
              <w:t>No</w:t>
            </w:r>
          </w:p>
        </w:tc>
        <w:tc>
          <w:tcPr>
            <w:tcW w:w="3978" w:type="dxa"/>
            <w:tcBorders>
              <w:bottom w:val="single" w:sz="4" w:space="0" w:color="auto"/>
              <w:right w:val="single" w:sz="8" w:space="0" w:color="auto"/>
            </w:tcBorders>
          </w:tcPr>
          <w:p w14:paraId="78210B7A" w14:textId="77777777" w:rsidR="00E93445" w:rsidRPr="00DB0490" w:rsidRDefault="00E93445" w:rsidP="00E93445">
            <w:pPr>
              <w:pStyle w:val="table1ordered"/>
              <w:ind w:left="346" w:hanging="289"/>
              <w:rPr>
                <w:lang w:eastAsia="ja-JP"/>
              </w:rPr>
            </w:pPr>
          </w:p>
        </w:tc>
      </w:tr>
      <w:tr w:rsidR="00E93445" w:rsidRPr="00DB0490" w14:paraId="42805CD1" w14:textId="77777777" w:rsidTr="0028613E">
        <w:trPr>
          <w:trHeight w:val="317"/>
        </w:trPr>
        <w:tc>
          <w:tcPr>
            <w:tcW w:w="1425" w:type="dxa"/>
            <w:tcBorders>
              <w:left w:val="single" w:sz="8" w:space="0" w:color="auto"/>
              <w:bottom w:val="single" w:sz="4" w:space="0" w:color="auto"/>
            </w:tcBorders>
          </w:tcPr>
          <w:p w14:paraId="65B698ED" w14:textId="2D8BD2BA" w:rsidR="00E93445" w:rsidRPr="00F414C2" w:rsidRDefault="00E93445" w:rsidP="00E93445">
            <w:pPr>
              <w:pStyle w:val="table1ordered"/>
              <w:ind w:left="346" w:hanging="289"/>
              <w:jc w:val="center"/>
              <w:rPr>
                <w:lang w:eastAsia="ja-JP"/>
              </w:rPr>
            </w:pPr>
            <w:r w:rsidRPr="00F414C2">
              <w:rPr>
                <w:lang w:eastAsia="ja-JP"/>
              </w:rPr>
              <w:t>VIN9</w:t>
            </w:r>
          </w:p>
        </w:tc>
        <w:tc>
          <w:tcPr>
            <w:tcW w:w="1587" w:type="dxa"/>
            <w:tcBorders>
              <w:bottom w:val="single" w:sz="4" w:space="0" w:color="auto"/>
            </w:tcBorders>
          </w:tcPr>
          <w:p w14:paraId="2915A66C" w14:textId="3EF2B2DF" w:rsidR="00E93445" w:rsidRPr="00F414C2" w:rsidRDefault="00E93445" w:rsidP="00E93445">
            <w:pPr>
              <w:pStyle w:val="table1ordered"/>
              <w:ind w:left="346" w:hanging="289"/>
              <w:jc w:val="center"/>
              <w:rPr>
                <w:lang w:eastAsia="ja-JP"/>
              </w:rPr>
            </w:pPr>
            <w:r w:rsidRPr="00F414C2">
              <w:rPr>
                <w:lang w:eastAsia="ja-JP"/>
              </w:rPr>
              <w:t>-</w:t>
            </w:r>
          </w:p>
        </w:tc>
        <w:tc>
          <w:tcPr>
            <w:tcW w:w="1221" w:type="dxa"/>
            <w:tcBorders>
              <w:bottom w:val="single" w:sz="4" w:space="0" w:color="auto"/>
            </w:tcBorders>
          </w:tcPr>
          <w:p w14:paraId="3E9E4D68" w14:textId="4B715CC6" w:rsidR="00E93445" w:rsidRPr="00F414C2" w:rsidRDefault="00E93445" w:rsidP="00E93445">
            <w:pPr>
              <w:pStyle w:val="table1ordered"/>
              <w:ind w:left="346" w:hanging="289"/>
              <w:jc w:val="center"/>
              <w:rPr>
                <w:lang w:eastAsia="ja-JP"/>
              </w:rPr>
            </w:pPr>
            <w:r w:rsidRPr="00F414C2">
              <w:rPr>
                <w:lang w:eastAsia="ja-JP"/>
              </w:rPr>
              <w:t>No</w:t>
            </w:r>
          </w:p>
        </w:tc>
        <w:tc>
          <w:tcPr>
            <w:tcW w:w="1391" w:type="dxa"/>
            <w:tcBorders>
              <w:bottom w:val="single" w:sz="4" w:space="0" w:color="auto"/>
            </w:tcBorders>
          </w:tcPr>
          <w:p w14:paraId="5A0C7642" w14:textId="03416A10" w:rsidR="00E93445" w:rsidRPr="00F414C2" w:rsidRDefault="00E93445" w:rsidP="00E93445">
            <w:pPr>
              <w:pStyle w:val="table1ordered"/>
              <w:ind w:left="346" w:hanging="289"/>
              <w:jc w:val="center"/>
              <w:rPr>
                <w:lang w:eastAsia="ja-JP"/>
              </w:rPr>
            </w:pPr>
            <w:r w:rsidRPr="00F414C2">
              <w:rPr>
                <w:lang w:eastAsia="ja-JP"/>
              </w:rPr>
              <w:t>No</w:t>
            </w:r>
          </w:p>
        </w:tc>
        <w:tc>
          <w:tcPr>
            <w:tcW w:w="3978" w:type="dxa"/>
            <w:tcBorders>
              <w:bottom w:val="single" w:sz="4" w:space="0" w:color="auto"/>
              <w:right w:val="single" w:sz="8" w:space="0" w:color="auto"/>
            </w:tcBorders>
          </w:tcPr>
          <w:p w14:paraId="2B2195E6" w14:textId="77777777" w:rsidR="00E93445" w:rsidRPr="00DB0490" w:rsidRDefault="00E93445" w:rsidP="00E93445">
            <w:pPr>
              <w:pStyle w:val="table1ordered"/>
              <w:ind w:left="346" w:hanging="289"/>
              <w:rPr>
                <w:lang w:eastAsia="ja-JP"/>
              </w:rPr>
            </w:pPr>
          </w:p>
        </w:tc>
      </w:tr>
      <w:tr w:rsidR="00E93445" w:rsidRPr="00DB0490" w14:paraId="14B1C2D6" w14:textId="77777777" w:rsidTr="0028613E">
        <w:trPr>
          <w:trHeight w:val="317"/>
        </w:trPr>
        <w:tc>
          <w:tcPr>
            <w:tcW w:w="1425" w:type="dxa"/>
            <w:tcBorders>
              <w:left w:val="single" w:sz="8" w:space="0" w:color="auto"/>
              <w:bottom w:val="single" w:sz="4" w:space="0" w:color="auto"/>
            </w:tcBorders>
          </w:tcPr>
          <w:p w14:paraId="7FD076BB" w14:textId="68200475" w:rsidR="00E93445" w:rsidRPr="00F414C2" w:rsidRDefault="00E93445" w:rsidP="00E93445">
            <w:pPr>
              <w:pStyle w:val="table1ordered"/>
              <w:ind w:left="346" w:hanging="289"/>
              <w:jc w:val="center"/>
              <w:rPr>
                <w:lang w:eastAsia="ja-JP"/>
              </w:rPr>
            </w:pPr>
            <w:r w:rsidRPr="00F414C2">
              <w:rPr>
                <w:lang w:eastAsia="ja-JP"/>
              </w:rPr>
              <w:t>VIN10</w:t>
            </w:r>
          </w:p>
        </w:tc>
        <w:tc>
          <w:tcPr>
            <w:tcW w:w="1587" w:type="dxa"/>
            <w:tcBorders>
              <w:bottom w:val="single" w:sz="4" w:space="0" w:color="auto"/>
            </w:tcBorders>
          </w:tcPr>
          <w:p w14:paraId="7B67CEB4" w14:textId="764A9D55" w:rsidR="00E93445" w:rsidRPr="00F414C2" w:rsidRDefault="00E93445" w:rsidP="00E93445">
            <w:pPr>
              <w:pStyle w:val="table1ordered"/>
              <w:ind w:left="346" w:hanging="289"/>
              <w:jc w:val="center"/>
              <w:rPr>
                <w:lang w:eastAsia="ja-JP"/>
              </w:rPr>
            </w:pPr>
            <w:r w:rsidRPr="00F414C2">
              <w:rPr>
                <w:lang w:eastAsia="ja-JP"/>
              </w:rPr>
              <w:t>-</w:t>
            </w:r>
          </w:p>
        </w:tc>
        <w:tc>
          <w:tcPr>
            <w:tcW w:w="1221" w:type="dxa"/>
            <w:tcBorders>
              <w:bottom w:val="single" w:sz="4" w:space="0" w:color="auto"/>
            </w:tcBorders>
          </w:tcPr>
          <w:p w14:paraId="5871C973" w14:textId="5700E2B6" w:rsidR="00E93445" w:rsidRPr="00F414C2" w:rsidRDefault="00E93445" w:rsidP="00E93445">
            <w:pPr>
              <w:pStyle w:val="table1ordered"/>
              <w:ind w:left="346" w:hanging="289"/>
              <w:jc w:val="center"/>
              <w:rPr>
                <w:lang w:eastAsia="ja-JP"/>
              </w:rPr>
            </w:pPr>
            <w:r w:rsidRPr="00F414C2">
              <w:rPr>
                <w:lang w:eastAsia="ja-JP"/>
              </w:rPr>
              <w:t>No</w:t>
            </w:r>
          </w:p>
        </w:tc>
        <w:tc>
          <w:tcPr>
            <w:tcW w:w="1391" w:type="dxa"/>
            <w:tcBorders>
              <w:bottom w:val="single" w:sz="4" w:space="0" w:color="auto"/>
            </w:tcBorders>
          </w:tcPr>
          <w:p w14:paraId="204A1693" w14:textId="7F8EA733" w:rsidR="00E93445" w:rsidRPr="00F414C2" w:rsidRDefault="00E93445" w:rsidP="00E93445">
            <w:pPr>
              <w:pStyle w:val="table1ordered"/>
              <w:ind w:left="346" w:hanging="289"/>
              <w:jc w:val="center"/>
              <w:rPr>
                <w:lang w:eastAsia="ja-JP"/>
              </w:rPr>
            </w:pPr>
            <w:r w:rsidRPr="00F414C2">
              <w:rPr>
                <w:lang w:eastAsia="ja-JP"/>
              </w:rPr>
              <w:t>No</w:t>
            </w:r>
          </w:p>
        </w:tc>
        <w:tc>
          <w:tcPr>
            <w:tcW w:w="3978" w:type="dxa"/>
            <w:tcBorders>
              <w:bottom w:val="single" w:sz="4" w:space="0" w:color="auto"/>
              <w:right w:val="single" w:sz="8" w:space="0" w:color="auto"/>
            </w:tcBorders>
          </w:tcPr>
          <w:p w14:paraId="5550B80E" w14:textId="77777777" w:rsidR="00E93445" w:rsidRPr="00DB0490" w:rsidRDefault="00E93445" w:rsidP="00E93445">
            <w:pPr>
              <w:pStyle w:val="table1ordered"/>
              <w:ind w:left="346" w:hanging="289"/>
              <w:rPr>
                <w:lang w:eastAsia="ja-JP"/>
              </w:rPr>
            </w:pPr>
          </w:p>
        </w:tc>
      </w:tr>
      <w:tr w:rsidR="00E93445" w:rsidRPr="00DB0490" w14:paraId="2F17C766" w14:textId="77777777" w:rsidTr="0028613E">
        <w:trPr>
          <w:trHeight w:val="317"/>
        </w:trPr>
        <w:tc>
          <w:tcPr>
            <w:tcW w:w="1425" w:type="dxa"/>
            <w:tcBorders>
              <w:left w:val="single" w:sz="8" w:space="0" w:color="auto"/>
              <w:bottom w:val="single" w:sz="4" w:space="0" w:color="auto"/>
            </w:tcBorders>
          </w:tcPr>
          <w:p w14:paraId="6AE66EF3" w14:textId="2F57E302" w:rsidR="00E93445" w:rsidRPr="00F414C2" w:rsidRDefault="00E93445" w:rsidP="00E93445">
            <w:pPr>
              <w:pStyle w:val="table1ordered"/>
              <w:ind w:left="346" w:hanging="289"/>
              <w:jc w:val="center"/>
              <w:rPr>
                <w:lang w:eastAsia="ja-JP"/>
              </w:rPr>
            </w:pPr>
            <w:r w:rsidRPr="00F414C2">
              <w:rPr>
                <w:lang w:eastAsia="ja-JP"/>
              </w:rPr>
              <w:t>VIN11</w:t>
            </w:r>
          </w:p>
        </w:tc>
        <w:tc>
          <w:tcPr>
            <w:tcW w:w="1587" w:type="dxa"/>
            <w:tcBorders>
              <w:bottom w:val="single" w:sz="4" w:space="0" w:color="auto"/>
            </w:tcBorders>
          </w:tcPr>
          <w:p w14:paraId="253B5624" w14:textId="2782B108" w:rsidR="00E93445" w:rsidRPr="00F414C2" w:rsidRDefault="00E93445" w:rsidP="00E93445">
            <w:pPr>
              <w:pStyle w:val="table1ordered"/>
              <w:ind w:left="346" w:hanging="289"/>
              <w:jc w:val="center"/>
              <w:rPr>
                <w:lang w:eastAsia="ja-JP"/>
              </w:rPr>
            </w:pPr>
            <w:r w:rsidRPr="00F414C2">
              <w:rPr>
                <w:lang w:eastAsia="ja-JP"/>
              </w:rPr>
              <w:t>-</w:t>
            </w:r>
          </w:p>
        </w:tc>
        <w:tc>
          <w:tcPr>
            <w:tcW w:w="1221" w:type="dxa"/>
            <w:tcBorders>
              <w:bottom w:val="single" w:sz="4" w:space="0" w:color="auto"/>
            </w:tcBorders>
          </w:tcPr>
          <w:p w14:paraId="70647246" w14:textId="5806353C" w:rsidR="00E93445" w:rsidRPr="00F414C2" w:rsidRDefault="00E93445" w:rsidP="00E93445">
            <w:pPr>
              <w:pStyle w:val="table1ordered"/>
              <w:ind w:left="346" w:hanging="289"/>
              <w:jc w:val="center"/>
              <w:rPr>
                <w:lang w:eastAsia="ja-JP"/>
              </w:rPr>
            </w:pPr>
            <w:r w:rsidRPr="00F414C2">
              <w:rPr>
                <w:lang w:eastAsia="ja-JP"/>
              </w:rPr>
              <w:t>No</w:t>
            </w:r>
          </w:p>
        </w:tc>
        <w:tc>
          <w:tcPr>
            <w:tcW w:w="1391" w:type="dxa"/>
            <w:tcBorders>
              <w:bottom w:val="single" w:sz="4" w:space="0" w:color="auto"/>
            </w:tcBorders>
          </w:tcPr>
          <w:p w14:paraId="5880E768" w14:textId="1EB142FF" w:rsidR="00E93445" w:rsidRPr="00F414C2" w:rsidRDefault="00E93445" w:rsidP="00E93445">
            <w:pPr>
              <w:pStyle w:val="table1ordered"/>
              <w:ind w:left="346" w:hanging="289"/>
              <w:jc w:val="center"/>
              <w:rPr>
                <w:lang w:eastAsia="ja-JP"/>
              </w:rPr>
            </w:pPr>
            <w:r w:rsidRPr="00F414C2">
              <w:rPr>
                <w:lang w:eastAsia="ja-JP"/>
              </w:rPr>
              <w:t>No</w:t>
            </w:r>
          </w:p>
        </w:tc>
        <w:tc>
          <w:tcPr>
            <w:tcW w:w="3978" w:type="dxa"/>
            <w:tcBorders>
              <w:bottom w:val="single" w:sz="4" w:space="0" w:color="auto"/>
              <w:right w:val="single" w:sz="8" w:space="0" w:color="auto"/>
            </w:tcBorders>
          </w:tcPr>
          <w:p w14:paraId="643A63E9" w14:textId="77777777" w:rsidR="00E93445" w:rsidRPr="00DB0490" w:rsidRDefault="00E93445" w:rsidP="00E93445">
            <w:pPr>
              <w:pStyle w:val="table1ordered"/>
              <w:ind w:left="346" w:hanging="289"/>
              <w:rPr>
                <w:lang w:eastAsia="ja-JP"/>
              </w:rPr>
            </w:pPr>
          </w:p>
        </w:tc>
      </w:tr>
      <w:tr w:rsidR="00E93445" w:rsidRPr="00DB0490" w14:paraId="774759EC" w14:textId="77777777" w:rsidTr="0028613E">
        <w:trPr>
          <w:trHeight w:val="317"/>
        </w:trPr>
        <w:tc>
          <w:tcPr>
            <w:tcW w:w="1425" w:type="dxa"/>
            <w:tcBorders>
              <w:left w:val="single" w:sz="8" w:space="0" w:color="auto"/>
              <w:bottom w:val="single" w:sz="4" w:space="0" w:color="auto"/>
            </w:tcBorders>
          </w:tcPr>
          <w:p w14:paraId="3EE4F296" w14:textId="4BCE537D" w:rsidR="00E93445" w:rsidRPr="00F414C2" w:rsidRDefault="00E93445" w:rsidP="00E93445">
            <w:pPr>
              <w:pStyle w:val="table1ordered"/>
              <w:ind w:left="346" w:hanging="289"/>
              <w:jc w:val="center"/>
              <w:rPr>
                <w:lang w:eastAsia="ja-JP"/>
              </w:rPr>
            </w:pPr>
            <w:r w:rsidRPr="00F414C2">
              <w:rPr>
                <w:lang w:eastAsia="ja-JP"/>
              </w:rPr>
              <w:t>VIN12</w:t>
            </w:r>
          </w:p>
        </w:tc>
        <w:tc>
          <w:tcPr>
            <w:tcW w:w="1587" w:type="dxa"/>
            <w:tcBorders>
              <w:bottom w:val="single" w:sz="4" w:space="0" w:color="auto"/>
            </w:tcBorders>
          </w:tcPr>
          <w:p w14:paraId="703B45D2" w14:textId="5BCE40B8" w:rsidR="00E93445" w:rsidRPr="00F414C2" w:rsidRDefault="00E93445" w:rsidP="00E93445">
            <w:pPr>
              <w:pStyle w:val="table1ordered"/>
              <w:ind w:left="346" w:hanging="289"/>
              <w:jc w:val="center"/>
              <w:rPr>
                <w:lang w:eastAsia="ja-JP"/>
              </w:rPr>
            </w:pPr>
            <w:r w:rsidRPr="00F414C2">
              <w:rPr>
                <w:lang w:eastAsia="ja-JP"/>
              </w:rPr>
              <w:t>-</w:t>
            </w:r>
          </w:p>
        </w:tc>
        <w:tc>
          <w:tcPr>
            <w:tcW w:w="1221" w:type="dxa"/>
            <w:tcBorders>
              <w:bottom w:val="single" w:sz="4" w:space="0" w:color="auto"/>
            </w:tcBorders>
          </w:tcPr>
          <w:p w14:paraId="2CF2879F" w14:textId="013525D4" w:rsidR="00E93445" w:rsidRPr="00F414C2" w:rsidRDefault="00E93445" w:rsidP="00E93445">
            <w:pPr>
              <w:pStyle w:val="table1ordered"/>
              <w:ind w:left="346" w:hanging="289"/>
              <w:jc w:val="center"/>
              <w:rPr>
                <w:lang w:eastAsia="ja-JP"/>
              </w:rPr>
            </w:pPr>
            <w:r w:rsidRPr="00F414C2">
              <w:rPr>
                <w:lang w:eastAsia="ja-JP"/>
              </w:rPr>
              <w:t>No</w:t>
            </w:r>
          </w:p>
        </w:tc>
        <w:tc>
          <w:tcPr>
            <w:tcW w:w="1391" w:type="dxa"/>
            <w:tcBorders>
              <w:bottom w:val="single" w:sz="4" w:space="0" w:color="auto"/>
            </w:tcBorders>
          </w:tcPr>
          <w:p w14:paraId="6F499BD3" w14:textId="1163F799" w:rsidR="00E93445" w:rsidRPr="00F414C2" w:rsidRDefault="00E93445" w:rsidP="00E93445">
            <w:pPr>
              <w:pStyle w:val="table1ordered"/>
              <w:ind w:left="346" w:hanging="289"/>
              <w:jc w:val="center"/>
              <w:rPr>
                <w:lang w:eastAsia="ja-JP"/>
              </w:rPr>
            </w:pPr>
            <w:r w:rsidRPr="00F414C2">
              <w:rPr>
                <w:lang w:eastAsia="ja-JP"/>
              </w:rPr>
              <w:t>No</w:t>
            </w:r>
          </w:p>
        </w:tc>
        <w:tc>
          <w:tcPr>
            <w:tcW w:w="3978" w:type="dxa"/>
            <w:tcBorders>
              <w:bottom w:val="single" w:sz="4" w:space="0" w:color="auto"/>
              <w:right w:val="single" w:sz="8" w:space="0" w:color="auto"/>
            </w:tcBorders>
          </w:tcPr>
          <w:p w14:paraId="75EBEF46" w14:textId="77777777" w:rsidR="00E93445" w:rsidRPr="00DB0490" w:rsidRDefault="00E93445" w:rsidP="00E93445">
            <w:pPr>
              <w:pStyle w:val="table1ordered"/>
              <w:ind w:left="346" w:hanging="289"/>
              <w:rPr>
                <w:lang w:eastAsia="ja-JP"/>
              </w:rPr>
            </w:pPr>
          </w:p>
        </w:tc>
      </w:tr>
      <w:tr w:rsidR="00E93445" w:rsidRPr="00DB0490" w14:paraId="32EAA19E" w14:textId="77777777" w:rsidTr="0028613E">
        <w:trPr>
          <w:trHeight w:val="317"/>
        </w:trPr>
        <w:tc>
          <w:tcPr>
            <w:tcW w:w="1425" w:type="dxa"/>
            <w:tcBorders>
              <w:left w:val="single" w:sz="8" w:space="0" w:color="auto"/>
              <w:bottom w:val="single" w:sz="4" w:space="0" w:color="auto"/>
            </w:tcBorders>
          </w:tcPr>
          <w:p w14:paraId="0D96F696" w14:textId="4565CE9B" w:rsidR="00E93445" w:rsidRPr="00F414C2" w:rsidRDefault="00E93445" w:rsidP="00E93445">
            <w:pPr>
              <w:pStyle w:val="table1ordered"/>
              <w:ind w:left="346" w:hanging="289"/>
              <w:jc w:val="center"/>
              <w:rPr>
                <w:lang w:eastAsia="ja-JP"/>
              </w:rPr>
            </w:pPr>
            <w:r w:rsidRPr="00F414C2">
              <w:rPr>
                <w:lang w:eastAsia="ja-JP"/>
              </w:rPr>
              <w:t>VIN13</w:t>
            </w:r>
          </w:p>
        </w:tc>
        <w:tc>
          <w:tcPr>
            <w:tcW w:w="1587" w:type="dxa"/>
            <w:tcBorders>
              <w:bottom w:val="single" w:sz="4" w:space="0" w:color="auto"/>
            </w:tcBorders>
          </w:tcPr>
          <w:p w14:paraId="737E89DE" w14:textId="1295B142" w:rsidR="00E93445" w:rsidRPr="00F414C2" w:rsidRDefault="00E93445" w:rsidP="00E93445">
            <w:pPr>
              <w:pStyle w:val="table1ordered"/>
              <w:ind w:left="346" w:hanging="289"/>
              <w:jc w:val="center"/>
              <w:rPr>
                <w:lang w:eastAsia="ja-JP"/>
              </w:rPr>
            </w:pPr>
            <w:r w:rsidRPr="00F414C2">
              <w:rPr>
                <w:lang w:eastAsia="ja-JP"/>
              </w:rPr>
              <w:t>-</w:t>
            </w:r>
          </w:p>
        </w:tc>
        <w:tc>
          <w:tcPr>
            <w:tcW w:w="1221" w:type="dxa"/>
            <w:tcBorders>
              <w:bottom w:val="single" w:sz="4" w:space="0" w:color="auto"/>
            </w:tcBorders>
          </w:tcPr>
          <w:p w14:paraId="587BFE63" w14:textId="6EF8E01F" w:rsidR="00E93445" w:rsidRPr="00F414C2" w:rsidRDefault="00E93445" w:rsidP="00E93445">
            <w:pPr>
              <w:pStyle w:val="table1ordered"/>
              <w:ind w:left="346" w:hanging="289"/>
              <w:jc w:val="center"/>
              <w:rPr>
                <w:lang w:eastAsia="ja-JP"/>
              </w:rPr>
            </w:pPr>
            <w:r w:rsidRPr="00F414C2">
              <w:rPr>
                <w:lang w:eastAsia="ja-JP"/>
              </w:rPr>
              <w:t>No</w:t>
            </w:r>
          </w:p>
        </w:tc>
        <w:tc>
          <w:tcPr>
            <w:tcW w:w="1391" w:type="dxa"/>
            <w:tcBorders>
              <w:bottom w:val="single" w:sz="4" w:space="0" w:color="auto"/>
            </w:tcBorders>
          </w:tcPr>
          <w:p w14:paraId="27DAF5CE" w14:textId="431E5C95" w:rsidR="00E93445" w:rsidRPr="00F414C2" w:rsidRDefault="00E93445" w:rsidP="00E93445">
            <w:pPr>
              <w:pStyle w:val="table1ordered"/>
              <w:ind w:left="346" w:hanging="289"/>
              <w:jc w:val="center"/>
              <w:rPr>
                <w:lang w:eastAsia="ja-JP"/>
              </w:rPr>
            </w:pPr>
            <w:r w:rsidRPr="00F414C2">
              <w:rPr>
                <w:lang w:eastAsia="ja-JP"/>
              </w:rPr>
              <w:t>No</w:t>
            </w:r>
          </w:p>
        </w:tc>
        <w:tc>
          <w:tcPr>
            <w:tcW w:w="3978" w:type="dxa"/>
            <w:tcBorders>
              <w:bottom w:val="single" w:sz="4" w:space="0" w:color="auto"/>
              <w:right w:val="single" w:sz="8" w:space="0" w:color="auto"/>
            </w:tcBorders>
          </w:tcPr>
          <w:p w14:paraId="1614B183" w14:textId="77777777" w:rsidR="00E93445" w:rsidRPr="00DB0490" w:rsidRDefault="00E93445" w:rsidP="00E93445">
            <w:pPr>
              <w:pStyle w:val="table1ordered"/>
              <w:ind w:left="346" w:hanging="289"/>
              <w:rPr>
                <w:lang w:eastAsia="ja-JP"/>
              </w:rPr>
            </w:pPr>
          </w:p>
        </w:tc>
      </w:tr>
      <w:tr w:rsidR="00E93445" w:rsidRPr="00DB0490" w14:paraId="7E8FB8BF" w14:textId="77777777" w:rsidTr="0028613E">
        <w:trPr>
          <w:trHeight w:val="317"/>
        </w:trPr>
        <w:tc>
          <w:tcPr>
            <w:tcW w:w="1425" w:type="dxa"/>
            <w:tcBorders>
              <w:left w:val="single" w:sz="8" w:space="0" w:color="auto"/>
              <w:bottom w:val="single" w:sz="4" w:space="0" w:color="auto"/>
            </w:tcBorders>
          </w:tcPr>
          <w:p w14:paraId="0B63364D" w14:textId="6DB3F53C" w:rsidR="00E93445" w:rsidRPr="00F414C2" w:rsidRDefault="00E93445" w:rsidP="00E93445">
            <w:pPr>
              <w:pStyle w:val="table1ordered"/>
              <w:ind w:left="346" w:hanging="289"/>
              <w:jc w:val="center"/>
              <w:rPr>
                <w:lang w:eastAsia="ja-JP"/>
              </w:rPr>
            </w:pPr>
            <w:r w:rsidRPr="00F414C2">
              <w:rPr>
                <w:lang w:eastAsia="ja-JP"/>
              </w:rPr>
              <w:t>VIN14</w:t>
            </w:r>
          </w:p>
        </w:tc>
        <w:tc>
          <w:tcPr>
            <w:tcW w:w="1587" w:type="dxa"/>
            <w:tcBorders>
              <w:bottom w:val="single" w:sz="4" w:space="0" w:color="auto"/>
            </w:tcBorders>
          </w:tcPr>
          <w:p w14:paraId="7826D6A6" w14:textId="13BDDF5C" w:rsidR="00E93445" w:rsidRPr="00F414C2" w:rsidRDefault="00E93445" w:rsidP="00E93445">
            <w:pPr>
              <w:pStyle w:val="table1ordered"/>
              <w:ind w:left="346" w:hanging="289"/>
              <w:jc w:val="center"/>
              <w:rPr>
                <w:lang w:eastAsia="ja-JP"/>
              </w:rPr>
            </w:pPr>
            <w:r w:rsidRPr="00F414C2">
              <w:rPr>
                <w:lang w:eastAsia="ja-JP"/>
              </w:rPr>
              <w:t>-</w:t>
            </w:r>
          </w:p>
        </w:tc>
        <w:tc>
          <w:tcPr>
            <w:tcW w:w="1221" w:type="dxa"/>
            <w:tcBorders>
              <w:bottom w:val="single" w:sz="4" w:space="0" w:color="auto"/>
            </w:tcBorders>
          </w:tcPr>
          <w:p w14:paraId="0505A4BB" w14:textId="5CBB089C" w:rsidR="00E93445" w:rsidRPr="00F414C2" w:rsidRDefault="00E93445" w:rsidP="00E93445">
            <w:pPr>
              <w:pStyle w:val="table1ordered"/>
              <w:ind w:left="346" w:hanging="289"/>
              <w:jc w:val="center"/>
              <w:rPr>
                <w:lang w:eastAsia="ja-JP"/>
              </w:rPr>
            </w:pPr>
            <w:r w:rsidRPr="00F414C2">
              <w:rPr>
                <w:lang w:eastAsia="ja-JP"/>
              </w:rPr>
              <w:t>No</w:t>
            </w:r>
          </w:p>
        </w:tc>
        <w:tc>
          <w:tcPr>
            <w:tcW w:w="1391" w:type="dxa"/>
            <w:tcBorders>
              <w:bottom w:val="single" w:sz="4" w:space="0" w:color="auto"/>
            </w:tcBorders>
          </w:tcPr>
          <w:p w14:paraId="448D4850" w14:textId="7ED29C36" w:rsidR="00E93445" w:rsidRPr="00F414C2" w:rsidRDefault="00E93445" w:rsidP="00E93445">
            <w:pPr>
              <w:pStyle w:val="table1ordered"/>
              <w:ind w:left="346" w:hanging="289"/>
              <w:jc w:val="center"/>
              <w:rPr>
                <w:lang w:eastAsia="ja-JP"/>
              </w:rPr>
            </w:pPr>
            <w:r w:rsidRPr="00F414C2">
              <w:rPr>
                <w:lang w:eastAsia="ja-JP"/>
              </w:rPr>
              <w:t>No</w:t>
            </w:r>
          </w:p>
        </w:tc>
        <w:tc>
          <w:tcPr>
            <w:tcW w:w="3978" w:type="dxa"/>
            <w:tcBorders>
              <w:bottom w:val="single" w:sz="4" w:space="0" w:color="auto"/>
              <w:right w:val="single" w:sz="8" w:space="0" w:color="auto"/>
            </w:tcBorders>
          </w:tcPr>
          <w:p w14:paraId="7B1C0F9B" w14:textId="77777777" w:rsidR="00E93445" w:rsidRPr="00DB0490" w:rsidRDefault="00E93445" w:rsidP="00E93445">
            <w:pPr>
              <w:pStyle w:val="table1ordered"/>
              <w:ind w:left="346" w:hanging="289"/>
              <w:rPr>
                <w:lang w:eastAsia="ja-JP"/>
              </w:rPr>
            </w:pPr>
          </w:p>
        </w:tc>
      </w:tr>
      <w:tr w:rsidR="00E93445" w:rsidRPr="00DB0490" w14:paraId="68139427" w14:textId="77777777" w:rsidTr="0028613E">
        <w:trPr>
          <w:trHeight w:val="317"/>
        </w:trPr>
        <w:tc>
          <w:tcPr>
            <w:tcW w:w="1425" w:type="dxa"/>
            <w:tcBorders>
              <w:left w:val="single" w:sz="8" w:space="0" w:color="auto"/>
              <w:bottom w:val="single" w:sz="4" w:space="0" w:color="auto"/>
            </w:tcBorders>
          </w:tcPr>
          <w:p w14:paraId="61607331" w14:textId="2BD3F256" w:rsidR="00E93445" w:rsidRPr="00F414C2" w:rsidRDefault="00E93445" w:rsidP="00E93445">
            <w:pPr>
              <w:pStyle w:val="table1ordered"/>
              <w:ind w:left="346" w:hanging="289"/>
              <w:jc w:val="center"/>
              <w:rPr>
                <w:lang w:eastAsia="ja-JP"/>
              </w:rPr>
            </w:pPr>
            <w:r w:rsidRPr="00F414C2">
              <w:rPr>
                <w:lang w:eastAsia="ja-JP"/>
              </w:rPr>
              <w:t>VIN15</w:t>
            </w:r>
          </w:p>
        </w:tc>
        <w:tc>
          <w:tcPr>
            <w:tcW w:w="1587" w:type="dxa"/>
            <w:tcBorders>
              <w:bottom w:val="single" w:sz="4" w:space="0" w:color="auto"/>
            </w:tcBorders>
          </w:tcPr>
          <w:p w14:paraId="4C30187C" w14:textId="762E909B" w:rsidR="00E93445" w:rsidRPr="00F414C2" w:rsidRDefault="00E93445" w:rsidP="00E93445">
            <w:pPr>
              <w:pStyle w:val="table1ordered"/>
              <w:ind w:left="346" w:hanging="289"/>
              <w:jc w:val="center"/>
              <w:rPr>
                <w:lang w:eastAsia="ja-JP"/>
              </w:rPr>
            </w:pPr>
            <w:r w:rsidRPr="00F414C2">
              <w:rPr>
                <w:lang w:eastAsia="ja-JP"/>
              </w:rPr>
              <w:t>-</w:t>
            </w:r>
          </w:p>
        </w:tc>
        <w:tc>
          <w:tcPr>
            <w:tcW w:w="1221" w:type="dxa"/>
            <w:tcBorders>
              <w:bottom w:val="single" w:sz="4" w:space="0" w:color="auto"/>
            </w:tcBorders>
          </w:tcPr>
          <w:p w14:paraId="6C282649" w14:textId="0E463E16" w:rsidR="00E93445" w:rsidRPr="00F414C2" w:rsidRDefault="00E93445" w:rsidP="00E93445">
            <w:pPr>
              <w:pStyle w:val="table1ordered"/>
              <w:ind w:left="346" w:hanging="289"/>
              <w:jc w:val="center"/>
              <w:rPr>
                <w:lang w:eastAsia="ja-JP"/>
              </w:rPr>
            </w:pPr>
            <w:r w:rsidRPr="00F414C2">
              <w:rPr>
                <w:lang w:eastAsia="ja-JP"/>
              </w:rPr>
              <w:t>No</w:t>
            </w:r>
          </w:p>
        </w:tc>
        <w:tc>
          <w:tcPr>
            <w:tcW w:w="1391" w:type="dxa"/>
            <w:tcBorders>
              <w:bottom w:val="single" w:sz="4" w:space="0" w:color="auto"/>
            </w:tcBorders>
          </w:tcPr>
          <w:p w14:paraId="5B51A52C" w14:textId="70BFCCE2" w:rsidR="00E93445" w:rsidRPr="00F414C2" w:rsidRDefault="00E93445" w:rsidP="00E93445">
            <w:pPr>
              <w:pStyle w:val="table1ordered"/>
              <w:ind w:left="346" w:hanging="289"/>
              <w:jc w:val="center"/>
              <w:rPr>
                <w:lang w:eastAsia="ja-JP"/>
              </w:rPr>
            </w:pPr>
            <w:r w:rsidRPr="00F414C2">
              <w:rPr>
                <w:lang w:eastAsia="ja-JP"/>
              </w:rPr>
              <w:t>No</w:t>
            </w:r>
          </w:p>
        </w:tc>
        <w:tc>
          <w:tcPr>
            <w:tcW w:w="3978" w:type="dxa"/>
            <w:tcBorders>
              <w:bottom w:val="single" w:sz="4" w:space="0" w:color="auto"/>
              <w:right w:val="single" w:sz="8" w:space="0" w:color="auto"/>
            </w:tcBorders>
          </w:tcPr>
          <w:p w14:paraId="663A5D20" w14:textId="77777777" w:rsidR="00E93445" w:rsidRPr="00DB0490" w:rsidRDefault="00E93445" w:rsidP="00E93445">
            <w:pPr>
              <w:pStyle w:val="table1ordered"/>
              <w:ind w:left="346" w:hanging="289"/>
              <w:rPr>
                <w:lang w:eastAsia="ja-JP"/>
              </w:rPr>
            </w:pPr>
          </w:p>
        </w:tc>
      </w:tr>
    </w:tbl>
    <w:p w14:paraId="3F2F6A9A" w14:textId="77777777" w:rsidR="00DB0490" w:rsidRPr="00541F24" w:rsidRDefault="00DB0490" w:rsidP="00F072B8">
      <w:pPr>
        <w:rPr>
          <w:lang w:eastAsia="ja-JP"/>
        </w:rPr>
      </w:pPr>
    </w:p>
    <w:p w14:paraId="29688A8F" w14:textId="2B738F4F" w:rsidR="002C10E5" w:rsidRDefault="00E33282" w:rsidP="007075E9">
      <w:pPr>
        <w:rPr>
          <w:rStyle w:val="hps"/>
          <w:color w:val="222222"/>
          <w:lang w:val="en"/>
        </w:rPr>
      </w:pPr>
      <w:r>
        <w:rPr>
          <w:lang w:eastAsia="ja-JP"/>
        </w:rPr>
        <w:lastRenderedPageBreak/>
        <w:t>The following table</w:t>
      </w:r>
      <w:r w:rsidR="002C10E5" w:rsidRPr="00B37592">
        <w:rPr>
          <w:lang w:eastAsia="ja-JP"/>
        </w:rPr>
        <w:t xml:space="preserve"> shows the connection table of the </w:t>
      </w:r>
      <w:r w:rsidR="00B37592" w:rsidRPr="00B37592">
        <w:rPr>
          <w:lang w:eastAsia="ja-JP"/>
        </w:rPr>
        <w:t>VIN,</w:t>
      </w:r>
      <w:r w:rsidR="00B37592">
        <w:rPr>
          <w:lang w:eastAsia="ja-JP"/>
        </w:rPr>
        <w:t xml:space="preserve"> </w:t>
      </w:r>
      <w:r w:rsidR="002C10E5" w:rsidRPr="00B37592">
        <w:rPr>
          <w:lang w:eastAsia="ja-JP"/>
        </w:rPr>
        <w:t>CSI2</w:t>
      </w:r>
      <w:r w:rsidR="00B37592">
        <w:rPr>
          <w:lang w:eastAsia="ja-JP"/>
        </w:rPr>
        <w:t xml:space="preserve"> and virtual channel</w:t>
      </w:r>
      <w:r w:rsidR="002C10E5" w:rsidRPr="00B37592">
        <w:rPr>
          <w:lang w:eastAsia="ja-JP"/>
        </w:rPr>
        <w:t>.</w:t>
      </w:r>
      <w:r w:rsidR="001174BE" w:rsidRPr="00B37592">
        <w:t xml:space="preserve"> This </w:t>
      </w:r>
      <w:r w:rsidR="00B37592">
        <w:t>module</w:t>
      </w:r>
      <w:r w:rsidR="001174BE" w:rsidRPr="00B37592">
        <w:t xml:space="preserve"> </w:t>
      </w:r>
      <w:r w:rsidR="001174BE" w:rsidRPr="00B37592">
        <w:rPr>
          <w:lang w:eastAsia="ja-JP"/>
        </w:rPr>
        <w:t xml:space="preserve">supports only </w:t>
      </w:r>
      <w:r>
        <w:rPr>
          <w:lang w:eastAsia="ja-JP"/>
        </w:rPr>
        <w:t xml:space="preserve">the </w:t>
      </w:r>
      <w:r w:rsidRPr="00B37592">
        <w:rPr>
          <w:lang w:eastAsia="ja-JP"/>
        </w:rPr>
        <w:t xml:space="preserve">following </w:t>
      </w:r>
      <w:r w:rsidR="001174BE" w:rsidRPr="00B37592">
        <w:rPr>
          <w:lang w:eastAsia="ja-JP"/>
        </w:rPr>
        <w:t xml:space="preserve">connection </w:t>
      </w:r>
      <w:r w:rsidR="00B37592">
        <w:rPr>
          <w:lang w:eastAsia="ja-JP"/>
        </w:rPr>
        <w:t>by</w:t>
      </w:r>
      <w:r w:rsidR="001174BE" w:rsidRPr="00B37592">
        <w:rPr>
          <w:lang w:eastAsia="ja-JP"/>
        </w:rPr>
        <w:t xml:space="preserve"> H/W specification.</w:t>
      </w:r>
      <w:r w:rsidR="00B37592" w:rsidRPr="00B37592">
        <w:rPr>
          <w:lang w:eastAsia="ja-JP"/>
        </w:rPr>
        <w:t xml:space="preserve"> Please refer to </w:t>
      </w:r>
      <w:r w:rsidR="00974B72">
        <w:rPr>
          <w:lang w:eastAsia="ja-JP"/>
        </w:rPr>
        <w:fldChar w:fldCharType="begin"/>
      </w:r>
      <w:r w:rsidR="00974B72">
        <w:rPr>
          <w:lang w:eastAsia="ja-JP"/>
        </w:rPr>
        <w:instrText xml:space="preserve"> REF _Ref496607612 \r \h </w:instrText>
      </w:r>
      <w:r w:rsidR="00974B72">
        <w:rPr>
          <w:lang w:eastAsia="ja-JP"/>
        </w:rPr>
      </w:r>
      <w:r w:rsidR="00974B72">
        <w:rPr>
          <w:lang w:eastAsia="ja-JP"/>
        </w:rPr>
        <w:fldChar w:fldCharType="separate"/>
      </w:r>
      <w:r w:rsidR="00E32B0C">
        <w:rPr>
          <w:lang w:eastAsia="ja-JP"/>
        </w:rPr>
        <w:t>5.2</w:t>
      </w:r>
      <w:r w:rsidR="00974B72">
        <w:rPr>
          <w:lang w:eastAsia="ja-JP"/>
        </w:rPr>
        <w:fldChar w:fldCharType="end"/>
      </w:r>
      <w:r w:rsidR="00974B72">
        <w:rPr>
          <w:lang w:eastAsia="ja-JP"/>
        </w:rPr>
        <w:t xml:space="preserve"> </w:t>
      </w:r>
      <w:r w:rsidR="00974B72">
        <w:rPr>
          <w:lang w:eastAsia="ja-JP"/>
        </w:rPr>
        <w:fldChar w:fldCharType="begin"/>
      </w:r>
      <w:r w:rsidR="00974B72">
        <w:rPr>
          <w:lang w:eastAsia="ja-JP"/>
        </w:rPr>
        <w:instrText xml:space="preserve"> REF _Ref496607612 \h </w:instrText>
      </w:r>
      <w:r w:rsidR="00974B72">
        <w:rPr>
          <w:lang w:eastAsia="ja-JP"/>
        </w:rPr>
      </w:r>
      <w:r w:rsidR="00974B72">
        <w:rPr>
          <w:lang w:eastAsia="ja-JP"/>
        </w:rPr>
        <w:fldChar w:fldCharType="separate"/>
      </w:r>
      <w:ins w:id="14" w:author="Quat Doan Huynh" w:date="2023-12-15T12:54:00Z">
        <w:r w:rsidR="00E32B0C">
          <w:t>Media Controller</w:t>
        </w:r>
        <w:r w:rsidR="00E32B0C" w:rsidRPr="004D1BBF">
          <w:t xml:space="preserve"> API</w:t>
        </w:r>
      </w:ins>
      <w:del w:id="15" w:author="Quat Doan Huynh" w:date="2023-12-15T12:54:00Z">
        <w:r w:rsidR="00E32B0C" w:rsidDel="00E32B0C">
          <w:delText>Media Controller</w:delText>
        </w:r>
        <w:r w:rsidR="00E32B0C" w:rsidRPr="004D1BBF" w:rsidDel="00E32B0C">
          <w:delText xml:space="preserve"> API</w:delText>
        </w:r>
      </w:del>
      <w:r w:rsidR="00974B72">
        <w:rPr>
          <w:lang w:eastAsia="ja-JP"/>
        </w:rPr>
        <w:fldChar w:fldCharType="end"/>
      </w:r>
      <w:r w:rsidR="00974B72">
        <w:rPr>
          <w:lang w:eastAsia="ja-JP"/>
        </w:rPr>
        <w:t xml:space="preserve"> </w:t>
      </w:r>
      <w:r w:rsidR="00566C72">
        <w:rPr>
          <w:lang w:eastAsia="ja-JP"/>
        </w:rPr>
        <w:t xml:space="preserve">and </w:t>
      </w:r>
      <w:r w:rsidR="006573EF">
        <w:rPr>
          <w:lang w:eastAsia="ja-JP"/>
        </w:rPr>
        <w:fldChar w:fldCharType="begin"/>
      </w:r>
      <w:r w:rsidR="006573EF">
        <w:rPr>
          <w:lang w:eastAsia="ja-JP"/>
        </w:rPr>
        <w:instrText xml:space="preserve"> REF _Ref445471636 \r \h </w:instrText>
      </w:r>
      <w:r w:rsidR="006573EF">
        <w:rPr>
          <w:lang w:eastAsia="ja-JP"/>
        </w:rPr>
      </w:r>
      <w:r w:rsidR="006573EF">
        <w:rPr>
          <w:lang w:eastAsia="ja-JP"/>
        </w:rPr>
        <w:fldChar w:fldCharType="separate"/>
      </w:r>
      <w:r w:rsidR="00E32B0C">
        <w:rPr>
          <w:lang w:eastAsia="ja-JP"/>
        </w:rPr>
        <w:t>6.3.1</w:t>
      </w:r>
      <w:r w:rsidR="006573EF">
        <w:rPr>
          <w:lang w:eastAsia="ja-JP"/>
        </w:rPr>
        <w:fldChar w:fldCharType="end"/>
      </w:r>
      <w:r>
        <w:rPr>
          <w:rFonts w:hint="eastAsia"/>
          <w:lang w:eastAsia="ja-JP"/>
        </w:rPr>
        <w:t xml:space="preserve"> </w:t>
      </w:r>
      <w:r w:rsidR="006573EF">
        <w:rPr>
          <w:lang w:eastAsia="ja-JP"/>
        </w:rPr>
        <w:fldChar w:fldCharType="begin"/>
      </w:r>
      <w:r w:rsidR="006573EF">
        <w:rPr>
          <w:lang w:eastAsia="ja-JP"/>
        </w:rPr>
        <w:instrText xml:space="preserve"> REF _Ref445471636 \h </w:instrText>
      </w:r>
      <w:r w:rsidR="006573EF">
        <w:rPr>
          <w:lang w:eastAsia="ja-JP"/>
        </w:rPr>
      </w:r>
      <w:r w:rsidR="006573EF">
        <w:rPr>
          <w:lang w:eastAsia="ja-JP"/>
        </w:rPr>
        <w:fldChar w:fldCharType="separate"/>
      </w:r>
      <w:r w:rsidR="00E32B0C">
        <w:rPr>
          <w:rFonts w:hint="eastAsia"/>
          <w:lang w:eastAsia="ja-JP"/>
        </w:rPr>
        <w:t>Module Parameters</w:t>
      </w:r>
      <w:r w:rsidR="006573EF">
        <w:rPr>
          <w:lang w:eastAsia="ja-JP"/>
        </w:rPr>
        <w:fldChar w:fldCharType="end"/>
      </w:r>
      <w:r w:rsidR="00B37592">
        <w:rPr>
          <w:lang w:eastAsia="ja-JP"/>
        </w:rPr>
        <w:t xml:space="preserve"> </w:t>
      </w:r>
      <w:r w:rsidR="00B37592" w:rsidRPr="00E63303">
        <w:rPr>
          <w:rStyle w:val="hps"/>
          <w:color w:val="222222"/>
          <w:lang w:val="en"/>
        </w:rPr>
        <w:t>for the selection method.</w:t>
      </w:r>
    </w:p>
    <w:p w14:paraId="2A9845D3" w14:textId="77777777" w:rsidR="00E13B43" w:rsidRDefault="0044102B" w:rsidP="00180DB5">
      <w:pPr>
        <w:rPr>
          <w:lang w:eastAsia="ja-JP"/>
        </w:rPr>
      </w:pPr>
      <w:r>
        <w:rPr>
          <w:lang w:eastAsia="ja-JP"/>
        </w:rPr>
        <w:t>About</w:t>
      </w:r>
      <w:r w:rsidR="00E13B43" w:rsidRPr="00E13B43">
        <w:rPr>
          <w:lang w:eastAsia="ja-JP"/>
        </w:rPr>
        <w:t xml:space="preserve"> the combination of VIN3 from VIN0, please choose </w:t>
      </w:r>
      <w:r>
        <w:rPr>
          <w:lang w:eastAsia="ja-JP"/>
        </w:rPr>
        <w:t>from No</w:t>
      </w:r>
      <w:r w:rsidR="00494859">
        <w:rPr>
          <w:lang w:eastAsia="ja-JP"/>
        </w:rPr>
        <w:t>.5</w:t>
      </w:r>
      <w:r w:rsidR="00E13B43" w:rsidRPr="00E13B43">
        <w:rPr>
          <w:lang w:eastAsia="ja-JP"/>
        </w:rPr>
        <w:t xml:space="preserve"> </w:t>
      </w:r>
      <w:r>
        <w:rPr>
          <w:lang w:eastAsia="ja-JP"/>
        </w:rPr>
        <w:t>to</w:t>
      </w:r>
      <w:r w:rsidR="00E13B43" w:rsidRPr="00E13B43">
        <w:rPr>
          <w:lang w:eastAsia="ja-JP"/>
        </w:rPr>
        <w:t xml:space="preserve"> No.</w:t>
      </w:r>
      <w:r>
        <w:rPr>
          <w:lang w:eastAsia="ja-JP"/>
        </w:rPr>
        <w:t>1. About</w:t>
      </w:r>
      <w:r w:rsidRPr="0044102B">
        <w:rPr>
          <w:lang w:eastAsia="ja-JP"/>
        </w:rPr>
        <w:t xml:space="preserve"> the combination of VIN</w:t>
      </w:r>
      <w:r>
        <w:rPr>
          <w:lang w:eastAsia="ja-JP"/>
        </w:rPr>
        <w:t>7</w:t>
      </w:r>
      <w:r w:rsidRPr="0044102B">
        <w:rPr>
          <w:lang w:eastAsia="ja-JP"/>
        </w:rPr>
        <w:t xml:space="preserve"> from VIN</w:t>
      </w:r>
      <w:r>
        <w:rPr>
          <w:lang w:eastAsia="ja-JP"/>
        </w:rPr>
        <w:t>4, please choose from No.1</w:t>
      </w:r>
      <w:r w:rsidR="00494859">
        <w:rPr>
          <w:lang w:eastAsia="ja-JP"/>
        </w:rPr>
        <w:t>0</w:t>
      </w:r>
      <w:r w:rsidRPr="0044102B">
        <w:rPr>
          <w:lang w:eastAsia="ja-JP"/>
        </w:rPr>
        <w:t xml:space="preserve"> </w:t>
      </w:r>
      <w:r>
        <w:rPr>
          <w:lang w:eastAsia="ja-JP"/>
        </w:rPr>
        <w:t>to</w:t>
      </w:r>
      <w:r w:rsidRPr="0044102B">
        <w:rPr>
          <w:lang w:eastAsia="ja-JP"/>
        </w:rPr>
        <w:t xml:space="preserve"> No.</w:t>
      </w:r>
      <w:r w:rsidR="00494859">
        <w:rPr>
          <w:lang w:eastAsia="ja-JP"/>
        </w:rPr>
        <w:t>6</w:t>
      </w:r>
      <w:r>
        <w:rPr>
          <w:lang w:eastAsia="ja-JP"/>
        </w:rPr>
        <w:t>.</w:t>
      </w:r>
      <w:r w:rsidR="00142BFF">
        <w:rPr>
          <w:lang w:eastAsia="ja-JP"/>
        </w:rPr>
        <w:t xml:space="preserve"> If you select No.1</w:t>
      </w:r>
      <w:r w:rsidR="00142BFF" w:rsidRPr="00142BFF">
        <w:rPr>
          <w:lang w:eastAsia="ja-JP"/>
        </w:rPr>
        <w:t xml:space="preserve">, it determines connection </w:t>
      </w:r>
      <w:r w:rsidR="00846325" w:rsidRPr="00142BFF">
        <w:rPr>
          <w:lang w:eastAsia="ja-JP"/>
        </w:rPr>
        <w:t xml:space="preserve">of </w:t>
      </w:r>
      <w:r w:rsidR="00846325">
        <w:rPr>
          <w:lang w:eastAsia="ja-JP"/>
        </w:rPr>
        <w:t>VIN0 (</w:t>
      </w:r>
      <w:r w:rsidR="00846325" w:rsidRPr="00451715">
        <w:rPr>
          <w:lang w:eastAsia="ja-JP"/>
        </w:rPr>
        <w:t>CSI40/VC0</w:t>
      </w:r>
      <w:r w:rsidR="00846325">
        <w:rPr>
          <w:lang w:eastAsia="ja-JP"/>
        </w:rPr>
        <w:t>), VIN1 (</w:t>
      </w:r>
      <w:r w:rsidR="00846325" w:rsidRPr="00451715">
        <w:rPr>
          <w:lang w:eastAsia="ja-JP"/>
        </w:rPr>
        <w:t>CSI</w:t>
      </w:r>
      <w:r w:rsidR="00846325">
        <w:rPr>
          <w:lang w:eastAsia="ja-JP"/>
        </w:rPr>
        <w:t>2</w:t>
      </w:r>
      <w:r w:rsidR="00846325" w:rsidRPr="00451715">
        <w:rPr>
          <w:lang w:eastAsia="ja-JP"/>
        </w:rPr>
        <w:t>0/VC0</w:t>
      </w:r>
      <w:r w:rsidR="00846325">
        <w:rPr>
          <w:lang w:eastAsia="ja-JP"/>
        </w:rPr>
        <w:t>), VIN2 (</w:t>
      </w:r>
      <w:r w:rsidR="00846325" w:rsidRPr="00451715">
        <w:rPr>
          <w:lang w:eastAsia="ja-JP"/>
        </w:rPr>
        <w:t>CSI</w:t>
      </w:r>
      <w:r w:rsidR="00846325">
        <w:rPr>
          <w:lang w:eastAsia="ja-JP"/>
        </w:rPr>
        <w:t>21</w:t>
      </w:r>
      <w:r w:rsidR="00846325" w:rsidRPr="00451715">
        <w:rPr>
          <w:lang w:eastAsia="ja-JP"/>
        </w:rPr>
        <w:t>/VC0</w:t>
      </w:r>
      <w:r w:rsidR="00846325">
        <w:rPr>
          <w:lang w:eastAsia="ja-JP"/>
        </w:rPr>
        <w:t xml:space="preserve">) and VIN3 (CSI40/VC1) </w:t>
      </w:r>
      <w:r w:rsidR="00142BFF" w:rsidRPr="00142BFF">
        <w:rPr>
          <w:lang w:eastAsia="ja-JP"/>
        </w:rPr>
        <w:t>automatically.</w:t>
      </w:r>
    </w:p>
    <w:p w14:paraId="2EBB7A22" w14:textId="4406B719" w:rsidR="001B2B9C" w:rsidRDefault="00541F24" w:rsidP="001B2B9C">
      <w:pPr>
        <w:pStyle w:val="Caption"/>
        <w:spacing w:after="160" w:line="260" w:lineRule="exact"/>
        <w:ind w:left="1076" w:hangingChars="538" w:hanging="1076"/>
        <w:rPr>
          <w:b w:val="0"/>
          <w:bCs w:val="0"/>
          <w:sz w:val="20"/>
          <w:szCs w:val="20"/>
          <w:u w:val="single"/>
        </w:rPr>
      </w:pPr>
      <w:r w:rsidRPr="00CE1D32">
        <w:rPr>
          <w:b w:val="0"/>
          <w:bCs w:val="0"/>
          <w:sz w:val="20"/>
          <w:szCs w:val="20"/>
          <w:u w:val="single"/>
        </w:rPr>
        <w:t>Make sure to set the VIN and CSI routing with media-</w:t>
      </w:r>
      <w:proofErr w:type="spellStart"/>
      <w:r w:rsidRPr="00CE1D32">
        <w:rPr>
          <w:b w:val="0"/>
          <w:bCs w:val="0"/>
          <w:sz w:val="20"/>
          <w:szCs w:val="20"/>
          <w:u w:val="single"/>
        </w:rPr>
        <w:t>ctl</w:t>
      </w:r>
      <w:proofErr w:type="spellEnd"/>
      <w:r w:rsidRPr="00CE1D32">
        <w:rPr>
          <w:b w:val="0"/>
          <w:bCs w:val="0"/>
          <w:sz w:val="20"/>
          <w:szCs w:val="20"/>
          <w:u w:val="single"/>
        </w:rPr>
        <w:t xml:space="preserve"> before executing capture</w:t>
      </w:r>
      <w:r>
        <w:rPr>
          <w:b w:val="0"/>
          <w:bCs w:val="0"/>
          <w:sz w:val="20"/>
          <w:szCs w:val="20"/>
          <w:u w:val="single"/>
        </w:rPr>
        <w:t>.</w:t>
      </w:r>
    </w:p>
    <w:p w14:paraId="50AB12B9" w14:textId="501B7E20" w:rsidR="00E93445" w:rsidRDefault="00E93445" w:rsidP="00E93445"/>
    <w:p w14:paraId="49C27056" w14:textId="77777777" w:rsidR="00E93445" w:rsidRPr="002E345F" w:rsidRDefault="00E93445" w:rsidP="002E345F">
      <w:pPr>
        <w:rPr>
          <w:b/>
          <w:bCs/>
        </w:rPr>
      </w:pPr>
    </w:p>
    <w:p w14:paraId="694932F4" w14:textId="1F92E096" w:rsidR="001B2B9C" w:rsidRPr="00E63303" w:rsidRDefault="00EE4973" w:rsidP="001B2B9C">
      <w:pPr>
        <w:pStyle w:val="Caption"/>
        <w:spacing w:after="160" w:line="260" w:lineRule="exact"/>
        <w:ind w:left="1134" w:hangingChars="538" w:hanging="1134"/>
        <w:rPr>
          <w:color w:val="0000FF"/>
          <w:lang w:eastAsia="ja-JP"/>
        </w:rPr>
      </w:pPr>
      <w:r w:rsidRPr="007903BF">
        <w:rPr>
          <w:lang w:eastAsia="ja-JP"/>
        </w:rPr>
        <w:t>T</w:t>
      </w:r>
      <w:r w:rsidRPr="007903BF">
        <w:t xml:space="preserve">able </w:t>
      </w:r>
      <w:r w:rsidR="005D408F">
        <w:fldChar w:fldCharType="begin"/>
      </w:r>
      <w:r w:rsidR="005D408F">
        <w:instrText xml:space="preserve"> STYLEREF 1 \s </w:instrText>
      </w:r>
      <w:r w:rsidR="005D408F">
        <w:fldChar w:fldCharType="separate"/>
      </w:r>
      <w:r w:rsidR="00E32B0C">
        <w:rPr>
          <w:noProof/>
        </w:rPr>
        <w:t>4</w:t>
      </w:r>
      <w:r w:rsidR="005D408F">
        <w:rPr>
          <w:noProof/>
        </w:rPr>
        <w:fldChar w:fldCharType="end"/>
      </w:r>
      <w:r w:rsidRPr="00CE1D32">
        <w:t>.</w:t>
      </w:r>
      <w:r w:rsidR="005D408F">
        <w:fldChar w:fldCharType="begin"/>
      </w:r>
      <w:r w:rsidR="005D408F">
        <w:instrText xml:space="preserve"> SEQ Table \* ARABIC \s 1 </w:instrText>
      </w:r>
      <w:r w:rsidR="005D408F">
        <w:fldChar w:fldCharType="separate"/>
      </w:r>
      <w:r w:rsidR="00E32B0C">
        <w:rPr>
          <w:noProof/>
        </w:rPr>
        <w:t>7</w:t>
      </w:r>
      <w:r w:rsidR="005D408F">
        <w:rPr>
          <w:noProof/>
        </w:rPr>
        <w:fldChar w:fldCharType="end"/>
      </w:r>
      <w:r w:rsidR="001A5B9E" w:rsidRPr="00CE1D32">
        <w:rPr>
          <w:bCs w:val="0"/>
          <w:lang w:eastAsia="ja-JP"/>
        </w:rPr>
        <w:t xml:space="preserve"> </w:t>
      </w:r>
      <w:r w:rsidR="001B2B9C" w:rsidRPr="002940CB">
        <w:rPr>
          <w:rFonts w:hint="eastAsia"/>
          <w:sz w:val="20"/>
          <w:szCs w:val="20"/>
          <w:lang w:eastAsia="ja-JP"/>
        </w:rPr>
        <w:tab/>
      </w:r>
      <w:r w:rsidR="001B2B9C">
        <w:rPr>
          <w:sz w:val="20"/>
          <w:szCs w:val="20"/>
          <w:lang w:eastAsia="ja-JP"/>
        </w:rPr>
        <w:t>C</w:t>
      </w:r>
      <w:r w:rsidR="001B2B9C" w:rsidRPr="002940CB">
        <w:rPr>
          <w:rFonts w:hint="eastAsia"/>
          <w:sz w:val="20"/>
          <w:szCs w:val="20"/>
          <w:lang w:eastAsia="ja-JP"/>
        </w:rPr>
        <w:t xml:space="preserve">onnection </w:t>
      </w:r>
      <w:r w:rsidR="001B2B9C">
        <w:rPr>
          <w:sz w:val="20"/>
          <w:szCs w:val="20"/>
          <w:lang w:eastAsia="ja-JP"/>
        </w:rPr>
        <w:t xml:space="preserve">of </w:t>
      </w:r>
      <w:r w:rsidR="001B2B9C" w:rsidRPr="002940CB">
        <w:rPr>
          <w:rFonts w:hint="eastAsia"/>
          <w:sz w:val="20"/>
          <w:szCs w:val="20"/>
          <w:lang w:eastAsia="ja-JP"/>
        </w:rPr>
        <w:t>Video</w:t>
      </w:r>
      <w:r w:rsidR="001B2B9C">
        <w:rPr>
          <w:sz w:val="20"/>
          <w:szCs w:val="20"/>
          <w:lang w:eastAsia="ja-JP"/>
        </w:rPr>
        <w:t xml:space="preserve"> </w:t>
      </w:r>
      <w:r w:rsidR="001B2B9C" w:rsidRPr="002940CB">
        <w:rPr>
          <w:rFonts w:hint="eastAsia"/>
          <w:sz w:val="20"/>
          <w:szCs w:val="20"/>
          <w:lang w:eastAsia="ja-JP"/>
        </w:rPr>
        <w:t>Cap</w:t>
      </w:r>
      <w:r w:rsidR="001B2B9C">
        <w:rPr>
          <w:sz w:val="20"/>
          <w:szCs w:val="20"/>
          <w:lang w:eastAsia="ja-JP"/>
        </w:rPr>
        <w:t>ture</w:t>
      </w:r>
      <w:r w:rsidR="001B2B9C" w:rsidRPr="002940CB">
        <w:rPr>
          <w:rFonts w:hint="eastAsia"/>
          <w:sz w:val="20"/>
          <w:szCs w:val="20"/>
          <w:lang w:eastAsia="ja-JP"/>
        </w:rPr>
        <w:t xml:space="preserve"> </w:t>
      </w:r>
      <w:r w:rsidR="001B2B9C">
        <w:rPr>
          <w:sz w:val="20"/>
          <w:szCs w:val="20"/>
          <w:lang w:eastAsia="ja-JP"/>
        </w:rPr>
        <w:t>and CSI2</w:t>
      </w:r>
      <w:r w:rsidR="001B2B9C" w:rsidRPr="002940CB">
        <w:rPr>
          <w:rFonts w:hint="eastAsia"/>
          <w:sz w:val="20"/>
          <w:szCs w:val="20"/>
          <w:lang w:eastAsia="ja-JP"/>
        </w:rPr>
        <w:t xml:space="preserve"> (R-Car H</w:t>
      </w:r>
      <w:r w:rsidR="001B2B9C">
        <w:rPr>
          <w:sz w:val="20"/>
          <w:szCs w:val="20"/>
          <w:lang w:eastAsia="ja-JP"/>
        </w:rPr>
        <w:t>3</w:t>
      </w:r>
      <w:r w:rsidR="001B2B9C" w:rsidRPr="002940CB">
        <w:rPr>
          <w:rFonts w:hint="eastAsia"/>
          <w:sz w:val="20"/>
          <w:szCs w:val="20"/>
          <w:lang w:eastAsia="ja-JP"/>
        </w:rPr>
        <w:t>)</w:t>
      </w:r>
    </w:p>
    <w:tbl>
      <w:tblPr>
        <w:tblW w:w="8606"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1319"/>
        <w:gridCol w:w="1319"/>
        <w:gridCol w:w="1320"/>
        <w:gridCol w:w="1319"/>
        <w:gridCol w:w="1320"/>
        <w:gridCol w:w="2009"/>
      </w:tblGrid>
      <w:tr w:rsidR="003E7EF5" w:rsidRPr="00A51140" w14:paraId="1A68881D" w14:textId="77777777" w:rsidTr="007E1928">
        <w:trPr>
          <w:trHeight w:val="352"/>
          <w:tblHeader/>
        </w:trPr>
        <w:tc>
          <w:tcPr>
            <w:tcW w:w="1319" w:type="dxa"/>
            <w:tcBorders>
              <w:top w:val="double" w:sz="4" w:space="0" w:color="auto"/>
              <w:left w:val="single" w:sz="4" w:space="0" w:color="auto"/>
              <w:bottom w:val="double" w:sz="4" w:space="0" w:color="auto"/>
              <w:right w:val="single" w:sz="4" w:space="0" w:color="auto"/>
            </w:tcBorders>
            <w:shd w:val="clear" w:color="auto" w:fill="D9D9D9" w:themeFill="background1" w:themeFillShade="D9"/>
          </w:tcPr>
          <w:p w14:paraId="3834BB38" w14:textId="77777777" w:rsidR="003E7EF5" w:rsidRDefault="003E7EF5" w:rsidP="003E7EF5">
            <w:pPr>
              <w:pStyle w:val="tablehead"/>
              <w:ind w:left="0"/>
              <w:rPr>
                <w:b w:val="0"/>
                <w:lang w:eastAsia="ja-JP"/>
              </w:rPr>
            </w:pPr>
            <w:r>
              <w:rPr>
                <w:rFonts w:hint="eastAsia"/>
                <w:b w:val="0"/>
                <w:lang w:eastAsia="ja-JP"/>
              </w:rPr>
              <w:t>No.</w:t>
            </w:r>
          </w:p>
        </w:tc>
        <w:tc>
          <w:tcPr>
            <w:tcW w:w="1319" w:type="dxa"/>
            <w:tcBorders>
              <w:top w:val="double" w:sz="4" w:space="0" w:color="auto"/>
              <w:left w:val="single" w:sz="4" w:space="0" w:color="auto"/>
              <w:bottom w:val="double" w:sz="4" w:space="0" w:color="auto"/>
              <w:right w:val="single" w:sz="4" w:space="0" w:color="auto"/>
            </w:tcBorders>
            <w:shd w:val="clear" w:color="auto" w:fill="D9D9D9" w:themeFill="background1" w:themeFillShade="D9"/>
          </w:tcPr>
          <w:p w14:paraId="59FF217E" w14:textId="77777777" w:rsidR="003E7EF5" w:rsidRPr="00A51140" w:rsidRDefault="003E7EF5" w:rsidP="003E7EF5">
            <w:pPr>
              <w:pStyle w:val="tablehead"/>
              <w:ind w:left="0"/>
              <w:rPr>
                <w:b w:val="0"/>
                <w:lang w:eastAsia="ja-JP"/>
              </w:rPr>
            </w:pPr>
            <w:r>
              <w:rPr>
                <w:rFonts w:hint="eastAsia"/>
                <w:b w:val="0"/>
                <w:lang w:eastAsia="ja-JP"/>
              </w:rPr>
              <w:t>VIN0</w:t>
            </w:r>
          </w:p>
        </w:tc>
        <w:tc>
          <w:tcPr>
            <w:tcW w:w="1320" w:type="dxa"/>
            <w:tcBorders>
              <w:top w:val="double" w:sz="4" w:space="0" w:color="auto"/>
              <w:left w:val="single" w:sz="4" w:space="0" w:color="auto"/>
              <w:bottom w:val="double" w:sz="4" w:space="0" w:color="auto"/>
              <w:right w:val="single" w:sz="4" w:space="0" w:color="auto"/>
            </w:tcBorders>
            <w:shd w:val="clear" w:color="auto" w:fill="D9D9D9" w:themeFill="background1" w:themeFillShade="D9"/>
          </w:tcPr>
          <w:p w14:paraId="2BB4C9EC" w14:textId="77777777" w:rsidR="003E7EF5" w:rsidRPr="00A51140" w:rsidRDefault="003E7EF5" w:rsidP="003E7EF5">
            <w:pPr>
              <w:pStyle w:val="tablehead"/>
              <w:ind w:left="0"/>
              <w:rPr>
                <w:b w:val="0"/>
                <w:lang w:eastAsia="ja-JP"/>
              </w:rPr>
            </w:pPr>
            <w:r>
              <w:rPr>
                <w:rFonts w:hint="eastAsia"/>
                <w:b w:val="0"/>
                <w:lang w:eastAsia="ja-JP"/>
              </w:rPr>
              <w:t>V</w:t>
            </w:r>
            <w:r>
              <w:rPr>
                <w:b w:val="0"/>
                <w:lang w:eastAsia="ja-JP"/>
              </w:rPr>
              <w:t>IN1</w:t>
            </w:r>
          </w:p>
        </w:tc>
        <w:tc>
          <w:tcPr>
            <w:tcW w:w="1319" w:type="dxa"/>
            <w:tcBorders>
              <w:top w:val="double" w:sz="4" w:space="0" w:color="auto"/>
              <w:left w:val="single" w:sz="4" w:space="0" w:color="auto"/>
              <w:bottom w:val="double" w:sz="4" w:space="0" w:color="auto"/>
              <w:right w:val="single" w:sz="4" w:space="0" w:color="auto"/>
            </w:tcBorders>
            <w:shd w:val="clear" w:color="auto" w:fill="D9D9D9" w:themeFill="background1" w:themeFillShade="D9"/>
          </w:tcPr>
          <w:p w14:paraId="51B332D5" w14:textId="77777777" w:rsidR="003E7EF5" w:rsidRPr="00A51140" w:rsidRDefault="003E7EF5" w:rsidP="003E7EF5">
            <w:pPr>
              <w:pStyle w:val="tablehead"/>
              <w:ind w:left="0"/>
              <w:rPr>
                <w:b w:val="0"/>
                <w:lang w:eastAsia="ja-JP"/>
              </w:rPr>
            </w:pPr>
            <w:r>
              <w:rPr>
                <w:rFonts w:hint="eastAsia"/>
                <w:b w:val="0"/>
                <w:lang w:eastAsia="ja-JP"/>
              </w:rPr>
              <w:t>VIN2</w:t>
            </w:r>
          </w:p>
        </w:tc>
        <w:tc>
          <w:tcPr>
            <w:tcW w:w="1320" w:type="dxa"/>
            <w:tcBorders>
              <w:top w:val="double" w:sz="4" w:space="0" w:color="auto"/>
              <w:left w:val="single" w:sz="4" w:space="0" w:color="auto"/>
              <w:bottom w:val="double" w:sz="4" w:space="0" w:color="auto"/>
              <w:right w:val="single" w:sz="4" w:space="0" w:color="auto"/>
            </w:tcBorders>
            <w:shd w:val="clear" w:color="auto" w:fill="D9D9D9" w:themeFill="background1" w:themeFillShade="D9"/>
          </w:tcPr>
          <w:p w14:paraId="62B1F5E2" w14:textId="77777777" w:rsidR="003E7EF5" w:rsidRPr="00A51140" w:rsidRDefault="003E7EF5" w:rsidP="003E7EF5">
            <w:pPr>
              <w:pStyle w:val="tablehead"/>
              <w:ind w:left="0"/>
              <w:rPr>
                <w:b w:val="0"/>
                <w:lang w:eastAsia="ja-JP"/>
              </w:rPr>
            </w:pPr>
            <w:r>
              <w:rPr>
                <w:rFonts w:hint="eastAsia"/>
                <w:b w:val="0"/>
                <w:lang w:eastAsia="ja-JP"/>
              </w:rPr>
              <w:t>VIN3</w:t>
            </w:r>
          </w:p>
        </w:tc>
        <w:tc>
          <w:tcPr>
            <w:tcW w:w="2009" w:type="dxa"/>
            <w:tcBorders>
              <w:top w:val="double" w:sz="4" w:space="0" w:color="auto"/>
              <w:left w:val="single" w:sz="4" w:space="0" w:color="auto"/>
              <w:bottom w:val="double" w:sz="4" w:space="0" w:color="auto"/>
              <w:right w:val="single" w:sz="4" w:space="0" w:color="auto"/>
            </w:tcBorders>
            <w:shd w:val="clear" w:color="auto" w:fill="D9D9D9" w:themeFill="background1" w:themeFillShade="D9"/>
          </w:tcPr>
          <w:p w14:paraId="6032DD81" w14:textId="77777777" w:rsidR="003E7EF5" w:rsidRDefault="00C42A15" w:rsidP="003E7EF5">
            <w:pPr>
              <w:pStyle w:val="tablehead"/>
              <w:ind w:left="0"/>
              <w:rPr>
                <w:b w:val="0"/>
                <w:lang w:eastAsia="ja-JP"/>
              </w:rPr>
            </w:pPr>
            <w:r w:rsidRPr="00C42A15">
              <w:rPr>
                <w:b w:val="0"/>
                <w:lang w:eastAsia="ja-JP"/>
              </w:rPr>
              <w:t>CSI_CHSEL</w:t>
            </w:r>
            <w:r>
              <w:rPr>
                <w:b w:val="0"/>
                <w:lang w:eastAsia="ja-JP"/>
              </w:rPr>
              <w:t xml:space="preserve"> bit</w:t>
            </w:r>
            <w:r w:rsidR="003E7EF5">
              <w:rPr>
                <w:b w:val="0"/>
                <w:lang w:eastAsia="ja-JP"/>
              </w:rPr>
              <w:t xml:space="preserve"> value</w:t>
            </w:r>
          </w:p>
        </w:tc>
      </w:tr>
      <w:tr w:rsidR="003E7EF5" w:rsidRPr="00A51140" w14:paraId="25DB7955" w14:textId="77777777" w:rsidTr="0012126A">
        <w:trPr>
          <w:trHeight w:val="219"/>
          <w:tblHeader/>
        </w:trPr>
        <w:tc>
          <w:tcPr>
            <w:tcW w:w="1319" w:type="dxa"/>
            <w:tcBorders>
              <w:top w:val="double" w:sz="4" w:space="0" w:color="auto"/>
              <w:left w:val="single" w:sz="4" w:space="0" w:color="auto"/>
              <w:bottom w:val="single" w:sz="4" w:space="0" w:color="auto"/>
              <w:right w:val="single" w:sz="4" w:space="0" w:color="auto"/>
            </w:tcBorders>
            <w:shd w:val="clear" w:color="auto" w:fill="auto"/>
          </w:tcPr>
          <w:p w14:paraId="373A89BE" w14:textId="77777777" w:rsidR="003E7EF5" w:rsidRPr="00451715" w:rsidRDefault="003E7EF5" w:rsidP="003E7EF5">
            <w:pPr>
              <w:pStyle w:val="tablehead"/>
              <w:ind w:left="0"/>
              <w:rPr>
                <w:b w:val="0"/>
                <w:lang w:eastAsia="ja-JP"/>
              </w:rPr>
            </w:pPr>
            <w:r>
              <w:rPr>
                <w:rFonts w:hint="eastAsia"/>
                <w:b w:val="0"/>
                <w:lang w:eastAsia="ja-JP"/>
              </w:rPr>
              <w:t>1</w:t>
            </w:r>
          </w:p>
        </w:tc>
        <w:tc>
          <w:tcPr>
            <w:tcW w:w="1319" w:type="dxa"/>
            <w:tcBorders>
              <w:top w:val="double" w:sz="4" w:space="0" w:color="auto"/>
              <w:left w:val="single" w:sz="4" w:space="0" w:color="auto"/>
              <w:bottom w:val="single" w:sz="4" w:space="0" w:color="auto"/>
              <w:right w:val="single" w:sz="4" w:space="0" w:color="auto"/>
            </w:tcBorders>
            <w:shd w:val="clear" w:color="auto" w:fill="auto"/>
          </w:tcPr>
          <w:p w14:paraId="5BC30341" w14:textId="77777777" w:rsidR="003E7EF5" w:rsidRPr="002C10E5" w:rsidRDefault="003E7EF5" w:rsidP="003E7EF5">
            <w:pPr>
              <w:pStyle w:val="tablehead"/>
              <w:ind w:left="0"/>
              <w:rPr>
                <w:lang w:eastAsia="ja-JP"/>
              </w:rPr>
            </w:pPr>
            <w:r w:rsidRPr="00451715">
              <w:rPr>
                <w:b w:val="0"/>
                <w:lang w:eastAsia="ja-JP"/>
              </w:rPr>
              <w:t>CSI40/VC0</w:t>
            </w:r>
          </w:p>
        </w:tc>
        <w:tc>
          <w:tcPr>
            <w:tcW w:w="1320" w:type="dxa"/>
            <w:tcBorders>
              <w:top w:val="double" w:sz="4" w:space="0" w:color="auto"/>
              <w:left w:val="single" w:sz="4" w:space="0" w:color="auto"/>
              <w:bottom w:val="single" w:sz="4" w:space="0" w:color="auto"/>
              <w:right w:val="single" w:sz="4" w:space="0" w:color="auto"/>
            </w:tcBorders>
            <w:shd w:val="clear" w:color="auto" w:fill="auto"/>
          </w:tcPr>
          <w:p w14:paraId="6360CE85" w14:textId="77777777" w:rsidR="003E7EF5" w:rsidRPr="00A51140" w:rsidRDefault="003E7EF5" w:rsidP="003E7EF5">
            <w:pPr>
              <w:pStyle w:val="tablehead"/>
              <w:ind w:left="0"/>
              <w:rPr>
                <w:b w:val="0"/>
                <w:lang w:eastAsia="ja-JP"/>
              </w:rPr>
            </w:pPr>
            <w:r w:rsidRPr="00451715">
              <w:rPr>
                <w:b w:val="0"/>
                <w:lang w:eastAsia="ja-JP"/>
              </w:rPr>
              <w:t>CSI20/VC0</w:t>
            </w:r>
          </w:p>
        </w:tc>
        <w:tc>
          <w:tcPr>
            <w:tcW w:w="1319" w:type="dxa"/>
            <w:tcBorders>
              <w:top w:val="double" w:sz="4" w:space="0" w:color="auto"/>
              <w:left w:val="single" w:sz="4" w:space="0" w:color="auto"/>
              <w:bottom w:val="single" w:sz="4" w:space="0" w:color="auto"/>
              <w:right w:val="single" w:sz="4" w:space="0" w:color="auto"/>
            </w:tcBorders>
            <w:shd w:val="clear" w:color="auto" w:fill="auto"/>
          </w:tcPr>
          <w:p w14:paraId="13DFB277" w14:textId="77777777" w:rsidR="003E7EF5" w:rsidRPr="00A51140" w:rsidRDefault="003E7EF5" w:rsidP="003E7EF5">
            <w:pPr>
              <w:pStyle w:val="tablehead"/>
              <w:ind w:left="0"/>
              <w:rPr>
                <w:b w:val="0"/>
                <w:lang w:eastAsia="ja-JP"/>
              </w:rPr>
            </w:pPr>
            <w:r w:rsidRPr="00451715">
              <w:rPr>
                <w:b w:val="0"/>
                <w:lang w:eastAsia="ja-JP"/>
              </w:rPr>
              <w:t>CSI2</w:t>
            </w:r>
            <w:r>
              <w:rPr>
                <w:b w:val="0"/>
                <w:lang w:eastAsia="ja-JP"/>
              </w:rPr>
              <w:t>0</w:t>
            </w:r>
            <w:r w:rsidRPr="00451715">
              <w:rPr>
                <w:b w:val="0"/>
                <w:lang w:eastAsia="ja-JP"/>
              </w:rPr>
              <w:t>/VC</w:t>
            </w:r>
            <w:r>
              <w:rPr>
                <w:b w:val="0"/>
                <w:lang w:eastAsia="ja-JP"/>
              </w:rPr>
              <w:t>1</w:t>
            </w:r>
          </w:p>
        </w:tc>
        <w:tc>
          <w:tcPr>
            <w:tcW w:w="1320" w:type="dxa"/>
            <w:tcBorders>
              <w:top w:val="double" w:sz="4" w:space="0" w:color="auto"/>
              <w:left w:val="single" w:sz="4" w:space="0" w:color="auto"/>
              <w:bottom w:val="single" w:sz="4" w:space="0" w:color="auto"/>
              <w:right w:val="single" w:sz="4" w:space="0" w:color="auto"/>
            </w:tcBorders>
            <w:shd w:val="clear" w:color="auto" w:fill="auto"/>
          </w:tcPr>
          <w:p w14:paraId="07CE3329" w14:textId="77777777" w:rsidR="003E7EF5" w:rsidRPr="00A51140" w:rsidRDefault="003E7EF5" w:rsidP="003E7EF5">
            <w:pPr>
              <w:pStyle w:val="tablehead"/>
              <w:ind w:left="0"/>
              <w:rPr>
                <w:b w:val="0"/>
                <w:lang w:eastAsia="ja-JP"/>
              </w:rPr>
            </w:pPr>
            <w:r w:rsidRPr="00451715">
              <w:rPr>
                <w:b w:val="0"/>
                <w:lang w:eastAsia="ja-JP"/>
              </w:rPr>
              <w:t>CSI40/VC1</w:t>
            </w:r>
          </w:p>
        </w:tc>
        <w:tc>
          <w:tcPr>
            <w:tcW w:w="2009" w:type="dxa"/>
            <w:tcBorders>
              <w:top w:val="double" w:sz="4" w:space="0" w:color="auto"/>
              <w:left w:val="single" w:sz="4" w:space="0" w:color="auto"/>
              <w:bottom w:val="single" w:sz="4" w:space="0" w:color="auto"/>
              <w:right w:val="single" w:sz="4" w:space="0" w:color="auto"/>
            </w:tcBorders>
            <w:shd w:val="clear" w:color="auto" w:fill="auto"/>
          </w:tcPr>
          <w:p w14:paraId="0C8D5AA7" w14:textId="77777777" w:rsidR="003E7EF5" w:rsidRPr="00451715" w:rsidRDefault="003E7EF5" w:rsidP="003E7EF5">
            <w:pPr>
              <w:pStyle w:val="tablehead"/>
              <w:ind w:left="0"/>
              <w:rPr>
                <w:b w:val="0"/>
                <w:lang w:eastAsia="ja-JP"/>
              </w:rPr>
            </w:pPr>
            <w:r>
              <w:rPr>
                <w:b w:val="0"/>
                <w:lang w:eastAsia="ja-JP"/>
              </w:rPr>
              <w:t>0</w:t>
            </w:r>
          </w:p>
        </w:tc>
      </w:tr>
      <w:tr w:rsidR="003E7EF5" w14:paraId="4C3A1125" w14:textId="77777777" w:rsidTr="007E1928">
        <w:trPr>
          <w:trHeight w:val="329"/>
        </w:trPr>
        <w:tc>
          <w:tcPr>
            <w:tcW w:w="1319" w:type="dxa"/>
            <w:tcBorders>
              <w:top w:val="single" w:sz="4" w:space="0" w:color="auto"/>
              <w:left w:val="single" w:sz="4" w:space="0" w:color="auto"/>
              <w:bottom w:val="single" w:sz="4" w:space="0" w:color="auto"/>
              <w:right w:val="single" w:sz="4" w:space="0" w:color="auto"/>
            </w:tcBorders>
          </w:tcPr>
          <w:p w14:paraId="6FCA8259" w14:textId="77777777" w:rsidR="003E7EF5" w:rsidRPr="002D5B02" w:rsidRDefault="003E7EF5" w:rsidP="003E7EF5">
            <w:pPr>
              <w:pStyle w:val="table1ordered"/>
              <w:ind w:left="346" w:hanging="289"/>
              <w:jc w:val="center"/>
              <w:rPr>
                <w:lang w:eastAsia="ja-JP"/>
              </w:rPr>
            </w:pPr>
            <w:r>
              <w:rPr>
                <w:rFonts w:hint="eastAsia"/>
                <w:lang w:eastAsia="ja-JP"/>
              </w:rPr>
              <w:t>2</w:t>
            </w:r>
          </w:p>
        </w:tc>
        <w:tc>
          <w:tcPr>
            <w:tcW w:w="1319" w:type="dxa"/>
            <w:tcBorders>
              <w:top w:val="single" w:sz="4" w:space="0" w:color="auto"/>
              <w:left w:val="single" w:sz="4" w:space="0" w:color="auto"/>
              <w:bottom w:val="single" w:sz="4" w:space="0" w:color="auto"/>
              <w:right w:val="single" w:sz="4" w:space="0" w:color="auto"/>
            </w:tcBorders>
          </w:tcPr>
          <w:p w14:paraId="46F793AE" w14:textId="77777777" w:rsidR="003E7EF5" w:rsidRDefault="003E7EF5" w:rsidP="003E7EF5">
            <w:pPr>
              <w:pStyle w:val="table1ordered"/>
              <w:ind w:left="346" w:hanging="289"/>
              <w:jc w:val="center"/>
              <w:rPr>
                <w:lang w:eastAsia="ja-JP"/>
              </w:rPr>
            </w:pPr>
            <w:r w:rsidRPr="002D5B02">
              <w:t>CSI20/VC0</w:t>
            </w:r>
          </w:p>
        </w:tc>
        <w:tc>
          <w:tcPr>
            <w:tcW w:w="1320" w:type="dxa"/>
            <w:tcBorders>
              <w:top w:val="single" w:sz="4" w:space="0" w:color="auto"/>
              <w:left w:val="single" w:sz="4" w:space="0" w:color="auto"/>
              <w:bottom w:val="single" w:sz="4" w:space="0" w:color="auto"/>
              <w:right w:val="single" w:sz="4" w:space="0" w:color="auto"/>
            </w:tcBorders>
          </w:tcPr>
          <w:p w14:paraId="22E96416" w14:textId="77777777" w:rsidR="003E7EF5" w:rsidRDefault="003E7EF5" w:rsidP="003E7EF5">
            <w:pPr>
              <w:pStyle w:val="table1ordered"/>
              <w:ind w:left="346" w:hanging="289"/>
              <w:jc w:val="center"/>
              <w:rPr>
                <w:lang w:eastAsia="ja-JP"/>
              </w:rPr>
            </w:pPr>
            <w:r w:rsidRPr="001A1304">
              <w:t>CSI</w:t>
            </w:r>
            <w:r>
              <w:t>40</w:t>
            </w:r>
            <w:r w:rsidRPr="001A1304">
              <w:t>/VC</w:t>
            </w:r>
            <w:r>
              <w:t>1</w:t>
            </w:r>
          </w:p>
        </w:tc>
        <w:tc>
          <w:tcPr>
            <w:tcW w:w="1319" w:type="dxa"/>
            <w:tcBorders>
              <w:top w:val="single" w:sz="4" w:space="0" w:color="auto"/>
              <w:left w:val="single" w:sz="4" w:space="0" w:color="auto"/>
              <w:bottom w:val="single" w:sz="4" w:space="0" w:color="auto"/>
              <w:right w:val="single" w:sz="4" w:space="0" w:color="auto"/>
            </w:tcBorders>
          </w:tcPr>
          <w:p w14:paraId="6EB16CB7" w14:textId="77777777" w:rsidR="003E7EF5" w:rsidRDefault="003E7EF5" w:rsidP="003E7EF5">
            <w:pPr>
              <w:pStyle w:val="table1ordered"/>
              <w:ind w:left="346" w:hanging="289"/>
              <w:jc w:val="center"/>
              <w:rPr>
                <w:lang w:eastAsia="ja-JP"/>
              </w:rPr>
            </w:pPr>
            <w:r w:rsidRPr="004577FB">
              <w:t>CSI40/VC0</w:t>
            </w:r>
          </w:p>
        </w:tc>
        <w:tc>
          <w:tcPr>
            <w:tcW w:w="1320" w:type="dxa"/>
            <w:tcBorders>
              <w:top w:val="single" w:sz="4" w:space="0" w:color="auto"/>
              <w:left w:val="single" w:sz="4" w:space="0" w:color="auto"/>
              <w:bottom w:val="single" w:sz="4" w:space="0" w:color="auto"/>
              <w:right w:val="single" w:sz="4" w:space="0" w:color="auto"/>
            </w:tcBorders>
          </w:tcPr>
          <w:p w14:paraId="27A4A8AF" w14:textId="77777777" w:rsidR="003E7EF5" w:rsidRDefault="003E7EF5" w:rsidP="003E7EF5">
            <w:pPr>
              <w:pStyle w:val="table1ordered"/>
              <w:ind w:left="346" w:hanging="289"/>
              <w:jc w:val="center"/>
              <w:rPr>
                <w:lang w:eastAsia="ja-JP"/>
              </w:rPr>
            </w:pPr>
            <w:r w:rsidRPr="00B70E18">
              <w:t>CSI20/VC1</w:t>
            </w:r>
          </w:p>
        </w:tc>
        <w:tc>
          <w:tcPr>
            <w:tcW w:w="2009" w:type="dxa"/>
            <w:tcBorders>
              <w:top w:val="single" w:sz="4" w:space="0" w:color="auto"/>
              <w:left w:val="single" w:sz="4" w:space="0" w:color="auto"/>
              <w:bottom w:val="single" w:sz="4" w:space="0" w:color="auto"/>
              <w:right w:val="single" w:sz="4" w:space="0" w:color="auto"/>
            </w:tcBorders>
          </w:tcPr>
          <w:p w14:paraId="72E81351" w14:textId="77777777" w:rsidR="003E7EF5" w:rsidRPr="00B70E18" w:rsidRDefault="003E7EF5" w:rsidP="003E7EF5">
            <w:pPr>
              <w:pStyle w:val="table1ordered"/>
              <w:ind w:left="346" w:hanging="289"/>
              <w:jc w:val="center"/>
            </w:pPr>
            <w:r>
              <w:t>1</w:t>
            </w:r>
          </w:p>
        </w:tc>
      </w:tr>
      <w:tr w:rsidR="003E7EF5" w14:paraId="15F8003C" w14:textId="77777777" w:rsidTr="007E1928">
        <w:trPr>
          <w:trHeight w:val="291"/>
        </w:trPr>
        <w:tc>
          <w:tcPr>
            <w:tcW w:w="1319" w:type="dxa"/>
            <w:tcBorders>
              <w:top w:val="single" w:sz="4" w:space="0" w:color="auto"/>
              <w:left w:val="single" w:sz="4" w:space="0" w:color="auto"/>
              <w:bottom w:val="single" w:sz="4" w:space="0" w:color="auto"/>
              <w:right w:val="single" w:sz="4" w:space="0" w:color="auto"/>
            </w:tcBorders>
          </w:tcPr>
          <w:p w14:paraId="6AB0A90E" w14:textId="77777777" w:rsidR="003E7EF5" w:rsidRPr="002D5B02" w:rsidRDefault="003E7EF5" w:rsidP="003E7EF5">
            <w:pPr>
              <w:pStyle w:val="table1ordered"/>
              <w:ind w:left="346" w:hanging="289"/>
              <w:jc w:val="center"/>
              <w:rPr>
                <w:lang w:eastAsia="ja-JP"/>
              </w:rPr>
            </w:pPr>
            <w:r>
              <w:rPr>
                <w:rFonts w:hint="eastAsia"/>
                <w:lang w:eastAsia="ja-JP"/>
              </w:rPr>
              <w:t>3</w:t>
            </w:r>
          </w:p>
        </w:tc>
        <w:tc>
          <w:tcPr>
            <w:tcW w:w="1319" w:type="dxa"/>
            <w:tcBorders>
              <w:top w:val="single" w:sz="4" w:space="0" w:color="auto"/>
              <w:left w:val="single" w:sz="4" w:space="0" w:color="auto"/>
              <w:bottom w:val="single" w:sz="4" w:space="0" w:color="auto"/>
              <w:right w:val="single" w:sz="4" w:space="0" w:color="auto"/>
            </w:tcBorders>
          </w:tcPr>
          <w:p w14:paraId="16527E84" w14:textId="77777777" w:rsidR="003E7EF5" w:rsidRDefault="003E7EF5" w:rsidP="003E7EF5">
            <w:pPr>
              <w:pStyle w:val="table1ordered"/>
              <w:ind w:left="346" w:hanging="289"/>
              <w:jc w:val="center"/>
              <w:rPr>
                <w:lang w:eastAsia="ja-JP"/>
              </w:rPr>
            </w:pPr>
            <w:r w:rsidRPr="002D5B02">
              <w:t>CSI</w:t>
            </w:r>
            <w:r>
              <w:t>40</w:t>
            </w:r>
            <w:r w:rsidRPr="002D5B02">
              <w:t>/VC</w:t>
            </w:r>
            <w:r>
              <w:t>1</w:t>
            </w:r>
          </w:p>
        </w:tc>
        <w:tc>
          <w:tcPr>
            <w:tcW w:w="1320" w:type="dxa"/>
            <w:tcBorders>
              <w:top w:val="single" w:sz="4" w:space="0" w:color="auto"/>
              <w:left w:val="single" w:sz="4" w:space="0" w:color="auto"/>
              <w:bottom w:val="single" w:sz="4" w:space="0" w:color="auto"/>
              <w:right w:val="single" w:sz="4" w:space="0" w:color="auto"/>
            </w:tcBorders>
          </w:tcPr>
          <w:p w14:paraId="75CC4E2A" w14:textId="77777777" w:rsidR="003E7EF5" w:rsidRPr="00491763" w:rsidRDefault="003E7EF5" w:rsidP="003E7EF5">
            <w:pPr>
              <w:pStyle w:val="table1ordered"/>
              <w:ind w:left="346" w:hanging="289"/>
              <w:jc w:val="center"/>
              <w:rPr>
                <w:lang w:eastAsia="ja-JP"/>
              </w:rPr>
            </w:pPr>
            <w:r w:rsidRPr="001A1304">
              <w:t>CSI40/VC0</w:t>
            </w:r>
          </w:p>
        </w:tc>
        <w:tc>
          <w:tcPr>
            <w:tcW w:w="1319" w:type="dxa"/>
            <w:tcBorders>
              <w:top w:val="single" w:sz="4" w:space="0" w:color="auto"/>
              <w:left w:val="single" w:sz="4" w:space="0" w:color="auto"/>
              <w:bottom w:val="single" w:sz="4" w:space="0" w:color="auto"/>
              <w:right w:val="single" w:sz="4" w:space="0" w:color="auto"/>
            </w:tcBorders>
          </w:tcPr>
          <w:p w14:paraId="39DF94A6" w14:textId="77777777" w:rsidR="003E7EF5" w:rsidRDefault="003E7EF5" w:rsidP="003E7EF5">
            <w:pPr>
              <w:pStyle w:val="table1ordered"/>
              <w:ind w:left="346" w:hanging="289"/>
              <w:jc w:val="center"/>
              <w:rPr>
                <w:lang w:eastAsia="ja-JP"/>
              </w:rPr>
            </w:pPr>
            <w:r w:rsidRPr="004577FB">
              <w:t>CSI20/VC0</w:t>
            </w:r>
          </w:p>
        </w:tc>
        <w:tc>
          <w:tcPr>
            <w:tcW w:w="1320" w:type="dxa"/>
            <w:tcBorders>
              <w:top w:val="single" w:sz="4" w:space="0" w:color="auto"/>
              <w:left w:val="single" w:sz="4" w:space="0" w:color="auto"/>
              <w:bottom w:val="single" w:sz="4" w:space="0" w:color="auto"/>
              <w:right w:val="single" w:sz="4" w:space="0" w:color="auto"/>
            </w:tcBorders>
          </w:tcPr>
          <w:p w14:paraId="515673A7" w14:textId="77777777" w:rsidR="003E7EF5" w:rsidRDefault="003E7EF5" w:rsidP="003E7EF5">
            <w:pPr>
              <w:pStyle w:val="table1ordered"/>
              <w:ind w:left="346" w:hanging="289"/>
              <w:jc w:val="center"/>
              <w:rPr>
                <w:lang w:eastAsia="ja-JP"/>
              </w:rPr>
            </w:pPr>
            <w:r w:rsidRPr="00B70E18">
              <w:t>CSI2</w:t>
            </w:r>
            <w:r>
              <w:t>0</w:t>
            </w:r>
            <w:r w:rsidRPr="00B70E18">
              <w:t>/VC1</w:t>
            </w:r>
          </w:p>
        </w:tc>
        <w:tc>
          <w:tcPr>
            <w:tcW w:w="2009" w:type="dxa"/>
            <w:tcBorders>
              <w:top w:val="single" w:sz="4" w:space="0" w:color="auto"/>
              <w:left w:val="single" w:sz="4" w:space="0" w:color="auto"/>
              <w:bottom w:val="single" w:sz="4" w:space="0" w:color="auto"/>
              <w:right w:val="single" w:sz="4" w:space="0" w:color="auto"/>
            </w:tcBorders>
          </w:tcPr>
          <w:p w14:paraId="7C9FB537" w14:textId="77777777" w:rsidR="003E7EF5" w:rsidRPr="00B70E18" w:rsidRDefault="003E7EF5" w:rsidP="003E7EF5">
            <w:pPr>
              <w:pStyle w:val="table1ordered"/>
              <w:ind w:left="346" w:hanging="289"/>
              <w:jc w:val="center"/>
            </w:pPr>
            <w:r>
              <w:t>2</w:t>
            </w:r>
          </w:p>
        </w:tc>
      </w:tr>
      <w:tr w:rsidR="003E7EF5" w14:paraId="6377D256" w14:textId="77777777" w:rsidTr="007E1928">
        <w:trPr>
          <w:trHeight w:val="252"/>
        </w:trPr>
        <w:tc>
          <w:tcPr>
            <w:tcW w:w="1319" w:type="dxa"/>
            <w:tcBorders>
              <w:top w:val="single" w:sz="4" w:space="0" w:color="auto"/>
              <w:left w:val="single" w:sz="4" w:space="0" w:color="auto"/>
              <w:bottom w:val="single" w:sz="4" w:space="0" w:color="auto"/>
              <w:right w:val="single" w:sz="4" w:space="0" w:color="auto"/>
            </w:tcBorders>
          </w:tcPr>
          <w:p w14:paraId="662DBE02" w14:textId="77777777" w:rsidR="003E7EF5" w:rsidRPr="002D5B02" w:rsidRDefault="003E7EF5" w:rsidP="003E7EF5">
            <w:pPr>
              <w:pStyle w:val="table1ordered"/>
              <w:ind w:left="346" w:hanging="289"/>
              <w:jc w:val="center"/>
              <w:rPr>
                <w:lang w:eastAsia="ja-JP"/>
              </w:rPr>
            </w:pPr>
            <w:r>
              <w:rPr>
                <w:rFonts w:hint="eastAsia"/>
                <w:lang w:eastAsia="ja-JP"/>
              </w:rPr>
              <w:t>4</w:t>
            </w:r>
          </w:p>
        </w:tc>
        <w:tc>
          <w:tcPr>
            <w:tcW w:w="1319" w:type="dxa"/>
            <w:tcBorders>
              <w:top w:val="single" w:sz="4" w:space="0" w:color="auto"/>
              <w:left w:val="single" w:sz="4" w:space="0" w:color="auto"/>
              <w:bottom w:val="single" w:sz="4" w:space="0" w:color="auto"/>
              <w:right w:val="single" w:sz="4" w:space="0" w:color="auto"/>
            </w:tcBorders>
          </w:tcPr>
          <w:p w14:paraId="03DF461F" w14:textId="77777777" w:rsidR="003E7EF5" w:rsidRDefault="003E7EF5" w:rsidP="003E7EF5">
            <w:pPr>
              <w:pStyle w:val="table1ordered"/>
              <w:ind w:left="346" w:hanging="289"/>
              <w:jc w:val="center"/>
              <w:rPr>
                <w:lang w:eastAsia="ja-JP"/>
              </w:rPr>
            </w:pPr>
            <w:r w:rsidRPr="002D5B02">
              <w:t>CSI40/VC0</w:t>
            </w:r>
          </w:p>
        </w:tc>
        <w:tc>
          <w:tcPr>
            <w:tcW w:w="1320" w:type="dxa"/>
            <w:tcBorders>
              <w:top w:val="single" w:sz="4" w:space="0" w:color="auto"/>
              <w:left w:val="single" w:sz="4" w:space="0" w:color="auto"/>
              <w:bottom w:val="single" w:sz="4" w:space="0" w:color="auto"/>
              <w:right w:val="single" w:sz="4" w:space="0" w:color="auto"/>
            </w:tcBorders>
          </w:tcPr>
          <w:p w14:paraId="2791BC40" w14:textId="77777777" w:rsidR="003E7EF5" w:rsidRPr="00916D10" w:rsidRDefault="003E7EF5" w:rsidP="003E7EF5">
            <w:pPr>
              <w:pStyle w:val="table1ordered"/>
              <w:ind w:left="346" w:hanging="289"/>
              <w:jc w:val="center"/>
              <w:rPr>
                <w:lang w:eastAsia="ja-JP"/>
              </w:rPr>
            </w:pPr>
            <w:r w:rsidRPr="001A1304">
              <w:t>CSI40/VC1</w:t>
            </w:r>
          </w:p>
        </w:tc>
        <w:tc>
          <w:tcPr>
            <w:tcW w:w="1319" w:type="dxa"/>
            <w:tcBorders>
              <w:top w:val="single" w:sz="4" w:space="0" w:color="auto"/>
              <w:left w:val="single" w:sz="4" w:space="0" w:color="auto"/>
              <w:bottom w:val="single" w:sz="4" w:space="0" w:color="auto"/>
              <w:right w:val="single" w:sz="4" w:space="0" w:color="auto"/>
            </w:tcBorders>
          </w:tcPr>
          <w:p w14:paraId="1CEFA471" w14:textId="77777777" w:rsidR="003E7EF5" w:rsidRDefault="003E7EF5" w:rsidP="003E7EF5">
            <w:pPr>
              <w:pStyle w:val="table1ordered"/>
              <w:ind w:left="346" w:hanging="289"/>
              <w:jc w:val="center"/>
              <w:rPr>
                <w:lang w:eastAsia="ja-JP"/>
              </w:rPr>
            </w:pPr>
            <w:r w:rsidRPr="004577FB">
              <w:t>CSI40/VC2</w:t>
            </w:r>
          </w:p>
        </w:tc>
        <w:tc>
          <w:tcPr>
            <w:tcW w:w="1320" w:type="dxa"/>
            <w:tcBorders>
              <w:top w:val="single" w:sz="4" w:space="0" w:color="auto"/>
              <w:left w:val="single" w:sz="4" w:space="0" w:color="auto"/>
              <w:bottom w:val="single" w:sz="4" w:space="0" w:color="auto"/>
              <w:right w:val="single" w:sz="4" w:space="0" w:color="auto"/>
            </w:tcBorders>
          </w:tcPr>
          <w:p w14:paraId="30843794" w14:textId="77777777" w:rsidR="003E7EF5" w:rsidRDefault="003E7EF5" w:rsidP="003E7EF5">
            <w:pPr>
              <w:pStyle w:val="table1ordered"/>
              <w:ind w:left="346" w:hanging="289"/>
              <w:jc w:val="center"/>
              <w:rPr>
                <w:lang w:eastAsia="ja-JP"/>
              </w:rPr>
            </w:pPr>
            <w:r w:rsidRPr="00B70E18">
              <w:t>CSI40/VC3</w:t>
            </w:r>
          </w:p>
        </w:tc>
        <w:tc>
          <w:tcPr>
            <w:tcW w:w="2009" w:type="dxa"/>
            <w:tcBorders>
              <w:top w:val="single" w:sz="4" w:space="0" w:color="auto"/>
              <w:left w:val="single" w:sz="4" w:space="0" w:color="auto"/>
              <w:bottom w:val="single" w:sz="4" w:space="0" w:color="auto"/>
              <w:right w:val="single" w:sz="4" w:space="0" w:color="auto"/>
            </w:tcBorders>
          </w:tcPr>
          <w:p w14:paraId="5B54E8E7" w14:textId="77777777" w:rsidR="003E7EF5" w:rsidRPr="00B70E18" w:rsidRDefault="003E7EF5" w:rsidP="003E7EF5">
            <w:pPr>
              <w:pStyle w:val="table1ordered"/>
              <w:ind w:left="346" w:hanging="289"/>
              <w:jc w:val="center"/>
            </w:pPr>
            <w:r>
              <w:t>3</w:t>
            </w:r>
          </w:p>
        </w:tc>
      </w:tr>
      <w:tr w:rsidR="003E7EF5" w14:paraId="21250AFE" w14:textId="77777777" w:rsidTr="007E1928">
        <w:trPr>
          <w:trHeight w:val="229"/>
        </w:trPr>
        <w:tc>
          <w:tcPr>
            <w:tcW w:w="1319" w:type="dxa"/>
            <w:tcBorders>
              <w:top w:val="single" w:sz="4" w:space="0" w:color="auto"/>
              <w:left w:val="single" w:sz="4" w:space="0" w:color="auto"/>
              <w:bottom w:val="single" w:sz="4" w:space="0" w:color="auto"/>
              <w:right w:val="single" w:sz="4" w:space="0" w:color="auto"/>
            </w:tcBorders>
          </w:tcPr>
          <w:p w14:paraId="06CD2714" w14:textId="77777777" w:rsidR="003E7EF5" w:rsidRPr="002D5B02" w:rsidRDefault="003E7EF5" w:rsidP="003E7EF5">
            <w:pPr>
              <w:pStyle w:val="table1ordered"/>
              <w:ind w:left="346" w:hanging="289"/>
              <w:jc w:val="center"/>
              <w:rPr>
                <w:lang w:eastAsia="ja-JP"/>
              </w:rPr>
            </w:pPr>
            <w:r>
              <w:rPr>
                <w:rFonts w:hint="eastAsia"/>
                <w:lang w:eastAsia="ja-JP"/>
              </w:rPr>
              <w:t>5</w:t>
            </w:r>
          </w:p>
        </w:tc>
        <w:tc>
          <w:tcPr>
            <w:tcW w:w="1319" w:type="dxa"/>
            <w:tcBorders>
              <w:top w:val="single" w:sz="4" w:space="0" w:color="auto"/>
              <w:left w:val="single" w:sz="4" w:space="0" w:color="auto"/>
              <w:bottom w:val="single" w:sz="4" w:space="0" w:color="auto"/>
              <w:right w:val="single" w:sz="4" w:space="0" w:color="auto"/>
            </w:tcBorders>
          </w:tcPr>
          <w:p w14:paraId="0760EB15" w14:textId="77777777" w:rsidR="003E7EF5" w:rsidRDefault="003E7EF5" w:rsidP="003E7EF5">
            <w:pPr>
              <w:pStyle w:val="table1ordered"/>
              <w:ind w:left="346" w:hanging="289"/>
              <w:jc w:val="center"/>
              <w:rPr>
                <w:lang w:eastAsia="ja-JP"/>
              </w:rPr>
            </w:pPr>
            <w:r w:rsidRPr="002D5B02">
              <w:t>CSI20/VC0</w:t>
            </w:r>
          </w:p>
        </w:tc>
        <w:tc>
          <w:tcPr>
            <w:tcW w:w="1320" w:type="dxa"/>
            <w:tcBorders>
              <w:top w:val="single" w:sz="4" w:space="0" w:color="auto"/>
              <w:left w:val="single" w:sz="4" w:space="0" w:color="auto"/>
              <w:bottom w:val="single" w:sz="4" w:space="0" w:color="auto"/>
              <w:right w:val="single" w:sz="4" w:space="0" w:color="auto"/>
            </w:tcBorders>
          </w:tcPr>
          <w:p w14:paraId="2C273CAD" w14:textId="77777777" w:rsidR="003E7EF5" w:rsidRPr="00916D10" w:rsidRDefault="003E7EF5" w:rsidP="003E7EF5">
            <w:pPr>
              <w:pStyle w:val="table1ordered"/>
              <w:ind w:left="346" w:hanging="289"/>
              <w:jc w:val="center"/>
              <w:rPr>
                <w:lang w:eastAsia="ja-JP"/>
              </w:rPr>
            </w:pPr>
            <w:r w:rsidRPr="001A1304">
              <w:t>CSI20/VC1</w:t>
            </w:r>
          </w:p>
        </w:tc>
        <w:tc>
          <w:tcPr>
            <w:tcW w:w="1319" w:type="dxa"/>
            <w:tcBorders>
              <w:top w:val="single" w:sz="4" w:space="0" w:color="auto"/>
              <w:left w:val="single" w:sz="4" w:space="0" w:color="auto"/>
              <w:bottom w:val="single" w:sz="4" w:space="0" w:color="auto"/>
              <w:right w:val="single" w:sz="4" w:space="0" w:color="auto"/>
            </w:tcBorders>
          </w:tcPr>
          <w:p w14:paraId="784F8D97" w14:textId="77777777" w:rsidR="003E7EF5" w:rsidRDefault="003E7EF5" w:rsidP="003E7EF5">
            <w:pPr>
              <w:pStyle w:val="table1ordered"/>
              <w:ind w:left="346" w:hanging="289"/>
              <w:jc w:val="center"/>
              <w:rPr>
                <w:lang w:eastAsia="ja-JP"/>
              </w:rPr>
            </w:pPr>
            <w:r w:rsidRPr="004577FB">
              <w:t>CSI20/VC2</w:t>
            </w:r>
          </w:p>
        </w:tc>
        <w:tc>
          <w:tcPr>
            <w:tcW w:w="1320" w:type="dxa"/>
            <w:tcBorders>
              <w:top w:val="single" w:sz="4" w:space="0" w:color="auto"/>
              <w:left w:val="single" w:sz="4" w:space="0" w:color="auto"/>
              <w:bottom w:val="single" w:sz="4" w:space="0" w:color="auto"/>
              <w:right w:val="single" w:sz="4" w:space="0" w:color="auto"/>
            </w:tcBorders>
          </w:tcPr>
          <w:p w14:paraId="1EF7C468" w14:textId="77777777" w:rsidR="003E7EF5" w:rsidRDefault="003E7EF5" w:rsidP="003E7EF5">
            <w:pPr>
              <w:pStyle w:val="table1ordered"/>
              <w:ind w:left="346" w:hanging="289"/>
              <w:jc w:val="center"/>
              <w:rPr>
                <w:lang w:eastAsia="ja-JP"/>
              </w:rPr>
            </w:pPr>
            <w:r w:rsidRPr="00B70E18">
              <w:t>CSI20/VC3</w:t>
            </w:r>
          </w:p>
        </w:tc>
        <w:tc>
          <w:tcPr>
            <w:tcW w:w="2009" w:type="dxa"/>
            <w:tcBorders>
              <w:top w:val="single" w:sz="4" w:space="0" w:color="auto"/>
              <w:left w:val="single" w:sz="4" w:space="0" w:color="auto"/>
              <w:bottom w:val="single" w:sz="4" w:space="0" w:color="auto"/>
              <w:right w:val="single" w:sz="4" w:space="0" w:color="auto"/>
            </w:tcBorders>
          </w:tcPr>
          <w:p w14:paraId="223688A6" w14:textId="77777777" w:rsidR="003E7EF5" w:rsidRPr="00B70E18" w:rsidRDefault="003E7EF5" w:rsidP="003E7EF5">
            <w:pPr>
              <w:pStyle w:val="table1ordered"/>
              <w:ind w:left="346" w:hanging="289"/>
              <w:jc w:val="center"/>
            </w:pPr>
            <w:r>
              <w:t>4</w:t>
            </w:r>
          </w:p>
        </w:tc>
      </w:tr>
      <w:tr w:rsidR="003E7EF5" w14:paraId="6D1C8C12" w14:textId="77777777" w:rsidTr="007E1928">
        <w:trPr>
          <w:trHeight w:val="346"/>
        </w:trPr>
        <w:tc>
          <w:tcPr>
            <w:tcW w:w="1319"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14:paraId="25237F14" w14:textId="77777777" w:rsidR="003E7EF5" w:rsidRDefault="003E7EF5" w:rsidP="003E7EF5">
            <w:pPr>
              <w:pStyle w:val="table1ordered"/>
              <w:ind w:left="346" w:hanging="289"/>
              <w:jc w:val="center"/>
              <w:rPr>
                <w:lang w:eastAsia="ja-JP"/>
              </w:rPr>
            </w:pPr>
            <w:r>
              <w:rPr>
                <w:rFonts w:hint="eastAsia"/>
                <w:lang w:eastAsia="ja-JP"/>
              </w:rPr>
              <w:t>No.</w:t>
            </w:r>
          </w:p>
        </w:tc>
        <w:tc>
          <w:tcPr>
            <w:tcW w:w="1319"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14:paraId="5DCEDCB5" w14:textId="77777777" w:rsidR="003E7EF5" w:rsidRPr="002D5B02" w:rsidRDefault="003E7EF5" w:rsidP="003E7EF5">
            <w:pPr>
              <w:pStyle w:val="table1ordered"/>
              <w:ind w:left="346" w:hanging="289"/>
              <w:jc w:val="center"/>
            </w:pPr>
            <w:r w:rsidRPr="00481EA3">
              <w:rPr>
                <w:rFonts w:hint="eastAsia"/>
              </w:rPr>
              <w:t>VIN4</w:t>
            </w:r>
          </w:p>
        </w:tc>
        <w:tc>
          <w:tcPr>
            <w:tcW w:w="1320"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14:paraId="63F5FFAB" w14:textId="77777777" w:rsidR="003E7EF5" w:rsidRPr="001A1304" w:rsidRDefault="003E7EF5" w:rsidP="003E7EF5">
            <w:pPr>
              <w:pStyle w:val="table1ordered"/>
              <w:ind w:left="346" w:hanging="289"/>
              <w:jc w:val="center"/>
            </w:pPr>
            <w:r w:rsidRPr="00481EA3">
              <w:rPr>
                <w:rFonts w:hint="eastAsia"/>
              </w:rPr>
              <w:t>VIN5</w:t>
            </w:r>
          </w:p>
        </w:tc>
        <w:tc>
          <w:tcPr>
            <w:tcW w:w="1319"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14:paraId="6F5E1CE2" w14:textId="77777777" w:rsidR="003E7EF5" w:rsidRPr="004577FB" w:rsidRDefault="003E7EF5" w:rsidP="003E7EF5">
            <w:pPr>
              <w:pStyle w:val="table1ordered"/>
              <w:ind w:left="346" w:hanging="289"/>
              <w:jc w:val="center"/>
            </w:pPr>
            <w:r w:rsidRPr="00481EA3">
              <w:rPr>
                <w:rFonts w:hint="eastAsia"/>
              </w:rPr>
              <w:t>VIN6</w:t>
            </w:r>
          </w:p>
        </w:tc>
        <w:tc>
          <w:tcPr>
            <w:tcW w:w="1320"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14:paraId="0886FB2C" w14:textId="77777777" w:rsidR="003E7EF5" w:rsidRPr="00B70E18" w:rsidRDefault="003E7EF5" w:rsidP="003E7EF5">
            <w:pPr>
              <w:pStyle w:val="table1ordered"/>
              <w:ind w:left="346" w:hanging="289"/>
              <w:jc w:val="center"/>
            </w:pPr>
            <w:r w:rsidRPr="00481EA3">
              <w:rPr>
                <w:rFonts w:hint="eastAsia"/>
              </w:rPr>
              <w:t>VIN7</w:t>
            </w:r>
          </w:p>
        </w:tc>
        <w:tc>
          <w:tcPr>
            <w:tcW w:w="2009"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14:paraId="3D5E7E35" w14:textId="77777777" w:rsidR="003E7EF5" w:rsidRPr="003E7EF5" w:rsidRDefault="00C42A15" w:rsidP="003E7EF5">
            <w:pPr>
              <w:pStyle w:val="table1ordered"/>
              <w:ind w:left="346" w:hanging="289"/>
              <w:jc w:val="center"/>
            </w:pPr>
            <w:r w:rsidRPr="00C42A15">
              <w:rPr>
                <w:lang w:eastAsia="ja-JP"/>
              </w:rPr>
              <w:t>CSI_CHSEL bit value</w:t>
            </w:r>
          </w:p>
        </w:tc>
      </w:tr>
      <w:tr w:rsidR="003E7EF5" w14:paraId="2F47A502" w14:textId="77777777" w:rsidTr="0012126A">
        <w:trPr>
          <w:trHeight w:val="285"/>
        </w:trPr>
        <w:tc>
          <w:tcPr>
            <w:tcW w:w="1319" w:type="dxa"/>
            <w:tcBorders>
              <w:top w:val="double" w:sz="4" w:space="0" w:color="auto"/>
              <w:left w:val="single" w:sz="4" w:space="0" w:color="auto"/>
              <w:bottom w:val="single" w:sz="4" w:space="0" w:color="auto"/>
              <w:right w:val="single" w:sz="4" w:space="0" w:color="auto"/>
            </w:tcBorders>
            <w:shd w:val="clear" w:color="auto" w:fill="auto"/>
          </w:tcPr>
          <w:p w14:paraId="7B36800D" w14:textId="77777777" w:rsidR="003E7EF5" w:rsidRPr="003C6811" w:rsidRDefault="003E7EF5" w:rsidP="003E7EF5">
            <w:pPr>
              <w:pStyle w:val="table1ordered"/>
              <w:ind w:left="346" w:hanging="289"/>
              <w:jc w:val="center"/>
              <w:rPr>
                <w:lang w:eastAsia="ja-JP"/>
              </w:rPr>
            </w:pPr>
            <w:r>
              <w:rPr>
                <w:lang w:eastAsia="ja-JP"/>
              </w:rPr>
              <w:t>6</w:t>
            </w:r>
          </w:p>
        </w:tc>
        <w:tc>
          <w:tcPr>
            <w:tcW w:w="1319" w:type="dxa"/>
            <w:tcBorders>
              <w:top w:val="double" w:sz="4" w:space="0" w:color="auto"/>
              <w:left w:val="single" w:sz="4" w:space="0" w:color="auto"/>
              <w:bottom w:val="single" w:sz="4" w:space="0" w:color="auto"/>
              <w:right w:val="single" w:sz="4" w:space="0" w:color="auto"/>
            </w:tcBorders>
            <w:shd w:val="clear" w:color="auto" w:fill="auto"/>
          </w:tcPr>
          <w:p w14:paraId="74DB7A1D" w14:textId="77777777" w:rsidR="003E7EF5" w:rsidRDefault="003E7EF5" w:rsidP="003E7EF5">
            <w:pPr>
              <w:pStyle w:val="table1ordered"/>
              <w:ind w:left="346" w:hanging="289"/>
              <w:jc w:val="center"/>
            </w:pPr>
            <w:r w:rsidRPr="00481EA3">
              <w:t>CSI41/VC0</w:t>
            </w:r>
          </w:p>
        </w:tc>
        <w:tc>
          <w:tcPr>
            <w:tcW w:w="1320" w:type="dxa"/>
            <w:tcBorders>
              <w:top w:val="double" w:sz="4" w:space="0" w:color="auto"/>
              <w:left w:val="single" w:sz="4" w:space="0" w:color="auto"/>
              <w:bottom w:val="single" w:sz="4" w:space="0" w:color="auto"/>
              <w:right w:val="single" w:sz="4" w:space="0" w:color="auto"/>
            </w:tcBorders>
            <w:shd w:val="clear" w:color="auto" w:fill="auto"/>
          </w:tcPr>
          <w:p w14:paraId="22E8B36E" w14:textId="77777777" w:rsidR="003E7EF5" w:rsidRDefault="003E7EF5" w:rsidP="003E7EF5">
            <w:pPr>
              <w:pStyle w:val="table1ordered"/>
              <w:ind w:left="346" w:hanging="289"/>
              <w:jc w:val="center"/>
            </w:pPr>
            <w:r w:rsidRPr="00481EA3">
              <w:t>CSI20/VC0</w:t>
            </w:r>
          </w:p>
        </w:tc>
        <w:tc>
          <w:tcPr>
            <w:tcW w:w="1319" w:type="dxa"/>
            <w:tcBorders>
              <w:top w:val="double" w:sz="4" w:space="0" w:color="auto"/>
              <w:left w:val="single" w:sz="4" w:space="0" w:color="auto"/>
              <w:bottom w:val="single" w:sz="4" w:space="0" w:color="auto"/>
              <w:right w:val="single" w:sz="4" w:space="0" w:color="auto"/>
            </w:tcBorders>
            <w:shd w:val="clear" w:color="auto" w:fill="auto"/>
          </w:tcPr>
          <w:p w14:paraId="54385767" w14:textId="77777777" w:rsidR="003E7EF5" w:rsidRDefault="003E7EF5" w:rsidP="003E7EF5">
            <w:pPr>
              <w:pStyle w:val="table1ordered"/>
              <w:ind w:left="346" w:hanging="289"/>
              <w:jc w:val="center"/>
            </w:pPr>
            <w:r w:rsidRPr="00481EA3">
              <w:t>CSI2</w:t>
            </w:r>
            <w:r>
              <w:t>0</w:t>
            </w:r>
            <w:r w:rsidRPr="00481EA3">
              <w:t>/VC</w:t>
            </w:r>
            <w:r>
              <w:t>1</w:t>
            </w:r>
          </w:p>
        </w:tc>
        <w:tc>
          <w:tcPr>
            <w:tcW w:w="1320" w:type="dxa"/>
            <w:tcBorders>
              <w:top w:val="double" w:sz="4" w:space="0" w:color="auto"/>
              <w:left w:val="single" w:sz="4" w:space="0" w:color="auto"/>
              <w:bottom w:val="single" w:sz="4" w:space="0" w:color="auto"/>
              <w:right w:val="single" w:sz="4" w:space="0" w:color="auto"/>
            </w:tcBorders>
            <w:shd w:val="clear" w:color="auto" w:fill="auto"/>
          </w:tcPr>
          <w:p w14:paraId="107DFF76" w14:textId="77777777" w:rsidR="003E7EF5" w:rsidRDefault="003E7EF5" w:rsidP="003E7EF5">
            <w:pPr>
              <w:pStyle w:val="table1ordered"/>
              <w:ind w:left="346" w:hanging="289"/>
              <w:jc w:val="center"/>
            </w:pPr>
            <w:r w:rsidRPr="00481EA3">
              <w:t>CSI41/VC1</w:t>
            </w:r>
          </w:p>
        </w:tc>
        <w:tc>
          <w:tcPr>
            <w:tcW w:w="2009" w:type="dxa"/>
            <w:tcBorders>
              <w:top w:val="double" w:sz="4" w:space="0" w:color="auto"/>
              <w:left w:val="single" w:sz="4" w:space="0" w:color="auto"/>
              <w:bottom w:val="single" w:sz="4" w:space="0" w:color="auto"/>
              <w:right w:val="single" w:sz="4" w:space="0" w:color="auto"/>
            </w:tcBorders>
            <w:shd w:val="clear" w:color="auto" w:fill="auto"/>
          </w:tcPr>
          <w:p w14:paraId="4CBDFAB4" w14:textId="77777777" w:rsidR="003E7EF5" w:rsidRPr="003E7EF5" w:rsidRDefault="003E7EF5" w:rsidP="003E7EF5">
            <w:pPr>
              <w:pStyle w:val="table1ordered"/>
              <w:ind w:left="346" w:hanging="289"/>
              <w:jc w:val="center"/>
            </w:pPr>
            <w:r w:rsidRPr="007E1928">
              <w:rPr>
                <w:lang w:eastAsia="ja-JP"/>
              </w:rPr>
              <w:t>0</w:t>
            </w:r>
          </w:p>
        </w:tc>
      </w:tr>
      <w:tr w:rsidR="003E7EF5" w14:paraId="096B39AF" w14:textId="77777777" w:rsidTr="007E1928">
        <w:trPr>
          <w:trHeight w:val="285"/>
        </w:trPr>
        <w:tc>
          <w:tcPr>
            <w:tcW w:w="1319" w:type="dxa"/>
            <w:tcBorders>
              <w:top w:val="single" w:sz="4" w:space="0" w:color="auto"/>
              <w:left w:val="single" w:sz="4" w:space="0" w:color="auto"/>
              <w:bottom w:val="single" w:sz="4" w:space="0" w:color="auto"/>
              <w:right w:val="single" w:sz="4" w:space="0" w:color="auto"/>
            </w:tcBorders>
            <w:shd w:val="clear" w:color="auto" w:fill="auto"/>
          </w:tcPr>
          <w:p w14:paraId="6A91FA7E" w14:textId="77777777" w:rsidR="003E7EF5" w:rsidRDefault="003E7EF5" w:rsidP="003E7EF5">
            <w:pPr>
              <w:pStyle w:val="table1ordered"/>
              <w:ind w:left="346" w:hanging="289"/>
              <w:jc w:val="center"/>
              <w:rPr>
                <w:lang w:eastAsia="ja-JP"/>
              </w:rPr>
            </w:pPr>
            <w:r>
              <w:rPr>
                <w:lang w:eastAsia="ja-JP"/>
              </w:rPr>
              <w:t>7</w:t>
            </w:r>
          </w:p>
        </w:tc>
        <w:tc>
          <w:tcPr>
            <w:tcW w:w="1319" w:type="dxa"/>
            <w:tcBorders>
              <w:top w:val="single" w:sz="4" w:space="0" w:color="auto"/>
              <w:left w:val="single" w:sz="4" w:space="0" w:color="auto"/>
              <w:bottom w:val="single" w:sz="4" w:space="0" w:color="auto"/>
              <w:right w:val="single" w:sz="4" w:space="0" w:color="auto"/>
            </w:tcBorders>
            <w:shd w:val="clear" w:color="auto" w:fill="auto"/>
          </w:tcPr>
          <w:p w14:paraId="7D439986" w14:textId="77777777" w:rsidR="003E7EF5" w:rsidRPr="003C6811" w:rsidRDefault="003E7EF5" w:rsidP="003E7EF5">
            <w:pPr>
              <w:pStyle w:val="table1ordered"/>
              <w:ind w:left="346" w:hanging="289"/>
              <w:jc w:val="center"/>
            </w:pPr>
            <w:r w:rsidRPr="003C6811">
              <w:t>CSI20/VC0</w:t>
            </w:r>
          </w:p>
        </w:tc>
        <w:tc>
          <w:tcPr>
            <w:tcW w:w="1320" w:type="dxa"/>
            <w:tcBorders>
              <w:top w:val="single" w:sz="4" w:space="0" w:color="auto"/>
              <w:left w:val="single" w:sz="4" w:space="0" w:color="auto"/>
              <w:bottom w:val="single" w:sz="4" w:space="0" w:color="auto"/>
              <w:right w:val="single" w:sz="4" w:space="0" w:color="auto"/>
            </w:tcBorders>
            <w:shd w:val="clear" w:color="auto" w:fill="auto"/>
          </w:tcPr>
          <w:p w14:paraId="25659D25" w14:textId="77777777" w:rsidR="003E7EF5" w:rsidRPr="00AB4C01" w:rsidRDefault="003E7EF5" w:rsidP="003E7EF5">
            <w:pPr>
              <w:pStyle w:val="table1ordered"/>
              <w:ind w:left="346" w:hanging="289"/>
              <w:jc w:val="center"/>
            </w:pPr>
            <w:r w:rsidRPr="00AB4C01">
              <w:t>CSI</w:t>
            </w:r>
            <w:r>
              <w:t>4</w:t>
            </w:r>
            <w:r w:rsidRPr="00AB4C01">
              <w:t>1/VC</w:t>
            </w:r>
            <w:r>
              <w:t>1</w:t>
            </w:r>
          </w:p>
        </w:tc>
        <w:tc>
          <w:tcPr>
            <w:tcW w:w="1319" w:type="dxa"/>
            <w:tcBorders>
              <w:top w:val="single" w:sz="4" w:space="0" w:color="auto"/>
              <w:left w:val="single" w:sz="4" w:space="0" w:color="auto"/>
              <w:bottom w:val="single" w:sz="4" w:space="0" w:color="auto"/>
              <w:right w:val="single" w:sz="4" w:space="0" w:color="auto"/>
            </w:tcBorders>
            <w:shd w:val="clear" w:color="auto" w:fill="auto"/>
          </w:tcPr>
          <w:p w14:paraId="464A6AD5" w14:textId="77777777" w:rsidR="003E7EF5" w:rsidRPr="00DE0AFE" w:rsidRDefault="003E7EF5" w:rsidP="003E7EF5">
            <w:pPr>
              <w:pStyle w:val="table1ordered"/>
              <w:ind w:left="346" w:hanging="289"/>
              <w:jc w:val="center"/>
            </w:pPr>
            <w:r w:rsidRPr="00DE0AFE">
              <w:t>CSI41/VC0</w:t>
            </w:r>
          </w:p>
        </w:tc>
        <w:tc>
          <w:tcPr>
            <w:tcW w:w="1320" w:type="dxa"/>
            <w:tcBorders>
              <w:top w:val="single" w:sz="4" w:space="0" w:color="auto"/>
              <w:left w:val="single" w:sz="4" w:space="0" w:color="auto"/>
              <w:bottom w:val="single" w:sz="4" w:space="0" w:color="auto"/>
              <w:right w:val="single" w:sz="4" w:space="0" w:color="auto"/>
            </w:tcBorders>
            <w:shd w:val="clear" w:color="auto" w:fill="auto"/>
          </w:tcPr>
          <w:p w14:paraId="2FF157C7" w14:textId="77777777" w:rsidR="003E7EF5" w:rsidRPr="00157C86" w:rsidRDefault="003E7EF5" w:rsidP="003E7EF5">
            <w:pPr>
              <w:pStyle w:val="table1ordered"/>
              <w:ind w:left="346" w:hanging="289"/>
              <w:jc w:val="center"/>
            </w:pPr>
            <w:r w:rsidRPr="00157C86">
              <w:t>CSI20/VC1</w:t>
            </w:r>
          </w:p>
        </w:tc>
        <w:tc>
          <w:tcPr>
            <w:tcW w:w="2009" w:type="dxa"/>
            <w:tcBorders>
              <w:top w:val="single" w:sz="4" w:space="0" w:color="auto"/>
              <w:left w:val="single" w:sz="4" w:space="0" w:color="auto"/>
              <w:bottom w:val="single" w:sz="4" w:space="0" w:color="auto"/>
              <w:right w:val="single" w:sz="4" w:space="0" w:color="auto"/>
            </w:tcBorders>
          </w:tcPr>
          <w:p w14:paraId="58C1446F" w14:textId="77777777" w:rsidR="003E7EF5" w:rsidRPr="00157C86" w:rsidRDefault="003E7EF5" w:rsidP="003E7EF5">
            <w:pPr>
              <w:pStyle w:val="table1ordered"/>
              <w:ind w:left="346" w:hanging="289"/>
              <w:jc w:val="center"/>
            </w:pPr>
            <w:r>
              <w:t>1</w:t>
            </w:r>
          </w:p>
        </w:tc>
      </w:tr>
      <w:tr w:rsidR="003E7EF5" w14:paraId="3F5EE016" w14:textId="77777777" w:rsidTr="007E1928">
        <w:trPr>
          <w:trHeight w:val="232"/>
        </w:trPr>
        <w:tc>
          <w:tcPr>
            <w:tcW w:w="1319" w:type="dxa"/>
            <w:tcBorders>
              <w:top w:val="single" w:sz="4" w:space="0" w:color="auto"/>
              <w:left w:val="single" w:sz="4" w:space="0" w:color="auto"/>
              <w:bottom w:val="single" w:sz="4" w:space="0" w:color="auto"/>
              <w:right w:val="single" w:sz="4" w:space="0" w:color="auto"/>
            </w:tcBorders>
          </w:tcPr>
          <w:p w14:paraId="71909C81" w14:textId="77777777" w:rsidR="003E7EF5" w:rsidRPr="003C6811" w:rsidRDefault="003E7EF5" w:rsidP="003E7EF5">
            <w:pPr>
              <w:pStyle w:val="table1ordered"/>
              <w:ind w:left="346" w:hanging="289"/>
              <w:jc w:val="center"/>
              <w:rPr>
                <w:lang w:eastAsia="ja-JP"/>
              </w:rPr>
            </w:pPr>
            <w:r>
              <w:rPr>
                <w:lang w:eastAsia="ja-JP"/>
              </w:rPr>
              <w:t>8</w:t>
            </w:r>
          </w:p>
        </w:tc>
        <w:tc>
          <w:tcPr>
            <w:tcW w:w="1319" w:type="dxa"/>
            <w:tcBorders>
              <w:top w:val="single" w:sz="4" w:space="0" w:color="auto"/>
              <w:left w:val="single" w:sz="4" w:space="0" w:color="auto"/>
              <w:bottom w:val="single" w:sz="4" w:space="0" w:color="auto"/>
              <w:right w:val="single" w:sz="4" w:space="0" w:color="auto"/>
            </w:tcBorders>
          </w:tcPr>
          <w:p w14:paraId="53D0E7F7" w14:textId="77777777" w:rsidR="003E7EF5" w:rsidRDefault="003E7EF5" w:rsidP="003E7EF5">
            <w:pPr>
              <w:pStyle w:val="table1ordered"/>
              <w:ind w:left="346" w:hanging="289"/>
              <w:jc w:val="center"/>
            </w:pPr>
            <w:r w:rsidRPr="003C6811">
              <w:t>CSI</w:t>
            </w:r>
            <w:r>
              <w:t>4</w:t>
            </w:r>
            <w:r w:rsidRPr="003C6811">
              <w:t>1/VC</w:t>
            </w:r>
            <w:r>
              <w:t>1</w:t>
            </w:r>
          </w:p>
        </w:tc>
        <w:tc>
          <w:tcPr>
            <w:tcW w:w="1320" w:type="dxa"/>
            <w:tcBorders>
              <w:top w:val="single" w:sz="4" w:space="0" w:color="auto"/>
              <w:left w:val="single" w:sz="4" w:space="0" w:color="auto"/>
              <w:bottom w:val="single" w:sz="4" w:space="0" w:color="auto"/>
              <w:right w:val="single" w:sz="4" w:space="0" w:color="auto"/>
            </w:tcBorders>
          </w:tcPr>
          <w:p w14:paraId="105FC62D" w14:textId="77777777" w:rsidR="003E7EF5" w:rsidRDefault="003E7EF5" w:rsidP="003E7EF5">
            <w:pPr>
              <w:pStyle w:val="table1ordered"/>
              <w:ind w:left="346" w:hanging="289"/>
              <w:jc w:val="center"/>
            </w:pPr>
            <w:r w:rsidRPr="00AB4C01">
              <w:t>CSI41/VC0</w:t>
            </w:r>
          </w:p>
        </w:tc>
        <w:tc>
          <w:tcPr>
            <w:tcW w:w="1319" w:type="dxa"/>
            <w:tcBorders>
              <w:top w:val="single" w:sz="4" w:space="0" w:color="auto"/>
              <w:left w:val="single" w:sz="4" w:space="0" w:color="auto"/>
              <w:bottom w:val="single" w:sz="4" w:space="0" w:color="auto"/>
              <w:right w:val="single" w:sz="4" w:space="0" w:color="auto"/>
            </w:tcBorders>
          </w:tcPr>
          <w:p w14:paraId="45425ED9" w14:textId="77777777" w:rsidR="003E7EF5" w:rsidRDefault="003E7EF5" w:rsidP="003E7EF5">
            <w:pPr>
              <w:pStyle w:val="table1ordered"/>
              <w:ind w:left="346" w:hanging="289"/>
              <w:jc w:val="center"/>
            </w:pPr>
            <w:r w:rsidRPr="00DE0AFE">
              <w:t>CSI20/VC0</w:t>
            </w:r>
          </w:p>
        </w:tc>
        <w:tc>
          <w:tcPr>
            <w:tcW w:w="1320" w:type="dxa"/>
            <w:tcBorders>
              <w:top w:val="single" w:sz="4" w:space="0" w:color="auto"/>
              <w:left w:val="single" w:sz="4" w:space="0" w:color="auto"/>
              <w:bottom w:val="single" w:sz="4" w:space="0" w:color="auto"/>
              <w:right w:val="single" w:sz="4" w:space="0" w:color="auto"/>
            </w:tcBorders>
          </w:tcPr>
          <w:p w14:paraId="1E3D9502" w14:textId="77777777" w:rsidR="003E7EF5" w:rsidRDefault="003E7EF5" w:rsidP="003E7EF5">
            <w:pPr>
              <w:pStyle w:val="table1ordered"/>
              <w:ind w:left="346" w:hanging="289"/>
              <w:jc w:val="center"/>
            </w:pPr>
            <w:r w:rsidRPr="00157C86">
              <w:t>CSI2</w:t>
            </w:r>
            <w:r>
              <w:t>0</w:t>
            </w:r>
            <w:r w:rsidRPr="00157C86">
              <w:t>/VC1</w:t>
            </w:r>
          </w:p>
        </w:tc>
        <w:tc>
          <w:tcPr>
            <w:tcW w:w="2009" w:type="dxa"/>
            <w:tcBorders>
              <w:top w:val="single" w:sz="4" w:space="0" w:color="auto"/>
              <w:left w:val="single" w:sz="4" w:space="0" w:color="auto"/>
              <w:bottom w:val="single" w:sz="4" w:space="0" w:color="auto"/>
              <w:right w:val="single" w:sz="4" w:space="0" w:color="auto"/>
            </w:tcBorders>
          </w:tcPr>
          <w:p w14:paraId="3B8A2FF7" w14:textId="77777777" w:rsidR="003E7EF5" w:rsidRPr="00157C86" w:rsidRDefault="003E7EF5" w:rsidP="003E7EF5">
            <w:pPr>
              <w:pStyle w:val="table1ordered"/>
              <w:ind w:left="346" w:hanging="289"/>
              <w:jc w:val="center"/>
            </w:pPr>
            <w:r>
              <w:t>2</w:t>
            </w:r>
          </w:p>
        </w:tc>
      </w:tr>
      <w:tr w:rsidR="003E7EF5" w14:paraId="027E5C4E" w14:textId="77777777" w:rsidTr="007E1928">
        <w:trPr>
          <w:trHeight w:val="195"/>
        </w:trPr>
        <w:tc>
          <w:tcPr>
            <w:tcW w:w="1319" w:type="dxa"/>
            <w:tcBorders>
              <w:top w:val="single" w:sz="4" w:space="0" w:color="auto"/>
              <w:left w:val="single" w:sz="4" w:space="0" w:color="auto"/>
              <w:bottom w:val="single" w:sz="4" w:space="0" w:color="auto"/>
              <w:right w:val="single" w:sz="4" w:space="0" w:color="auto"/>
            </w:tcBorders>
          </w:tcPr>
          <w:p w14:paraId="35C77F2A" w14:textId="77777777" w:rsidR="003E7EF5" w:rsidRPr="003C6811" w:rsidRDefault="003E7EF5" w:rsidP="003E7EF5">
            <w:pPr>
              <w:pStyle w:val="table1ordered"/>
              <w:ind w:left="346" w:hanging="289"/>
              <w:jc w:val="center"/>
              <w:rPr>
                <w:lang w:eastAsia="ja-JP"/>
              </w:rPr>
            </w:pPr>
            <w:r>
              <w:rPr>
                <w:lang w:eastAsia="ja-JP"/>
              </w:rPr>
              <w:t>9</w:t>
            </w:r>
          </w:p>
        </w:tc>
        <w:tc>
          <w:tcPr>
            <w:tcW w:w="1319" w:type="dxa"/>
            <w:tcBorders>
              <w:top w:val="single" w:sz="4" w:space="0" w:color="auto"/>
              <w:left w:val="single" w:sz="4" w:space="0" w:color="auto"/>
              <w:bottom w:val="single" w:sz="4" w:space="0" w:color="auto"/>
              <w:right w:val="single" w:sz="4" w:space="0" w:color="auto"/>
            </w:tcBorders>
          </w:tcPr>
          <w:p w14:paraId="41663990" w14:textId="77777777" w:rsidR="003E7EF5" w:rsidRDefault="003E7EF5" w:rsidP="003E7EF5">
            <w:pPr>
              <w:pStyle w:val="table1ordered"/>
              <w:ind w:left="346" w:hanging="289"/>
              <w:jc w:val="center"/>
            </w:pPr>
            <w:r w:rsidRPr="003C6811">
              <w:t>CSI41/VC0</w:t>
            </w:r>
          </w:p>
        </w:tc>
        <w:tc>
          <w:tcPr>
            <w:tcW w:w="1320" w:type="dxa"/>
            <w:tcBorders>
              <w:top w:val="single" w:sz="4" w:space="0" w:color="auto"/>
              <w:left w:val="single" w:sz="4" w:space="0" w:color="auto"/>
              <w:bottom w:val="single" w:sz="4" w:space="0" w:color="auto"/>
              <w:right w:val="single" w:sz="4" w:space="0" w:color="auto"/>
            </w:tcBorders>
          </w:tcPr>
          <w:p w14:paraId="09BB11D9" w14:textId="77777777" w:rsidR="003E7EF5" w:rsidRDefault="003E7EF5" w:rsidP="003E7EF5">
            <w:pPr>
              <w:pStyle w:val="table1ordered"/>
              <w:ind w:left="346" w:hanging="289"/>
              <w:jc w:val="center"/>
            </w:pPr>
            <w:r w:rsidRPr="00AB4C01">
              <w:t>CSI41/VC1</w:t>
            </w:r>
          </w:p>
        </w:tc>
        <w:tc>
          <w:tcPr>
            <w:tcW w:w="1319" w:type="dxa"/>
            <w:tcBorders>
              <w:top w:val="single" w:sz="4" w:space="0" w:color="auto"/>
              <w:left w:val="single" w:sz="4" w:space="0" w:color="auto"/>
              <w:bottom w:val="single" w:sz="4" w:space="0" w:color="auto"/>
              <w:right w:val="single" w:sz="4" w:space="0" w:color="auto"/>
            </w:tcBorders>
          </w:tcPr>
          <w:p w14:paraId="68A85EB6" w14:textId="77777777" w:rsidR="003E7EF5" w:rsidRDefault="003E7EF5" w:rsidP="003E7EF5">
            <w:pPr>
              <w:pStyle w:val="table1ordered"/>
              <w:ind w:left="346" w:hanging="289"/>
              <w:jc w:val="center"/>
            </w:pPr>
            <w:r w:rsidRPr="00DE0AFE">
              <w:t>CSI41/VC2</w:t>
            </w:r>
          </w:p>
        </w:tc>
        <w:tc>
          <w:tcPr>
            <w:tcW w:w="1320" w:type="dxa"/>
            <w:tcBorders>
              <w:top w:val="single" w:sz="4" w:space="0" w:color="auto"/>
              <w:left w:val="single" w:sz="4" w:space="0" w:color="auto"/>
              <w:bottom w:val="single" w:sz="4" w:space="0" w:color="auto"/>
              <w:right w:val="single" w:sz="4" w:space="0" w:color="auto"/>
            </w:tcBorders>
          </w:tcPr>
          <w:p w14:paraId="1E4664C1" w14:textId="77777777" w:rsidR="003E7EF5" w:rsidRDefault="003E7EF5" w:rsidP="003E7EF5">
            <w:pPr>
              <w:pStyle w:val="table1ordered"/>
              <w:ind w:left="346" w:hanging="289"/>
              <w:jc w:val="center"/>
            </w:pPr>
            <w:r w:rsidRPr="00157C86">
              <w:t>CSI41/VC3</w:t>
            </w:r>
          </w:p>
        </w:tc>
        <w:tc>
          <w:tcPr>
            <w:tcW w:w="2009" w:type="dxa"/>
            <w:tcBorders>
              <w:top w:val="single" w:sz="4" w:space="0" w:color="auto"/>
              <w:left w:val="single" w:sz="4" w:space="0" w:color="auto"/>
              <w:bottom w:val="single" w:sz="4" w:space="0" w:color="auto"/>
              <w:right w:val="single" w:sz="4" w:space="0" w:color="auto"/>
            </w:tcBorders>
          </w:tcPr>
          <w:p w14:paraId="0D940487" w14:textId="77777777" w:rsidR="003E7EF5" w:rsidRPr="00157C86" w:rsidRDefault="003E7EF5" w:rsidP="003E7EF5">
            <w:pPr>
              <w:pStyle w:val="table1ordered"/>
              <w:ind w:left="346" w:hanging="289"/>
              <w:jc w:val="center"/>
            </w:pPr>
            <w:r>
              <w:t>3</w:t>
            </w:r>
          </w:p>
        </w:tc>
      </w:tr>
      <w:tr w:rsidR="003E7EF5" w14:paraId="294BCCD1" w14:textId="77777777" w:rsidTr="007E1928">
        <w:trPr>
          <w:trHeight w:val="312"/>
        </w:trPr>
        <w:tc>
          <w:tcPr>
            <w:tcW w:w="1319" w:type="dxa"/>
            <w:tcBorders>
              <w:top w:val="single" w:sz="4" w:space="0" w:color="auto"/>
              <w:left w:val="single" w:sz="4" w:space="0" w:color="auto"/>
              <w:bottom w:val="single" w:sz="4" w:space="0" w:color="auto"/>
              <w:right w:val="single" w:sz="4" w:space="0" w:color="auto"/>
            </w:tcBorders>
          </w:tcPr>
          <w:p w14:paraId="44A7C4B9" w14:textId="77777777" w:rsidR="003E7EF5" w:rsidRPr="003C6811" w:rsidRDefault="003E7EF5" w:rsidP="003E7EF5">
            <w:pPr>
              <w:pStyle w:val="table1ordered"/>
              <w:ind w:left="346" w:hanging="289"/>
              <w:jc w:val="center"/>
              <w:rPr>
                <w:lang w:eastAsia="ja-JP"/>
              </w:rPr>
            </w:pPr>
            <w:r>
              <w:rPr>
                <w:rFonts w:hint="eastAsia"/>
                <w:lang w:eastAsia="ja-JP"/>
              </w:rPr>
              <w:t>1</w:t>
            </w:r>
            <w:r>
              <w:rPr>
                <w:lang w:eastAsia="ja-JP"/>
              </w:rPr>
              <w:t>0</w:t>
            </w:r>
          </w:p>
        </w:tc>
        <w:tc>
          <w:tcPr>
            <w:tcW w:w="1319" w:type="dxa"/>
            <w:tcBorders>
              <w:top w:val="single" w:sz="4" w:space="0" w:color="auto"/>
              <w:left w:val="single" w:sz="4" w:space="0" w:color="auto"/>
              <w:bottom w:val="single" w:sz="4" w:space="0" w:color="auto"/>
              <w:right w:val="single" w:sz="4" w:space="0" w:color="auto"/>
            </w:tcBorders>
          </w:tcPr>
          <w:p w14:paraId="7332C360" w14:textId="77777777" w:rsidR="003E7EF5" w:rsidRDefault="003E7EF5" w:rsidP="003E7EF5">
            <w:pPr>
              <w:pStyle w:val="table1ordered"/>
              <w:ind w:left="346" w:hanging="289"/>
              <w:jc w:val="center"/>
            </w:pPr>
            <w:r w:rsidRPr="003C6811">
              <w:t>CSI20/VC0</w:t>
            </w:r>
          </w:p>
        </w:tc>
        <w:tc>
          <w:tcPr>
            <w:tcW w:w="1320" w:type="dxa"/>
            <w:tcBorders>
              <w:top w:val="single" w:sz="4" w:space="0" w:color="auto"/>
              <w:left w:val="single" w:sz="4" w:space="0" w:color="auto"/>
              <w:bottom w:val="single" w:sz="4" w:space="0" w:color="auto"/>
              <w:right w:val="single" w:sz="4" w:space="0" w:color="auto"/>
            </w:tcBorders>
          </w:tcPr>
          <w:p w14:paraId="7D7E265E" w14:textId="77777777" w:rsidR="003E7EF5" w:rsidRDefault="003E7EF5" w:rsidP="003E7EF5">
            <w:pPr>
              <w:pStyle w:val="table1ordered"/>
              <w:ind w:left="346" w:hanging="289"/>
              <w:jc w:val="center"/>
            </w:pPr>
            <w:r w:rsidRPr="00AB4C01">
              <w:t>CSI20/VC1</w:t>
            </w:r>
          </w:p>
        </w:tc>
        <w:tc>
          <w:tcPr>
            <w:tcW w:w="1319" w:type="dxa"/>
            <w:tcBorders>
              <w:top w:val="single" w:sz="4" w:space="0" w:color="auto"/>
              <w:left w:val="single" w:sz="4" w:space="0" w:color="auto"/>
              <w:bottom w:val="single" w:sz="4" w:space="0" w:color="auto"/>
              <w:right w:val="single" w:sz="4" w:space="0" w:color="auto"/>
            </w:tcBorders>
          </w:tcPr>
          <w:p w14:paraId="6B92E4F3" w14:textId="77777777" w:rsidR="003E7EF5" w:rsidRDefault="003E7EF5" w:rsidP="003E7EF5">
            <w:pPr>
              <w:pStyle w:val="table1ordered"/>
              <w:ind w:left="346" w:hanging="289"/>
              <w:jc w:val="center"/>
            </w:pPr>
            <w:r w:rsidRPr="00DE0AFE">
              <w:t>CSI20/VC2</w:t>
            </w:r>
          </w:p>
        </w:tc>
        <w:tc>
          <w:tcPr>
            <w:tcW w:w="1320" w:type="dxa"/>
            <w:tcBorders>
              <w:top w:val="single" w:sz="4" w:space="0" w:color="auto"/>
              <w:left w:val="single" w:sz="4" w:space="0" w:color="auto"/>
              <w:bottom w:val="single" w:sz="4" w:space="0" w:color="auto"/>
              <w:right w:val="single" w:sz="4" w:space="0" w:color="auto"/>
            </w:tcBorders>
          </w:tcPr>
          <w:p w14:paraId="7D662167" w14:textId="77777777" w:rsidR="003E7EF5" w:rsidRDefault="003E7EF5" w:rsidP="003E7EF5">
            <w:pPr>
              <w:pStyle w:val="table1ordered"/>
              <w:ind w:left="346" w:hanging="289"/>
              <w:jc w:val="center"/>
            </w:pPr>
            <w:r w:rsidRPr="00157C86">
              <w:t>CSI20/VC3</w:t>
            </w:r>
          </w:p>
        </w:tc>
        <w:tc>
          <w:tcPr>
            <w:tcW w:w="2009" w:type="dxa"/>
            <w:tcBorders>
              <w:top w:val="single" w:sz="4" w:space="0" w:color="auto"/>
              <w:left w:val="single" w:sz="4" w:space="0" w:color="auto"/>
              <w:bottom w:val="single" w:sz="4" w:space="0" w:color="auto"/>
              <w:right w:val="single" w:sz="4" w:space="0" w:color="auto"/>
            </w:tcBorders>
          </w:tcPr>
          <w:p w14:paraId="521C789C" w14:textId="77777777" w:rsidR="003E7EF5" w:rsidRPr="00157C86" w:rsidRDefault="003E7EF5" w:rsidP="003E7EF5">
            <w:pPr>
              <w:pStyle w:val="table1ordered"/>
              <w:ind w:left="346" w:hanging="289"/>
              <w:jc w:val="center"/>
            </w:pPr>
            <w:r>
              <w:t>4</w:t>
            </w:r>
          </w:p>
        </w:tc>
      </w:tr>
    </w:tbl>
    <w:p w14:paraId="1E9D1D0B" w14:textId="1E887447" w:rsidR="004D5387" w:rsidRDefault="004D5387">
      <w:pPr>
        <w:overflowPunct/>
        <w:autoSpaceDE/>
        <w:autoSpaceDN/>
        <w:adjustRightInd/>
        <w:spacing w:after="0" w:line="240" w:lineRule="auto"/>
        <w:textAlignment w:val="auto"/>
        <w:rPr>
          <w:rFonts w:ascii="Arial" w:hAnsi="Arial"/>
          <w:sz w:val="18"/>
        </w:rPr>
      </w:pPr>
    </w:p>
    <w:p w14:paraId="3B0DF09B" w14:textId="15B1577B" w:rsidR="005A5A71" w:rsidRPr="00E63303" w:rsidRDefault="00EE4973" w:rsidP="005A5A71">
      <w:pPr>
        <w:pStyle w:val="Caption"/>
        <w:spacing w:after="160" w:line="260" w:lineRule="exact"/>
        <w:ind w:left="1134" w:hangingChars="538" w:hanging="1134"/>
        <w:rPr>
          <w:color w:val="0000FF"/>
          <w:lang w:eastAsia="ja-JP"/>
        </w:rPr>
      </w:pPr>
      <w:r w:rsidRPr="007903BF">
        <w:rPr>
          <w:lang w:eastAsia="ja-JP"/>
        </w:rPr>
        <w:t>T</w:t>
      </w:r>
      <w:r w:rsidRPr="007903BF">
        <w:t xml:space="preserve">able </w:t>
      </w:r>
      <w:r w:rsidR="005D408F">
        <w:fldChar w:fldCharType="begin"/>
      </w:r>
      <w:r w:rsidR="005D408F">
        <w:instrText xml:space="preserve"> STYLEREF 1 \s </w:instrText>
      </w:r>
      <w:r w:rsidR="005D408F">
        <w:fldChar w:fldCharType="separate"/>
      </w:r>
      <w:r w:rsidR="00E32B0C">
        <w:rPr>
          <w:noProof/>
        </w:rPr>
        <w:t>4</w:t>
      </w:r>
      <w:r w:rsidR="005D408F">
        <w:rPr>
          <w:noProof/>
        </w:rPr>
        <w:fldChar w:fldCharType="end"/>
      </w:r>
      <w:r w:rsidRPr="00CE1D32">
        <w:t>.</w:t>
      </w:r>
      <w:r w:rsidR="005D408F">
        <w:fldChar w:fldCharType="begin"/>
      </w:r>
      <w:r w:rsidR="005D408F">
        <w:instrText xml:space="preserve"> SEQ Table \* ARABIC \s 1 </w:instrText>
      </w:r>
      <w:r w:rsidR="005D408F">
        <w:fldChar w:fldCharType="separate"/>
      </w:r>
      <w:r w:rsidR="00E32B0C">
        <w:rPr>
          <w:noProof/>
        </w:rPr>
        <w:t>8</w:t>
      </w:r>
      <w:r w:rsidR="005D408F">
        <w:rPr>
          <w:noProof/>
        </w:rPr>
        <w:fldChar w:fldCharType="end"/>
      </w:r>
      <w:r w:rsidR="001A5B9E" w:rsidRPr="007903BF">
        <w:rPr>
          <w:b w:val="0"/>
          <w:lang w:eastAsia="ja-JP"/>
        </w:rPr>
        <w:t xml:space="preserve"> </w:t>
      </w:r>
      <w:r w:rsidR="005A5A71" w:rsidRPr="002940CB">
        <w:rPr>
          <w:rFonts w:hint="eastAsia"/>
          <w:sz w:val="20"/>
          <w:szCs w:val="20"/>
          <w:lang w:eastAsia="ja-JP"/>
        </w:rPr>
        <w:tab/>
      </w:r>
      <w:r w:rsidR="005A5A71">
        <w:rPr>
          <w:sz w:val="20"/>
          <w:szCs w:val="20"/>
          <w:lang w:eastAsia="ja-JP"/>
        </w:rPr>
        <w:t>C</w:t>
      </w:r>
      <w:r w:rsidR="005A5A71" w:rsidRPr="002940CB">
        <w:rPr>
          <w:rFonts w:hint="eastAsia"/>
          <w:sz w:val="20"/>
          <w:szCs w:val="20"/>
          <w:lang w:eastAsia="ja-JP"/>
        </w:rPr>
        <w:t xml:space="preserve">onnection </w:t>
      </w:r>
      <w:r w:rsidR="005A5A71">
        <w:rPr>
          <w:sz w:val="20"/>
          <w:szCs w:val="20"/>
          <w:lang w:eastAsia="ja-JP"/>
        </w:rPr>
        <w:t xml:space="preserve">of </w:t>
      </w:r>
      <w:r w:rsidR="005A5A71" w:rsidRPr="002940CB">
        <w:rPr>
          <w:rFonts w:hint="eastAsia"/>
          <w:sz w:val="20"/>
          <w:szCs w:val="20"/>
          <w:lang w:eastAsia="ja-JP"/>
        </w:rPr>
        <w:t>Video</w:t>
      </w:r>
      <w:r w:rsidR="005A5A71">
        <w:rPr>
          <w:sz w:val="20"/>
          <w:szCs w:val="20"/>
          <w:lang w:eastAsia="ja-JP"/>
        </w:rPr>
        <w:t xml:space="preserve"> </w:t>
      </w:r>
      <w:r w:rsidR="005A5A71" w:rsidRPr="002940CB">
        <w:rPr>
          <w:rFonts w:hint="eastAsia"/>
          <w:sz w:val="20"/>
          <w:szCs w:val="20"/>
          <w:lang w:eastAsia="ja-JP"/>
        </w:rPr>
        <w:t>Cap</w:t>
      </w:r>
      <w:r w:rsidR="005A5A71">
        <w:rPr>
          <w:sz w:val="20"/>
          <w:szCs w:val="20"/>
          <w:lang w:eastAsia="ja-JP"/>
        </w:rPr>
        <w:t>ture</w:t>
      </w:r>
      <w:r w:rsidR="005A5A71" w:rsidRPr="002940CB">
        <w:rPr>
          <w:rFonts w:hint="eastAsia"/>
          <w:sz w:val="20"/>
          <w:szCs w:val="20"/>
          <w:lang w:eastAsia="ja-JP"/>
        </w:rPr>
        <w:t xml:space="preserve"> </w:t>
      </w:r>
      <w:r w:rsidR="005A5A71">
        <w:rPr>
          <w:sz w:val="20"/>
          <w:szCs w:val="20"/>
          <w:lang w:eastAsia="ja-JP"/>
        </w:rPr>
        <w:t>and CSI2</w:t>
      </w:r>
      <w:r w:rsidR="005A5A71" w:rsidRPr="002940CB">
        <w:rPr>
          <w:rFonts w:hint="eastAsia"/>
          <w:sz w:val="20"/>
          <w:szCs w:val="20"/>
          <w:lang w:eastAsia="ja-JP"/>
        </w:rPr>
        <w:t xml:space="preserve"> (R-Car </w:t>
      </w:r>
      <w:r w:rsidR="005A5A71">
        <w:rPr>
          <w:sz w:val="20"/>
          <w:szCs w:val="20"/>
          <w:lang w:eastAsia="ja-JP"/>
        </w:rPr>
        <w:t>M3</w:t>
      </w:r>
      <w:r w:rsidR="005A5A71" w:rsidRPr="002940CB">
        <w:rPr>
          <w:rFonts w:hint="eastAsia"/>
          <w:sz w:val="20"/>
          <w:szCs w:val="20"/>
          <w:lang w:eastAsia="ja-JP"/>
        </w:rPr>
        <w:t>)</w:t>
      </w:r>
    </w:p>
    <w:tbl>
      <w:tblPr>
        <w:tblW w:w="8748"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319"/>
        <w:gridCol w:w="1319"/>
        <w:gridCol w:w="1320"/>
        <w:gridCol w:w="1319"/>
        <w:gridCol w:w="1320"/>
        <w:gridCol w:w="2151"/>
      </w:tblGrid>
      <w:tr w:rsidR="003E7EF5" w:rsidRPr="00A51140" w14:paraId="5A36A52C" w14:textId="77777777" w:rsidTr="007E1928">
        <w:trPr>
          <w:trHeight w:val="352"/>
          <w:tblHeader/>
        </w:trPr>
        <w:tc>
          <w:tcPr>
            <w:tcW w:w="1319" w:type="dxa"/>
            <w:tcBorders>
              <w:top w:val="double" w:sz="4" w:space="0" w:color="auto"/>
              <w:bottom w:val="double" w:sz="4" w:space="0" w:color="auto"/>
            </w:tcBorders>
            <w:shd w:val="clear" w:color="auto" w:fill="D9D9D9" w:themeFill="background1" w:themeFillShade="D9"/>
          </w:tcPr>
          <w:p w14:paraId="20D42F65" w14:textId="77777777" w:rsidR="003E7EF5" w:rsidRDefault="003E7EF5" w:rsidP="003E7EF5">
            <w:pPr>
              <w:pStyle w:val="tablehead"/>
              <w:ind w:left="0"/>
              <w:rPr>
                <w:b w:val="0"/>
                <w:lang w:eastAsia="ja-JP"/>
              </w:rPr>
            </w:pPr>
            <w:r>
              <w:rPr>
                <w:rFonts w:hint="eastAsia"/>
                <w:b w:val="0"/>
                <w:lang w:eastAsia="ja-JP"/>
              </w:rPr>
              <w:t>No.</w:t>
            </w:r>
          </w:p>
        </w:tc>
        <w:tc>
          <w:tcPr>
            <w:tcW w:w="1319" w:type="dxa"/>
            <w:tcBorders>
              <w:top w:val="double" w:sz="4" w:space="0" w:color="auto"/>
              <w:bottom w:val="double" w:sz="4" w:space="0" w:color="auto"/>
            </w:tcBorders>
            <w:shd w:val="clear" w:color="auto" w:fill="D9D9D9" w:themeFill="background1" w:themeFillShade="D9"/>
          </w:tcPr>
          <w:p w14:paraId="072AFB4E" w14:textId="77777777" w:rsidR="003E7EF5" w:rsidRPr="00A51140" w:rsidRDefault="003E7EF5" w:rsidP="003E7EF5">
            <w:pPr>
              <w:pStyle w:val="tablehead"/>
              <w:ind w:left="0"/>
              <w:rPr>
                <w:b w:val="0"/>
                <w:lang w:eastAsia="ja-JP"/>
              </w:rPr>
            </w:pPr>
            <w:r>
              <w:rPr>
                <w:rFonts w:hint="eastAsia"/>
                <w:b w:val="0"/>
                <w:lang w:eastAsia="ja-JP"/>
              </w:rPr>
              <w:t>VIN0</w:t>
            </w:r>
          </w:p>
        </w:tc>
        <w:tc>
          <w:tcPr>
            <w:tcW w:w="1320" w:type="dxa"/>
            <w:tcBorders>
              <w:top w:val="double" w:sz="4" w:space="0" w:color="auto"/>
              <w:bottom w:val="double" w:sz="4" w:space="0" w:color="auto"/>
            </w:tcBorders>
            <w:shd w:val="clear" w:color="auto" w:fill="D9D9D9" w:themeFill="background1" w:themeFillShade="D9"/>
          </w:tcPr>
          <w:p w14:paraId="16F78900" w14:textId="77777777" w:rsidR="003E7EF5" w:rsidRPr="00A51140" w:rsidRDefault="003E7EF5" w:rsidP="003E7EF5">
            <w:pPr>
              <w:pStyle w:val="tablehead"/>
              <w:ind w:left="0"/>
              <w:rPr>
                <w:b w:val="0"/>
                <w:lang w:eastAsia="ja-JP"/>
              </w:rPr>
            </w:pPr>
            <w:r>
              <w:rPr>
                <w:rFonts w:hint="eastAsia"/>
                <w:b w:val="0"/>
                <w:lang w:eastAsia="ja-JP"/>
              </w:rPr>
              <w:t>V</w:t>
            </w:r>
            <w:r>
              <w:rPr>
                <w:b w:val="0"/>
                <w:lang w:eastAsia="ja-JP"/>
              </w:rPr>
              <w:t>IN1</w:t>
            </w:r>
          </w:p>
        </w:tc>
        <w:tc>
          <w:tcPr>
            <w:tcW w:w="1319" w:type="dxa"/>
            <w:tcBorders>
              <w:top w:val="double" w:sz="4" w:space="0" w:color="auto"/>
              <w:bottom w:val="double" w:sz="4" w:space="0" w:color="auto"/>
            </w:tcBorders>
            <w:shd w:val="clear" w:color="auto" w:fill="D9D9D9" w:themeFill="background1" w:themeFillShade="D9"/>
          </w:tcPr>
          <w:p w14:paraId="314F782D" w14:textId="77777777" w:rsidR="003E7EF5" w:rsidRPr="00A51140" w:rsidRDefault="003E7EF5" w:rsidP="003E7EF5">
            <w:pPr>
              <w:pStyle w:val="tablehead"/>
              <w:ind w:left="0"/>
              <w:rPr>
                <w:b w:val="0"/>
                <w:lang w:eastAsia="ja-JP"/>
              </w:rPr>
            </w:pPr>
            <w:r>
              <w:rPr>
                <w:rFonts w:hint="eastAsia"/>
                <w:b w:val="0"/>
                <w:lang w:eastAsia="ja-JP"/>
              </w:rPr>
              <w:t>VIN2</w:t>
            </w:r>
          </w:p>
        </w:tc>
        <w:tc>
          <w:tcPr>
            <w:tcW w:w="1320" w:type="dxa"/>
            <w:tcBorders>
              <w:top w:val="double" w:sz="4" w:space="0" w:color="auto"/>
              <w:bottom w:val="double" w:sz="4" w:space="0" w:color="auto"/>
            </w:tcBorders>
            <w:shd w:val="clear" w:color="auto" w:fill="D9D9D9" w:themeFill="background1" w:themeFillShade="D9"/>
          </w:tcPr>
          <w:p w14:paraId="50C23282" w14:textId="77777777" w:rsidR="003E7EF5" w:rsidRPr="00A51140" w:rsidRDefault="003E7EF5" w:rsidP="003E7EF5">
            <w:pPr>
              <w:pStyle w:val="tablehead"/>
              <w:ind w:left="0"/>
              <w:rPr>
                <w:b w:val="0"/>
                <w:lang w:eastAsia="ja-JP"/>
              </w:rPr>
            </w:pPr>
            <w:r>
              <w:rPr>
                <w:rFonts w:hint="eastAsia"/>
                <w:b w:val="0"/>
                <w:lang w:eastAsia="ja-JP"/>
              </w:rPr>
              <w:t>VIN3</w:t>
            </w:r>
          </w:p>
        </w:tc>
        <w:tc>
          <w:tcPr>
            <w:tcW w:w="2151" w:type="dxa"/>
            <w:tcBorders>
              <w:top w:val="double" w:sz="4" w:space="0" w:color="auto"/>
              <w:bottom w:val="double" w:sz="4" w:space="0" w:color="auto"/>
            </w:tcBorders>
            <w:shd w:val="clear" w:color="auto" w:fill="D9D9D9" w:themeFill="background1" w:themeFillShade="D9"/>
          </w:tcPr>
          <w:p w14:paraId="45188F1A" w14:textId="77777777" w:rsidR="003E7EF5" w:rsidRDefault="00C42A15" w:rsidP="003E7EF5">
            <w:pPr>
              <w:pStyle w:val="tablehead"/>
              <w:ind w:left="0"/>
              <w:rPr>
                <w:b w:val="0"/>
                <w:lang w:eastAsia="ja-JP"/>
              </w:rPr>
            </w:pPr>
            <w:r w:rsidRPr="00C42A15">
              <w:rPr>
                <w:b w:val="0"/>
                <w:lang w:eastAsia="ja-JP"/>
              </w:rPr>
              <w:t>CSI_CHSEL</w:t>
            </w:r>
            <w:r>
              <w:rPr>
                <w:b w:val="0"/>
                <w:lang w:eastAsia="ja-JP"/>
              </w:rPr>
              <w:t xml:space="preserve"> bit value</w:t>
            </w:r>
          </w:p>
        </w:tc>
      </w:tr>
      <w:tr w:rsidR="003E7EF5" w:rsidRPr="00A51140" w14:paraId="1108A160" w14:textId="77777777" w:rsidTr="0012126A">
        <w:trPr>
          <w:trHeight w:val="219"/>
          <w:tblHeader/>
        </w:trPr>
        <w:tc>
          <w:tcPr>
            <w:tcW w:w="1319" w:type="dxa"/>
            <w:tcBorders>
              <w:top w:val="double" w:sz="4" w:space="0" w:color="auto"/>
            </w:tcBorders>
            <w:shd w:val="clear" w:color="auto" w:fill="auto"/>
          </w:tcPr>
          <w:p w14:paraId="7D6B62D2" w14:textId="77777777" w:rsidR="003E7EF5" w:rsidRPr="00451715" w:rsidRDefault="003E7EF5" w:rsidP="003E7EF5">
            <w:pPr>
              <w:pStyle w:val="tablehead"/>
              <w:ind w:left="0"/>
              <w:rPr>
                <w:b w:val="0"/>
                <w:lang w:eastAsia="ja-JP"/>
              </w:rPr>
            </w:pPr>
            <w:r>
              <w:rPr>
                <w:rFonts w:hint="eastAsia"/>
                <w:b w:val="0"/>
                <w:lang w:eastAsia="ja-JP"/>
              </w:rPr>
              <w:t>1</w:t>
            </w:r>
          </w:p>
        </w:tc>
        <w:tc>
          <w:tcPr>
            <w:tcW w:w="1319" w:type="dxa"/>
            <w:tcBorders>
              <w:top w:val="double" w:sz="4" w:space="0" w:color="auto"/>
            </w:tcBorders>
            <w:shd w:val="clear" w:color="auto" w:fill="auto"/>
          </w:tcPr>
          <w:p w14:paraId="1BBB0A54" w14:textId="77777777" w:rsidR="003E7EF5" w:rsidRPr="002C10E5" w:rsidRDefault="003E7EF5" w:rsidP="003E7EF5">
            <w:pPr>
              <w:pStyle w:val="tablehead"/>
              <w:ind w:left="0"/>
              <w:rPr>
                <w:lang w:eastAsia="ja-JP"/>
              </w:rPr>
            </w:pPr>
            <w:r w:rsidRPr="00451715">
              <w:rPr>
                <w:b w:val="0"/>
                <w:lang w:eastAsia="ja-JP"/>
              </w:rPr>
              <w:t>CSI40/VC0</w:t>
            </w:r>
          </w:p>
        </w:tc>
        <w:tc>
          <w:tcPr>
            <w:tcW w:w="1320" w:type="dxa"/>
            <w:tcBorders>
              <w:top w:val="double" w:sz="4" w:space="0" w:color="auto"/>
            </w:tcBorders>
            <w:shd w:val="clear" w:color="auto" w:fill="auto"/>
          </w:tcPr>
          <w:p w14:paraId="7187EBB0" w14:textId="77777777" w:rsidR="003E7EF5" w:rsidRPr="00A51140" w:rsidRDefault="003E7EF5" w:rsidP="003E7EF5">
            <w:pPr>
              <w:pStyle w:val="tablehead"/>
              <w:ind w:left="0"/>
              <w:rPr>
                <w:b w:val="0"/>
                <w:lang w:eastAsia="ja-JP"/>
              </w:rPr>
            </w:pPr>
            <w:r w:rsidRPr="00451715">
              <w:rPr>
                <w:b w:val="0"/>
                <w:lang w:eastAsia="ja-JP"/>
              </w:rPr>
              <w:t>CSI20/VC0</w:t>
            </w:r>
          </w:p>
        </w:tc>
        <w:tc>
          <w:tcPr>
            <w:tcW w:w="1319" w:type="dxa"/>
            <w:tcBorders>
              <w:top w:val="double" w:sz="4" w:space="0" w:color="auto"/>
            </w:tcBorders>
            <w:shd w:val="clear" w:color="auto" w:fill="auto"/>
          </w:tcPr>
          <w:p w14:paraId="0669C177" w14:textId="77777777" w:rsidR="003E7EF5" w:rsidRPr="00A51140" w:rsidRDefault="003E7EF5" w:rsidP="003E7EF5">
            <w:pPr>
              <w:pStyle w:val="tablehead"/>
              <w:ind w:left="0"/>
              <w:rPr>
                <w:b w:val="0"/>
                <w:lang w:eastAsia="ja-JP"/>
              </w:rPr>
            </w:pPr>
            <w:r>
              <w:rPr>
                <w:b w:val="0"/>
                <w:lang w:eastAsia="ja-JP"/>
              </w:rPr>
              <w:t>-</w:t>
            </w:r>
          </w:p>
        </w:tc>
        <w:tc>
          <w:tcPr>
            <w:tcW w:w="1320" w:type="dxa"/>
            <w:tcBorders>
              <w:top w:val="double" w:sz="4" w:space="0" w:color="auto"/>
            </w:tcBorders>
            <w:shd w:val="clear" w:color="auto" w:fill="auto"/>
          </w:tcPr>
          <w:p w14:paraId="222FB5E5" w14:textId="77777777" w:rsidR="003E7EF5" w:rsidRPr="00A51140" w:rsidRDefault="003E7EF5" w:rsidP="003E7EF5">
            <w:pPr>
              <w:pStyle w:val="tablehead"/>
              <w:ind w:left="0"/>
              <w:rPr>
                <w:b w:val="0"/>
                <w:lang w:eastAsia="ja-JP"/>
              </w:rPr>
            </w:pPr>
            <w:r w:rsidRPr="00451715">
              <w:rPr>
                <w:b w:val="0"/>
                <w:lang w:eastAsia="ja-JP"/>
              </w:rPr>
              <w:t>CSI40/VC1</w:t>
            </w:r>
          </w:p>
        </w:tc>
        <w:tc>
          <w:tcPr>
            <w:tcW w:w="2151" w:type="dxa"/>
            <w:tcBorders>
              <w:top w:val="double" w:sz="4" w:space="0" w:color="auto"/>
            </w:tcBorders>
            <w:shd w:val="clear" w:color="auto" w:fill="auto"/>
          </w:tcPr>
          <w:p w14:paraId="1B61C67E" w14:textId="77777777" w:rsidR="003E7EF5" w:rsidRPr="00451715" w:rsidRDefault="003E7EF5" w:rsidP="003E7EF5">
            <w:pPr>
              <w:pStyle w:val="tablehead"/>
              <w:ind w:left="0"/>
              <w:rPr>
                <w:b w:val="0"/>
                <w:lang w:eastAsia="ja-JP"/>
              </w:rPr>
            </w:pPr>
            <w:r>
              <w:rPr>
                <w:b w:val="0"/>
                <w:lang w:eastAsia="ja-JP"/>
              </w:rPr>
              <w:t>0</w:t>
            </w:r>
          </w:p>
        </w:tc>
      </w:tr>
      <w:tr w:rsidR="003E7EF5" w14:paraId="1EC13CBF" w14:textId="77777777" w:rsidTr="0012126A">
        <w:trPr>
          <w:trHeight w:val="329"/>
        </w:trPr>
        <w:tc>
          <w:tcPr>
            <w:tcW w:w="1319" w:type="dxa"/>
            <w:shd w:val="clear" w:color="auto" w:fill="auto"/>
          </w:tcPr>
          <w:p w14:paraId="13238BF0" w14:textId="77777777" w:rsidR="003E7EF5" w:rsidRPr="002D5B02" w:rsidRDefault="003E7EF5" w:rsidP="003E7EF5">
            <w:pPr>
              <w:pStyle w:val="table1ordered"/>
              <w:ind w:left="346" w:hanging="289"/>
              <w:jc w:val="center"/>
              <w:rPr>
                <w:lang w:eastAsia="ja-JP"/>
              </w:rPr>
            </w:pPr>
            <w:r>
              <w:rPr>
                <w:rFonts w:hint="eastAsia"/>
                <w:lang w:eastAsia="ja-JP"/>
              </w:rPr>
              <w:t>2</w:t>
            </w:r>
          </w:p>
        </w:tc>
        <w:tc>
          <w:tcPr>
            <w:tcW w:w="1319" w:type="dxa"/>
            <w:shd w:val="clear" w:color="auto" w:fill="auto"/>
          </w:tcPr>
          <w:p w14:paraId="55BC222B" w14:textId="77777777" w:rsidR="003E7EF5" w:rsidRDefault="003E7EF5" w:rsidP="003E7EF5">
            <w:pPr>
              <w:pStyle w:val="table1ordered"/>
              <w:ind w:left="346" w:hanging="289"/>
              <w:jc w:val="center"/>
              <w:rPr>
                <w:lang w:eastAsia="ja-JP"/>
              </w:rPr>
            </w:pPr>
            <w:r w:rsidRPr="002D5B02">
              <w:t>CSI20/VC0</w:t>
            </w:r>
          </w:p>
        </w:tc>
        <w:tc>
          <w:tcPr>
            <w:tcW w:w="1320" w:type="dxa"/>
            <w:shd w:val="clear" w:color="auto" w:fill="auto"/>
          </w:tcPr>
          <w:p w14:paraId="2D77BD5D" w14:textId="77777777" w:rsidR="003E7EF5" w:rsidRDefault="003E7EF5" w:rsidP="003E7EF5">
            <w:pPr>
              <w:pStyle w:val="table1ordered"/>
              <w:ind w:left="346" w:hanging="289"/>
              <w:jc w:val="center"/>
              <w:rPr>
                <w:lang w:eastAsia="ja-JP"/>
              </w:rPr>
            </w:pPr>
            <w:r>
              <w:rPr>
                <w:b/>
                <w:lang w:eastAsia="ja-JP"/>
              </w:rPr>
              <w:t>-</w:t>
            </w:r>
          </w:p>
        </w:tc>
        <w:tc>
          <w:tcPr>
            <w:tcW w:w="1319" w:type="dxa"/>
            <w:shd w:val="clear" w:color="auto" w:fill="auto"/>
          </w:tcPr>
          <w:p w14:paraId="65A86848" w14:textId="77777777" w:rsidR="003E7EF5" w:rsidRDefault="003E7EF5" w:rsidP="003E7EF5">
            <w:pPr>
              <w:pStyle w:val="table1ordered"/>
              <w:ind w:left="346" w:hanging="289"/>
              <w:jc w:val="center"/>
              <w:rPr>
                <w:lang w:eastAsia="ja-JP"/>
              </w:rPr>
            </w:pPr>
            <w:r w:rsidRPr="004577FB">
              <w:t>CSI40/VC0</w:t>
            </w:r>
          </w:p>
        </w:tc>
        <w:tc>
          <w:tcPr>
            <w:tcW w:w="1320" w:type="dxa"/>
            <w:shd w:val="clear" w:color="auto" w:fill="auto"/>
          </w:tcPr>
          <w:p w14:paraId="08B587A6" w14:textId="77777777" w:rsidR="003E7EF5" w:rsidRDefault="003E7EF5" w:rsidP="003E7EF5">
            <w:pPr>
              <w:pStyle w:val="table1ordered"/>
              <w:ind w:left="346" w:hanging="289"/>
              <w:jc w:val="center"/>
              <w:rPr>
                <w:lang w:eastAsia="ja-JP"/>
              </w:rPr>
            </w:pPr>
            <w:r w:rsidRPr="00B70E18">
              <w:t>CSI20/VC1</w:t>
            </w:r>
          </w:p>
        </w:tc>
        <w:tc>
          <w:tcPr>
            <w:tcW w:w="2151" w:type="dxa"/>
            <w:shd w:val="clear" w:color="auto" w:fill="auto"/>
          </w:tcPr>
          <w:p w14:paraId="37219797" w14:textId="77777777" w:rsidR="003E7EF5" w:rsidRPr="00B70E18" w:rsidRDefault="003E7EF5" w:rsidP="003E7EF5">
            <w:pPr>
              <w:pStyle w:val="table1ordered"/>
              <w:ind w:left="346" w:hanging="289"/>
              <w:jc w:val="center"/>
            </w:pPr>
            <w:r>
              <w:t>1</w:t>
            </w:r>
          </w:p>
        </w:tc>
      </w:tr>
      <w:tr w:rsidR="003E7EF5" w14:paraId="40DA339D" w14:textId="77777777" w:rsidTr="007E1928">
        <w:trPr>
          <w:trHeight w:val="291"/>
        </w:trPr>
        <w:tc>
          <w:tcPr>
            <w:tcW w:w="1319" w:type="dxa"/>
          </w:tcPr>
          <w:p w14:paraId="76442A66" w14:textId="77777777" w:rsidR="003E7EF5" w:rsidRPr="002D5B02" w:rsidRDefault="003E7EF5" w:rsidP="003E7EF5">
            <w:pPr>
              <w:pStyle w:val="table1ordered"/>
              <w:ind w:left="346" w:hanging="289"/>
              <w:jc w:val="center"/>
              <w:rPr>
                <w:lang w:eastAsia="ja-JP"/>
              </w:rPr>
            </w:pPr>
            <w:r>
              <w:rPr>
                <w:rFonts w:hint="eastAsia"/>
                <w:lang w:eastAsia="ja-JP"/>
              </w:rPr>
              <w:t>3</w:t>
            </w:r>
          </w:p>
        </w:tc>
        <w:tc>
          <w:tcPr>
            <w:tcW w:w="1319" w:type="dxa"/>
          </w:tcPr>
          <w:p w14:paraId="301B820B" w14:textId="77777777" w:rsidR="003E7EF5" w:rsidRDefault="003E7EF5" w:rsidP="003E7EF5">
            <w:pPr>
              <w:pStyle w:val="table1ordered"/>
              <w:ind w:left="346" w:hanging="289"/>
              <w:jc w:val="center"/>
              <w:rPr>
                <w:lang w:eastAsia="ja-JP"/>
              </w:rPr>
            </w:pPr>
            <w:r>
              <w:rPr>
                <w:b/>
                <w:lang w:eastAsia="ja-JP"/>
              </w:rPr>
              <w:t>-</w:t>
            </w:r>
          </w:p>
        </w:tc>
        <w:tc>
          <w:tcPr>
            <w:tcW w:w="1320" w:type="dxa"/>
          </w:tcPr>
          <w:p w14:paraId="2A58A48F" w14:textId="77777777" w:rsidR="003E7EF5" w:rsidRPr="00491763" w:rsidRDefault="003E7EF5" w:rsidP="003E7EF5">
            <w:pPr>
              <w:pStyle w:val="table1ordered"/>
              <w:ind w:left="346" w:hanging="289"/>
              <w:jc w:val="center"/>
              <w:rPr>
                <w:lang w:eastAsia="ja-JP"/>
              </w:rPr>
            </w:pPr>
            <w:r w:rsidRPr="001A1304">
              <w:t>CSI40/VC0</w:t>
            </w:r>
          </w:p>
        </w:tc>
        <w:tc>
          <w:tcPr>
            <w:tcW w:w="1319" w:type="dxa"/>
          </w:tcPr>
          <w:p w14:paraId="25ADBD25" w14:textId="77777777" w:rsidR="003E7EF5" w:rsidRDefault="003E7EF5" w:rsidP="003E7EF5">
            <w:pPr>
              <w:pStyle w:val="table1ordered"/>
              <w:ind w:left="346" w:hanging="289"/>
              <w:jc w:val="center"/>
              <w:rPr>
                <w:lang w:eastAsia="ja-JP"/>
              </w:rPr>
            </w:pPr>
            <w:r w:rsidRPr="004577FB">
              <w:t>CSI20/VC0</w:t>
            </w:r>
          </w:p>
        </w:tc>
        <w:tc>
          <w:tcPr>
            <w:tcW w:w="1320" w:type="dxa"/>
          </w:tcPr>
          <w:p w14:paraId="153DFAF4" w14:textId="77777777" w:rsidR="003E7EF5" w:rsidRDefault="003E7EF5" w:rsidP="003E7EF5">
            <w:pPr>
              <w:pStyle w:val="table1ordered"/>
              <w:ind w:left="346" w:hanging="289"/>
              <w:jc w:val="center"/>
              <w:rPr>
                <w:lang w:eastAsia="ja-JP"/>
              </w:rPr>
            </w:pPr>
            <w:r>
              <w:rPr>
                <w:b/>
                <w:lang w:eastAsia="ja-JP"/>
              </w:rPr>
              <w:t>-</w:t>
            </w:r>
          </w:p>
        </w:tc>
        <w:tc>
          <w:tcPr>
            <w:tcW w:w="2151" w:type="dxa"/>
          </w:tcPr>
          <w:p w14:paraId="05D11333" w14:textId="77777777" w:rsidR="003E7EF5" w:rsidRDefault="003E7EF5" w:rsidP="003E7EF5">
            <w:pPr>
              <w:pStyle w:val="table1ordered"/>
              <w:ind w:left="346" w:hanging="289"/>
              <w:jc w:val="center"/>
              <w:rPr>
                <w:b/>
                <w:lang w:eastAsia="ja-JP"/>
              </w:rPr>
            </w:pPr>
            <w:r>
              <w:t>2</w:t>
            </w:r>
          </w:p>
        </w:tc>
      </w:tr>
      <w:tr w:rsidR="003E7EF5" w14:paraId="1D7FBAEC" w14:textId="77777777" w:rsidTr="007E1928">
        <w:trPr>
          <w:trHeight w:val="252"/>
        </w:trPr>
        <w:tc>
          <w:tcPr>
            <w:tcW w:w="1319" w:type="dxa"/>
          </w:tcPr>
          <w:p w14:paraId="0DFAEEB2" w14:textId="77777777" w:rsidR="003E7EF5" w:rsidRPr="002D5B02" w:rsidRDefault="003E7EF5" w:rsidP="003E7EF5">
            <w:pPr>
              <w:pStyle w:val="table1ordered"/>
              <w:ind w:left="346" w:hanging="289"/>
              <w:jc w:val="center"/>
              <w:rPr>
                <w:lang w:eastAsia="ja-JP"/>
              </w:rPr>
            </w:pPr>
            <w:r>
              <w:rPr>
                <w:rFonts w:hint="eastAsia"/>
                <w:lang w:eastAsia="ja-JP"/>
              </w:rPr>
              <w:t>4</w:t>
            </w:r>
          </w:p>
        </w:tc>
        <w:tc>
          <w:tcPr>
            <w:tcW w:w="1319" w:type="dxa"/>
          </w:tcPr>
          <w:p w14:paraId="6EA3E247" w14:textId="77777777" w:rsidR="003E7EF5" w:rsidRDefault="003E7EF5" w:rsidP="003E7EF5">
            <w:pPr>
              <w:pStyle w:val="table1ordered"/>
              <w:ind w:left="346" w:hanging="289"/>
              <w:jc w:val="center"/>
              <w:rPr>
                <w:lang w:eastAsia="ja-JP"/>
              </w:rPr>
            </w:pPr>
            <w:r w:rsidRPr="002D5B02">
              <w:t>CSI40/VC0</w:t>
            </w:r>
          </w:p>
        </w:tc>
        <w:tc>
          <w:tcPr>
            <w:tcW w:w="1320" w:type="dxa"/>
          </w:tcPr>
          <w:p w14:paraId="202C9FCD" w14:textId="77777777" w:rsidR="003E7EF5" w:rsidRPr="00916D10" w:rsidRDefault="003E7EF5" w:rsidP="003E7EF5">
            <w:pPr>
              <w:pStyle w:val="table1ordered"/>
              <w:ind w:left="346" w:hanging="289"/>
              <w:jc w:val="center"/>
              <w:rPr>
                <w:lang w:eastAsia="ja-JP"/>
              </w:rPr>
            </w:pPr>
            <w:r w:rsidRPr="001A1304">
              <w:t>CSI40/VC1</w:t>
            </w:r>
          </w:p>
        </w:tc>
        <w:tc>
          <w:tcPr>
            <w:tcW w:w="1319" w:type="dxa"/>
          </w:tcPr>
          <w:p w14:paraId="6AFB456D" w14:textId="77777777" w:rsidR="003E7EF5" w:rsidRDefault="003E7EF5" w:rsidP="003E7EF5">
            <w:pPr>
              <w:pStyle w:val="table1ordered"/>
              <w:ind w:left="346" w:hanging="289"/>
              <w:jc w:val="center"/>
              <w:rPr>
                <w:lang w:eastAsia="ja-JP"/>
              </w:rPr>
            </w:pPr>
            <w:r w:rsidRPr="004577FB">
              <w:t>CSI40/VC2</w:t>
            </w:r>
          </w:p>
        </w:tc>
        <w:tc>
          <w:tcPr>
            <w:tcW w:w="1320" w:type="dxa"/>
          </w:tcPr>
          <w:p w14:paraId="44A34B27" w14:textId="77777777" w:rsidR="003E7EF5" w:rsidRDefault="003E7EF5" w:rsidP="003E7EF5">
            <w:pPr>
              <w:pStyle w:val="table1ordered"/>
              <w:ind w:left="346" w:hanging="289"/>
              <w:jc w:val="center"/>
              <w:rPr>
                <w:lang w:eastAsia="ja-JP"/>
              </w:rPr>
            </w:pPr>
            <w:r w:rsidRPr="00B70E18">
              <w:t>CSI40/VC3</w:t>
            </w:r>
          </w:p>
        </w:tc>
        <w:tc>
          <w:tcPr>
            <w:tcW w:w="2151" w:type="dxa"/>
          </w:tcPr>
          <w:p w14:paraId="4786E804" w14:textId="77777777" w:rsidR="003E7EF5" w:rsidRPr="00B70E18" w:rsidRDefault="003E7EF5" w:rsidP="003E7EF5">
            <w:pPr>
              <w:pStyle w:val="table1ordered"/>
              <w:ind w:left="346" w:hanging="289"/>
              <w:jc w:val="center"/>
            </w:pPr>
            <w:r>
              <w:t>3</w:t>
            </w:r>
          </w:p>
        </w:tc>
      </w:tr>
      <w:tr w:rsidR="003E7EF5" w14:paraId="61684EF1" w14:textId="77777777" w:rsidTr="007E1928">
        <w:trPr>
          <w:trHeight w:val="229"/>
        </w:trPr>
        <w:tc>
          <w:tcPr>
            <w:tcW w:w="1319" w:type="dxa"/>
          </w:tcPr>
          <w:p w14:paraId="48329E90" w14:textId="77777777" w:rsidR="003E7EF5" w:rsidRPr="002D5B02" w:rsidRDefault="003E7EF5" w:rsidP="003E7EF5">
            <w:pPr>
              <w:pStyle w:val="table1ordered"/>
              <w:ind w:left="346" w:hanging="289"/>
              <w:jc w:val="center"/>
              <w:rPr>
                <w:lang w:eastAsia="ja-JP"/>
              </w:rPr>
            </w:pPr>
            <w:r>
              <w:rPr>
                <w:rFonts w:hint="eastAsia"/>
                <w:lang w:eastAsia="ja-JP"/>
              </w:rPr>
              <w:t>5</w:t>
            </w:r>
          </w:p>
        </w:tc>
        <w:tc>
          <w:tcPr>
            <w:tcW w:w="1319" w:type="dxa"/>
          </w:tcPr>
          <w:p w14:paraId="58F9E84E" w14:textId="77777777" w:rsidR="003E7EF5" w:rsidRDefault="003E7EF5" w:rsidP="003E7EF5">
            <w:pPr>
              <w:pStyle w:val="table1ordered"/>
              <w:ind w:left="346" w:hanging="289"/>
              <w:jc w:val="center"/>
              <w:rPr>
                <w:lang w:eastAsia="ja-JP"/>
              </w:rPr>
            </w:pPr>
            <w:r w:rsidRPr="002D5B02">
              <w:t>CSI20/VC0</w:t>
            </w:r>
          </w:p>
        </w:tc>
        <w:tc>
          <w:tcPr>
            <w:tcW w:w="1320" w:type="dxa"/>
          </w:tcPr>
          <w:p w14:paraId="0651EB0E" w14:textId="77777777" w:rsidR="003E7EF5" w:rsidRPr="00916D10" w:rsidRDefault="003E7EF5" w:rsidP="003E7EF5">
            <w:pPr>
              <w:pStyle w:val="table1ordered"/>
              <w:ind w:left="346" w:hanging="289"/>
              <w:jc w:val="center"/>
              <w:rPr>
                <w:lang w:eastAsia="ja-JP"/>
              </w:rPr>
            </w:pPr>
            <w:r w:rsidRPr="001A1304">
              <w:t>CSI20/VC1</w:t>
            </w:r>
          </w:p>
        </w:tc>
        <w:tc>
          <w:tcPr>
            <w:tcW w:w="1319" w:type="dxa"/>
          </w:tcPr>
          <w:p w14:paraId="0FB32F16" w14:textId="77777777" w:rsidR="003E7EF5" w:rsidRDefault="003E7EF5" w:rsidP="003E7EF5">
            <w:pPr>
              <w:pStyle w:val="table1ordered"/>
              <w:ind w:left="346" w:hanging="289"/>
              <w:jc w:val="center"/>
              <w:rPr>
                <w:lang w:eastAsia="ja-JP"/>
              </w:rPr>
            </w:pPr>
            <w:r w:rsidRPr="004577FB">
              <w:t>CSI20/VC2</w:t>
            </w:r>
          </w:p>
        </w:tc>
        <w:tc>
          <w:tcPr>
            <w:tcW w:w="1320" w:type="dxa"/>
          </w:tcPr>
          <w:p w14:paraId="68221EE7" w14:textId="77777777" w:rsidR="003E7EF5" w:rsidRDefault="003E7EF5" w:rsidP="003E7EF5">
            <w:pPr>
              <w:pStyle w:val="table1ordered"/>
              <w:ind w:left="346" w:hanging="289"/>
              <w:jc w:val="center"/>
              <w:rPr>
                <w:lang w:eastAsia="ja-JP"/>
              </w:rPr>
            </w:pPr>
            <w:r w:rsidRPr="00B70E18">
              <w:t>CSI20/VC3</w:t>
            </w:r>
          </w:p>
        </w:tc>
        <w:tc>
          <w:tcPr>
            <w:tcW w:w="2151" w:type="dxa"/>
          </w:tcPr>
          <w:p w14:paraId="000881CD" w14:textId="77777777" w:rsidR="003E7EF5" w:rsidRPr="00B70E18" w:rsidRDefault="003E7EF5" w:rsidP="003E7EF5">
            <w:pPr>
              <w:pStyle w:val="table1ordered"/>
              <w:ind w:left="346" w:hanging="289"/>
              <w:jc w:val="center"/>
            </w:pPr>
            <w:r>
              <w:t>4</w:t>
            </w:r>
          </w:p>
        </w:tc>
      </w:tr>
      <w:tr w:rsidR="003E7EF5" w14:paraId="620DA879" w14:textId="77777777" w:rsidTr="007E1928">
        <w:trPr>
          <w:trHeight w:val="346"/>
        </w:trPr>
        <w:tc>
          <w:tcPr>
            <w:tcW w:w="1319" w:type="dxa"/>
            <w:tcBorders>
              <w:top w:val="double" w:sz="4" w:space="0" w:color="auto"/>
              <w:bottom w:val="double" w:sz="4" w:space="0" w:color="auto"/>
            </w:tcBorders>
            <w:shd w:val="clear" w:color="auto" w:fill="D9D9D9" w:themeFill="background1" w:themeFillShade="D9"/>
          </w:tcPr>
          <w:p w14:paraId="79A9599A" w14:textId="77777777" w:rsidR="003E7EF5" w:rsidRDefault="003E7EF5" w:rsidP="003E7EF5">
            <w:pPr>
              <w:pStyle w:val="table1ordered"/>
              <w:ind w:left="346" w:hanging="289"/>
              <w:jc w:val="center"/>
              <w:rPr>
                <w:lang w:eastAsia="ja-JP"/>
              </w:rPr>
            </w:pPr>
            <w:r>
              <w:rPr>
                <w:rFonts w:hint="eastAsia"/>
                <w:lang w:eastAsia="ja-JP"/>
              </w:rPr>
              <w:t>No.</w:t>
            </w:r>
          </w:p>
        </w:tc>
        <w:tc>
          <w:tcPr>
            <w:tcW w:w="1319" w:type="dxa"/>
            <w:tcBorders>
              <w:top w:val="double" w:sz="4" w:space="0" w:color="auto"/>
              <w:bottom w:val="double" w:sz="4" w:space="0" w:color="auto"/>
            </w:tcBorders>
            <w:shd w:val="clear" w:color="auto" w:fill="D9D9D9" w:themeFill="background1" w:themeFillShade="D9"/>
          </w:tcPr>
          <w:p w14:paraId="70DF5F8E" w14:textId="77777777" w:rsidR="003E7EF5" w:rsidRPr="002D5B02" w:rsidRDefault="003E7EF5" w:rsidP="003E7EF5">
            <w:pPr>
              <w:pStyle w:val="table1ordered"/>
              <w:ind w:left="346" w:hanging="289"/>
              <w:jc w:val="center"/>
            </w:pPr>
            <w:r w:rsidRPr="00481EA3">
              <w:rPr>
                <w:rFonts w:hint="eastAsia"/>
              </w:rPr>
              <w:t>VIN4</w:t>
            </w:r>
          </w:p>
        </w:tc>
        <w:tc>
          <w:tcPr>
            <w:tcW w:w="1320" w:type="dxa"/>
            <w:tcBorders>
              <w:top w:val="double" w:sz="4" w:space="0" w:color="auto"/>
              <w:bottom w:val="double" w:sz="4" w:space="0" w:color="auto"/>
            </w:tcBorders>
            <w:shd w:val="clear" w:color="auto" w:fill="D9D9D9" w:themeFill="background1" w:themeFillShade="D9"/>
          </w:tcPr>
          <w:p w14:paraId="4461B91B" w14:textId="77777777" w:rsidR="003E7EF5" w:rsidRPr="001A1304" w:rsidRDefault="003E7EF5" w:rsidP="003E7EF5">
            <w:pPr>
              <w:pStyle w:val="table1ordered"/>
              <w:ind w:left="346" w:hanging="289"/>
              <w:jc w:val="center"/>
            </w:pPr>
            <w:r w:rsidRPr="00481EA3">
              <w:rPr>
                <w:rFonts w:hint="eastAsia"/>
              </w:rPr>
              <w:t>VIN5</w:t>
            </w:r>
          </w:p>
        </w:tc>
        <w:tc>
          <w:tcPr>
            <w:tcW w:w="1319" w:type="dxa"/>
            <w:tcBorders>
              <w:top w:val="double" w:sz="4" w:space="0" w:color="auto"/>
              <w:bottom w:val="double" w:sz="4" w:space="0" w:color="auto"/>
            </w:tcBorders>
            <w:shd w:val="clear" w:color="auto" w:fill="D9D9D9" w:themeFill="background1" w:themeFillShade="D9"/>
          </w:tcPr>
          <w:p w14:paraId="740717A6" w14:textId="77777777" w:rsidR="003E7EF5" w:rsidRPr="004577FB" w:rsidRDefault="003E7EF5" w:rsidP="003E7EF5">
            <w:pPr>
              <w:pStyle w:val="table1ordered"/>
              <w:ind w:left="346" w:hanging="289"/>
              <w:jc w:val="center"/>
            </w:pPr>
            <w:r w:rsidRPr="00481EA3">
              <w:rPr>
                <w:rFonts w:hint="eastAsia"/>
              </w:rPr>
              <w:t>VIN6</w:t>
            </w:r>
          </w:p>
        </w:tc>
        <w:tc>
          <w:tcPr>
            <w:tcW w:w="1320" w:type="dxa"/>
            <w:tcBorders>
              <w:top w:val="double" w:sz="4" w:space="0" w:color="auto"/>
              <w:bottom w:val="double" w:sz="4" w:space="0" w:color="auto"/>
            </w:tcBorders>
            <w:shd w:val="clear" w:color="auto" w:fill="D9D9D9" w:themeFill="background1" w:themeFillShade="D9"/>
          </w:tcPr>
          <w:p w14:paraId="4F232926" w14:textId="77777777" w:rsidR="003E7EF5" w:rsidRPr="00B70E18" w:rsidRDefault="003E7EF5" w:rsidP="003E7EF5">
            <w:pPr>
              <w:pStyle w:val="table1ordered"/>
              <w:ind w:left="346" w:hanging="289"/>
              <w:jc w:val="center"/>
            </w:pPr>
            <w:r w:rsidRPr="00481EA3">
              <w:rPr>
                <w:rFonts w:hint="eastAsia"/>
              </w:rPr>
              <w:t>VIN7</w:t>
            </w:r>
          </w:p>
        </w:tc>
        <w:tc>
          <w:tcPr>
            <w:tcW w:w="2151" w:type="dxa"/>
            <w:tcBorders>
              <w:top w:val="double" w:sz="4" w:space="0" w:color="auto"/>
              <w:bottom w:val="double" w:sz="4" w:space="0" w:color="auto"/>
            </w:tcBorders>
            <w:shd w:val="clear" w:color="auto" w:fill="D9D9D9" w:themeFill="background1" w:themeFillShade="D9"/>
          </w:tcPr>
          <w:p w14:paraId="12EE7BBC" w14:textId="77777777" w:rsidR="003E7EF5" w:rsidRPr="00481EA3" w:rsidRDefault="00C42A15" w:rsidP="003E7EF5">
            <w:pPr>
              <w:pStyle w:val="table1ordered"/>
              <w:ind w:left="346" w:hanging="289"/>
              <w:jc w:val="center"/>
            </w:pPr>
            <w:r w:rsidRPr="00C42A15">
              <w:rPr>
                <w:lang w:eastAsia="ja-JP"/>
              </w:rPr>
              <w:t>CSI_CHSEL bit value</w:t>
            </w:r>
          </w:p>
        </w:tc>
      </w:tr>
      <w:tr w:rsidR="003E7EF5" w14:paraId="4268FE7A" w14:textId="77777777" w:rsidTr="0012126A">
        <w:trPr>
          <w:trHeight w:val="285"/>
        </w:trPr>
        <w:tc>
          <w:tcPr>
            <w:tcW w:w="1319" w:type="dxa"/>
            <w:tcBorders>
              <w:top w:val="double" w:sz="4" w:space="0" w:color="auto"/>
            </w:tcBorders>
            <w:shd w:val="clear" w:color="auto" w:fill="auto"/>
          </w:tcPr>
          <w:p w14:paraId="4105073E" w14:textId="77777777" w:rsidR="003E7EF5" w:rsidRPr="003C6811" w:rsidRDefault="003E7EF5" w:rsidP="003E7EF5">
            <w:pPr>
              <w:pStyle w:val="table1ordered"/>
              <w:ind w:left="346" w:hanging="289"/>
              <w:jc w:val="center"/>
              <w:rPr>
                <w:lang w:eastAsia="ja-JP"/>
              </w:rPr>
            </w:pPr>
            <w:r>
              <w:rPr>
                <w:lang w:eastAsia="ja-JP"/>
              </w:rPr>
              <w:t>6</w:t>
            </w:r>
          </w:p>
        </w:tc>
        <w:tc>
          <w:tcPr>
            <w:tcW w:w="1319" w:type="dxa"/>
            <w:tcBorders>
              <w:top w:val="double" w:sz="4" w:space="0" w:color="auto"/>
            </w:tcBorders>
            <w:shd w:val="clear" w:color="auto" w:fill="auto"/>
          </w:tcPr>
          <w:p w14:paraId="78F3B4D4" w14:textId="77777777" w:rsidR="003E7EF5" w:rsidRDefault="003E7EF5" w:rsidP="003E7EF5">
            <w:pPr>
              <w:pStyle w:val="table1ordered"/>
              <w:ind w:left="346" w:hanging="289"/>
              <w:jc w:val="center"/>
            </w:pPr>
            <w:r>
              <w:t>CSI40</w:t>
            </w:r>
            <w:r w:rsidRPr="00481EA3">
              <w:t>/VC0</w:t>
            </w:r>
          </w:p>
        </w:tc>
        <w:tc>
          <w:tcPr>
            <w:tcW w:w="1320" w:type="dxa"/>
            <w:tcBorders>
              <w:top w:val="double" w:sz="4" w:space="0" w:color="auto"/>
            </w:tcBorders>
            <w:shd w:val="clear" w:color="auto" w:fill="auto"/>
          </w:tcPr>
          <w:p w14:paraId="386D2B04" w14:textId="77777777" w:rsidR="003E7EF5" w:rsidRDefault="003E7EF5" w:rsidP="003E7EF5">
            <w:pPr>
              <w:pStyle w:val="table1ordered"/>
              <w:ind w:left="346" w:hanging="289"/>
              <w:jc w:val="center"/>
            </w:pPr>
            <w:r w:rsidRPr="00481EA3">
              <w:t>CSI20/VC0</w:t>
            </w:r>
          </w:p>
        </w:tc>
        <w:tc>
          <w:tcPr>
            <w:tcW w:w="1319" w:type="dxa"/>
            <w:tcBorders>
              <w:top w:val="double" w:sz="4" w:space="0" w:color="auto"/>
            </w:tcBorders>
            <w:shd w:val="clear" w:color="auto" w:fill="auto"/>
          </w:tcPr>
          <w:p w14:paraId="4F1817FC" w14:textId="77777777" w:rsidR="003E7EF5" w:rsidRDefault="003E7EF5" w:rsidP="003E7EF5">
            <w:pPr>
              <w:pStyle w:val="table1ordered"/>
              <w:ind w:left="346" w:hanging="289"/>
              <w:jc w:val="center"/>
            </w:pPr>
            <w:r>
              <w:t>-</w:t>
            </w:r>
          </w:p>
        </w:tc>
        <w:tc>
          <w:tcPr>
            <w:tcW w:w="1320" w:type="dxa"/>
            <w:tcBorders>
              <w:top w:val="double" w:sz="4" w:space="0" w:color="auto"/>
            </w:tcBorders>
            <w:shd w:val="clear" w:color="auto" w:fill="auto"/>
          </w:tcPr>
          <w:p w14:paraId="6A5D0F16" w14:textId="77777777" w:rsidR="003E7EF5" w:rsidRDefault="003E7EF5" w:rsidP="003E7EF5">
            <w:pPr>
              <w:pStyle w:val="table1ordered"/>
              <w:ind w:left="346" w:hanging="289"/>
              <w:jc w:val="center"/>
            </w:pPr>
            <w:r w:rsidRPr="00481EA3">
              <w:t>CSI4</w:t>
            </w:r>
            <w:r>
              <w:t>0</w:t>
            </w:r>
            <w:r w:rsidRPr="00481EA3">
              <w:t>/VC1</w:t>
            </w:r>
          </w:p>
        </w:tc>
        <w:tc>
          <w:tcPr>
            <w:tcW w:w="2151" w:type="dxa"/>
            <w:tcBorders>
              <w:top w:val="double" w:sz="4" w:space="0" w:color="auto"/>
            </w:tcBorders>
            <w:shd w:val="clear" w:color="auto" w:fill="auto"/>
          </w:tcPr>
          <w:p w14:paraId="0F18B874" w14:textId="77777777" w:rsidR="003E7EF5" w:rsidRPr="00481EA3" w:rsidRDefault="003E7EF5" w:rsidP="003E7EF5">
            <w:pPr>
              <w:pStyle w:val="table1ordered"/>
              <w:ind w:left="346" w:hanging="289"/>
              <w:jc w:val="center"/>
            </w:pPr>
            <w:r w:rsidRPr="003C62FA">
              <w:rPr>
                <w:lang w:eastAsia="ja-JP"/>
              </w:rPr>
              <w:t>0</w:t>
            </w:r>
          </w:p>
        </w:tc>
      </w:tr>
      <w:tr w:rsidR="003E7EF5" w14:paraId="43A66911" w14:textId="77777777" w:rsidTr="007E1928">
        <w:trPr>
          <w:trHeight w:val="285"/>
        </w:trPr>
        <w:tc>
          <w:tcPr>
            <w:tcW w:w="1319" w:type="dxa"/>
            <w:shd w:val="clear" w:color="auto" w:fill="auto"/>
          </w:tcPr>
          <w:p w14:paraId="50F75AF9" w14:textId="77777777" w:rsidR="003E7EF5" w:rsidRDefault="003E7EF5" w:rsidP="003E7EF5">
            <w:pPr>
              <w:pStyle w:val="table1ordered"/>
              <w:ind w:left="346" w:hanging="289"/>
              <w:jc w:val="center"/>
              <w:rPr>
                <w:lang w:eastAsia="ja-JP"/>
              </w:rPr>
            </w:pPr>
            <w:r>
              <w:rPr>
                <w:lang w:eastAsia="ja-JP"/>
              </w:rPr>
              <w:t>7</w:t>
            </w:r>
          </w:p>
        </w:tc>
        <w:tc>
          <w:tcPr>
            <w:tcW w:w="1319" w:type="dxa"/>
            <w:shd w:val="clear" w:color="auto" w:fill="auto"/>
          </w:tcPr>
          <w:p w14:paraId="3C69D554" w14:textId="77777777" w:rsidR="003E7EF5" w:rsidRPr="003C6811" w:rsidRDefault="003E7EF5" w:rsidP="003E7EF5">
            <w:pPr>
              <w:pStyle w:val="table1ordered"/>
              <w:ind w:left="346" w:hanging="289"/>
              <w:jc w:val="center"/>
            </w:pPr>
            <w:r w:rsidRPr="003C6811">
              <w:t>CSI20/VC0</w:t>
            </w:r>
          </w:p>
        </w:tc>
        <w:tc>
          <w:tcPr>
            <w:tcW w:w="1320" w:type="dxa"/>
            <w:shd w:val="clear" w:color="auto" w:fill="auto"/>
          </w:tcPr>
          <w:p w14:paraId="4329CD4F" w14:textId="77777777" w:rsidR="003E7EF5" w:rsidRPr="00AB4C01" w:rsidRDefault="003E7EF5" w:rsidP="003E7EF5">
            <w:pPr>
              <w:pStyle w:val="table1ordered"/>
              <w:ind w:left="346" w:hanging="289"/>
              <w:jc w:val="center"/>
            </w:pPr>
            <w:r>
              <w:t>-</w:t>
            </w:r>
          </w:p>
        </w:tc>
        <w:tc>
          <w:tcPr>
            <w:tcW w:w="1319" w:type="dxa"/>
            <w:shd w:val="clear" w:color="auto" w:fill="auto"/>
          </w:tcPr>
          <w:p w14:paraId="35B628B7" w14:textId="77777777" w:rsidR="003E7EF5" w:rsidRPr="00DE0AFE" w:rsidRDefault="003E7EF5" w:rsidP="003E7EF5">
            <w:pPr>
              <w:pStyle w:val="table1ordered"/>
              <w:ind w:left="346" w:hanging="289"/>
              <w:jc w:val="center"/>
            </w:pPr>
            <w:r w:rsidRPr="00DE0AFE">
              <w:t>CSI4</w:t>
            </w:r>
            <w:r>
              <w:t>0</w:t>
            </w:r>
            <w:r w:rsidRPr="00DE0AFE">
              <w:t>/VC0</w:t>
            </w:r>
          </w:p>
        </w:tc>
        <w:tc>
          <w:tcPr>
            <w:tcW w:w="1320" w:type="dxa"/>
            <w:shd w:val="clear" w:color="auto" w:fill="auto"/>
          </w:tcPr>
          <w:p w14:paraId="2844C63B" w14:textId="77777777" w:rsidR="003E7EF5" w:rsidRPr="00157C86" w:rsidRDefault="003E7EF5" w:rsidP="003E7EF5">
            <w:pPr>
              <w:pStyle w:val="table1ordered"/>
              <w:ind w:left="346" w:hanging="289"/>
              <w:jc w:val="center"/>
            </w:pPr>
            <w:r w:rsidRPr="00157C86">
              <w:t>CSI20/VC1</w:t>
            </w:r>
          </w:p>
        </w:tc>
        <w:tc>
          <w:tcPr>
            <w:tcW w:w="2151" w:type="dxa"/>
          </w:tcPr>
          <w:p w14:paraId="71757F6D" w14:textId="77777777" w:rsidR="003E7EF5" w:rsidRPr="00157C86" w:rsidRDefault="003E7EF5" w:rsidP="003E7EF5">
            <w:pPr>
              <w:pStyle w:val="table1ordered"/>
              <w:ind w:left="346" w:hanging="289"/>
              <w:jc w:val="center"/>
            </w:pPr>
            <w:r>
              <w:t>1</w:t>
            </w:r>
          </w:p>
        </w:tc>
      </w:tr>
      <w:tr w:rsidR="003E7EF5" w14:paraId="69983F86" w14:textId="77777777" w:rsidTr="007E1928">
        <w:trPr>
          <w:trHeight w:val="232"/>
        </w:trPr>
        <w:tc>
          <w:tcPr>
            <w:tcW w:w="1319" w:type="dxa"/>
          </w:tcPr>
          <w:p w14:paraId="62197D60" w14:textId="77777777" w:rsidR="003E7EF5" w:rsidRPr="003C6811" w:rsidRDefault="003E7EF5" w:rsidP="003E7EF5">
            <w:pPr>
              <w:pStyle w:val="table1ordered"/>
              <w:ind w:left="346" w:hanging="289"/>
              <w:jc w:val="center"/>
              <w:rPr>
                <w:lang w:eastAsia="ja-JP"/>
              </w:rPr>
            </w:pPr>
            <w:r>
              <w:rPr>
                <w:lang w:eastAsia="ja-JP"/>
              </w:rPr>
              <w:t>8</w:t>
            </w:r>
          </w:p>
        </w:tc>
        <w:tc>
          <w:tcPr>
            <w:tcW w:w="1319" w:type="dxa"/>
          </w:tcPr>
          <w:p w14:paraId="06EBC1AB" w14:textId="77777777" w:rsidR="003E7EF5" w:rsidRDefault="003E7EF5" w:rsidP="003E7EF5">
            <w:pPr>
              <w:pStyle w:val="table1ordered"/>
              <w:ind w:left="346" w:hanging="289"/>
              <w:jc w:val="center"/>
            </w:pPr>
            <w:r>
              <w:t>-</w:t>
            </w:r>
          </w:p>
        </w:tc>
        <w:tc>
          <w:tcPr>
            <w:tcW w:w="1320" w:type="dxa"/>
          </w:tcPr>
          <w:p w14:paraId="1D715EEB" w14:textId="77777777" w:rsidR="003E7EF5" w:rsidRDefault="003E7EF5" w:rsidP="003E7EF5">
            <w:pPr>
              <w:pStyle w:val="table1ordered"/>
              <w:ind w:left="346" w:hanging="289"/>
              <w:jc w:val="center"/>
            </w:pPr>
            <w:r>
              <w:t>CSI40</w:t>
            </w:r>
            <w:r w:rsidRPr="00AB4C01">
              <w:t>/VC0</w:t>
            </w:r>
          </w:p>
        </w:tc>
        <w:tc>
          <w:tcPr>
            <w:tcW w:w="1319" w:type="dxa"/>
          </w:tcPr>
          <w:p w14:paraId="21530DC7" w14:textId="77777777" w:rsidR="003E7EF5" w:rsidRDefault="003E7EF5" w:rsidP="003E7EF5">
            <w:pPr>
              <w:pStyle w:val="table1ordered"/>
              <w:ind w:left="346" w:hanging="289"/>
              <w:jc w:val="center"/>
            </w:pPr>
            <w:r w:rsidRPr="00DE0AFE">
              <w:t>CSI20/VC0</w:t>
            </w:r>
          </w:p>
        </w:tc>
        <w:tc>
          <w:tcPr>
            <w:tcW w:w="1320" w:type="dxa"/>
          </w:tcPr>
          <w:p w14:paraId="0A444BCF" w14:textId="77777777" w:rsidR="003E7EF5" w:rsidRDefault="003E7EF5" w:rsidP="003E7EF5">
            <w:pPr>
              <w:pStyle w:val="table1ordered"/>
              <w:ind w:left="346" w:hanging="289"/>
              <w:jc w:val="center"/>
            </w:pPr>
            <w:r>
              <w:t>-</w:t>
            </w:r>
          </w:p>
        </w:tc>
        <w:tc>
          <w:tcPr>
            <w:tcW w:w="2151" w:type="dxa"/>
          </w:tcPr>
          <w:p w14:paraId="791D06BB" w14:textId="77777777" w:rsidR="003E7EF5" w:rsidRDefault="003E7EF5" w:rsidP="003E7EF5">
            <w:pPr>
              <w:pStyle w:val="table1ordered"/>
              <w:ind w:left="346" w:hanging="289"/>
              <w:jc w:val="center"/>
            </w:pPr>
            <w:r>
              <w:t>2</w:t>
            </w:r>
          </w:p>
        </w:tc>
      </w:tr>
      <w:tr w:rsidR="003E7EF5" w14:paraId="3466ADBE" w14:textId="77777777" w:rsidTr="007E1928">
        <w:trPr>
          <w:trHeight w:val="195"/>
        </w:trPr>
        <w:tc>
          <w:tcPr>
            <w:tcW w:w="1319" w:type="dxa"/>
          </w:tcPr>
          <w:p w14:paraId="10C9E0CF" w14:textId="77777777" w:rsidR="003E7EF5" w:rsidRPr="003C6811" w:rsidRDefault="003E7EF5" w:rsidP="003E7EF5">
            <w:pPr>
              <w:pStyle w:val="table1ordered"/>
              <w:ind w:left="346" w:hanging="289"/>
              <w:jc w:val="center"/>
              <w:rPr>
                <w:lang w:eastAsia="ja-JP"/>
              </w:rPr>
            </w:pPr>
            <w:r>
              <w:rPr>
                <w:lang w:eastAsia="ja-JP"/>
              </w:rPr>
              <w:t>9</w:t>
            </w:r>
          </w:p>
        </w:tc>
        <w:tc>
          <w:tcPr>
            <w:tcW w:w="1319" w:type="dxa"/>
          </w:tcPr>
          <w:p w14:paraId="2BC2129B" w14:textId="77777777" w:rsidR="003E7EF5" w:rsidRDefault="003E7EF5" w:rsidP="003E7EF5">
            <w:pPr>
              <w:pStyle w:val="table1ordered"/>
              <w:ind w:left="346" w:hanging="289"/>
              <w:jc w:val="center"/>
            </w:pPr>
            <w:r>
              <w:t>CSI40</w:t>
            </w:r>
            <w:r w:rsidRPr="003C6811">
              <w:t>/VC0</w:t>
            </w:r>
          </w:p>
        </w:tc>
        <w:tc>
          <w:tcPr>
            <w:tcW w:w="1320" w:type="dxa"/>
          </w:tcPr>
          <w:p w14:paraId="4F50A0FF" w14:textId="77777777" w:rsidR="003E7EF5" w:rsidRDefault="003E7EF5" w:rsidP="003E7EF5">
            <w:pPr>
              <w:pStyle w:val="table1ordered"/>
              <w:ind w:left="346" w:hanging="289"/>
              <w:jc w:val="center"/>
            </w:pPr>
            <w:r>
              <w:t>CSI40</w:t>
            </w:r>
            <w:r w:rsidRPr="00AB4C01">
              <w:t>/VC1</w:t>
            </w:r>
          </w:p>
        </w:tc>
        <w:tc>
          <w:tcPr>
            <w:tcW w:w="1319" w:type="dxa"/>
          </w:tcPr>
          <w:p w14:paraId="633D248F" w14:textId="77777777" w:rsidR="003E7EF5" w:rsidRDefault="003E7EF5" w:rsidP="003E7EF5">
            <w:pPr>
              <w:pStyle w:val="table1ordered"/>
              <w:ind w:left="346" w:hanging="289"/>
              <w:jc w:val="center"/>
            </w:pPr>
            <w:r w:rsidRPr="00DE0AFE">
              <w:t>CSI4</w:t>
            </w:r>
            <w:r>
              <w:t>0</w:t>
            </w:r>
            <w:r w:rsidRPr="00DE0AFE">
              <w:t>/VC2</w:t>
            </w:r>
          </w:p>
        </w:tc>
        <w:tc>
          <w:tcPr>
            <w:tcW w:w="1320" w:type="dxa"/>
          </w:tcPr>
          <w:p w14:paraId="3BB07E8E" w14:textId="77777777" w:rsidR="003E7EF5" w:rsidRDefault="003E7EF5" w:rsidP="003E7EF5">
            <w:pPr>
              <w:pStyle w:val="table1ordered"/>
              <w:ind w:left="346" w:hanging="289"/>
              <w:jc w:val="center"/>
            </w:pPr>
            <w:r w:rsidRPr="00157C86">
              <w:t>CSI4</w:t>
            </w:r>
            <w:r>
              <w:t>0</w:t>
            </w:r>
            <w:r w:rsidRPr="00157C86">
              <w:t>/VC3</w:t>
            </w:r>
          </w:p>
        </w:tc>
        <w:tc>
          <w:tcPr>
            <w:tcW w:w="2151" w:type="dxa"/>
          </w:tcPr>
          <w:p w14:paraId="7CF3EA0B" w14:textId="77777777" w:rsidR="003E7EF5" w:rsidRPr="00157C86" w:rsidRDefault="003E7EF5" w:rsidP="003E7EF5">
            <w:pPr>
              <w:pStyle w:val="table1ordered"/>
              <w:ind w:left="346" w:hanging="289"/>
              <w:jc w:val="center"/>
            </w:pPr>
            <w:r>
              <w:t>3</w:t>
            </w:r>
          </w:p>
        </w:tc>
      </w:tr>
      <w:tr w:rsidR="003E7EF5" w14:paraId="22ED46FD" w14:textId="77777777" w:rsidTr="007E1928">
        <w:trPr>
          <w:trHeight w:val="312"/>
        </w:trPr>
        <w:tc>
          <w:tcPr>
            <w:tcW w:w="1319" w:type="dxa"/>
          </w:tcPr>
          <w:p w14:paraId="622434B4" w14:textId="77777777" w:rsidR="003E7EF5" w:rsidRPr="003C6811" w:rsidRDefault="003E7EF5" w:rsidP="003E7EF5">
            <w:pPr>
              <w:pStyle w:val="table1ordered"/>
              <w:ind w:left="346" w:hanging="289"/>
              <w:jc w:val="center"/>
              <w:rPr>
                <w:lang w:eastAsia="ja-JP"/>
              </w:rPr>
            </w:pPr>
            <w:r>
              <w:rPr>
                <w:rFonts w:hint="eastAsia"/>
                <w:lang w:eastAsia="ja-JP"/>
              </w:rPr>
              <w:t>1</w:t>
            </w:r>
            <w:r>
              <w:rPr>
                <w:lang w:eastAsia="ja-JP"/>
              </w:rPr>
              <w:t>0</w:t>
            </w:r>
          </w:p>
        </w:tc>
        <w:tc>
          <w:tcPr>
            <w:tcW w:w="1319" w:type="dxa"/>
          </w:tcPr>
          <w:p w14:paraId="2206BFB3" w14:textId="77777777" w:rsidR="003E7EF5" w:rsidRDefault="003E7EF5" w:rsidP="003E7EF5">
            <w:pPr>
              <w:pStyle w:val="table1ordered"/>
              <w:ind w:left="346" w:hanging="289"/>
              <w:jc w:val="center"/>
            </w:pPr>
            <w:r w:rsidRPr="003C6811">
              <w:t>CSI20/VC0</w:t>
            </w:r>
          </w:p>
        </w:tc>
        <w:tc>
          <w:tcPr>
            <w:tcW w:w="1320" w:type="dxa"/>
          </w:tcPr>
          <w:p w14:paraId="77F4F57D" w14:textId="77777777" w:rsidR="003E7EF5" w:rsidRDefault="003E7EF5" w:rsidP="003E7EF5">
            <w:pPr>
              <w:pStyle w:val="table1ordered"/>
              <w:ind w:left="346" w:hanging="289"/>
              <w:jc w:val="center"/>
            </w:pPr>
            <w:r w:rsidRPr="00AB4C01">
              <w:t>CSI20/VC1</w:t>
            </w:r>
          </w:p>
        </w:tc>
        <w:tc>
          <w:tcPr>
            <w:tcW w:w="1319" w:type="dxa"/>
          </w:tcPr>
          <w:p w14:paraId="0B7AB6D9" w14:textId="77777777" w:rsidR="003E7EF5" w:rsidRDefault="003E7EF5" w:rsidP="003E7EF5">
            <w:pPr>
              <w:pStyle w:val="table1ordered"/>
              <w:ind w:left="346" w:hanging="289"/>
              <w:jc w:val="center"/>
            </w:pPr>
            <w:r w:rsidRPr="00DE0AFE">
              <w:t>CSI20/VC2</w:t>
            </w:r>
          </w:p>
        </w:tc>
        <w:tc>
          <w:tcPr>
            <w:tcW w:w="1320" w:type="dxa"/>
          </w:tcPr>
          <w:p w14:paraId="7DC54ED0" w14:textId="77777777" w:rsidR="003E7EF5" w:rsidRDefault="003E7EF5" w:rsidP="003E7EF5">
            <w:pPr>
              <w:pStyle w:val="table1ordered"/>
              <w:ind w:left="346" w:hanging="289"/>
              <w:jc w:val="center"/>
            </w:pPr>
            <w:r w:rsidRPr="00157C86">
              <w:t>CSI20/VC3</w:t>
            </w:r>
          </w:p>
        </w:tc>
        <w:tc>
          <w:tcPr>
            <w:tcW w:w="2151" w:type="dxa"/>
          </w:tcPr>
          <w:p w14:paraId="156D734E" w14:textId="77777777" w:rsidR="003E7EF5" w:rsidRPr="00157C86" w:rsidRDefault="003E7EF5" w:rsidP="003E7EF5">
            <w:pPr>
              <w:pStyle w:val="table1ordered"/>
              <w:ind w:left="346" w:hanging="289"/>
              <w:jc w:val="center"/>
            </w:pPr>
            <w:r>
              <w:t>4</w:t>
            </w:r>
          </w:p>
        </w:tc>
      </w:tr>
    </w:tbl>
    <w:p w14:paraId="2FC75DE7" w14:textId="77777777" w:rsidR="00470ECA" w:rsidRDefault="00470ECA" w:rsidP="00CE1D32">
      <w:pPr>
        <w:pStyle w:val="table1ordered"/>
      </w:pPr>
    </w:p>
    <w:p w14:paraId="0E6A4542" w14:textId="562ECE0D" w:rsidR="009215C9" w:rsidRPr="00E63303" w:rsidRDefault="00EE4973" w:rsidP="009215C9">
      <w:pPr>
        <w:pStyle w:val="Caption"/>
        <w:spacing w:after="160" w:line="260" w:lineRule="exact"/>
        <w:ind w:left="1134" w:hangingChars="538" w:hanging="1134"/>
        <w:rPr>
          <w:color w:val="0000FF"/>
          <w:lang w:eastAsia="ja-JP"/>
        </w:rPr>
      </w:pPr>
      <w:r w:rsidRPr="007903BF">
        <w:rPr>
          <w:lang w:eastAsia="ja-JP"/>
        </w:rPr>
        <w:t>T</w:t>
      </w:r>
      <w:r w:rsidRPr="007903BF">
        <w:t xml:space="preserve">able </w:t>
      </w:r>
      <w:r w:rsidR="005D408F">
        <w:fldChar w:fldCharType="begin"/>
      </w:r>
      <w:r w:rsidR="005D408F">
        <w:instrText xml:space="preserve"> STYLEREF 1 \s </w:instrText>
      </w:r>
      <w:r w:rsidR="005D408F">
        <w:fldChar w:fldCharType="separate"/>
      </w:r>
      <w:r w:rsidR="00E32B0C">
        <w:rPr>
          <w:noProof/>
        </w:rPr>
        <w:t>4</w:t>
      </w:r>
      <w:r w:rsidR="005D408F">
        <w:rPr>
          <w:noProof/>
        </w:rPr>
        <w:fldChar w:fldCharType="end"/>
      </w:r>
      <w:r w:rsidRPr="00CE1D32">
        <w:t>.</w:t>
      </w:r>
      <w:r w:rsidR="005D408F">
        <w:fldChar w:fldCharType="begin"/>
      </w:r>
      <w:r w:rsidR="005D408F">
        <w:instrText xml:space="preserve"> SEQ Table \* ARABIC \s 1 </w:instrText>
      </w:r>
      <w:r w:rsidR="005D408F">
        <w:fldChar w:fldCharType="separate"/>
      </w:r>
      <w:r w:rsidR="00E32B0C">
        <w:rPr>
          <w:noProof/>
        </w:rPr>
        <w:t>9</w:t>
      </w:r>
      <w:r w:rsidR="005D408F">
        <w:rPr>
          <w:noProof/>
        </w:rPr>
        <w:fldChar w:fldCharType="end"/>
      </w:r>
      <w:r w:rsidR="001A5B9E" w:rsidRPr="00CE1D32">
        <w:rPr>
          <w:bCs w:val="0"/>
          <w:lang w:eastAsia="ja-JP"/>
        </w:rPr>
        <w:t xml:space="preserve"> </w:t>
      </w:r>
      <w:r w:rsidR="009215C9" w:rsidRPr="002940CB">
        <w:rPr>
          <w:rFonts w:hint="eastAsia"/>
          <w:sz w:val="20"/>
          <w:szCs w:val="20"/>
          <w:lang w:eastAsia="ja-JP"/>
        </w:rPr>
        <w:tab/>
      </w:r>
      <w:r w:rsidR="009215C9">
        <w:rPr>
          <w:sz w:val="20"/>
          <w:szCs w:val="20"/>
          <w:lang w:eastAsia="ja-JP"/>
        </w:rPr>
        <w:t>C</w:t>
      </w:r>
      <w:r w:rsidR="009215C9" w:rsidRPr="002940CB">
        <w:rPr>
          <w:rFonts w:hint="eastAsia"/>
          <w:sz w:val="20"/>
          <w:szCs w:val="20"/>
          <w:lang w:eastAsia="ja-JP"/>
        </w:rPr>
        <w:t xml:space="preserve">onnection </w:t>
      </w:r>
      <w:r w:rsidR="009215C9">
        <w:rPr>
          <w:sz w:val="20"/>
          <w:szCs w:val="20"/>
          <w:lang w:eastAsia="ja-JP"/>
        </w:rPr>
        <w:t xml:space="preserve">of </w:t>
      </w:r>
      <w:r w:rsidR="009215C9" w:rsidRPr="002940CB">
        <w:rPr>
          <w:rFonts w:hint="eastAsia"/>
          <w:sz w:val="20"/>
          <w:szCs w:val="20"/>
          <w:lang w:eastAsia="ja-JP"/>
        </w:rPr>
        <w:t>Video</w:t>
      </w:r>
      <w:r w:rsidR="009215C9">
        <w:rPr>
          <w:sz w:val="20"/>
          <w:szCs w:val="20"/>
          <w:lang w:eastAsia="ja-JP"/>
        </w:rPr>
        <w:t xml:space="preserve"> </w:t>
      </w:r>
      <w:r w:rsidR="009215C9" w:rsidRPr="002940CB">
        <w:rPr>
          <w:rFonts w:hint="eastAsia"/>
          <w:sz w:val="20"/>
          <w:szCs w:val="20"/>
          <w:lang w:eastAsia="ja-JP"/>
        </w:rPr>
        <w:t>Cap</w:t>
      </w:r>
      <w:r w:rsidR="009215C9">
        <w:rPr>
          <w:sz w:val="20"/>
          <w:szCs w:val="20"/>
          <w:lang w:eastAsia="ja-JP"/>
        </w:rPr>
        <w:t>ture</w:t>
      </w:r>
      <w:r w:rsidR="009215C9" w:rsidRPr="002940CB">
        <w:rPr>
          <w:rFonts w:hint="eastAsia"/>
          <w:sz w:val="20"/>
          <w:szCs w:val="20"/>
          <w:lang w:eastAsia="ja-JP"/>
        </w:rPr>
        <w:t xml:space="preserve"> </w:t>
      </w:r>
      <w:r w:rsidR="009215C9">
        <w:rPr>
          <w:sz w:val="20"/>
          <w:szCs w:val="20"/>
          <w:lang w:eastAsia="ja-JP"/>
        </w:rPr>
        <w:t>and CSI2</w:t>
      </w:r>
      <w:r w:rsidR="009215C9" w:rsidRPr="002940CB">
        <w:rPr>
          <w:rFonts w:hint="eastAsia"/>
          <w:sz w:val="20"/>
          <w:szCs w:val="20"/>
          <w:lang w:eastAsia="ja-JP"/>
        </w:rPr>
        <w:t xml:space="preserve"> (R-Car </w:t>
      </w:r>
      <w:r w:rsidR="009215C9">
        <w:rPr>
          <w:sz w:val="20"/>
          <w:szCs w:val="20"/>
          <w:lang w:eastAsia="ja-JP"/>
        </w:rPr>
        <w:t>M3N</w:t>
      </w:r>
      <w:r w:rsidR="009215C9" w:rsidRPr="002940CB">
        <w:rPr>
          <w:rFonts w:hint="eastAsia"/>
          <w:sz w:val="20"/>
          <w:szCs w:val="20"/>
          <w:lang w:eastAsia="ja-JP"/>
        </w:rPr>
        <w:t>)</w:t>
      </w:r>
    </w:p>
    <w:tbl>
      <w:tblPr>
        <w:tblW w:w="8748"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319"/>
        <w:gridCol w:w="1319"/>
        <w:gridCol w:w="1320"/>
        <w:gridCol w:w="1319"/>
        <w:gridCol w:w="1320"/>
        <w:gridCol w:w="2151"/>
      </w:tblGrid>
      <w:tr w:rsidR="003E7EF5" w:rsidRPr="00A51140" w14:paraId="5D4FE2C8" w14:textId="77777777" w:rsidTr="007E1928">
        <w:trPr>
          <w:trHeight w:val="352"/>
          <w:tblHeader/>
        </w:trPr>
        <w:tc>
          <w:tcPr>
            <w:tcW w:w="1319" w:type="dxa"/>
            <w:tcBorders>
              <w:top w:val="double" w:sz="4" w:space="0" w:color="auto"/>
              <w:bottom w:val="double" w:sz="4" w:space="0" w:color="auto"/>
            </w:tcBorders>
            <w:shd w:val="clear" w:color="auto" w:fill="D9D9D9" w:themeFill="background1" w:themeFillShade="D9"/>
          </w:tcPr>
          <w:p w14:paraId="1DEF9C64" w14:textId="77777777" w:rsidR="003E7EF5" w:rsidRDefault="003E7EF5" w:rsidP="003E7EF5">
            <w:pPr>
              <w:pStyle w:val="tablehead"/>
              <w:ind w:left="0"/>
              <w:rPr>
                <w:b w:val="0"/>
                <w:lang w:eastAsia="ja-JP"/>
              </w:rPr>
            </w:pPr>
            <w:r>
              <w:rPr>
                <w:rFonts w:hint="eastAsia"/>
                <w:b w:val="0"/>
                <w:lang w:eastAsia="ja-JP"/>
              </w:rPr>
              <w:t>No.</w:t>
            </w:r>
          </w:p>
        </w:tc>
        <w:tc>
          <w:tcPr>
            <w:tcW w:w="1319" w:type="dxa"/>
            <w:tcBorders>
              <w:top w:val="double" w:sz="4" w:space="0" w:color="auto"/>
              <w:bottom w:val="double" w:sz="4" w:space="0" w:color="auto"/>
            </w:tcBorders>
            <w:shd w:val="clear" w:color="auto" w:fill="D9D9D9" w:themeFill="background1" w:themeFillShade="D9"/>
          </w:tcPr>
          <w:p w14:paraId="0C4F70A3" w14:textId="77777777" w:rsidR="003E7EF5" w:rsidRPr="00A51140" w:rsidRDefault="003E7EF5" w:rsidP="003E7EF5">
            <w:pPr>
              <w:pStyle w:val="tablehead"/>
              <w:ind w:left="0"/>
              <w:rPr>
                <w:b w:val="0"/>
                <w:lang w:eastAsia="ja-JP"/>
              </w:rPr>
            </w:pPr>
            <w:r>
              <w:rPr>
                <w:rFonts w:hint="eastAsia"/>
                <w:b w:val="0"/>
                <w:lang w:eastAsia="ja-JP"/>
              </w:rPr>
              <w:t>VIN0</w:t>
            </w:r>
          </w:p>
        </w:tc>
        <w:tc>
          <w:tcPr>
            <w:tcW w:w="1320" w:type="dxa"/>
            <w:tcBorders>
              <w:top w:val="double" w:sz="4" w:space="0" w:color="auto"/>
              <w:bottom w:val="double" w:sz="4" w:space="0" w:color="auto"/>
            </w:tcBorders>
            <w:shd w:val="clear" w:color="auto" w:fill="D9D9D9" w:themeFill="background1" w:themeFillShade="D9"/>
          </w:tcPr>
          <w:p w14:paraId="5EA0DB8E" w14:textId="77777777" w:rsidR="003E7EF5" w:rsidRPr="00A51140" w:rsidRDefault="003E7EF5" w:rsidP="003E7EF5">
            <w:pPr>
              <w:pStyle w:val="tablehead"/>
              <w:ind w:left="0"/>
              <w:rPr>
                <w:b w:val="0"/>
                <w:lang w:eastAsia="ja-JP"/>
              </w:rPr>
            </w:pPr>
            <w:r>
              <w:rPr>
                <w:rFonts w:hint="eastAsia"/>
                <w:b w:val="0"/>
                <w:lang w:eastAsia="ja-JP"/>
              </w:rPr>
              <w:t>V</w:t>
            </w:r>
            <w:r>
              <w:rPr>
                <w:b w:val="0"/>
                <w:lang w:eastAsia="ja-JP"/>
              </w:rPr>
              <w:t>IN1</w:t>
            </w:r>
          </w:p>
        </w:tc>
        <w:tc>
          <w:tcPr>
            <w:tcW w:w="1319" w:type="dxa"/>
            <w:tcBorders>
              <w:top w:val="double" w:sz="4" w:space="0" w:color="auto"/>
              <w:bottom w:val="double" w:sz="4" w:space="0" w:color="auto"/>
            </w:tcBorders>
            <w:shd w:val="clear" w:color="auto" w:fill="D9D9D9" w:themeFill="background1" w:themeFillShade="D9"/>
          </w:tcPr>
          <w:p w14:paraId="5C13B538" w14:textId="77777777" w:rsidR="003E7EF5" w:rsidRPr="00A51140" w:rsidRDefault="003E7EF5" w:rsidP="003E7EF5">
            <w:pPr>
              <w:pStyle w:val="tablehead"/>
              <w:ind w:left="0"/>
              <w:rPr>
                <w:b w:val="0"/>
                <w:lang w:eastAsia="ja-JP"/>
              </w:rPr>
            </w:pPr>
            <w:r>
              <w:rPr>
                <w:rFonts w:hint="eastAsia"/>
                <w:b w:val="0"/>
                <w:lang w:eastAsia="ja-JP"/>
              </w:rPr>
              <w:t>VIN2</w:t>
            </w:r>
          </w:p>
        </w:tc>
        <w:tc>
          <w:tcPr>
            <w:tcW w:w="1320" w:type="dxa"/>
            <w:tcBorders>
              <w:top w:val="double" w:sz="4" w:space="0" w:color="auto"/>
              <w:bottom w:val="double" w:sz="4" w:space="0" w:color="auto"/>
            </w:tcBorders>
            <w:shd w:val="clear" w:color="auto" w:fill="D9D9D9" w:themeFill="background1" w:themeFillShade="D9"/>
          </w:tcPr>
          <w:p w14:paraId="7B1C0EFD" w14:textId="77777777" w:rsidR="003E7EF5" w:rsidRPr="00A51140" w:rsidRDefault="003E7EF5" w:rsidP="003E7EF5">
            <w:pPr>
              <w:pStyle w:val="tablehead"/>
              <w:ind w:left="0"/>
              <w:rPr>
                <w:b w:val="0"/>
                <w:lang w:eastAsia="ja-JP"/>
              </w:rPr>
            </w:pPr>
            <w:r>
              <w:rPr>
                <w:rFonts w:hint="eastAsia"/>
                <w:b w:val="0"/>
                <w:lang w:eastAsia="ja-JP"/>
              </w:rPr>
              <w:t>VIN3</w:t>
            </w:r>
          </w:p>
        </w:tc>
        <w:tc>
          <w:tcPr>
            <w:tcW w:w="2151" w:type="dxa"/>
            <w:tcBorders>
              <w:top w:val="double" w:sz="4" w:space="0" w:color="auto"/>
              <w:bottom w:val="double" w:sz="4" w:space="0" w:color="auto"/>
            </w:tcBorders>
            <w:shd w:val="clear" w:color="auto" w:fill="D9D9D9" w:themeFill="background1" w:themeFillShade="D9"/>
          </w:tcPr>
          <w:p w14:paraId="7E780474" w14:textId="77777777" w:rsidR="003E7EF5" w:rsidRPr="003E7EF5" w:rsidRDefault="00C42A15" w:rsidP="003E7EF5">
            <w:pPr>
              <w:pStyle w:val="tablehead"/>
              <w:ind w:left="0"/>
              <w:rPr>
                <w:b w:val="0"/>
                <w:lang w:eastAsia="ja-JP"/>
              </w:rPr>
            </w:pPr>
            <w:r w:rsidRPr="00C42A15">
              <w:rPr>
                <w:b w:val="0"/>
                <w:lang w:eastAsia="ja-JP"/>
              </w:rPr>
              <w:t>CSI_CHSEL</w:t>
            </w:r>
            <w:r>
              <w:rPr>
                <w:b w:val="0"/>
                <w:lang w:eastAsia="ja-JP"/>
              </w:rPr>
              <w:t xml:space="preserve"> bit value</w:t>
            </w:r>
          </w:p>
        </w:tc>
      </w:tr>
      <w:tr w:rsidR="003E7EF5" w:rsidRPr="00A51140" w14:paraId="0FE3ABE3" w14:textId="77777777" w:rsidTr="0012126A">
        <w:trPr>
          <w:trHeight w:val="219"/>
          <w:tblHeader/>
        </w:trPr>
        <w:tc>
          <w:tcPr>
            <w:tcW w:w="1319" w:type="dxa"/>
            <w:tcBorders>
              <w:top w:val="double" w:sz="4" w:space="0" w:color="auto"/>
            </w:tcBorders>
            <w:shd w:val="clear" w:color="auto" w:fill="auto"/>
          </w:tcPr>
          <w:p w14:paraId="5CBBEA3F" w14:textId="77777777" w:rsidR="003E7EF5" w:rsidRPr="00451715" w:rsidRDefault="003E7EF5" w:rsidP="003E7EF5">
            <w:pPr>
              <w:pStyle w:val="tablehead"/>
              <w:ind w:left="0"/>
              <w:rPr>
                <w:b w:val="0"/>
                <w:lang w:eastAsia="ja-JP"/>
              </w:rPr>
            </w:pPr>
            <w:r>
              <w:rPr>
                <w:rFonts w:hint="eastAsia"/>
                <w:b w:val="0"/>
                <w:lang w:eastAsia="ja-JP"/>
              </w:rPr>
              <w:t>1</w:t>
            </w:r>
          </w:p>
        </w:tc>
        <w:tc>
          <w:tcPr>
            <w:tcW w:w="1319" w:type="dxa"/>
            <w:tcBorders>
              <w:top w:val="double" w:sz="4" w:space="0" w:color="auto"/>
            </w:tcBorders>
            <w:shd w:val="clear" w:color="auto" w:fill="auto"/>
          </w:tcPr>
          <w:p w14:paraId="301659B1" w14:textId="77777777" w:rsidR="003E7EF5" w:rsidRPr="002C10E5" w:rsidRDefault="003E7EF5" w:rsidP="003E7EF5">
            <w:pPr>
              <w:pStyle w:val="tablehead"/>
              <w:ind w:left="0"/>
              <w:rPr>
                <w:lang w:eastAsia="ja-JP"/>
              </w:rPr>
            </w:pPr>
            <w:r w:rsidRPr="00451715">
              <w:rPr>
                <w:b w:val="0"/>
                <w:lang w:eastAsia="ja-JP"/>
              </w:rPr>
              <w:t>CSI40/VC0</w:t>
            </w:r>
          </w:p>
        </w:tc>
        <w:tc>
          <w:tcPr>
            <w:tcW w:w="1320" w:type="dxa"/>
            <w:tcBorders>
              <w:top w:val="double" w:sz="4" w:space="0" w:color="auto"/>
            </w:tcBorders>
            <w:shd w:val="clear" w:color="auto" w:fill="auto"/>
          </w:tcPr>
          <w:p w14:paraId="647B96DE" w14:textId="77777777" w:rsidR="003E7EF5" w:rsidRPr="00A51140" w:rsidRDefault="003E7EF5" w:rsidP="003E7EF5">
            <w:pPr>
              <w:pStyle w:val="tablehead"/>
              <w:ind w:left="0"/>
              <w:rPr>
                <w:b w:val="0"/>
                <w:lang w:eastAsia="ja-JP"/>
              </w:rPr>
            </w:pPr>
            <w:r w:rsidRPr="00451715">
              <w:rPr>
                <w:b w:val="0"/>
                <w:lang w:eastAsia="ja-JP"/>
              </w:rPr>
              <w:t>CSI20/VC0</w:t>
            </w:r>
          </w:p>
        </w:tc>
        <w:tc>
          <w:tcPr>
            <w:tcW w:w="1319" w:type="dxa"/>
            <w:tcBorders>
              <w:top w:val="double" w:sz="4" w:space="0" w:color="auto"/>
            </w:tcBorders>
            <w:shd w:val="clear" w:color="auto" w:fill="auto"/>
          </w:tcPr>
          <w:p w14:paraId="7457ABFF" w14:textId="77777777" w:rsidR="003E7EF5" w:rsidRPr="00A51140" w:rsidRDefault="003E7EF5" w:rsidP="003E7EF5">
            <w:pPr>
              <w:pStyle w:val="tablehead"/>
              <w:ind w:left="0"/>
              <w:rPr>
                <w:b w:val="0"/>
                <w:lang w:eastAsia="ja-JP"/>
              </w:rPr>
            </w:pPr>
            <w:r w:rsidRPr="008E36F4">
              <w:rPr>
                <w:b w:val="0"/>
                <w:lang w:eastAsia="ja-JP"/>
              </w:rPr>
              <w:t>CSI20/VC1</w:t>
            </w:r>
          </w:p>
        </w:tc>
        <w:tc>
          <w:tcPr>
            <w:tcW w:w="1320" w:type="dxa"/>
            <w:tcBorders>
              <w:top w:val="double" w:sz="4" w:space="0" w:color="auto"/>
            </w:tcBorders>
            <w:shd w:val="clear" w:color="auto" w:fill="auto"/>
          </w:tcPr>
          <w:p w14:paraId="626E3E4F" w14:textId="77777777" w:rsidR="003E7EF5" w:rsidRPr="00A51140" w:rsidRDefault="003E7EF5" w:rsidP="003E7EF5">
            <w:pPr>
              <w:pStyle w:val="tablehead"/>
              <w:ind w:left="0"/>
              <w:rPr>
                <w:b w:val="0"/>
                <w:lang w:eastAsia="ja-JP"/>
              </w:rPr>
            </w:pPr>
            <w:r w:rsidRPr="00451715">
              <w:rPr>
                <w:b w:val="0"/>
                <w:lang w:eastAsia="ja-JP"/>
              </w:rPr>
              <w:t>CSI40/VC1</w:t>
            </w:r>
          </w:p>
        </w:tc>
        <w:tc>
          <w:tcPr>
            <w:tcW w:w="2151" w:type="dxa"/>
            <w:tcBorders>
              <w:top w:val="double" w:sz="4" w:space="0" w:color="auto"/>
            </w:tcBorders>
            <w:shd w:val="clear" w:color="auto" w:fill="auto"/>
          </w:tcPr>
          <w:p w14:paraId="3A595376" w14:textId="77777777" w:rsidR="003E7EF5" w:rsidRPr="003E7EF5" w:rsidRDefault="003E7EF5" w:rsidP="003E7EF5">
            <w:pPr>
              <w:pStyle w:val="tablehead"/>
              <w:ind w:left="0"/>
              <w:rPr>
                <w:b w:val="0"/>
                <w:lang w:eastAsia="ja-JP"/>
              </w:rPr>
            </w:pPr>
            <w:r w:rsidRPr="007E1928">
              <w:rPr>
                <w:b w:val="0"/>
              </w:rPr>
              <w:t>0</w:t>
            </w:r>
          </w:p>
        </w:tc>
      </w:tr>
      <w:tr w:rsidR="003E7EF5" w14:paraId="4E36FF2D" w14:textId="77777777" w:rsidTr="007E1928">
        <w:trPr>
          <w:trHeight w:val="329"/>
        </w:trPr>
        <w:tc>
          <w:tcPr>
            <w:tcW w:w="1319" w:type="dxa"/>
          </w:tcPr>
          <w:p w14:paraId="2C45EB06" w14:textId="77777777" w:rsidR="003E7EF5" w:rsidRPr="002D5B02" w:rsidRDefault="003E7EF5" w:rsidP="003E7EF5">
            <w:pPr>
              <w:pStyle w:val="table1ordered"/>
              <w:ind w:left="346" w:hanging="289"/>
              <w:jc w:val="center"/>
              <w:rPr>
                <w:lang w:eastAsia="ja-JP"/>
              </w:rPr>
            </w:pPr>
            <w:r>
              <w:rPr>
                <w:rFonts w:hint="eastAsia"/>
                <w:lang w:eastAsia="ja-JP"/>
              </w:rPr>
              <w:t>2</w:t>
            </w:r>
          </w:p>
        </w:tc>
        <w:tc>
          <w:tcPr>
            <w:tcW w:w="1319" w:type="dxa"/>
          </w:tcPr>
          <w:p w14:paraId="11560A91" w14:textId="77777777" w:rsidR="003E7EF5" w:rsidRDefault="003E7EF5" w:rsidP="003E7EF5">
            <w:pPr>
              <w:pStyle w:val="table1ordered"/>
              <w:ind w:left="346" w:hanging="289"/>
              <w:jc w:val="center"/>
              <w:rPr>
                <w:lang w:eastAsia="ja-JP"/>
              </w:rPr>
            </w:pPr>
            <w:r w:rsidRPr="002D5B02">
              <w:t>CSI20/VC0</w:t>
            </w:r>
          </w:p>
        </w:tc>
        <w:tc>
          <w:tcPr>
            <w:tcW w:w="1320" w:type="dxa"/>
          </w:tcPr>
          <w:p w14:paraId="2CE017CC" w14:textId="77777777" w:rsidR="003E7EF5" w:rsidRDefault="003E7EF5" w:rsidP="003E7EF5">
            <w:pPr>
              <w:pStyle w:val="table1ordered"/>
              <w:ind w:left="346" w:hanging="289"/>
              <w:jc w:val="center"/>
              <w:rPr>
                <w:lang w:eastAsia="ja-JP"/>
              </w:rPr>
            </w:pPr>
            <w:r>
              <w:rPr>
                <w:rFonts w:cs="Arial"/>
                <w:szCs w:val="18"/>
                <w:lang w:eastAsia="ja-JP"/>
              </w:rPr>
              <w:t>CSI40/VC1</w:t>
            </w:r>
          </w:p>
        </w:tc>
        <w:tc>
          <w:tcPr>
            <w:tcW w:w="1319" w:type="dxa"/>
          </w:tcPr>
          <w:p w14:paraId="2BFDACA6" w14:textId="77777777" w:rsidR="003E7EF5" w:rsidRDefault="003E7EF5" w:rsidP="003E7EF5">
            <w:pPr>
              <w:pStyle w:val="table1ordered"/>
              <w:ind w:left="346" w:hanging="289"/>
              <w:jc w:val="center"/>
              <w:rPr>
                <w:lang w:eastAsia="ja-JP"/>
              </w:rPr>
            </w:pPr>
            <w:r w:rsidRPr="004577FB">
              <w:t>CSI40/VC0</w:t>
            </w:r>
          </w:p>
        </w:tc>
        <w:tc>
          <w:tcPr>
            <w:tcW w:w="1320" w:type="dxa"/>
          </w:tcPr>
          <w:p w14:paraId="3DD53758" w14:textId="77777777" w:rsidR="003E7EF5" w:rsidRDefault="003E7EF5" w:rsidP="003E7EF5">
            <w:pPr>
              <w:pStyle w:val="table1ordered"/>
              <w:ind w:left="346" w:hanging="289"/>
              <w:jc w:val="center"/>
              <w:rPr>
                <w:lang w:eastAsia="ja-JP"/>
              </w:rPr>
            </w:pPr>
            <w:r w:rsidRPr="00B70E18">
              <w:t>CSI20/VC1</w:t>
            </w:r>
          </w:p>
        </w:tc>
        <w:tc>
          <w:tcPr>
            <w:tcW w:w="2151" w:type="dxa"/>
          </w:tcPr>
          <w:p w14:paraId="37B8F90B" w14:textId="77777777" w:rsidR="003E7EF5" w:rsidRPr="00B70E18" w:rsidRDefault="003E7EF5" w:rsidP="003E7EF5">
            <w:pPr>
              <w:pStyle w:val="table1ordered"/>
              <w:ind w:left="346" w:hanging="289"/>
              <w:jc w:val="center"/>
            </w:pPr>
            <w:r w:rsidRPr="00A674E1">
              <w:t>1</w:t>
            </w:r>
          </w:p>
        </w:tc>
      </w:tr>
      <w:tr w:rsidR="003E7EF5" w14:paraId="61738459" w14:textId="77777777" w:rsidTr="007E1928">
        <w:trPr>
          <w:trHeight w:val="291"/>
        </w:trPr>
        <w:tc>
          <w:tcPr>
            <w:tcW w:w="1319" w:type="dxa"/>
          </w:tcPr>
          <w:p w14:paraId="2EE83592" w14:textId="77777777" w:rsidR="003E7EF5" w:rsidRPr="002D5B02" w:rsidRDefault="003E7EF5" w:rsidP="003E7EF5">
            <w:pPr>
              <w:pStyle w:val="table1ordered"/>
              <w:ind w:left="346" w:hanging="289"/>
              <w:jc w:val="center"/>
              <w:rPr>
                <w:lang w:eastAsia="ja-JP"/>
              </w:rPr>
            </w:pPr>
            <w:r>
              <w:rPr>
                <w:rFonts w:hint="eastAsia"/>
                <w:lang w:eastAsia="ja-JP"/>
              </w:rPr>
              <w:lastRenderedPageBreak/>
              <w:t>3</w:t>
            </w:r>
          </w:p>
        </w:tc>
        <w:tc>
          <w:tcPr>
            <w:tcW w:w="1319" w:type="dxa"/>
          </w:tcPr>
          <w:p w14:paraId="1D5BDBD0" w14:textId="77777777" w:rsidR="003E7EF5" w:rsidRPr="009215C9" w:rsidRDefault="003E7EF5" w:rsidP="003E7EF5">
            <w:pPr>
              <w:pStyle w:val="table1ordered"/>
              <w:ind w:left="346" w:hanging="289"/>
              <w:jc w:val="center"/>
              <w:rPr>
                <w:lang w:eastAsia="ja-JP"/>
              </w:rPr>
            </w:pPr>
            <w:r w:rsidRPr="00D36A38">
              <w:rPr>
                <w:lang w:eastAsia="ja-JP"/>
              </w:rPr>
              <w:t>CSI40/VC1</w:t>
            </w:r>
          </w:p>
        </w:tc>
        <w:tc>
          <w:tcPr>
            <w:tcW w:w="1320" w:type="dxa"/>
          </w:tcPr>
          <w:p w14:paraId="680C6FC2" w14:textId="77777777" w:rsidR="003E7EF5" w:rsidRPr="00491763" w:rsidRDefault="003E7EF5" w:rsidP="003E7EF5">
            <w:pPr>
              <w:pStyle w:val="table1ordered"/>
              <w:ind w:left="346" w:hanging="289"/>
              <w:jc w:val="center"/>
              <w:rPr>
                <w:lang w:eastAsia="ja-JP"/>
              </w:rPr>
            </w:pPr>
            <w:r w:rsidRPr="001A1304">
              <w:t>CSI40/VC0</w:t>
            </w:r>
          </w:p>
        </w:tc>
        <w:tc>
          <w:tcPr>
            <w:tcW w:w="1319" w:type="dxa"/>
          </w:tcPr>
          <w:p w14:paraId="40286455" w14:textId="77777777" w:rsidR="003E7EF5" w:rsidRDefault="003E7EF5" w:rsidP="003E7EF5">
            <w:pPr>
              <w:pStyle w:val="table1ordered"/>
              <w:ind w:left="346" w:hanging="289"/>
              <w:jc w:val="center"/>
              <w:rPr>
                <w:lang w:eastAsia="ja-JP"/>
              </w:rPr>
            </w:pPr>
            <w:r w:rsidRPr="004577FB">
              <w:t>CSI20/VC0</w:t>
            </w:r>
          </w:p>
        </w:tc>
        <w:tc>
          <w:tcPr>
            <w:tcW w:w="1320" w:type="dxa"/>
          </w:tcPr>
          <w:p w14:paraId="689DD835" w14:textId="77777777" w:rsidR="003E7EF5" w:rsidRDefault="003E7EF5" w:rsidP="003E7EF5">
            <w:pPr>
              <w:pStyle w:val="table1ordered"/>
              <w:ind w:left="346" w:hanging="289"/>
              <w:jc w:val="center"/>
              <w:rPr>
                <w:lang w:eastAsia="ja-JP"/>
              </w:rPr>
            </w:pPr>
            <w:r w:rsidRPr="008E36F4">
              <w:rPr>
                <w:lang w:eastAsia="ja-JP"/>
              </w:rPr>
              <w:t>CSI20/VC1</w:t>
            </w:r>
          </w:p>
        </w:tc>
        <w:tc>
          <w:tcPr>
            <w:tcW w:w="2151" w:type="dxa"/>
          </w:tcPr>
          <w:p w14:paraId="0A7C6676" w14:textId="77777777" w:rsidR="003E7EF5" w:rsidRPr="008E36F4" w:rsidRDefault="003E7EF5" w:rsidP="003E7EF5">
            <w:pPr>
              <w:pStyle w:val="table1ordered"/>
              <w:ind w:left="346" w:hanging="289"/>
              <w:jc w:val="center"/>
              <w:rPr>
                <w:lang w:eastAsia="ja-JP"/>
              </w:rPr>
            </w:pPr>
            <w:r w:rsidRPr="00A674E1">
              <w:t>2</w:t>
            </w:r>
          </w:p>
        </w:tc>
      </w:tr>
      <w:tr w:rsidR="003E7EF5" w14:paraId="056CFE1A" w14:textId="77777777" w:rsidTr="007E1928">
        <w:trPr>
          <w:trHeight w:val="252"/>
        </w:trPr>
        <w:tc>
          <w:tcPr>
            <w:tcW w:w="1319" w:type="dxa"/>
          </w:tcPr>
          <w:p w14:paraId="27A92F1D" w14:textId="77777777" w:rsidR="003E7EF5" w:rsidRPr="002D5B02" w:rsidRDefault="003E7EF5" w:rsidP="003E7EF5">
            <w:pPr>
              <w:pStyle w:val="table1ordered"/>
              <w:ind w:left="346" w:hanging="289"/>
              <w:jc w:val="center"/>
              <w:rPr>
                <w:lang w:eastAsia="ja-JP"/>
              </w:rPr>
            </w:pPr>
            <w:r>
              <w:rPr>
                <w:rFonts w:hint="eastAsia"/>
                <w:lang w:eastAsia="ja-JP"/>
              </w:rPr>
              <w:t>4</w:t>
            </w:r>
          </w:p>
        </w:tc>
        <w:tc>
          <w:tcPr>
            <w:tcW w:w="1319" w:type="dxa"/>
          </w:tcPr>
          <w:p w14:paraId="20812AC7" w14:textId="77777777" w:rsidR="003E7EF5" w:rsidRDefault="003E7EF5" w:rsidP="003E7EF5">
            <w:pPr>
              <w:pStyle w:val="table1ordered"/>
              <w:ind w:left="346" w:hanging="289"/>
              <w:jc w:val="center"/>
              <w:rPr>
                <w:lang w:eastAsia="ja-JP"/>
              </w:rPr>
            </w:pPr>
            <w:r w:rsidRPr="002D5B02">
              <w:t>CSI40/VC0</w:t>
            </w:r>
          </w:p>
        </w:tc>
        <w:tc>
          <w:tcPr>
            <w:tcW w:w="1320" w:type="dxa"/>
          </w:tcPr>
          <w:p w14:paraId="1652D376" w14:textId="77777777" w:rsidR="003E7EF5" w:rsidRPr="00916D10" w:rsidRDefault="003E7EF5" w:rsidP="003E7EF5">
            <w:pPr>
              <w:pStyle w:val="table1ordered"/>
              <w:ind w:left="346" w:hanging="289"/>
              <w:jc w:val="center"/>
              <w:rPr>
                <w:lang w:eastAsia="ja-JP"/>
              </w:rPr>
            </w:pPr>
            <w:r w:rsidRPr="001A1304">
              <w:t>CSI40/VC1</w:t>
            </w:r>
          </w:p>
        </w:tc>
        <w:tc>
          <w:tcPr>
            <w:tcW w:w="1319" w:type="dxa"/>
          </w:tcPr>
          <w:p w14:paraId="02870E11" w14:textId="77777777" w:rsidR="003E7EF5" w:rsidRDefault="003E7EF5" w:rsidP="003E7EF5">
            <w:pPr>
              <w:pStyle w:val="table1ordered"/>
              <w:ind w:left="346" w:hanging="289"/>
              <w:jc w:val="center"/>
              <w:rPr>
                <w:lang w:eastAsia="ja-JP"/>
              </w:rPr>
            </w:pPr>
            <w:r w:rsidRPr="004577FB">
              <w:t>CSI40/VC2</w:t>
            </w:r>
          </w:p>
        </w:tc>
        <w:tc>
          <w:tcPr>
            <w:tcW w:w="1320" w:type="dxa"/>
          </w:tcPr>
          <w:p w14:paraId="12335E7F" w14:textId="77777777" w:rsidR="003E7EF5" w:rsidRDefault="003E7EF5" w:rsidP="003E7EF5">
            <w:pPr>
              <w:pStyle w:val="table1ordered"/>
              <w:ind w:left="346" w:hanging="289"/>
              <w:jc w:val="center"/>
              <w:rPr>
                <w:lang w:eastAsia="ja-JP"/>
              </w:rPr>
            </w:pPr>
            <w:r w:rsidRPr="00B70E18">
              <w:t>CSI40/VC3</w:t>
            </w:r>
          </w:p>
        </w:tc>
        <w:tc>
          <w:tcPr>
            <w:tcW w:w="2151" w:type="dxa"/>
          </w:tcPr>
          <w:p w14:paraId="57BCEA15" w14:textId="77777777" w:rsidR="003E7EF5" w:rsidRPr="00B70E18" w:rsidRDefault="003E7EF5" w:rsidP="003E7EF5">
            <w:pPr>
              <w:pStyle w:val="table1ordered"/>
              <w:ind w:left="346" w:hanging="289"/>
              <w:jc w:val="center"/>
            </w:pPr>
            <w:r w:rsidRPr="00A674E1">
              <w:t>3</w:t>
            </w:r>
          </w:p>
        </w:tc>
      </w:tr>
      <w:tr w:rsidR="003E7EF5" w14:paraId="3193EEB6" w14:textId="77777777" w:rsidTr="007E1928">
        <w:trPr>
          <w:trHeight w:val="229"/>
        </w:trPr>
        <w:tc>
          <w:tcPr>
            <w:tcW w:w="1319" w:type="dxa"/>
          </w:tcPr>
          <w:p w14:paraId="415CD016" w14:textId="77777777" w:rsidR="003E7EF5" w:rsidRPr="002D5B02" w:rsidRDefault="003E7EF5" w:rsidP="003E7EF5">
            <w:pPr>
              <w:pStyle w:val="table1ordered"/>
              <w:ind w:left="346" w:hanging="289"/>
              <w:jc w:val="center"/>
              <w:rPr>
                <w:lang w:eastAsia="ja-JP"/>
              </w:rPr>
            </w:pPr>
            <w:r>
              <w:rPr>
                <w:rFonts w:hint="eastAsia"/>
                <w:lang w:eastAsia="ja-JP"/>
              </w:rPr>
              <w:t>5</w:t>
            </w:r>
          </w:p>
        </w:tc>
        <w:tc>
          <w:tcPr>
            <w:tcW w:w="1319" w:type="dxa"/>
          </w:tcPr>
          <w:p w14:paraId="20A7AF04" w14:textId="77777777" w:rsidR="003E7EF5" w:rsidRDefault="003E7EF5" w:rsidP="003E7EF5">
            <w:pPr>
              <w:pStyle w:val="table1ordered"/>
              <w:ind w:left="346" w:hanging="289"/>
              <w:jc w:val="center"/>
              <w:rPr>
                <w:lang w:eastAsia="ja-JP"/>
              </w:rPr>
            </w:pPr>
            <w:r w:rsidRPr="002D5B02">
              <w:t>CSI20/VC0</w:t>
            </w:r>
          </w:p>
        </w:tc>
        <w:tc>
          <w:tcPr>
            <w:tcW w:w="1320" w:type="dxa"/>
          </w:tcPr>
          <w:p w14:paraId="5BF1E9D1" w14:textId="77777777" w:rsidR="003E7EF5" w:rsidRPr="00916D10" w:rsidRDefault="003E7EF5" w:rsidP="003E7EF5">
            <w:pPr>
              <w:pStyle w:val="table1ordered"/>
              <w:ind w:left="346" w:hanging="289"/>
              <w:jc w:val="center"/>
              <w:rPr>
                <w:lang w:eastAsia="ja-JP"/>
              </w:rPr>
            </w:pPr>
            <w:r w:rsidRPr="001A1304">
              <w:t>CSI20/VC1</w:t>
            </w:r>
          </w:p>
        </w:tc>
        <w:tc>
          <w:tcPr>
            <w:tcW w:w="1319" w:type="dxa"/>
          </w:tcPr>
          <w:p w14:paraId="6AA3EE0F" w14:textId="77777777" w:rsidR="003E7EF5" w:rsidRDefault="003E7EF5" w:rsidP="003E7EF5">
            <w:pPr>
              <w:pStyle w:val="table1ordered"/>
              <w:ind w:left="346" w:hanging="289"/>
              <w:jc w:val="center"/>
              <w:rPr>
                <w:lang w:eastAsia="ja-JP"/>
              </w:rPr>
            </w:pPr>
            <w:r w:rsidRPr="004577FB">
              <w:t>CSI20/VC2</w:t>
            </w:r>
          </w:p>
        </w:tc>
        <w:tc>
          <w:tcPr>
            <w:tcW w:w="1320" w:type="dxa"/>
          </w:tcPr>
          <w:p w14:paraId="2DF0AE4F" w14:textId="77777777" w:rsidR="003E7EF5" w:rsidRDefault="003E7EF5" w:rsidP="003E7EF5">
            <w:pPr>
              <w:pStyle w:val="table1ordered"/>
              <w:ind w:left="346" w:hanging="289"/>
              <w:jc w:val="center"/>
              <w:rPr>
                <w:lang w:eastAsia="ja-JP"/>
              </w:rPr>
            </w:pPr>
            <w:r w:rsidRPr="00B70E18">
              <w:t>CSI20/VC3</w:t>
            </w:r>
          </w:p>
        </w:tc>
        <w:tc>
          <w:tcPr>
            <w:tcW w:w="2151" w:type="dxa"/>
          </w:tcPr>
          <w:p w14:paraId="055BE605" w14:textId="77777777" w:rsidR="003E7EF5" w:rsidRPr="00B70E18" w:rsidRDefault="003E7EF5" w:rsidP="003E7EF5">
            <w:pPr>
              <w:pStyle w:val="table1ordered"/>
              <w:ind w:left="346" w:hanging="289"/>
              <w:jc w:val="center"/>
            </w:pPr>
            <w:r w:rsidRPr="00A674E1">
              <w:t>4</w:t>
            </w:r>
          </w:p>
        </w:tc>
      </w:tr>
      <w:tr w:rsidR="003E7EF5" w14:paraId="08CAE8A2" w14:textId="77777777" w:rsidTr="007E1928">
        <w:trPr>
          <w:trHeight w:val="346"/>
        </w:trPr>
        <w:tc>
          <w:tcPr>
            <w:tcW w:w="1319" w:type="dxa"/>
            <w:tcBorders>
              <w:top w:val="double" w:sz="4" w:space="0" w:color="auto"/>
              <w:bottom w:val="double" w:sz="4" w:space="0" w:color="auto"/>
            </w:tcBorders>
            <w:shd w:val="clear" w:color="auto" w:fill="D9D9D9" w:themeFill="background1" w:themeFillShade="D9"/>
          </w:tcPr>
          <w:p w14:paraId="13398BFE" w14:textId="77777777" w:rsidR="003E7EF5" w:rsidRDefault="003E7EF5" w:rsidP="003E7EF5">
            <w:pPr>
              <w:pStyle w:val="table1ordered"/>
              <w:ind w:left="346" w:hanging="289"/>
              <w:jc w:val="center"/>
              <w:rPr>
                <w:lang w:eastAsia="ja-JP"/>
              </w:rPr>
            </w:pPr>
            <w:r>
              <w:rPr>
                <w:rFonts w:hint="eastAsia"/>
                <w:lang w:eastAsia="ja-JP"/>
              </w:rPr>
              <w:t>No.</w:t>
            </w:r>
          </w:p>
        </w:tc>
        <w:tc>
          <w:tcPr>
            <w:tcW w:w="1319" w:type="dxa"/>
            <w:tcBorders>
              <w:top w:val="double" w:sz="4" w:space="0" w:color="auto"/>
              <w:bottom w:val="double" w:sz="4" w:space="0" w:color="auto"/>
            </w:tcBorders>
            <w:shd w:val="clear" w:color="auto" w:fill="D9D9D9" w:themeFill="background1" w:themeFillShade="D9"/>
          </w:tcPr>
          <w:p w14:paraId="21BC5AE1" w14:textId="77777777" w:rsidR="003E7EF5" w:rsidRPr="002D5B02" w:rsidRDefault="003E7EF5" w:rsidP="003E7EF5">
            <w:pPr>
              <w:pStyle w:val="table1ordered"/>
              <w:ind w:left="346" w:hanging="289"/>
              <w:jc w:val="center"/>
            </w:pPr>
            <w:r w:rsidRPr="00481EA3">
              <w:rPr>
                <w:rFonts w:hint="eastAsia"/>
              </w:rPr>
              <w:t>VIN4</w:t>
            </w:r>
          </w:p>
        </w:tc>
        <w:tc>
          <w:tcPr>
            <w:tcW w:w="1320" w:type="dxa"/>
            <w:tcBorders>
              <w:top w:val="double" w:sz="4" w:space="0" w:color="auto"/>
              <w:bottom w:val="double" w:sz="4" w:space="0" w:color="auto"/>
            </w:tcBorders>
            <w:shd w:val="clear" w:color="auto" w:fill="D9D9D9" w:themeFill="background1" w:themeFillShade="D9"/>
          </w:tcPr>
          <w:p w14:paraId="51F727C7" w14:textId="77777777" w:rsidR="003E7EF5" w:rsidRPr="001A1304" w:rsidRDefault="003E7EF5" w:rsidP="003E7EF5">
            <w:pPr>
              <w:pStyle w:val="table1ordered"/>
              <w:ind w:left="346" w:hanging="289"/>
              <w:jc w:val="center"/>
            </w:pPr>
            <w:r w:rsidRPr="00481EA3">
              <w:rPr>
                <w:rFonts w:hint="eastAsia"/>
              </w:rPr>
              <w:t>VIN5</w:t>
            </w:r>
          </w:p>
        </w:tc>
        <w:tc>
          <w:tcPr>
            <w:tcW w:w="1319" w:type="dxa"/>
            <w:tcBorders>
              <w:top w:val="double" w:sz="4" w:space="0" w:color="auto"/>
              <w:bottom w:val="double" w:sz="4" w:space="0" w:color="auto"/>
            </w:tcBorders>
            <w:shd w:val="clear" w:color="auto" w:fill="D9D9D9" w:themeFill="background1" w:themeFillShade="D9"/>
          </w:tcPr>
          <w:p w14:paraId="11BDE66C" w14:textId="77777777" w:rsidR="003E7EF5" w:rsidRPr="004577FB" w:rsidRDefault="003E7EF5" w:rsidP="003E7EF5">
            <w:pPr>
              <w:pStyle w:val="table1ordered"/>
              <w:ind w:left="346" w:hanging="289"/>
              <w:jc w:val="center"/>
            </w:pPr>
            <w:r w:rsidRPr="00481EA3">
              <w:rPr>
                <w:rFonts w:hint="eastAsia"/>
              </w:rPr>
              <w:t>VIN6</w:t>
            </w:r>
          </w:p>
        </w:tc>
        <w:tc>
          <w:tcPr>
            <w:tcW w:w="1320" w:type="dxa"/>
            <w:tcBorders>
              <w:top w:val="double" w:sz="4" w:space="0" w:color="auto"/>
              <w:bottom w:val="double" w:sz="4" w:space="0" w:color="auto"/>
            </w:tcBorders>
            <w:shd w:val="clear" w:color="auto" w:fill="D9D9D9" w:themeFill="background1" w:themeFillShade="D9"/>
          </w:tcPr>
          <w:p w14:paraId="3D3D6AA4" w14:textId="77777777" w:rsidR="003E7EF5" w:rsidRPr="00B70E18" w:rsidRDefault="003E7EF5" w:rsidP="003E7EF5">
            <w:pPr>
              <w:pStyle w:val="table1ordered"/>
              <w:ind w:left="346" w:hanging="289"/>
              <w:jc w:val="center"/>
            </w:pPr>
            <w:r w:rsidRPr="00481EA3">
              <w:rPr>
                <w:rFonts w:hint="eastAsia"/>
              </w:rPr>
              <w:t>VIN7</w:t>
            </w:r>
          </w:p>
        </w:tc>
        <w:tc>
          <w:tcPr>
            <w:tcW w:w="2151" w:type="dxa"/>
            <w:tcBorders>
              <w:top w:val="double" w:sz="4" w:space="0" w:color="auto"/>
              <w:bottom w:val="double" w:sz="4" w:space="0" w:color="auto"/>
            </w:tcBorders>
            <w:shd w:val="clear" w:color="auto" w:fill="D9D9D9" w:themeFill="background1" w:themeFillShade="D9"/>
          </w:tcPr>
          <w:p w14:paraId="7830F243" w14:textId="77777777" w:rsidR="003E7EF5" w:rsidRPr="00481EA3" w:rsidRDefault="00C42A15" w:rsidP="003E7EF5">
            <w:pPr>
              <w:pStyle w:val="table1ordered"/>
              <w:ind w:left="346" w:hanging="289"/>
              <w:jc w:val="center"/>
            </w:pPr>
            <w:r w:rsidRPr="00C42A15">
              <w:t>CSI_CHSEL bit value</w:t>
            </w:r>
          </w:p>
        </w:tc>
      </w:tr>
      <w:tr w:rsidR="003E7EF5" w14:paraId="2B1269C6" w14:textId="77777777" w:rsidTr="0012126A">
        <w:trPr>
          <w:trHeight w:val="285"/>
        </w:trPr>
        <w:tc>
          <w:tcPr>
            <w:tcW w:w="1319" w:type="dxa"/>
            <w:tcBorders>
              <w:top w:val="double" w:sz="4" w:space="0" w:color="auto"/>
            </w:tcBorders>
            <w:shd w:val="clear" w:color="auto" w:fill="auto"/>
          </w:tcPr>
          <w:p w14:paraId="6B4B3EBA" w14:textId="77777777" w:rsidR="003E7EF5" w:rsidRPr="003C6811" w:rsidRDefault="003E7EF5" w:rsidP="003E7EF5">
            <w:pPr>
              <w:pStyle w:val="table1ordered"/>
              <w:ind w:left="346" w:hanging="289"/>
              <w:jc w:val="center"/>
              <w:rPr>
                <w:lang w:eastAsia="ja-JP"/>
              </w:rPr>
            </w:pPr>
            <w:r>
              <w:rPr>
                <w:lang w:eastAsia="ja-JP"/>
              </w:rPr>
              <w:t>6</w:t>
            </w:r>
          </w:p>
        </w:tc>
        <w:tc>
          <w:tcPr>
            <w:tcW w:w="1319" w:type="dxa"/>
            <w:tcBorders>
              <w:top w:val="double" w:sz="4" w:space="0" w:color="auto"/>
            </w:tcBorders>
            <w:shd w:val="clear" w:color="auto" w:fill="auto"/>
          </w:tcPr>
          <w:p w14:paraId="40B26865" w14:textId="77777777" w:rsidR="003E7EF5" w:rsidRDefault="003E7EF5" w:rsidP="003E7EF5">
            <w:pPr>
              <w:pStyle w:val="table1ordered"/>
              <w:ind w:left="346" w:hanging="289"/>
              <w:jc w:val="center"/>
            </w:pPr>
            <w:r>
              <w:t>CSI40</w:t>
            </w:r>
            <w:r w:rsidRPr="00481EA3">
              <w:t>/VC0</w:t>
            </w:r>
          </w:p>
        </w:tc>
        <w:tc>
          <w:tcPr>
            <w:tcW w:w="1320" w:type="dxa"/>
            <w:tcBorders>
              <w:top w:val="double" w:sz="4" w:space="0" w:color="auto"/>
            </w:tcBorders>
            <w:shd w:val="clear" w:color="auto" w:fill="auto"/>
          </w:tcPr>
          <w:p w14:paraId="175BCA3A" w14:textId="77777777" w:rsidR="003E7EF5" w:rsidRDefault="003E7EF5" w:rsidP="003E7EF5">
            <w:pPr>
              <w:pStyle w:val="table1ordered"/>
              <w:ind w:left="346" w:hanging="289"/>
              <w:jc w:val="center"/>
            </w:pPr>
            <w:r w:rsidRPr="00481EA3">
              <w:t>CSI20/VC0</w:t>
            </w:r>
          </w:p>
        </w:tc>
        <w:tc>
          <w:tcPr>
            <w:tcW w:w="1319" w:type="dxa"/>
            <w:tcBorders>
              <w:top w:val="double" w:sz="4" w:space="0" w:color="auto"/>
            </w:tcBorders>
            <w:shd w:val="clear" w:color="auto" w:fill="auto"/>
          </w:tcPr>
          <w:p w14:paraId="3769DD40" w14:textId="77777777" w:rsidR="003E7EF5" w:rsidRDefault="003E7EF5" w:rsidP="003E7EF5">
            <w:pPr>
              <w:pStyle w:val="table1ordered"/>
              <w:ind w:left="346" w:hanging="289"/>
              <w:jc w:val="center"/>
            </w:pPr>
            <w:r w:rsidRPr="008E36F4">
              <w:t>CSI20/VC1</w:t>
            </w:r>
          </w:p>
        </w:tc>
        <w:tc>
          <w:tcPr>
            <w:tcW w:w="1320" w:type="dxa"/>
            <w:tcBorders>
              <w:top w:val="double" w:sz="4" w:space="0" w:color="auto"/>
            </w:tcBorders>
            <w:shd w:val="clear" w:color="auto" w:fill="auto"/>
          </w:tcPr>
          <w:p w14:paraId="7359B358" w14:textId="77777777" w:rsidR="003E7EF5" w:rsidRDefault="003E7EF5" w:rsidP="003E7EF5">
            <w:pPr>
              <w:pStyle w:val="table1ordered"/>
              <w:ind w:left="346" w:hanging="289"/>
              <w:jc w:val="center"/>
            </w:pPr>
            <w:r w:rsidRPr="00481EA3">
              <w:t>CSI4</w:t>
            </w:r>
            <w:r>
              <w:t>0</w:t>
            </w:r>
            <w:r w:rsidRPr="00481EA3">
              <w:t>/VC1</w:t>
            </w:r>
          </w:p>
        </w:tc>
        <w:tc>
          <w:tcPr>
            <w:tcW w:w="2151" w:type="dxa"/>
            <w:tcBorders>
              <w:top w:val="double" w:sz="4" w:space="0" w:color="auto"/>
            </w:tcBorders>
            <w:shd w:val="clear" w:color="auto" w:fill="auto"/>
          </w:tcPr>
          <w:p w14:paraId="534221AA" w14:textId="77777777" w:rsidR="003E7EF5" w:rsidRPr="00481EA3" w:rsidRDefault="003E7EF5" w:rsidP="003E7EF5">
            <w:pPr>
              <w:pStyle w:val="table1ordered"/>
              <w:ind w:left="346" w:hanging="289"/>
              <w:jc w:val="center"/>
            </w:pPr>
            <w:r w:rsidRPr="00A674E1">
              <w:t>0</w:t>
            </w:r>
          </w:p>
        </w:tc>
      </w:tr>
      <w:tr w:rsidR="003E7EF5" w14:paraId="6203CE7D" w14:textId="77777777" w:rsidTr="007E1928">
        <w:trPr>
          <w:trHeight w:val="285"/>
        </w:trPr>
        <w:tc>
          <w:tcPr>
            <w:tcW w:w="1319" w:type="dxa"/>
            <w:shd w:val="clear" w:color="auto" w:fill="auto"/>
          </w:tcPr>
          <w:p w14:paraId="7C70A3CC" w14:textId="77777777" w:rsidR="003E7EF5" w:rsidRDefault="003E7EF5" w:rsidP="003E7EF5">
            <w:pPr>
              <w:pStyle w:val="table1ordered"/>
              <w:ind w:left="346" w:hanging="289"/>
              <w:jc w:val="center"/>
              <w:rPr>
                <w:lang w:eastAsia="ja-JP"/>
              </w:rPr>
            </w:pPr>
            <w:r>
              <w:rPr>
                <w:lang w:eastAsia="ja-JP"/>
              </w:rPr>
              <w:t>7</w:t>
            </w:r>
          </w:p>
        </w:tc>
        <w:tc>
          <w:tcPr>
            <w:tcW w:w="1319" w:type="dxa"/>
            <w:shd w:val="clear" w:color="auto" w:fill="auto"/>
          </w:tcPr>
          <w:p w14:paraId="0848C545" w14:textId="77777777" w:rsidR="003E7EF5" w:rsidRPr="003C6811" w:rsidRDefault="003E7EF5" w:rsidP="003E7EF5">
            <w:pPr>
              <w:pStyle w:val="table1ordered"/>
              <w:ind w:left="346" w:hanging="289"/>
              <w:jc w:val="center"/>
            </w:pPr>
            <w:r w:rsidRPr="003C6811">
              <w:t>CSI20/VC0</w:t>
            </w:r>
          </w:p>
        </w:tc>
        <w:tc>
          <w:tcPr>
            <w:tcW w:w="1320" w:type="dxa"/>
            <w:shd w:val="clear" w:color="auto" w:fill="auto"/>
          </w:tcPr>
          <w:p w14:paraId="6AC49ACA" w14:textId="77777777" w:rsidR="003E7EF5" w:rsidRPr="00AB4C01" w:rsidRDefault="003E7EF5" w:rsidP="003E7EF5">
            <w:pPr>
              <w:pStyle w:val="table1ordered"/>
              <w:ind w:left="346" w:hanging="289"/>
              <w:jc w:val="center"/>
            </w:pPr>
            <w:r w:rsidRPr="008E36F4">
              <w:t>CSI40/VC1</w:t>
            </w:r>
          </w:p>
        </w:tc>
        <w:tc>
          <w:tcPr>
            <w:tcW w:w="1319" w:type="dxa"/>
            <w:shd w:val="clear" w:color="auto" w:fill="auto"/>
          </w:tcPr>
          <w:p w14:paraId="13733677" w14:textId="77777777" w:rsidR="003E7EF5" w:rsidRPr="00DE0AFE" w:rsidRDefault="003E7EF5" w:rsidP="003E7EF5">
            <w:pPr>
              <w:pStyle w:val="table1ordered"/>
              <w:ind w:left="346" w:hanging="289"/>
              <w:jc w:val="center"/>
            </w:pPr>
            <w:r w:rsidRPr="00DE0AFE">
              <w:t>CSI4</w:t>
            </w:r>
            <w:r>
              <w:t>0</w:t>
            </w:r>
            <w:r w:rsidRPr="00DE0AFE">
              <w:t>/VC0</w:t>
            </w:r>
          </w:p>
        </w:tc>
        <w:tc>
          <w:tcPr>
            <w:tcW w:w="1320" w:type="dxa"/>
            <w:shd w:val="clear" w:color="auto" w:fill="auto"/>
          </w:tcPr>
          <w:p w14:paraId="45FD291B" w14:textId="77777777" w:rsidR="003E7EF5" w:rsidRPr="00157C86" w:rsidRDefault="003E7EF5" w:rsidP="003E7EF5">
            <w:pPr>
              <w:pStyle w:val="table1ordered"/>
              <w:ind w:left="346" w:hanging="289"/>
              <w:jc w:val="center"/>
            </w:pPr>
            <w:r w:rsidRPr="00157C86">
              <w:t>CSI20/VC1</w:t>
            </w:r>
          </w:p>
        </w:tc>
        <w:tc>
          <w:tcPr>
            <w:tcW w:w="2151" w:type="dxa"/>
          </w:tcPr>
          <w:p w14:paraId="1C1EBB4A" w14:textId="77777777" w:rsidR="003E7EF5" w:rsidRPr="00157C86" w:rsidRDefault="003E7EF5" w:rsidP="003E7EF5">
            <w:pPr>
              <w:pStyle w:val="table1ordered"/>
              <w:ind w:left="346" w:hanging="289"/>
              <w:jc w:val="center"/>
            </w:pPr>
            <w:r w:rsidRPr="00A674E1">
              <w:t>1</w:t>
            </w:r>
          </w:p>
        </w:tc>
      </w:tr>
      <w:tr w:rsidR="003E7EF5" w14:paraId="23B64258" w14:textId="77777777" w:rsidTr="007E1928">
        <w:trPr>
          <w:trHeight w:val="232"/>
        </w:trPr>
        <w:tc>
          <w:tcPr>
            <w:tcW w:w="1319" w:type="dxa"/>
          </w:tcPr>
          <w:p w14:paraId="47156BA0" w14:textId="77777777" w:rsidR="003E7EF5" w:rsidRPr="003C6811" w:rsidRDefault="003E7EF5" w:rsidP="003E7EF5">
            <w:pPr>
              <w:pStyle w:val="table1ordered"/>
              <w:ind w:left="346" w:hanging="289"/>
              <w:jc w:val="center"/>
              <w:rPr>
                <w:lang w:eastAsia="ja-JP"/>
              </w:rPr>
            </w:pPr>
            <w:r>
              <w:rPr>
                <w:lang w:eastAsia="ja-JP"/>
              </w:rPr>
              <w:t>8</w:t>
            </w:r>
          </w:p>
        </w:tc>
        <w:tc>
          <w:tcPr>
            <w:tcW w:w="1319" w:type="dxa"/>
          </w:tcPr>
          <w:p w14:paraId="1BCEA747" w14:textId="77777777" w:rsidR="003E7EF5" w:rsidRDefault="003E7EF5" w:rsidP="003E7EF5">
            <w:pPr>
              <w:pStyle w:val="table1ordered"/>
              <w:ind w:left="346" w:hanging="289"/>
              <w:jc w:val="center"/>
            </w:pPr>
            <w:r w:rsidRPr="008E36F4">
              <w:t>CSI40/VC1</w:t>
            </w:r>
          </w:p>
        </w:tc>
        <w:tc>
          <w:tcPr>
            <w:tcW w:w="1320" w:type="dxa"/>
          </w:tcPr>
          <w:p w14:paraId="61F41393" w14:textId="77777777" w:rsidR="003E7EF5" w:rsidRDefault="003E7EF5" w:rsidP="003E7EF5">
            <w:pPr>
              <w:pStyle w:val="table1ordered"/>
              <w:ind w:left="346" w:hanging="289"/>
              <w:jc w:val="center"/>
            </w:pPr>
            <w:r>
              <w:t>CSI40</w:t>
            </w:r>
            <w:r w:rsidRPr="00AB4C01">
              <w:t>/VC0</w:t>
            </w:r>
          </w:p>
        </w:tc>
        <w:tc>
          <w:tcPr>
            <w:tcW w:w="1319" w:type="dxa"/>
          </w:tcPr>
          <w:p w14:paraId="6B9FE4DD" w14:textId="77777777" w:rsidR="003E7EF5" w:rsidRDefault="003E7EF5" w:rsidP="003E7EF5">
            <w:pPr>
              <w:pStyle w:val="table1ordered"/>
              <w:ind w:left="346" w:hanging="289"/>
              <w:jc w:val="center"/>
            </w:pPr>
            <w:r w:rsidRPr="00DE0AFE">
              <w:t>CSI20/VC0</w:t>
            </w:r>
          </w:p>
        </w:tc>
        <w:tc>
          <w:tcPr>
            <w:tcW w:w="1320" w:type="dxa"/>
          </w:tcPr>
          <w:p w14:paraId="701BD2CA" w14:textId="77777777" w:rsidR="003E7EF5" w:rsidRDefault="003E7EF5" w:rsidP="003E7EF5">
            <w:pPr>
              <w:pStyle w:val="table1ordered"/>
              <w:ind w:left="346" w:hanging="289"/>
              <w:jc w:val="center"/>
            </w:pPr>
            <w:r>
              <w:rPr>
                <w:rFonts w:cs="Arial"/>
                <w:szCs w:val="18"/>
                <w:lang w:eastAsia="ja-JP"/>
              </w:rPr>
              <w:t>CSI20/VC1</w:t>
            </w:r>
          </w:p>
        </w:tc>
        <w:tc>
          <w:tcPr>
            <w:tcW w:w="2151" w:type="dxa"/>
          </w:tcPr>
          <w:p w14:paraId="76728DC9" w14:textId="77777777" w:rsidR="003E7EF5" w:rsidRDefault="003E7EF5" w:rsidP="003E7EF5">
            <w:pPr>
              <w:pStyle w:val="table1ordered"/>
              <w:ind w:left="346" w:hanging="289"/>
              <w:jc w:val="center"/>
              <w:rPr>
                <w:rFonts w:cs="Arial"/>
                <w:szCs w:val="18"/>
                <w:lang w:eastAsia="ja-JP"/>
              </w:rPr>
            </w:pPr>
            <w:r w:rsidRPr="00A674E1">
              <w:t>2</w:t>
            </w:r>
          </w:p>
        </w:tc>
      </w:tr>
      <w:tr w:rsidR="003E7EF5" w14:paraId="27D283B1" w14:textId="77777777" w:rsidTr="007E1928">
        <w:trPr>
          <w:trHeight w:val="195"/>
        </w:trPr>
        <w:tc>
          <w:tcPr>
            <w:tcW w:w="1319" w:type="dxa"/>
          </w:tcPr>
          <w:p w14:paraId="221BFA38" w14:textId="77777777" w:rsidR="003E7EF5" w:rsidRPr="003C6811" w:rsidRDefault="003E7EF5" w:rsidP="003E7EF5">
            <w:pPr>
              <w:pStyle w:val="table1ordered"/>
              <w:ind w:left="346" w:hanging="289"/>
              <w:jc w:val="center"/>
              <w:rPr>
                <w:lang w:eastAsia="ja-JP"/>
              </w:rPr>
            </w:pPr>
            <w:r>
              <w:rPr>
                <w:lang w:eastAsia="ja-JP"/>
              </w:rPr>
              <w:t>9</w:t>
            </w:r>
          </w:p>
        </w:tc>
        <w:tc>
          <w:tcPr>
            <w:tcW w:w="1319" w:type="dxa"/>
          </w:tcPr>
          <w:p w14:paraId="265AFE6D" w14:textId="77777777" w:rsidR="003E7EF5" w:rsidRDefault="003E7EF5" w:rsidP="003E7EF5">
            <w:pPr>
              <w:pStyle w:val="table1ordered"/>
              <w:ind w:left="346" w:hanging="289"/>
              <w:jc w:val="center"/>
            </w:pPr>
            <w:r>
              <w:t>CSI40</w:t>
            </w:r>
            <w:r w:rsidRPr="003C6811">
              <w:t>/VC0</w:t>
            </w:r>
          </w:p>
        </w:tc>
        <w:tc>
          <w:tcPr>
            <w:tcW w:w="1320" w:type="dxa"/>
          </w:tcPr>
          <w:p w14:paraId="0BDF6B66" w14:textId="77777777" w:rsidR="003E7EF5" w:rsidRDefault="003E7EF5" w:rsidP="003E7EF5">
            <w:pPr>
              <w:pStyle w:val="table1ordered"/>
              <w:ind w:left="346" w:hanging="289"/>
              <w:jc w:val="center"/>
            </w:pPr>
            <w:r>
              <w:t>CSI40</w:t>
            </w:r>
            <w:r w:rsidRPr="00AB4C01">
              <w:t>/VC1</w:t>
            </w:r>
          </w:p>
        </w:tc>
        <w:tc>
          <w:tcPr>
            <w:tcW w:w="1319" w:type="dxa"/>
          </w:tcPr>
          <w:p w14:paraId="1527ECB1" w14:textId="77777777" w:rsidR="003E7EF5" w:rsidRDefault="003E7EF5" w:rsidP="003E7EF5">
            <w:pPr>
              <w:pStyle w:val="table1ordered"/>
              <w:ind w:left="346" w:hanging="289"/>
              <w:jc w:val="center"/>
            </w:pPr>
            <w:r w:rsidRPr="00DE0AFE">
              <w:t>CSI4</w:t>
            </w:r>
            <w:r>
              <w:t>0</w:t>
            </w:r>
            <w:r w:rsidRPr="00DE0AFE">
              <w:t>/VC2</w:t>
            </w:r>
          </w:p>
        </w:tc>
        <w:tc>
          <w:tcPr>
            <w:tcW w:w="1320" w:type="dxa"/>
          </w:tcPr>
          <w:p w14:paraId="37B00477" w14:textId="77777777" w:rsidR="003E7EF5" w:rsidRDefault="003E7EF5" w:rsidP="003E7EF5">
            <w:pPr>
              <w:pStyle w:val="table1ordered"/>
              <w:ind w:left="346" w:hanging="289"/>
              <w:jc w:val="center"/>
            </w:pPr>
            <w:r w:rsidRPr="00157C86">
              <w:t>CSI4</w:t>
            </w:r>
            <w:r>
              <w:t>0</w:t>
            </w:r>
            <w:r w:rsidRPr="00157C86">
              <w:t>/VC3</w:t>
            </w:r>
          </w:p>
        </w:tc>
        <w:tc>
          <w:tcPr>
            <w:tcW w:w="2151" w:type="dxa"/>
          </w:tcPr>
          <w:p w14:paraId="76A80B9D" w14:textId="77777777" w:rsidR="003E7EF5" w:rsidRPr="00157C86" w:rsidRDefault="003E7EF5" w:rsidP="003E7EF5">
            <w:pPr>
              <w:pStyle w:val="table1ordered"/>
              <w:ind w:left="346" w:hanging="289"/>
              <w:jc w:val="center"/>
            </w:pPr>
            <w:r w:rsidRPr="00A674E1">
              <w:t>3</w:t>
            </w:r>
          </w:p>
        </w:tc>
      </w:tr>
      <w:tr w:rsidR="003E7EF5" w14:paraId="7C21CC2D" w14:textId="77777777" w:rsidTr="007E1928">
        <w:trPr>
          <w:trHeight w:val="312"/>
        </w:trPr>
        <w:tc>
          <w:tcPr>
            <w:tcW w:w="1319" w:type="dxa"/>
          </w:tcPr>
          <w:p w14:paraId="5212E84E" w14:textId="77777777" w:rsidR="003E7EF5" w:rsidRPr="003C6811" w:rsidRDefault="003E7EF5" w:rsidP="003E7EF5">
            <w:pPr>
              <w:pStyle w:val="table1ordered"/>
              <w:ind w:left="346" w:hanging="289"/>
              <w:jc w:val="center"/>
              <w:rPr>
                <w:lang w:eastAsia="ja-JP"/>
              </w:rPr>
            </w:pPr>
            <w:r>
              <w:rPr>
                <w:rFonts w:hint="eastAsia"/>
                <w:lang w:eastAsia="ja-JP"/>
              </w:rPr>
              <w:t>1</w:t>
            </w:r>
            <w:r>
              <w:rPr>
                <w:lang w:eastAsia="ja-JP"/>
              </w:rPr>
              <w:t>0</w:t>
            </w:r>
          </w:p>
        </w:tc>
        <w:tc>
          <w:tcPr>
            <w:tcW w:w="1319" w:type="dxa"/>
          </w:tcPr>
          <w:p w14:paraId="3A66CB5B" w14:textId="77777777" w:rsidR="003E7EF5" w:rsidRDefault="003E7EF5" w:rsidP="003E7EF5">
            <w:pPr>
              <w:pStyle w:val="table1ordered"/>
              <w:ind w:left="346" w:hanging="289"/>
              <w:jc w:val="center"/>
            </w:pPr>
            <w:r w:rsidRPr="003C6811">
              <w:t>CSI20/VC0</w:t>
            </w:r>
          </w:p>
        </w:tc>
        <w:tc>
          <w:tcPr>
            <w:tcW w:w="1320" w:type="dxa"/>
          </w:tcPr>
          <w:p w14:paraId="149445CB" w14:textId="77777777" w:rsidR="003E7EF5" w:rsidRDefault="003E7EF5" w:rsidP="003E7EF5">
            <w:pPr>
              <w:pStyle w:val="table1ordered"/>
              <w:ind w:left="346" w:hanging="289"/>
              <w:jc w:val="center"/>
            </w:pPr>
            <w:r w:rsidRPr="00AB4C01">
              <w:t>CSI20/VC1</w:t>
            </w:r>
          </w:p>
        </w:tc>
        <w:tc>
          <w:tcPr>
            <w:tcW w:w="1319" w:type="dxa"/>
          </w:tcPr>
          <w:p w14:paraId="17462729" w14:textId="77777777" w:rsidR="003E7EF5" w:rsidRDefault="003E7EF5" w:rsidP="003E7EF5">
            <w:pPr>
              <w:pStyle w:val="table1ordered"/>
              <w:ind w:left="346" w:hanging="289"/>
              <w:jc w:val="center"/>
            </w:pPr>
            <w:r w:rsidRPr="00DE0AFE">
              <w:t>CSI20/VC2</w:t>
            </w:r>
          </w:p>
        </w:tc>
        <w:tc>
          <w:tcPr>
            <w:tcW w:w="1320" w:type="dxa"/>
          </w:tcPr>
          <w:p w14:paraId="7958FC06" w14:textId="77777777" w:rsidR="003E7EF5" w:rsidRDefault="003E7EF5" w:rsidP="003E7EF5">
            <w:pPr>
              <w:pStyle w:val="table1ordered"/>
              <w:ind w:left="346" w:hanging="289"/>
              <w:jc w:val="center"/>
            </w:pPr>
            <w:r w:rsidRPr="00157C86">
              <w:t>CSI20/VC3</w:t>
            </w:r>
          </w:p>
        </w:tc>
        <w:tc>
          <w:tcPr>
            <w:tcW w:w="2151" w:type="dxa"/>
          </w:tcPr>
          <w:p w14:paraId="65C971DB" w14:textId="77777777" w:rsidR="003E7EF5" w:rsidRPr="00157C86" w:rsidRDefault="003E7EF5" w:rsidP="003E7EF5">
            <w:pPr>
              <w:pStyle w:val="table1ordered"/>
              <w:ind w:left="346" w:hanging="289"/>
              <w:jc w:val="center"/>
            </w:pPr>
            <w:r w:rsidRPr="00A674E1">
              <w:t>4</w:t>
            </w:r>
          </w:p>
        </w:tc>
      </w:tr>
    </w:tbl>
    <w:p w14:paraId="3F675DC7" w14:textId="77777777" w:rsidR="00E93445" w:rsidRDefault="00E93445" w:rsidP="00222A6C">
      <w:pPr>
        <w:pStyle w:val="Caption"/>
        <w:spacing w:after="160" w:line="260" w:lineRule="exact"/>
        <w:ind w:left="1080" w:hangingChars="538" w:hanging="1080"/>
        <w:rPr>
          <w:sz w:val="20"/>
          <w:szCs w:val="20"/>
        </w:rPr>
      </w:pPr>
    </w:p>
    <w:p w14:paraId="45AFFADD" w14:textId="353F6F33" w:rsidR="00222A6C" w:rsidRPr="00E63303" w:rsidRDefault="00EE4973" w:rsidP="00222A6C">
      <w:pPr>
        <w:pStyle w:val="Caption"/>
        <w:spacing w:after="160" w:line="260" w:lineRule="exact"/>
        <w:ind w:left="1134" w:hangingChars="538" w:hanging="1134"/>
        <w:rPr>
          <w:color w:val="0000FF"/>
          <w:lang w:eastAsia="ja-JP"/>
        </w:rPr>
      </w:pPr>
      <w:r w:rsidRPr="007903BF">
        <w:rPr>
          <w:lang w:eastAsia="ja-JP"/>
        </w:rPr>
        <w:t>T</w:t>
      </w:r>
      <w:r w:rsidRPr="007903BF">
        <w:t xml:space="preserve">able </w:t>
      </w:r>
      <w:r w:rsidR="005D408F">
        <w:fldChar w:fldCharType="begin"/>
      </w:r>
      <w:r w:rsidR="005D408F">
        <w:instrText xml:space="preserve"> STYLEREF 1 \s </w:instrText>
      </w:r>
      <w:r w:rsidR="005D408F">
        <w:fldChar w:fldCharType="separate"/>
      </w:r>
      <w:r w:rsidR="00E32B0C">
        <w:rPr>
          <w:noProof/>
        </w:rPr>
        <w:t>4</w:t>
      </w:r>
      <w:r w:rsidR="005D408F">
        <w:rPr>
          <w:noProof/>
        </w:rPr>
        <w:fldChar w:fldCharType="end"/>
      </w:r>
      <w:r w:rsidRPr="00CE1D32">
        <w:t>.</w:t>
      </w:r>
      <w:r w:rsidR="005D408F">
        <w:fldChar w:fldCharType="begin"/>
      </w:r>
      <w:r w:rsidR="005D408F">
        <w:instrText xml:space="preserve"> SEQ Table \* ARABIC \s 1 </w:instrText>
      </w:r>
      <w:r w:rsidR="005D408F">
        <w:fldChar w:fldCharType="separate"/>
      </w:r>
      <w:r w:rsidR="00E32B0C">
        <w:rPr>
          <w:noProof/>
        </w:rPr>
        <w:t>10</w:t>
      </w:r>
      <w:r w:rsidR="005D408F">
        <w:rPr>
          <w:noProof/>
        </w:rPr>
        <w:fldChar w:fldCharType="end"/>
      </w:r>
      <w:r w:rsidR="001A5B9E" w:rsidRPr="00CE1D32">
        <w:rPr>
          <w:bCs w:val="0"/>
          <w:lang w:eastAsia="ja-JP"/>
        </w:rPr>
        <w:t xml:space="preserve"> </w:t>
      </w:r>
      <w:r w:rsidR="00222A6C" w:rsidRPr="002940CB">
        <w:rPr>
          <w:rFonts w:hint="eastAsia"/>
          <w:sz w:val="20"/>
          <w:szCs w:val="20"/>
          <w:lang w:eastAsia="ja-JP"/>
        </w:rPr>
        <w:tab/>
      </w:r>
      <w:r w:rsidR="00222A6C">
        <w:rPr>
          <w:sz w:val="20"/>
          <w:szCs w:val="20"/>
          <w:lang w:eastAsia="ja-JP"/>
        </w:rPr>
        <w:t>C</w:t>
      </w:r>
      <w:r w:rsidR="00222A6C" w:rsidRPr="002940CB">
        <w:rPr>
          <w:rFonts w:hint="eastAsia"/>
          <w:sz w:val="20"/>
          <w:szCs w:val="20"/>
          <w:lang w:eastAsia="ja-JP"/>
        </w:rPr>
        <w:t xml:space="preserve">onnection </w:t>
      </w:r>
      <w:r w:rsidR="00222A6C">
        <w:rPr>
          <w:sz w:val="20"/>
          <w:szCs w:val="20"/>
          <w:lang w:eastAsia="ja-JP"/>
        </w:rPr>
        <w:t xml:space="preserve">of </w:t>
      </w:r>
      <w:r w:rsidR="00222A6C" w:rsidRPr="002940CB">
        <w:rPr>
          <w:rFonts w:hint="eastAsia"/>
          <w:sz w:val="20"/>
          <w:szCs w:val="20"/>
          <w:lang w:eastAsia="ja-JP"/>
        </w:rPr>
        <w:t>Video</w:t>
      </w:r>
      <w:r w:rsidR="00222A6C">
        <w:rPr>
          <w:sz w:val="20"/>
          <w:szCs w:val="20"/>
          <w:lang w:eastAsia="ja-JP"/>
        </w:rPr>
        <w:t xml:space="preserve"> </w:t>
      </w:r>
      <w:r w:rsidR="00222A6C" w:rsidRPr="002940CB">
        <w:rPr>
          <w:rFonts w:hint="eastAsia"/>
          <w:sz w:val="20"/>
          <w:szCs w:val="20"/>
          <w:lang w:eastAsia="ja-JP"/>
        </w:rPr>
        <w:t>Cap</w:t>
      </w:r>
      <w:r w:rsidR="00222A6C">
        <w:rPr>
          <w:sz w:val="20"/>
          <w:szCs w:val="20"/>
          <w:lang w:eastAsia="ja-JP"/>
        </w:rPr>
        <w:t>ture</w:t>
      </w:r>
      <w:r w:rsidR="00222A6C" w:rsidRPr="002940CB">
        <w:rPr>
          <w:rFonts w:hint="eastAsia"/>
          <w:sz w:val="20"/>
          <w:szCs w:val="20"/>
          <w:lang w:eastAsia="ja-JP"/>
        </w:rPr>
        <w:t xml:space="preserve"> </w:t>
      </w:r>
      <w:r w:rsidR="00222A6C">
        <w:rPr>
          <w:sz w:val="20"/>
          <w:szCs w:val="20"/>
          <w:lang w:eastAsia="ja-JP"/>
        </w:rPr>
        <w:t>and CSI2</w:t>
      </w:r>
      <w:r w:rsidR="00222A6C" w:rsidRPr="002940CB">
        <w:rPr>
          <w:rFonts w:hint="eastAsia"/>
          <w:sz w:val="20"/>
          <w:szCs w:val="20"/>
          <w:lang w:eastAsia="ja-JP"/>
        </w:rPr>
        <w:t xml:space="preserve"> (R-Car </w:t>
      </w:r>
      <w:r w:rsidR="00222A6C">
        <w:rPr>
          <w:sz w:val="20"/>
          <w:szCs w:val="20"/>
          <w:lang w:eastAsia="ja-JP"/>
        </w:rPr>
        <w:t>E3</w:t>
      </w:r>
      <w:r w:rsidR="00222A6C" w:rsidRPr="002940CB">
        <w:rPr>
          <w:rFonts w:hint="eastAsia"/>
          <w:sz w:val="20"/>
          <w:szCs w:val="20"/>
          <w:lang w:eastAsia="ja-JP"/>
        </w:rPr>
        <w:t>)</w:t>
      </w:r>
    </w:p>
    <w:tbl>
      <w:tblPr>
        <w:tblW w:w="5913"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319"/>
        <w:gridCol w:w="1319"/>
        <w:gridCol w:w="1320"/>
        <w:gridCol w:w="1955"/>
      </w:tblGrid>
      <w:tr w:rsidR="003E7EF5" w:rsidRPr="00A51140" w14:paraId="0B86D61F" w14:textId="77777777" w:rsidTr="007E1928">
        <w:trPr>
          <w:trHeight w:val="352"/>
          <w:tblHeader/>
        </w:trPr>
        <w:tc>
          <w:tcPr>
            <w:tcW w:w="1319" w:type="dxa"/>
            <w:tcBorders>
              <w:top w:val="double" w:sz="4" w:space="0" w:color="auto"/>
              <w:bottom w:val="double" w:sz="4" w:space="0" w:color="auto"/>
            </w:tcBorders>
            <w:shd w:val="clear" w:color="auto" w:fill="D9D9D9" w:themeFill="background1" w:themeFillShade="D9"/>
          </w:tcPr>
          <w:p w14:paraId="0B37D152" w14:textId="77777777" w:rsidR="003E7EF5" w:rsidRDefault="003E7EF5" w:rsidP="003E7EF5">
            <w:pPr>
              <w:pStyle w:val="tablehead"/>
              <w:ind w:left="0"/>
              <w:rPr>
                <w:b w:val="0"/>
                <w:lang w:eastAsia="ja-JP"/>
              </w:rPr>
            </w:pPr>
            <w:r>
              <w:rPr>
                <w:rFonts w:hint="eastAsia"/>
                <w:b w:val="0"/>
                <w:lang w:eastAsia="ja-JP"/>
              </w:rPr>
              <w:t>No.</w:t>
            </w:r>
          </w:p>
        </w:tc>
        <w:tc>
          <w:tcPr>
            <w:tcW w:w="1319" w:type="dxa"/>
            <w:tcBorders>
              <w:top w:val="double" w:sz="4" w:space="0" w:color="auto"/>
              <w:bottom w:val="double" w:sz="4" w:space="0" w:color="auto"/>
            </w:tcBorders>
            <w:shd w:val="clear" w:color="auto" w:fill="D9D9D9" w:themeFill="background1" w:themeFillShade="D9"/>
          </w:tcPr>
          <w:p w14:paraId="7765F2E1" w14:textId="77777777" w:rsidR="003E7EF5" w:rsidRPr="00A51140" w:rsidRDefault="003E7EF5" w:rsidP="003E7EF5">
            <w:pPr>
              <w:pStyle w:val="tablehead"/>
              <w:ind w:left="0"/>
              <w:rPr>
                <w:b w:val="0"/>
                <w:lang w:eastAsia="ja-JP"/>
              </w:rPr>
            </w:pPr>
            <w:r>
              <w:rPr>
                <w:rFonts w:hint="eastAsia"/>
                <w:b w:val="0"/>
                <w:lang w:eastAsia="ja-JP"/>
              </w:rPr>
              <w:t>VIN4</w:t>
            </w:r>
          </w:p>
        </w:tc>
        <w:tc>
          <w:tcPr>
            <w:tcW w:w="1320" w:type="dxa"/>
            <w:tcBorders>
              <w:top w:val="double" w:sz="4" w:space="0" w:color="auto"/>
              <w:bottom w:val="double" w:sz="4" w:space="0" w:color="auto"/>
            </w:tcBorders>
            <w:shd w:val="clear" w:color="auto" w:fill="D9D9D9" w:themeFill="background1" w:themeFillShade="D9"/>
          </w:tcPr>
          <w:p w14:paraId="1D239581" w14:textId="77777777" w:rsidR="003E7EF5" w:rsidRPr="00A51140" w:rsidRDefault="003E7EF5" w:rsidP="003E7EF5">
            <w:pPr>
              <w:pStyle w:val="tablehead"/>
              <w:ind w:left="0"/>
              <w:rPr>
                <w:b w:val="0"/>
                <w:lang w:eastAsia="ja-JP"/>
              </w:rPr>
            </w:pPr>
            <w:r>
              <w:rPr>
                <w:rFonts w:hint="eastAsia"/>
                <w:b w:val="0"/>
                <w:lang w:eastAsia="ja-JP"/>
              </w:rPr>
              <w:t>V</w:t>
            </w:r>
            <w:r>
              <w:rPr>
                <w:b w:val="0"/>
                <w:lang w:eastAsia="ja-JP"/>
              </w:rPr>
              <w:t>IN5</w:t>
            </w:r>
          </w:p>
        </w:tc>
        <w:tc>
          <w:tcPr>
            <w:tcW w:w="1955" w:type="dxa"/>
            <w:tcBorders>
              <w:top w:val="double" w:sz="4" w:space="0" w:color="auto"/>
              <w:bottom w:val="double" w:sz="4" w:space="0" w:color="auto"/>
            </w:tcBorders>
            <w:shd w:val="clear" w:color="auto" w:fill="D9D9D9" w:themeFill="background1" w:themeFillShade="D9"/>
          </w:tcPr>
          <w:p w14:paraId="792B41C3" w14:textId="77777777" w:rsidR="003E7EF5" w:rsidRPr="003E7EF5" w:rsidRDefault="00C42A15" w:rsidP="003E7EF5">
            <w:pPr>
              <w:pStyle w:val="tablehead"/>
              <w:ind w:left="0"/>
              <w:rPr>
                <w:b w:val="0"/>
                <w:lang w:eastAsia="ja-JP"/>
              </w:rPr>
            </w:pPr>
            <w:r w:rsidRPr="00C42A15">
              <w:rPr>
                <w:b w:val="0"/>
                <w:lang w:eastAsia="ja-JP"/>
              </w:rPr>
              <w:t>CSI_CHSEL</w:t>
            </w:r>
            <w:r>
              <w:rPr>
                <w:b w:val="0"/>
                <w:lang w:eastAsia="ja-JP"/>
              </w:rPr>
              <w:t xml:space="preserve"> bit value</w:t>
            </w:r>
          </w:p>
        </w:tc>
      </w:tr>
      <w:tr w:rsidR="003E7EF5" w:rsidRPr="00A51140" w14:paraId="1D407419" w14:textId="77777777" w:rsidTr="0012126A">
        <w:trPr>
          <w:trHeight w:val="219"/>
          <w:tblHeader/>
        </w:trPr>
        <w:tc>
          <w:tcPr>
            <w:tcW w:w="1319" w:type="dxa"/>
            <w:tcBorders>
              <w:top w:val="double" w:sz="4" w:space="0" w:color="auto"/>
            </w:tcBorders>
            <w:shd w:val="clear" w:color="auto" w:fill="auto"/>
          </w:tcPr>
          <w:p w14:paraId="4ED1158A" w14:textId="77777777" w:rsidR="003E7EF5" w:rsidRPr="00451715" w:rsidRDefault="003E7EF5" w:rsidP="003E7EF5">
            <w:pPr>
              <w:pStyle w:val="tablehead"/>
              <w:ind w:left="0"/>
              <w:rPr>
                <w:b w:val="0"/>
                <w:lang w:eastAsia="ja-JP"/>
              </w:rPr>
            </w:pPr>
            <w:r>
              <w:rPr>
                <w:rFonts w:hint="eastAsia"/>
                <w:b w:val="0"/>
                <w:lang w:eastAsia="ja-JP"/>
              </w:rPr>
              <w:t>1</w:t>
            </w:r>
          </w:p>
        </w:tc>
        <w:tc>
          <w:tcPr>
            <w:tcW w:w="1319" w:type="dxa"/>
            <w:tcBorders>
              <w:top w:val="double" w:sz="4" w:space="0" w:color="auto"/>
            </w:tcBorders>
            <w:shd w:val="clear" w:color="auto" w:fill="auto"/>
          </w:tcPr>
          <w:p w14:paraId="46342467" w14:textId="77777777" w:rsidR="003E7EF5" w:rsidRPr="002C10E5" w:rsidRDefault="003E7EF5" w:rsidP="003E7EF5">
            <w:pPr>
              <w:pStyle w:val="tablehead"/>
              <w:ind w:left="0"/>
              <w:rPr>
                <w:lang w:eastAsia="ja-JP"/>
              </w:rPr>
            </w:pPr>
            <w:r w:rsidRPr="00451715">
              <w:rPr>
                <w:b w:val="0"/>
                <w:lang w:eastAsia="ja-JP"/>
              </w:rPr>
              <w:t>CSI40/VC0</w:t>
            </w:r>
          </w:p>
        </w:tc>
        <w:tc>
          <w:tcPr>
            <w:tcW w:w="1320" w:type="dxa"/>
            <w:tcBorders>
              <w:top w:val="double" w:sz="4" w:space="0" w:color="auto"/>
            </w:tcBorders>
            <w:shd w:val="clear" w:color="auto" w:fill="auto"/>
          </w:tcPr>
          <w:p w14:paraId="59655204" w14:textId="77777777" w:rsidR="003E7EF5" w:rsidRPr="00A51140" w:rsidRDefault="009936EF" w:rsidP="003E7EF5">
            <w:pPr>
              <w:pStyle w:val="tablehead"/>
              <w:ind w:left="0"/>
              <w:rPr>
                <w:b w:val="0"/>
                <w:lang w:eastAsia="ja-JP"/>
              </w:rPr>
            </w:pPr>
            <w:r>
              <w:t>-</w:t>
            </w:r>
          </w:p>
        </w:tc>
        <w:tc>
          <w:tcPr>
            <w:tcW w:w="1955" w:type="dxa"/>
            <w:tcBorders>
              <w:top w:val="double" w:sz="4" w:space="0" w:color="auto"/>
            </w:tcBorders>
            <w:shd w:val="clear" w:color="auto" w:fill="auto"/>
          </w:tcPr>
          <w:p w14:paraId="1F08520D" w14:textId="77777777" w:rsidR="003E7EF5" w:rsidRPr="003E7EF5" w:rsidRDefault="003E7EF5" w:rsidP="003E7EF5">
            <w:pPr>
              <w:pStyle w:val="tablehead"/>
              <w:ind w:left="0"/>
              <w:rPr>
                <w:b w:val="0"/>
                <w:lang w:eastAsia="ja-JP"/>
              </w:rPr>
            </w:pPr>
            <w:r w:rsidRPr="007E1928">
              <w:rPr>
                <w:b w:val="0"/>
              </w:rPr>
              <w:t>0</w:t>
            </w:r>
          </w:p>
        </w:tc>
      </w:tr>
      <w:tr w:rsidR="003E7EF5" w14:paraId="2ED8DF5B" w14:textId="77777777" w:rsidTr="007E1928">
        <w:trPr>
          <w:trHeight w:val="329"/>
        </w:trPr>
        <w:tc>
          <w:tcPr>
            <w:tcW w:w="1319" w:type="dxa"/>
          </w:tcPr>
          <w:p w14:paraId="4CB29F79" w14:textId="77777777" w:rsidR="003E7EF5" w:rsidRPr="002D5B02" w:rsidRDefault="003E7EF5" w:rsidP="003E7EF5">
            <w:pPr>
              <w:pStyle w:val="table1ordered"/>
              <w:ind w:left="346" w:hanging="289"/>
              <w:jc w:val="center"/>
              <w:rPr>
                <w:lang w:eastAsia="ja-JP"/>
              </w:rPr>
            </w:pPr>
            <w:r>
              <w:rPr>
                <w:rFonts w:hint="eastAsia"/>
                <w:lang w:eastAsia="ja-JP"/>
              </w:rPr>
              <w:t>2</w:t>
            </w:r>
          </w:p>
        </w:tc>
        <w:tc>
          <w:tcPr>
            <w:tcW w:w="1319" w:type="dxa"/>
          </w:tcPr>
          <w:p w14:paraId="7B9CCE3A" w14:textId="77777777" w:rsidR="003E7EF5" w:rsidRDefault="003E7EF5" w:rsidP="003E7EF5">
            <w:pPr>
              <w:pStyle w:val="table1ordered"/>
              <w:ind w:left="346" w:hanging="289"/>
              <w:jc w:val="center"/>
              <w:rPr>
                <w:lang w:eastAsia="ja-JP"/>
              </w:rPr>
            </w:pPr>
            <w:r>
              <w:t>-</w:t>
            </w:r>
          </w:p>
        </w:tc>
        <w:tc>
          <w:tcPr>
            <w:tcW w:w="1320" w:type="dxa"/>
          </w:tcPr>
          <w:p w14:paraId="49A08F24" w14:textId="77777777" w:rsidR="003E7EF5" w:rsidRDefault="003E7EF5" w:rsidP="003E7EF5">
            <w:pPr>
              <w:pStyle w:val="table1ordered"/>
              <w:ind w:left="346" w:hanging="289"/>
              <w:jc w:val="center"/>
              <w:rPr>
                <w:lang w:eastAsia="ja-JP"/>
              </w:rPr>
            </w:pPr>
            <w:r>
              <w:rPr>
                <w:rFonts w:cs="Arial"/>
                <w:szCs w:val="18"/>
                <w:lang w:eastAsia="ja-JP"/>
              </w:rPr>
              <w:t>CSI40/VC1</w:t>
            </w:r>
          </w:p>
        </w:tc>
        <w:tc>
          <w:tcPr>
            <w:tcW w:w="1955" w:type="dxa"/>
          </w:tcPr>
          <w:p w14:paraId="2FA02C86" w14:textId="77777777" w:rsidR="003E7EF5" w:rsidRDefault="003E7EF5" w:rsidP="003E7EF5">
            <w:pPr>
              <w:pStyle w:val="table1ordered"/>
              <w:ind w:left="346" w:hanging="289"/>
              <w:jc w:val="center"/>
              <w:rPr>
                <w:rFonts w:cs="Arial"/>
                <w:szCs w:val="18"/>
                <w:lang w:eastAsia="ja-JP"/>
              </w:rPr>
            </w:pPr>
            <w:r w:rsidRPr="00126525">
              <w:t>1</w:t>
            </w:r>
          </w:p>
        </w:tc>
      </w:tr>
      <w:tr w:rsidR="003E7EF5" w14:paraId="1047CD14" w14:textId="77777777" w:rsidTr="007E1928">
        <w:trPr>
          <w:trHeight w:val="291"/>
        </w:trPr>
        <w:tc>
          <w:tcPr>
            <w:tcW w:w="1319" w:type="dxa"/>
          </w:tcPr>
          <w:p w14:paraId="50FD7542" w14:textId="77777777" w:rsidR="003E7EF5" w:rsidRPr="002D5B02" w:rsidRDefault="003E7EF5" w:rsidP="003E7EF5">
            <w:pPr>
              <w:pStyle w:val="table1ordered"/>
              <w:ind w:left="346" w:hanging="289"/>
              <w:jc w:val="center"/>
              <w:rPr>
                <w:lang w:eastAsia="ja-JP"/>
              </w:rPr>
            </w:pPr>
            <w:r>
              <w:rPr>
                <w:rFonts w:hint="eastAsia"/>
                <w:lang w:eastAsia="ja-JP"/>
              </w:rPr>
              <w:t>3</w:t>
            </w:r>
          </w:p>
        </w:tc>
        <w:tc>
          <w:tcPr>
            <w:tcW w:w="1319" w:type="dxa"/>
          </w:tcPr>
          <w:p w14:paraId="26883E98" w14:textId="77777777" w:rsidR="003E7EF5" w:rsidRPr="009215C9" w:rsidRDefault="003E7EF5" w:rsidP="003E7EF5">
            <w:pPr>
              <w:pStyle w:val="table1ordered"/>
              <w:ind w:left="346" w:hanging="289"/>
              <w:jc w:val="center"/>
              <w:rPr>
                <w:lang w:eastAsia="ja-JP"/>
              </w:rPr>
            </w:pPr>
            <w:r w:rsidRPr="00D36A38">
              <w:rPr>
                <w:lang w:eastAsia="ja-JP"/>
              </w:rPr>
              <w:t>CSI40/VC1</w:t>
            </w:r>
          </w:p>
        </w:tc>
        <w:tc>
          <w:tcPr>
            <w:tcW w:w="1320" w:type="dxa"/>
          </w:tcPr>
          <w:p w14:paraId="53D609FC" w14:textId="77777777" w:rsidR="003E7EF5" w:rsidRPr="00491763" w:rsidRDefault="003E7EF5" w:rsidP="003E7EF5">
            <w:pPr>
              <w:pStyle w:val="table1ordered"/>
              <w:ind w:left="346" w:hanging="289"/>
              <w:jc w:val="center"/>
              <w:rPr>
                <w:lang w:eastAsia="ja-JP"/>
              </w:rPr>
            </w:pPr>
            <w:r w:rsidRPr="001A1304">
              <w:t>CSI40/VC0</w:t>
            </w:r>
          </w:p>
        </w:tc>
        <w:tc>
          <w:tcPr>
            <w:tcW w:w="1955" w:type="dxa"/>
          </w:tcPr>
          <w:p w14:paraId="5549EE4C" w14:textId="77777777" w:rsidR="003E7EF5" w:rsidRPr="001A1304" w:rsidRDefault="003E7EF5" w:rsidP="003E7EF5">
            <w:pPr>
              <w:pStyle w:val="table1ordered"/>
              <w:ind w:left="346" w:hanging="289"/>
              <w:jc w:val="center"/>
            </w:pPr>
            <w:r w:rsidRPr="00126525">
              <w:t>2</w:t>
            </w:r>
          </w:p>
        </w:tc>
      </w:tr>
      <w:tr w:rsidR="003E7EF5" w14:paraId="7B4CF7EF" w14:textId="77777777" w:rsidTr="007E1928">
        <w:trPr>
          <w:trHeight w:val="252"/>
        </w:trPr>
        <w:tc>
          <w:tcPr>
            <w:tcW w:w="1319" w:type="dxa"/>
          </w:tcPr>
          <w:p w14:paraId="2D932839" w14:textId="77777777" w:rsidR="003E7EF5" w:rsidRPr="002D5B02" w:rsidRDefault="003E7EF5" w:rsidP="003E7EF5">
            <w:pPr>
              <w:pStyle w:val="table1ordered"/>
              <w:ind w:left="346" w:hanging="289"/>
              <w:jc w:val="center"/>
              <w:rPr>
                <w:lang w:eastAsia="ja-JP"/>
              </w:rPr>
            </w:pPr>
            <w:r>
              <w:rPr>
                <w:rFonts w:hint="eastAsia"/>
                <w:lang w:eastAsia="ja-JP"/>
              </w:rPr>
              <w:t>4</w:t>
            </w:r>
          </w:p>
        </w:tc>
        <w:tc>
          <w:tcPr>
            <w:tcW w:w="1319" w:type="dxa"/>
          </w:tcPr>
          <w:p w14:paraId="017ACFC7" w14:textId="77777777" w:rsidR="003E7EF5" w:rsidRDefault="003E7EF5" w:rsidP="003E7EF5">
            <w:pPr>
              <w:pStyle w:val="table1ordered"/>
              <w:ind w:left="346" w:hanging="289"/>
              <w:jc w:val="center"/>
              <w:rPr>
                <w:lang w:eastAsia="ja-JP"/>
              </w:rPr>
            </w:pPr>
            <w:r w:rsidRPr="002D5B02">
              <w:t>CSI40/VC0</w:t>
            </w:r>
          </w:p>
        </w:tc>
        <w:tc>
          <w:tcPr>
            <w:tcW w:w="1320" w:type="dxa"/>
          </w:tcPr>
          <w:p w14:paraId="5F81BA31" w14:textId="77777777" w:rsidR="003E7EF5" w:rsidRPr="00916D10" w:rsidRDefault="003E7EF5" w:rsidP="003E7EF5">
            <w:pPr>
              <w:pStyle w:val="table1ordered"/>
              <w:ind w:left="346" w:hanging="289"/>
              <w:jc w:val="center"/>
              <w:rPr>
                <w:lang w:eastAsia="ja-JP"/>
              </w:rPr>
            </w:pPr>
            <w:r w:rsidRPr="001A1304">
              <w:t>CSI40/VC1</w:t>
            </w:r>
          </w:p>
        </w:tc>
        <w:tc>
          <w:tcPr>
            <w:tcW w:w="1955" w:type="dxa"/>
          </w:tcPr>
          <w:p w14:paraId="0ED0CCC9" w14:textId="77777777" w:rsidR="003E7EF5" w:rsidRPr="001A1304" w:rsidRDefault="003E7EF5" w:rsidP="003E7EF5">
            <w:pPr>
              <w:pStyle w:val="table1ordered"/>
              <w:ind w:left="346" w:hanging="289"/>
              <w:jc w:val="center"/>
            </w:pPr>
            <w:r w:rsidRPr="00126525">
              <w:t>3</w:t>
            </w:r>
          </w:p>
        </w:tc>
      </w:tr>
    </w:tbl>
    <w:p w14:paraId="6D60F6C6" w14:textId="7D7D8699" w:rsidR="00541F24" w:rsidRDefault="00EE4973" w:rsidP="00541F24">
      <w:pPr>
        <w:pStyle w:val="Caption"/>
        <w:spacing w:after="160" w:line="260" w:lineRule="exact"/>
        <w:ind w:left="1134" w:hangingChars="538" w:hanging="1134"/>
        <w:rPr>
          <w:sz w:val="20"/>
          <w:szCs w:val="20"/>
          <w:lang w:eastAsia="ja-JP"/>
        </w:rPr>
      </w:pPr>
      <w:r w:rsidRPr="007903BF">
        <w:rPr>
          <w:lang w:eastAsia="ja-JP"/>
        </w:rPr>
        <w:t>T</w:t>
      </w:r>
      <w:r w:rsidRPr="007903BF">
        <w:t xml:space="preserve">able </w:t>
      </w:r>
      <w:r w:rsidR="005D408F">
        <w:fldChar w:fldCharType="begin"/>
      </w:r>
      <w:r w:rsidR="005D408F">
        <w:instrText xml:space="preserve"> STYLEREF 1 \s </w:instrText>
      </w:r>
      <w:r w:rsidR="005D408F">
        <w:fldChar w:fldCharType="separate"/>
      </w:r>
      <w:r w:rsidR="00E32B0C">
        <w:rPr>
          <w:noProof/>
        </w:rPr>
        <w:t>4</w:t>
      </w:r>
      <w:r w:rsidR="005D408F">
        <w:rPr>
          <w:noProof/>
        </w:rPr>
        <w:fldChar w:fldCharType="end"/>
      </w:r>
      <w:r w:rsidRPr="00CE1D32">
        <w:t>.</w:t>
      </w:r>
      <w:r w:rsidR="005D408F">
        <w:fldChar w:fldCharType="begin"/>
      </w:r>
      <w:r w:rsidR="005D408F">
        <w:instrText xml:space="preserve"> SEQ Table \* ARABIC \s 1 </w:instrText>
      </w:r>
      <w:r w:rsidR="005D408F">
        <w:fldChar w:fldCharType="separate"/>
      </w:r>
      <w:r w:rsidR="00E32B0C">
        <w:rPr>
          <w:noProof/>
        </w:rPr>
        <w:t>11</w:t>
      </w:r>
      <w:r w:rsidR="005D408F">
        <w:rPr>
          <w:noProof/>
        </w:rPr>
        <w:fldChar w:fldCharType="end"/>
      </w:r>
      <w:r w:rsidR="001A5B9E" w:rsidRPr="009001C3">
        <w:rPr>
          <w:bCs w:val="0"/>
          <w:lang w:eastAsia="ja-JP"/>
        </w:rPr>
        <w:t xml:space="preserve"> </w:t>
      </w:r>
      <w:r w:rsidR="00541F24" w:rsidRPr="002940CB">
        <w:rPr>
          <w:rFonts w:hint="eastAsia"/>
          <w:sz w:val="20"/>
          <w:szCs w:val="20"/>
          <w:lang w:eastAsia="ja-JP"/>
        </w:rPr>
        <w:tab/>
      </w:r>
      <w:r w:rsidR="00541F24">
        <w:rPr>
          <w:sz w:val="20"/>
          <w:szCs w:val="20"/>
          <w:lang w:eastAsia="ja-JP"/>
        </w:rPr>
        <w:t>C</w:t>
      </w:r>
      <w:r w:rsidR="00541F24" w:rsidRPr="002940CB">
        <w:rPr>
          <w:rFonts w:hint="eastAsia"/>
          <w:sz w:val="20"/>
          <w:szCs w:val="20"/>
          <w:lang w:eastAsia="ja-JP"/>
        </w:rPr>
        <w:t xml:space="preserve">onnection </w:t>
      </w:r>
      <w:r w:rsidR="00541F24">
        <w:rPr>
          <w:sz w:val="20"/>
          <w:szCs w:val="20"/>
          <w:lang w:eastAsia="ja-JP"/>
        </w:rPr>
        <w:t xml:space="preserve">of </w:t>
      </w:r>
      <w:r w:rsidR="00541F24" w:rsidRPr="002940CB">
        <w:rPr>
          <w:rFonts w:hint="eastAsia"/>
          <w:sz w:val="20"/>
          <w:szCs w:val="20"/>
          <w:lang w:eastAsia="ja-JP"/>
        </w:rPr>
        <w:t>Video</w:t>
      </w:r>
      <w:r w:rsidR="00541F24">
        <w:rPr>
          <w:sz w:val="20"/>
          <w:szCs w:val="20"/>
          <w:lang w:eastAsia="ja-JP"/>
        </w:rPr>
        <w:t xml:space="preserve"> </w:t>
      </w:r>
      <w:r w:rsidR="00541F24" w:rsidRPr="002940CB">
        <w:rPr>
          <w:rFonts w:hint="eastAsia"/>
          <w:sz w:val="20"/>
          <w:szCs w:val="20"/>
          <w:lang w:eastAsia="ja-JP"/>
        </w:rPr>
        <w:t>Cap</w:t>
      </w:r>
      <w:r w:rsidR="00541F24">
        <w:rPr>
          <w:sz w:val="20"/>
          <w:szCs w:val="20"/>
          <w:lang w:eastAsia="ja-JP"/>
        </w:rPr>
        <w:t>ture</w:t>
      </w:r>
      <w:r w:rsidR="00541F24" w:rsidRPr="002940CB">
        <w:rPr>
          <w:rFonts w:hint="eastAsia"/>
          <w:sz w:val="20"/>
          <w:szCs w:val="20"/>
          <w:lang w:eastAsia="ja-JP"/>
        </w:rPr>
        <w:t xml:space="preserve"> </w:t>
      </w:r>
      <w:r w:rsidR="00541F24">
        <w:rPr>
          <w:sz w:val="20"/>
          <w:szCs w:val="20"/>
          <w:lang w:eastAsia="ja-JP"/>
        </w:rPr>
        <w:t>and CSI2</w:t>
      </w:r>
      <w:r w:rsidR="00541F24" w:rsidRPr="002940CB">
        <w:rPr>
          <w:rFonts w:hint="eastAsia"/>
          <w:sz w:val="20"/>
          <w:szCs w:val="20"/>
          <w:lang w:eastAsia="ja-JP"/>
        </w:rPr>
        <w:t xml:space="preserve"> (R-Car </w:t>
      </w:r>
      <w:r w:rsidR="00541F24">
        <w:rPr>
          <w:sz w:val="20"/>
          <w:szCs w:val="20"/>
          <w:lang w:eastAsia="ja-JP"/>
        </w:rPr>
        <w:t>V3U</w:t>
      </w:r>
      <w:r w:rsidR="00541F24" w:rsidRPr="002940CB">
        <w:rPr>
          <w:rFonts w:hint="eastAsia"/>
          <w:sz w:val="20"/>
          <w:szCs w:val="20"/>
          <w:lang w:eastAsia="ja-JP"/>
        </w:rPr>
        <w:t>)</w:t>
      </w:r>
    </w:p>
    <w:tbl>
      <w:tblPr>
        <w:tblW w:w="6597"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319"/>
        <w:gridCol w:w="1319"/>
        <w:gridCol w:w="1320"/>
        <w:gridCol w:w="1319"/>
        <w:gridCol w:w="1320"/>
      </w:tblGrid>
      <w:tr w:rsidR="00594D0D" w:rsidRPr="00A51140" w14:paraId="78242694" w14:textId="77777777" w:rsidTr="0012126A">
        <w:trPr>
          <w:trHeight w:val="352"/>
          <w:tblHeader/>
        </w:trPr>
        <w:tc>
          <w:tcPr>
            <w:tcW w:w="1319" w:type="dxa"/>
            <w:tcBorders>
              <w:top w:val="double" w:sz="4" w:space="0" w:color="auto"/>
              <w:bottom w:val="double" w:sz="4" w:space="0" w:color="auto"/>
            </w:tcBorders>
            <w:shd w:val="clear" w:color="auto" w:fill="D9D9D9" w:themeFill="background1" w:themeFillShade="D9"/>
          </w:tcPr>
          <w:p w14:paraId="59FC2DE7" w14:textId="77777777" w:rsidR="00594D0D" w:rsidRDefault="00594D0D" w:rsidP="00BA79E7">
            <w:pPr>
              <w:pStyle w:val="tablehead"/>
              <w:ind w:left="0"/>
              <w:rPr>
                <w:b w:val="0"/>
                <w:lang w:eastAsia="ja-JP"/>
              </w:rPr>
            </w:pPr>
            <w:r>
              <w:rPr>
                <w:rFonts w:hint="eastAsia"/>
                <w:b w:val="0"/>
                <w:lang w:eastAsia="ja-JP"/>
              </w:rPr>
              <w:t>No.</w:t>
            </w:r>
          </w:p>
        </w:tc>
        <w:tc>
          <w:tcPr>
            <w:tcW w:w="1319" w:type="dxa"/>
            <w:tcBorders>
              <w:top w:val="double" w:sz="4" w:space="0" w:color="auto"/>
              <w:bottom w:val="double" w:sz="4" w:space="0" w:color="auto"/>
            </w:tcBorders>
            <w:shd w:val="clear" w:color="auto" w:fill="D9D9D9" w:themeFill="background1" w:themeFillShade="D9"/>
          </w:tcPr>
          <w:p w14:paraId="3A79E151" w14:textId="26F4CA80" w:rsidR="00594D0D" w:rsidRPr="00A51140" w:rsidRDefault="00594D0D" w:rsidP="00BA79E7">
            <w:pPr>
              <w:pStyle w:val="tablehead"/>
              <w:ind w:left="0"/>
              <w:rPr>
                <w:b w:val="0"/>
                <w:lang w:eastAsia="ja-JP"/>
              </w:rPr>
            </w:pPr>
            <w:r>
              <w:rPr>
                <w:rFonts w:hint="eastAsia"/>
                <w:b w:val="0"/>
                <w:lang w:eastAsia="ja-JP"/>
              </w:rPr>
              <w:t>VIN</w:t>
            </w:r>
            <w:r w:rsidR="00D12EA1">
              <w:rPr>
                <w:b w:val="0"/>
                <w:lang w:eastAsia="ja-JP"/>
              </w:rPr>
              <w:t>0</w:t>
            </w:r>
          </w:p>
        </w:tc>
        <w:tc>
          <w:tcPr>
            <w:tcW w:w="1320" w:type="dxa"/>
            <w:tcBorders>
              <w:top w:val="double" w:sz="4" w:space="0" w:color="auto"/>
              <w:bottom w:val="double" w:sz="4" w:space="0" w:color="auto"/>
            </w:tcBorders>
            <w:shd w:val="clear" w:color="auto" w:fill="D9D9D9" w:themeFill="background1" w:themeFillShade="D9"/>
          </w:tcPr>
          <w:p w14:paraId="70C5B791" w14:textId="1809482D" w:rsidR="00594D0D" w:rsidRPr="00A51140" w:rsidRDefault="00594D0D" w:rsidP="00BA79E7">
            <w:pPr>
              <w:pStyle w:val="tablehead"/>
              <w:ind w:left="0"/>
              <w:rPr>
                <w:b w:val="0"/>
                <w:lang w:eastAsia="ja-JP"/>
              </w:rPr>
            </w:pPr>
            <w:r>
              <w:rPr>
                <w:rFonts w:hint="eastAsia"/>
                <w:b w:val="0"/>
                <w:lang w:eastAsia="ja-JP"/>
              </w:rPr>
              <w:t>V</w:t>
            </w:r>
            <w:r>
              <w:rPr>
                <w:b w:val="0"/>
                <w:lang w:eastAsia="ja-JP"/>
              </w:rPr>
              <w:t>IN</w:t>
            </w:r>
            <w:r w:rsidR="00D12EA1">
              <w:rPr>
                <w:b w:val="0"/>
                <w:lang w:eastAsia="ja-JP"/>
              </w:rPr>
              <w:t>1</w:t>
            </w:r>
          </w:p>
        </w:tc>
        <w:tc>
          <w:tcPr>
            <w:tcW w:w="1319" w:type="dxa"/>
            <w:tcBorders>
              <w:top w:val="double" w:sz="4" w:space="0" w:color="auto"/>
              <w:bottom w:val="double" w:sz="4" w:space="0" w:color="auto"/>
            </w:tcBorders>
            <w:shd w:val="clear" w:color="auto" w:fill="D9D9D9" w:themeFill="background1" w:themeFillShade="D9"/>
          </w:tcPr>
          <w:p w14:paraId="6C201907" w14:textId="37229840" w:rsidR="00594D0D" w:rsidRPr="00A51140" w:rsidRDefault="00594D0D" w:rsidP="00BA79E7">
            <w:pPr>
              <w:pStyle w:val="tablehead"/>
              <w:ind w:left="0"/>
              <w:rPr>
                <w:b w:val="0"/>
                <w:lang w:eastAsia="ja-JP"/>
              </w:rPr>
            </w:pPr>
            <w:r>
              <w:rPr>
                <w:rFonts w:hint="eastAsia"/>
                <w:b w:val="0"/>
                <w:lang w:eastAsia="ja-JP"/>
              </w:rPr>
              <w:t>VIN</w:t>
            </w:r>
            <w:r w:rsidR="00D12EA1">
              <w:rPr>
                <w:b w:val="0"/>
                <w:lang w:eastAsia="ja-JP"/>
              </w:rPr>
              <w:t>2</w:t>
            </w:r>
          </w:p>
        </w:tc>
        <w:tc>
          <w:tcPr>
            <w:tcW w:w="1320" w:type="dxa"/>
            <w:tcBorders>
              <w:top w:val="double" w:sz="4" w:space="0" w:color="auto"/>
              <w:bottom w:val="double" w:sz="4" w:space="0" w:color="auto"/>
            </w:tcBorders>
            <w:shd w:val="clear" w:color="auto" w:fill="D9D9D9" w:themeFill="background1" w:themeFillShade="D9"/>
          </w:tcPr>
          <w:p w14:paraId="266D1C5A" w14:textId="4537A80A" w:rsidR="00594D0D" w:rsidRPr="00A51140" w:rsidRDefault="00594D0D" w:rsidP="00BA79E7">
            <w:pPr>
              <w:pStyle w:val="tablehead"/>
              <w:ind w:left="0"/>
              <w:rPr>
                <w:b w:val="0"/>
                <w:lang w:eastAsia="ja-JP"/>
              </w:rPr>
            </w:pPr>
            <w:r>
              <w:rPr>
                <w:rFonts w:hint="eastAsia"/>
                <w:b w:val="0"/>
                <w:lang w:eastAsia="ja-JP"/>
              </w:rPr>
              <w:t>VIN</w:t>
            </w:r>
            <w:r w:rsidR="00D12EA1">
              <w:rPr>
                <w:b w:val="0"/>
                <w:lang w:eastAsia="ja-JP"/>
              </w:rPr>
              <w:t>3</w:t>
            </w:r>
          </w:p>
        </w:tc>
      </w:tr>
      <w:tr w:rsidR="00594D0D" w:rsidRPr="00A51140" w14:paraId="51DD9D27" w14:textId="77777777" w:rsidTr="0012126A">
        <w:trPr>
          <w:trHeight w:val="219"/>
          <w:tblHeader/>
        </w:trPr>
        <w:tc>
          <w:tcPr>
            <w:tcW w:w="1319" w:type="dxa"/>
            <w:tcBorders>
              <w:top w:val="double" w:sz="4" w:space="0" w:color="auto"/>
            </w:tcBorders>
            <w:shd w:val="clear" w:color="auto" w:fill="auto"/>
          </w:tcPr>
          <w:p w14:paraId="1DE8F7A0" w14:textId="77777777" w:rsidR="00594D0D" w:rsidRPr="00451715" w:rsidRDefault="00594D0D" w:rsidP="00BA79E7">
            <w:pPr>
              <w:pStyle w:val="tablehead"/>
              <w:ind w:left="0"/>
              <w:rPr>
                <w:b w:val="0"/>
                <w:lang w:eastAsia="ja-JP"/>
              </w:rPr>
            </w:pPr>
            <w:r>
              <w:rPr>
                <w:rFonts w:hint="eastAsia"/>
                <w:b w:val="0"/>
                <w:lang w:eastAsia="ja-JP"/>
              </w:rPr>
              <w:t>1</w:t>
            </w:r>
          </w:p>
        </w:tc>
        <w:tc>
          <w:tcPr>
            <w:tcW w:w="1319" w:type="dxa"/>
            <w:tcBorders>
              <w:top w:val="double" w:sz="4" w:space="0" w:color="auto"/>
            </w:tcBorders>
            <w:shd w:val="clear" w:color="auto" w:fill="auto"/>
          </w:tcPr>
          <w:p w14:paraId="0D707258" w14:textId="77777777" w:rsidR="00594D0D" w:rsidRPr="002C10E5" w:rsidRDefault="00594D0D" w:rsidP="00BA79E7">
            <w:pPr>
              <w:pStyle w:val="tablehead"/>
              <w:ind w:left="0"/>
              <w:rPr>
                <w:lang w:eastAsia="ja-JP"/>
              </w:rPr>
            </w:pPr>
            <w:r w:rsidRPr="00451715">
              <w:rPr>
                <w:b w:val="0"/>
                <w:lang w:eastAsia="ja-JP"/>
              </w:rPr>
              <w:t>CSI40/VC0</w:t>
            </w:r>
          </w:p>
        </w:tc>
        <w:tc>
          <w:tcPr>
            <w:tcW w:w="1320" w:type="dxa"/>
            <w:tcBorders>
              <w:top w:val="double" w:sz="4" w:space="0" w:color="auto"/>
            </w:tcBorders>
            <w:shd w:val="clear" w:color="auto" w:fill="auto"/>
          </w:tcPr>
          <w:p w14:paraId="2DDF5CCE" w14:textId="171603F7" w:rsidR="00594D0D" w:rsidRPr="00A51140" w:rsidRDefault="00594D0D" w:rsidP="00BA79E7">
            <w:pPr>
              <w:pStyle w:val="tablehead"/>
              <w:ind w:left="0"/>
              <w:rPr>
                <w:b w:val="0"/>
                <w:lang w:eastAsia="ja-JP"/>
              </w:rPr>
            </w:pPr>
            <w:r w:rsidRPr="00451715">
              <w:rPr>
                <w:b w:val="0"/>
                <w:lang w:eastAsia="ja-JP"/>
              </w:rPr>
              <w:t>CSI</w:t>
            </w:r>
            <w:r>
              <w:rPr>
                <w:b w:val="0"/>
                <w:lang w:eastAsia="ja-JP"/>
              </w:rPr>
              <w:t>40</w:t>
            </w:r>
            <w:r w:rsidRPr="00451715">
              <w:rPr>
                <w:b w:val="0"/>
                <w:lang w:eastAsia="ja-JP"/>
              </w:rPr>
              <w:t>/VC</w:t>
            </w:r>
            <w:r>
              <w:rPr>
                <w:b w:val="0"/>
                <w:lang w:eastAsia="ja-JP"/>
              </w:rPr>
              <w:t>1</w:t>
            </w:r>
          </w:p>
        </w:tc>
        <w:tc>
          <w:tcPr>
            <w:tcW w:w="1319" w:type="dxa"/>
            <w:tcBorders>
              <w:top w:val="double" w:sz="4" w:space="0" w:color="auto"/>
            </w:tcBorders>
            <w:shd w:val="clear" w:color="auto" w:fill="auto"/>
          </w:tcPr>
          <w:p w14:paraId="6CF82592" w14:textId="3BD0E565" w:rsidR="00594D0D" w:rsidRPr="00A51140" w:rsidRDefault="00594D0D" w:rsidP="00BA79E7">
            <w:pPr>
              <w:pStyle w:val="tablehead"/>
              <w:ind w:left="0"/>
              <w:rPr>
                <w:b w:val="0"/>
                <w:lang w:eastAsia="ja-JP"/>
              </w:rPr>
            </w:pPr>
            <w:r w:rsidRPr="008E36F4">
              <w:rPr>
                <w:b w:val="0"/>
                <w:lang w:eastAsia="ja-JP"/>
              </w:rPr>
              <w:t>CSI</w:t>
            </w:r>
            <w:r>
              <w:rPr>
                <w:b w:val="0"/>
                <w:lang w:eastAsia="ja-JP"/>
              </w:rPr>
              <w:t>4</w:t>
            </w:r>
            <w:r w:rsidRPr="008E36F4">
              <w:rPr>
                <w:b w:val="0"/>
                <w:lang w:eastAsia="ja-JP"/>
              </w:rPr>
              <w:t>0/VC</w:t>
            </w:r>
            <w:r>
              <w:rPr>
                <w:b w:val="0"/>
                <w:lang w:eastAsia="ja-JP"/>
              </w:rPr>
              <w:t>2</w:t>
            </w:r>
          </w:p>
        </w:tc>
        <w:tc>
          <w:tcPr>
            <w:tcW w:w="1320" w:type="dxa"/>
            <w:tcBorders>
              <w:top w:val="double" w:sz="4" w:space="0" w:color="auto"/>
            </w:tcBorders>
            <w:shd w:val="clear" w:color="auto" w:fill="auto"/>
          </w:tcPr>
          <w:p w14:paraId="06C650F9" w14:textId="1BC561B3" w:rsidR="00594D0D" w:rsidRPr="00A51140" w:rsidRDefault="00594D0D" w:rsidP="00BA79E7">
            <w:pPr>
              <w:pStyle w:val="tablehead"/>
              <w:ind w:left="0"/>
              <w:rPr>
                <w:b w:val="0"/>
                <w:lang w:eastAsia="ja-JP"/>
              </w:rPr>
            </w:pPr>
            <w:r w:rsidRPr="00451715">
              <w:rPr>
                <w:b w:val="0"/>
                <w:lang w:eastAsia="ja-JP"/>
              </w:rPr>
              <w:t>CSI40/VC</w:t>
            </w:r>
            <w:r>
              <w:rPr>
                <w:b w:val="0"/>
                <w:lang w:eastAsia="ja-JP"/>
              </w:rPr>
              <w:t>3</w:t>
            </w:r>
          </w:p>
        </w:tc>
      </w:tr>
      <w:tr w:rsidR="00594D0D" w14:paraId="663EC6CD" w14:textId="77777777" w:rsidTr="0012126A">
        <w:trPr>
          <w:trHeight w:val="291"/>
        </w:trPr>
        <w:tc>
          <w:tcPr>
            <w:tcW w:w="1319" w:type="dxa"/>
            <w:tcBorders>
              <w:top w:val="double" w:sz="4" w:space="0" w:color="auto"/>
              <w:bottom w:val="double" w:sz="4" w:space="0" w:color="auto"/>
            </w:tcBorders>
            <w:shd w:val="clear" w:color="auto" w:fill="D9D9D9" w:themeFill="background1" w:themeFillShade="D9"/>
          </w:tcPr>
          <w:p w14:paraId="479167BF" w14:textId="19D2D580" w:rsidR="00594D0D" w:rsidRPr="002D5B02" w:rsidRDefault="00594D0D" w:rsidP="00BA79E7">
            <w:pPr>
              <w:pStyle w:val="table1ordered"/>
              <w:ind w:left="346" w:hanging="289"/>
              <w:jc w:val="center"/>
              <w:rPr>
                <w:lang w:eastAsia="ja-JP"/>
              </w:rPr>
            </w:pPr>
            <w:r>
              <w:rPr>
                <w:rFonts w:hint="eastAsia"/>
                <w:lang w:eastAsia="ja-JP"/>
              </w:rPr>
              <w:t>No.</w:t>
            </w:r>
          </w:p>
        </w:tc>
        <w:tc>
          <w:tcPr>
            <w:tcW w:w="1319" w:type="dxa"/>
            <w:tcBorders>
              <w:top w:val="double" w:sz="4" w:space="0" w:color="auto"/>
              <w:bottom w:val="double" w:sz="4" w:space="0" w:color="auto"/>
            </w:tcBorders>
            <w:shd w:val="clear" w:color="auto" w:fill="D9D9D9" w:themeFill="background1" w:themeFillShade="D9"/>
          </w:tcPr>
          <w:p w14:paraId="3045D52B" w14:textId="03366AD8" w:rsidR="00594D0D" w:rsidRPr="009215C9" w:rsidRDefault="00594D0D" w:rsidP="00BA79E7">
            <w:pPr>
              <w:pStyle w:val="table1ordered"/>
              <w:ind w:left="346" w:hanging="289"/>
              <w:jc w:val="center"/>
              <w:rPr>
                <w:lang w:eastAsia="ja-JP"/>
              </w:rPr>
            </w:pPr>
            <w:r w:rsidRPr="00481EA3">
              <w:rPr>
                <w:rFonts w:hint="eastAsia"/>
              </w:rPr>
              <w:t>VIN</w:t>
            </w:r>
            <w:r w:rsidR="00D12EA1">
              <w:t>16</w:t>
            </w:r>
          </w:p>
        </w:tc>
        <w:tc>
          <w:tcPr>
            <w:tcW w:w="1320" w:type="dxa"/>
            <w:tcBorders>
              <w:top w:val="double" w:sz="4" w:space="0" w:color="auto"/>
              <w:bottom w:val="double" w:sz="4" w:space="0" w:color="auto"/>
            </w:tcBorders>
            <w:shd w:val="clear" w:color="auto" w:fill="D9D9D9" w:themeFill="background1" w:themeFillShade="D9"/>
          </w:tcPr>
          <w:p w14:paraId="020F90BE" w14:textId="59AD8076" w:rsidR="00594D0D" w:rsidRPr="00491763" w:rsidRDefault="00594D0D" w:rsidP="00BA79E7">
            <w:pPr>
              <w:pStyle w:val="table1ordered"/>
              <w:ind w:left="346" w:hanging="289"/>
              <w:jc w:val="center"/>
              <w:rPr>
                <w:lang w:eastAsia="ja-JP"/>
              </w:rPr>
            </w:pPr>
            <w:r w:rsidRPr="00481EA3">
              <w:rPr>
                <w:rFonts w:hint="eastAsia"/>
              </w:rPr>
              <w:t>VIN</w:t>
            </w:r>
            <w:r w:rsidR="00D12EA1">
              <w:t>17</w:t>
            </w:r>
          </w:p>
        </w:tc>
        <w:tc>
          <w:tcPr>
            <w:tcW w:w="1319" w:type="dxa"/>
            <w:tcBorders>
              <w:top w:val="double" w:sz="4" w:space="0" w:color="auto"/>
              <w:bottom w:val="double" w:sz="4" w:space="0" w:color="auto"/>
            </w:tcBorders>
            <w:shd w:val="clear" w:color="auto" w:fill="D9D9D9" w:themeFill="background1" w:themeFillShade="D9"/>
          </w:tcPr>
          <w:p w14:paraId="2A306C64" w14:textId="0161EB51" w:rsidR="00594D0D" w:rsidRDefault="00D12EA1" w:rsidP="00BA79E7">
            <w:pPr>
              <w:pStyle w:val="table1ordered"/>
              <w:ind w:left="346" w:hanging="289"/>
              <w:jc w:val="center"/>
              <w:rPr>
                <w:lang w:eastAsia="ja-JP"/>
              </w:rPr>
            </w:pPr>
            <w:r w:rsidRPr="00481EA3">
              <w:rPr>
                <w:rFonts w:hint="eastAsia"/>
              </w:rPr>
              <w:t>VIN</w:t>
            </w:r>
            <w:r>
              <w:t>18</w:t>
            </w:r>
          </w:p>
        </w:tc>
        <w:tc>
          <w:tcPr>
            <w:tcW w:w="1320" w:type="dxa"/>
            <w:tcBorders>
              <w:top w:val="double" w:sz="4" w:space="0" w:color="auto"/>
              <w:bottom w:val="double" w:sz="4" w:space="0" w:color="auto"/>
            </w:tcBorders>
            <w:shd w:val="clear" w:color="auto" w:fill="D9D9D9" w:themeFill="background1" w:themeFillShade="D9"/>
          </w:tcPr>
          <w:p w14:paraId="1EBB07FB" w14:textId="57E6B5C3" w:rsidR="00594D0D" w:rsidRDefault="00D12EA1" w:rsidP="00BA79E7">
            <w:pPr>
              <w:pStyle w:val="table1ordered"/>
              <w:ind w:left="346" w:hanging="289"/>
              <w:jc w:val="center"/>
              <w:rPr>
                <w:lang w:eastAsia="ja-JP"/>
              </w:rPr>
            </w:pPr>
            <w:r w:rsidRPr="00481EA3">
              <w:rPr>
                <w:rFonts w:hint="eastAsia"/>
              </w:rPr>
              <w:t>VIN</w:t>
            </w:r>
            <w:r>
              <w:t>19</w:t>
            </w:r>
          </w:p>
        </w:tc>
      </w:tr>
      <w:tr w:rsidR="00594D0D" w14:paraId="67FBAEF3" w14:textId="77777777" w:rsidTr="0012126A">
        <w:trPr>
          <w:trHeight w:val="252"/>
        </w:trPr>
        <w:tc>
          <w:tcPr>
            <w:tcW w:w="1319" w:type="dxa"/>
            <w:tcBorders>
              <w:top w:val="double" w:sz="4" w:space="0" w:color="auto"/>
            </w:tcBorders>
            <w:shd w:val="clear" w:color="auto" w:fill="auto"/>
          </w:tcPr>
          <w:p w14:paraId="115D8F4D" w14:textId="22A21CDB" w:rsidR="00594D0D" w:rsidRPr="002D5B02" w:rsidRDefault="00594D0D" w:rsidP="00BA79E7">
            <w:pPr>
              <w:pStyle w:val="table1ordered"/>
              <w:ind w:left="346" w:hanging="289"/>
              <w:jc w:val="center"/>
              <w:rPr>
                <w:lang w:eastAsia="ja-JP"/>
              </w:rPr>
            </w:pPr>
            <w:r>
              <w:rPr>
                <w:lang w:eastAsia="ja-JP"/>
              </w:rPr>
              <w:t>1</w:t>
            </w:r>
          </w:p>
        </w:tc>
        <w:tc>
          <w:tcPr>
            <w:tcW w:w="1319" w:type="dxa"/>
            <w:tcBorders>
              <w:top w:val="double" w:sz="4" w:space="0" w:color="auto"/>
            </w:tcBorders>
            <w:shd w:val="clear" w:color="auto" w:fill="auto"/>
          </w:tcPr>
          <w:p w14:paraId="4D4F34DE" w14:textId="62750560" w:rsidR="00594D0D" w:rsidRDefault="00594D0D" w:rsidP="00BA79E7">
            <w:pPr>
              <w:pStyle w:val="table1ordered"/>
              <w:ind w:left="346" w:hanging="289"/>
              <w:jc w:val="center"/>
              <w:rPr>
                <w:lang w:eastAsia="ja-JP"/>
              </w:rPr>
            </w:pPr>
            <w:r>
              <w:t>CSI42</w:t>
            </w:r>
            <w:r w:rsidRPr="00481EA3">
              <w:t>/VC0</w:t>
            </w:r>
          </w:p>
        </w:tc>
        <w:tc>
          <w:tcPr>
            <w:tcW w:w="1320" w:type="dxa"/>
            <w:tcBorders>
              <w:top w:val="double" w:sz="4" w:space="0" w:color="auto"/>
            </w:tcBorders>
            <w:shd w:val="clear" w:color="auto" w:fill="auto"/>
          </w:tcPr>
          <w:p w14:paraId="72AC15D1" w14:textId="3513E007" w:rsidR="00594D0D" w:rsidRPr="00916D10" w:rsidRDefault="00594D0D" w:rsidP="00BA79E7">
            <w:pPr>
              <w:pStyle w:val="table1ordered"/>
              <w:ind w:left="346" w:hanging="289"/>
              <w:jc w:val="center"/>
              <w:rPr>
                <w:lang w:eastAsia="ja-JP"/>
              </w:rPr>
            </w:pPr>
            <w:r w:rsidRPr="00481EA3">
              <w:t>CSI</w:t>
            </w:r>
            <w:r>
              <w:t>42</w:t>
            </w:r>
            <w:r w:rsidRPr="00481EA3">
              <w:t>/VC</w:t>
            </w:r>
            <w:r>
              <w:t>1</w:t>
            </w:r>
          </w:p>
        </w:tc>
        <w:tc>
          <w:tcPr>
            <w:tcW w:w="1319" w:type="dxa"/>
            <w:tcBorders>
              <w:top w:val="double" w:sz="4" w:space="0" w:color="auto"/>
            </w:tcBorders>
            <w:shd w:val="clear" w:color="auto" w:fill="auto"/>
          </w:tcPr>
          <w:p w14:paraId="4ECDE5B7" w14:textId="408B1F6E" w:rsidR="00594D0D" w:rsidRDefault="00594D0D" w:rsidP="00BA79E7">
            <w:pPr>
              <w:pStyle w:val="table1ordered"/>
              <w:ind w:left="346" w:hanging="289"/>
              <w:jc w:val="center"/>
              <w:rPr>
                <w:lang w:eastAsia="ja-JP"/>
              </w:rPr>
            </w:pPr>
            <w:r w:rsidRPr="008E36F4">
              <w:t>CSI</w:t>
            </w:r>
            <w:r>
              <w:t>42</w:t>
            </w:r>
            <w:r w:rsidRPr="008E36F4">
              <w:t>/VC</w:t>
            </w:r>
            <w:r>
              <w:t>2</w:t>
            </w:r>
          </w:p>
        </w:tc>
        <w:tc>
          <w:tcPr>
            <w:tcW w:w="1320" w:type="dxa"/>
            <w:tcBorders>
              <w:top w:val="double" w:sz="4" w:space="0" w:color="auto"/>
            </w:tcBorders>
            <w:shd w:val="clear" w:color="auto" w:fill="auto"/>
          </w:tcPr>
          <w:p w14:paraId="4BF281CF" w14:textId="191184E9" w:rsidR="00594D0D" w:rsidRDefault="00594D0D" w:rsidP="00BA79E7">
            <w:pPr>
              <w:pStyle w:val="table1ordered"/>
              <w:ind w:left="346" w:hanging="289"/>
              <w:jc w:val="center"/>
              <w:rPr>
                <w:lang w:eastAsia="ja-JP"/>
              </w:rPr>
            </w:pPr>
            <w:r w:rsidRPr="00481EA3">
              <w:t>CSI4</w:t>
            </w:r>
            <w:r>
              <w:t>2</w:t>
            </w:r>
            <w:r w:rsidRPr="00481EA3">
              <w:t>/VC</w:t>
            </w:r>
            <w:r>
              <w:t>3</w:t>
            </w:r>
          </w:p>
        </w:tc>
      </w:tr>
      <w:tr w:rsidR="00594D0D" w14:paraId="0F3701DA" w14:textId="77777777" w:rsidTr="00BA79E7">
        <w:trPr>
          <w:trHeight w:val="291"/>
        </w:trPr>
        <w:tc>
          <w:tcPr>
            <w:tcW w:w="1319" w:type="dxa"/>
            <w:tcBorders>
              <w:top w:val="double" w:sz="4" w:space="0" w:color="auto"/>
              <w:bottom w:val="double" w:sz="4" w:space="0" w:color="auto"/>
            </w:tcBorders>
            <w:shd w:val="clear" w:color="auto" w:fill="D9D9D9" w:themeFill="background1" w:themeFillShade="D9"/>
          </w:tcPr>
          <w:p w14:paraId="0F9206D0" w14:textId="77777777" w:rsidR="00594D0D" w:rsidRPr="002D5B02" w:rsidRDefault="00594D0D" w:rsidP="00BA79E7">
            <w:pPr>
              <w:pStyle w:val="table1ordered"/>
              <w:ind w:left="346" w:hanging="289"/>
              <w:jc w:val="center"/>
              <w:rPr>
                <w:lang w:eastAsia="ja-JP"/>
              </w:rPr>
            </w:pPr>
            <w:r>
              <w:rPr>
                <w:rFonts w:hint="eastAsia"/>
                <w:lang w:eastAsia="ja-JP"/>
              </w:rPr>
              <w:t>No.</w:t>
            </w:r>
          </w:p>
        </w:tc>
        <w:tc>
          <w:tcPr>
            <w:tcW w:w="1319" w:type="dxa"/>
            <w:tcBorders>
              <w:top w:val="double" w:sz="4" w:space="0" w:color="auto"/>
              <w:bottom w:val="double" w:sz="4" w:space="0" w:color="auto"/>
            </w:tcBorders>
            <w:shd w:val="clear" w:color="auto" w:fill="D9D9D9" w:themeFill="background1" w:themeFillShade="D9"/>
          </w:tcPr>
          <w:p w14:paraId="701C2024" w14:textId="48D7EA1F" w:rsidR="00594D0D" w:rsidRPr="009215C9" w:rsidRDefault="00594D0D" w:rsidP="00BA79E7">
            <w:pPr>
              <w:pStyle w:val="table1ordered"/>
              <w:ind w:left="346" w:hanging="289"/>
              <w:jc w:val="center"/>
              <w:rPr>
                <w:lang w:eastAsia="ja-JP"/>
              </w:rPr>
            </w:pPr>
            <w:r w:rsidRPr="00481EA3">
              <w:rPr>
                <w:rFonts w:hint="eastAsia"/>
              </w:rPr>
              <w:t>VIN</w:t>
            </w:r>
            <w:r>
              <w:t>2</w:t>
            </w:r>
            <w:r w:rsidR="00D12EA1">
              <w:t>4</w:t>
            </w:r>
          </w:p>
        </w:tc>
        <w:tc>
          <w:tcPr>
            <w:tcW w:w="1320" w:type="dxa"/>
            <w:tcBorders>
              <w:top w:val="double" w:sz="4" w:space="0" w:color="auto"/>
              <w:bottom w:val="double" w:sz="4" w:space="0" w:color="auto"/>
            </w:tcBorders>
            <w:shd w:val="clear" w:color="auto" w:fill="D9D9D9" w:themeFill="background1" w:themeFillShade="D9"/>
          </w:tcPr>
          <w:p w14:paraId="020A0955" w14:textId="36C588AE" w:rsidR="00594D0D" w:rsidRPr="00491763" w:rsidRDefault="00D12EA1" w:rsidP="00BA79E7">
            <w:pPr>
              <w:pStyle w:val="table1ordered"/>
              <w:ind w:left="346" w:hanging="289"/>
              <w:jc w:val="center"/>
              <w:rPr>
                <w:lang w:eastAsia="ja-JP"/>
              </w:rPr>
            </w:pPr>
            <w:r w:rsidRPr="00481EA3">
              <w:rPr>
                <w:rFonts w:hint="eastAsia"/>
              </w:rPr>
              <w:t>VIN</w:t>
            </w:r>
            <w:r>
              <w:t>25</w:t>
            </w:r>
          </w:p>
        </w:tc>
        <w:tc>
          <w:tcPr>
            <w:tcW w:w="1319" w:type="dxa"/>
            <w:tcBorders>
              <w:top w:val="double" w:sz="4" w:space="0" w:color="auto"/>
              <w:bottom w:val="double" w:sz="4" w:space="0" w:color="auto"/>
            </w:tcBorders>
            <w:shd w:val="clear" w:color="auto" w:fill="D9D9D9" w:themeFill="background1" w:themeFillShade="D9"/>
          </w:tcPr>
          <w:p w14:paraId="5614A5EB" w14:textId="0E4540DF" w:rsidR="00594D0D" w:rsidRDefault="00D12EA1" w:rsidP="00BA79E7">
            <w:pPr>
              <w:pStyle w:val="table1ordered"/>
              <w:ind w:left="346" w:hanging="289"/>
              <w:jc w:val="center"/>
              <w:rPr>
                <w:lang w:eastAsia="ja-JP"/>
              </w:rPr>
            </w:pPr>
            <w:r w:rsidRPr="00481EA3">
              <w:rPr>
                <w:rFonts w:hint="eastAsia"/>
              </w:rPr>
              <w:t>VIN</w:t>
            </w:r>
            <w:r>
              <w:t>26</w:t>
            </w:r>
          </w:p>
        </w:tc>
        <w:tc>
          <w:tcPr>
            <w:tcW w:w="1320" w:type="dxa"/>
            <w:tcBorders>
              <w:top w:val="double" w:sz="4" w:space="0" w:color="auto"/>
              <w:bottom w:val="double" w:sz="4" w:space="0" w:color="auto"/>
            </w:tcBorders>
            <w:shd w:val="clear" w:color="auto" w:fill="D9D9D9" w:themeFill="background1" w:themeFillShade="D9"/>
          </w:tcPr>
          <w:p w14:paraId="712E105F" w14:textId="694403F3" w:rsidR="00594D0D" w:rsidRDefault="00D12EA1" w:rsidP="00BA79E7">
            <w:pPr>
              <w:pStyle w:val="table1ordered"/>
              <w:ind w:left="346" w:hanging="289"/>
              <w:jc w:val="center"/>
              <w:rPr>
                <w:lang w:eastAsia="ja-JP"/>
              </w:rPr>
            </w:pPr>
            <w:r w:rsidRPr="00481EA3">
              <w:rPr>
                <w:rFonts w:hint="eastAsia"/>
              </w:rPr>
              <w:t>VIN</w:t>
            </w:r>
            <w:r>
              <w:t>27</w:t>
            </w:r>
          </w:p>
        </w:tc>
      </w:tr>
      <w:tr w:rsidR="00594D0D" w14:paraId="2BA6A589" w14:textId="77777777" w:rsidTr="00BA79E7">
        <w:trPr>
          <w:trHeight w:val="252"/>
        </w:trPr>
        <w:tc>
          <w:tcPr>
            <w:tcW w:w="1319" w:type="dxa"/>
            <w:tcBorders>
              <w:top w:val="double" w:sz="4" w:space="0" w:color="auto"/>
            </w:tcBorders>
            <w:shd w:val="clear" w:color="auto" w:fill="auto"/>
          </w:tcPr>
          <w:p w14:paraId="4C4ECD0E" w14:textId="77777777" w:rsidR="00594D0D" w:rsidRPr="002D5B02" w:rsidRDefault="00594D0D" w:rsidP="00BA79E7">
            <w:pPr>
              <w:pStyle w:val="table1ordered"/>
              <w:ind w:left="346" w:hanging="289"/>
              <w:jc w:val="center"/>
              <w:rPr>
                <w:lang w:eastAsia="ja-JP"/>
              </w:rPr>
            </w:pPr>
            <w:r>
              <w:rPr>
                <w:lang w:eastAsia="ja-JP"/>
              </w:rPr>
              <w:t>1</w:t>
            </w:r>
          </w:p>
        </w:tc>
        <w:tc>
          <w:tcPr>
            <w:tcW w:w="1319" w:type="dxa"/>
            <w:tcBorders>
              <w:top w:val="double" w:sz="4" w:space="0" w:color="auto"/>
            </w:tcBorders>
            <w:shd w:val="clear" w:color="auto" w:fill="auto"/>
          </w:tcPr>
          <w:p w14:paraId="061D6928" w14:textId="1FE630C9" w:rsidR="00594D0D" w:rsidRDefault="00594D0D" w:rsidP="00BA79E7">
            <w:pPr>
              <w:pStyle w:val="table1ordered"/>
              <w:ind w:left="346" w:hanging="289"/>
              <w:jc w:val="center"/>
              <w:rPr>
                <w:lang w:eastAsia="ja-JP"/>
              </w:rPr>
            </w:pPr>
            <w:r>
              <w:t>CSI43</w:t>
            </w:r>
            <w:r w:rsidRPr="00481EA3">
              <w:t>/VC0</w:t>
            </w:r>
          </w:p>
        </w:tc>
        <w:tc>
          <w:tcPr>
            <w:tcW w:w="1320" w:type="dxa"/>
            <w:tcBorders>
              <w:top w:val="double" w:sz="4" w:space="0" w:color="auto"/>
            </w:tcBorders>
            <w:shd w:val="clear" w:color="auto" w:fill="auto"/>
          </w:tcPr>
          <w:p w14:paraId="3157D98E" w14:textId="2C270D14" w:rsidR="00594D0D" w:rsidRPr="00916D10" w:rsidRDefault="00594D0D" w:rsidP="00BA79E7">
            <w:pPr>
              <w:pStyle w:val="table1ordered"/>
              <w:ind w:left="346" w:hanging="289"/>
              <w:jc w:val="center"/>
              <w:rPr>
                <w:lang w:eastAsia="ja-JP"/>
              </w:rPr>
            </w:pPr>
            <w:r w:rsidRPr="00481EA3">
              <w:t>CSI</w:t>
            </w:r>
            <w:r>
              <w:t>43</w:t>
            </w:r>
            <w:r w:rsidRPr="00481EA3">
              <w:t>/VC</w:t>
            </w:r>
            <w:r>
              <w:t>1</w:t>
            </w:r>
          </w:p>
        </w:tc>
        <w:tc>
          <w:tcPr>
            <w:tcW w:w="1319" w:type="dxa"/>
            <w:tcBorders>
              <w:top w:val="double" w:sz="4" w:space="0" w:color="auto"/>
            </w:tcBorders>
            <w:shd w:val="clear" w:color="auto" w:fill="auto"/>
          </w:tcPr>
          <w:p w14:paraId="1241F501" w14:textId="73573F0A" w:rsidR="00594D0D" w:rsidRDefault="00594D0D" w:rsidP="00BA79E7">
            <w:pPr>
              <w:pStyle w:val="table1ordered"/>
              <w:ind w:left="346" w:hanging="289"/>
              <w:jc w:val="center"/>
              <w:rPr>
                <w:lang w:eastAsia="ja-JP"/>
              </w:rPr>
            </w:pPr>
            <w:r w:rsidRPr="008E36F4">
              <w:t>CSI</w:t>
            </w:r>
            <w:r>
              <w:t>43</w:t>
            </w:r>
            <w:r w:rsidRPr="008E36F4">
              <w:t>/VC</w:t>
            </w:r>
            <w:r>
              <w:t>2</w:t>
            </w:r>
          </w:p>
        </w:tc>
        <w:tc>
          <w:tcPr>
            <w:tcW w:w="1320" w:type="dxa"/>
            <w:tcBorders>
              <w:top w:val="double" w:sz="4" w:space="0" w:color="auto"/>
            </w:tcBorders>
            <w:shd w:val="clear" w:color="auto" w:fill="auto"/>
          </w:tcPr>
          <w:p w14:paraId="0760E7BB" w14:textId="11AF49DA" w:rsidR="00594D0D" w:rsidRDefault="00594D0D" w:rsidP="00BA79E7">
            <w:pPr>
              <w:pStyle w:val="table1ordered"/>
              <w:ind w:left="346" w:hanging="289"/>
              <w:jc w:val="center"/>
              <w:rPr>
                <w:lang w:eastAsia="ja-JP"/>
              </w:rPr>
            </w:pPr>
            <w:r w:rsidRPr="00481EA3">
              <w:t>CSI4</w:t>
            </w:r>
            <w:r>
              <w:t>3</w:t>
            </w:r>
            <w:r w:rsidRPr="00481EA3">
              <w:t>/VC</w:t>
            </w:r>
            <w:r>
              <w:t>3</w:t>
            </w:r>
          </w:p>
        </w:tc>
      </w:tr>
    </w:tbl>
    <w:p w14:paraId="23B8AFD0" w14:textId="6EED7906" w:rsidR="00056668" w:rsidRDefault="00594D0D">
      <w:pPr>
        <w:overflowPunct/>
        <w:autoSpaceDE/>
        <w:autoSpaceDN/>
        <w:adjustRightInd/>
        <w:spacing w:after="0" w:line="240" w:lineRule="auto"/>
        <w:textAlignment w:val="auto"/>
        <w:rPr>
          <w:lang w:eastAsia="ja-JP"/>
        </w:rPr>
      </w:pPr>
      <w:r>
        <w:rPr>
          <w:lang w:eastAsia="ja-JP"/>
        </w:rPr>
        <w:t xml:space="preserve">Above is default setting </w:t>
      </w:r>
      <w:r w:rsidR="000E3FF2">
        <w:rPr>
          <w:lang w:eastAsia="ja-JP"/>
        </w:rPr>
        <w:t xml:space="preserve">statically </w:t>
      </w:r>
      <w:r>
        <w:rPr>
          <w:lang w:eastAsia="ja-JP"/>
        </w:rPr>
        <w:t>on Falcon board (R-Car V3U).</w:t>
      </w:r>
    </w:p>
    <w:p w14:paraId="7F3D95A0" w14:textId="64D1D822" w:rsidR="0061796B" w:rsidRDefault="0061796B">
      <w:pPr>
        <w:rPr>
          <w:lang w:eastAsia="ja-JP"/>
        </w:rPr>
      </w:pPr>
    </w:p>
    <w:p w14:paraId="615D731B" w14:textId="77777777" w:rsidR="00A4334A" w:rsidRPr="0061796B" w:rsidRDefault="00A4334A">
      <w:pPr>
        <w:rPr>
          <w:lang w:eastAsia="ja-JP"/>
        </w:rPr>
      </w:pPr>
    </w:p>
    <w:p w14:paraId="78A21DDF" w14:textId="77777777" w:rsidR="00CF4D13" w:rsidRDefault="00CF4D13" w:rsidP="00CF4D13">
      <w:pPr>
        <w:pStyle w:val="Heading2"/>
      </w:pPr>
      <w:r>
        <w:rPr>
          <w:rFonts w:hint="eastAsia"/>
          <w:lang w:eastAsia="ja-JP"/>
        </w:rPr>
        <w:t>Input</w:t>
      </w:r>
      <w:r w:rsidR="0003041F">
        <w:rPr>
          <w:lang w:eastAsia="ja-JP"/>
        </w:rPr>
        <w:t xml:space="preserve"> </w:t>
      </w:r>
      <w:r>
        <w:rPr>
          <w:rFonts w:hint="eastAsia"/>
          <w:lang w:eastAsia="ja-JP"/>
        </w:rPr>
        <w:t>/</w:t>
      </w:r>
      <w:r w:rsidR="0003041F">
        <w:rPr>
          <w:lang w:eastAsia="ja-JP"/>
        </w:rPr>
        <w:t xml:space="preserve"> </w:t>
      </w:r>
      <w:r>
        <w:rPr>
          <w:rFonts w:hint="eastAsia"/>
          <w:lang w:eastAsia="ja-JP"/>
        </w:rPr>
        <w:t>Output Format</w:t>
      </w:r>
    </w:p>
    <w:p w14:paraId="7E60F2DD" w14:textId="77777777" w:rsidR="00CF4D13" w:rsidRDefault="00CF4D13" w:rsidP="00CF4D13">
      <w:pPr>
        <w:rPr>
          <w:lang w:eastAsia="ja-JP"/>
        </w:rPr>
      </w:pPr>
      <w:r>
        <w:rPr>
          <w:rFonts w:hint="eastAsia"/>
          <w:lang w:eastAsia="ja-JP"/>
        </w:rPr>
        <w:t xml:space="preserve">The </w:t>
      </w:r>
      <w:r w:rsidRPr="00CF4D13">
        <w:rPr>
          <w:lang w:eastAsia="ja-JP"/>
        </w:rPr>
        <w:t>following table shows the Input/output format for this module</w:t>
      </w:r>
      <w:r w:rsidRPr="004D1C59">
        <w:t>.</w:t>
      </w:r>
    </w:p>
    <w:p w14:paraId="6851F60E" w14:textId="48DBB1CE" w:rsidR="00CF4D13" w:rsidRPr="002940CB" w:rsidRDefault="00EE4973" w:rsidP="00624CA4">
      <w:pPr>
        <w:pStyle w:val="Caption"/>
        <w:spacing w:after="160" w:line="260" w:lineRule="exact"/>
        <w:ind w:left="1134" w:hangingChars="538" w:hanging="1134"/>
        <w:rPr>
          <w:color w:val="0000FF"/>
          <w:sz w:val="20"/>
          <w:szCs w:val="20"/>
          <w:lang w:eastAsia="ja-JP"/>
        </w:rPr>
      </w:pPr>
      <w:r w:rsidRPr="007903BF">
        <w:rPr>
          <w:lang w:eastAsia="ja-JP"/>
        </w:rPr>
        <w:t>T</w:t>
      </w:r>
      <w:r w:rsidRPr="007903BF">
        <w:t xml:space="preserve">able </w:t>
      </w:r>
      <w:r w:rsidR="005D408F">
        <w:fldChar w:fldCharType="begin"/>
      </w:r>
      <w:r w:rsidR="005D408F">
        <w:instrText xml:space="preserve"> STYLEREF 1 \s </w:instrText>
      </w:r>
      <w:r w:rsidR="005D408F">
        <w:fldChar w:fldCharType="separate"/>
      </w:r>
      <w:r w:rsidR="00E32B0C">
        <w:rPr>
          <w:noProof/>
        </w:rPr>
        <w:t>4</w:t>
      </w:r>
      <w:r w:rsidR="005D408F">
        <w:rPr>
          <w:noProof/>
        </w:rPr>
        <w:fldChar w:fldCharType="end"/>
      </w:r>
      <w:r w:rsidRPr="00CE1D32">
        <w:t>.</w:t>
      </w:r>
      <w:r w:rsidR="005D408F">
        <w:fldChar w:fldCharType="begin"/>
      </w:r>
      <w:r w:rsidR="005D408F">
        <w:instrText xml:space="preserve"> SEQ Table \* ARABIC \s 1 </w:instrText>
      </w:r>
      <w:r w:rsidR="005D408F">
        <w:fldChar w:fldCharType="separate"/>
      </w:r>
      <w:r w:rsidR="00E32B0C">
        <w:rPr>
          <w:noProof/>
        </w:rPr>
        <w:t>12</w:t>
      </w:r>
      <w:r w:rsidR="005D408F">
        <w:rPr>
          <w:noProof/>
        </w:rPr>
        <w:fldChar w:fldCharType="end"/>
      </w:r>
      <w:r w:rsidR="000874E1" w:rsidRPr="009001C3">
        <w:rPr>
          <w:bCs w:val="0"/>
          <w:lang w:eastAsia="ja-JP"/>
        </w:rPr>
        <w:t xml:space="preserve"> </w:t>
      </w:r>
      <w:r w:rsidR="00CF4D13" w:rsidRPr="002940CB">
        <w:rPr>
          <w:rFonts w:hint="eastAsia"/>
          <w:sz w:val="20"/>
          <w:szCs w:val="20"/>
          <w:lang w:eastAsia="ja-JP"/>
        </w:rPr>
        <w:tab/>
      </w:r>
      <w:r w:rsidR="004809E7" w:rsidRPr="002940CB">
        <w:rPr>
          <w:sz w:val="20"/>
          <w:szCs w:val="20"/>
          <w:lang w:eastAsia="ja-JP"/>
        </w:rPr>
        <w:t>Input/output</w:t>
      </w:r>
      <w:r w:rsidR="00CF4D13" w:rsidRPr="002940CB">
        <w:rPr>
          <w:rFonts w:hint="eastAsia"/>
          <w:sz w:val="20"/>
          <w:szCs w:val="20"/>
          <w:lang w:eastAsia="ja-JP"/>
        </w:rPr>
        <w:t xml:space="preserve"> format</w:t>
      </w:r>
      <w:r w:rsidR="00180DB5" w:rsidRPr="002940CB">
        <w:rPr>
          <w:rFonts w:hint="eastAsia"/>
          <w:sz w:val="20"/>
          <w:szCs w:val="20"/>
          <w:lang w:eastAsia="ja-JP"/>
        </w:rPr>
        <w:t xml:space="preserve"> (R-Car </w:t>
      </w:r>
      <w:r w:rsidR="00E62C48">
        <w:rPr>
          <w:rFonts w:hint="eastAsia"/>
          <w:sz w:val="20"/>
          <w:szCs w:val="20"/>
          <w:lang w:eastAsia="ja-JP"/>
        </w:rPr>
        <w:t>H3 / M3 / M3N / E3</w:t>
      </w:r>
      <w:r w:rsidR="00745C96">
        <w:rPr>
          <w:sz w:val="20"/>
          <w:szCs w:val="20"/>
          <w:lang w:eastAsia="ja-JP"/>
        </w:rPr>
        <w:t xml:space="preserve"> / D3</w:t>
      </w:r>
      <w:r w:rsidR="00E62C48">
        <w:rPr>
          <w:rFonts w:hint="eastAsia"/>
          <w:sz w:val="20"/>
          <w:szCs w:val="20"/>
          <w:lang w:eastAsia="ja-JP"/>
        </w:rPr>
        <w:t xml:space="preserve"> / V3U / V3H</w:t>
      </w:r>
      <w:r w:rsidR="00180DB5" w:rsidRPr="002940CB">
        <w:rPr>
          <w:rFonts w:hint="eastAsia"/>
          <w:sz w:val="20"/>
          <w:szCs w:val="20"/>
          <w:lang w:eastAsia="ja-JP"/>
        </w:rPr>
        <w:t>)</w:t>
      </w:r>
    </w:p>
    <w:tbl>
      <w:tblPr>
        <w:tblW w:w="10206" w:type="dxa"/>
        <w:tblInd w:w="-294"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1095"/>
        <w:gridCol w:w="1032"/>
        <w:gridCol w:w="1034"/>
        <w:gridCol w:w="993"/>
        <w:gridCol w:w="992"/>
        <w:gridCol w:w="992"/>
        <w:gridCol w:w="1092"/>
        <w:gridCol w:w="2976"/>
      </w:tblGrid>
      <w:tr w:rsidR="001A5B9E" w:rsidRPr="00A51140" w14:paraId="25DC291D" w14:textId="77777777" w:rsidTr="009F7AC1">
        <w:trPr>
          <w:trHeight w:val="291"/>
          <w:tblHeader/>
        </w:trPr>
        <w:tc>
          <w:tcPr>
            <w:tcW w:w="2127" w:type="dxa"/>
            <w:gridSpan w:val="2"/>
            <w:tcBorders>
              <w:bottom w:val="single" w:sz="4" w:space="0" w:color="auto"/>
            </w:tcBorders>
            <w:vAlign w:val="center"/>
          </w:tcPr>
          <w:p w14:paraId="2B5954F9" w14:textId="77777777" w:rsidR="001A5B9E" w:rsidRPr="00A51140" w:rsidRDefault="001A5B9E" w:rsidP="003B19D6">
            <w:pPr>
              <w:pStyle w:val="tablehead"/>
              <w:spacing w:before="0" w:after="0"/>
              <w:ind w:left="0"/>
              <w:rPr>
                <w:b w:val="0"/>
                <w:lang w:eastAsia="ja-JP"/>
              </w:rPr>
            </w:pPr>
            <w:r>
              <w:rPr>
                <w:rFonts w:hint="eastAsia"/>
                <w:b w:val="0"/>
                <w:lang w:eastAsia="ja-JP"/>
              </w:rPr>
              <w:t>Input format for VIN</w:t>
            </w:r>
            <w:r>
              <w:rPr>
                <w:b w:val="0"/>
                <w:lang w:eastAsia="ja-JP"/>
              </w:rPr>
              <w:t xml:space="preserve"> </w:t>
            </w:r>
            <w:r>
              <w:rPr>
                <w:rFonts w:hint="eastAsia"/>
                <w:b w:val="0"/>
                <w:lang w:eastAsia="ja-JP"/>
              </w:rPr>
              <w:t>/</w:t>
            </w:r>
            <w:r>
              <w:rPr>
                <w:b w:val="0"/>
                <w:lang w:eastAsia="ja-JP"/>
              </w:rPr>
              <w:t xml:space="preserve"> CSI2</w:t>
            </w:r>
          </w:p>
        </w:tc>
        <w:tc>
          <w:tcPr>
            <w:tcW w:w="1034" w:type="dxa"/>
            <w:vMerge w:val="restart"/>
            <w:vAlign w:val="center"/>
          </w:tcPr>
          <w:p w14:paraId="1D1D9ECA" w14:textId="77777777" w:rsidR="001A5B9E" w:rsidRPr="00A51140" w:rsidRDefault="001A5B9E" w:rsidP="0055335D">
            <w:pPr>
              <w:pStyle w:val="tablehead"/>
              <w:spacing w:before="0" w:after="0"/>
              <w:ind w:left="0"/>
              <w:rPr>
                <w:b w:val="0"/>
                <w:lang w:eastAsia="ja-JP"/>
              </w:rPr>
            </w:pPr>
            <w:r>
              <w:rPr>
                <w:b w:val="0"/>
                <w:lang w:eastAsia="ja-JP"/>
              </w:rPr>
              <w:t>HDMI o</w:t>
            </w:r>
            <w:r>
              <w:rPr>
                <w:rFonts w:hint="eastAsia"/>
                <w:b w:val="0"/>
                <w:lang w:eastAsia="ja-JP"/>
              </w:rPr>
              <w:t>utput formats f</w:t>
            </w:r>
            <w:r>
              <w:rPr>
                <w:b w:val="0"/>
                <w:lang w:eastAsia="ja-JP"/>
              </w:rPr>
              <w:t>rom</w:t>
            </w:r>
            <w:r>
              <w:rPr>
                <w:rFonts w:hint="eastAsia"/>
                <w:b w:val="0"/>
                <w:lang w:eastAsia="ja-JP"/>
              </w:rPr>
              <w:t xml:space="preserve"> ADV7</w:t>
            </w:r>
            <w:r>
              <w:rPr>
                <w:b w:val="0"/>
                <w:lang w:eastAsia="ja-JP"/>
              </w:rPr>
              <w:t>482</w:t>
            </w:r>
          </w:p>
        </w:tc>
        <w:tc>
          <w:tcPr>
            <w:tcW w:w="993" w:type="dxa"/>
            <w:vMerge w:val="restart"/>
            <w:vAlign w:val="center"/>
          </w:tcPr>
          <w:p w14:paraId="1461660E" w14:textId="77777777" w:rsidR="001A5B9E" w:rsidRPr="00A51140" w:rsidRDefault="001A5B9E">
            <w:pPr>
              <w:pStyle w:val="tablehead"/>
              <w:spacing w:before="0" w:after="0"/>
              <w:ind w:left="0"/>
              <w:rPr>
                <w:b w:val="0"/>
                <w:lang w:eastAsia="ja-JP"/>
              </w:rPr>
            </w:pPr>
            <w:r>
              <w:rPr>
                <w:b w:val="0"/>
                <w:lang w:eastAsia="ja-JP"/>
              </w:rPr>
              <w:t>CVBS</w:t>
            </w:r>
            <w:r>
              <w:rPr>
                <w:rFonts w:hint="eastAsia"/>
                <w:b w:val="0"/>
                <w:lang w:eastAsia="ja-JP"/>
              </w:rPr>
              <w:t xml:space="preserve"> output</w:t>
            </w:r>
            <w:r>
              <w:rPr>
                <w:b w:val="0"/>
                <w:lang w:eastAsia="ja-JP"/>
              </w:rPr>
              <w:t xml:space="preserve"> </w:t>
            </w:r>
            <w:r>
              <w:rPr>
                <w:rFonts w:hint="eastAsia"/>
                <w:b w:val="0"/>
                <w:lang w:eastAsia="ja-JP"/>
              </w:rPr>
              <w:t>formats fr</w:t>
            </w:r>
            <w:r>
              <w:rPr>
                <w:b w:val="0"/>
                <w:lang w:eastAsia="ja-JP"/>
              </w:rPr>
              <w:t>om</w:t>
            </w:r>
            <w:r>
              <w:rPr>
                <w:rFonts w:hint="eastAsia"/>
                <w:b w:val="0"/>
                <w:lang w:eastAsia="ja-JP"/>
              </w:rPr>
              <w:t xml:space="preserve"> ADV7</w:t>
            </w:r>
            <w:r>
              <w:rPr>
                <w:b w:val="0"/>
                <w:lang w:eastAsia="ja-JP"/>
              </w:rPr>
              <w:t>482</w:t>
            </w:r>
          </w:p>
        </w:tc>
        <w:tc>
          <w:tcPr>
            <w:tcW w:w="992" w:type="dxa"/>
            <w:vMerge w:val="restart"/>
          </w:tcPr>
          <w:p w14:paraId="7BE7B439" w14:textId="62230F43" w:rsidR="001A5B9E" w:rsidRDefault="001A5B9E">
            <w:pPr>
              <w:pStyle w:val="tablehead"/>
              <w:spacing w:before="0" w:after="0"/>
              <w:ind w:left="0"/>
              <w:rPr>
                <w:b w:val="0"/>
                <w:lang w:eastAsia="ja-JP"/>
              </w:rPr>
            </w:pPr>
            <w:r>
              <w:rPr>
                <w:b w:val="0"/>
                <w:lang w:eastAsia="ja-JP"/>
              </w:rPr>
              <w:t>HDMI o</w:t>
            </w:r>
            <w:r>
              <w:rPr>
                <w:rFonts w:hint="eastAsia"/>
                <w:b w:val="0"/>
                <w:lang w:eastAsia="ja-JP"/>
              </w:rPr>
              <w:t>utput formats f</w:t>
            </w:r>
            <w:r>
              <w:rPr>
                <w:b w:val="0"/>
                <w:lang w:eastAsia="ja-JP"/>
              </w:rPr>
              <w:t>rom</w:t>
            </w:r>
            <w:r>
              <w:rPr>
                <w:rFonts w:hint="eastAsia"/>
                <w:b w:val="0"/>
                <w:lang w:eastAsia="ja-JP"/>
              </w:rPr>
              <w:t xml:space="preserve"> ADV7</w:t>
            </w:r>
            <w:r>
              <w:rPr>
                <w:b w:val="0"/>
                <w:lang w:eastAsia="ja-JP"/>
              </w:rPr>
              <w:t>612</w:t>
            </w:r>
          </w:p>
        </w:tc>
        <w:tc>
          <w:tcPr>
            <w:tcW w:w="992" w:type="dxa"/>
            <w:vMerge w:val="restart"/>
          </w:tcPr>
          <w:p w14:paraId="44B9A55E" w14:textId="1ECFF9CB" w:rsidR="001A5B9E" w:rsidRDefault="001A5B9E">
            <w:pPr>
              <w:pStyle w:val="tablehead"/>
              <w:spacing w:before="0" w:after="0"/>
              <w:ind w:left="0"/>
              <w:rPr>
                <w:b w:val="0"/>
                <w:lang w:eastAsia="ja-JP"/>
              </w:rPr>
            </w:pPr>
            <w:r>
              <w:rPr>
                <w:b w:val="0"/>
                <w:lang w:eastAsia="ja-JP"/>
              </w:rPr>
              <w:t>CVBS</w:t>
            </w:r>
            <w:r>
              <w:rPr>
                <w:rFonts w:hint="eastAsia"/>
                <w:b w:val="0"/>
                <w:lang w:eastAsia="ja-JP"/>
              </w:rPr>
              <w:t xml:space="preserve"> output</w:t>
            </w:r>
            <w:r>
              <w:rPr>
                <w:b w:val="0"/>
                <w:lang w:eastAsia="ja-JP"/>
              </w:rPr>
              <w:t xml:space="preserve"> </w:t>
            </w:r>
            <w:r>
              <w:rPr>
                <w:rFonts w:hint="eastAsia"/>
                <w:b w:val="0"/>
                <w:lang w:eastAsia="ja-JP"/>
              </w:rPr>
              <w:t>formats fr</w:t>
            </w:r>
            <w:r>
              <w:rPr>
                <w:b w:val="0"/>
                <w:lang w:eastAsia="ja-JP"/>
              </w:rPr>
              <w:t>om</w:t>
            </w:r>
            <w:r>
              <w:rPr>
                <w:rFonts w:hint="eastAsia"/>
                <w:b w:val="0"/>
                <w:lang w:eastAsia="ja-JP"/>
              </w:rPr>
              <w:t xml:space="preserve"> ADV7</w:t>
            </w:r>
            <w:r>
              <w:rPr>
                <w:b w:val="0"/>
                <w:lang w:eastAsia="ja-JP"/>
              </w:rPr>
              <w:t>180</w:t>
            </w:r>
          </w:p>
        </w:tc>
        <w:tc>
          <w:tcPr>
            <w:tcW w:w="1092" w:type="dxa"/>
            <w:vMerge w:val="restart"/>
            <w:vAlign w:val="center"/>
          </w:tcPr>
          <w:p w14:paraId="580D4FC7" w14:textId="7F06D8D7" w:rsidR="001A5B9E" w:rsidRPr="0078041E" w:rsidRDefault="001A5B9E">
            <w:pPr>
              <w:pStyle w:val="tablehead"/>
              <w:spacing w:before="0" w:after="0"/>
              <w:ind w:left="0"/>
              <w:rPr>
                <w:b w:val="0"/>
                <w:lang w:eastAsia="ja-JP"/>
              </w:rPr>
            </w:pPr>
            <w:r>
              <w:rPr>
                <w:b w:val="0"/>
                <w:lang w:eastAsia="ja-JP"/>
              </w:rPr>
              <w:t>O</w:t>
            </w:r>
            <w:r>
              <w:rPr>
                <w:rFonts w:hint="eastAsia"/>
                <w:b w:val="0"/>
                <w:lang w:eastAsia="ja-JP"/>
              </w:rPr>
              <w:t>utput</w:t>
            </w:r>
            <w:r>
              <w:rPr>
                <w:b w:val="0"/>
                <w:lang w:eastAsia="ja-JP"/>
              </w:rPr>
              <w:t xml:space="preserve"> </w:t>
            </w:r>
            <w:r>
              <w:rPr>
                <w:rFonts w:hint="eastAsia"/>
                <w:b w:val="0"/>
                <w:lang w:eastAsia="ja-JP"/>
              </w:rPr>
              <w:t>formats fr</w:t>
            </w:r>
            <w:r>
              <w:rPr>
                <w:b w:val="0"/>
                <w:lang w:eastAsia="ja-JP"/>
              </w:rPr>
              <w:t>om MAX96712</w:t>
            </w:r>
          </w:p>
        </w:tc>
        <w:tc>
          <w:tcPr>
            <w:tcW w:w="2976" w:type="dxa"/>
            <w:vMerge w:val="restart"/>
            <w:vAlign w:val="center"/>
          </w:tcPr>
          <w:p w14:paraId="7794E32D" w14:textId="61E6385E" w:rsidR="001A5B9E" w:rsidRPr="00A51140" w:rsidRDefault="001A5B9E">
            <w:pPr>
              <w:pStyle w:val="tablehead"/>
              <w:spacing w:before="0" w:after="0"/>
              <w:ind w:left="0"/>
              <w:rPr>
                <w:b w:val="0"/>
                <w:lang w:eastAsia="ja-JP"/>
              </w:rPr>
            </w:pPr>
            <w:r w:rsidRPr="0078041E">
              <w:rPr>
                <w:b w:val="0"/>
                <w:lang w:eastAsia="ja-JP"/>
              </w:rPr>
              <w:t xml:space="preserve">Media </w:t>
            </w:r>
            <w:r>
              <w:rPr>
                <w:b w:val="0"/>
                <w:lang w:eastAsia="ja-JP"/>
              </w:rPr>
              <w:t>b</w:t>
            </w:r>
            <w:r w:rsidRPr="0078041E">
              <w:rPr>
                <w:b w:val="0"/>
                <w:lang w:eastAsia="ja-JP"/>
              </w:rPr>
              <w:t xml:space="preserve">us </w:t>
            </w:r>
            <w:r>
              <w:rPr>
                <w:b w:val="0"/>
                <w:lang w:eastAsia="ja-JP"/>
              </w:rPr>
              <w:t>p</w:t>
            </w:r>
            <w:r w:rsidRPr="0078041E">
              <w:rPr>
                <w:b w:val="0"/>
                <w:lang w:eastAsia="ja-JP"/>
              </w:rPr>
              <w:t xml:space="preserve">ixel </w:t>
            </w:r>
            <w:r>
              <w:rPr>
                <w:b w:val="0"/>
                <w:lang w:eastAsia="ja-JP"/>
              </w:rPr>
              <w:t>c</w:t>
            </w:r>
            <w:r w:rsidRPr="0078041E">
              <w:rPr>
                <w:b w:val="0"/>
                <w:lang w:eastAsia="ja-JP"/>
              </w:rPr>
              <w:t>ode</w:t>
            </w:r>
            <w:r>
              <w:rPr>
                <w:rFonts w:hint="eastAsia"/>
                <w:b w:val="0"/>
                <w:lang w:eastAsia="ja-JP"/>
              </w:rPr>
              <w:t xml:space="preserve"> </w:t>
            </w:r>
            <w:r>
              <w:rPr>
                <w:b w:val="0"/>
                <w:lang w:eastAsia="ja-JP"/>
              </w:rPr>
              <w:t>that this module supports</w:t>
            </w:r>
          </w:p>
        </w:tc>
      </w:tr>
      <w:tr w:rsidR="001A5B9E" w:rsidRPr="00A51140" w14:paraId="71097C47" w14:textId="77777777" w:rsidTr="009F7AC1">
        <w:trPr>
          <w:trHeight w:val="398"/>
          <w:tblHeader/>
        </w:trPr>
        <w:tc>
          <w:tcPr>
            <w:tcW w:w="1095" w:type="dxa"/>
            <w:tcBorders>
              <w:top w:val="single" w:sz="4" w:space="0" w:color="auto"/>
              <w:bottom w:val="double" w:sz="4" w:space="0" w:color="auto"/>
            </w:tcBorders>
            <w:vAlign w:val="center"/>
          </w:tcPr>
          <w:p w14:paraId="0A220971" w14:textId="77777777" w:rsidR="001A5B9E" w:rsidRDefault="001A5B9E" w:rsidP="00684A4B">
            <w:pPr>
              <w:pStyle w:val="tablehead"/>
              <w:spacing w:before="0" w:after="0"/>
              <w:ind w:left="0"/>
              <w:rPr>
                <w:b w:val="0"/>
                <w:lang w:eastAsia="ja-JP"/>
              </w:rPr>
            </w:pPr>
            <w:r>
              <w:rPr>
                <w:rFonts w:hint="eastAsia"/>
                <w:b w:val="0"/>
                <w:lang w:eastAsia="ja-JP"/>
              </w:rPr>
              <w:t>Width of bits</w:t>
            </w:r>
          </w:p>
        </w:tc>
        <w:tc>
          <w:tcPr>
            <w:tcW w:w="1032" w:type="dxa"/>
            <w:tcBorders>
              <w:top w:val="single" w:sz="4" w:space="0" w:color="auto"/>
              <w:bottom w:val="double" w:sz="4" w:space="0" w:color="auto"/>
            </w:tcBorders>
            <w:vAlign w:val="center"/>
          </w:tcPr>
          <w:p w14:paraId="56D0E79A" w14:textId="77777777" w:rsidR="001A5B9E" w:rsidRDefault="001A5B9E" w:rsidP="00684A4B">
            <w:pPr>
              <w:pStyle w:val="tablehead"/>
              <w:spacing w:before="0" w:after="0"/>
              <w:ind w:left="0"/>
              <w:rPr>
                <w:b w:val="0"/>
                <w:lang w:eastAsia="ja-JP"/>
              </w:rPr>
            </w:pPr>
            <w:r>
              <w:rPr>
                <w:rFonts w:hint="eastAsia"/>
                <w:b w:val="0"/>
                <w:lang w:eastAsia="ja-JP"/>
              </w:rPr>
              <w:t>Data format</w:t>
            </w:r>
          </w:p>
        </w:tc>
        <w:tc>
          <w:tcPr>
            <w:tcW w:w="1034" w:type="dxa"/>
            <w:vMerge/>
            <w:tcBorders>
              <w:bottom w:val="double" w:sz="4" w:space="0" w:color="auto"/>
            </w:tcBorders>
            <w:vAlign w:val="center"/>
          </w:tcPr>
          <w:p w14:paraId="2751D796" w14:textId="77777777" w:rsidR="001A5B9E" w:rsidRDefault="001A5B9E" w:rsidP="00684A4B">
            <w:pPr>
              <w:pStyle w:val="tablehead"/>
              <w:spacing w:before="0" w:after="0"/>
              <w:ind w:left="0"/>
              <w:rPr>
                <w:b w:val="0"/>
                <w:lang w:eastAsia="ja-JP"/>
              </w:rPr>
            </w:pPr>
          </w:p>
        </w:tc>
        <w:tc>
          <w:tcPr>
            <w:tcW w:w="993" w:type="dxa"/>
            <w:vMerge/>
            <w:tcBorders>
              <w:bottom w:val="double" w:sz="4" w:space="0" w:color="auto"/>
            </w:tcBorders>
            <w:vAlign w:val="center"/>
          </w:tcPr>
          <w:p w14:paraId="09C86AC4" w14:textId="77777777" w:rsidR="001A5B9E" w:rsidRDefault="001A5B9E" w:rsidP="00684A4B">
            <w:pPr>
              <w:pStyle w:val="tablehead"/>
              <w:spacing w:before="0" w:after="0"/>
              <w:ind w:left="0"/>
              <w:rPr>
                <w:b w:val="0"/>
                <w:lang w:eastAsia="ja-JP"/>
              </w:rPr>
            </w:pPr>
          </w:p>
        </w:tc>
        <w:tc>
          <w:tcPr>
            <w:tcW w:w="992" w:type="dxa"/>
            <w:vMerge/>
            <w:tcBorders>
              <w:bottom w:val="double" w:sz="4" w:space="0" w:color="auto"/>
            </w:tcBorders>
          </w:tcPr>
          <w:p w14:paraId="470D6C76" w14:textId="77777777" w:rsidR="001A5B9E" w:rsidRDefault="001A5B9E" w:rsidP="00684A4B">
            <w:pPr>
              <w:pStyle w:val="tablehead"/>
              <w:spacing w:before="0" w:after="0"/>
              <w:ind w:left="0"/>
              <w:rPr>
                <w:b w:val="0"/>
                <w:lang w:eastAsia="ja-JP"/>
              </w:rPr>
            </w:pPr>
          </w:p>
        </w:tc>
        <w:tc>
          <w:tcPr>
            <w:tcW w:w="992" w:type="dxa"/>
            <w:vMerge/>
            <w:tcBorders>
              <w:bottom w:val="double" w:sz="4" w:space="0" w:color="auto"/>
            </w:tcBorders>
          </w:tcPr>
          <w:p w14:paraId="1495C9BD" w14:textId="02F9DFDA" w:rsidR="001A5B9E" w:rsidRDefault="001A5B9E" w:rsidP="00684A4B">
            <w:pPr>
              <w:pStyle w:val="tablehead"/>
              <w:spacing w:before="0" w:after="0"/>
              <w:ind w:left="0"/>
              <w:rPr>
                <w:b w:val="0"/>
                <w:lang w:eastAsia="ja-JP"/>
              </w:rPr>
            </w:pPr>
          </w:p>
        </w:tc>
        <w:tc>
          <w:tcPr>
            <w:tcW w:w="1092" w:type="dxa"/>
            <w:vMerge/>
            <w:tcBorders>
              <w:bottom w:val="double" w:sz="4" w:space="0" w:color="auto"/>
            </w:tcBorders>
          </w:tcPr>
          <w:p w14:paraId="39C5E026" w14:textId="2109EB54" w:rsidR="001A5B9E" w:rsidRDefault="001A5B9E" w:rsidP="00684A4B">
            <w:pPr>
              <w:pStyle w:val="tablehead"/>
              <w:spacing w:before="0" w:after="0"/>
              <w:ind w:left="0"/>
              <w:rPr>
                <w:b w:val="0"/>
                <w:lang w:eastAsia="ja-JP"/>
              </w:rPr>
            </w:pPr>
          </w:p>
        </w:tc>
        <w:tc>
          <w:tcPr>
            <w:tcW w:w="2976" w:type="dxa"/>
            <w:vMerge/>
            <w:tcBorders>
              <w:bottom w:val="double" w:sz="4" w:space="0" w:color="auto"/>
            </w:tcBorders>
            <w:vAlign w:val="center"/>
          </w:tcPr>
          <w:p w14:paraId="68B48970" w14:textId="11BA7923" w:rsidR="001A5B9E" w:rsidRDefault="001A5B9E" w:rsidP="00684A4B">
            <w:pPr>
              <w:pStyle w:val="tablehead"/>
              <w:spacing w:before="0" w:after="0"/>
              <w:ind w:left="0"/>
              <w:rPr>
                <w:b w:val="0"/>
                <w:lang w:eastAsia="ja-JP"/>
              </w:rPr>
            </w:pPr>
          </w:p>
        </w:tc>
      </w:tr>
      <w:tr w:rsidR="001A5B9E" w14:paraId="6B139695" w14:textId="77777777" w:rsidTr="009F7AC1">
        <w:trPr>
          <w:trHeight w:val="53"/>
        </w:trPr>
        <w:tc>
          <w:tcPr>
            <w:tcW w:w="1095" w:type="dxa"/>
            <w:tcBorders>
              <w:top w:val="double" w:sz="4" w:space="0" w:color="auto"/>
              <w:bottom w:val="single" w:sz="4" w:space="0" w:color="auto"/>
            </w:tcBorders>
            <w:vAlign w:val="center"/>
          </w:tcPr>
          <w:p w14:paraId="13F1B3E5" w14:textId="77777777" w:rsidR="001A5B9E" w:rsidRPr="008B5928" w:rsidRDefault="001A5B9E" w:rsidP="001A5B9E">
            <w:pPr>
              <w:spacing w:after="0"/>
              <w:jc w:val="center"/>
              <w:rPr>
                <w:rFonts w:ascii="Arial" w:hAnsi="Arial" w:cs="Arial"/>
                <w:sz w:val="18"/>
                <w:szCs w:val="18"/>
              </w:rPr>
            </w:pPr>
            <w:r w:rsidRPr="008B5928">
              <w:rPr>
                <w:rFonts w:ascii="Arial" w:hAnsi="Arial" w:cs="Arial"/>
                <w:sz w:val="18"/>
                <w:szCs w:val="18"/>
              </w:rPr>
              <w:t>8bit</w:t>
            </w:r>
          </w:p>
        </w:tc>
        <w:tc>
          <w:tcPr>
            <w:tcW w:w="1032" w:type="dxa"/>
            <w:tcBorders>
              <w:top w:val="double" w:sz="4" w:space="0" w:color="auto"/>
              <w:bottom w:val="single" w:sz="4" w:space="0" w:color="auto"/>
            </w:tcBorders>
            <w:vAlign w:val="center"/>
          </w:tcPr>
          <w:p w14:paraId="3A8F14A9" w14:textId="77777777" w:rsidR="001A5B9E" w:rsidRPr="008B5928" w:rsidRDefault="001A5B9E" w:rsidP="001A5B9E">
            <w:pPr>
              <w:spacing w:after="0"/>
              <w:jc w:val="center"/>
              <w:rPr>
                <w:rFonts w:ascii="Arial" w:hAnsi="Arial" w:cs="Arial"/>
                <w:sz w:val="18"/>
                <w:szCs w:val="18"/>
              </w:rPr>
            </w:pPr>
            <w:r w:rsidRPr="008B5928">
              <w:rPr>
                <w:rFonts w:ascii="Arial" w:hAnsi="Arial" w:cs="Arial"/>
                <w:sz w:val="18"/>
                <w:szCs w:val="18"/>
              </w:rPr>
              <w:t>YCbCr422</w:t>
            </w:r>
          </w:p>
        </w:tc>
        <w:tc>
          <w:tcPr>
            <w:tcW w:w="1034" w:type="dxa"/>
            <w:tcBorders>
              <w:top w:val="double" w:sz="4" w:space="0" w:color="auto"/>
              <w:bottom w:val="single" w:sz="4" w:space="0" w:color="auto"/>
            </w:tcBorders>
            <w:vAlign w:val="center"/>
          </w:tcPr>
          <w:p w14:paraId="1E186147" w14:textId="77777777" w:rsidR="001A5B9E" w:rsidRPr="008B5928" w:rsidRDefault="001A5B9E" w:rsidP="001A5B9E">
            <w:pPr>
              <w:spacing w:after="0"/>
              <w:jc w:val="center"/>
              <w:rPr>
                <w:rFonts w:ascii="Arial" w:hAnsi="Arial" w:cs="Arial"/>
                <w:sz w:val="18"/>
                <w:szCs w:val="18"/>
              </w:rPr>
            </w:pPr>
            <w:r w:rsidRPr="008B5928">
              <w:rPr>
                <w:rFonts w:ascii="Arial" w:hAnsi="Arial" w:cs="Arial"/>
                <w:sz w:val="18"/>
                <w:szCs w:val="18"/>
              </w:rPr>
              <w:t>No</w:t>
            </w:r>
            <w:r w:rsidRPr="008B5928" w:rsidDel="00933805">
              <w:rPr>
                <w:rFonts w:ascii="Arial" w:hAnsi="Arial" w:cs="Arial"/>
                <w:sz w:val="18"/>
                <w:szCs w:val="18"/>
              </w:rPr>
              <w:t xml:space="preserve"> </w:t>
            </w:r>
          </w:p>
        </w:tc>
        <w:tc>
          <w:tcPr>
            <w:tcW w:w="993" w:type="dxa"/>
            <w:tcBorders>
              <w:top w:val="double" w:sz="4" w:space="0" w:color="auto"/>
              <w:bottom w:val="single" w:sz="4" w:space="0" w:color="auto"/>
            </w:tcBorders>
            <w:vAlign w:val="center"/>
          </w:tcPr>
          <w:p w14:paraId="28589804" w14:textId="77777777" w:rsidR="001A5B9E" w:rsidRPr="008B5928" w:rsidRDefault="001A5B9E" w:rsidP="001A5B9E">
            <w:pPr>
              <w:spacing w:after="0"/>
              <w:jc w:val="center"/>
              <w:rPr>
                <w:rFonts w:ascii="Arial" w:hAnsi="Arial" w:cs="Arial"/>
                <w:sz w:val="18"/>
                <w:szCs w:val="18"/>
              </w:rPr>
            </w:pPr>
            <w:r w:rsidRPr="008B5928">
              <w:rPr>
                <w:rFonts w:ascii="Arial" w:hAnsi="Arial" w:cs="Arial"/>
                <w:sz w:val="18"/>
                <w:szCs w:val="18"/>
              </w:rPr>
              <w:t>Yes</w:t>
            </w:r>
          </w:p>
        </w:tc>
        <w:tc>
          <w:tcPr>
            <w:tcW w:w="992" w:type="dxa"/>
            <w:tcBorders>
              <w:top w:val="double" w:sz="4" w:space="0" w:color="auto"/>
              <w:bottom w:val="single" w:sz="4" w:space="0" w:color="auto"/>
            </w:tcBorders>
            <w:vAlign w:val="center"/>
          </w:tcPr>
          <w:p w14:paraId="4361E02E" w14:textId="6B81590C" w:rsidR="001A5B9E" w:rsidRDefault="001A5B9E" w:rsidP="001A5B9E">
            <w:pPr>
              <w:spacing w:after="0"/>
              <w:jc w:val="center"/>
              <w:rPr>
                <w:rFonts w:ascii="Arial" w:hAnsi="Arial" w:cs="Arial"/>
                <w:sz w:val="18"/>
                <w:szCs w:val="18"/>
                <w:lang w:eastAsia="ja-JP"/>
              </w:rPr>
            </w:pPr>
            <w:r w:rsidRPr="008B5928">
              <w:rPr>
                <w:rFonts w:ascii="Arial" w:hAnsi="Arial" w:cs="Arial"/>
                <w:sz w:val="18"/>
                <w:szCs w:val="18"/>
              </w:rPr>
              <w:t>No</w:t>
            </w:r>
            <w:r w:rsidRPr="008B5928" w:rsidDel="00933805">
              <w:rPr>
                <w:rFonts w:ascii="Arial" w:hAnsi="Arial" w:cs="Arial"/>
                <w:sz w:val="18"/>
                <w:szCs w:val="18"/>
              </w:rPr>
              <w:t xml:space="preserve"> </w:t>
            </w:r>
          </w:p>
        </w:tc>
        <w:tc>
          <w:tcPr>
            <w:tcW w:w="992" w:type="dxa"/>
            <w:tcBorders>
              <w:top w:val="double" w:sz="4" w:space="0" w:color="auto"/>
              <w:bottom w:val="single" w:sz="4" w:space="0" w:color="auto"/>
            </w:tcBorders>
            <w:vAlign w:val="center"/>
          </w:tcPr>
          <w:p w14:paraId="46CE8486" w14:textId="145AC317" w:rsidR="001A5B9E" w:rsidRDefault="001A5B9E" w:rsidP="001A5B9E">
            <w:pPr>
              <w:spacing w:after="0"/>
              <w:jc w:val="center"/>
              <w:rPr>
                <w:rFonts w:ascii="Arial" w:hAnsi="Arial" w:cs="Arial"/>
                <w:sz w:val="18"/>
                <w:szCs w:val="18"/>
                <w:lang w:eastAsia="ja-JP"/>
              </w:rPr>
            </w:pPr>
            <w:r w:rsidRPr="008B5928">
              <w:rPr>
                <w:rFonts w:ascii="Arial" w:hAnsi="Arial" w:cs="Arial"/>
                <w:sz w:val="18"/>
                <w:szCs w:val="18"/>
              </w:rPr>
              <w:t>Yes</w:t>
            </w:r>
          </w:p>
        </w:tc>
        <w:tc>
          <w:tcPr>
            <w:tcW w:w="1092" w:type="dxa"/>
            <w:tcBorders>
              <w:top w:val="double" w:sz="4" w:space="0" w:color="auto"/>
              <w:bottom w:val="single" w:sz="4" w:space="0" w:color="auto"/>
            </w:tcBorders>
            <w:vAlign w:val="center"/>
          </w:tcPr>
          <w:p w14:paraId="429A5DA0" w14:textId="5169116E" w:rsidR="001A5B9E" w:rsidRPr="00925577" w:rsidRDefault="001A5B9E" w:rsidP="001A5B9E">
            <w:pPr>
              <w:spacing w:after="0"/>
              <w:jc w:val="center"/>
              <w:rPr>
                <w:rFonts w:ascii="Arial" w:hAnsi="Arial" w:cs="Arial"/>
                <w:sz w:val="18"/>
                <w:szCs w:val="18"/>
                <w:lang w:eastAsia="ja-JP"/>
              </w:rPr>
            </w:pPr>
            <w:r>
              <w:rPr>
                <w:rFonts w:ascii="Arial" w:hAnsi="Arial" w:cs="Arial" w:hint="eastAsia"/>
                <w:sz w:val="18"/>
                <w:szCs w:val="18"/>
                <w:lang w:eastAsia="ja-JP"/>
              </w:rPr>
              <w:t>No</w:t>
            </w:r>
          </w:p>
        </w:tc>
        <w:tc>
          <w:tcPr>
            <w:tcW w:w="2976" w:type="dxa"/>
            <w:tcBorders>
              <w:top w:val="double" w:sz="4" w:space="0" w:color="auto"/>
              <w:bottom w:val="single" w:sz="4" w:space="0" w:color="auto"/>
            </w:tcBorders>
            <w:vAlign w:val="center"/>
          </w:tcPr>
          <w:p w14:paraId="69CCA645" w14:textId="7734E0A0" w:rsidR="001A5B9E" w:rsidRPr="008B5928" w:rsidRDefault="001A5B9E" w:rsidP="001A5B9E">
            <w:pPr>
              <w:spacing w:after="0"/>
              <w:rPr>
                <w:rFonts w:ascii="Arial" w:hAnsi="Arial" w:cs="Arial"/>
                <w:sz w:val="18"/>
                <w:szCs w:val="18"/>
              </w:rPr>
            </w:pPr>
            <w:r w:rsidRPr="00925577">
              <w:rPr>
                <w:rFonts w:ascii="Arial" w:hAnsi="Arial" w:cs="Arial"/>
                <w:sz w:val="18"/>
                <w:szCs w:val="18"/>
              </w:rPr>
              <w:t>MEDIA_BUS_FMT_UYVY8_2X8</w:t>
            </w:r>
          </w:p>
        </w:tc>
      </w:tr>
      <w:tr w:rsidR="001A5B9E" w14:paraId="413DCC73" w14:textId="77777777" w:rsidTr="009F7AC1">
        <w:trPr>
          <w:trHeight w:val="53"/>
        </w:trPr>
        <w:tc>
          <w:tcPr>
            <w:tcW w:w="1095" w:type="dxa"/>
            <w:tcBorders>
              <w:top w:val="single" w:sz="4" w:space="0" w:color="auto"/>
              <w:bottom w:val="single" w:sz="4" w:space="0" w:color="auto"/>
            </w:tcBorders>
            <w:vAlign w:val="center"/>
          </w:tcPr>
          <w:p w14:paraId="6984B315" w14:textId="77777777" w:rsidR="001A5B9E" w:rsidRPr="008B5928" w:rsidRDefault="001A5B9E" w:rsidP="001A5B9E">
            <w:pPr>
              <w:spacing w:after="0"/>
              <w:jc w:val="center"/>
              <w:rPr>
                <w:rFonts w:ascii="Arial" w:hAnsi="Arial" w:cs="Arial"/>
                <w:sz w:val="18"/>
                <w:szCs w:val="18"/>
              </w:rPr>
            </w:pPr>
            <w:r>
              <w:rPr>
                <w:rFonts w:ascii="Arial" w:hAnsi="Arial" w:cs="Arial"/>
                <w:sz w:val="18"/>
                <w:szCs w:val="18"/>
              </w:rPr>
              <w:t>10</w:t>
            </w:r>
            <w:r w:rsidRPr="008B5928">
              <w:rPr>
                <w:rFonts w:ascii="Arial" w:hAnsi="Arial" w:cs="Arial"/>
                <w:sz w:val="18"/>
                <w:szCs w:val="18"/>
              </w:rPr>
              <w:t>bit</w:t>
            </w:r>
          </w:p>
        </w:tc>
        <w:tc>
          <w:tcPr>
            <w:tcW w:w="1032" w:type="dxa"/>
            <w:tcBorders>
              <w:top w:val="single" w:sz="4" w:space="0" w:color="auto"/>
              <w:bottom w:val="single" w:sz="4" w:space="0" w:color="auto"/>
            </w:tcBorders>
            <w:vAlign w:val="center"/>
          </w:tcPr>
          <w:p w14:paraId="22D72EA2" w14:textId="54F7F811" w:rsidR="001A5B9E" w:rsidRPr="004D5128" w:rsidRDefault="001A5B9E" w:rsidP="001A5B9E">
            <w:pPr>
              <w:spacing w:after="0"/>
              <w:jc w:val="center"/>
              <w:rPr>
                <w:rFonts w:ascii="Arial" w:hAnsi="Arial" w:cs="Arial"/>
                <w:sz w:val="18"/>
                <w:szCs w:val="18"/>
                <w:highlight w:val="yellow"/>
              </w:rPr>
            </w:pPr>
            <w:r w:rsidRPr="004D5128">
              <w:rPr>
                <w:rFonts w:ascii="Arial" w:hAnsi="Arial" w:cs="Arial"/>
                <w:sz w:val="18"/>
                <w:szCs w:val="18"/>
                <w:lang w:eastAsia="ja-JP"/>
              </w:rPr>
              <w:t>RAW10</w:t>
            </w:r>
          </w:p>
        </w:tc>
        <w:tc>
          <w:tcPr>
            <w:tcW w:w="1034" w:type="dxa"/>
            <w:tcBorders>
              <w:top w:val="single" w:sz="4" w:space="0" w:color="auto"/>
              <w:bottom w:val="single" w:sz="4" w:space="0" w:color="auto"/>
            </w:tcBorders>
            <w:vAlign w:val="center"/>
          </w:tcPr>
          <w:p w14:paraId="3424B5F3" w14:textId="77777777" w:rsidR="001A5B9E" w:rsidRPr="00A82B54" w:rsidRDefault="001A5B9E" w:rsidP="001A5B9E">
            <w:pPr>
              <w:spacing w:after="0"/>
              <w:jc w:val="center"/>
              <w:rPr>
                <w:rFonts w:ascii="Arial" w:hAnsi="Arial" w:cs="Arial"/>
                <w:sz w:val="18"/>
                <w:szCs w:val="18"/>
              </w:rPr>
            </w:pPr>
            <w:r w:rsidRPr="00A82B54">
              <w:rPr>
                <w:rFonts w:ascii="Arial" w:hAnsi="Arial" w:cs="Arial"/>
                <w:sz w:val="18"/>
                <w:szCs w:val="18"/>
              </w:rPr>
              <w:t>No</w:t>
            </w:r>
          </w:p>
        </w:tc>
        <w:tc>
          <w:tcPr>
            <w:tcW w:w="993" w:type="dxa"/>
            <w:tcBorders>
              <w:top w:val="single" w:sz="4" w:space="0" w:color="auto"/>
              <w:bottom w:val="single" w:sz="4" w:space="0" w:color="auto"/>
            </w:tcBorders>
            <w:vAlign w:val="center"/>
          </w:tcPr>
          <w:p w14:paraId="7F64EE7C" w14:textId="77777777" w:rsidR="001A5B9E" w:rsidRPr="00A82B54" w:rsidRDefault="001A5B9E" w:rsidP="001A5B9E">
            <w:pPr>
              <w:spacing w:after="0"/>
              <w:jc w:val="center"/>
              <w:rPr>
                <w:rFonts w:ascii="Arial" w:hAnsi="Arial" w:cs="Arial"/>
                <w:sz w:val="18"/>
                <w:szCs w:val="18"/>
              </w:rPr>
            </w:pPr>
            <w:r w:rsidRPr="00A82B54">
              <w:rPr>
                <w:rFonts w:ascii="Arial" w:hAnsi="Arial" w:cs="Arial"/>
                <w:sz w:val="18"/>
                <w:szCs w:val="18"/>
              </w:rPr>
              <w:t>No</w:t>
            </w:r>
          </w:p>
        </w:tc>
        <w:tc>
          <w:tcPr>
            <w:tcW w:w="992" w:type="dxa"/>
            <w:tcBorders>
              <w:top w:val="single" w:sz="4" w:space="0" w:color="auto"/>
              <w:bottom w:val="single" w:sz="4" w:space="0" w:color="auto"/>
            </w:tcBorders>
            <w:vAlign w:val="center"/>
          </w:tcPr>
          <w:p w14:paraId="28F761B1" w14:textId="5C42187E" w:rsidR="001A5B9E" w:rsidRPr="00A82B54" w:rsidRDefault="001A5B9E" w:rsidP="001A5B9E">
            <w:pPr>
              <w:spacing w:after="0"/>
              <w:jc w:val="center"/>
              <w:rPr>
                <w:rFonts w:ascii="Arial" w:hAnsi="Arial" w:cs="Arial"/>
                <w:sz w:val="18"/>
                <w:szCs w:val="18"/>
                <w:lang w:eastAsia="ja-JP"/>
              </w:rPr>
            </w:pPr>
            <w:r w:rsidRPr="008B5928">
              <w:rPr>
                <w:rFonts w:ascii="Arial" w:hAnsi="Arial" w:cs="Arial"/>
                <w:sz w:val="18"/>
                <w:szCs w:val="18"/>
              </w:rPr>
              <w:t>No</w:t>
            </w:r>
          </w:p>
        </w:tc>
        <w:tc>
          <w:tcPr>
            <w:tcW w:w="992" w:type="dxa"/>
            <w:tcBorders>
              <w:top w:val="single" w:sz="4" w:space="0" w:color="auto"/>
              <w:bottom w:val="single" w:sz="4" w:space="0" w:color="auto"/>
            </w:tcBorders>
            <w:vAlign w:val="center"/>
          </w:tcPr>
          <w:p w14:paraId="64D11C50" w14:textId="78FB043F" w:rsidR="001A5B9E" w:rsidRPr="00A82B54" w:rsidRDefault="001A5B9E" w:rsidP="001A5B9E">
            <w:pPr>
              <w:spacing w:after="0"/>
              <w:jc w:val="center"/>
              <w:rPr>
                <w:rFonts w:ascii="Arial" w:hAnsi="Arial" w:cs="Arial"/>
                <w:sz w:val="18"/>
                <w:szCs w:val="18"/>
                <w:lang w:eastAsia="ja-JP"/>
              </w:rPr>
            </w:pPr>
            <w:r w:rsidRPr="008B5928">
              <w:rPr>
                <w:rFonts w:ascii="Arial" w:hAnsi="Arial" w:cs="Arial"/>
                <w:sz w:val="18"/>
                <w:szCs w:val="18"/>
              </w:rPr>
              <w:t>No</w:t>
            </w:r>
          </w:p>
        </w:tc>
        <w:tc>
          <w:tcPr>
            <w:tcW w:w="1092" w:type="dxa"/>
            <w:tcBorders>
              <w:top w:val="single" w:sz="4" w:space="0" w:color="auto"/>
              <w:bottom w:val="single" w:sz="4" w:space="0" w:color="auto"/>
            </w:tcBorders>
            <w:vAlign w:val="center"/>
          </w:tcPr>
          <w:p w14:paraId="127E8FE4" w14:textId="7BBEE12B" w:rsidR="001A5B9E" w:rsidRPr="00A82B54" w:rsidRDefault="001A5B9E" w:rsidP="001A5B9E">
            <w:pPr>
              <w:spacing w:after="0"/>
              <w:jc w:val="center"/>
              <w:rPr>
                <w:rFonts w:ascii="Arial" w:hAnsi="Arial" w:cs="Arial"/>
                <w:sz w:val="18"/>
                <w:szCs w:val="18"/>
                <w:lang w:eastAsia="ja-JP"/>
              </w:rPr>
            </w:pPr>
            <w:r w:rsidRPr="00A82B54">
              <w:rPr>
                <w:rFonts w:ascii="Arial" w:hAnsi="Arial" w:cs="Arial"/>
                <w:sz w:val="18"/>
                <w:szCs w:val="18"/>
                <w:lang w:eastAsia="ja-JP"/>
              </w:rPr>
              <w:t>Yes</w:t>
            </w:r>
          </w:p>
        </w:tc>
        <w:tc>
          <w:tcPr>
            <w:tcW w:w="2976" w:type="dxa"/>
            <w:tcBorders>
              <w:top w:val="single" w:sz="4" w:space="0" w:color="auto"/>
              <w:bottom w:val="single" w:sz="4" w:space="0" w:color="auto"/>
            </w:tcBorders>
            <w:vAlign w:val="center"/>
          </w:tcPr>
          <w:p w14:paraId="5E1E08A0" w14:textId="0C171429" w:rsidR="001A5B9E" w:rsidRPr="004D5128" w:rsidRDefault="001A5B9E" w:rsidP="001A5B9E">
            <w:pPr>
              <w:spacing w:after="0"/>
              <w:rPr>
                <w:rFonts w:ascii="Arial" w:hAnsi="Arial" w:cs="Arial"/>
                <w:sz w:val="18"/>
                <w:szCs w:val="18"/>
                <w:highlight w:val="yellow"/>
                <w:lang w:eastAsia="ja-JP"/>
              </w:rPr>
            </w:pPr>
            <w:r w:rsidRPr="00A82B54">
              <w:rPr>
                <w:rFonts w:ascii="Arial" w:hAnsi="Arial" w:cs="Arial"/>
                <w:sz w:val="18"/>
                <w:szCs w:val="18"/>
                <w:lang w:eastAsia="ja-JP"/>
              </w:rPr>
              <w:t>MEDIA_BUS_FMT_Y10_1X10</w:t>
            </w:r>
            <w:r>
              <w:rPr>
                <w:rFonts w:ascii="Arial" w:hAnsi="Arial" w:cs="Arial"/>
                <w:sz w:val="18"/>
                <w:szCs w:val="18"/>
                <w:lang w:eastAsia="ja-JP"/>
              </w:rPr>
              <w:t xml:space="preserve"> </w:t>
            </w:r>
            <w:r>
              <w:rPr>
                <w:rFonts w:cs="Arial" w:hint="eastAsia"/>
                <w:szCs w:val="18"/>
                <w:lang w:eastAsia="ja-JP"/>
              </w:rPr>
              <w:t>*</w:t>
            </w:r>
            <w:r>
              <w:rPr>
                <w:rFonts w:cs="Arial"/>
                <w:szCs w:val="18"/>
                <w:vertAlign w:val="superscript"/>
                <w:lang w:eastAsia="ja-JP"/>
              </w:rPr>
              <w:t>1</w:t>
            </w:r>
          </w:p>
        </w:tc>
      </w:tr>
      <w:tr w:rsidR="001A5B9E" w14:paraId="664DEF70" w14:textId="77777777" w:rsidTr="009F7AC1">
        <w:trPr>
          <w:trHeight w:val="225"/>
        </w:trPr>
        <w:tc>
          <w:tcPr>
            <w:tcW w:w="1095" w:type="dxa"/>
            <w:tcBorders>
              <w:top w:val="single" w:sz="4" w:space="0" w:color="auto"/>
              <w:bottom w:val="single" w:sz="4" w:space="0" w:color="auto"/>
            </w:tcBorders>
            <w:vAlign w:val="center"/>
          </w:tcPr>
          <w:p w14:paraId="7AD927F3" w14:textId="77777777" w:rsidR="001A5B9E" w:rsidRPr="008B5928" w:rsidRDefault="001A5B9E" w:rsidP="001A5B9E">
            <w:pPr>
              <w:spacing w:after="0"/>
              <w:jc w:val="center"/>
              <w:rPr>
                <w:rFonts w:ascii="Arial" w:hAnsi="Arial" w:cs="Arial"/>
                <w:sz w:val="18"/>
                <w:szCs w:val="18"/>
              </w:rPr>
            </w:pPr>
            <w:r w:rsidRPr="008B5928">
              <w:rPr>
                <w:rFonts w:ascii="Arial" w:hAnsi="Arial" w:cs="Arial"/>
                <w:sz w:val="18"/>
                <w:szCs w:val="18"/>
              </w:rPr>
              <w:t>24bit</w:t>
            </w:r>
          </w:p>
        </w:tc>
        <w:tc>
          <w:tcPr>
            <w:tcW w:w="1032" w:type="dxa"/>
            <w:tcBorders>
              <w:top w:val="single" w:sz="4" w:space="0" w:color="auto"/>
              <w:bottom w:val="single" w:sz="4" w:space="0" w:color="auto"/>
            </w:tcBorders>
            <w:vAlign w:val="center"/>
          </w:tcPr>
          <w:p w14:paraId="77DE7CC0" w14:textId="77777777" w:rsidR="001A5B9E" w:rsidRPr="008B5928" w:rsidRDefault="001A5B9E" w:rsidP="001A5B9E">
            <w:pPr>
              <w:spacing w:after="0"/>
              <w:jc w:val="center"/>
              <w:rPr>
                <w:rFonts w:ascii="Arial" w:hAnsi="Arial" w:cs="Arial"/>
                <w:sz w:val="18"/>
                <w:szCs w:val="18"/>
              </w:rPr>
            </w:pPr>
            <w:r w:rsidRPr="008B5928">
              <w:rPr>
                <w:rFonts w:ascii="Arial" w:hAnsi="Arial" w:cs="Arial"/>
                <w:sz w:val="18"/>
                <w:szCs w:val="18"/>
              </w:rPr>
              <w:t>RGB-888</w:t>
            </w:r>
          </w:p>
        </w:tc>
        <w:tc>
          <w:tcPr>
            <w:tcW w:w="1034" w:type="dxa"/>
            <w:tcBorders>
              <w:top w:val="single" w:sz="4" w:space="0" w:color="auto"/>
              <w:bottom w:val="single" w:sz="4" w:space="0" w:color="auto"/>
            </w:tcBorders>
            <w:vAlign w:val="center"/>
          </w:tcPr>
          <w:p w14:paraId="2D64CC1C" w14:textId="77777777" w:rsidR="001A5B9E" w:rsidRPr="008B5928" w:rsidRDefault="001A5B9E" w:rsidP="001A5B9E">
            <w:pPr>
              <w:spacing w:after="0"/>
              <w:jc w:val="center"/>
              <w:rPr>
                <w:rFonts w:ascii="Arial" w:hAnsi="Arial" w:cs="Arial"/>
                <w:sz w:val="18"/>
                <w:szCs w:val="18"/>
              </w:rPr>
            </w:pPr>
            <w:r w:rsidRPr="008B5928">
              <w:rPr>
                <w:rFonts w:ascii="Arial" w:hAnsi="Arial" w:cs="Arial"/>
                <w:sz w:val="18"/>
                <w:szCs w:val="18"/>
              </w:rPr>
              <w:t>Yes</w:t>
            </w:r>
          </w:p>
        </w:tc>
        <w:tc>
          <w:tcPr>
            <w:tcW w:w="993" w:type="dxa"/>
            <w:tcBorders>
              <w:top w:val="single" w:sz="4" w:space="0" w:color="auto"/>
              <w:bottom w:val="single" w:sz="4" w:space="0" w:color="auto"/>
            </w:tcBorders>
            <w:vAlign w:val="center"/>
          </w:tcPr>
          <w:p w14:paraId="0EF7197A" w14:textId="77777777" w:rsidR="001A5B9E" w:rsidRPr="008B5928" w:rsidRDefault="001A5B9E" w:rsidP="001A5B9E">
            <w:pPr>
              <w:spacing w:after="0"/>
              <w:jc w:val="center"/>
              <w:rPr>
                <w:rFonts w:ascii="Arial" w:hAnsi="Arial" w:cs="Arial"/>
                <w:sz w:val="18"/>
                <w:szCs w:val="18"/>
              </w:rPr>
            </w:pPr>
            <w:r w:rsidRPr="008B5928">
              <w:rPr>
                <w:rFonts w:ascii="Arial" w:hAnsi="Arial" w:cs="Arial"/>
                <w:sz w:val="18"/>
                <w:szCs w:val="18"/>
              </w:rPr>
              <w:t>No</w:t>
            </w:r>
          </w:p>
        </w:tc>
        <w:tc>
          <w:tcPr>
            <w:tcW w:w="992" w:type="dxa"/>
            <w:tcBorders>
              <w:top w:val="single" w:sz="4" w:space="0" w:color="auto"/>
              <w:bottom w:val="single" w:sz="4" w:space="0" w:color="auto"/>
            </w:tcBorders>
            <w:vAlign w:val="center"/>
          </w:tcPr>
          <w:p w14:paraId="7867AE90" w14:textId="6EB292C8" w:rsidR="001A5B9E" w:rsidRDefault="001A5B9E" w:rsidP="001A5B9E">
            <w:pPr>
              <w:spacing w:after="0"/>
              <w:jc w:val="center"/>
              <w:rPr>
                <w:rFonts w:ascii="Arial" w:hAnsi="Arial" w:cs="Arial"/>
                <w:sz w:val="18"/>
                <w:szCs w:val="18"/>
                <w:lang w:eastAsia="ja-JP"/>
              </w:rPr>
            </w:pPr>
            <w:r w:rsidRPr="008B5928">
              <w:rPr>
                <w:rFonts w:ascii="Arial" w:hAnsi="Arial" w:cs="Arial"/>
                <w:sz w:val="18"/>
                <w:szCs w:val="18"/>
              </w:rPr>
              <w:t>Yes</w:t>
            </w:r>
          </w:p>
        </w:tc>
        <w:tc>
          <w:tcPr>
            <w:tcW w:w="992" w:type="dxa"/>
            <w:tcBorders>
              <w:top w:val="single" w:sz="4" w:space="0" w:color="auto"/>
              <w:bottom w:val="single" w:sz="4" w:space="0" w:color="auto"/>
            </w:tcBorders>
            <w:vAlign w:val="center"/>
          </w:tcPr>
          <w:p w14:paraId="1620EC8D" w14:textId="50DEDC3F" w:rsidR="001A5B9E" w:rsidRDefault="001A5B9E" w:rsidP="001A5B9E">
            <w:pPr>
              <w:spacing w:after="0"/>
              <w:jc w:val="center"/>
              <w:rPr>
                <w:rFonts w:ascii="Arial" w:hAnsi="Arial" w:cs="Arial"/>
                <w:sz w:val="18"/>
                <w:szCs w:val="18"/>
                <w:lang w:eastAsia="ja-JP"/>
              </w:rPr>
            </w:pPr>
            <w:r w:rsidRPr="008B5928">
              <w:rPr>
                <w:rFonts w:ascii="Arial" w:hAnsi="Arial" w:cs="Arial"/>
                <w:sz w:val="18"/>
                <w:szCs w:val="18"/>
              </w:rPr>
              <w:t>No</w:t>
            </w:r>
          </w:p>
        </w:tc>
        <w:tc>
          <w:tcPr>
            <w:tcW w:w="1092" w:type="dxa"/>
            <w:tcBorders>
              <w:top w:val="single" w:sz="4" w:space="0" w:color="auto"/>
              <w:bottom w:val="single" w:sz="4" w:space="0" w:color="auto"/>
            </w:tcBorders>
            <w:vAlign w:val="center"/>
          </w:tcPr>
          <w:p w14:paraId="16212DB8" w14:textId="45382645" w:rsidR="001A5B9E" w:rsidRPr="0013317D" w:rsidRDefault="001A5B9E" w:rsidP="001A5B9E">
            <w:pPr>
              <w:spacing w:after="0"/>
              <w:jc w:val="center"/>
              <w:rPr>
                <w:rFonts w:ascii="Arial" w:hAnsi="Arial" w:cs="Arial"/>
                <w:sz w:val="18"/>
                <w:szCs w:val="18"/>
                <w:lang w:eastAsia="ja-JP"/>
              </w:rPr>
            </w:pPr>
            <w:r>
              <w:rPr>
                <w:rFonts w:ascii="Arial" w:hAnsi="Arial" w:cs="Arial" w:hint="eastAsia"/>
                <w:sz w:val="18"/>
                <w:szCs w:val="18"/>
                <w:lang w:eastAsia="ja-JP"/>
              </w:rPr>
              <w:t>N</w:t>
            </w:r>
            <w:r>
              <w:rPr>
                <w:rFonts w:ascii="Arial" w:hAnsi="Arial" w:cs="Arial"/>
                <w:sz w:val="18"/>
                <w:szCs w:val="18"/>
                <w:lang w:eastAsia="ja-JP"/>
              </w:rPr>
              <w:t>o</w:t>
            </w:r>
          </w:p>
        </w:tc>
        <w:tc>
          <w:tcPr>
            <w:tcW w:w="2976" w:type="dxa"/>
            <w:tcBorders>
              <w:top w:val="single" w:sz="4" w:space="0" w:color="auto"/>
              <w:bottom w:val="single" w:sz="4" w:space="0" w:color="auto"/>
            </w:tcBorders>
            <w:vAlign w:val="center"/>
          </w:tcPr>
          <w:p w14:paraId="389925DA" w14:textId="1C62D20E" w:rsidR="001A5B9E" w:rsidRPr="008B5928" w:rsidRDefault="001A5B9E" w:rsidP="001A5B9E">
            <w:pPr>
              <w:spacing w:after="0"/>
              <w:rPr>
                <w:rFonts w:ascii="Arial" w:hAnsi="Arial" w:cs="Arial"/>
                <w:sz w:val="18"/>
                <w:szCs w:val="18"/>
              </w:rPr>
            </w:pPr>
            <w:r w:rsidRPr="0013317D">
              <w:rPr>
                <w:rFonts w:ascii="Arial" w:hAnsi="Arial" w:cs="Arial"/>
                <w:sz w:val="18"/>
                <w:szCs w:val="18"/>
              </w:rPr>
              <w:t>MEDIA_BUS_FMT_RGB888_1X24</w:t>
            </w:r>
          </w:p>
        </w:tc>
      </w:tr>
      <w:tr w:rsidR="001A5B9E" w14:paraId="30E25189" w14:textId="77777777" w:rsidTr="009F7AC1">
        <w:trPr>
          <w:trHeight w:val="463"/>
        </w:trPr>
        <w:tc>
          <w:tcPr>
            <w:tcW w:w="1095" w:type="dxa"/>
            <w:tcBorders>
              <w:top w:val="single" w:sz="4" w:space="0" w:color="auto"/>
              <w:bottom w:val="single" w:sz="8" w:space="0" w:color="auto"/>
            </w:tcBorders>
            <w:vAlign w:val="center"/>
          </w:tcPr>
          <w:p w14:paraId="56E79452" w14:textId="77777777" w:rsidR="001A5B9E" w:rsidRPr="008B5928" w:rsidRDefault="001A5B9E" w:rsidP="001A5B9E">
            <w:pPr>
              <w:spacing w:after="0"/>
              <w:jc w:val="center"/>
              <w:rPr>
                <w:rFonts w:ascii="Arial" w:hAnsi="Arial" w:cs="Arial"/>
                <w:sz w:val="18"/>
                <w:szCs w:val="18"/>
              </w:rPr>
            </w:pPr>
            <w:r w:rsidRPr="008B5928">
              <w:rPr>
                <w:rFonts w:ascii="Arial" w:hAnsi="Arial" w:cs="Arial"/>
                <w:sz w:val="18"/>
                <w:szCs w:val="18"/>
              </w:rPr>
              <w:t>8bit</w:t>
            </w:r>
          </w:p>
        </w:tc>
        <w:tc>
          <w:tcPr>
            <w:tcW w:w="1032" w:type="dxa"/>
            <w:tcBorders>
              <w:top w:val="single" w:sz="4" w:space="0" w:color="auto"/>
              <w:bottom w:val="single" w:sz="8" w:space="0" w:color="auto"/>
            </w:tcBorders>
            <w:vAlign w:val="center"/>
          </w:tcPr>
          <w:p w14:paraId="0D31F891" w14:textId="77777777" w:rsidR="001A5B9E" w:rsidRPr="008B5928" w:rsidRDefault="001A5B9E" w:rsidP="001A5B9E">
            <w:pPr>
              <w:spacing w:after="0"/>
              <w:jc w:val="center"/>
              <w:rPr>
                <w:rFonts w:ascii="Arial" w:hAnsi="Arial" w:cs="Arial"/>
                <w:sz w:val="18"/>
                <w:szCs w:val="18"/>
              </w:rPr>
            </w:pPr>
            <w:r w:rsidRPr="0032518A">
              <w:rPr>
                <w:rFonts w:ascii="Arial" w:hAnsi="Arial" w:cs="Arial"/>
                <w:sz w:val="18"/>
                <w:szCs w:val="18"/>
              </w:rPr>
              <w:t>8-bit user defined data</w:t>
            </w:r>
          </w:p>
        </w:tc>
        <w:tc>
          <w:tcPr>
            <w:tcW w:w="1034" w:type="dxa"/>
            <w:tcBorders>
              <w:top w:val="single" w:sz="4" w:space="0" w:color="auto"/>
              <w:bottom w:val="single" w:sz="8" w:space="0" w:color="auto"/>
            </w:tcBorders>
            <w:vAlign w:val="center"/>
          </w:tcPr>
          <w:p w14:paraId="51197FEF" w14:textId="77777777" w:rsidR="001A5B9E" w:rsidRPr="008B5928" w:rsidRDefault="001A5B9E" w:rsidP="001A5B9E">
            <w:pPr>
              <w:spacing w:after="0"/>
              <w:jc w:val="center"/>
              <w:rPr>
                <w:rFonts w:ascii="Arial" w:hAnsi="Arial" w:cs="Arial"/>
                <w:sz w:val="18"/>
                <w:szCs w:val="18"/>
              </w:rPr>
            </w:pPr>
            <w:r w:rsidRPr="008B5928">
              <w:rPr>
                <w:rFonts w:ascii="Arial" w:hAnsi="Arial" w:cs="Arial"/>
                <w:sz w:val="18"/>
                <w:szCs w:val="18"/>
              </w:rPr>
              <w:t>No</w:t>
            </w:r>
          </w:p>
        </w:tc>
        <w:tc>
          <w:tcPr>
            <w:tcW w:w="993" w:type="dxa"/>
            <w:tcBorders>
              <w:top w:val="single" w:sz="4" w:space="0" w:color="auto"/>
              <w:bottom w:val="single" w:sz="8" w:space="0" w:color="auto"/>
            </w:tcBorders>
            <w:vAlign w:val="center"/>
          </w:tcPr>
          <w:p w14:paraId="5A4DC293" w14:textId="77777777" w:rsidR="001A5B9E" w:rsidRPr="008B5928" w:rsidRDefault="001A5B9E" w:rsidP="001A5B9E">
            <w:pPr>
              <w:spacing w:after="0"/>
              <w:jc w:val="center"/>
              <w:rPr>
                <w:rFonts w:ascii="Arial" w:hAnsi="Arial" w:cs="Arial"/>
                <w:sz w:val="18"/>
                <w:szCs w:val="18"/>
              </w:rPr>
            </w:pPr>
            <w:r w:rsidRPr="008B5928">
              <w:rPr>
                <w:rFonts w:ascii="Arial" w:hAnsi="Arial" w:cs="Arial"/>
                <w:sz w:val="18"/>
                <w:szCs w:val="18"/>
              </w:rPr>
              <w:t>No</w:t>
            </w:r>
          </w:p>
        </w:tc>
        <w:tc>
          <w:tcPr>
            <w:tcW w:w="992" w:type="dxa"/>
            <w:tcBorders>
              <w:top w:val="single" w:sz="4" w:space="0" w:color="auto"/>
              <w:bottom w:val="single" w:sz="8" w:space="0" w:color="auto"/>
            </w:tcBorders>
            <w:vAlign w:val="center"/>
          </w:tcPr>
          <w:p w14:paraId="7ECE03F9" w14:textId="53B5E9E8" w:rsidR="001A5B9E" w:rsidRDefault="001A5B9E" w:rsidP="001A5B9E">
            <w:pPr>
              <w:spacing w:after="0"/>
              <w:jc w:val="center"/>
              <w:rPr>
                <w:rFonts w:ascii="Arial" w:hAnsi="Arial" w:cs="Arial"/>
                <w:sz w:val="18"/>
                <w:szCs w:val="18"/>
                <w:lang w:eastAsia="ja-JP"/>
              </w:rPr>
            </w:pPr>
            <w:r w:rsidRPr="008B5928">
              <w:rPr>
                <w:rFonts w:ascii="Arial" w:hAnsi="Arial" w:cs="Arial"/>
                <w:sz w:val="18"/>
                <w:szCs w:val="18"/>
              </w:rPr>
              <w:t>No</w:t>
            </w:r>
          </w:p>
        </w:tc>
        <w:tc>
          <w:tcPr>
            <w:tcW w:w="992" w:type="dxa"/>
            <w:tcBorders>
              <w:top w:val="single" w:sz="4" w:space="0" w:color="auto"/>
              <w:bottom w:val="single" w:sz="8" w:space="0" w:color="auto"/>
            </w:tcBorders>
            <w:vAlign w:val="center"/>
          </w:tcPr>
          <w:p w14:paraId="3FA2A1D1" w14:textId="10B4445E" w:rsidR="001A5B9E" w:rsidRDefault="001A5B9E" w:rsidP="001A5B9E">
            <w:pPr>
              <w:spacing w:after="0"/>
              <w:jc w:val="center"/>
              <w:rPr>
                <w:rFonts w:ascii="Arial" w:hAnsi="Arial" w:cs="Arial"/>
                <w:sz w:val="18"/>
                <w:szCs w:val="18"/>
                <w:lang w:eastAsia="ja-JP"/>
              </w:rPr>
            </w:pPr>
            <w:r w:rsidRPr="008B5928">
              <w:rPr>
                <w:rFonts w:ascii="Arial" w:hAnsi="Arial" w:cs="Arial"/>
                <w:sz w:val="18"/>
                <w:szCs w:val="18"/>
              </w:rPr>
              <w:t>No</w:t>
            </w:r>
          </w:p>
        </w:tc>
        <w:tc>
          <w:tcPr>
            <w:tcW w:w="1092" w:type="dxa"/>
            <w:tcBorders>
              <w:top w:val="single" w:sz="4" w:space="0" w:color="auto"/>
              <w:bottom w:val="single" w:sz="8" w:space="0" w:color="auto"/>
            </w:tcBorders>
            <w:vAlign w:val="center"/>
          </w:tcPr>
          <w:p w14:paraId="63E56426" w14:textId="081F9BA4" w:rsidR="001A5B9E" w:rsidRDefault="001A5B9E" w:rsidP="001A5B9E">
            <w:pPr>
              <w:spacing w:after="0"/>
              <w:jc w:val="center"/>
              <w:rPr>
                <w:rFonts w:ascii="Arial" w:hAnsi="Arial" w:cs="Arial"/>
                <w:sz w:val="18"/>
                <w:szCs w:val="18"/>
                <w:lang w:eastAsia="ja-JP"/>
              </w:rPr>
            </w:pPr>
            <w:r>
              <w:rPr>
                <w:rFonts w:ascii="Arial" w:hAnsi="Arial" w:cs="Arial" w:hint="eastAsia"/>
                <w:sz w:val="18"/>
                <w:szCs w:val="18"/>
                <w:lang w:eastAsia="ja-JP"/>
              </w:rPr>
              <w:t>N</w:t>
            </w:r>
            <w:r>
              <w:rPr>
                <w:rFonts w:ascii="Arial" w:hAnsi="Arial" w:cs="Arial"/>
                <w:sz w:val="18"/>
                <w:szCs w:val="18"/>
                <w:lang w:eastAsia="ja-JP"/>
              </w:rPr>
              <w:t>o</w:t>
            </w:r>
          </w:p>
        </w:tc>
        <w:tc>
          <w:tcPr>
            <w:tcW w:w="2976" w:type="dxa"/>
            <w:tcBorders>
              <w:top w:val="single" w:sz="4" w:space="0" w:color="auto"/>
              <w:bottom w:val="single" w:sz="8" w:space="0" w:color="auto"/>
            </w:tcBorders>
            <w:vAlign w:val="center"/>
          </w:tcPr>
          <w:p w14:paraId="742E5791" w14:textId="11E39C07" w:rsidR="001A5B9E" w:rsidRPr="008B5928" w:rsidRDefault="001A5B9E" w:rsidP="001A5B9E">
            <w:pPr>
              <w:spacing w:after="0"/>
              <w:rPr>
                <w:rFonts w:ascii="Arial" w:hAnsi="Arial" w:cs="Arial"/>
                <w:sz w:val="18"/>
                <w:szCs w:val="18"/>
                <w:lang w:eastAsia="ja-JP"/>
              </w:rPr>
            </w:pPr>
            <w:r>
              <w:rPr>
                <w:rFonts w:ascii="Arial" w:hAnsi="Arial" w:cs="Arial" w:hint="eastAsia"/>
                <w:sz w:val="18"/>
                <w:szCs w:val="18"/>
                <w:lang w:eastAsia="ja-JP"/>
              </w:rPr>
              <w:t>-</w:t>
            </w:r>
          </w:p>
        </w:tc>
      </w:tr>
    </w:tbl>
    <w:p w14:paraId="70227BE2" w14:textId="30B8C0D8" w:rsidR="00D12EA1" w:rsidRDefault="007521E0" w:rsidP="009618DB">
      <w:pPr>
        <w:ind w:firstLineChars="50" w:firstLine="105"/>
        <w:rPr>
          <w:sz w:val="21"/>
          <w:szCs w:val="21"/>
          <w:lang w:eastAsia="ja-JP"/>
        </w:rPr>
      </w:pPr>
      <w:r>
        <w:rPr>
          <w:rFonts w:hint="eastAsia"/>
          <w:sz w:val="21"/>
          <w:szCs w:val="21"/>
          <w:lang w:eastAsia="ja-JP"/>
        </w:rPr>
        <w:lastRenderedPageBreak/>
        <w:t>*</w:t>
      </w:r>
      <w:r>
        <w:rPr>
          <w:sz w:val="21"/>
          <w:szCs w:val="21"/>
          <w:lang w:eastAsia="ja-JP"/>
        </w:rPr>
        <w:t xml:space="preserve">1 </w:t>
      </w:r>
      <w:r w:rsidRPr="004D5128">
        <w:rPr>
          <w:lang w:eastAsia="ja-JP"/>
        </w:rPr>
        <w:t xml:space="preserve">This is the MEDIA_BUS_FMT flag that is tentatively used instead of RAW10 </w:t>
      </w:r>
      <w:r>
        <w:rPr>
          <w:lang w:eastAsia="ja-JP"/>
        </w:rPr>
        <w:t xml:space="preserve">input </w:t>
      </w:r>
      <w:r w:rsidRPr="004D5128">
        <w:rPr>
          <w:lang w:eastAsia="ja-JP"/>
        </w:rPr>
        <w:t>format in the V4L2 framework.</w:t>
      </w:r>
    </w:p>
    <w:p w14:paraId="4CDEF9BF" w14:textId="570AB5DC" w:rsidR="002469D7" w:rsidRPr="002940CB" w:rsidRDefault="002469D7" w:rsidP="003B19D6">
      <w:pPr>
        <w:pStyle w:val="Caption"/>
        <w:spacing w:after="160" w:line="260" w:lineRule="exact"/>
        <w:rPr>
          <w:color w:val="0000FF"/>
          <w:sz w:val="20"/>
          <w:szCs w:val="20"/>
          <w:lang w:eastAsia="ja-JP"/>
        </w:rPr>
      </w:pPr>
      <w:r w:rsidRPr="002940CB">
        <w:rPr>
          <w:sz w:val="20"/>
          <w:szCs w:val="20"/>
        </w:rPr>
        <w:t xml:space="preserve">Table </w:t>
      </w:r>
      <w:r w:rsidR="000874E1" w:rsidRPr="009001C3">
        <w:rPr>
          <w:bCs w:val="0"/>
          <w:sz w:val="20"/>
          <w:szCs w:val="20"/>
        </w:rPr>
        <w:fldChar w:fldCharType="begin"/>
      </w:r>
      <w:r w:rsidR="000874E1" w:rsidRPr="009001C3">
        <w:rPr>
          <w:bCs w:val="0"/>
          <w:sz w:val="20"/>
          <w:szCs w:val="20"/>
        </w:rPr>
        <w:instrText xml:space="preserve"> STYLEREF 1 \s </w:instrText>
      </w:r>
      <w:r w:rsidR="000874E1" w:rsidRPr="009001C3">
        <w:rPr>
          <w:bCs w:val="0"/>
          <w:sz w:val="20"/>
          <w:szCs w:val="20"/>
        </w:rPr>
        <w:fldChar w:fldCharType="separate"/>
      </w:r>
      <w:r w:rsidR="00E32B0C">
        <w:rPr>
          <w:bCs w:val="0"/>
          <w:noProof/>
          <w:sz w:val="20"/>
          <w:szCs w:val="20"/>
        </w:rPr>
        <w:t>4</w:t>
      </w:r>
      <w:r w:rsidR="000874E1" w:rsidRPr="009001C3">
        <w:rPr>
          <w:bCs w:val="0"/>
          <w:sz w:val="20"/>
          <w:szCs w:val="20"/>
        </w:rPr>
        <w:fldChar w:fldCharType="end"/>
      </w:r>
      <w:r w:rsidR="000874E1" w:rsidRPr="009001C3">
        <w:rPr>
          <w:bCs w:val="0"/>
          <w:sz w:val="20"/>
          <w:szCs w:val="20"/>
        </w:rPr>
        <w:t>.</w:t>
      </w:r>
      <w:r w:rsidR="000874E1" w:rsidRPr="009001C3">
        <w:rPr>
          <w:bCs w:val="0"/>
          <w:sz w:val="20"/>
          <w:szCs w:val="20"/>
        </w:rPr>
        <w:fldChar w:fldCharType="begin"/>
      </w:r>
      <w:r w:rsidR="000874E1" w:rsidRPr="009001C3">
        <w:rPr>
          <w:bCs w:val="0"/>
          <w:sz w:val="20"/>
          <w:szCs w:val="20"/>
        </w:rPr>
        <w:instrText xml:space="preserve"> SEQ Table \* ARABIC \s 1 </w:instrText>
      </w:r>
      <w:r w:rsidR="000874E1" w:rsidRPr="009001C3">
        <w:rPr>
          <w:bCs w:val="0"/>
          <w:sz w:val="20"/>
          <w:szCs w:val="20"/>
        </w:rPr>
        <w:fldChar w:fldCharType="separate"/>
      </w:r>
      <w:r w:rsidR="00E32B0C">
        <w:rPr>
          <w:bCs w:val="0"/>
          <w:noProof/>
          <w:sz w:val="20"/>
          <w:szCs w:val="20"/>
        </w:rPr>
        <w:t>13</w:t>
      </w:r>
      <w:r w:rsidR="000874E1" w:rsidRPr="009001C3">
        <w:rPr>
          <w:bCs w:val="0"/>
          <w:sz w:val="20"/>
          <w:szCs w:val="20"/>
        </w:rPr>
        <w:fldChar w:fldCharType="end"/>
      </w:r>
      <w:r w:rsidR="000874E1" w:rsidRPr="009001C3">
        <w:rPr>
          <w:bCs w:val="0"/>
          <w:lang w:eastAsia="ja-JP"/>
        </w:rPr>
        <w:t xml:space="preserve"> </w:t>
      </w:r>
      <w:r w:rsidRPr="002940CB">
        <w:rPr>
          <w:rFonts w:hint="eastAsia"/>
          <w:sz w:val="20"/>
          <w:szCs w:val="20"/>
          <w:lang w:eastAsia="ja-JP"/>
        </w:rPr>
        <w:tab/>
        <w:t>Output format</w:t>
      </w:r>
      <w:r w:rsidR="00180DB5" w:rsidRPr="002940CB">
        <w:rPr>
          <w:rFonts w:hint="eastAsia"/>
          <w:sz w:val="20"/>
          <w:szCs w:val="20"/>
          <w:lang w:eastAsia="ja-JP"/>
        </w:rPr>
        <w:t xml:space="preserve"> (R-Car </w:t>
      </w:r>
      <w:r w:rsidR="00E62C48">
        <w:rPr>
          <w:rFonts w:hint="eastAsia"/>
          <w:sz w:val="20"/>
          <w:szCs w:val="20"/>
          <w:lang w:eastAsia="ja-JP"/>
        </w:rPr>
        <w:t>H3 / M3 / M3N / E3</w:t>
      </w:r>
      <w:r w:rsidR="00745C96">
        <w:rPr>
          <w:sz w:val="20"/>
          <w:szCs w:val="20"/>
          <w:lang w:eastAsia="ja-JP"/>
        </w:rPr>
        <w:t xml:space="preserve"> / D3</w:t>
      </w:r>
      <w:r w:rsidR="00E62C48">
        <w:rPr>
          <w:rFonts w:hint="eastAsia"/>
          <w:sz w:val="20"/>
          <w:szCs w:val="20"/>
          <w:lang w:eastAsia="ja-JP"/>
        </w:rPr>
        <w:t xml:space="preserve"> / V3U / V3H</w:t>
      </w:r>
      <w:r w:rsidR="00180DB5" w:rsidRPr="002940CB">
        <w:rPr>
          <w:rFonts w:hint="eastAsia"/>
          <w:sz w:val="20"/>
          <w:szCs w:val="20"/>
          <w:lang w:eastAsia="ja-JP"/>
        </w:rPr>
        <w:t>)</w:t>
      </w:r>
    </w:p>
    <w:tbl>
      <w:tblPr>
        <w:tblW w:w="9026"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2789"/>
        <w:gridCol w:w="2694"/>
        <w:gridCol w:w="3543"/>
      </w:tblGrid>
      <w:tr w:rsidR="00E63303" w:rsidRPr="00A51140" w14:paraId="274BF52B" w14:textId="77777777" w:rsidTr="00BE1728">
        <w:trPr>
          <w:tblHeader/>
        </w:trPr>
        <w:tc>
          <w:tcPr>
            <w:tcW w:w="2789" w:type="dxa"/>
            <w:tcBorders>
              <w:bottom w:val="double" w:sz="4" w:space="0" w:color="auto"/>
            </w:tcBorders>
          </w:tcPr>
          <w:p w14:paraId="211FEF21" w14:textId="1EC5FA9D" w:rsidR="00E63303" w:rsidRPr="00A51140" w:rsidRDefault="00E63303" w:rsidP="00E63303">
            <w:pPr>
              <w:pStyle w:val="tablehead"/>
              <w:rPr>
                <w:b w:val="0"/>
                <w:lang w:eastAsia="ja-JP"/>
              </w:rPr>
            </w:pPr>
            <w:r>
              <w:rPr>
                <w:rFonts w:hint="eastAsia"/>
                <w:b w:val="0"/>
                <w:lang w:eastAsia="ja-JP"/>
              </w:rPr>
              <w:t>Output formats from VIN</w:t>
            </w:r>
            <w:r w:rsidR="00BA70F7">
              <w:rPr>
                <w:b w:val="0"/>
                <w:lang w:eastAsia="ja-JP"/>
              </w:rPr>
              <w:t xml:space="preserve"> </w:t>
            </w:r>
            <w:r w:rsidR="00BA70F7">
              <w:rPr>
                <w:rFonts w:cs="Arial" w:hint="eastAsia"/>
                <w:szCs w:val="18"/>
                <w:lang w:eastAsia="ja-JP"/>
              </w:rPr>
              <w:t>*</w:t>
            </w:r>
            <w:r w:rsidR="00BA70F7">
              <w:rPr>
                <w:rFonts w:cs="Arial"/>
                <w:szCs w:val="18"/>
                <w:vertAlign w:val="superscript"/>
              </w:rPr>
              <w:t>4</w:t>
            </w:r>
          </w:p>
        </w:tc>
        <w:tc>
          <w:tcPr>
            <w:tcW w:w="2694" w:type="dxa"/>
            <w:tcBorders>
              <w:bottom w:val="double" w:sz="4" w:space="0" w:color="auto"/>
            </w:tcBorders>
          </w:tcPr>
          <w:p w14:paraId="61257730" w14:textId="77777777" w:rsidR="00E63303" w:rsidRPr="00A51140" w:rsidRDefault="00E63303" w:rsidP="00E63303">
            <w:pPr>
              <w:pStyle w:val="tablehead"/>
              <w:rPr>
                <w:b w:val="0"/>
                <w:lang w:eastAsia="ja-JP"/>
              </w:rPr>
            </w:pPr>
            <w:r>
              <w:rPr>
                <w:rFonts w:hint="eastAsia"/>
                <w:b w:val="0"/>
                <w:lang w:eastAsia="ja-JP"/>
              </w:rPr>
              <w:t>Output formats for this module</w:t>
            </w:r>
          </w:p>
        </w:tc>
        <w:tc>
          <w:tcPr>
            <w:tcW w:w="3543" w:type="dxa"/>
            <w:tcBorders>
              <w:bottom w:val="double" w:sz="4" w:space="0" w:color="auto"/>
            </w:tcBorders>
          </w:tcPr>
          <w:p w14:paraId="755A6119" w14:textId="77777777" w:rsidR="00E63303" w:rsidRDefault="00E63303" w:rsidP="00E63303">
            <w:pPr>
              <w:pStyle w:val="tablehead"/>
              <w:rPr>
                <w:b w:val="0"/>
                <w:lang w:eastAsia="ja-JP"/>
              </w:rPr>
            </w:pPr>
            <w:r>
              <w:rPr>
                <w:rFonts w:hint="eastAsia"/>
                <w:b w:val="0"/>
                <w:lang w:eastAsia="ja-JP"/>
              </w:rPr>
              <w:t>Pixel format</w:t>
            </w:r>
            <w:r w:rsidR="00142BFF">
              <w:rPr>
                <w:rFonts w:hint="eastAsia"/>
                <w:b w:val="0"/>
                <w:lang w:eastAsia="ja-JP"/>
              </w:rPr>
              <w:t xml:space="preserve"> definition</w:t>
            </w:r>
            <w:r>
              <w:rPr>
                <w:rFonts w:hint="eastAsia"/>
                <w:b w:val="0"/>
                <w:lang w:eastAsia="ja-JP"/>
              </w:rPr>
              <w:t xml:space="preserve"> macro</w:t>
            </w:r>
            <w:r w:rsidR="00142BFF">
              <w:rPr>
                <w:b w:val="0"/>
                <w:lang w:eastAsia="ja-JP"/>
              </w:rPr>
              <w:t xml:space="preserve"> in V4L2</w:t>
            </w:r>
          </w:p>
        </w:tc>
      </w:tr>
      <w:tr w:rsidR="00E63303" w14:paraId="57CEB93D" w14:textId="77777777" w:rsidTr="00BE1728">
        <w:tc>
          <w:tcPr>
            <w:tcW w:w="2789" w:type="dxa"/>
            <w:tcBorders>
              <w:top w:val="double" w:sz="4" w:space="0" w:color="auto"/>
              <w:bottom w:val="single" w:sz="4" w:space="0" w:color="auto"/>
            </w:tcBorders>
          </w:tcPr>
          <w:p w14:paraId="28093A7B" w14:textId="77777777" w:rsidR="00E63303" w:rsidRDefault="00E63303" w:rsidP="00E63303">
            <w:pPr>
              <w:pStyle w:val="table1ordered"/>
              <w:ind w:left="346" w:hanging="289"/>
              <w:rPr>
                <w:lang w:eastAsia="ja-JP"/>
              </w:rPr>
            </w:pPr>
            <w:r>
              <w:rPr>
                <w:rFonts w:hint="eastAsia"/>
                <w:lang w:eastAsia="ja-JP"/>
              </w:rPr>
              <w:t>RGB565</w:t>
            </w:r>
          </w:p>
        </w:tc>
        <w:tc>
          <w:tcPr>
            <w:tcW w:w="2694" w:type="dxa"/>
            <w:tcBorders>
              <w:top w:val="double" w:sz="4" w:space="0" w:color="auto"/>
              <w:bottom w:val="single" w:sz="4" w:space="0" w:color="auto"/>
            </w:tcBorders>
          </w:tcPr>
          <w:p w14:paraId="05153B95" w14:textId="77777777" w:rsidR="00E63303" w:rsidRDefault="00E63303" w:rsidP="00BE1728">
            <w:pPr>
              <w:pStyle w:val="table1unordered"/>
              <w:numPr>
                <w:ilvl w:val="0"/>
                <w:numId w:val="0"/>
              </w:numPr>
              <w:ind w:left="57"/>
              <w:rPr>
                <w:lang w:eastAsia="ja-JP"/>
              </w:rPr>
            </w:pPr>
            <w:r>
              <w:rPr>
                <w:rFonts w:hint="eastAsia"/>
                <w:lang w:eastAsia="ja-JP"/>
              </w:rPr>
              <w:t>Yes</w:t>
            </w:r>
          </w:p>
        </w:tc>
        <w:tc>
          <w:tcPr>
            <w:tcW w:w="3543" w:type="dxa"/>
            <w:tcBorders>
              <w:top w:val="double" w:sz="4" w:space="0" w:color="auto"/>
              <w:bottom w:val="single" w:sz="4" w:space="0" w:color="auto"/>
            </w:tcBorders>
          </w:tcPr>
          <w:p w14:paraId="1A9B6DC4" w14:textId="77777777" w:rsidR="00E63303" w:rsidRDefault="00E63303" w:rsidP="00BE1728">
            <w:pPr>
              <w:pStyle w:val="table1unordered"/>
              <w:numPr>
                <w:ilvl w:val="0"/>
                <w:numId w:val="0"/>
              </w:numPr>
              <w:ind w:left="57"/>
              <w:rPr>
                <w:lang w:eastAsia="ja-JP"/>
              </w:rPr>
            </w:pPr>
            <w:r w:rsidRPr="00E63303">
              <w:rPr>
                <w:lang w:eastAsia="ja-JP"/>
              </w:rPr>
              <w:t>V4L2_PIX_FMT_RGB565</w:t>
            </w:r>
          </w:p>
        </w:tc>
      </w:tr>
      <w:tr w:rsidR="00E63303" w14:paraId="4399BF8A" w14:textId="77777777" w:rsidTr="00BE1728">
        <w:tc>
          <w:tcPr>
            <w:tcW w:w="2789" w:type="dxa"/>
            <w:tcBorders>
              <w:top w:val="single" w:sz="4" w:space="0" w:color="auto"/>
              <w:bottom w:val="single" w:sz="4" w:space="0" w:color="auto"/>
            </w:tcBorders>
          </w:tcPr>
          <w:p w14:paraId="30A54C7A" w14:textId="77777777" w:rsidR="00E63303" w:rsidRDefault="00E63303" w:rsidP="00E63303">
            <w:pPr>
              <w:pStyle w:val="table1ordered"/>
              <w:ind w:left="346" w:hanging="289"/>
              <w:rPr>
                <w:lang w:eastAsia="ja-JP"/>
              </w:rPr>
            </w:pPr>
            <w:r>
              <w:rPr>
                <w:rFonts w:hint="eastAsia"/>
                <w:lang w:eastAsia="ja-JP"/>
              </w:rPr>
              <w:t>YUYV</w:t>
            </w:r>
          </w:p>
        </w:tc>
        <w:tc>
          <w:tcPr>
            <w:tcW w:w="2694" w:type="dxa"/>
            <w:tcBorders>
              <w:top w:val="single" w:sz="4" w:space="0" w:color="auto"/>
              <w:bottom w:val="single" w:sz="4" w:space="0" w:color="auto"/>
            </w:tcBorders>
          </w:tcPr>
          <w:p w14:paraId="5073ACB3" w14:textId="77777777" w:rsidR="00E63303" w:rsidRDefault="00E63303" w:rsidP="00BE1728">
            <w:pPr>
              <w:pStyle w:val="table1unordered"/>
              <w:numPr>
                <w:ilvl w:val="0"/>
                <w:numId w:val="0"/>
              </w:numPr>
              <w:ind w:left="57"/>
              <w:rPr>
                <w:lang w:eastAsia="ja-JP"/>
              </w:rPr>
            </w:pPr>
            <w:r>
              <w:rPr>
                <w:rFonts w:hint="eastAsia"/>
                <w:lang w:eastAsia="ja-JP"/>
              </w:rPr>
              <w:t>Yes</w:t>
            </w:r>
          </w:p>
        </w:tc>
        <w:tc>
          <w:tcPr>
            <w:tcW w:w="3543" w:type="dxa"/>
            <w:tcBorders>
              <w:top w:val="single" w:sz="4" w:space="0" w:color="auto"/>
              <w:bottom w:val="single" w:sz="4" w:space="0" w:color="auto"/>
            </w:tcBorders>
          </w:tcPr>
          <w:p w14:paraId="00B53AB4" w14:textId="77777777" w:rsidR="00E63303" w:rsidRDefault="00E63303" w:rsidP="00BE1728">
            <w:pPr>
              <w:pStyle w:val="table1unordered"/>
              <w:numPr>
                <w:ilvl w:val="0"/>
                <w:numId w:val="0"/>
              </w:numPr>
              <w:ind w:left="57"/>
              <w:rPr>
                <w:lang w:eastAsia="ja-JP"/>
              </w:rPr>
            </w:pPr>
            <w:r w:rsidRPr="00E63303">
              <w:rPr>
                <w:lang w:eastAsia="ja-JP"/>
              </w:rPr>
              <w:t>V4L2_PIX_FMT_YUYV</w:t>
            </w:r>
          </w:p>
        </w:tc>
      </w:tr>
      <w:tr w:rsidR="00E63303" w14:paraId="6B242F67" w14:textId="77777777" w:rsidTr="00BE1728">
        <w:tc>
          <w:tcPr>
            <w:tcW w:w="2789" w:type="dxa"/>
            <w:tcBorders>
              <w:top w:val="single" w:sz="4" w:space="0" w:color="auto"/>
              <w:bottom w:val="single" w:sz="4" w:space="0" w:color="auto"/>
            </w:tcBorders>
          </w:tcPr>
          <w:p w14:paraId="7C55FB27" w14:textId="77777777" w:rsidR="00E63303" w:rsidRDefault="00E63303" w:rsidP="00E63303">
            <w:pPr>
              <w:pStyle w:val="table1ordered"/>
              <w:ind w:left="346" w:hanging="289"/>
              <w:rPr>
                <w:lang w:eastAsia="ja-JP"/>
              </w:rPr>
            </w:pPr>
            <w:r>
              <w:rPr>
                <w:rFonts w:hint="eastAsia"/>
                <w:lang w:eastAsia="ja-JP"/>
              </w:rPr>
              <w:t>UYVY</w:t>
            </w:r>
          </w:p>
        </w:tc>
        <w:tc>
          <w:tcPr>
            <w:tcW w:w="2694" w:type="dxa"/>
            <w:tcBorders>
              <w:top w:val="single" w:sz="4" w:space="0" w:color="auto"/>
              <w:bottom w:val="single" w:sz="4" w:space="0" w:color="auto"/>
            </w:tcBorders>
          </w:tcPr>
          <w:p w14:paraId="099113AA" w14:textId="77777777" w:rsidR="00E63303" w:rsidRDefault="00E63303" w:rsidP="00BE1728">
            <w:pPr>
              <w:pStyle w:val="table1unordered"/>
              <w:numPr>
                <w:ilvl w:val="0"/>
                <w:numId w:val="0"/>
              </w:numPr>
              <w:ind w:left="57"/>
              <w:rPr>
                <w:lang w:eastAsia="ja-JP"/>
              </w:rPr>
            </w:pPr>
            <w:r>
              <w:rPr>
                <w:rFonts w:hint="eastAsia"/>
                <w:lang w:eastAsia="ja-JP"/>
              </w:rPr>
              <w:t>Yes</w:t>
            </w:r>
          </w:p>
        </w:tc>
        <w:tc>
          <w:tcPr>
            <w:tcW w:w="3543" w:type="dxa"/>
            <w:tcBorders>
              <w:top w:val="single" w:sz="4" w:space="0" w:color="auto"/>
              <w:bottom w:val="single" w:sz="4" w:space="0" w:color="auto"/>
            </w:tcBorders>
          </w:tcPr>
          <w:p w14:paraId="1DAC040D" w14:textId="77777777" w:rsidR="00E63303" w:rsidRDefault="00E63303" w:rsidP="00BE1728">
            <w:pPr>
              <w:pStyle w:val="table1unordered"/>
              <w:numPr>
                <w:ilvl w:val="0"/>
                <w:numId w:val="0"/>
              </w:numPr>
              <w:ind w:left="57"/>
              <w:rPr>
                <w:lang w:eastAsia="ja-JP"/>
              </w:rPr>
            </w:pPr>
            <w:r w:rsidRPr="00E63303">
              <w:rPr>
                <w:lang w:eastAsia="ja-JP"/>
              </w:rPr>
              <w:t>V4L2_PIX_FMT_UYVY</w:t>
            </w:r>
          </w:p>
        </w:tc>
      </w:tr>
      <w:tr w:rsidR="00E63303" w14:paraId="094CB6A8" w14:textId="77777777" w:rsidTr="00BE1728">
        <w:tc>
          <w:tcPr>
            <w:tcW w:w="2789" w:type="dxa"/>
            <w:tcBorders>
              <w:top w:val="single" w:sz="4" w:space="0" w:color="auto"/>
              <w:bottom w:val="single" w:sz="4" w:space="0" w:color="auto"/>
            </w:tcBorders>
          </w:tcPr>
          <w:p w14:paraId="663B6399" w14:textId="77777777" w:rsidR="00E63303" w:rsidRDefault="00E63303" w:rsidP="00E63303">
            <w:pPr>
              <w:pStyle w:val="table1ordered"/>
              <w:ind w:left="346" w:hanging="289"/>
              <w:rPr>
                <w:lang w:eastAsia="ja-JP"/>
              </w:rPr>
            </w:pPr>
            <w:r>
              <w:rPr>
                <w:rFonts w:hint="eastAsia"/>
                <w:lang w:eastAsia="ja-JP"/>
              </w:rPr>
              <w:t>ARGB1555</w:t>
            </w:r>
          </w:p>
        </w:tc>
        <w:tc>
          <w:tcPr>
            <w:tcW w:w="2694" w:type="dxa"/>
            <w:tcBorders>
              <w:top w:val="single" w:sz="4" w:space="0" w:color="auto"/>
              <w:bottom w:val="single" w:sz="4" w:space="0" w:color="auto"/>
            </w:tcBorders>
          </w:tcPr>
          <w:p w14:paraId="0F68D50D" w14:textId="77777777" w:rsidR="00E63303" w:rsidRDefault="00E63303" w:rsidP="00BE1728">
            <w:pPr>
              <w:pStyle w:val="table1unordered"/>
              <w:numPr>
                <w:ilvl w:val="0"/>
                <w:numId w:val="0"/>
              </w:numPr>
              <w:ind w:left="57"/>
              <w:rPr>
                <w:lang w:eastAsia="ja-JP"/>
              </w:rPr>
            </w:pPr>
            <w:r>
              <w:rPr>
                <w:rFonts w:hint="eastAsia"/>
                <w:lang w:eastAsia="ja-JP"/>
              </w:rPr>
              <w:t>Yes</w:t>
            </w:r>
          </w:p>
        </w:tc>
        <w:tc>
          <w:tcPr>
            <w:tcW w:w="3543" w:type="dxa"/>
            <w:tcBorders>
              <w:top w:val="single" w:sz="4" w:space="0" w:color="auto"/>
              <w:bottom w:val="single" w:sz="4" w:space="0" w:color="auto"/>
            </w:tcBorders>
          </w:tcPr>
          <w:p w14:paraId="43C21FDA" w14:textId="77777777" w:rsidR="00E63303" w:rsidRDefault="00E63303" w:rsidP="00BE1728">
            <w:pPr>
              <w:pStyle w:val="table1unordered"/>
              <w:numPr>
                <w:ilvl w:val="0"/>
                <w:numId w:val="0"/>
              </w:numPr>
              <w:ind w:left="57"/>
              <w:rPr>
                <w:lang w:eastAsia="ja-JP"/>
              </w:rPr>
            </w:pPr>
            <w:r w:rsidRPr="00E63303">
              <w:rPr>
                <w:lang w:eastAsia="ja-JP"/>
              </w:rPr>
              <w:t>V4L2_PIX_FMT_ARGB555</w:t>
            </w:r>
          </w:p>
        </w:tc>
      </w:tr>
      <w:tr w:rsidR="00E63303" w14:paraId="785C0F6F" w14:textId="77777777" w:rsidTr="00BE1728">
        <w:tc>
          <w:tcPr>
            <w:tcW w:w="2789" w:type="dxa"/>
            <w:tcBorders>
              <w:top w:val="single" w:sz="4" w:space="0" w:color="auto"/>
              <w:bottom w:val="single" w:sz="4" w:space="0" w:color="auto"/>
            </w:tcBorders>
          </w:tcPr>
          <w:p w14:paraId="5F07F0F2" w14:textId="77777777" w:rsidR="00E63303" w:rsidRDefault="00E63303" w:rsidP="00E63303">
            <w:pPr>
              <w:pStyle w:val="table1ordered"/>
              <w:ind w:left="346" w:hanging="289"/>
              <w:rPr>
                <w:lang w:eastAsia="ja-JP"/>
              </w:rPr>
            </w:pPr>
            <w:r>
              <w:rPr>
                <w:rFonts w:hint="eastAsia"/>
                <w:lang w:eastAsia="ja-JP"/>
              </w:rPr>
              <w:t>RGB888 (32bits/pixel)</w:t>
            </w:r>
          </w:p>
        </w:tc>
        <w:tc>
          <w:tcPr>
            <w:tcW w:w="2694" w:type="dxa"/>
            <w:tcBorders>
              <w:top w:val="single" w:sz="4" w:space="0" w:color="auto"/>
              <w:bottom w:val="single" w:sz="4" w:space="0" w:color="auto"/>
            </w:tcBorders>
          </w:tcPr>
          <w:p w14:paraId="4EB34A4E" w14:textId="77777777" w:rsidR="00E63303" w:rsidRDefault="00E63303" w:rsidP="00BE1728">
            <w:pPr>
              <w:pStyle w:val="table1unordered"/>
              <w:numPr>
                <w:ilvl w:val="0"/>
                <w:numId w:val="0"/>
              </w:numPr>
              <w:ind w:left="57"/>
              <w:rPr>
                <w:lang w:eastAsia="ja-JP"/>
              </w:rPr>
            </w:pPr>
            <w:r>
              <w:rPr>
                <w:rFonts w:hint="eastAsia"/>
                <w:lang w:eastAsia="ja-JP"/>
              </w:rPr>
              <w:t>Yes</w:t>
            </w:r>
          </w:p>
        </w:tc>
        <w:tc>
          <w:tcPr>
            <w:tcW w:w="3543" w:type="dxa"/>
            <w:tcBorders>
              <w:top w:val="single" w:sz="4" w:space="0" w:color="auto"/>
              <w:bottom w:val="single" w:sz="4" w:space="0" w:color="auto"/>
            </w:tcBorders>
          </w:tcPr>
          <w:p w14:paraId="4F367CBC" w14:textId="77777777" w:rsidR="00E63303" w:rsidRDefault="00E63303" w:rsidP="00BE1728">
            <w:pPr>
              <w:pStyle w:val="table1unordered"/>
              <w:numPr>
                <w:ilvl w:val="0"/>
                <w:numId w:val="0"/>
              </w:numPr>
              <w:ind w:left="57"/>
              <w:rPr>
                <w:lang w:eastAsia="ja-JP"/>
              </w:rPr>
            </w:pPr>
            <w:r w:rsidRPr="00E63303">
              <w:rPr>
                <w:lang w:eastAsia="ja-JP"/>
              </w:rPr>
              <w:t>V4L2_PIX_FMT_XBGR32</w:t>
            </w:r>
          </w:p>
        </w:tc>
      </w:tr>
      <w:tr w:rsidR="00E63303" w14:paraId="7A9C9CA3" w14:textId="77777777" w:rsidTr="00BE1728">
        <w:tc>
          <w:tcPr>
            <w:tcW w:w="2789" w:type="dxa"/>
            <w:tcBorders>
              <w:top w:val="single" w:sz="4" w:space="0" w:color="auto"/>
              <w:bottom w:val="single" w:sz="4" w:space="0" w:color="auto"/>
            </w:tcBorders>
          </w:tcPr>
          <w:p w14:paraId="7EC91F0A" w14:textId="77777777" w:rsidR="00E63303" w:rsidRDefault="00E63303" w:rsidP="00E63303">
            <w:pPr>
              <w:pStyle w:val="table1ordered"/>
              <w:ind w:left="346" w:hanging="289"/>
              <w:rPr>
                <w:lang w:eastAsia="ja-JP"/>
              </w:rPr>
            </w:pPr>
            <w:r>
              <w:rPr>
                <w:rFonts w:hint="eastAsia"/>
                <w:lang w:eastAsia="ja-JP"/>
              </w:rPr>
              <w:t>ARGB8888</w:t>
            </w:r>
          </w:p>
        </w:tc>
        <w:tc>
          <w:tcPr>
            <w:tcW w:w="2694" w:type="dxa"/>
            <w:tcBorders>
              <w:top w:val="single" w:sz="4" w:space="0" w:color="auto"/>
              <w:bottom w:val="single" w:sz="4" w:space="0" w:color="auto"/>
            </w:tcBorders>
          </w:tcPr>
          <w:p w14:paraId="04B8BD72" w14:textId="77777777" w:rsidR="00E63303" w:rsidRDefault="00E63303" w:rsidP="00BE1728">
            <w:pPr>
              <w:pStyle w:val="table1unordered"/>
              <w:numPr>
                <w:ilvl w:val="0"/>
                <w:numId w:val="0"/>
              </w:numPr>
              <w:ind w:left="57"/>
              <w:rPr>
                <w:lang w:eastAsia="ja-JP"/>
              </w:rPr>
            </w:pPr>
            <w:r>
              <w:rPr>
                <w:lang w:eastAsia="ja-JP"/>
              </w:rPr>
              <w:t>Yes</w:t>
            </w:r>
          </w:p>
        </w:tc>
        <w:tc>
          <w:tcPr>
            <w:tcW w:w="3543" w:type="dxa"/>
            <w:tcBorders>
              <w:top w:val="single" w:sz="4" w:space="0" w:color="auto"/>
              <w:bottom w:val="single" w:sz="4" w:space="0" w:color="auto"/>
            </w:tcBorders>
          </w:tcPr>
          <w:p w14:paraId="3E4866CD" w14:textId="77777777" w:rsidR="00E63303" w:rsidRDefault="00E63303" w:rsidP="00BE1728">
            <w:pPr>
              <w:pStyle w:val="table1unordered"/>
              <w:numPr>
                <w:ilvl w:val="0"/>
                <w:numId w:val="0"/>
              </w:numPr>
              <w:ind w:left="57"/>
              <w:rPr>
                <w:lang w:eastAsia="ja-JP"/>
              </w:rPr>
            </w:pPr>
            <w:r w:rsidRPr="00E63303">
              <w:rPr>
                <w:lang w:eastAsia="ja-JP"/>
              </w:rPr>
              <w:t>V4L2_PIX_FMT_ABGR32</w:t>
            </w:r>
          </w:p>
        </w:tc>
      </w:tr>
      <w:tr w:rsidR="00E63303" w14:paraId="1A3090D3" w14:textId="77777777" w:rsidTr="00BE1728">
        <w:tc>
          <w:tcPr>
            <w:tcW w:w="2789" w:type="dxa"/>
            <w:tcBorders>
              <w:top w:val="single" w:sz="4" w:space="0" w:color="auto"/>
              <w:bottom w:val="single" w:sz="4" w:space="0" w:color="auto"/>
            </w:tcBorders>
          </w:tcPr>
          <w:p w14:paraId="65321512" w14:textId="77777777" w:rsidR="00E63303" w:rsidRDefault="00E63303" w:rsidP="00E63303">
            <w:pPr>
              <w:pStyle w:val="table1ordered"/>
              <w:ind w:left="346" w:hanging="289"/>
              <w:rPr>
                <w:lang w:eastAsia="ja-JP"/>
              </w:rPr>
            </w:pPr>
            <w:r>
              <w:rPr>
                <w:rFonts w:hint="eastAsia"/>
                <w:lang w:eastAsia="ja-JP"/>
              </w:rPr>
              <w:t>NV16</w:t>
            </w:r>
            <w:r>
              <w:rPr>
                <w:rFonts w:cs="Arial" w:hint="eastAsia"/>
                <w:szCs w:val="18"/>
                <w:lang w:eastAsia="ja-JP"/>
              </w:rPr>
              <w:t>*</w:t>
            </w:r>
            <w:r w:rsidRPr="008B5928">
              <w:rPr>
                <w:rFonts w:cs="Arial"/>
                <w:szCs w:val="18"/>
                <w:vertAlign w:val="superscript"/>
              </w:rPr>
              <w:t>1</w:t>
            </w:r>
          </w:p>
        </w:tc>
        <w:tc>
          <w:tcPr>
            <w:tcW w:w="2694" w:type="dxa"/>
            <w:tcBorders>
              <w:top w:val="single" w:sz="4" w:space="0" w:color="auto"/>
              <w:bottom w:val="single" w:sz="4" w:space="0" w:color="auto"/>
            </w:tcBorders>
          </w:tcPr>
          <w:p w14:paraId="4D5F371E" w14:textId="77777777" w:rsidR="00E63303" w:rsidRDefault="00E63303" w:rsidP="00BE1728">
            <w:pPr>
              <w:pStyle w:val="table1unordered"/>
              <w:numPr>
                <w:ilvl w:val="0"/>
                <w:numId w:val="0"/>
              </w:numPr>
              <w:ind w:left="57"/>
              <w:rPr>
                <w:lang w:eastAsia="ja-JP"/>
              </w:rPr>
            </w:pPr>
            <w:r>
              <w:rPr>
                <w:rFonts w:hint="eastAsia"/>
                <w:lang w:eastAsia="ja-JP"/>
              </w:rPr>
              <w:t>Yes</w:t>
            </w:r>
          </w:p>
        </w:tc>
        <w:tc>
          <w:tcPr>
            <w:tcW w:w="3543" w:type="dxa"/>
            <w:tcBorders>
              <w:top w:val="single" w:sz="4" w:space="0" w:color="auto"/>
              <w:bottom w:val="single" w:sz="4" w:space="0" w:color="auto"/>
            </w:tcBorders>
          </w:tcPr>
          <w:p w14:paraId="58D26319" w14:textId="77777777" w:rsidR="00E63303" w:rsidRDefault="00E63303" w:rsidP="00BE1728">
            <w:pPr>
              <w:pStyle w:val="table1unordered"/>
              <w:numPr>
                <w:ilvl w:val="0"/>
                <w:numId w:val="0"/>
              </w:numPr>
              <w:ind w:left="57"/>
              <w:rPr>
                <w:lang w:eastAsia="ja-JP"/>
              </w:rPr>
            </w:pPr>
            <w:r w:rsidRPr="00E63303">
              <w:rPr>
                <w:lang w:eastAsia="ja-JP"/>
              </w:rPr>
              <w:t>V4L2_PIX_FMT_NV16</w:t>
            </w:r>
          </w:p>
        </w:tc>
      </w:tr>
      <w:tr w:rsidR="00E63303" w14:paraId="6EEBDACC" w14:textId="77777777" w:rsidTr="004D5128">
        <w:tc>
          <w:tcPr>
            <w:tcW w:w="2789" w:type="dxa"/>
            <w:tcBorders>
              <w:top w:val="single" w:sz="4" w:space="0" w:color="auto"/>
              <w:bottom w:val="single" w:sz="4" w:space="0" w:color="auto"/>
            </w:tcBorders>
          </w:tcPr>
          <w:p w14:paraId="5430A0DA" w14:textId="77777777" w:rsidR="00E63303" w:rsidRDefault="00E63303" w:rsidP="00E63303">
            <w:pPr>
              <w:pStyle w:val="table1ordered"/>
              <w:ind w:left="346" w:hanging="289"/>
              <w:rPr>
                <w:lang w:eastAsia="ja-JP"/>
              </w:rPr>
            </w:pPr>
            <w:r>
              <w:rPr>
                <w:rFonts w:hint="eastAsia"/>
                <w:lang w:eastAsia="ja-JP"/>
              </w:rPr>
              <w:t>NV12</w:t>
            </w:r>
            <w:r>
              <w:rPr>
                <w:rFonts w:cs="Arial" w:hint="eastAsia"/>
                <w:szCs w:val="18"/>
                <w:lang w:eastAsia="ja-JP"/>
              </w:rPr>
              <w:t>*</w:t>
            </w:r>
            <w:r>
              <w:rPr>
                <w:rFonts w:cs="Arial" w:hint="eastAsia"/>
                <w:szCs w:val="18"/>
                <w:vertAlign w:val="superscript"/>
                <w:lang w:eastAsia="ja-JP"/>
              </w:rPr>
              <w:t>2</w:t>
            </w:r>
            <w:r w:rsidR="001F0D69">
              <w:rPr>
                <w:rFonts w:cs="Arial" w:hint="eastAsia"/>
                <w:szCs w:val="18"/>
                <w:vertAlign w:val="superscript"/>
                <w:lang w:eastAsia="ja-JP"/>
              </w:rPr>
              <w:t xml:space="preserve"> </w:t>
            </w:r>
            <w:r w:rsidR="001F0D69">
              <w:rPr>
                <w:rFonts w:cs="Arial" w:hint="eastAsia"/>
                <w:szCs w:val="18"/>
                <w:lang w:eastAsia="ja-JP"/>
              </w:rPr>
              <w:t>*</w:t>
            </w:r>
            <w:r w:rsidR="001F0D69">
              <w:rPr>
                <w:rFonts w:cs="Arial" w:hint="eastAsia"/>
                <w:szCs w:val="18"/>
                <w:vertAlign w:val="superscript"/>
                <w:lang w:eastAsia="ja-JP"/>
              </w:rPr>
              <w:t>3</w:t>
            </w:r>
          </w:p>
        </w:tc>
        <w:tc>
          <w:tcPr>
            <w:tcW w:w="2694" w:type="dxa"/>
            <w:tcBorders>
              <w:top w:val="single" w:sz="4" w:space="0" w:color="auto"/>
              <w:bottom w:val="single" w:sz="4" w:space="0" w:color="auto"/>
            </w:tcBorders>
          </w:tcPr>
          <w:p w14:paraId="6897BFDB" w14:textId="77777777" w:rsidR="00E63303" w:rsidRDefault="00E63303" w:rsidP="00BE1728">
            <w:pPr>
              <w:pStyle w:val="table1unordered"/>
              <w:numPr>
                <w:ilvl w:val="0"/>
                <w:numId w:val="0"/>
              </w:numPr>
              <w:ind w:left="57"/>
              <w:rPr>
                <w:lang w:eastAsia="ja-JP"/>
              </w:rPr>
            </w:pPr>
            <w:r>
              <w:rPr>
                <w:rFonts w:hint="eastAsia"/>
                <w:lang w:eastAsia="ja-JP"/>
              </w:rPr>
              <w:t>Yes</w:t>
            </w:r>
          </w:p>
        </w:tc>
        <w:tc>
          <w:tcPr>
            <w:tcW w:w="3543" w:type="dxa"/>
            <w:tcBorders>
              <w:top w:val="single" w:sz="4" w:space="0" w:color="auto"/>
              <w:bottom w:val="single" w:sz="4" w:space="0" w:color="auto"/>
            </w:tcBorders>
          </w:tcPr>
          <w:p w14:paraId="20A82DA5" w14:textId="77777777" w:rsidR="00E63303" w:rsidRDefault="00E63303" w:rsidP="00BE1728">
            <w:pPr>
              <w:pStyle w:val="table1unordered"/>
              <w:numPr>
                <w:ilvl w:val="0"/>
                <w:numId w:val="0"/>
              </w:numPr>
              <w:ind w:left="57"/>
              <w:rPr>
                <w:lang w:eastAsia="ja-JP"/>
              </w:rPr>
            </w:pPr>
            <w:r w:rsidRPr="00E63303">
              <w:rPr>
                <w:lang w:eastAsia="ja-JP"/>
              </w:rPr>
              <w:t>V4L2_PIX_FMT_NV12</w:t>
            </w:r>
          </w:p>
        </w:tc>
      </w:tr>
      <w:tr w:rsidR="00A82B54" w14:paraId="5B66A483" w14:textId="77777777" w:rsidTr="00BE1728">
        <w:tc>
          <w:tcPr>
            <w:tcW w:w="2789" w:type="dxa"/>
            <w:tcBorders>
              <w:top w:val="single" w:sz="4" w:space="0" w:color="auto"/>
            </w:tcBorders>
          </w:tcPr>
          <w:p w14:paraId="1F343923" w14:textId="18BA58B5" w:rsidR="00A82B54" w:rsidRDefault="00A82B54" w:rsidP="00E63303">
            <w:pPr>
              <w:pStyle w:val="table1ordered"/>
              <w:ind w:left="346" w:hanging="289"/>
              <w:rPr>
                <w:lang w:eastAsia="ja-JP"/>
              </w:rPr>
            </w:pPr>
            <w:r>
              <w:rPr>
                <w:rFonts w:hint="eastAsia"/>
                <w:lang w:eastAsia="ja-JP"/>
              </w:rPr>
              <w:t>RAW10</w:t>
            </w:r>
            <w:r>
              <w:rPr>
                <w:lang w:eastAsia="ja-JP"/>
              </w:rPr>
              <w:t xml:space="preserve"> </w:t>
            </w:r>
            <w:r>
              <w:rPr>
                <w:rFonts w:cs="Arial" w:hint="eastAsia"/>
                <w:szCs w:val="18"/>
                <w:lang w:eastAsia="ja-JP"/>
              </w:rPr>
              <w:t>*</w:t>
            </w:r>
            <w:r w:rsidR="00BE5FBD">
              <w:rPr>
                <w:rFonts w:cs="Arial"/>
                <w:szCs w:val="18"/>
                <w:vertAlign w:val="superscript"/>
                <w:lang w:eastAsia="ja-JP"/>
              </w:rPr>
              <w:t>5</w:t>
            </w:r>
          </w:p>
        </w:tc>
        <w:tc>
          <w:tcPr>
            <w:tcW w:w="2694" w:type="dxa"/>
            <w:tcBorders>
              <w:top w:val="single" w:sz="4" w:space="0" w:color="auto"/>
            </w:tcBorders>
          </w:tcPr>
          <w:p w14:paraId="3180BC52" w14:textId="2501BE0D" w:rsidR="00A82B54" w:rsidRDefault="007521E0" w:rsidP="00BE1728">
            <w:pPr>
              <w:pStyle w:val="table1unordered"/>
              <w:numPr>
                <w:ilvl w:val="0"/>
                <w:numId w:val="0"/>
              </w:numPr>
              <w:ind w:left="57"/>
              <w:rPr>
                <w:lang w:eastAsia="ja-JP"/>
              </w:rPr>
            </w:pPr>
            <w:r>
              <w:rPr>
                <w:rFonts w:hint="eastAsia"/>
                <w:lang w:eastAsia="ja-JP"/>
              </w:rPr>
              <w:t>Y</w:t>
            </w:r>
            <w:r>
              <w:rPr>
                <w:lang w:eastAsia="ja-JP"/>
              </w:rPr>
              <w:t>es</w:t>
            </w:r>
          </w:p>
        </w:tc>
        <w:tc>
          <w:tcPr>
            <w:tcW w:w="3543" w:type="dxa"/>
            <w:tcBorders>
              <w:top w:val="single" w:sz="4" w:space="0" w:color="auto"/>
            </w:tcBorders>
          </w:tcPr>
          <w:p w14:paraId="32C57001" w14:textId="6334A01F" w:rsidR="00A82B54" w:rsidRPr="00E63303" w:rsidRDefault="007521E0" w:rsidP="00BE1728">
            <w:pPr>
              <w:pStyle w:val="table1unordered"/>
              <w:numPr>
                <w:ilvl w:val="0"/>
                <w:numId w:val="0"/>
              </w:numPr>
              <w:ind w:left="57"/>
              <w:rPr>
                <w:lang w:eastAsia="ja-JP"/>
              </w:rPr>
            </w:pPr>
            <w:r w:rsidRPr="007521E0">
              <w:rPr>
                <w:lang w:eastAsia="ja-JP"/>
              </w:rPr>
              <w:t>V4L2_PIX_FMT_Y10</w:t>
            </w:r>
            <w:r>
              <w:rPr>
                <w:lang w:eastAsia="ja-JP"/>
              </w:rPr>
              <w:t xml:space="preserve"> </w:t>
            </w:r>
            <w:r>
              <w:rPr>
                <w:rFonts w:cs="Arial" w:hint="eastAsia"/>
                <w:szCs w:val="18"/>
                <w:lang w:eastAsia="ja-JP"/>
              </w:rPr>
              <w:t>*</w:t>
            </w:r>
            <w:r>
              <w:rPr>
                <w:rFonts w:cs="Arial"/>
                <w:szCs w:val="18"/>
                <w:vertAlign w:val="superscript"/>
                <w:lang w:eastAsia="ja-JP"/>
              </w:rPr>
              <w:t>6</w:t>
            </w:r>
          </w:p>
        </w:tc>
      </w:tr>
    </w:tbl>
    <w:p w14:paraId="6935A55D" w14:textId="77777777" w:rsidR="00347880" w:rsidRDefault="00347880" w:rsidP="00347880">
      <w:pPr>
        <w:pStyle w:val="tablenumbernote"/>
        <w:ind w:left="826" w:hangingChars="459" w:hanging="826"/>
        <w:rPr>
          <w:rFonts w:ascii="Times" w:hAnsi="Times"/>
          <w:lang w:eastAsia="ja-JP"/>
        </w:rPr>
      </w:pPr>
      <w:r>
        <w:t xml:space="preserve">Notes: </w:t>
      </w:r>
      <w:r>
        <w:tab/>
      </w:r>
      <w:r>
        <w:rPr>
          <w:rFonts w:ascii="Times" w:hAnsi="Times"/>
        </w:rPr>
        <w:t>*</w:t>
      </w:r>
      <w:r>
        <w:rPr>
          <w:rFonts w:ascii="Times" w:hAnsi="Times" w:hint="eastAsia"/>
          <w:lang w:eastAsia="ja-JP"/>
        </w:rPr>
        <w:t xml:space="preserve">1 </w:t>
      </w:r>
      <w:r w:rsidRPr="00347880">
        <w:rPr>
          <w:rFonts w:ascii="Times" w:hAnsi="Times"/>
          <w:lang w:eastAsia="ja-JP"/>
        </w:rPr>
        <w:t xml:space="preserve">At the time of NV16 format specification, the </w:t>
      </w:r>
      <w:r w:rsidR="00B57AC6">
        <w:rPr>
          <w:rFonts w:ascii="Times" w:hAnsi="Times"/>
          <w:lang w:eastAsia="ja-JP"/>
        </w:rPr>
        <w:t xml:space="preserve">capture </w:t>
      </w:r>
      <w:r w:rsidRPr="00347880">
        <w:rPr>
          <w:rFonts w:ascii="Times" w:hAnsi="Times"/>
          <w:lang w:eastAsia="ja-JP"/>
        </w:rPr>
        <w:t>output</w:t>
      </w:r>
      <w:r w:rsidR="00081E14">
        <w:rPr>
          <w:rFonts w:ascii="Times" w:hAnsi="Times" w:hint="eastAsia"/>
          <w:lang w:eastAsia="ja-JP"/>
        </w:rPr>
        <w:t xml:space="preserve"> </w:t>
      </w:r>
      <w:r w:rsidRPr="00347880">
        <w:rPr>
          <w:rFonts w:ascii="Times" w:hAnsi="Times"/>
          <w:lang w:eastAsia="ja-JP"/>
        </w:rPr>
        <w:t xml:space="preserve">width </w:t>
      </w:r>
      <w:r w:rsidR="0024325B" w:rsidRPr="0024325B">
        <w:rPr>
          <w:rFonts w:ascii="Times" w:hAnsi="Times"/>
          <w:lang w:eastAsia="ja-JP"/>
        </w:rPr>
        <w:t>should be specified</w:t>
      </w:r>
      <w:r w:rsidRPr="00347880">
        <w:rPr>
          <w:rFonts w:ascii="Times" w:hAnsi="Times"/>
          <w:lang w:eastAsia="ja-JP"/>
        </w:rPr>
        <w:t xml:space="preserve"> the value of the multiple of 32 </w:t>
      </w:r>
      <w:r w:rsidR="004A1912">
        <w:rPr>
          <w:rFonts w:ascii="Times" w:hAnsi="Times"/>
          <w:lang w:eastAsia="ja-JP"/>
        </w:rPr>
        <w:t>by</w:t>
      </w:r>
      <w:r w:rsidR="004A1912" w:rsidRPr="00347880">
        <w:rPr>
          <w:rFonts w:ascii="Times" w:hAnsi="Times"/>
          <w:lang w:eastAsia="ja-JP"/>
        </w:rPr>
        <w:t xml:space="preserve"> </w:t>
      </w:r>
      <w:r w:rsidRPr="00347880">
        <w:rPr>
          <w:rFonts w:ascii="Times" w:hAnsi="Times"/>
          <w:lang w:eastAsia="ja-JP"/>
        </w:rPr>
        <w:t>the specification of H/W.</w:t>
      </w:r>
      <w:r w:rsidR="00480C7C">
        <w:rPr>
          <w:rFonts w:ascii="Times" w:hAnsi="Times"/>
          <w:lang w:eastAsia="ja-JP"/>
        </w:rPr>
        <w:t xml:space="preserve"> </w:t>
      </w:r>
      <w:r w:rsidR="00480C7C" w:rsidRPr="00480C7C">
        <w:rPr>
          <w:rFonts w:ascii="Times" w:hAnsi="Times"/>
          <w:lang w:eastAsia="ja-JP"/>
        </w:rPr>
        <w:t>If it is not a multiple of 32, round it to a multiple of 32.</w:t>
      </w:r>
    </w:p>
    <w:p w14:paraId="4A15D84C" w14:textId="77777777" w:rsidR="00790C1B" w:rsidRDefault="00516985" w:rsidP="00347880">
      <w:pPr>
        <w:pStyle w:val="tablenumbernote"/>
        <w:ind w:left="826" w:hangingChars="459" w:hanging="826"/>
        <w:rPr>
          <w:rFonts w:ascii="Times" w:hAnsi="Times"/>
          <w:lang w:eastAsia="ja-JP"/>
        </w:rPr>
      </w:pPr>
      <w:r>
        <w:tab/>
      </w:r>
      <w:r>
        <w:rPr>
          <w:rFonts w:ascii="Times" w:hAnsi="Times"/>
        </w:rPr>
        <w:t>*</w:t>
      </w:r>
      <w:r>
        <w:rPr>
          <w:rFonts w:ascii="Times" w:hAnsi="Times" w:hint="eastAsia"/>
          <w:lang w:eastAsia="ja-JP"/>
        </w:rPr>
        <w:t xml:space="preserve">2 </w:t>
      </w:r>
      <w:r w:rsidRPr="00347880">
        <w:rPr>
          <w:rFonts w:ascii="Times" w:hAnsi="Times"/>
          <w:lang w:eastAsia="ja-JP"/>
        </w:rPr>
        <w:t>At the time of NV1</w:t>
      </w:r>
      <w:r>
        <w:rPr>
          <w:rFonts w:ascii="Times" w:hAnsi="Times"/>
          <w:lang w:eastAsia="ja-JP"/>
        </w:rPr>
        <w:t>2</w:t>
      </w:r>
      <w:r w:rsidRPr="00347880">
        <w:rPr>
          <w:rFonts w:ascii="Times" w:hAnsi="Times"/>
          <w:lang w:eastAsia="ja-JP"/>
        </w:rPr>
        <w:t xml:space="preserve"> format specification, the capture output width </w:t>
      </w:r>
      <w:r w:rsidRPr="0024325B">
        <w:rPr>
          <w:rFonts w:ascii="Times" w:hAnsi="Times"/>
          <w:lang w:eastAsia="ja-JP"/>
        </w:rPr>
        <w:t>should be specified</w:t>
      </w:r>
      <w:r w:rsidRPr="00347880">
        <w:rPr>
          <w:rFonts w:ascii="Times" w:hAnsi="Times"/>
          <w:lang w:eastAsia="ja-JP"/>
        </w:rPr>
        <w:t xml:space="preserve"> the value of the multiple of 32 </w:t>
      </w:r>
      <w:r w:rsidR="004A1912">
        <w:rPr>
          <w:rFonts w:ascii="Times" w:hAnsi="Times"/>
          <w:lang w:eastAsia="ja-JP"/>
        </w:rPr>
        <w:t>by</w:t>
      </w:r>
      <w:r w:rsidRPr="00347880">
        <w:rPr>
          <w:rFonts w:ascii="Times" w:hAnsi="Times"/>
          <w:lang w:eastAsia="ja-JP"/>
        </w:rPr>
        <w:t xml:space="preserve"> the specification of H/W.</w:t>
      </w:r>
      <w:r>
        <w:rPr>
          <w:rFonts w:ascii="Times" w:hAnsi="Times"/>
          <w:lang w:eastAsia="ja-JP"/>
        </w:rPr>
        <w:t xml:space="preserve"> </w:t>
      </w:r>
      <w:r w:rsidR="00480C7C" w:rsidRPr="00480C7C">
        <w:rPr>
          <w:rFonts w:ascii="Times" w:hAnsi="Times"/>
          <w:lang w:eastAsia="ja-JP"/>
        </w:rPr>
        <w:t xml:space="preserve">If it is not a multiple of 32, round it to a multiple of 32. </w:t>
      </w:r>
      <w:proofErr w:type="gramStart"/>
      <w:r w:rsidR="00081E14">
        <w:rPr>
          <w:rFonts w:ascii="Times" w:hAnsi="Times"/>
          <w:lang w:eastAsia="ja-JP"/>
        </w:rPr>
        <w:t>the</w:t>
      </w:r>
      <w:proofErr w:type="gramEnd"/>
      <w:r w:rsidR="00081E14">
        <w:rPr>
          <w:rFonts w:ascii="Times" w:hAnsi="Times"/>
          <w:lang w:eastAsia="ja-JP"/>
        </w:rPr>
        <w:t xml:space="preserve"> capture output height</w:t>
      </w:r>
      <w:r w:rsidR="00081E14" w:rsidRPr="00347880">
        <w:rPr>
          <w:rFonts w:ascii="Times" w:hAnsi="Times"/>
          <w:lang w:eastAsia="ja-JP"/>
        </w:rPr>
        <w:t xml:space="preserve"> </w:t>
      </w:r>
      <w:r w:rsidR="00081E14" w:rsidRPr="0024325B">
        <w:rPr>
          <w:rFonts w:ascii="Times" w:hAnsi="Times"/>
          <w:lang w:eastAsia="ja-JP"/>
        </w:rPr>
        <w:t>should be specified</w:t>
      </w:r>
      <w:r w:rsidR="00081E14" w:rsidRPr="00347880">
        <w:rPr>
          <w:rFonts w:ascii="Times" w:hAnsi="Times"/>
          <w:lang w:eastAsia="ja-JP"/>
        </w:rPr>
        <w:t xml:space="preserve"> the </w:t>
      </w:r>
      <w:r w:rsidR="00081E14" w:rsidRPr="00081E14">
        <w:rPr>
          <w:rFonts w:ascii="Times" w:hAnsi="Times"/>
          <w:lang w:eastAsia="ja-JP"/>
        </w:rPr>
        <w:t xml:space="preserve">vertical </w:t>
      </w:r>
      <w:r w:rsidR="00081E14" w:rsidRPr="00347880">
        <w:rPr>
          <w:rFonts w:ascii="Times" w:hAnsi="Times"/>
          <w:lang w:eastAsia="ja-JP"/>
        </w:rPr>
        <w:t>value of the</w:t>
      </w:r>
      <w:r w:rsidR="00081E14">
        <w:rPr>
          <w:rFonts w:ascii="Times" w:hAnsi="Times"/>
          <w:lang w:eastAsia="ja-JP"/>
        </w:rPr>
        <w:t xml:space="preserve"> input image size.</w:t>
      </w:r>
      <w:r w:rsidR="00081E14" w:rsidRPr="00347880">
        <w:rPr>
          <w:rFonts w:ascii="Times" w:hAnsi="Times"/>
          <w:lang w:eastAsia="ja-JP"/>
        </w:rPr>
        <w:t xml:space="preserve"> </w:t>
      </w:r>
      <w:r>
        <w:rPr>
          <w:rFonts w:ascii="Times" w:hAnsi="Times"/>
          <w:lang w:eastAsia="ja-JP"/>
        </w:rPr>
        <w:t>S</w:t>
      </w:r>
      <w:r w:rsidRPr="00E272DB">
        <w:rPr>
          <w:rFonts w:ascii="Times" w:hAnsi="Times"/>
          <w:lang w:eastAsia="ja-JP"/>
        </w:rPr>
        <w:t>caling is forbidden</w:t>
      </w:r>
      <w:r>
        <w:rPr>
          <w:rFonts w:ascii="Times" w:hAnsi="Times"/>
          <w:lang w:eastAsia="ja-JP"/>
        </w:rPr>
        <w:t xml:space="preserve"> with NV12</w:t>
      </w:r>
      <w:r w:rsidRPr="00E272DB">
        <w:rPr>
          <w:rFonts w:ascii="Times" w:hAnsi="Times"/>
          <w:lang w:eastAsia="ja-JP"/>
        </w:rPr>
        <w:t xml:space="preserve"> format</w:t>
      </w:r>
      <w:r w:rsidR="00F84BA5" w:rsidRPr="00347880">
        <w:rPr>
          <w:rFonts w:ascii="Times" w:hAnsi="Times"/>
          <w:lang w:eastAsia="ja-JP"/>
        </w:rPr>
        <w:t xml:space="preserve"> </w:t>
      </w:r>
      <w:r w:rsidR="00F84BA5">
        <w:rPr>
          <w:rFonts w:ascii="Times" w:hAnsi="Times"/>
          <w:lang w:eastAsia="ja-JP"/>
        </w:rPr>
        <w:t>by</w:t>
      </w:r>
      <w:r w:rsidR="00F84BA5" w:rsidRPr="00347880">
        <w:rPr>
          <w:rFonts w:ascii="Times" w:hAnsi="Times"/>
          <w:lang w:eastAsia="ja-JP"/>
        </w:rPr>
        <w:t xml:space="preserve"> the specification of H/W</w:t>
      </w:r>
      <w:r w:rsidRPr="00E272DB">
        <w:rPr>
          <w:rFonts w:ascii="Times" w:hAnsi="Times"/>
          <w:lang w:eastAsia="ja-JP"/>
        </w:rPr>
        <w:t>.</w:t>
      </w:r>
    </w:p>
    <w:p w14:paraId="4317AA95" w14:textId="058B5B7B" w:rsidR="004467F6" w:rsidRDefault="001F0D69" w:rsidP="001F0D69">
      <w:pPr>
        <w:pStyle w:val="tablenumbernote"/>
        <w:rPr>
          <w:rFonts w:ascii="Times" w:hAnsi="Times"/>
          <w:lang w:eastAsia="ja-JP"/>
        </w:rPr>
      </w:pPr>
      <w:r>
        <w:tab/>
      </w:r>
      <w:r>
        <w:rPr>
          <w:rFonts w:ascii="Times" w:hAnsi="Times"/>
        </w:rPr>
        <w:t>*</w:t>
      </w:r>
      <w:r>
        <w:rPr>
          <w:rFonts w:ascii="Times" w:hAnsi="Times" w:hint="eastAsia"/>
          <w:lang w:eastAsia="ja-JP"/>
        </w:rPr>
        <w:t xml:space="preserve">3 </w:t>
      </w:r>
      <w:r w:rsidRPr="001F0D69">
        <w:rPr>
          <w:rFonts w:ascii="Times" w:hAnsi="Times"/>
          <w:lang w:eastAsia="ja-JP"/>
        </w:rPr>
        <w:t>Use of NV12 format is prohibited in VIN2, VIN3, VIN6 and VIN7 by the specification of H/W.</w:t>
      </w:r>
    </w:p>
    <w:p w14:paraId="572B4B4D" w14:textId="209416AA" w:rsidR="00BE5FBD" w:rsidRDefault="00BA70F7" w:rsidP="0012126A">
      <w:pPr>
        <w:pStyle w:val="tablenumbernote"/>
        <w:rPr>
          <w:rFonts w:ascii="Times" w:hAnsi="Times"/>
          <w:lang w:eastAsia="ja-JP"/>
        </w:rPr>
      </w:pPr>
      <w:r>
        <w:tab/>
      </w:r>
      <w:r>
        <w:rPr>
          <w:rFonts w:ascii="Times" w:hAnsi="Times"/>
        </w:rPr>
        <w:t xml:space="preserve">*4 </w:t>
      </w:r>
      <w:r>
        <w:rPr>
          <w:rFonts w:ascii="Times" w:hAnsi="Times" w:hint="eastAsia"/>
          <w:lang w:eastAsia="ja-JP"/>
        </w:rPr>
        <w:t xml:space="preserve">This module is not supported </w:t>
      </w:r>
      <w:r>
        <w:rPr>
          <w:rFonts w:ascii="Times" w:hAnsi="Times"/>
          <w:lang w:eastAsia="ja-JP"/>
        </w:rPr>
        <w:t>other than output format</w:t>
      </w:r>
      <w:r>
        <w:rPr>
          <w:rFonts w:ascii="Times" w:hAnsi="Times" w:hint="eastAsia"/>
          <w:lang w:eastAsia="ja-JP"/>
        </w:rPr>
        <w:t xml:space="preserve"> </w:t>
      </w:r>
      <w:proofErr w:type="spellStart"/>
      <w:r>
        <w:rPr>
          <w:rFonts w:ascii="Times" w:hAnsi="Times" w:hint="eastAsia"/>
          <w:lang w:eastAsia="ja-JP"/>
        </w:rPr>
        <w:t>format</w:t>
      </w:r>
      <w:proofErr w:type="spellEnd"/>
      <w:r>
        <w:rPr>
          <w:rFonts w:ascii="Times" w:hAnsi="Times"/>
          <w:lang w:eastAsia="ja-JP"/>
        </w:rPr>
        <w:t xml:space="preserve"> of above table</w:t>
      </w:r>
      <w:r w:rsidRPr="001F0D69">
        <w:rPr>
          <w:rFonts w:ascii="Times" w:hAnsi="Times"/>
          <w:lang w:eastAsia="ja-JP"/>
        </w:rPr>
        <w:t>.</w:t>
      </w:r>
    </w:p>
    <w:p w14:paraId="7DC60B05" w14:textId="15F480FB" w:rsidR="007521E0" w:rsidRDefault="00BE5FBD">
      <w:pPr>
        <w:pStyle w:val="tablenumbernote"/>
        <w:rPr>
          <w:rFonts w:ascii="Times" w:hAnsi="Times"/>
          <w:lang w:eastAsia="ja-JP"/>
        </w:rPr>
      </w:pPr>
      <w:r>
        <w:tab/>
      </w:r>
      <w:r>
        <w:rPr>
          <w:rFonts w:ascii="Times" w:hAnsi="Times"/>
        </w:rPr>
        <w:t>*5 RAW10 is supported at V3U only</w:t>
      </w:r>
      <w:r w:rsidRPr="001F0D69">
        <w:rPr>
          <w:rFonts w:ascii="Times" w:hAnsi="Times"/>
          <w:lang w:eastAsia="ja-JP"/>
        </w:rPr>
        <w:t>.</w:t>
      </w:r>
    </w:p>
    <w:p w14:paraId="2E52F106" w14:textId="2DCC9D83" w:rsidR="002469D7" w:rsidRPr="002469D7" w:rsidRDefault="00E93445" w:rsidP="004D5128">
      <w:pPr>
        <w:pStyle w:val="tablenumbernote"/>
        <w:ind w:left="0" w:firstLine="0"/>
        <w:rPr>
          <w:lang w:eastAsia="ja-JP"/>
        </w:rPr>
      </w:pPr>
      <w:r>
        <w:rPr>
          <w:noProof/>
          <w:color w:val="FF0000"/>
        </w:rPr>
        <mc:AlternateContent>
          <mc:Choice Requires="wpc">
            <w:drawing>
              <wp:anchor distT="0" distB="0" distL="114300" distR="114300" simplePos="0" relativeHeight="251653120" behindDoc="0" locked="0" layoutInCell="1" allowOverlap="1" wp14:anchorId="0B79EBE7" wp14:editId="3D94CD08">
                <wp:simplePos x="0" y="0"/>
                <wp:positionH relativeFrom="margin">
                  <wp:align>left</wp:align>
                </wp:positionH>
                <wp:positionV relativeFrom="paragraph">
                  <wp:posOffset>415925</wp:posOffset>
                </wp:positionV>
                <wp:extent cx="6181725" cy="1724025"/>
                <wp:effectExtent l="0" t="0" r="28575" b="28575"/>
                <wp:wrapTopAndBottom/>
                <wp:docPr id="111" name="キャンバス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s:wsp>
                        <wps:cNvPr id="180" name="Line 113"/>
                        <wps:cNvCnPr>
                          <a:cxnSpLocks noChangeShapeType="1"/>
                          <a:stCxn id="187" idx="3"/>
                          <a:endCxn id="181" idx="1"/>
                        </wps:cNvCnPr>
                        <wps:spPr bwMode="auto">
                          <a:xfrm>
                            <a:off x="1029006" y="1328015"/>
                            <a:ext cx="465504" cy="10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Rectangle 114"/>
                        <wps:cNvSpPr>
                          <a:spLocks noChangeArrowheads="1"/>
                        </wps:cNvSpPr>
                        <wps:spPr bwMode="auto">
                          <a:xfrm>
                            <a:off x="1494510" y="1016758"/>
                            <a:ext cx="721996" cy="624539"/>
                          </a:xfrm>
                          <a:prstGeom prst="rect">
                            <a:avLst/>
                          </a:prstGeom>
                          <a:solidFill>
                            <a:srgbClr val="FFFFFF"/>
                          </a:solidFill>
                          <a:ln w="9525">
                            <a:solidFill>
                              <a:srgbClr val="000000"/>
                            </a:solidFill>
                            <a:miter lim="800000"/>
                            <a:headEnd/>
                            <a:tailEnd/>
                          </a:ln>
                        </wps:spPr>
                        <wps:txbx>
                          <w:txbxContent>
                            <w:p w14:paraId="1B1831F9" w14:textId="77777777" w:rsidR="00174F95" w:rsidRPr="001D6FE2" w:rsidRDefault="00174F95" w:rsidP="00B600FB">
                              <w:pPr>
                                <w:spacing w:after="0"/>
                                <w:rPr>
                                  <w:rFonts w:ascii="Arial" w:hAnsi="Arial" w:cs="Arial"/>
                                </w:rPr>
                              </w:pPr>
                              <w:r>
                                <w:rPr>
                                  <w:rFonts w:ascii="Arial" w:hAnsi="Arial" w:cs="Arial"/>
                                </w:rPr>
                                <w:t>CVBS</w:t>
                              </w:r>
                              <w:r w:rsidRPr="0032518A">
                                <w:rPr>
                                  <w:rFonts w:ascii="Arial" w:hAnsi="Arial" w:cs="Arial"/>
                                </w:rPr>
                                <w:t xml:space="preserve"> Receiver AD</w:t>
                              </w:r>
                              <w:r>
                                <w:rPr>
                                  <w:rFonts w:ascii="Arial" w:hAnsi="Arial" w:cs="Arial"/>
                                </w:rPr>
                                <w:t>V</w:t>
                              </w:r>
                              <w:r w:rsidRPr="0032518A">
                                <w:rPr>
                                  <w:rFonts w:ascii="Arial" w:hAnsi="Arial" w:cs="Arial"/>
                                </w:rPr>
                                <w:t>7482</w:t>
                              </w:r>
                            </w:p>
                          </w:txbxContent>
                        </wps:txbx>
                        <wps:bodyPr rot="0" vert="horz" wrap="square" lIns="74295" tIns="70200" rIns="74295" bIns="8890" anchor="t" anchorCtr="0" upright="1">
                          <a:noAutofit/>
                        </wps:bodyPr>
                      </wps:wsp>
                      <wps:wsp>
                        <wps:cNvPr id="182" name="Line 115"/>
                        <wps:cNvCnPr>
                          <a:cxnSpLocks noChangeShapeType="1"/>
                          <a:stCxn id="338" idx="3"/>
                          <a:endCxn id="183" idx="1"/>
                        </wps:cNvCnPr>
                        <wps:spPr bwMode="auto">
                          <a:xfrm>
                            <a:off x="3240116" y="1335329"/>
                            <a:ext cx="527212" cy="79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16"/>
                        <wps:cNvSpPr>
                          <a:spLocks noChangeArrowheads="1"/>
                        </wps:cNvSpPr>
                        <wps:spPr bwMode="auto">
                          <a:xfrm>
                            <a:off x="3767328" y="1170889"/>
                            <a:ext cx="785622" cy="344805"/>
                          </a:xfrm>
                          <a:prstGeom prst="rect">
                            <a:avLst/>
                          </a:prstGeom>
                          <a:solidFill>
                            <a:srgbClr val="FFFFFF"/>
                          </a:solidFill>
                          <a:ln w="9525">
                            <a:solidFill>
                              <a:srgbClr val="000000"/>
                            </a:solidFill>
                            <a:miter lim="800000"/>
                            <a:headEnd/>
                            <a:tailEnd/>
                          </a:ln>
                        </wps:spPr>
                        <wps:txbx>
                          <w:txbxContent>
                            <w:p w14:paraId="1CE1B101" w14:textId="77777777" w:rsidR="00174F95" w:rsidRPr="001D6FE2" w:rsidRDefault="00174F95" w:rsidP="00B600FB">
                              <w:pPr>
                                <w:spacing w:after="0"/>
                                <w:jc w:val="center"/>
                                <w:rPr>
                                  <w:rFonts w:ascii="Arial" w:hAnsi="Arial" w:cs="Arial"/>
                                </w:rPr>
                              </w:pPr>
                              <w:r w:rsidRPr="001D6FE2">
                                <w:rPr>
                                  <w:rFonts w:ascii="Arial" w:hAnsi="Arial" w:cs="Arial"/>
                                </w:rPr>
                                <w:t>V</w:t>
                              </w:r>
                              <w:r>
                                <w:rPr>
                                  <w:rFonts w:ascii="Arial" w:hAnsi="Arial" w:cs="Arial" w:hint="eastAsia"/>
                                </w:rPr>
                                <w:t>IN</w:t>
                              </w:r>
                            </w:p>
                          </w:txbxContent>
                        </wps:txbx>
                        <wps:bodyPr rot="0" vert="horz" wrap="square" lIns="74295" tIns="81000" rIns="74295" bIns="8890" anchor="t" anchorCtr="0" upright="1">
                          <a:noAutofit/>
                        </wps:bodyPr>
                      </wps:wsp>
                      <wps:wsp>
                        <wps:cNvPr id="184" name="Rectangle 117"/>
                        <wps:cNvSpPr>
                          <a:spLocks noChangeArrowheads="1"/>
                        </wps:cNvSpPr>
                        <wps:spPr bwMode="auto">
                          <a:xfrm>
                            <a:off x="4974005" y="1170889"/>
                            <a:ext cx="1028700" cy="344805"/>
                          </a:xfrm>
                          <a:prstGeom prst="rect">
                            <a:avLst/>
                          </a:prstGeom>
                          <a:solidFill>
                            <a:srgbClr val="FFFFFF"/>
                          </a:solidFill>
                          <a:ln w="9525">
                            <a:solidFill>
                              <a:srgbClr val="000000"/>
                            </a:solidFill>
                            <a:miter lim="800000"/>
                            <a:headEnd/>
                            <a:tailEnd/>
                          </a:ln>
                        </wps:spPr>
                        <wps:txbx>
                          <w:txbxContent>
                            <w:p w14:paraId="33E32CC9" w14:textId="77777777" w:rsidR="00174F95" w:rsidRPr="001D6FE2" w:rsidRDefault="00174F95" w:rsidP="00B600FB">
                              <w:pPr>
                                <w:spacing w:after="0"/>
                                <w:jc w:val="center"/>
                                <w:rPr>
                                  <w:rFonts w:ascii="Arial" w:hAnsi="Arial" w:cs="Arial"/>
                                </w:rPr>
                              </w:pPr>
                              <w:r>
                                <w:rPr>
                                  <w:rFonts w:ascii="Arial" w:hAnsi="Arial" w:cs="Arial"/>
                                </w:rPr>
                                <w:t>Memory</w:t>
                              </w:r>
                            </w:p>
                          </w:txbxContent>
                        </wps:txbx>
                        <wps:bodyPr rot="0" vert="horz" wrap="square" lIns="74295" tIns="73800" rIns="74295" bIns="8890" anchor="t" anchorCtr="0" upright="1">
                          <a:noAutofit/>
                        </wps:bodyPr>
                      </wps:wsp>
                      <wps:wsp>
                        <wps:cNvPr id="185" name="Line 118"/>
                        <wps:cNvCnPr>
                          <a:cxnSpLocks noChangeShapeType="1"/>
                          <a:stCxn id="183" idx="3"/>
                          <a:endCxn id="184" idx="1"/>
                        </wps:cNvCnPr>
                        <wps:spPr bwMode="auto">
                          <a:xfrm>
                            <a:off x="4552950" y="1343292"/>
                            <a:ext cx="4210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AutoShape 119"/>
                        <wps:cNvSpPr>
                          <a:spLocks/>
                        </wps:cNvSpPr>
                        <wps:spPr bwMode="auto">
                          <a:xfrm>
                            <a:off x="1297305" y="114935"/>
                            <a:ext cx="867994" cy="353237"/>
                          </a:xfrm>
                          <a:prstGeom prst="borderCallout1">
                            <a:avLst>
                              <a:gd name="adj1" fmla="val 50000"/>
                              <a:gd name="adj2" fmla="val 105306"/>
                              <a:gd name="adj3" fmla="val 334727"/>
                              <a:gd name="adj4" fmla="val 119853"/>
                            </a:avLst>
                          </a:prstGeom>
                          <a:solidFill>
                            <a:srgbClr val="FFFFFF"/>
                          </a:solidFill>
                          <a:ln w="9525">
                            <a:solidFill>
                              <a:srgbClr val="000000"/>
                            </a:solidFill>
                            <a:miter lim="800000"/>
                            <a:headEnd/>
                            <a:tailEnd/>
                          </a:ln>
                        </wps:spPr>
                        <wps:txbx>
                          <w:txbxContent>
                            <w:p w14:paraId="22A19709" w14:textId="77777777" w:rsidR="00174F95" w:rsidRPr="001D6FE2" w:rsidRDefault="00174F95" w:rsidP="00B600FB">
                              <w:pPr>
                                <w:spacing w:after="0"/>
                                <w:rPr>
                                  <w:rFonts w:ascii="Arial" w:hAnsi="Arial" w:cs="Arial"/>
                                </w:rPr>
                              </w:pPr>
                              <w:r w:rsidRPr="0032518A">
                                <w:rPr>
                                  <w:rFonts w:ascii="Arial" w:hAnsi="Arial" w:cs="Arial"/>
                                </w:rPr>
                                <w:t>Y</w:t>
                              </w:r>
                              <w:r>
                                <w:rPr>
                                  <w:rFonts w:ascii="Arial" w:hAnsi="Arial" w:cs="Arial"/>
                                </w:rPr>
                                <w:t>CbCr</w:t>
                              </w:r>
                              <w:r w:rsidRPr="0032518A">
                                <w:rPr>
                                  <w:rFonts w:ascii="Arial" w:hAnsi="Arial" w:cs="Arial"/>
                                </w:rPr>
                                <w:t>422 8-bit data</w:t>
                              </w:r>
                            </w:p>
                          </w:txbxContent>
                        </wps:txbx>
                        <wps:bodyPr rot="0" vert="horz" wrap="square" lIns="74295" tIns="8890" rIns="74295" bIns="8890" anchor="t" anchorCtr="0" upright="1">
                          <a:noAutofit/>
                        </wps:bodyPr>
                      </wps:wsp>
                      <wps:wsp>
                        <wps:cNvPr id="187" name="Rectangle 120"/>
                        <wps:cNvSpPr>
                          <a:spLocks noChangeArrowheads="1"/>
                        </wps:cNvSpPr>
                        <wps:spPr bwMode="auto">
                          <a:xfrm>
                            <a:off x="162231" y="1098145"/>
                            <a:ext cx="866775" cy="459740"/>
                          </a:xfrm>
                          <a:prstGeom prst="rect">
                            <a:avLst/>
                          </a:prstGeom>
                          <a:solidFill>
                            <a:srgbClr val="FFFFFF"/>
                          </a:solidFill>
                          <a:ln w="9525">
                            <a:solidFill>
                              <a:srgbClr val="000000"/>
                            </a:solidFill>
                            <a:miter lim="800000"/>
                            <a:headEnd/>
                            <a:tailEnd/>
                          </a:ln>
                        </wps:spPr>
                        <wps:txbx>
                          <w:txbxContent>
                            <w:p w14:paraId="302C0519" w14:textId="77777777" w:rsidR="00174F95" w:rsidRPr="001D6FE2" w:rsidRDefault="00174F95" w:rsidP="00B600FB">
                              <w:pPr>
                                <w:spacing w:after="0"/>
                                <w:rPr>
                                  <w:rFonts w:ascii="Arial" w:hAnsi="Arial" w:cs="Arial"/>
                                </w:rPr>
                              </w:pPr>
                              <w:r w:rsidRPr="001D6FE2">
                                <w:rPr>
                                  <w:rFonts w:ascii="Arial" w:hAnsi="Arial" w:cs="Arial"/>
                                </w:rPr>
                                <w:t>RCA Connector</w:t>
                              </w:r>
                            </w:p>
                          </w:txbxContent>
                        </wps:txbx>
                        <wps:bodyPr rot="0" vert="horz" wrap="square" lIns="74295" tIns="73800" rIns="74295" bIns="8890" anchor="t" anchorCtr="0" upright="1">
                          <a:noAutofit/>
                        </wps:bodyPr>
                      </wps:wsp>
                      <wps:wsp>
                        <wps:cNvPr id="188" name="AutoShape 121"/>
                        <wps:cNvSpPr>
                          <a:spLocks/>
                        </wps:cNvSpPr>
                        <wps:spPr bwMode="auto">
                          <a:xfrm>
                            <a:off x="82550" y="114935"/>
                            <a:ext cx="984250" cy="376385"/>
                          </a:xfrm>
                          <a:prstGeom prst="borderCallout1">
                            <a:avLst>
                              <a:gd name="adj1" fmla="val 33273"/>
                              <a:gd name="adj2" fmla="val 107741"/>
                              <a:gd name="adj3" fmla="val 313217"/>
                              <a:gd name="adj4" fmla="val 119826"/>
                            </a:avLst>
                          </a:prstGeom>
                          <a:solidFill>
                            <a:srgbClr val="FFFFFF"/>
                          </a:solidFill>
                          <a:ln w="9525">
                            <a:solidFill>
                              <a:srgbClr val="000000"/>
                            </a:solidFill>
                            <a:miter lim="800000"/>
                            <a:headEnd/>
                            <a:tailEnd/>
                          </a:ln>
                        </wps:spPr>
                        <wps:txbx>
                          <w:txbxContent>
                            <w:p w14:paraId="70342081" w14:textId="77777777" w:rsidR="00174F95" w:rsidRPr="00805BB4" w:rsidRDefault="00174F95" w:rsidP="00E63303">
                              <w:pPr>
                                <w:spacing w:after="0"/>
                                <w:rPr>
                                  <w:rFonts w:ascii="Arial" w:hAnsi="Arial" w:cs="Arial"/>
                                </w:rPr>
                              </w:pPr>
                              <w:r w:rsidRPr="00805BB4">
                                <w:rPr>
                                  <w:rFonts w:ascii="Arial" w:hAnsi="Arial" w:cs="Arial"/>
                                </w:rPr>
                                <w:t>NTSC</w:t>
                              </w:r>
                              <w:r>
                                <w:rPr>
                                  <w:rFonts w:ascii="Arial" w:hAnsi="Arial" w:cs="Arial"/>
                                </w:rPr>
                                <w:t xml:space="preserve"> / PAL</w:t>
                              </w:r>
                              <w:r>
                                <w:rPr>
                                  <w:rFonts w:ascii="Arial" w:hAnsi="Arial" w:cs="Arial" w:hint="eastAsia"/>
                                </w:rPr>
                                <w:t xml:space="preserve"> </w:t>
                              </w:r>
                              <w:r>
                                <w:rPr>
                                  <w:rFonts w:ascii="Arial" w:hAnsi="Arial" w:cs="Arial"/>
                                </w:rPr>
                                <w:t>Signal</w:t>
                              </w:r>
                            </w:p>
                          </w:txbxContent>
                        </wps:txbx>
                        <wps:bodyPr rot="0" vert="horz" wrap="square" lIns="74295" tIns="8890" rIns="74295" bIns="8890" anchor="t" anchorCtr="0" upright="1">
                          <a:noAutofit/>
                        </wps:bodyPr>
                      </wps:wsp>
                      <wps:wsp>
                        <wps:cNvPr id="189" name="AutoShape 122"/>
                        <wps:cNvSpPr>
                          <a:spLocks/>
                        </wps:cNvSpPr>
                        <wps:spPr bwMode="auto">
                          <a:xfrm>
                            <a:off x="2831342" y="118205"/>
                            <a:ext cx="1676096" cy="603859"/>
                          </a:xfrm>
                          <a:prstGeom prst="borderCallout1">
                            <a:avLst>
                              <a:gd name="adj1" fmla="val 19889"/>
                              <a:gd name="adj2" fmla="val 106014"/>
                              <a:gd name="adj3" fmla="val 198610"/>
                              <a:gd name="adj4" fmla="val 114398"/>
                            </a:avLst>
                          </a:prstGeom>
                          <a:solidFill>
                            <a:srgbClr val="FFFFFF"/>
                          </a:solidFill>
                          <a:ln w="9525">
                            <a:solidFill>
                              <a:srgbClr val="000000"/>
                            </a:solidFill>
                            <a:miter lim="800000"/>
                            <a:headEnd/>
                            <a:tailEnd/>
                          </a:ln>
                        </wps:spPr>
                        <wps:txbx>
                          <w:txbxContent>
                            <w:p w14:paraId="34C8D811" w14:textId="77777777" w:rsidR="00174F95" w:rsidRPr="001D6FE2" w:rsidRDefault="00174F95" w:rsidP="00B600FB">
                              <w:pPr>
                                <w:spacing w:after="0"/>
                                <w:rPr>
                                  <w:rFonts w:ascii="Arial" w:hAnsi="Arial" w:cs="Arial"/>
                                  <w:lang w:eastAsia="ja-JP"/>
                                </w:rPr>
                              </w:pPr>
                              <w:r>
                                <w:rPr>
                                  <w:rFonts w:ascii="Arial" w:hAnsi="Arial" w:cs="Arial" w:hint="eastAsia"/>
                                </w:rPr>
                                <w:t>RGB565</w:t>
                              </w:r>
                              <w:r>
                                <w:rPr>
                                  <w:rFonts w:ascii="Arial" w:hAnsi="Arial" w:cs="Arial"/>
                                </w:rPr>
                                <w:t>, YUYV</w:t>
                              </w:r>
                              <w:r>
                                <w:rPr>
                                  <w:rFonts w:ascii="Arial" w:hAnsi="Arial" w:cs="Arial" w:hint="eastAsia"/>
                                </w:rPr>
                                <w:t>, UYVY</w:t>
                              </w:r>
                              <w:r>
                                <w:rPr>
                                  <w:rFonts w:ascii="Arial" w:hAnsi="Arial" w:cs="Arial"/>
                                </w:rPr>
                                <w:t>, ARGB1555</w:t>
                              </w:r>
                              <w:r>
                                <w:rPr>
                                  <w:rFonts w:ascii="Arial" w:hAnsi="Arial" w:cs="Arial" w:hint="eastAsia"/>
                                </w:rPr>
                                <w:t>, NV16</w:t>
                              </w:r>
                              <w:r>
                                <w:rPr>
                                  <w:rFonts w:ascii="Arial" w:hAnsi="Arial" w:cs="Arial"/>
                                  <w:lang w:eastAsia="ja-JP"/>
                                </w:rPr>
                                <w:t xml:space="preserve">, NV12, </w:t>
                              </w:r>
                              <w:r w:rsidRPr="00147A8A">
                                <w:rPr>
                                  <w:rFonts w:ascii="Arial" w:hAnsi="Arial" w:cs="Arial"/>
                                  <w:lang w:eastAsia="ja-JP"/>
                                </w:rPr>
                                <w:t>RGB888</w:t>
                              </w:r>
                              <w:r>
                                <w:rPr>
                                  <w:rFonts w:ascii="Arial" w:hAnsi="Arial" w:cs="Arial"/>
                                  <w:lang w:eastAsia="ja-JP"/>
                                </w:rPr>
                                <w:t>, ARGB8888</w:t>
                              </w:r>
                            </w:p>
                          </w:txbxContent>
                        </wps:txbx>
                        <wps:bodyPr rot="0" vert="horz" wrap="square" lIns="74295" tIns="8890" rIns="74295" bIns="8890" anchor="t" anchorCtr="0" upright="1">
                          <a:noAutofit/>
                        </wps:bodyPr>
                      </wps:wsp>
                      <wps:wsp>
                        <wps:cNvPr id="337" name="Line 113"/>
                        <wps:cNvCnPr>
                          <a:cxnSpLocks noChangeShapeType="1"/>
                          <a:stCxn id="181" idx="3"/>
                          <a:endCxn id="338" idx="1"/>
                        </wps:cNvCnPr>
                        <wps:spPr bwMode="auto">
                          <a:xfrm>
                            <a:off x="2216506" y="1329028"/>
                            <a:ext cx="301615" cy="63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Rectangle 114"/>
                        <wps:cNvSpPr>
                          <a:spLocks noChangeArrowheads="1"/>
                        </wps:cNvSpPr>
                        <wps:spPr bwMode="auto">
                          <a:xfrm>
                            <a:off x="2518121" y="1105459"/>
                            <a:ext cx="721995" cy="459740"/>
                          </a:xfrm>
                          <a:prstGeom prst="rect">
                            <a:avLst/>
                          </a:prstGeom>
                          <a:solidFill>
                            <a:srgbClr val="FFFFFF"/>
                          </a:solidFill>
                          <a:ln w="9525">
                            <a:solidFill>
                              <a:srgbClr val="000000"/>
                            </a:solidFill>
                            <a:miter lim="800000"/>
                            <a:headEnd/>
                            <a:tailEnd/>
                          </a:ln>
                        </wps:spPr>
                        <wps:txbx>
                          <w:txbxContent>
                            <w:p w14:paraId="19943565" w14:textId="77777777" w:rsidR="00174F95" w:rsidRPr="0032518A" w:rsidRDefault="00174F95">
                              <w:pPr>
                                <w:pStyle w:val="NormalWeb"/>
                                <w:overflowPunct w:val="0"/>
                                <w:spacing w:before="0" w:beforeAutospacing="0" w:after="0" w:afterAutospacing="0"/>
                              </w:pPr>
                              <w:r>
                                <w:rPr>
                                  <w:rFonts w:ascii="Arial" w:eastAsia="MS Mincho" w:hAnsi="Arial" w:cs="Arial"/>
                                  <w:sz w:val="20"/>
                                  <w:szCs w:val="20"/>
                                </w:rPr>
                                <w:t xml:space="preserve">MIPI </w:t>
                              </w:r>
                              <w:r w:rsidRPr="0063767B">
                                <w:rPr>
                                  <w:rFonts w:ascii="Arial" w:eastAsia="MS Mincho" w:hAnsi="Arial" w:cs="Arial"/>
                                  <w:sz w:val="20"/>
                                  <w:szCs w:val="20"/>
                                </w:rPr>
                                <w:t>CSI</w:t>
                              </w:r>
                              <w:r>
                                <w:rPr>
                                  <w:rFonts w:ascii="Arial" w:eastAsia="MS Mincho" w:hAnsi="Arial" w:cs="Arial"/>
                                  <w:sz w:val="20"/>
                                  <w:szCs w:val="20"/>
                                </w:rPr>
                                <w:t>2</w:t>
                              </w:r>
                              <w:r w:rsidRPr="0063767B">
                                <w:rPr>
                                  <w:rFonts w:ascii="Arial" w:eastAsia="MS Mincho" w:hAnsi="Arial" w:cs="Arial"/>
                                  <w:sz w:val="20"/>
                                  <w:szCs w:val="20"/>
                                </w:rPr>
                                <w:t>0</w:t>
                              </w:r>
                            </w:p>
                          </w:txbxContent>
                        </wps:txbx>
                        <wps:bodyPr rot="0" vert="horz" wrap="square" lIns="74295" tIns="70200" rIns="74295" bIns="889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B79EBE7" id="キャンバス 111" o:spid="_x0000_s1399" editas="canvas" style="position:absolute;margin-left:0;margin-top:32.75pt;width:486.75pt;height:135.75pt;z-index:251653120;mso-position-horizontal:left;mso-position-horizontal-relative:margin" coordsize="61817,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">
                <v:shape id="_x0000_s1400" type="#_x0000_t75" style="position:absolute;width:61817;height:17240;visibility:visible;mso-wrap-style:square" stroked="t" strokeweight="1pt">
                  <v:fill o:detectmouseclick="t"/>
                  <v:path o:connecttype="none"/>
                </v:shape>
                <v:line id="Line 113" o:spid="_x0000_s1401" style="position:absolute;visibility:visible;mso-wrap-style:square" from="10290,13280" to="14945,13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rect id="Rectangle 114" o:spid="_x0000_s1402" style="position:absolute;left:14945;top:10167;width:7220;height:6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">
                  <v:textbox inset="5.85pt,1.95mm,5.85pt,.7pt">
                    <w:txbxContent>
                      <w:p w14:paraId="1B1831F9" w14:textId="77777777" w:rsidR="00174F95" w:rsidRPr="001D6FE2" w:rsidRDefault="00174F95" w:rsidP="00B600FB">
                        <w:pPr>
                          <w:spacing w:after="0"/>
                          <w:rPr>
                            <w:rFonts w:ascii="Arial" w:hAnsi="Arial" w:cs="Arial"/>
                          </w:rPr>
                        </w:pPr>
                        <w:r>
                          <w:rPr>
                            <w:rFonts w:ascii="Arial" w:hAnsi="Arial" w:cs="Arial"/>
                          </w:rPr>
                          <w:t>CVBS</w:t>
                        </w:r>
                        <w:r w:rsidRPr="0032518A">
                          <w:rPr>
                            <w:rFonts w:ascii="Arial" w:hAnsi="Arial" w:cs="Arial"/>
                          </w:rPr>
                          <w:t xml:space="preserve"> Receiver AD</w:t>
                        </w:r>
                        <w:r>
                          <w:rPr>
                            <w:rFonts w:ascii="Arial" w:hAnsi="Arial" w:cs="Arial"/>
                          </w:rPr>
                          <w:t>V</w:t>
                        </w:r>
                        <w:r w:rsidRPr="0032518A">
                          <w:rPr>
                            <w:rFonts w:ascii="Arial" w:hAnsi="Arial" w:cs="Arial"/>
                          </w:rPr>
                          <w:t>7482</w:t>
                        </w:r>
                      </w:p>
                    </w:txbxContent>
                  </v:textbox>
                </v:rect>
                <v:line id="Line 115" o:spid="_x0000_s1403" style="position:absolute;visibility:visible;mso-wrap-style:square" from="32401,13353" to="37673,13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">
                  <v:stroke endarrow="block"/>
                </v:line>
                <v:rect id="Rectangle 116" o:spid="_x0000_s1404" style="position:absolute;left:37673;top:11708;width:7856;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">
                  <v:textbox inset="5.85pt,2.25mm,5.85pt,.7pt">
                    <w:txbxContent>
                      <w:p w14:paraId="1CE1B101" w14:textId="77777777" w:rsidR="00174F95" w:rsidRPr="001D6FE2" w:rsidRDefault="00174F95" w:rsidP="00B600FB">
                        <w:pPr>
                          <w:spacing w:after="0"/>
                          <w:jc w:val="center"/>
                          <w:rPr>
                            <w:rFonts w:ascii="Arial" w:hAnsi="Arial" w:cs="Arial"/>
                          </w:rPr>
                        </w:pPr>
                        <w:r w:rsidRPr="001D6FE2">
                          <w:rPr>
                            <w:rFonts w:ascii="Arial" w:hAnsi="Arial" w:cs="Arial"/>
                          </w:rPr>
                          <w:t>V</w:t>
                        </w:r>
                        <w:r>
                          <w:rPr>
                            <w:rFonts w:ascii="Arial" w:hAnsi="Arial" w:cs="Arial" w:hint="eastAsia"/>
                          </w:rPr>
                          <w:t>IN</w:t>
                        </w:r>
                      </w:p>
                    </w:txbxContent>
                  </v:textbox>
                </v:rect>
                <v:rect id="Rectangle 117" o:spid="_x0000_s1405" style="position:absolute;left:49740;top:11708;width:1028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">
                  <v:textbox inset="5.85pt,2.05mm,5.85pt,.7pt">
                    <w:txbxContent>
                      <w:p w14:paraId="33E32CC9" w14:textId="77777777" w:rsidR="00174F95" w:rsidRPr="001D6FE2" w:rsidRDefault="00174F95" w:rsidP="00B600FB">
                        <w:pPr>
                          <w:spacing w:after="0"/>
                          <w:jc w:val="center"/>
                          <w:rPr>
                            <w:rFonts w:ascii="Arial" w:hAnsi="Arial" w:cs="Arial"/>
                          </w:rPr>
                        </w:pPr>
                        <w:r>
                          <w:rPr>
                            <w:rFonts w:ascii="Arial" w:hAnsi="Arial" w:cs="Arial"/>
                          </w:rPr>
                          <w:t>Memory</w:t>
                        </w:r>
                      </w:p>
                    </w:txbxContent>
                  </v:textbox>
                </v:rect>
                <v:line id="Line 118" o:spid="_x0000_s1406" style="position:absolute;visibility:visible;mso-wrap-style:square" from="45529,13432" to="49740,13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">
                  <v:stroke endarrow="block"/>
                </v:lin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119" o:spid="_x0000_s1407" type="#_x0000_t47" style="position:absolute;left:12973;top:1149;width:8679;height:3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" adj="25888,72301,22746,10800">
                  <v:textbox inset="5.85pt,.7pt,5.85pt,.7pt">
                    <w:txbxContent>
                      <w:p w14:paraId="22A19709" w14:textId="77777777" w:rsidR="00174F95" w:rsidRPr="001D6FE2" w:rsidRDefault="00174F95" w:rsidP="00B600FB">
                        <w:pPr>
                          <w:spacing w:after="0"/>
                          <w:rPr>
                            <w:rFonts w:ascii="Arial" w:hAnsi="Arial" w:cs="Arial"/>
                          </w:rPr>
                        </w:pPr>
                        <w:r w:rsidRPr="0032518A">
                          <w:rPr>
                            <w:rFonts w:ascii="Arial" w:hAnsi="Arial" w:cs="Arial"/>
                          </w:rPr>
                          <w:t>Y</w:t>
                        </w:r>
                        <w:r>
                          <w:rPr>
                            <w:rFonts w:ascii="Arial" w:hAnsi="Arial" w:cs="Arial"/>
                          </w:rPr>
                          <w:t>CbCr</w:t>
                        </w:r>
                        <w:r w:rsidRPr="0032518A">
                          <w:rPr>
                            <w:rFonts w:ascii="Arial" w:hAnsi="Arial" w:cs="Arial"/>
                          </w:rPr>
                          <w:t>422 8-bit data</w:t>
                        </w:r>
                      </w:p>
                    </w:txbxContent>
                  </v:textbox>
                  <o:callout v:ext="edit" minusx="t" minusy="t"/>
                </v:shape>
                <v:rect id="Rectangle 120" o:spid="_x0000_s1408" style="position:absolute;left:1622;top:10981;width:8668;height:4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">
                  <v:textbox inset="5.85pt,2.05mm,5.85pt,.7pt">
                    <w:txbxContent>
                      <w:p w14:paraId="302C0519" w14:textId="77777777" w:rsidR="00174F95" w:rsidRPr="001D6FE2" w:rsidRDefault="00174F95" w:rsidP="00B600FB">
                        <w:pPr>
                          <w:spacing w:after="0"/>
                          <w:rPr>
                            <w:rFonts w:ascii="Arial" w:hAnsi="Arial" w:cs="Arial"/>
                          </w:rPr>
                        </w:pPr>
                        <w:r w:rsidRPr="001D6FE2">
                          <w:rPr>
                            <w:rFonts w:ascii="Arial" w:hAnsi="Arial" w:cs="Arial"/>
                          </w:rPr>
                          <w:t>RCA Connector</w:t>
                        </w:r>
                      </w:p>
                    </w:txbxContent>
                  </v:textbox>
                </v:rect>
                <v:shape id="AutoShape 121" o:spid="_x0000_s1409" type="#_x0000_t47" style="position:absolute;left:825;top:1149;width:9843;height:3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" adj="25882,67655,23272,7187">
                  <v:textbox inset="5.85pt,.7pt,5.85pt,.7pt">
                    <w:txbxContent>
                      <w:p w14:paraId="70342081" w14:textId="77777777" w:rsidR="00174F95" w:rsidRPr="00805BB4" w:rsidRDefault="00174F95" w:rsidP="00E63303">
                        <w:pPr>
                          <w:spacing w:after="0"/>
                          <w:rPr>
                            <w:rFonts w:ascii="Arial" w:hAnsi="Arial" w:cs="Arial"/>
                          </w:rPr>
                        </w:pPr>
                        <w:r w:rsidRPr="00805BB4">
                          <w:rPr>
                            <w:rFonts w:ascii="Arial" w:hAnsi="Arial" w:cs="Arial"/>
                          </w:rPr>
                          <w:t>NTSC</w:t>
                        </w:r>
                        <w:r>
                          <w:rPr>
                            <w:rFonts w:ascii="Arial" w:hAnsi="Arial" w:cs="Arial"/>
                          </w:rPr>
                          <w:t xml:space="preserve"> / PAL</w:t>
                        </w:r>
                        <w:r>
                          <w:rPr>
                            <w:rFonts w:ascii="Arial" w:hAnsi="Arial" w:cs="Arial" w:hint="eastAsia"/>
                          </w:rPr>
                          <w:t xml:space="preserve"> </w:t>
                        </w:r>
                        <w:r>
                          <w:rPr>
                            <w:rFonts w:ascii="Arial" w:hAnsi="Arial" w:cs="Arial"/>
                          </w:rPr>
                          <w:t>Signal</w:t>
                        </w:r>
                      </w:p>
                    </w:txbxContent>
                  </v:textbox>
                  <o:callout v:ext="edit" minusx="t" minusy="t"/>
                </v:shape>
                <v:shape id="AutoShape 122" o:spid="_x0000_s1410" type="#_x0000_t47" style="position:absolute;left:28313;top:1182;width:16761;height:6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" adj="24710,42900,22899,4296">
                  <v:textbox inset="5.85pt,.7pt,5.85pt,.7pt">
                    <w:txbxContent>
                      <w:p w14:paraId="34C8D811" w14:textId="77777777" w:rsidR="00174F95" w:rsidRPr="001D6FE2" w:rsidRDefault="00174F95" w:rsidP="00B600FB">
                        <w:pPr>
                          <w:spacing w:after="0"/>
                          <w:rPr>
                            <w:rFonts w:ascii="Arial" w:hAnsi="Arial" w:cs="Arial"/>
                            <w:lang w:eastAsia="ja-JP"/>
                          </w:rPr>
                        </w:pPr>
                        <w:r>
                          <w:rPr>
                            <w:rFonts w:ascii="Arial" w:hAnsi="Arial" w:cs="Arial" w:hint="eastAsia"/>
                          </w:rPr>
                          <w:t>RGB565</w:t>
                        </w:r>
                        <w:r>
                          <w:rPr>
                            <w:rFonts w:ascii="Arial" w:hAnsi="Arial" w:cs="Arial"/>
                          </w:rPr>
                          <w:t>, YUYV</w:t>
                        </w:r>
                        <w:r>
                          <w:rPr>
                            <w:rFonts w:ascii="Arial" w:hAnsi="Arial" w:cs="Arial" w:hint="eastAsia"/>
                          </w:rPr>
                          <w:t>, UYVY</w:t>
                        </w:r>
                        <w:r>
                          <w:rPr>
                            <w:rFonts w:ascii="Arial" w:hAnsi="Arial" w:cs="Arial"/>
                          </w:rPr>
                          <w:t>, ARGB1555</w:t>
                        </w:r>
                        <w:r>
                          <w:rPr>
                            <w:rFonts w:ascii="Arial" w:hAnsi="Arial" w:cs="Arial" w:hint="eastAsia"/>
                          </w:rPr>
                          <w:t>, NV16</w:t>
                        </w:r>
                        <w:r>
                          <w:rPr>
                            <w:rFonts w:ascii="Arial" w:hAnsi="Arial" w:cs="Arial"/>
                            <w:lang w:eastAsia="ja-JP"/>
                          </w:rPr>
                          <w:t xml:space="preserve">, NV12, </w:t>
                        </w:r>
                        <w:r w:rsidRPr="00147A8A">
                          <w:rPr>
                            <w:rFonts w:ascii="Arial" w:hAnsi="Arial" w:cs="Arial"/>
                            <w:lang w:eastAsia="ja-JP"/>
                          </w:rPr>
                          <w:t>RGB888</w:t>
                        </w:r>
                        <w:r>
                          <w:rPr>
                            <w:rFonts w:ascii="Arial" w:hAnsi="Arial" w:cs="Arial"/>
                            <w:lang w:eastAsia="ja-JP"/>
                          </w:rPr>
                          <w:t>, ARGB8888</w:t>
                        </w:r>
                      </w:p>
                    </w:txbxContent>
                  </v:textbox>
                  <o:callout v:ext="edit" minusx="t" minusy="t"/>
                </v:shape>
                <v:line id="Line 113" o:spid="_x0000_s1411" style="position:absolute;visibility:visible;mso-wrap-style:square" from="22165,13290" to="25181,13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">
                  <v:stroke endarrow="block"/>
                </v:line>
                <v:rect id="Rectangle 114" o:spid="_x0000_s1412" style="position:absolute;left:25181;top:11054;width:7220;height:4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">
                  <v:textbox inset="5.85pt,1.95mm,5.85pt,.7pt">
                    <w:txbxContent>
                      <w:p w14:paraId="19943565" w14:textId="77777777" w:rsidR="00174F95" w:rsidRPr="0032518A" w:rsidRDefault="00174F95">
                        <w:pPr>
                          <w:pStyle w:val="NormalWeb"/>
                          <w:overflowPunct w:val="0"/>
                          <w:spacing w:before="0" w:beforeAutospacing="0" w:after="0" w:afterAutospacing="0"/>
                        </w:pPr>
                        <w:r>
                          <w:rPr>
                            <w:rFonts w:ascii="Arial" w:eastAsia="MS Mincho" w:hAnsi="Arial" w:cs="Arial"/>
                            <w:sz w:val="20"/>
                            <w:szCs w:val="20"/>
                          </w:rPr>
                          <w:t xml:space="preserve">MIPI </w:t>
                        </w:r>
                        <w:r w:rsidRPr="0063767B">
                          <w:rPr>
                            <w:rFonts w:ascii="Arial" w:eastAsia="MS Mincho" w:hAnsi="Arial" w:cs="Arial"/>
                            <w:sz w:val="20"/>
                            <w:szCs w:val="20"/>
                          </w:rPr>
                          <w:t>CSI</w:t>
                        </w:r>
                        <w:r>
                          <w:rPr>
                            <w:rFonts w:ascii="Arial" w:eastAsia="MS Mincho" w:hAnsi="Arial" w:cs="Arial"/>
                            <w:sz w:val="20"/>
                            <w:szCs w:val="20"/>
                          </w:rPr>
                          <w:t>2</w:t>
                        </w:r>
                        <w:r w:rsidRPr="0063767B">
                          <w:rPr>
                            <w:rFonts w:ascii="Arial" w:eastAsia="MS Mincho" w:hAnsi="Arial" w:cs="Arial"/>
                            <w:sz w:val="20"/>
                            <w:szCs w:val="20"/>
                          </w:rPr>
                          <w:t>0</w:t>
                        </w:r>
                      </w:p>
                    </w:txbxContent>
                  </v:textbox>
                </v:rect>
                <w10:wrap type="topAndBottom" anchorx="margin"/>
              </v:group>
            </w:pict>
          </mc:Fallback>
        </mc:AlternateContent>
      </w:r>
      <w:r w:rsidR="007521E0">
        <w:tab/>
      </w:r>
      <w:r w:rsidR="007521E0">
        <w:rPr>
          <w:rFonts w:ascii="Times" w:hAnsi="Times"/>
        </w:rPr>
        <w:t xml:space="preserve">*6 </w:t>
      </w:r>
      <w:r w:rsidR="007521E0" w:rsidRPr="007521E0">
        <w:rPr>
          <w:rFonts w:ascii="Times" w:hAnsi="Times"/>
        </w:rPr>
        <w:t xml:space="preserve">This is the </w:t>
      </w:r>
      <w:r w:rsidR="007521E0">
        <w:rPr>
          <w:rFonts w:ascii="Times" w:hAnsi="Times"/>
        </w:rPr>
        <w:t>V4L2_PIX_FMT</w:t>
      </w:r>
      <w:r w:rsidR="007521E0" w:rsidRPr="007521E0">
        <w:rPr>
          <w:rFonts w:ascii="Times" w:hAnsi="Times"/>
        </w:rPr>
        <w:t xml:space="preserve"> flag that is tentatively used instead of RAW10 </w:t>
      </w:r>
      <w:proofErr w:type="gramStart"/>
      <w:r w:rsidR="007521E0">
        <w:rPr>
          <w:rFonts w:ascii="Times" w:hAnsi="Times"/>
        </w:rPr>
        <w:t xml:space="preserve">output </w:t>
      </w:r>
      <w:r w:rsidR="007521E0" w:rsidRPr="007521E0">
        <w:rPr>
          <w:rFonts w:ascii="Times" w:hAnsi="Times"/>
        </w:rPr>
        <w:t xml:space="preserve"> format</w:t>
      </w:r>
      <w:proofErr w:type="gramEnd"/>
      <w:r w:rsidR="007521E0" w:rsidRPr="007521E0">
        <w:rPr>
          <w:rFonts w:ascii="Times" w:hAnsi="Times"/>
        </w:rPr>
        <w:t xml:space="preserve"> in the V4L2 framework.</w:t>
      </w:r>
      <w:r w:rsidR="007521E0" w:rsidRPr="001F0D69">
        <w:rPr>
          <w:rFonts w:ascii="Times" w:hAnsi="Times"/>
          <w:lang w:eastAsia="ja-JP"/>
        </w:rPr>
        <w:t>.</w:t>
      </w:r>
    </w:p>
    <w:p w14:paraId="3EF53172" w14:textId="68EB7666" w:rsidR="00B600FB" w:rsidRDefault="00B600FB" w:rsidP="00717484">
      <w:pPr>
        <w:pStyle w:val="Caption"/>
        <w:spacing w:before="240"/>
        <w:rPr>
          <w:noProof/>
          <w:color w:val="FF0000"/>
          <w:lang w:eastAsia="ja-JP"/>
        </w:rPr>
      </w:pPr>
      <w:r w:rsidRPr="002940CB">
        <w:rPr>
          <w:sz w:val="20"/>
          <w:szCs w:val="20"/>
        </w:rPr>
        <w:t xml:space="preserve">Figure </w:t>
      </w:r>
      <w:r w:rsidR="002940CB" w:rsidRPr="002940CB">
        <w:rPr>
          <w:sz w:val="20"/>
          <w:szCs w:val="20"/>
        </w:rPr>
        <w:fldChar w:fldCharType="begin"/>
      </w:r>
      <w:r w:rsidR="002940CB" w:rsidRPr="002940CB">
        <w:rPr>
          <w:sz w:val="20"/>
          <w:szCs w:val="20"/>
        </w:rPr>
        <w:instrText xml:space="preserve"> STYLEREF 1 \s </w:instrText>
      </w:r>
      <w:r w:rsidR="002940CB" w:rsidRPr="002940CB">
        <w:rPr>
          <w:sz w:val="20"/>
          <w:szCs w:val="20"/>
        </w:rPr>
        <w:fldChar w:fldCharType="separate"/>
      </w:r>
      <w:r w:rsidR="00E32B0C">
        <w:rPr>
          <w:noProof/>
          <w:sz w:val="20"/>
          <w:szCs w:val="20"/>
        </w:rPr>
        <w:t>4</w:t>
      </w:r>
      <w:r w:rsidR="002940CB" w:rsidRPr="002940CB">
        <w:rPr>
          <w:sz w:val="20"/>
          <w:szCs w:val="20"/>
        </w:rPr>
        <w:fldChar w:fldCharType="end"/>
      </w:r>
      <w:r w:rsidR="002940CB" w:rsidRPr="002940CB">
        <w:rPr>
          <w:sz w:val="20"/>
          <w:szCs w:val="20"/>
        </w:rPr>
        <w:t>.</w:t>
      </w:r>
      <w:r w:rsidR="002940CB" w:rsidRPr="002940CB">
        <w:rPr>
          <w:sz w:val="20"/>
          <w:szCs w:val="20"/>
        </w:rPr>
        <w:fldChar w:fldCharType="begin"/>
      </w:r>
      <w:r w:rsidR="002940CB" w:rsidRPr="002940CB">
        <w:rPr>
          <w:sz w:val="20"/>
          <w:szCs w:val="20"/>
        </w:rPr>
        <w:instrText xml:space="preserve"> SEQ Figure \* ARABIC \s 1 </w:instrText>
      </w:r>
      <w:r w:rsidR="002940CB" w:rsidRPr="002940CB">
        <w:rPr>
          <w:sz w:val="20"/>
          <w:szCs w:val="20"/>
        </w:rPr>
        <w:fldChar w:fldCharType="separate"/>
      </w:r>
      <w:r w:rsidR="00E32B0C">
        <w:rPr>
          <w:noProof/>
          <w:sz w:val="20"/>
          <w:szCs w:val="20"/>
        </w:rPr>
        <w:t>1</w:t>
      </w:r>
      <w:r w:rsidR="002940CB" w:rsidRPr="002940CB">
        <w:rPr>
          <w:sz w:val="20"/>
          <w:szCs w:val="20"/>
        </w:rPr>
        <w:fldChar w:fldCharType="end"/>
      </w:r>
      <w:r w:rsidRPr="002940CB">
        <w:rPr>
          <w:rFonts w:hint="eastAsia"/>
          <w:sz w:val="20"/>
          <w:szCs w:val="20"/>
          <w:lang w:eastAsia="ja-JP"/>
        </w:rPr>
        <w:tab/>
        <w:t>Flow of analog data</w:t>
      </w:r>
      <w:r w:rsidR="00180DB5" w:rsidRPr="002940CB">
        <w:rPr>
          <w:rFonts w:hint="eastAsia"/>
          <w:sz w:val="20"/>
          <w:szCs w:val="20"/>
          <w:lang w:eastAsia="ja-JP"/>
        </w:rPr>
        <w:t xml:space="preserve"> (R-Car </w:t>
      </w:r>
      <w:r w:rsidR="00654184">
        <w:rPr>
          <w:rFonts w:hint="eastAsia"/>
          <w:sz w:val="20"/>
          <w:szCs w:val="20"/>
          <w:lang w:eastAsia="ja-JP"/>
        </w:rPr>
        <w:t>H</w:t>
      </w:r>
      <w:r w:rsidR="0099244F">
        <w:rPr>
          <w:sz w:val="20"/>
          <w:szCs w:val="20"/>
          <w:lang w:eastAsia="ja-JP"/>
        </w:rPr>
        <w:t>3</w:t>
      </w:r>
      <w:r w:rsidR="00E33282">
        <w:rPr>
          <w:sz w:val="20"/>
          <w:szCs w:val="20"/>
          <w:lang w:eastAsia="ja-JP"/>
        </w:rPr>
        <w:t xml:space="preserve"> </w:t>
      </w:r>
      <w:r w:rsidR="00846325">
        <w:rPr>
          <w:sz w:val="20"/>
          <w:szCs w:val="20"/>
          <w:lang w:eastAsia="ja-JP"/>
        </w:rPr>
        <w:t>/ M3</w:t>
      </w:r>
      <w:r w:rsidR="00406D08">
        <w:rPr>
          <w:sz w:val="20"/>
          <w:szCs w:val="20"/>
          <w:lang w:eastAsia="ja-JP"/>
        </w:rPr>
        <w:t xml:space="preserve"> / M3N</w:t>
      </w:r>
      <w:r w:rsidR="00846325">
        <w:rPr>
          <w:sz w:val="20"/>
          <w:szCs w:val="20"/>
          <w:lang w:eastAsia="ja-JP"/>
        </w:rPr>
        <w:t xml:space="preserve"> </w:t>
      </w:r>
      <w:r w:rsidR="00E33282">
        <w:rPr>
          <w:sz w:val="20"/>
          <w:szCs w:val="20"/>
          <w:lang w:eastAsia="ja-JP"/>
        </w:rPr>
        <w:t>and Salvator-X board</w:t>
      </w:r>
      <w:r w:rsidR="00180DB5" w:rsidRPr="002940CB">
        <w:rPr>
          <w:rFonts w:hint="eastAsia"/>
          <w:sz w:val="20"/>
          <w:szCs w:val="20"/>
          <w:lang w:eastAsia="ja-JP"/>
        </w:rPr>
        <w:t>)</w:t>
      </w:r>
      <w:r w:rsidR="0099244F" w:rsidRPr="0099244F">
        <w:rPr>
          <w:noProof/>
          <w:color w:val="FF0000"/>
          <w:lang w:eastAsia="ja-JP"/>
        </w:rPr>
        <w:t xml:space="preserve"> </w:t>
      </w:r>
    </w:p>
    <w:p w14:paraId="4417D833" w14:textId="605FE055" w:rsidR="00272797" w:rsidRDefault="00272797" w:rsidP="00272797">
      <w:pPr>
        <w:rPr>
          <w:lang w:eastAsia="ja-JP"/>
        </w:rPr>
      </w:pPr>
    </w:p>
    <w:p w14:paraId="592E1344" w14:textId="704E11E5" w:rsidR="00272797" w:rsidRDefault="00272797" w:rsidP="00272797">
      <w:pPr>
        <w:rPr>
          <w:lang w:eastAsia="ja-JP"/>
        </w:rPr>
      </w:pPr>
    </w:p>
    <w:p w14:paraId="7E116E21" w14:textId="25431687" w:rsidR="00272797" w:rsidRDefault="00272797" w:rsidP="00272797">
      <w:pPr>
        <w:rPr>
          <w:lang w:eastAsia="ja-JP"/>
        </w:rPr>
      </w:pPr>
    </w:p>
    <w:p w14:paraId="70252C65" w14:textId="0F742044" w:rsidR="00272797" w:rsidRDefault="00272797" w:rsidP="00272797">
      <w:pPr>
        <w:rPr>
          <w:lang w:eastAsia="ja-JP"/>
        </w:rPr>
      </w:pPr>
      <w:r>
        <w:rPr>
          <w:noProof/>
          <w:color w:val="FF0000"/>
        </w:rPr>
        <w:lastRenderedPageBreak/>
        <mc:AlternateContent>
          <mc:Choice Requires="wpc">
            <w:drawing>
              <wp:anchor distT="0" distB="0" distL="114300" distR="114300" simplePos="0" relativeHeight="251665408" behindDoc="1" locked="0" layoutInCell="1" allowOverlap="1" wp14:anchorId="59C9089A" wp14:editId="1CC2C644">
                <wp:simplePos x="0" y="0"/>
                <wp:positionH relativeFrom="margin">
                  <wp:align>right</wp:align>
                </wp:positionH>
                <wp:positionV relativeFrom="paragraph">
                  <wp:posOffset>170363</wp:posOffset>
                </wp:positionV>
                <wp:extent cx="6181725" cy="1657350"/>
                <wp:effectExtent l="0" t="0" r="28575" b="19050"/>
                <wp:wrapTight wrapText="bothSides">
                  <wp:wrapPolygon edited="0">
                    <wp:start x="0" y="0"/>
                    <wp:lineTo x="0" y="21600"/>
                    <wp:lineTo x="21633" y="21600"/>
                    <wp:lineTo x="21633" y="0"/>
                    <wp:lineTo x="0" y="0"/>
                  </wp:wrapPolygon>
                </wp:wrapTight>
                <wp:docPr id="58" name="キャンバス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s:wsp>
                        <wps:cNvPr id="45" name="Line 113"/>
                        <wps:cNvCnPr>
                          <a:cxnSpLocks noChangeShapeType="1"/>
                          <a:stCxn id="53" idx="3"/>
                          <a:endCxn id="46" idx="1"/>
                        </wps:cNvCnPr>
                        <wps:spPr bwMode="auto">
                          <a:xfrm>
                            <a:off x="1029006" y="1328015"/>
                            <a:ext cx="465504" cy="44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Rectangle 114"/>
                        <wps:cNvSpPr>
                          <a:spLocks noChangeArrowheads="1"/>
                        </wps:cNvSpPr>
                        <wps:spPr bwMode="auto">
                          <a:xfrm>
                            <a:off x="1494510" y="1023582"/>
                            <a:ext cx="721996" cy="617716"/>
                          </a:xfrm>
                          <a:prstGeom prst="rect">
                            <a:avLst/>
                          </a:prstGeom>
                          <a:solidFill>
                            <a:srgbClr val="FFFFFF"/>
                          </a:solidFill>
                          <a:ln w="9525">
                            <a:solidFill>
                              <a:srgbClr val="000000"/>
                            </a:solidFill>
                            <a:miter lim="800000"/>
                            <a:headEnd/>
                            <a:tailEnd/>
                          </a:ln>
                        </wps:spPr>
                        <wps:txbx>
                          <w:txbxContent>
                            <w:p w14:paraId="24835AFD" w14:textId="77777777" w:rsidR="00174F95" w:rsidRPr="001D6FE2" w:rsidRDefault="00174F95" w:rsidP="0099244F">
                              <w:pPr>
                                <w:spacing w:after="0"/>
                                <w:rPr>
                                  <w:rFonts w:ascii="Arial" w:hAnsi="Arial" w:cs="Arial"/>
                                </w:rPr>
                              </w:pPr>
                              <w:r>
                                <w:rPr>
                                  <w:rFonts w:ascii="Arial" w:hAnsi="Arial" w:cs="Arial"/>
                                </w:rPr>
                                <w:t>HDMI</w:t>
                              </w:r>
                              <w:r w:rsidRPr="0032518A">
                                <w:rPr>
                                  <w:rFonts w:ascii="Arial" w:hAnsi="Arial" w:cs="Arial"/>
                                </w:rPr>
                                <w:t xml:space="preserve"> Receiver AD</w:t>
                              </w:r>
                              <w:r>
                                <w:rPr>
                                  <w:rFonts w:ascii="Arial" w:hAnsi="Arial" w:cs="Arial"/>
                                </w:rPr>
                                <w:t>V</w:t>
                              </w:r>
                              <w:r w:rsidRPr="0032518A">
                                <w:rPr>
                                  <w:rFonts w:ascii="Arial" w:hAnsi="Arial" w:cs="Arial"/>
                                </w:rPr>
                                <w:t>7482</w:t>
                              </w:r>
                            </w:p>
                          </w:txbxContent>
                        </wps:txbx>
                        <wps:bodyPr rot="0" vert="horz" wrap="square" lIns="74295" tIns="70200" rIns="74295" bIns="8890" anchor="t" anchorCtr="0" upright="1">
                          <a:noAutofit/>
                        </wps:bodyPr>
                      </wps:wsp>
                      <wps:wsp>
                        <wps:cNvPr id="47" name="Line 115"/>
                        <wps:cNvCnPr>
                          <a:cxnSpLocks noChangeShapeType="1"/>
                          <a:stCxn id="57" idx="3"/>
                          <a:endCxn id="48" idx="1"/>
                        </wps:cNvCnPr>
                        <wps:spPr bwMode="auto">
                          <a:xfrm>
                            <a:off x="3240116" y="1335329"/>
                            <a:ext cx="527212" cy="79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Rectangle 116"/>
                        <wps:cNvSpPr>
                          <a:spLocks noChangeArrowheads="1"/>
                        </wps:cNvSpPr>
                        <wps:spPr bwMode="auto">
                          <a:xfrm>
                            <a:off x="3767328" y="1170889"/>
                            <a:ext cx="785622" cy="344805"/>
                          </a:xfrm>
                          <a:prstGeom prst="rect">
                            <a:avLst/>
                          </a:prstGeom>
                          <a:solidFill>
                            <a:srgbClr val="FFFFFF"/>
                          </a:solidFill>
                          <a:ln w="9525">
                            <a:solidFill>
                              <a:srgbClr val="000000"/>
                            </a:solidFill>
                            <a:miter lim="800000"/>
                            <a:headEnd/>
                            <a:tailEnd/>
                          </a:ln>
                        </wps:spPr>
                        <wps:txbx>
                          <w:txbxContent>
                            <w:p w14:paraId="4E2ECECB" w14:textId="77777777" w:rsidR="00174F95" w:rsidRPr="001D6FE2" w:rsidRDefault="00174F95" w:rsidP="0099244F">
                              <w:pPr>
                                <w:spacing w:after="0"/>
                                <w:jc w:val="center"/>
                                <w:rPr>
                                  <w:rFonts w:ascii="Arial" w:hAnsi="Arial" w:cs="Arial"/>
                                </w:rPr>
                              </w:pPr>
                              <w:r w:rsidRPr="001D6FE2">
                                <w:rPr>
                                  <w:rFonts w:ascii="Arial" w:hAnsi="Arial" w:cs="Arial"/>
                                </w:rPr>
                                <w:t>V</w:t>
                              </w:r>
                              <w:r>
                                <w:rPr>
                                  <w:rFonts w:ascii="Arial" w:hAnsi="Arial" w:cs="Arial" w:hint="eastAsia"/>
                                </w:rPr>
                                <w:t>IN</w:t>
                              </w:r>
                            </w:p>
                          </w:txbxContent>
                        </wps:txbx>
                        <wps:bodyPr rot="0" vert="horz" wrap="square" lIns="74295" tIns="81000" rIns="74295" bIns="8890" anchor="t" anchorCtr="0" upright="1">
                          <a:noAutofit/>
                        </wps:bodyPr>
                      </wps:wsp>
                      <wps:wsp>
                        <wps:cNvPr id="49" name="Rectangle 117"/>
                        <wps:cNvSpPr>
                          <a:spLocks noChangeArrowheads="1"/>
                        </wps:cNvSpPr>
                        <wps:spPr bwMode="auto">
                          <a:xfrm>
                            <a:off x="4974005" y="1170889"/>
                            <a:ext cx="1028700" cy="344805"/>
                          </a:xfrm>
                          <a:prstGeom prst="rect">
                            <a:avLst/>
                          </a:prstGeom>
                          <a:solidFill>
                            <a:srgbClr val="FFFFFF"/>
                          </a:solidFill>
                          <a:ln w="9525">
                            <a:solidFill>
                              <a:srgbClr val="000000"/>
                            </a:solidFill>
                            <a:miter lim="800000"/>
                            <a:headEnd/>
                            <a:tailEnd/>
                          </a:ln>
                        </wps:spPr>
                        <wps:txbx>
                          <w:txbxContent>
                            <w:p w14:paraId="0C395546" w14:textId="77777777" w:rsidR="00174F95" w:rsidRPr="001D6FE2" w:rsidRDefault="00174F95" w:rsidP="0099244F">
                              <w:pPr>
                                <w:spacing w:after="0"/>
                                <w:jc w:val="center"/>
                                <w:rPr>
                                  <w:rFonts w:ascii="Arial" w:hAnsi="Arial" w:cs="Arial"/>
                                </w:rPr>
                              </w:pPr>
                              <w:r>
                                <w:rPr>
                                  <w:rFonts w:ascii="Arial" w:hAnsi="Arial" w:cs="Arial"/>
                                </w:rPr>
                                <w:t>Memory</w:t>
                              </w:r>
                            </w:p>
                          </w:txbxContent>
                        </wps:txbx>
                        <wps:bodyPr rot="0" vert="horz" wrap="square" lIns="74295" tIns="73800" rIns="74295" bIns="8890" anchor="t" anchorCtr="0" upright="1">
                          <a:noAutofit/>
                        </wps:bodyPr>
                      </wps:wsp>
                      <wps:wsp>
                        <wps:cNvPr id="50" name="Line 118"/>
                        <wps:cNvCnPr>
                          <a:cxnSpLocks noChangeShapeType="1"/>
                          <a:stCxn id="48" idx="3"/>
                          <a:endCxn id="49" idx="1"/>
                        </wps:cNvCnPr>
                        <wps:spPr bwMode="auto">
                          <a:xfrm>
                            <a:off x="4552950" y="1343292"/>
                            <a:ext cx="4210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119"/>
                        <wps:cNvSpPr>
                          <a:spLocks/>
                        </wps:cNvSpPr>
                        <wps:spPr bwMode="auto">
                          <a:xfrm>
                            <a:off x="1316245" y="122825"/>
                            <a:ext cx="867994" cy="381924"/>
                          </a:xfrm>
                          <a:prstGeom prst="borderCallout1">
                            <a:avLst>
                              <a:gd name="adj1" fmla="val 50000"/>
                              <a:gd name="adj2" fmla="val 105306"/>
                              <a:gd name="adj3" fmla="val 311911"/>
                              <a:gd name="adj4" fmla="val 117438"/>
                            </a:avLst>
                          </a:prstGeom>
                          <a:solidFill>
                            <a:srgbClr val="FFFFFF"/>
                          </a:solidFill>
                          <a:ln w="9525">
                            <a:solidFill>
                              <a:srgbClr val="000000"/>
                            </a:solidFill>
                            <a:miter lim="800000"/>
                            <a:headEnd/>
                            <a:tailEnd/>
                          </a:ln>
                        </wps:spPr>
                        <wps:txbx>
                          <w:txbxContent>
                            <w:p w14:paraId="3E77A0D0" w14:textId="77777777" w:rsidR="00174F95" w:rsidRPr="00BE136D" w:rsidRDefault="00174F95" w:rsidP="00E63303">
                              <w:pPr>
                                <w:spacing w:after="0"/>
                                <w:rPr>
                                  <w:rFonts w:ascii="Arial" w:hAnsi="Arial" w:cs="Arial"/>
                                </w:rPr>
                              </w:pPr>
                              <w:r w:rsidRPr="00E63303">
                                <w:rPr>
                                  <w:rFonts w:ascii="Arial" w:hAnsi="Arial" w:cs="Arial"/>
                                  <w:szCs w:val="18"/>
                                </w:rPr>
                                <w:t>RGB-888</w:t>
                              </w:r>
                              <w:r w:rsidRPr="0055335D">
                                <w:rPr>
                                  <w:rFonts w:ascii="Arial" w:hAnsi="Arial" w:cs="Arial"/>
                                </w:rPr>
                                <w:t xml:space="preserve"> </w:t>
                              </w:r>
                              <w:r>
                                <w:rPr>
                                  <w:rFonts w:ascii="Arial" w:hAnsi="Arial" w:cs="Arial"/>
                                </w:rPr>
                                <w:t>24</w:t>
                              </w:r>
                              <w:r w:rsidRPr="0055335D">
                                <w:rPr>
                                  <w:rFonts w:ascii="Arial" w:hAnsi="Arial" w:cs="Arial"/>
                                </w:rPr>
                                <w:t>-bit data</w:t>
                              </w:r>
                            </w:p>
                          </w:txbxContent>
                        </wps:txbx>
                        <wps:bodyPr rot="0" vert="horz" wrap="square" lIns="74295" tIns="8890" rIns="74295" bIns="8890" anchor="t" anchorCtr="0" upright="1">
                          <a:noAutofit/>
                        </wps:bodyPr>
                      </wps:wsp>
                      <wps:wsp>
                        <wps:cNvPr id="53" name="Rectangle 120"/>
                        <wps:cNvSpPr>
                          <a:spLocks noChangeArrowheads="1"/>
                        </wps:cNvSpPr>
                        <wps:spPr bwMode="auto">
                          <a:xfrm>
                            <a:off x="162231" y="1098145"/>
                            <a:ext cx="866775" cy="459740"/>
                          </a:xfrm>
                          <a:prstGeom prst="rect">
                            <a:avLst/>
                          </a:prstGeom>
                          <a:solidFill>
                            <a:srgbClr val="FFFFFF"/>
                          </a:solidFill>
                          <a:ln w="9525">
                            <a:solidFill>
                              <a:srgbClr val="000000"/>
                            </a:solidFill>
                            <a:miter lim="800000"/>
                            <a:headEnd/>
                            <a:tailEnd/>
                          </a:ln>
                        </wps:spPr>
                        <wps:txbx>
                          <w:txbxContent>
                            <w:p w14:paraId="3DC28AAA" w14:textId="77777777" w:rsidR="00174F95" w:rsidRPr="001D6FE2" w:rsidRDefault="00174F95" w:rsidP="0099244F">
                              <w:pPr>
                                <w:spacing w:after="0"/>
                                <w:rPr>
                                  <w:rFonts w:ascii="Arial" w:hAnsi="Arial" w:cs="Arial"/>
                                </w:rPr>
                              </w:pPr>
                              <w:r>
                                <w:rPr>
                                  <w:rFonts w:ascii="Arial" w:hAnsi="Arial" w:cs="Arial"/>
                                </w:rPr>
                                <w:t xml:space="preserve">HDMI </w:t>
                              </w:r>
                              <w:r w:rsidRPr="001D6FE2">
                                <w:rPr>
                                  <w:rFonts w:ascii="Arial" w:hAnsi="Arial" w:cs="Arial"/>
                                </w:rPr>
                                <w:t>Connector</w:t>
                              </w:r>
                            </w:p>
                          </w:txbxContent>
                        </wps:txbx>
                        <wps:bodyPr rot="0" vert="horz" wrap="square" lIns="74295" tIns="73800" rIns="74295" bIns="8890" anchor="t" anchorCtr="0" upright="1">
                          <a:noAutofit/>
                        </wps:bodyPr>
                      </wps:wsp>
                      <wps:wsp>
                        <wps:cNvPr id="54" name="AutoShape 121"/>
                        <wps:cNvSpPr>
                          <a:spLocks/>
                        </wps:cNvSpPr>
                        <wps:spPr bwMode="auto">
                          <a:xfrm>
                            <a:off x="162230" y="114935"/>
                            <a:ext cx="904569" cy="389814"/>
                          </a:xfrm>
                          <a:prstGeom prst="borderCallout1">
                            <a:avLst>
                              <a:gd name="adj1" fmla="val 33273"/>
                              <a:gd name="adj2" fmla="val 107741"/>
                              <a:gd name="adj3" fmla="val 301381"/>
                              <a:gd name="adj4" fmla="val 118536"/>
                            </a:avLst>
                          </a:prstGeom>
                          <a:solidFill>
                            <a:srgbClr val="FFFFFF"/>
                          </a:solidFill>
                          <a:ln w="9525">
                            <a:solidFill>
                              <a:srgbClr val="000000"/>
                            </a:solidFill>
                            <a:miter lim="800000"/>
                            <a:headEnd/>
                            <a:tailEnd/>
                          </a:ln>
                        </wps:spPr>
                        <wps:txbx>
                          <w:txbxContent>
                            <w:p w14:paraId="388CE816" w14:textId="77777777" w:rsidR="00174F95" w:rsidRPr="00805BB4" w:rsidRDefault="00174F95" w:rsidP="0063767B">
                              <w:pPr>
                                <w:spacing w:after="0"/>
                                <w:rPr>
                                  <w:rFonts w:ascii="Arial" w:hAnsi="Arial" w:cs="Arial"/>
                                </w:rPr>
                              </w:pPr>
                              <w:r>
                                <w:rPr>
                                  <w:rFonts w:ascii="Arial" w:hAnsi="Arial" w:cs="Arial"/>
                                </w:rPr>
                                <w:t>HD</w:t>
                              </w:r>
                              <w:r>
                                <w:rPr>
                                  <w:rFonts w:ascii="Arial" w:hAnsi="Arial" w:cs="Arial" w:hint="eastAsia"/>
                                </w:rPr>
                                <w:t xml:space="preserve"> </w:t>
                              </w:r>
                              <w:r>
                                <w:rPr>
                                  <w:rFonts w:ascii="Arial" w:hAnsi="Arial" w:cs="Arial"/>
                                </w:rPr>
                                <w:t>digital Signal</w:t>
                              </w:r>
                            </w:p>
                          </w:txbxContent>
                        </wps:txbx>
                        <wps:bodyPr rot="0" vert="horz" wrap="square" lIns="74295" tIns="8890" rIns="74295" bIns="8890" anchor="t" anchorCtr="0" upright="1">
                          <a:noAutofit/>
                        </wps:bodyPr>
                      </wps:wsp>
                      <wps:wsp>
                        <wps:cNvPr id="55" name="AutoShape 122"/>
                        <wps:cNvSpPr>
                          <a:spLocks/>
                        </wps:cNvSpPr>
                        <wps:spPr bwMode="auto">
                          <a:xfrm>
                            <a:off x="2831342" y="101282"/>
                            <a:ext cx="1637996" cy="600507"/>
                          </a:xfrm>
                          <a:prstGeom prst="borderCallout1">
                            <a:avLst>
                              <a:gd name="adj1" fmla="val 19889"/>
                              <a:gd name="adj2" fmla="val 106014"/>
                              <a:gd name="adj3" fmla="val 202698"/>
                              <a:gd name="adj4" fmla="val 116802"/>
                            </a:avLst>
                          </a:prstGeom>
                          <a:solidFill>
                            <a:srgbClr val="FFFFFF"/>
                          </a:solidFill>
                          <a:ln w="9525">
                            <a:solidFill>
                              <a:srgbClr val="000000"/>
                            </a:solidFill>
                            <a:miter lim="800000"/>
                            <a:headEnd/>
                            <a:tailEnd/>
                          </a:ln>
                        </wps:spPr>
                        <wps:txbx>
                          <w:txbxContent>
                            <w:p w14:paraId="5BE550E0" w14:textId="77777777" w:rsidR="00174F95" w:rsidRPr="001D6FE2" w:rsidRDefault="00174F95" w:rsidP="0099244F">
                              <w:pPr>
                                <w:spacing w:after="0"/>
                                <w:rPr>
                                  <w:rFonts w:ascii="Arial" w:hAnsi="Arial" w:cs="Arial"/>
                                  <w:lang w:eastAsia="ja-JP"/>
                                </w:rPr>
                              </w:pPr>
                              <w:r>
                                <w:rPr>
                                  <w:rFonts w:ascii="Arial" w:hAnsi="Arial" w:cs="Arial" w:hint="eastAsia"/>
                                </w:rPr>
                                <w:t>RGB565</w:t>
                              </w:r>
                              <w:r>
                                <w:rPr>
                                  <w:rFonts w:ascii="Arial" w:hAnsi="Arial" w:cs="Arial"/>
                                </w:rPr>
                                <w:t>, YUYV</w:t>
                              </w:r>
                              <w:r>
                                <w:rPr>
                                  <w:rFonts w:ascii="Arial" w:hAnsi="Arial" w:cs="Arial" w:hint="eastAsia"/>
                                </w:rPr>
                                <w:t>, UYVY</w:t>
                              </w:r>
                              <w:r>
                                <w:rPr>
                                  <w:rFonts w:ascii="Arial" w:hAnsi="Arial" w:cs="Arial"/>
                                </w:rPr>
                                <w:t>, ARGB1555</w:t>
                              </w:r>
                              <w:r>
                                <w:rPr>
                                  <w:rFonts w:ascii="Arial" w:hAnsi="Arial" w:cs="Arial" w:hint="eastAsia"/>
                                </w:rPr>
                                <w:t>, NV16</w:t>
                              </w:r>
                              <w:r>
                                <w:rPr>
                                  <w:rFonts w:ascii="Arial" w:hAnsi="Arial" w:cs="Arial"/>
                                  <w:lang w:eastAsia="ja-JP"/>
                                </w:rPr>
                                <w:t xml:space="preserve">, NV12, </w:t>
                              </w:r>
                              <w:r w:rsidRPr="00147A8A">
                                <w:rPr>
                                  <w:rFonts w:ascii="Arial" w:hAnsi="Arial" w:cs="Arial"/>
                                  <w:lang w:eastAsia="ja-JP"/>
                                </w:rPr>
                                <w:t>RGB888</w:t>
                              </w:r>
                              <w:r>
                                <w:rPr>
                                  <w:rFonts w:ascii="Arial" w:hAnsi="Arial" w:cs="Arial"/>
                                  <w:lang w:eastAsia="ja-JP"/>
                                </w:rPr>
                                <w:t>, ARGB8888</w:t>
                              </w:r>
                            </w:p>
                          </w:txbxContent>
                        </wps:txbx>
                        <wps:bodyPr rot="0" vert="horz" wrap="square" lIns="74295" tIns="8890" rIns="74295" bIns="8890" anchor="t" anchorCtr="0" upright="1">
                          <a:noAutofit/>
                        </wps:bodyPr>
                      </wps:wsp>
                      <wps:wsp>
                        <wps:cNvPr id="56" name="Line 113"/>
                        <wps:cNvCnPr>
                          <a:cxnSpLocks noChangeShapeType="1"/>
                          <a:stCxn id="46" idx="3"/>
                          <a:endCxn id="57" idx="1"/>
                        </wps:cNvCnPr>
                        <wps:spPr bwMode="auto">
                          <a:xfrm>
                            <a:off x="2216506" y="1332440"/>
                            <a:ext cx="301615" cy="288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114"/>
                        <wps:cNvSpPr>
                          <a:spLocks noChangeArrowheads="1"/>
                        </wps:cNvSpPr>
                        <wps:spPr bwMode="auto">
                          <a:xfrm>
                            <a:off x="2518121" y="1105459"/>
                            <a:ext cx="721995" cy="459740"/>
                          </a:xfrm>
                          <a:prstGeom prst="rect">
                            <a:avLst/>
                          </a:prstGeom>
                          <a:solidFill>
                            <a:srgbClr val="FFFFFF"/>
                          </a:solidFill>
                          <a:ln w="9525">
                            <a:solidFill>
                              <a:srgbClr val="000000"/>
                            </a:solidFill>
                            <a:miter lim="800000"/>
                            <a:headEnd/>
                            <a:tailEnd/>
                          </a:ln>
                        </wps:spPr>
                        <wps:txbx>
                          <w:txbxContent>
                            <w:p w14:paraId="05E950E0" w14:textId="77777777" w:rsidR="00174F95" w:rsidRPr="0032518A" w:rsidRDefault="00174F95">
                              <w:pPr>
                                <w:pStyle w:val="NormalWeb"/>
                                <w:overflowPunct w:val="0"/>
                                <w:spacing w:before="0" w:beforeAutospacing="0" w:after="0" w:afterAutospacing="0"/>
                              </w:pPr>
                              <w:r>
                                <w:rPr>
                                  <w:rFonts w:ascii="Arial" w:eastAsia="MS Mincho" w:hAnsi="Arial" w:cs="Arial"/>
                                  <w:sz w:val="20"/>
                                  <w:szCs w:val="20"/>
                                </w:rPr>
                                <w:t xml:space="preserve">MIPI </w:t>
                              </w:r>
                              <w:r w:rsidRPr="0063767B">
                                <w:rPr>
                                  <w:rFonts w:ascii="Arial" w:eastAsia="MS Mincho" w:hAnsi="Arial" w:cs="Arial"/>
                                  <w:sz w:val="20"/>
                                  <w:szCs w:val="20"/>
                                </w:rPr>
                                <w:t>CSI40</w:t>
                              </w:r>
                            </w:p>
                          </w:txbxContent>
                        </wps:txbx>
                        <wps:bodyPr rot="0" vert="horz" wrap="square" lIns="74295" tIns="70200" rIns="74295" bIns="889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9C9089A" id="キャンバス 58" o:spid="_x0000_s1413" editas="canvas" style="position:absolute;margin-left:435.55pt;margin-top:13.4pt;width:486.75pt;height:130.5pt;z-index:-251651072;mso-position-horizontal:right;mso-position-horizontal-relative:margin" coordsize="61817,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">
                <v:shape id="_x0000_s1414" type="#_x0000_t75" style="position:absolute;width:61817;height:16573;visibility:visible;mso-wrap-style:square" stroked="t" strokeweight="1pt">
                  <v:fill o:detectmouseclick="t"/>
                  <v:path o:connecttype="none"/>
                </v:shape>
                <v:line id="Line 113" o:spid="_x0000_s1415" style="position:absolute;visibility:visible;mso-wrap-style:square" from="10290,13280" to="14945,13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S5xAAAANsAAAAPAAAAZHJzL2Rvd25yZXYueG1sRI9BawIx&#10;FITvQv9DeIXeNKvU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DF9hLnEAAAA2wAAAA8A&#10;AAAAAAAAAAAAAAAABwIAAGRycy9kb3ducmV2LnhtbFBLBQYAAAAAAwADALcAAAD4AgAAAAA=&#10;">
                  <v:stroke endarrow="block"/>
                </v:line>
                <v:rect id="Rectangle 114" o:spid="_x0000_s1416" style="position:absolute;left:14945;top:10235;width:7220;height:6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">
                  <v:textbox inset="5.85pt,1.95mm,5.85pt,.7pt">
                    <w:txbxContent>
                      <w:p w14:paraId="24835AFD" w14:textId="77777777" w:rsidR="00174F95" w:rsidRPr="001D6FE2" w:rsidRDefault="00174F95" w:rsidP="0099244F">
                        <w:pPr>
                          <w:spacing w:after="0"/>
                          <w:rPr>
                            <w:rFonts w:ascii="Arial" w:hAnsi="Arial" w:cs="Arial"/>
                          </w:rPr>
                        </w:pPr>
                        <w:r>
                          <w:rPr>
                            <w:rFonts w:ascii="Arial" w:hAnsi="Arial" w:cs="Arial"/>
                          </w:rPr>
                          <w:t>HDMI</w:t>
                        </w:r>
                        <w:r w:rsidRPr="0032518A">
                          <w:rPr>
                            <w:rFonts w:ascii="Arial" w:hAnsi="Arial" w:cs="Arial"/>
                          </w:rPr>
                          <w:t xml:space="preserve"> Receiver AD</w:t>
                        </w:r>
                        <w:r>
                          <w:rPr>
                            <w:rFonts w:ascii="Arial" w:hAnsi="Arial" w:cs="Arial"/>
                          </w:rPr>
                          <w:t>V</w:t>
                        </w:r>
                        <w:r w:rsidRPr="0032518A">
                          <w:rPr>
                            <w:rFonts w:ascii="Arial" w:hAnsi="Arial" w:cs="Arial"/>
                          </w:rPr>
                          <w:t>7482</w:t>
                        </w:r>
                      </w:p>
                    </w:txbxContent>
                  </v:textbox>
                </v:rect>
                <v:line id="Line 115" o:spid="_x0000_s1417" style="position:absolute;visibility:visible;mso-wrap-style:square" from="32401,13353" to="37673,13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rect id="Rectangle 116" o:spid="_x0000_s1418" style="position:absolute;left:37673;top:11708;width:7856;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">
                  <v:textbox inset="5.85pt,2.25mm,5.85pt,.7pt">
                    <w:txbxContent>
                      <w:p w14:paraId="4E2ECECB" w14:textId="77777777" w:rsidR="00174F95" w:rsidRPr="001D6FE2" w:rsidRDefault="00174F95" w:rsidP="0099244F">
                        <w:pPr>
                          <w:spacing w:after="0"/>
                          <w:jc w:val="center"/>
                          <w:rPr>
                            <w:rFonts w:ascii="Arial" w:hAnsi="Arial" w:cs="Arial"/>
                          </w:rPr>
                        </w:pPr>
                        <w:r w:rsidRPr="001D6FE2">
                          <w:rPr>
                            <w:rFonts w:ascii="Arial" w:hAnsi="Arial" w:cs="Arial"/>
                          </w:rPr>
                          <w:t>V</w:t>
                        </w:r>
                        <w:r>
                          <w:rPr>
                            <w:rFonts w:ascii="Arial" w:hAnsi="Arial" w:cs="Arial" w:hint="eastAsia"/>
                          </w:rPr>
                          <w:t>IN</w:t>
                        </w:r>
                      </w:p>
                    </w:txbxContent>
                  </v:textbox>
                </v:rect>
                <v:rect id="Rectangle 117" o:spid="_x0000_s1419" style="position:absolute;left:49740;top:11708;width:1028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">
                  <v:textbox inset="5.85pt,2.05mm,5.85pt,.7pt">
                    <w:txbxContent>
                      <w:p w14:paraId="0C395546" w14:textId="77777777" w:rsidR="00174F95" w:rsidRPr="001D6FE2" w:rsidRDefault="00174F95" w:rsidP="0099244F">
                        <w:pPr>
                          <w:spacing w:after="0"/>
                          <w:jc w:val="center"/>
                          <w:rPr>
                            <w:rFonts w:ascii="Arial" w:hAnsi="Arial" w:cs="Arial"/>
                          </w:rPr>
                        </w:pPr>
                        <w:r>
                          <w:rPr>
                            <w:rFonts w:ascii="Arial" w:hAnsi="Arial" w:cs="Arial"/>
                          </w:rPr>
                          <w:t>Memory</w:t>
                        </w:r>
                      </w:p>
                    </w:txbxContent>
                  </v:textbox>
                </v:rect>
                <v:line id="Line 118" o:spid="_x0000_s1420" style="position:absolute;visibility:visible;mso-wrap-style:square" from="45529,13432" to="49740,13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H8wQAAANsAAAAPAAAAZHJzL2Rvd25yZXYueG1sRE/Pa8Iw&#10;FL4L/g/hCbvZ1M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KTTsfzBAAAA2wAAAA8AAAAA&#10;AAAAAAAAAAAABwIAAGRycy9kb3ducmV2LnhtbFBLBQYAAAAAAwADALcAAAD1AgAAAAA=&#10;">
                  <v:stroke endarrow="block"/>
                </v:line>
                <v:shape id="AutoShape 119" o:spid="_x0000_s1421" type="#_x0000_t47" style="position:absolute;left:13162;top:1228;width:8680;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" adj="25367,67373,22746,10800">
                  <v:textbox inset="5.85pt,.7pt,5.85pt,.7pt">
                    <w:txbxContent>
                      <w:p w14:paraId="3E77A0D0" w14:textId="77777777" w:rsidR="00174F95" w:rsidRPr="00BE136D" w:rsidRDefault="00174F95" w:rsidP="00E63303">
                        <w:pPr>
                          <w:spacing w:after="0"/>
                          <w:rPr>
                            <w:rFonts w:ascii="Arial" w:hAnsi="Arial" w:cs="Arial"/>
                          </w:rPr>
                        </w:pPr>
                        <w:r w:rsidRPr="00E63303">
                          <w:rPr>
                            <w:rFonts w:ascii="Arial" w:hAnsi="Arial" w:cs="Arial"/>
                            <w:szCs w:val="18"/>
                          </w:rPr>
                          <w:t>RGB-888</w:t>
                        </w:r>
                        <w:r w:rsidRPr="0055335D">
                          <w:rPr>
                            <w:rFonts w:ascii="Arial" w:hAnsi="Arial" w:cs="Arial"/>
                          </w:rPr>
                          <w:t xml:space="preserve"> </w:t>
                        </w:r>
                        <w:r>
                          <w:rPr>
                            <w:rFonts w:ascii="Arial" w:hAnsi="Arial" w:cs="Arial"/>
                          </w:rPr>
                          <w:t>24</w:t>
                        </w:r>
                        <w:r w:rsidRPr="0055335D">
                          <w:rPr>
                            <w:rFonts w:ascii="Arial" w:hAnsi="Arial" w:cs="Arial"/>
                          </w:rPr>
                          <w:t>-bit data</w:t>
                        </w:r>
                      </w:p>
                    </w:txbxContent>
                  </v:textbox>
                  <o:callout v:ext="edit" minusx="t" minusy="t"/>
                </v:shape>
                <v:rect id="Rectangle 120" o:spid="_x0000_s1422" style="position:absolute;left:1622;top:10981;width:8668;height:4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">
                  <v:textbox inset="5.85pt,2.05mm,5.85pt,.7pt">
                    <w:txbxContent>
                      <w:p w14:paraId="3DC28AAA" w14:textId="77777777" w:rsidR="00174F95" w:rsidRPr="001D6FE2" w:rsidRDefault="00174F95" w:rsidP="0099244F">
                        <w:pPr>
                          <w:spacing w:after="0"/>
                          <w:rPr>
                            <w:rFonts w:ascii="Arial" w:hAnsi="Arial" w:cs="Arial"/>
                          </w:rPr>
                        </w:pPr>
                        <w:r>
                          <w:rPr>
                            <w:rFonts w:ascii="Arial" w:hAnsi="Arial" w:cs="Arial"/>
                          </w:rPr>
                          <w:t xml:space="preserve">HDMI </w:t>
                        </w:r>
                        <w:r w:rsidRPr="001D6FE2">
                          <w:rPr>
                            <w:rFonts w:ascii="Arial" w:hAnsi="Arial" w:cs="Arial"/>
                          </w:rPr>
                          <w:t>Connector</w:t>
                        </w:r>
                      </w:p>
                    </w:txbxContent>
                  </v:textbox>
                </v:rect>
                <v:shape id="AutoShape 121" o:spid="_x0000_s1423" type="#_x0000_t47" style="position:absolute;left:1622;top:1149;width:9045;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" adj="25604,65098,23272,7187">
                  <v:textbox inset="5.85pt,.7pt,5.85pt,.7pt">
                    <w:txbxContent>
                      <w:p w14:paraId="388CE816" w14:textId="77777777" w:rsidR="00174F95" w:rsidRPr="00805BB4" w:rsidRDefault="00174F95" w:rsidP="0063767B">
                        <w:pPr>
                          <w:spacing w:after="0"/>
                          <w:rPr>
                            <w:rFonts w:ascii="Arial" w:hAnsi="Arial" w:cs="Arial"/>
                          </w:rPr>
                        </w:pPr>
                        <w:r>
                          <w:rPr>
                            <w:rFonts w:ascii="Arial" w:hAnsi="Arial" w:cs="Arial"/>
                          </w:rPr>
                          <w:t>HD</w:t>
                        </w:r>
                        <w:r>
                          <w:rPr>
                            <w:rFonts w:ascii="Arial" w:hAnsi="Arial" w:cs="Arial" w:hint="eastAsia"/>
                          </w:rPr>
                          <w:t xml:space="preserve"> </w:t>
                        </w:r>
                        <w:r>
                          <w:rPr>
                            <w:rFonts w:ascii="Arial" w:hAnsi="Arial" w:cs="Arial"/>
                          </w:rPr>
                          <w:t>digital Signal</w:t>
                        </w:r>
                      </w:p>
                    </w:txbxContent>
                  </v:textbox>
                  <o:callout v:ext="edit" minusx="t" minusy="t"/>
                </v:shape>
                <v:shape id="AutoShape 122" o:spid="_x0000_s1424" type="#_x0000_t47" style="position:absolute;left:28313;top:1012;width:16380;height:6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" adj="25229,43783,22899,4296">
                  <v:textbox inset="5.85pt,.7pt,5.85pt,.7pt">
                    <w:txbxContent>
                      <w:p w14:paraId="5BE550E0" w14:textId="77777777" w:rsidR="00174F95" w:rsidRPr="001D6FE2" w:rsidRDefault="00174F95" w:rsidP="0099244F">
                        <w:pPr>
                          <w:spacing w:after="0"/>
                          <w:rPr>
                            <w:rFonts w:ascii="Arial" w:hAnsi="Arial" w:cs="Arial"/>
                            <w:lang w:eastAsia="ja-JP"/>
                          </w:rPr>
                        </w:pPr>
                        <w:r>
                          <w:rPr>
                            <w:rFonts w:ascii="Arial" w:hAnsi="Arial" w:cs="Arial" w:hint="eastAsia"/>
                          </w:rPr>
                          <w:t>RGB565</w:t>
                        </w:r>
                        <w:r>
                          <w:rPr>
                            <w:rFonts w:ascii="Arial" w:hAnsi="Arial" w:cs="Arial"/>
                          </w:rPr>
                          <w:t>, YUYV</w:t>
                        </w:r>
                        <w:r>
                          <w:rPr>
                            <w:rFonts w:ascii="Arial" w:hAnsi="Arial" w:cs="Arial" w:hint="eastAsia"/>
                          </w:rPr>
                          <w:t>, UYVY</w:t>
                        </w:r>
                        <w:r>
                          <w:rPr>
                            <w:rFonts w:ascii="Arial" w:hAnsi="Arial" w:cs="Arial"/>
                          </w:rPr>
                          <w:t>, ARGB1555</w:t>
                        </w:r>
                        <w:r>
                          <w:rPr>
                            <w:rFonts w:ascii="Arial" w:hAnsi="Arial" w:cs="Arial" w:hint="eastAsia"/>
                          </w:rPr>
                          <w:t>, NV16</w:t>
                        </w:r>
                        <w:r>
                          <w:rPr>
                            <w:rFonts w:ascii="Arial" w:hAnsi="Arial" w:cs="Arial"/>
                            <w:lang w:eastAsia="ja-JP"/>
                          </w:rPr>
                          <w:t xml:space="preserve">, NV12, </w:t>
                        </w:r>
                        <w:r w:rsidRPr="00147A8A">
                          <w:rPr>
                            <w:rFonts w:ascii="Arial" w:hAnsi="Arial" w:cs="Arial"/>
                            <w:lang w:eastAsia="ja-JP"/>
                          </w:rPr>
                          <w:t>RGB888</w:t>
                        </w:r>
                        <w:r>
                          <w:rPr>
                            <w:rFonts w:ascii="Arial" w:hAnsi="Arial" w:cs="Arial"/>
                            <w:lang w:eastAsia="ja-JP"/>
                          </w:rPr>
                          <w:t>, ARGB8888</w:t>
                        </w:r>
                      </w:p>
                    </w:txbxContent>
                  </v:textbox>
                  <o:callout v:ext="edit" minusx="t" minusy="t"/>
                </v:shape>
                <v:line id="Line 113" o:spid="_x0000_s1425" style="position:absolute;visibility:visible;mso-wrap-style:square" from="22165,13324" to="25181,13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rect id="Rectangle 114" o:spid="_x0000_s1426" style="position:absolute;left:25181;top:11054;width:7220;height:4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">
                  <v:textbox inset="5.85pt,1.95mm,5.85pt,.7pt">
                    <w:txbxContent>
                      <w:p w14:paraId="05E950E0" w14:textId="77777777" w:rsidR="00174F95" w:rsidRPr="0032518A" w:rsidRDefault="00174F95">
                        <w:pPr>
                          <w:pStyle w:val="NormalWeb"/>
                          <w:overflowPunct w:val="0"/>
                          <w:spacing w:before="0" w:beforeAutospacing="0" w:after="0" w:afterAutospacing="0"/>
                        </w:pPr>
                        <w:r>
                          <w:rPr>
                            <w:rFonts w:ascii="Arial" w:eastAsia="MS Mincho" w:hAnsi="Arial" w:cs="Arial"/>
                            <w:sz w:val="20"/>
                            <w:szCs w:val="20"/>
                          </w:rPr>
                          <w:t xml:space="preserve">MIPI </w:t>
                        </w:r>
                        <w:r w:rsidRPr="0063767B">
                          <w:rPr>
                            <w:rFonts w:ascii="Arial" w:eastAsia="MS Mincho" w:hAnsi="Arial" w:cs="Arial"/>
                            <w:sz w:val="20"/>
                            <w:szCs w:val="20"/>
                          </w:rPr>
                          <w:t>CSI40</w:t>
                        </w:r>
                      </w:p>
                    </w:txbxContent>
                  </v:textbox>
                </v:rect>
                <w10:wrap type="tight" anchorx="margin"/>
              </v:group>
            </w:pict>
          </mc:Fallback>
        </mc:AlternateContent>
      </w:r>
    </w:p>
    <w:p w14:paraId="5F76BA14" w14:textId="2022B6DE" w:rsidR="00B600FB" w:rsidRPr="002940CB" w:rsidRDefault="00B600FB" w:rsidP="009F7AC1">
      <w:pPr>
        <w:pStyle w:val="Caption"/>
        <w:spacing w:after="0" w:line="260" w:lineRule="exact"/>
        <w:rPr>
          <w:sz w:val="20"/>
          <w:szCs w:val="20"/>
          <w:lang w:eastAsia="ja-JP"/>
        </w:rPr>
      </w:pPr>
      <w:r w:rsidRPr="002940CB">
        <w:rPr>
          <w:sz w:val="20"/>
          <w:szCs w:val="20"/>
        </w:rPr>
        <w:t xml:space="preserve">Figure </w:t>
      </w:r>
      <w:r w:rsidR="002940CB" w:rsidRPr="002940CB">
        <w:rPr>
          <w:sz w:val="20"/>
          <w:szCs w:val="20"/>
        </w:rPr>
        <w:fldChar w:fldCharType="begin"/>
      </w:r>
      <w:r w:rsidR="002940CB" w:rsidRPr="002940CB">
        <w:rPr>
          <w:sz w:val="20"/>
          <w:szCs w:val="20"/>
        </w:rPr>
        <w:instrText xml:space="preserve"> STYLEREF 1 \s </w:instrText>
      </w:r>
      <w:r w:rsidR="002940CB" w:rsidRPr="002940CB">
        <w:rPr>
          <w:sz w:val="20"/>
          <w:szCs w:val="20"/>
        </w:rPr>
        <w:fldChar w:fldCharType="separate"/>
      </w:r>
      <w:r w:rsidR="00E32B0C">
        <w:rPr>
          <w:noProof/>
          <w:sz w:val="20"/>
          <w:szCs w:val="20"/>
        </w:rPr>
        <w:t>4</w:t>
      </w:r>
      <w:r w:rsidR="002940CB" w:rsidRPr="002940CB">
        <w:rPr>
          <w:sz w:val="20"/>
          <w:szCs w:val="20"/>
        </w:rPr>
        <w:fldChar w:fldCharType="end"/>
      </w:r>
      <w:r w:rsidR="002940CB" w:rsidRPr="002940CB">
        <w:rPr>
          <w:sz w:val="20"/>
          <w:szCs w:val="20"/>
        </w:rPr>
        <w:t>.</w:t>
      </w:r>
      <w:r w:rsidR="002940CB" w:rsidRPr="002940CB">
        <w:rPr>
          <w:sz w:val="20"/>
          <w:szCs w:val="20"/>
        </w:rPr>
        <w:fldChar w:fldCharType="begin"/>
      </w:r>
      <w:r w:rsidR="002940CB" w:rsidRPr="002940CB">
        <w:rPr>
          <w:sz w:val="20"/>
          <w:szCs w:val="20"/>
        </w:rPr>
        <w:instrText xml:space="preserve"> SEQ Figure \* ARABIC \s 1 </w:instrText>
      </w:r>
      <w:r w:rsidR="002940CB" w:rsidRPr="002940CB">
        <w:rPr>
          <w:sz w:val="20"/>
          <w:szCs w:val="20"/>
        </w:rPr>
        <w:fldChar w:fldCharType="separate"/>
      </w:r>
      <w:r w:rsidR="00E32B0C">
        <w:rPr>
          <w:noProof/>
          <w:sz w:val="20"/>
          <w:szCs w:val="20"/>
        </w:rPr>
        <w:t>2</w:t>
      </w:r>
      <w:r w:rsidR="002940CB" w:rsidRPr="002940CB">
        <w:rPr>
          <w:sz w:val="20"/>
          <w:szCs w:val="20"/>
        </w:rPr>
        <w:fldChar w:fldCharType="end"/>
      </w:r>
      <w:r w:rsidRPr="002940CB">
        <w:rPr>
          <w:rFonts w:hint="eastAsia"/>
          <w:sz w:val="20"/>
          <w:szCs w:val="20"/>
          <w:lang w:eastAsia="ja-JP"/>
        </w:rPr>
        <w:tab/>
        <w:t>Flow of digital data</w:t>
      </w:r>
      <w:r w:rsidR="00180DB5" w:rsidRPr="002940CB">
        <w:rPr>
          <w:rFonts w:hint="eastAsia"/>
          <w:sz w:val="20"/>
          <w:szCs w:val="20"/>
          <w:lang w:eastAsia="ja-JP"/>
        </w:rPr>
        <w:t xml:space="preserve"> (R-Car H</w:t>
      </w:r>
      <w:r w:rsidR="0099244F">
        <w:rPr>
          <w:sz w:val="20"/>
          <w:szCs w:val="20"/>
          <w:lang w:eastAsia="ja-JP"/>
        </w:rPr>
        <w:t>3</w:t>
      </w:r>
      <w:r w:rsidR="00846325">
        <w:rPr>
          <w:sz w:val="20"/>
          <w:szCs w:val="20"/>
          <w:lang w:eastAsia="ja-JP"/>
        </w:rPr>
        <w:t xml:space="preserve"> / M3</w:t>
      </w:r>
      <w:r w:rsidR="00406D08">
        <w:rPr>
          <w:sz w:val="20"/>
          <w:szCs w:val="20"/>
          <w:lang w:eastAsia="ja-JP"/>
        </w:rPr>
        <w:t xml:space="preserve"> / M3N</w:t>
      </w:r>
      <w:r w:rsidR="00E33282">
        <w:rPr>
          <w:sz w:val="20"/>
          <w:szCs w:val="20"/>
          <w:lang w:eastAsia="ja-JP"/>
        </w:rPr>
        <w:t xml:space="preserve"> and Salvator-X board</w:t>
      </w:r>
      <w:r w:rsidR="00180DB5" w:rsidRPr="002940CB">
        <w:rPr>
          <w:rFonts w:hint="eastAsia"/>
          <w:sz w:val="20"/>
          <w:szCs w:val="20"/>
          <w:lang w:eastAsia="ja-JP"/>
        </w:rPr>
        <w:t>)</w:t>
      </w:r>
    </w:p>
    <w:p w14:paraId="79949D2F" w14:textId="71B5C7CE" w:rsidR="00272797" w:rsidRDefault="00272797" w:rsidP="007903BF">
      <w:pPr>
        <w:pStyle w:val="Caption"/>
        <w:rPr>
          <w:sz w:val="20"/>
          <w:szCs w:val="20"/>
        </w:rPr>
      </w:pPr>
      <w:r>
        <w:rPr>
          <w:noProof/>
          <w:color w:val="FF0000"/>
        </w:rPr>
        <mc:AlternateContent>
          <mc:Choice Requires="wpc">
            <w:drawing>
              <wp:anchor distT="0" distB="0" distL="114300" distR="114300" simplePos="0" relativeHeight="251696128" behindDoc="0" locked="0" layoutInCell="1" allowOverlap="1" wp14:anchorId="2FDD1DE8" wp14:editId="7951BA9C">
                <wp:simplePos x="0" y="0"/>
                <wp:positionH relativeFrom="margin">
                  <wp:posOffset>-99588</wp:posOffset>
                </wp:positionH>
                <wp:positionV relativeFrom="paragraph">
                  <wp:posOffset>334105</wp:posOffset>
                </wp:positionV>
                <wp:extent cx="6181725" cy="1685925"/>
                <wp:effectExtent l="0" t="0" r="28575" b="28575"/>
                <wp:wrapTopAndBottom/>
                <wp:docPr id="113" name="キャンバス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s:wsp>
                        <wps:cNvPr id="100" name="Line 113"/>
                        <wps:cNvCnPr>
                          <a:cxnSpLocks noChangeShapeType="1"/>
                          <a:stCxn id="107" idx="3"/>
                          <a:endCxn id="101" idx="1"/>
                        </wps:cNvCnPr>
                        <wps:spPr bwMode="auto">
                          <a:xfrm>
                            <a:off x="1029006" y="1328015"/>
                            <a:ext cx="465504" cy="10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114"/>
                        <wps:cNvSpPr>
                          <a:spLocks noChangeArrowheads="1"/>
                        </wps:cNvSpPr>
                        <wps:spPr bwMode="auto">
                          <a:xfrm>
                            <a:off x="1494510" y="1016758"/>
                            <a:ext cx="721996" cy="624539"/>
                          </a:xfrm>
                          <a:prstGeom prst="rect">
                            <a:avLst/>
                          </a:prstGeom>
                          <a:solidFill>
                            <a:srgbClr val="FFFFFF"/>
                          </a:solidFill>
                          <a:ln w="9525">
                            <a:solidFill>
                              <a:srgbClr val="000000"/>
                            </a:solidFill>
                            <a:miter lim="800000"/>
                            <a:headEnd/>
                            <a:tailEnd/>
                          </a:ln>
                        </wps:spPr>
                        <wps:txbx>
                          <w:txbxContent>
                            <w:p w14:paraId="6D1A8374" w14:textId="77777777" w:rsidR="00174F95" w:rsidRPr="001D6FE2" w:rsidRDefault="00174F95" w:rsidP="00EA404C">
                              <w:pPr>
                                <w:spacing w:after="0"/>
                                <w:rPr>
                                  <w:rFonts w:ascii="Arial" w:hAnsi="Arial" w:cs="Arial"/>
                                </w:rPr>
                              </w:pPr>
                              <w:r>
                                <w:rPr>
                                  <w:rFonts w:ascii="Arial" w:hAnsi="Arial" w:cs="Arial"/>
                                </w:rPr>
                                <w:t>CVBS</w:t>
                              </w:r>
                              <w:r w:rsidRPr="0032518A">
                                <w:rPr>
                                  <w:rFonts w:ascii="Arial" w:hAnsi="Arial" w:cs="Arial"/>
                                </w:rPr>
                                <w:t xml:space="preserve"> Receiver AD</w:t>
                              </w:r>
                              <w:r>
                                <w:rPr>
                                  <w:rFonts w:ascii="Arial" w:hAnsi="Arial" w:cs="Arial"/>
                                </w:rPr>
                                <w:t>V</w:t>
                              </w:r>
                              <w:r w:rsidRPr="0032518A">
                                <w:rPr>
                                  <w:rFonts w:ascii="Arial" w:hAnsi="Arial" w:cs="Arial"/>
                                </w:rPr>
                                <w:t>7482</w:t>
                              </w:r>
                            </w:p>
                          </w:txbxContent>
                        </wps:txbx>
                        <wps:bodyPr rot="0" vert="horz" wrap="square" lIns="74295" tIns="70200" rIns="74295" bIns="8890" anchor="t" anchorCtr="0" upright="1">
                          <a:noAutofit/>
                        </wps:bodyPr>
                      </wps:wsp>
                      <wps:wsp>
                        <wps:cNvPr id="102" name="Line 115"/>
                        <wps:cNvCnPr>
                          <a:cxnSpLocks noChangeShapeType="1"/>
                          <a:stCxn id="112" idx="3"/>
                          <a:endCxn id="103" idx="1"/>
                        </wps:cNvCnPr>
                        <wps:spPr bwMode="auto">
                          <a:xfrm>
                            <a:off x="3276600" y="1339761"/>
                            <a:ext cx="490728" cy="35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Rectangle 116"/>
                        <wps:cNvSpPr>
                          <a:spLocks noChangeArrowheads="1"/>
                        </wps:cNvSpPr>
                        <wps:spPr bwMode="auto">
                          <a:xfrm>
                            <a:off x="3767328" y="1170889"/>
                            <a:ext cx="785622" cy="344805"/>
                          </a:xfrm>
                          <a:prstGeom prst="rect">
                            <a:avLst/>
                          </a:prstGeom>
                          <a:solidFill>
                            <a:srgbClr val="FFFFFF"/>
                          </a:solidFill>
                          <a:ln w="9525">
                            <a:solidFill>
                              <a:srgbClr val="000000"/>
                            </a:solidFill>
                            <a:miter lim="800000"/>
                            <a:headEnd/>
                            <a:tailEnd/>
                          </a:ln>
                        </wps:spPr>
                        <wps:txbx>
                          <w:txbxContent>
                            <w:p w14:paraId="6C40EFE0" w14:textId="77777777" w:rsidR="00174F95" w:rsidRPr="001D6FE2" w:rsidRDefault="00174F95" w:rsidP="00EA404C">
                              <w:pPr>
                                <w:spacing w:after="0"/>
                                <w:jc w:val="center"/>
                                <w:rPr>
                                  <w:rFonts w:ascii="Arial" w:hAnsi="Arial" w:cs="Arial"/>
                                </w:rPr>
                              </w:pPr>
                              <w:r w:rsidRPr="001D6FE2">
                                <w:rPr>
                                  <w:rFonts w:ascii="Arial" w:hAnsi="Arial" w:cs="Arial"/>
                                </w:rPr>
                                <w:t>V</w:t>
                              </w:r>
                              <w:r>
                                <w:rPr>
                                  <w:rFonts w:ascii="Arial" w:hAnsi="Arial" w:cs="Arial" w:hint="eastAsia"/>
                                </w:rPr>
                                <w:t>IN</w:t>
                              </w:r>
                            </w:p>
                          </w:txbxContent>
                        </wps:txbx>
                        <wps:bodyPr rot="0" vert="horz" wrap="square" lIns="74295" tIns="81000" rIns="74295" bIns="8890" anchor="t" anchorCtr="0" upright="1">
                          <a:noAutofit/>
                        </wps:bodyPr>
                      </wps:wsp>
                      <wps:wsp>
                        <wps:cNvPr id="104" name="Rectangle 117"/>
                        <wps:cNvSpPr>
                          <a:spLocks noChangeArrowheads="1"/>
                        </wps:cNvSpPr>
                        <wps:spPr bwMode="auto">
                          <a:xfrm>
                            <a:off x="4974005" y="1170889"/>
                            <a:ext cx="1028700" cy="344805"/>
                          </a:xfrm>
                          <a:prstGeom prst="rect">
                            <a:avLst/>
                          </a:prstGeom>
                          <a:solidFill>
                            <a:srgbClr val="FFFFFF"/>
                          </a:solidFill>
                          <a:ln w="9525">
                            <a:solidFill>
                              <a:srgbClr val="000000"/>
                            </a:solidFill>
                            <a:miter lim="800000"/>
                            <a:headEnd/>
                            <a:tailEnd/>
                          </a:ln>
                        </wps:spPr>
                        <wps:txbx>
                          <w:txbxContent>
                            <w:p w14:paraId="22FFCA97" w14:textId="77777777" w:rsidR="00174F95" w:rsidRPr="001D6FE2" w:rsidRDefault="00174F95" w:rsidP="00EA404C">
                              <w:pPr>
                                <w:spacing w:after="0"/>
                                <w:jc w:val="center"/>
                                <w:rPr>
                                  <w:rFonts w:ascii="Arial" w:hAnsi="Arial" w:cs="Arial"/>
                                </w:rPr>
                              </w:pPr>
                              <w:r>
                                <w:rPr>
                                  <w:rFonts w:ascii="Arial" w:hAnsi="Arial" w:cs="Arial"/>
                                </w:rPr>
                                <w:t>Memory</w:t>
                              </w:r>
                            </w:p>
                          </w:txbxContent>
                        </wps:txbx>
                        <wps:bodyPr rot="0" vert="horz" wrap="square" lIns="74295" tIns="73800" rIns="74295" bIns="8890" anchor="t" anchorCtr="0" upright="1">
                          <a:noAutofit/>
                        </wps:bodyPr>
                      </wps:wsp>
                      <wps:wsp>
                        <wps:cNvPr id="105" name="Line 118"/>
                        <wps:cNvCnPr>
                          <a:cxnSpLocks noChangeShapeType="1"/>
                          <a:stCxn id="103" idx="3"/>
                          <a:endCxn id="104" idx="1"/>
                        </wps:cNvCnPr>
                        <wps:spPr bwMode="auto">
                          <a:xfrm>
                            <a:off x="4552950" y="1343292"/>
                            <a:ext cx="4210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119"/>
                        <wps:cNvSpPr>
                          <a:spLocks/>
                        </wps:cNvSpPr>
                        <wps:spPr bwMode="auto">
                          <a:xfrm>
                            <a:off x="1297305" y="114935"/>
                            <a:ext cx="867994" cy="353237"/>
                          </a:xfrm>
                          <a:prstGeom prst="borderCallout1">
                            <a:avLst>
                              <a:gd name="adj1" fmla="val 50000"/>
                              <a:gd name="adj2" fmla="val 105306"/>
                              <a:gd name="adj3" fmla="val 334727"/>
                              <a:gd name="adj4" fmla="val 119853"/>
                            </a:avLst>
                          </a:prstGeom>
                          <a:solidFill>
                            <a:srgbClr val="FFFFFF"/>
                          </a:solidFill>
                          <a:ln w="9525">
                            <a:solidFill>
                              <a:srgbClr val="000000"/>
                            </a:solidFill>
                            <a:miter lim="800000"/>
                            <a:headEnd/>
                            <a:tailEnd/>
                          </a:ln>
                        </wps:spPr>
                        <wps:txbx>
                          <w:txbxContent>
                            <w:p w14:paraId="3F9DBE32" w14:textId="77777777" w:rsidR="00174F95" w:rsidRPr="001D6FE2" w:rsidRDefault="00174F95" w:rsidP="00EA404C">
                              <w:pPr>
                                <w:spacing w:after="0"/>
                                <w:rPr>
                                  <w:rFonts w:ascii="Arial" w:hAnsi="Arial" w:cs="Arial"/>
                                </w:rPr>
                              </w:pPr>
                              <w:r w:rsidRPr="0032518A">
                                <w:rPr>
                                  <w:rFonts w:ascii="Arial" w:hAnsi="Arial" w:cs="Arial"/>
                                </w:rPr>
                                <w:t>Y</w:t>
                              </w:r>
                              <w:r>
                                <w:rPr>
                                  <w:rFonts w:ascii="Arial" w:hAnsi="Arial" w:cs="Arial"/>
                                </w:rPr>
                                <w:t>CbCr</w:t>
                              </w:r>
                              <w:r w:rsidRPr="0032518A">
                                <w:rPr>
                                  <w:rFonts w:ascii="Arial" w:hAnsi="Arial" w:cs="Arial"/>
                                </w:rPr>
                                <w:t>422 8-bit data</w:t>
                              </w:r>
                            </w:p>
                          </w:txbxContent>
                        </wps:txbx>
                        <wps:bodyPr rot="0" vert="horz" wrap="square" lIns="74295" tIns="8890" rIns="74295" bIns="8890" anchor="t" anchorCtr="0" upright="1">
                          <a:noAutofit/>
                        </wps:bodyPr>
                      </wps:wsp>
                      <wps:wsp>
                        <wps:cNvPr id="107" name="Rectangle 120"/>
                        <wps:cNvSpPr>
                          <a:spLocks noChangeArrowheads="1"/>
                        </wps:cNvSpPr>
                        <wps:spPr bwMode="auto">
                          <a:xfrm>
                            <a:off x="162231" y="1098145"/>
                            <a:ext cx="866775" cy="459740"/>
                          </a:xfrm>
                          <a:prstGeom prst="rect">
                            <a:avLst/>
                          </a:prstGeom>
                          <a:solidFill>
                            <a:srgbClr val="FFFFFF"/>
                          </a:solidFill>
                          <a:ln w="9525">
                            <a:solidFill>
                              <a:srgbClr val="000000"/>
                            </a:solidFill>
                            <a:miter lim="800000"/>
                            <a:headEnd/>
                            <a:tailEnd/>
                          </a:ln>
                        </wps:spPr>
                        <wps:txbx>
                          <w:txbxContent>
                            <w:p w14:paraId="20FFF9C5" w14:textId="77777777" w:rsidR="00174F95" w:rsidRPr="001D6FE2" w:rsidRDefault="00174F95" w:rsidP="00EA404C">
                              <w:pPr>
                                <w:spacing w:after="0"/>
                                <w:rPr>
                                  <w:rFonts w:ascii="Arial" w:hAnsi="Arial" w:cs="Arial"/>
                                </w:rPr>
                              </w:pPr>
                              <w:r w:rsidRPr="001D6FE2">
                                <w:rPr>
                                  <w:rFonts w:ascii="Arial" w:hAnsi="Arial" w:cs="Arial"/>
                                </w:rPr>
                                <w:t>RCA Connector</w:t>
                              </w:r>
                            </w:p>
                          </w:txbxContent>
                        </wps:txbx>
                        <wps:bodyPr rot="0" vert="horz" wrap="square" lIns="74295" tIns="73800" rIns="74295" bIns="8890" anchor="t" anchorCtr="0" upright="1">
                          <a:noAutofit/>
                        </wps:bodyPr>
                      </wps:wsp>
                      <wps:wsp>
                        <wps:cNvPr id="108" name="AutoShape 121"/>
                        <wps:cNvSpPr>
                          <a:spLocks/>
                        </wps:cNvSpPr>
                        <wps:spPr bwMode="auto">
                          <a:xfrm>
                            <a:off x="82550" y="114935"/>
                            <a:ext cx="984250" cy="376385"/>
                          </a:xfrm>
                          <a:prstGeom prst="borderCallout1">
                            <a:avLst>
                              <a:gd name="adj1" fmla="val 33273"/>
                              <a:gd name="adj2" fmla="val 107741"/>
                              <a:gd name="adj3" fmla="val 313217"/>
                              <a:gd name="adj4" fmla="val 119826"/>
                            </a:avLst>
                          </a:prstGeom>
                          <a:solidFill>
                            <a:srgbClr val="FFFFFF"/>
                          </a:solidFill>
                          <a:ln w="9525">
                            <a:solidFill>
                              <a:srgbClr val="000000"/>
                            </a:solidFill>
                            <a:miter lim="800000"/>
                            <a:headEnd/>
                            <a:tailEnd/>
                          </a:ln>
                        </wps:spPr>
                        <wps:txbx>
                          <w:txbxContent>
                            <w:p w14:paraId="6B37304F" w14:textId="77777777" w:rsidR="00174F95" w:rsidRPr="00805BB4" w:rsidRDefault="00174F95" w:rsidP="00EA404C">
                              <w:pPr>
                                <w:spacing w:after="0"/>
                                <w:rPr>
                                  <w:rFonts w:ascii="Arial" w:hAnsi="Arial" w:cs="Arial"/>
                                </w:rPr>
                              </w:pPr>
                              <w:r w:rsidRPr="00805BB4">
                                <w:rPr>
                                  <w:rFonts w:ascii="Arial" w:hAnsi="Arial" w:cs="Arial"/>
                                </w:rPr>
                                <w:t>NTSC</w:t>
                              </w:r>
                              <w:r>
                                <w:rPr>
                                  <w:rFonts w:ascii="Arial" w:hAnsi="Arial" w:cs="Arial"/>
                                </w:rPr>
                                <w:t xml:space="preserve"> / PAL</w:t>
                              </w:r>
                              <w:r>
                                <w:rPr>
                                  <w:rFonts w:ascii="Arial" w:hAnsi="Arial" w:cs="Arial" w:hint="eastAsia"/>
                                </w:rPr>
                                <w:t xml:space="preserve"> </w:t>
                              </w:r>
                              <w:r>
                                <w:rPr>
                                  <w:rFonts w:ascii="Arial" w:hAnsi="Arial" w:cs="Arial"/>
                                </w:rPr>
                                <w:t>Signal</w:t>
                              </w:r>
                            </w:p>
                          </w:txbxContent>
                        </wps:txbx>
                        <wps:bodyPr rot="0" vert="horz" wrap="square" lIns="74295" tIns="8890" rIns="74295" bIns="8890" anchor="t" anchorCtr="0" upright="1">
                          <a:noAutofit/>
                        </wps:bodyPr>
                      </wps:wsp>
                      <wps:wsp>
                        <wps:cNvPr id="109" name="AutoShape 122"/>
                        <wps:cNvSpPr>
                          <a:spLocks/>
                        </wps:cNvSpPr>
                        <wps:spPr bwMode="auto">
                          <a:xfrm>
                            <a:off x="2831342" y="118205"/>
                            <a:ext cx="1676096" cy="603859"/>
                          </a:xfrm>
                          <a:prstGeom prst="borderCallout1">
                            <a:avLst>
                              <a:gd name="adj1" fmla="val 19889"/>
                              <a:gd name="adj2" fmla="val 106014"/>
                              <a:gd name="adj3" fmla="val 198610"/>
                              <a:gd name="adj4" fmla="val 114398"/>
                            </a:avLst>
                          </a:prstGeom>
                          <a:solidFill>
                            <a:srgbClr val="FFFFFF"/>
                          </a:solidFill>
                          <a:ln w="9525">
                            <a:solidFill>
                              <a:srgbClr val="000000"/>
                            </a:solidFill>
                            <a:miter lim="800000"/>
                            <a:headEnd/>
                            <a:tailEnd/>
                          </a:ln>
                        </wps:spPr>
                        <wps:txbx>
                          <w:txbxContent>
                            <w:p w14:paraId="5D7657D7" w14:textId="77777777" w:rsidR="00174F95" w:rsidRPr="001D6FE2" w:rsidRDefault="00174F95" w:rsidP="00EA404C">
                              <w:pPr>
                                <w:spacing w:after="0"/>
                                <w:rPr>
                                  <w:rFonts w:ascii="Arial" w:hAnsi="Arial" w:cs="Arial"/>
                                  <w:lang w:eastAsia="ja-JP"/>
                                </w:rPr>
                              </w:pPr>
                              <w:r>
                                <w:rPr>
                                  <w:rFonts w:ascii="Arial" w:hAnsi="Arial" w:cs="Arial" w:hint="eastAsia"/>
                                </w:rPr>
                                <w:t>RGB565</w:t>
                              </w:r>
                              <w:r>
                                <w:rPr>
                                  <w:rFonts w:ascii="Arial" w:hAnsi="Arial" w:cs="Arial"/>
                                </w:rPr>
                                <w:t>, YUYV</w:t>
                              </w:r>
                              <w:r>
                                <w:rPr>
                                  <w:rFonts w:ascii="Arial" w:hAnsi="Arial" w:cs="Arial" w:hint="eastAsia"/>
                                </w:rPr>
                                <w:t>, UYVY</w:t>
                              </w:r>
                              <w:r>
                                <w:rPr>
                                  <w:rFonts w:ascii="Arial" w:hAnsi="Arial" w:cs="Arial"/>
                                </w:rPr>
                                <w:t>, ARGB1555</w:t>
                              </w:r>
                              <w:r>
                                <w:rPr>
                                  <w:rFonts w:ascii="Arial" w:hAnsi="Arial" w:cs="Arial" w:hint="eastAsia"/>
                                </w:rPr>
                                <w:t>, NV16</w:t>
                              </w:r>
                              <w:r>
                                <w:rPr>
                                  <w:rFonts w:ascii="Arial" w:hAnsi="Arial" w:cs="Arial"/>
                                  <w:lang w:eastAsia="ja-JP"/>
                                </w:rPr>
                                <w:t xml:space="preserve">, NV12, </w:t>
                              </w:r>
                              <w:r w:rsidRPr="00147A8A">
                                <w:rPr>
                                  <w:rFonts w:ascii="Arial" w:hAnsi="Arial" w:cs="Arial"/>
                                  <w:lang w:eastAsia="ja-JP"/>
                                </w:rPr>
                                <w:t>RGB888</w:t>
                              </w:r>
                              <w:r>
                                <w:rPr>
                                  <w:rFonts w:ascii="Arial" w:hAnsi="Arial" w:cs="Arial"/>
                                  <w:lang w:eastAsia="ja-JP"/>
                                </w:rPr>
                                <w:t>, ARGB8888</w:t>
                              </w:r>
                            </w:p>
                          </w:txbxContent>
                        </wps:txbx>
                        <wps:bodyPr rot="0" vert="horz" wrap="square" lIns="74295" tIns="8890" rIns="74295" bIns="8890" anchor="t" anchorCtr="0" upright="1">
                          <a:noAutofit/>
                        </wps:bodyPr>
                      </wps:wsp>
                      <wps:wsp>
                        <wps:cNvPr id="110" name="Line 113"/>
                        <wps:cNvCnPr>
                          <a:cxnSpLocks noChangeShapeType="1"/>
                          <a:stCxn id="101" idx="3"/>
                          <a:endCxn id="112" idx="1"/>
                        </wps:cNvCnPr>
                        <wps:spPr bwMode="auto">
                          <a:xfrm>
                            <a:off x="2216506" y="1329028"/>
                            <a:ext cx="301615" cy="107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Rectangle 114"/>
                        <wps:cNvSpPr>
                          <a:spLocks noChangeArrowheads="1"/>
                        </wps:cNvSpPr>
                        <wps:spPr bwMode="auto">
                          <a:xfrm>
                            <a:off x="2518121" y="1038225"/>
                            <a:ext cx="758479" cy="603072"/>
                          </a:xfrm>
                          <a:prstGeom prst="rect">
                            <a:avLst/>
                          </a:prstGeom>
                          <a:solidFill>
                            <a:srgbClr val="FFFFFF"/>
                          </a:solidFill>
                          <a:ln w="9525">
                            <a:solidFill>
                              <a:srgbClr val="000000"/>
                            </a:solidFill>
                            <a:miter lim="800000"/>
                            <a:headEnd/>
                            <a:tailEnd/>
                          </a:ln>
                        </wps:spPr>
                        <wps:txbx>
                          <w:txbxContent>
                            <w:p w14:paraId="58CD7CF3" w14:textId="77777777" w:rsidR="00174F95" w:rsidRDefault="00174F95" w:rsidP="00EA404C">
                              <w:pPr>
                                <w:pStyle w:val="NormalWeb"/>
                                <w:overflowPunct w:val="0"/>
                                <w:spacing w:before="0" w:beforeAutospacing="0" w:after="0" w:afterAutospacing="0"/>
                                <w:rPr>
                                  <w:rFonts w:ascii="Arial" w:eastAsia="MS Mincho" w:hAnsi="Arial" w:cs="Arial"/>
                                  <w:sz w:val="20"/>
                                  <w:szCs w:val="20"/>
                                </w:rPr>
                              </w:pPr>
                              <w:r>
                                <w:rPr>
                                  <w:rFonts w:ascii="Arial" w:eastAsia="MS Mincho" w:hAnsi="Arial" w:cs="Arial"/>
                                  <w:sz w:val="20"/>
                                  <w:szCs w:val="20"/>
                                </w:rPr>
                                <w:t xml:space="preserve">MIPI </w:t>
                              </w:r>
                              <w:r w:rsidRPr="0063767B">
                                <w:rPr>
                                  <w:rFonts w:ascii="Arial" w:eastAsia="MS Mincho" w:hAnsi="Arial" w:cs="Arial"/>
                                  <w:sz w:val="20"/>
                                  <w:szCs w:val="20"/>
                                </w:rPr>
                                <w:t>CSI</w:t>
                              </w:r>
                              <w:r>
                                <w:rPr>
                                  <w:rFonts w:ascii="Arial" w:eastAsia="MS Mincho" w:hAnsi="Arial" w:cs="Arial"/>
                                  <w:sz w:val="20"/>
                                  <w:szCs w:val="20"/>
                                </w:rPr>
                                <w:t>4</w:t>
                              </w:r>
                              <w:r w:rsidRPr="0063767B">
                                <w:rPr>
                                  <w:rFonts w:ascii="Arial" w:eastAsia="MS Mincho" w:hAnsi="Arial" w:cs="Arial"/>
                                  <w:sz w:val="20"/>
                                  <w:szCs w:val="20"/>
                                </w:rPr>
                                <w:t>0</w:t>
                              </w:r>
                            </w:p>
                            <w:p w14:paraId="5E3F5A61" w14:textId="77777777" w:rsidR="00174F95" w:rsidRPr="0032518A" w:rsidRDefault="00174F95" w:rsidP="00EA404C">
                              <w:pPr>
                                <w:pStyle w:val="NormalWeb"/>
                                <w:overflowPunct w:val="0"/>
                                <w:spacing w:before="0" w:beforeAutospacing="0" w:after="0" w:afterAutospacing="0"/>
                              </w:pPr>
                              <w:r>
                                <w:rPr>
                                  <w:rFonts w:ascii="Arial" w:eastAsia="MS Mincho" w:hAnsi="Arial" w:cs="Arial"/>
                                  <w:sz w:val="20"/>
                                  <w:szCs w:val="20"/>
                                </w:rPr>
                                <w:t>(2lane)</w:t>
                              </w:r>
                            </w:p>
                          </w:txbxContent>
                        </wps:txbx>
                        <wps:bodyPr rot="0" vert="horz" wrap="square" lIns="74295" tIns="70200" rIns="74295" bIns="889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FDD1DE8" id="_x0000_s1427" editas="canvas" style="position:absolute;margin-left:-7.85pt;margin-top:26.3pt;width:486.75pt;height:132.75pt;z-index:251696128;mso-position-horizontal-relative:margin" coordsize="61817,16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">
                <v:shape id="_x0000_s1428" type="#_x0000_t75" style="position:absolute;width:61817;height:16859;visibility:visible;mso-wrap-style:square" stroked="t" strokeweight="1pt">
                  <v:fill o:detectmouseclick="t"/>
                  <v:path o:connecttype="none"/>
                </v:shape>
                <v:line id="Line 113" o:spid="_x0000_s1429" style="position:absolute;visibility:visible;mso-wrap-style:square" from="10290,13280" to="14945,13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">
                  <v:stroke endarrow="block"/>
                </v:line>
                <v:rect id="Rectangle 114" o:spid="_x0000_s1430" style="position:absolute;left:14945;top:10167;width:7220;height:6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">
                  <v:textbox inset="5.85pt,1.95mm,5.85pt,.7pt">
                    <w:txbxContent>
                      <w:p w14:paraId="6D1A8374" w14:textId="77777777" w:rsidR="00174F95" w:rsidRPr="001D6FE2" w:rsidRDefault="00174F95" w:rsidP="00EA404C">
                        <w:pPr>
                          <w:spacing w:after="0"/>
                          <w:rPr>
                            <w:rFonts w:ascii="Arial" w:hAnsi="Arial" w:cs="Arial"/>
                          </w:rPr>
                        </w:pPr>
                        <w:r>
                          <w:rPr>
                            <w:rFonts w:ascii="Arial" w:hAnsi="Arial" w:cs="Arial"/>
                          </w:rPr>
                          <w:t>CVBS</w:t>
                        </w:r>
                        <w:r w:rsidRPr="0032518A">
                          <w:rPr>
                            <w:rFonts w:ascii="Arial" w:hAnsi="Arial" w:cs="Arial"/>
                          </w:rPr>
                          <w:t xml:space="preserve"> Receiver AD</w:t>
                        </w:r>
                        <w:r>
                          <w:rPr>
                            <w:rFonts w:ascii="Arial" w:hAnsi="Arial" w:cs="Arial"/>
                          </w:rPr>
                          <w:t>V</w:t>
                        </w:r>
                        <w:r w:rsidRPr="0032518A">
                          <w:rPr>
                            <w:rFonts w:ascii="Arial" w:hAnsi="Arial" w:cs="Arial"/>
                          </w:rPr>
                          <w:t>7482</w:t>
                        </w:r>
                      </w:p>
                    </w:txbxContent>
                  </v:textbox>
                </v:rect>
                <v:line id="Line 115" o:spid="_x0000_s1431" style="position:absolute;visibility:visible;mso-wrap-style:square" from="32766,13397" to="37673,13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rect id="Rectangle 116" o:spid="_x0000_s1432" style="position:absolute;left:37673;top:11708;width:7856;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">
                  <v:textbox inset="5.85pt,2.25mm,5.85pt,.7pt">
                    <w:txbxContent>
                      <w:p w14:paraId="6C40EFE0" w14:textId="77777777" w:rsidR="00174F95" w:rsidRPr="001D6FE2" w:rsidRDefault="00174F95" w:rsidP="00EA404C">
                        <w:pPr>
                          <w:spacing w:after="0"/>
                          <w:jc w:val="center"/>
                          <w:rPr>
                            <w:rFonts w:ascii="Arial" w:hAnsi="Arial" w:cs="Arial"/>
                          </w:rPr>
                        </w:pPr>
                        <w:r w:rsidRPr="001D6FE2">
                          <w:rPr>
                            <w:rFonts w:ascii="Arial" w:hAnsi="Arial" w:cs="Arial"/>
                          </w:rPr>
                          <w:t>V</w:t>
                        </w:r>
                        <w:r>
                          <w:rPr>
                            <w:rFonts w:ascii="Arial" w:hAnsi="Arial" w:cs="Arial" w:hint="eastAsia"/>
                          </w:rPr>
                          <w:t>IN</w:t>
                        </w:r>
                      </w:p>
                    </w:txbxContent>
                  </v:textbox>
                </v:rect>
                <v:rect id="Rectangle 117" o:spid="_x0000_s1433" style="position:absolute;left:49740;top:11708;width:1028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">
                  <v:textbox inset="5.85pt,2.05mm,5.85pt,.7pt">
                    <w:txbxContent>
                      <w:p w14:paraId="22FFCA97" w14:textId="77777777" w:rsidR="00174F95" w:rsidRPr="001D6FE2" w:rsidRDefault="00174F95" w:rsidP="00EA404C">
                        <w:pPr>
                          <w:spacing w:after="0"/>
                          <w:jc w:val="center"/>
                          <w:rPr>
                            <w:rFonts w:ascii="Arial" w:hAnsi="Arial" w:cs="Arial"/>
                          </w:rPr>
                        </w:pPr>
                        <w:r>
                          <w:rPr>
                            <w:rFonts w:ascii="Arial" w:hAnsi="Arial" w:cs="Arial"/>
                          </w:rPr>
                          <w:t>Memory</w:t>
                        </w:r>
                      </w:p>
                    </w:txbxContent>
                  </v:textbox>
                </v:rect>
                <v:line id="Line 118" o:spid="_x0000_s1434" style="position:absolute;visibility:visible;mso-wrap-style:square" from="45529,13432" to="49740,13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PSwgAAANwAAAAPAAAAZHJzL2Rvd25yZXYueG1sRE/fa8Iw&#10;EH4X9j+EG+xNUweb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CatnPSwgAAANwAAAAPAAAA&#10;AAAAAAAAAAAAAAcCAABkcnMvZG93bnJldi54bWxQSwUGAAAAAAMAAwC3AAAA9gIAAAAA&#10;">
                  <v:stroke endarrow="block"/>
                </v:line>
                <v:shape id="AutoShape 119" o:spid="_x0000_s1435" type="#_x0000_t47" style="position:absolute;left:12973;top:1149;width:8679;height:3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" adj="25888,72301,22746,10800">
                  <v:textbox inset="5.85pt,.7pt,5.85pt,.7pt">
                    <w:txbxContent>
                      <w:p w14:paraId="3F9DBE32" w14:textId="77777777" w:rsidR="00174F95" w:rsidRPr="001D6FE2" w:rsidRDefault="00174F95" w:rsidP="00EA404C">
                        <w:pPr>
                          <w:spacing w:after="0"/>
                          <w:rPr>
                            <w:rFonts w:ascii="Arial" w:hAnsi="Arial" w:cs="Arial"/>
                          </w:rPr>
                        </w:pPr>
                        <w:r w:rsidRPr="0032518A">
                          <w:rPr>
                            <w:rFonts w:ascii="Arial" w:hAnsi="Arial" w:cs="Arial"/>
                          </w:rPr>
                          <w:t>Y</w:t>
                        </w:r>
                        <w:r>
                          <w:rPr>
                            <w:rFonts w:ascii="Arial" w:hAnsi="Arial" w:cs="Arial"/>
                          </w:rPr>
                          <w:t>CbCr</w:t>
                        </w:r>
                        <w:r w:rsidRPr="0032518A">
                          <w:rPr>
                            <w:rFonts w:ascii="Arial" w:hAnsi="Arial" w:cs="Arial"/>
                          </w:rPr>
                          <w:t>422 8-bit data</w:t>
                        </w:r>
                      </w:p>
                    </w:txbxContent>
                  </v:textbox>
                  <o:callout v:ext="edit" minusx="t" minusy="t"/>
                </v:shape>
                <v:rect id="Rectangle 120" o:spid="_x0000_s1436" style="position:absolute;left:1622;top:10981;width:8668;height:4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">
                  <v:textbox inset="5.85pt,2.05mm,5.85pt,.7pt">
                    <w:txbxContent>
                      <w:p w14:paraId="20FFF9C5" w14:textId="77777777" w:rsidR="00174F95" w:rsidRPr="001D6FE2" w:rsidRDefault="00174F95" w:rsidP="00EA404C">
                        <w:pPr>
                          <w:spacing w:after="0"/>
                          <w:rPr>
                            <w:rFonts w:ascii="Arial" w:hAnsi="Arial" w:cs="Arial"/>
                          </w:rPr>
                        </w:pPr>
                        <w:r w:rsidRPr="001D6FE2">
                          <w:rPr>
                            <w:rFonts w:ascii="Arial" w:hAnsi="Arial" w:cs="Arial"/>
                          </w:rPr>
                          <w:t>RCA Connector</w:t>
                        </w:r>
                      </w:p>
                    </w:txbxContent>
                  </v:textbox>
                </v:rect>
                <v:shape id="AutoShape 121" o:spid="_x0000_s1437" type="#_x0000_t47" style="position:absolute;left:825;top:1149;width:9843;height:3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" adj="25882,67655,23272,7187">
                  <v:textbox inset="5.85pt,.7pt,5.85pt,.7pt">
                    <w:txbxContent>
                      <w:p w14:paraId="6B37304F" w14:textId="77777777" w:rsidR="00174F95" w:rsidRPr="00805BB4" w:rsidRDefault="00174F95" w:rsidP="00EA404C">
                        <w:pPr>
                          <w:spacing w:after="0"/>
                          <w:rPr>
                            <w:rFonts w:ascii="Arial" w:hAnsi="Arial" w:cs="Arial"/>
                          </w:rPr>
                        </w:pPr>
                        <w:r w:rsidRPr="00805BB4">
                          <w:rPr>
                            <w:rFonts w:ascii="Arial" w:hAnsi="Arial" w:cs="Arial"/>
                          </w:rPr>
                          <w:t>NTSC</w:t>
                        </w:r>
                        <w:r>
                          <w:rPr>
                            <w:rFonts w:ascii="Arial" w:hAnsi="Arial" w:cs="Arial"/>
                          </w:rPr>
                          <w:t xml:space="preserve"> / PAL</w:t>
                        </w:r>
                        <w:r>
                          <w:rPr>
                            <w:rFonts w:ascii="Arial" w:hAnsi="Arial" w:cs="Arial" w:hint="eastAsia"/>
                          </w:rPr>
                          <w:t xml:space="preserve"> </w:t>
                        </w:r>
                        <w:r>
                          <w:rPr>
                            <w:rFonts w:ascii="Arial" w:hAnsi="Arial" w:cs="Arial"/>
                          </w:rPr>
                          <w:t>Signal</w:t>
                        </w:r>
                      </w:p>
                    </w:txbxContent>
                  </v:textbox>
                  <o:callout v:ext="edit" minusx="t" minusy="t"/>
                </v:shape>
                <v:shape id="AutoShape 122" o:spid="_x0000_s1438" type="#_x0000_t47" style="position:absolute;left:28313;top:1182;width:16761;height:6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" adj="24710,42900,22899,4296">
                  <v:textbox inset="5.85pt,.7pt,5.85pt,.7pt">
                    <w:txbxContent>
                      <w:p w14:paraId="5D7657D7" w14:textId="77777777" w:rsidR="00174F95" w:rsidRPr="001D6FE2" w:rsidRDefault="00174F95" w:rsidP="00EA404C">
                        <w:pPr>
                          <w:spacing w:after="0"/>
                          <w:rPr>
                            <w:rFonts w:ascii="Arial" w:hAnsi="Arial" w:cs="Arial"/>
                            <w:lang w:eastAsia="ja-JP"/>
                          </w:rPr>
                        </w:pPr>
                        <w:r>
                          <w:rPr>
                            <w:rFonts w:ascii="Arial" w:hAnsi="Arial" w:cs="Arial" w:hint="eastAsia"/>
                          </w:rPr>
                          <w:t>RGB565</w:t>
                        </w:r>
                        <w:r>
                          <w:rPr>
                            <w:rFonts w:ascii="Arial" w:hAnsi="Arial" w:cs="Arial"/>
                          </w:rPr>
                          <w:t>, YUYV</w:t>
                        </w:r>
                        <w:r>
                          <w:rPr>
                            <w:rFonts w:ascii="Arial" w:hAnsi="Arial" w:cs="Arial" w:hint="eastAsia"/>
                          </w:rPr>
                          <w:t>, UYVY</w:t>
                        </w:r>
                        <w:r>
                          <w:rPr>
                            <w:rFonts w:ascii="Arial" w:hAnsi="Arial" w:cs="Arial"/>
                          </w:rPr>
                          <w:t>, ARGB1555</w:t>
                        </w:r>
                        <w:r>
                          <w:rPr>
                            <w:rFonts w:ascii="Arial" w:hAnsi="Arial" w:cs="Arial" w:hint="eastAsia"/>
                          </w:rPr>
                          <w:t>, NV16</w:t>
                        </w:r>
                        <w:r>
                          <w:rPr>
                            <w:rFonts w:ascii="Arial" w:hAnsi="Arial" w:cs="Arial"/>
                            <w:lang w:eastAsia="ja-JP"/>
                          </w:rPr>
                          <w:t xml:space="preserve">, NV12, </w:t>
                        </w:r>
                        <w:r w:rsidRPr="00147A8A">
                          <w:rPr>
                            <w:rFonts w:ascii="Arial" w:hAnsi="Arial" w:cs="Arial"/>
                            <w:lang w:eastAsia="ja-JP"/>
                          </w:rPr>
                          <w:t>RGB888</w:t>
                        </w:r>
                        <w:r>
                          <w:rPr>
                            <w:rFonts w:ascii="Arial" w:hAnsi="Arial" w:cs="Arial"/>
                            <w:lang w:eastAsia="ja-JP"/>
                          </w:rPr>
                          <w:t>, ARGB8888</w:t>
                        </w:r>
                      </w:p>
                    </w:txbxContent>
                  </v:textbox>
                  <o:callout v:ext="edit" minusx="t" minusy="t"/>
                </v:shape>
                <v:line id="Line 113" o:spid="_x0000_s1439" style="position:absolute;visibility:visible;mso-wrap-style:square" from="22165,13290" to="25181,13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">
                  <v:stroke endarrow="block"/>
                </v:line>
                <v:rect id="Rectangle 114" o:spid="_x0000_s1440" style="position:absolute;left:25181;top:10382;width:7585;height:6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">
                  <v:textbox inset="5.85pt,1.95mm,5.85pt,.7pt">
                    <w:txbxContent>
                      <w:p w14:paraId="58CD7CF3" w14:textId="77777777" w:rsidR="00174F95" w:rsidRDefault="00174F95" w:rsidP="00EA404C">
                        <w:pPr>
                          <w:pStyle w:val="NormalWeb"/>
                          <w:overflowPunct w:val="0"/>
                          <w:spacing w:before="0" w:beforeAutospacing="0" w:after="0" w:afterAutospacing="0"/>
                          <w:rPr>
                            <w:rFonts w:ascii="Arial" w:eastAsia="MS Mincho" w:hAnsi="Arial" w:cs="Arial"/>
                            <w:sz w:val="20"/>
                            <w:szCs w:val="20"/>
                          </w:rPr>
                        </w:pPr>
                        <w:r>
                          <w:rPr>
                            <w:rFonts w:ascii="Arial" w:eastAsia="MS Mincho" w:hAnsi="Arial" w:cs="Arial"/>
                            <w:sz w:val="20"/>
                            <w:szCs w:val="20"/>
                          </w:rPr>
                          <w:t xml:space="preserve">MIPI </w:t>
                        </w:r>
                        <w:r w:rsidRPr="0063767B">
                          <w:rPr>
                            <w:rFonts w:ascii="Arial" w:eastAsia="MS Mincho" w:hAnsi="Arial" w:cs="Arial"/>
                            <w:sz w:val="20"/>
                            <w:szCs w:val="20"/>
                          </w:rPr>
                          <w:t>CSI</w:t>
                        </w:r>
                        <w:r>
                          <w:rPr>
                            <w:rFonts w:ascii="Arial" w:eastAsia="MS Mincho" w:hAnsi="Arial" w:cs="Arial"/>
                            <w:sz w:val="20"/>
                            <w:szCs w:val="20"/>
                          </w:rPr>
                          <w:t>4</w:t>
                        </w:r>
                        <w:r w:rsidRPr="0063767B">
                          <w:rPr>
                            <w:rFonts w:ascii="Arial" w:eastAsia="MS Mincho" w:hAnsi="Arial" w:cs="Arial"/>
                            <w:sz w:val="20"/>
                            <w:szCs w:val="20"/>
                          </w:rPr>
                          <w:t>0</w:t>
                        </w:r>
                      </w:p>
                      <w:p w14:paraId="5E3F5A61" w14:textId="77777777" w:rsidR="00174F95" w:rsidRPr="0032518A" w:rsidRDefault="00174F95" w:rsidP="00EA404C">
                        <w:pPr>
                          <w:pStyle w:val="NormalWeb"/>
                          <w:overflowPunct w:val="0"/>
                          <w:spacing w:before="0" w:beforeAutospacing="0" w:after="0" w:afterAutospacing="0"/>
                        </w:pPr>
                        <w:r>
                          <w:rPr>
                            <w:rFonts w:ascii="Arial" w:eastAsia="MS Mincho" w:hAnsi="Arial" w:cs="Arial"/>
                            <w:sz w:val="20"/>
                            <w:szCs w:val="20"/>
                          </w:rPr>
                          <w:t>(2lane)</w:t>
                        </w:r>
                      </w:p>
                    </w:txbxContent>
                  </v:textbox>
                </v:rect>
                <w10:wrap type="topAndBottom" anchorx="margin"/>
              </v:group>
            </w:pict>
          </mc:Fallback>
        </mc:AlternateContent>
      </w:r>
    </w:p>
    <w:p w14:paraId="5E860B45" w14:textId="31F99872" w:rsidR="00272797" w:rsidRPr="001C1815" w:rsidRDefault="00053F3C" w:rsidP="009F7AC1">
      <w:pPr>
        <w:pStyle w:val="Caption"/>
        <w:rPr>
          <w:lang w:eastAsia="ja-JP"/>
        </w:rPr>
      </w:pPr>
      <w:r>
        <w:rPr>
          <w:noProof/>
          <w:color w:val="FF0000"/>
        </w:rPr>
        <mc:AlternateContent>
          <mc:Choice Requires="wpc">
            <w:drawing>
              <wp:anchor distT="0" distB="0" distL="114300" distR="114300" simplePos="0" relativeHeight="251698176" behindDoc="0" locked="0" layoutInCell="1" allowOverlap="1" wp14:anchorId="00445F8E" wp14:editId="0F48654D">
                <wp:simplePos x="0" y="0"/>
                <wp:positionH relativeFrom="margin">
                  <wp:posOffset>-104322</wp:posOffset>
                </wp:positionH>
                <wp:positionV relativeFrom="paragraph">
                  <wp:posOffset>2144998</wp:posOffset>
                </wp:positionV>
                <wp:extent cx="6181725" cy="1590675"/>
                <wp:effectExtent l="0" t="0" r="28575" b="28575"/>
                <wp:wrapTopAndBottom/>
                <wp:docPr id="140" name="キャンバス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s:wsp>
                        <wps:cNvPr id="114" name="Line 113"/>
                        <wps:cNvCnPr>
                          <a:cxnSpLocks noChangeShapeType="1"/>
                          <a:stCxn id="121" idx="3"/>
                          <a:endCxn id="115" idx="1"/>
                        </wps:cNvCnPr>
                        <wps:spPr bwMode="auto">
                          <a:xfrm>
                            <a:off x="1029006" y="1242291"/>
                            <a:ext cx="465504" cy="44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Rectangle 114"/>
                        <wps:cNvSpPr>
                          <a:spLocks noChangeArrowheads="1"/>
                        </wps:cNvSpPr>
                        <wps:spPr bwMode="auto">
                          <a:xfrm>
                            <a:off x="1494510" y="937858"/>
                            <a:ext cx="721996" cy="617716"/>
                          </a:xfrm>
                          <a:prstGeom prst="rect">
                            <a:avLst/>
                          </a:prstGeom>
                          <a:solidFill>
                            <a:srgbClr val="FFFFFF"/>
                          </a:solidFill>
                          <a:ln w="9525">
                            <a:solidFill>
                              <a:srgbClr val="000000"/>
                            </a:solidFill>
                            <a:miter lim="800000"/>
                            <a:headEnd/>
                            <a:tailEnd/>
                          </a:ln>
                        </wps:spPr>
                        <wps:txbx>
                          <w:txbxContent>
                            <w:p w14:paraId="73C14572" w14:textId="77777777" w:rsidR="00174F95" w:rsidRPr="001D6FE2" w:rsidRDefault="00174F95" w:rsidP="00FE7736">
                              <w:pPr>
                                <w:spacing w:after="0"/>
                                <w:rPr>
                                  <w:rFonts w:ascii="Arial" w:hAnsi="Arial" w:cs="Arial"/>
                                </w:rPr>
                              </w:pPr>
                              <w:r>
                                <w:rPr>
                                  <w:rFonts w:ascii="Arial" w:hAnsi="Arial" w:cs="Arial"/>
                                </w:rPr>
                                <w:t>HDMI</w:t>
                              </w:r>
                              <w:r w:rsidRPr="0032518A">
                                <w:rPr>
                                  <w:rFonts w:ascii="Arial" w:hAnsi="Arial" w:cs="Arial"/>
                                </w:rPr>
                                <w:t xml:space="preserve"> Receiver AD</w:t>
                              </w:r>
                              <w:r>
                                <w:rPr>
                                  <w:rFonts w:ascii="Arial" w:hAnsi="Arial" w:cs="Arial"/>
                                </w:rPr>
                                <w:t>V</w:t>
                              </w:r>
                              <w:r w:rsidRPr="0032518A">
                                <w:rPr>
                                  <w:rFonts w:ascii="Arial" w:hAnsi="Arial" w:cs="Arial"/>
                                </w:rPr>
                                <w:t>7482</w:t>
                              </w:r>
                            </w:p>
                          </w:txbxContent>
                        </wps:txbx>
                        <wps:bodyPr rot="0" vert="horz" wrap="square" lIns="74295" tIns="70200" rIns="74295" bIns="8890" anchor="t" anchorCtr="0" upright="1">
                          <a:noAutofit/>
                        </wps:bodyPr>
                      </wps:wsp>
                      <wps:wsp>
                        <wps:cNvPr id="116" name="Line 115"/>
                        <wps:cNvCnPr>
                          <a:cxnSpLocks noChangeShapeType="1"/>
                          <a:stCxn id="135" idx="3"/>
                          <a:endCxn id="117" idx="1"/>
                        </wps:cNvCnPr>
                        <wps:spPr bwMode="auto">
                          <a:xfrm>
                            <a:off x="3240116" y="1249980"/>
                            <a:ext cx="527212" cy="75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Rectangle 116"/>
                        <wps:cNvSpPr>
                          <a:spLocks noChangeArrowheads="1"/>
                        </wps:cNvSpPr>
                        <wps:spPr bwMode="auto">
                          <a:xfrm>
                            <a:off x="3767328" y="1085165"/>
                            <a:ext cx="785622" cy="344805"/>
                          </a:xfrm>
                          <a:prstGeom prst="rect">
                            <a:avLst/>
                          </a:prstGeom>
                          <a:solidFill>
                            <a:srgbClr val="FFFFFF"/>
                          </a:solidFill>
                          <a:ln w="9525">
                            <a:solidFill>
                              <a:srgbClr val="000000"/>
                            </a:solidFill>
                            <a:miter lim="800000"/>
                            <a:headEnd/>
                            <a:tailEnd/>
                          </a:ln>
                        </wps:spPr>
                        <wps:txbx>
                          <w:txbxContent>
                            <w:p w14:paraId="7A140AD0" w14:textId="77777777" w:rsidR="00174F95" w:rsidRPr="001D6FE2" w:rsidRDefault="00174F95" w:rsidP="00FE7736">
                              <w:pPr>
                                <w:spacing w:after="0"/>
                                <w:jc w:val="center"/>
                                <w:rPr>
                                  <w:rFonts w:ascii="Arial" w:hAnsi="Arial" w:cs="Arial"/>
                                </w:rPr>
                              </w:pPr>
                              <w:r w:rsidRPr="001D6FE2">
                                <w:rPr>
                                  <w:rFonts w:ascii="Arial" w:hAnsi="Arial" w:cs="Arial"/>
                                </w:rPr>
                                <w:t>V</w:t>
                              </w:r>
                              <w:r>
                                <w:rPr>
                                  <w:rFonts w:ascii="Arial" w:hAnsi="Arial" w:cs="Arial" w:hint="eastAsia"/>
                                </w:rPr>
                                <w:t>IN</w:t>
                              </w:r>
                            </w:p>
                          </w:txbxContent>
                        </wps:txbx>
                        <wps:bodyPr rot="0" vert="horz" wrap="square" lIns="74295" tIns="81000" rIns="74295" bIns="8890" anchor="t" anchorCtr="0" upright="1">
                          <a:noAutofit/>
                        </wps:bodyPr>
                      </wps:wsp>
                      <wps:wsp>
                        <wps:cNvPr id="118" name="Rectangle 117"/>
                        <wps:cNvSpPr>
                          <a:spLocks noChangeArrowheads="1"/>
                        </wps:cNvSpPr>
                        <wps:spPr bwMode="auto">
                          <a:xfrm>
                            <a:off x="4974005" y="1085165"/>
                            <a:ext cx="1028700" cy="344805"/>
                          </a:xfrm>
                          <a:prstGeom prst="rect">
                            <a:avLst/>
                          </a:prstGeom>
                          <a:solidFill>
                            <a:srgbClr val="FFFFFF"/>
                          </a:solidFill>
                          <a:ln w="9525">
                            <a:solidFill>
                              <a:srgbClr val="000000"/>
                            </a:solidFill>
                            <a:miter lim="800000"/>
                            <a:headEnd/>
                            <a:tailEnd/>
                          </a:ln>
                        </wps:spPr>
                        <wps:txbx>
                          <w:txbxContent>
                            <w:p w14:paraId="25117A3A" w14:textId="77777777" w:rsidR="00174F95" w:rsidRPr="001D6FE2" w:rsidRDefault="00174F95" w:rsidP="00FE7736">
                              <w:pPr>
                                <w:spacing w:after="0"/>
                                <w:jc w:val="center"/>
                                <w:rPr>
                                  <w:rFonts w:ascii="Arial" w:hAnsi="Arial" w:cs="Arial"/>
                                </w:rPr>
                              </w:pPr>
                              <w:r>
                                <w:rPr>
                                  <w:rFonts w:ascii="Arial" w:hAnsi="Arial" w:cs="Arial"/>
                                </w:rPr>
                                <w:t>Memory</w:t>
                              </w:r>
                            </w:p>
                          </w:txbxContent>
                        </wps:txbx>
                        <wps:bodyPr rot="0" vert="horz" wrap="square" lIns="74295" tIns="73800" rIns="74295" bIns="8890" anchor="t" anchorCtr="0" upright="1">
                          <a:noAutofit/>
                        </wps:bodyPr>
                      </wps:wsp>
                      <wps:wsp>
                        <wps:cNvPr id="119" name="Line 118"/>
                        <wps:cNvCnPr>
                          <a:cxnSpLocks noChangeShapeType="1"/>
                          <a:stCxn id="117" idx="3"/>
                          <a:endCxn id="118" idx="1"/>
                        </wps:cNvCnPr>
                        <wps:spPr bwMode="auto">
                          <a:xfrm>
                            <a:off x="4552950" y="1257568"/>
                            <a:ext cx="4210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AutoShape 119"/>
                        <wps:cNvSpPr>
                          <a:spLocks/>
                        </wps:cNvSpPr>
                        <wps:spPr bwMode="auto">
                          <a:xfrm>
                            <a:off x="1316245" y="37101"/>
                            <a:ext cx="867994" cy="381924"/>
                          </a:xfrm>
                          <a:prstGeom prst="borderCallout1">
                            <a:avLst>
                              <a:gd name="adj1" fmla="val 50000"/>
                              <a:gd name="adj2" fmla="val 105306"/>
                              <a:gd name="adj3" fmla="val 311911"/>
                              <a:gd name="adj4" fmla="val 117438"/>
                            </a:avLst>
                          </a:prstGeom>
                          <a:solidFill>
                            <a:srgbClr val="FFFFFF"/>
                          </a:solidFill>
                          <a:ln w="9525">
                            <a:solidFill>
                              <a:srgbClr val="000000"/>
                            </a:solidFill>
                            <a:miter lim="800000"/>
                            <a:headEnd/>
                            <a:tailEnd/>
                          </a:ln>
                        </wps:spPr>
                        <wps:txbx>
                          <w:txbxContent>
                            <w:p w14:paraId="2C3E28D6" w14:textId="77777777" w:rsidR="00174F95" w:rsidRPr="00BE136D" w:rsidRDefault="00174F95" w:rsidP="00FE7736">
                              <w:pPr>
                                <w:spacing w:after="0"/>
                                <w:rPr>
                                  <w:rFonts w:ascii="Arial" w:hAnsi="Arial" w:cs="Arial"/>
                                </w:rPr>
                              </w:pPr>
                              <w:r w:rsidRPr="00E63303">
                                <w:rPr>
                                  <w:rFonts w:ascii="Arial" w:hAnsi="Arial" w:cs="Arial"/>
                                  <w:szCs w:val="18"/>
                                </w:rPr>
                                <w:t>RGB-888</w:t>
                              </w:r>
                              <w:r w:rsidRPr="0055335D">
                                <w:rPr>
                                  <w:rFonts w:ascii="Arial" w:hAnsi="Arial" w:cs="Arial"/>
                                </w:rPr>
                                <w:t xml:space="preserve"> </w:t>
                              </w:r>
                              <w:r>
                                <w:rPr>
                                  <w:rFonts w:ascii="Arial" w:hAnsi="Arial" w:cs="Arial"/>
                                </w:rPr>
                                <w:t>24</w:t>
                              </w:r>
                              <w:r w:rsidRPr="0055335D">
                                <w:rPr>
                                  <w:rFonts w:ascii="Arial" w:hAnsi="Arial" w:cs="Arial"/>
                                </w:rPr>
                                <w:t>-bit data</w:t>
                              </w:r>
                            </w:p>
                          </w:txbxContent>
                        </wps:txbx>
                        <wps:bodyPr rot="0" vert="horz" wrap="square" lIns="74295" tIns="8890" rIns="74295" bIns="8890" anchor="t" anchorCtr="0" upright="1">
                          <a:noAutofit/>
                        </wps:bodyPr>
                      </wps:wsp>
                      <wps:wsp>
                        <wps:cNvPr id="121" name="Rectangle 120"/>
                        <wps:cNvSpPr>
                          <a:spLocks noChangeArrowheads="1"/>
                        </wps:cNvSpPr>
                        <wps:spPr bwMode="auto">
                          <a:xfrm>
                            <a:off x="162231" y="1012421"/>
                            <a:ext cx="866775" cy="459740"/>
                          </a:xfrm>
                          <a:prstGeom prst="rect">
                            <a:avLst/>
                          </a:prstGeom>
                          <a:solidFill>
                            <a:srgbClr val="FFFFFF"/>
                          </a:solidFill>
                          <a:ln w="9525">
                            <a:solidFill>
                              <a:srgbClr val="000000"/>
                            </a:solidFill>
                            <a:miter lim="800000"/>
                            <a:headEnd/>
                            <a:tailEnd/>
                          </a:ln>
                        </wps:spPr>
                        <wps:txbx>
                          <w:txbxContent>
                            <w:p w14:paraId="1A535358" w14:textId="77777777" w:rsidR="00174F95" w:rsidRPr="001D6FE2" w:rsidRDefault="00174F95" w:rsidP="00FE7736">
                              <w:pPr>
                                <w:spacing w:after="0"/>
                                <w:rPr>
                                  <w:rFonts w:ascii="Arial" w:hAnsi="Arial" w:cs="Arial"/>
                                </w:rPr>
                              </w:pPr>
                              <w:r>
                                <w:rPr>
                                  <w:rFonts w:ascii="Arial" w:hAnsi="Arial" w:cs="Arial"/>
                                </w:rPr>
                                <w:t xml:space="preserve">HDMI </w:t>
                              </w:r>
                              <w:r w:rsidRPr="001D6FE2">
                                <w:rPr>
                                  <w:rFonts w:ascii="Arial" w:hAnsi="Arial" w:cs="Arial"/>
                                </w:rPr>
                                <w:t>Connector</w:t>
                              </w:r>
                            </w:p>
                          </w:txbxContent>
                        </wps:txbx>
                        <wps:bodyPr rot="0" vert="horz" wrap="square" lIns="74295" tIns="73800" rIns="74295" bIns="8890" anchor="t" anchorCtr="0" upright="1">
                          <a:noAutofit/>
                        </wps:bodyPr>
                      </wps:wsp>
                      <wps:wsp>
                        <wps:cNvPr id="124" name="AutoShape 121"/>
                        <wps:cNvSpPr>
                          <a:spLocks/>
                        </wps:cNvSpPr>
                        <wps:spPr bwMode="auto">
                          <a:xfrm>
                            <a:off x="162230" y="29211"/>
                            <a:ext cx="904569" cy="389814"/>
                          </a:xfrm>
                          <a:prstGeom prst="borderCallout1">
                            <a:avLst>
                              <a:gd name="adj1" fmla="val 33273"/>
                              <a:gd name="adj2" fmla="val 107741"/>
                              <a:gd name="adj3" fmla="val 301381"/>
                              <a:gd name="adj4" fmla="val 118536"/>
                            </a:avLst>
                          </a:prstGeom>
                          <a:solidFill>
                            <a:srgbClr val="FFFFFF"/>
                          </a:solidFill>
                          <a:ln w="9525">
                            <a:solidFill>
                              <a:srgbClr val="000000"/>
                            </a:solidFill>
                            <a:miter lim="800000"/>
                            <a:headEnd/>
                            <a:tailEnd/>
                          </a:ln>
                        </wps:spPr>
                        <wps:txbx>
                          <w:txbxContent>
                            <w:p w14:paraId="67EA8915" w14:textId="77777777" w:rsidR="00174F95" w:rsidRPr="00805BB4" w:rsidRDefault="00174F95" w:rsidP="00FE7736">
                              <w:pPr>
                                <w:spacing w:after="0"/>
                                <w:rPr>
                                  <w:rFonts w:ascii="Arial" w:hAnsi="Arial" w:cs="Arial"/>
                                </w:rPr>
                              </w:pPr>
                              <w:r>
                                <w:rPr>
                                  <w:rFonts w:ascii="Arial" w:hAnsi="Arial" w:cs="Arial"/>
                                </w:rPr>
                                <w:t>HD</w:t>
                              </w:r>
                              <w:r>
                                <w:rPr>
                                  <w:rFonts w:ascii="Arial" w:hAnsi="Arial" w:cs="Arial" w:hint="eastAsia"/>
                                </w:rPr>
                                <w:t xml:space="preserve"> </w:t>
                              </w:r>
                              <w:r>
                                <w:rPr>
                                  <w:rFonts w:ascii="Arial" w:hAnsi="Arial" w:cs="Arial"/>
                                </w:rPr>
                                <w:t>digital Signal</w:t>
                              </w:r>
                            </w:p>
                          </w:txbxContent>
                        </wps:txbx>
                        <wps:bodyPr rot="0" vert="horz" wrap="square" lIns="74295" tIns="8890" rIns="74295" bIns="8890" anchor="t" anchorCtr="0" upright="1">
                          <a:noAutofit/>
                        </wps:bodyPr>
                      </wps:wsp>
                      <wps:wsp>
                        <wps:cNvPr id="125" name="AutoShape 122"/>
                        <wps:cNvSpPr>
                          <a:spLocks/>
                        </wps:cNvSpPr>
                        <wps:spPr bwMode="auto">
                          <a:xfrm>
                            <a:off x="2831342" y="15558"/>
                            <a:ext cx="1637996" cy="600507"/>
                          </a:xfrm>
                          <a:prstGeom prst="borderCallout1">
                            <a:avLst>
                              <a:gd name="adj1" fmla="val 19889"/>
                              <a:gd name="adj2" fmla="val 106014"/>
                              <a:gd name="adj3" fmla="val 202698"/>
                              <a:gd name="adj4" fmla="val 116802"/>
                            </a:avLst>
                          </a:prstGeom>
                          <a:solidFill>
                            <a:srgbClr val="FFFFFF"/>
                          </a:solidFill>
                          <a:ln w="9525">
                            <a:solidFill>
                              <a:srgbClr val="000000"/>
                            </a:solidFill>
                            <a:miter lim="800000"/>
                            <a:headEnd/>
                            <a:tailEnd/>
                          </a:ln>
                        </wps:spPr>
                        <wps:txbx>
                          <w:txbxContent>
                            <w:p w14:paraId="4AC17FD4" w14:textId="77777777" w:rsidR="00174F95" w:rsidRPr="001D6FE2" w:rsidRDefault="00174F95" w:rsidP="00FE7736">
                              <w:pPr>
                                <w:spacing w:after="0"/>
                                <w:rPr>
                                  <w:rFonts w:ascii="Arial" w:hAnsi="Arial" w:cs="Arial"/>
                                  <w:lang w:eastAsia="ja-JP"/>
                                </w:rPr>
                              </w:pPr>
                              <w:r>
                                <w:rPr>
                                  <w:rFonts w:ascii="Arial" w:hAnsi="Arial" w:cs="Arial" w:hint="eastAsia"/>
                                </w:rPr>
                                <w:t>RGB565</w:t>
                              </w:r>
                              <w:r>
                                <w:rPr>
                                  <w:rFonts w:ascii="Arial" w:hAnsi="Arial" w:cs="Arial"/>
                                </w:rPr>
                                <w:t>, YUYV</w:t>
                              </w:r>
                              <w:r>
                                <w:rPr>
                                  <w:rFonts w:ascii="Arial" w:hAnsi="Arial" w:cs="Arial" w:hint="eastAsia"/>
                                </w:rPr>
                                <w:t>, UYVY</w:t>
                              </w:r>
                              <w:r>
                                <w:rPr>
                                  <w:rFonts w:ascii="Arial" w:hAnsi="Arial" w:cs="Arial"/>
                                </w:rPr>
                                <w:t>, ARGB1555</w:t>
                              </w:r>
                              <w:r>
                                <w:rPr>
                                  <w:rFonts w:ascii="Arial" w:hAnsi="Arial" w:cs="Arial" w:hint="eastAsia"/>
                                </w:rPr>
                                <w:t>, NV16</w:t>
                              </w:r>
                              <w:r>
                                <w:rPr>
                                  <w:rFonts w:ascii="Arial" w:hAnsi="Arial" w:cs="Arial"/>
                                  <w:lang w:eastAsia="ja-JP"/>
                                </w:rPr>
                                <w:t xml:space="preserve">, NV12, </w:t>
                              </w:r>
                              <w:r w:rsidRPr="00147A8A">
                                <w:rPr>
                                  <w:rFonts w:ascii="Arial" w:hAnsi="Arial" w:cs="Arial"/>
                                  <w:lang w:eastAsia="ja-JP"/>
                                </w:rPr>
                                <w:t>RGB888</w:t>
                              </w:r>
                              <w:r>
                                <w:rPr>
                                  <w:rFonts w:ascii="Arial" w:hAnsi="Arial" w:cs="Arial"/>
                                  <w:lang w:eastAsia="ja-JP"/>
                                </w:rPr>
                                <w:t>, ARGB8888</w:t>
                              </w:r>
                            </w:p>
                          </w:txbxContent>
                        </wps:txbx>
                        <wps:bodyPr rot="0" vert="horz" wrap="square" lIns="74295" tIns="8890" rIns="74295" bIns="8890" anchor="t" anchorCtr="0" upright="1">
                          <a:noAutofit/>
                        </wps:bodyPr>
                      </wps:wsp>
                      <wps:wsp>
                        <wps:cNvPr id="127" name="Line 113"/>
                        <wps:cNvCnPr>
                          <a:cxnSpLocks noChangeShapeType="1"/>
                          <a:stCxn id="115" idx="3"/>
                          <a:endCxn id="135" idx="1"/>
                        </wps:cNvCnPr>
                        <wps:spPr bwMode="auto">
                          <a:xfrm>
                            <a:off x="2216506" y="1246716"/>
                            <a:ext cx="301615" cy="32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Rectangle 114"/>
                        <wps:cNvSpPr>
                          <a:spLocks noChangeArrowheads="1"/>
                        </wps:cNvSpPr>
                        <wps:spPr bwMode="auto">
                          <a:xfrm>
                            <a:off x="2518121" y="956908"/>
                            <a:ext cx="721995" cy="586143"/>
                          </a:xfrm>
                          <a:prstGeom prst="rect">
                            <a:avLst/>
                          </a:prstGeom>
                          <a:solidFill>
                            <a:srgbClr val="FFFFFF"/>
                          </a:solidFill>
                          <a:ln w="9525">
                            <a:solidFill>
                              <a:srgbClr val="000000"/>
                            </a:solidFill>
                            <a:miter lim="800000"/>
                            <a:headEnd/>
                            <a:tailEnd/>
                          </a:ln>
                        </wps:spPr>
                        <wps:txbx>
                          <w:txbxContent>
                            <w:p w14:paraId="656A588B" w14:textId="77777777" w:rsidR="00174F95" w:rsidRDefault="00174F95" w:rsidP="004467F6">
                              <w:pPr>
                                <w:pStyle w:val="NormalWeb"/>
                                <w:overflowPunct w:val="0"/>
                                <w:spacing w:before="0" w:beforeAutospacing="0" w:after="0" w:afterAutospacing="0"/>
                                <w:rPr>
                                  <w:rFonts w:ascii="Arial" w:eastAsia="MS Mincho" w:hAnsi="Arial" w:cs="Arial"/>
                                  <w:sz w:val="20"/>
                                  <w:szCs w:val="20"/>
                                </w:rPr>
                              </w:pPr>
                              <w:r>
                                <w:rPr>
                                  <w:rFonts w:ascii="Arial" w:eastAsia="MS Mincho" w:hAnsi="Arial" w:cs="Arial"/>
                                  <w:sz w:val="20"/>
                                  <w:szCs w:val="20"/>
                                </w:rPr>
                                <w:t xml:space="preserve">MIPI </w:t>
                              </w:r>
                              <w:r w:rsidRPr="0063767B">
                                <w:rPr>
                                  <w:rFonts w:ascii="Arial" w:eastAsia="MS Mincho" w:hAnsi="Arial" w:cs="Arial"/>
                                  <w:sz w:val="20"/>
                                  <w:szCs w:val="20"/>
                                </w:rPr>
                                <w:t>CSI40</w:t>
                              </w:r>
                            </w:p>
                            <w:p w14:paraId="3BD3AD87" w14:textId="77777777" w:rsidR="00174F95" w:rsidRPr="0032518A" w:rsidRDefault="00174F95">
                              <w:pPr>
                                <w:pStyle w:val="NormalWeb"/>
                                <w:overflowPunct w:val="0"/>
                                <w:spacing w:before="0" w:beforeAutospacing="0" w:after="0" w:afterAutospacing="0"/>
                              </w:pPr>
                              <w:r>
                                <w:rPr>
                                  <w:rFonts w:ascii="Arial" w:eastAsia="MS Mincho" w:hAnsi="Arial" w:cs="Arial"/>
                                  <w:sz w:val="20"/>
                                  <w:szCs w:val="20"/>
                                </w:rPr>
                                <w:t>(2lane)</w:t>
                              </w:r>
                            </w:p>
                          </w:txbxContent>
                        </wps:txbx>
                        <wps:bodyPr rot="0" vert="horz" wrap="square" lIns="74295" tIns="70200" rIns="74295" bIns="889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0445F8E" id="_x0000_s1441" editas="canvas" style="position:absolute;margin-left:-8.2pt;margin-top:168.9pt;width:486.75pt;height:125.25pt;z-index:251698176;mso-position-horizontal-relative:margin" coordsize="61817,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">
                <v:shape id="_x0000_s1442" type="#_x0000_t75" style="position:absolute;width:61817;height:15906;visibility:visible;mso-wrap-style:square" stroked="t" strokeweight="1pt">
                  <v:fill o:detectmouseclick="t"/>
                  <v:path o:connecttype="none"/>
                </v:shape>
                <v:line id="Line 113" o:spid="_x0000_s1443" style="position:absolute;visibility:visible;mso-wrap-style:square" from="10290,12422" to="14945,12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">
                  <v:stroke endarrow="block"/>
                </v:line>
                <v:rect id="Rectangle 114" o:spid="_x0000_s1444" style="position:absolute;left:14945;top:9378;width:7220;height:6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">
                  <v:textbox inset="5.85pt,1.95mm,5.85pt,.7pt">
                    <w:txbxContent>
                      <w:p w14:paraId="73C14572" w14:textId="77777777" w:rsidR="00174F95" w:rsidRPr="001D6FE2" w:rsidRDefault="00174F95" w:rsidP="00FE7736">
                        <w:pPr>
                          <w:spacing w:after="0"/>
                          <w:rPr>
                            <w:rFonts w:ascii="Arial" w:hAnsi="Arial" w:cs="Arial"/>
                          </w:rPr>
                        </w:pPr>
                        <w:r>
                          <w:rPr>
                            <w:rFonts w:ascii="Arial" w:hAnsi="Arial" w:cs="Arial"/>
                          </w:rPr>
                          <w:t>HDMI</w:t>
                        </w:r>
                        <w:r w:rsidRPr="0032518A">
                          <w:rPr>
                            <w:rFonts w:ascii="Arial" w:hAnsi="Arial" w:cs="Arial"/>
                          </w:rPr>
                          <w:t xml:space="preserve"> Receiver AD</w:t>
                        </w:r>
                        <w:r>
                          <w:rPr>
                            <w:rFonts w:ascii="Arial" w:hAnsi="Arial" w:cs="Arial"/>
                          </w:rPr>
                          <w:t>V</w:t>
                        </w:r>
                        <w:r w:rsidRPr="0032518A">
                          <w:rPr>
                            <w:rFonts w:ascii="Arial" w:hAnsi="Arial" w:cs="Arial"/>
                          </w:rPr>
                          <w:t>7482</w:t>
                        </w:r>
                      </w:p>
                    </w:txbxContent>
                  </v:textbox>
                </v:rect>
                <v:line id="Line 115" o:spid="_x0000_s1445" style="position:absolute;visibility:visible;mso-wrap-style:square" from="32401,12499" to="37673,12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">
                  <v:stroke endarrow="block"/>
                </v:line>
                <v:rect id="Rectangle 116" o:spid="_x0000_s1446" style="position:absolute;left:37673;top:10851;width:7856;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">
                  <v:textbox inset="5.85pt,2.25mm,5.85pt,.7pt">
                    <w:txbxContent>
                      <w:p w14:paraId="7A140AD0" w14:textId="77777777" w:rsidR="00174F95" w:rsidRPr="001D6FE2" w:rsidRDefault="00174F95" w:rsidP="00FE7736">
                        <w:pPr>
                          <w:spacing w:after="0"/>
                          <w:jc w:val="center"/>
                          <w:rPr>
                            <w:rFonts w:ascii="Arial" w:hAnsi="Arial" w:cs="Arial"/>
                          </w:rPr>
                        </w:pPr>
                        <w:r w:rsidRPr="001D6FE2">
                          <w:rPr>
                            <w:rFonts w:ascii="Arial" w:hAnsi="Arial" w:cs="Arial"/>
                          </w:rPr>
                          <w:t>V</w:t>
                        </w:r>
                        <w:r>
                          <w:rPr>
                            <w:rFonts w:ascii="Arial" w:hAnsi="Arial" w:cs="Arial" w:hint="eastAsia"/>
                          </w:rPr>
                          <w:t>IN</w:t>
                        </w:r>
                      </w:p>
                    </w:txbxContent>
                  </v:textbox>
                </v:rect>
                <v:rect id="Rectangle 117" o:spid="_x0000_s1447" style="position:absolute;left:49740;top:10851;width:1028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">
                  <v:textbox inset="5.85pt,2.05mm,5.85pt,.7pt">
                    <w:txbxContent>
                      <w:p w14:paraId="25117A3A" w14:textId="77777777" w:rsidR="00174F95" w:rsidRPr="001D6FE2" w:rsidRDefault="00174F95" w:rsidP="00FE7736">
                        <w:pPr>
                          <w:spacing w:after="0"/>
                          <w:jc w:val="center"/>
                          <w:rPr>
                            <w:rFonts w:ascii="Arial" w:hAnsi="Arial" w:cs="Arial"/>
                          </w:rPr>
                        </w:pPr>
                        <w:r>
                          <w:rPr>
                            <w:rFonts w:ascii="Arial" w:hAnsi="Arial" w:cs="Arial"/>
                          </w:rPr>
                          <w:t>Memory</w:t>
                        </w:r>
                      </w:p>
                    </w:txbxContent>
                  </v:textbox>
                </v:rect>
                <v:line id="Line 118" o:spid="_x0000_s1448" style="position:absolute;visibility:visible;mso-wrap-style:square" from="45529,12575" to="49740,12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">
                  <v:stroke endarrow="block"/>
                </v:line>
                <v:shape id="AutoShape 119" o:spid="_x0000_s1449" type="#_x0000_t47" style="position:absolute;left:13162;top:371;width:8680;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" adj="25367,67373,22746,10800">
                  <v:textbox inset="5.85pt,.7pt,5.85pt,.7pt">
                    <w:txbxContent>
                      <w:p w14:paraId="2C3E28D6" w14:textId="77777777" w:rsidR="00174F95" w:rsidRPr="00BE136D" w:rsidRDefault="00174F95" w:rsidP="00FE7736">
                        <w:pPr>
                          <w:spacing w:after="0"/>
                          <w:rPr>
                            <w:rFonts w:ascii="Arial" w:hAnsi="Arial" w:cs="Arial"/>
                          </w:rPr>
                        </w:pPr>
                        <w:r w:rsidRPr="00E63303">
                          <w:rPr>
                            <w:rFonts w:ascii="Arial" w:hAnsi="Arial" w:cs="Arial"/>
                            <w:szCs w:val="18"/>
                          </w:rPr>
                          <w:t>RGB-888</w:t>
                        </w:r>
                        <w:r w:rsidRPr="0055335D">
                          <w:rPr>
                            <w:rFonts w:ascii="Arial" w:hAnsi="Arial" w:cs="Arial"/>
                          </w:rPr>
                          <w:t xml:space="preserve"> </w:t>
                        </w:r>
                        <w:r>
                          <w:rPr>
                            <w:rFonts w:ascii="Arial" w:hAnsi="Arial" w:cs="Arial"/>
                          </w:rPr>
                          <w:t>24</w:t>
                        </w:r>
                        <w:r w:rsidRPr="0055335D">
                          <w:rPr>
                            <w:rFonts w:ascii="Arial" w:hAnsi="Arial" w:cs="Arial"/>
                          </w:rPr>
                          <w:t>-bit data</w:t>
                        </w:r>
                      </w:p>
                    </w:txbxContent>
                  </v:textbox>
                  <o:callout v:ext="edit" minusx="t" minusy="t"/>
                </v:shape>
                <v:rect id="Rectangle 120" o:spid="_x0000_s1450" style="position:absolute;left:1622;top:10124;width:8668;height:4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">
                  <v:textbox inset="5.85pt,2.05mm,5.85pt,.7pt">
                    <w:txbxContent>
                      <w:p w14:paraId="1A535358" w14:textId="77777777" w:rsidR="00174F95" w:rsidRPr="001D6FE2" w:rsidRDefault="00174F95" w:rsidP="00FE7736">
                        <w:pPr>
                          <w:spacing w:after="0"/>
                          <w:rPr>
                            <w:rFonts w:ascii="Arial" w:hAnsi="Arial" w:cs="Arial"/>
                          </w:rPr>
                        </w:pPr>
                        <w:r>
                          <w:rPr>
                            <w:rFonts w:ascii="Arial" w:hAnsi="Arial" w:cs="Arial"/>
                          </w:rPr>
                          <w:t xml:space="preserve">HDMI </w:t>
                        </w:r>
                        <w:r w:rsidRPr="001D6FE2">
                          <w:rPr>
                            <w:rFonts w:ascii="Arial" w:hAnsi="Arial" w:cs="Arial"/>
                          </w:rPr>
                          <w:t>Connector</w:t>
                        </w:r>
                      </w:p>
                    </w:txbxContent>
                  </v:textbox>
                </v:rect>
                <v:shape id="AutoShape 121" o:spid="_x0000_s1451" type="#_x0000_t47" style="position:absolute;left:1622;top:292;width:9045;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" adj="25604,65098,23272,7187">
                  <v:textbox inset="5.85pt,.7pt,5.85pt,.7pt">
                    <w:txbxContent>
                      <w:p w14:paraId="67EA8915" w14:textId="77777777" w:rsidR="00174F95" w:rsidRPr="00805BB4" w:rsidRDefault="00174F95" w:rsidP="00FE7736">
                        <w:pPr>
                          <w:spacing w:after="0"/>
                          <w:rPr>
                            <w:rFonts w:ascii="Arial" w:hAnsi="Arial" w:cs="Arial"/>
                          </w:rPr>
                        </w:pPr>
                        <w:r>
                          <w:rPr>
                            <w:rFonts w:ascii="Arial" w:hAnsi="Arial" w:cs="Arial"/>
                          </w:rPr>
                          <w:t>HD</w:t>
                        </w:r>
                        <w:r>
                          <w:rPr>
                            <w:rFonts w:ascii="Arial" w:hAnsi="Arial" w:cs="Arial" w:hint="eastAsia"/>
                          </w:rPr>
                          <w:t xml:space="preserve"> </w:t>
                        </w:r>
                        <w:r>
                          <w:rPr>
                            <w:rFonts w:ascii="Arial" w:hAnsi="Arial" w:cs="Arial"/>
                          </w:rPr>
                          <w:t>digital Signal</w:t>
                        </w:r>
                      </w:p>
                    </w:txbxContent>
                  </v:textbox>
                  <o:callout v:ext="edit" minusx="t" minusy="t"/>
                </v:shape>
                <v:shape id="AutoShape 122" o:spid="_x0000_s1452" type="#_x0000_t47" style="position:absolute;left:28313;top:155;width:16380;height:6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" adj="25229,43783,22899,4296">
                  <v:textbox inset="5.85pt,.7pt,5.85pt,.7pt">
                    <w:txbxContent>
                      <w:p w14:paraId="4AC17FD4" w14:textId="77777777" w:rsidR="00174F95" w:rsidRPr="001D6FE2" w:rsidRDefault="00174F95" w:rsidP="00FE7736">
                        <w:pPr>
                          <w:spacing w:after="0"/>
                          <w:rPr>
                            <w:rFonts w:ascii="Arial" w:hAnsi="Arial" w:cs="Arial"/>
                            <w:lang w:eastAsia="ja-JP"/>
                          </w:rPr>
                        </w:pPr>
                        <w:r>
                          <w:rPr>
                            <w:rFonts w:ascii="Arial" w:hAnsi="Arial" w:cs="Arial" w:hint="eastAsia"/>
                          </w:rPr>
                          <w:t>RGB565</w:t>
                        </w:r>
                        <w:r>
                          <w:rPr>
                            <w:rFonts w:ascii="Arial" w:hAnsi="Arial" w:cs="Arial"/>
                          </w:rPr>
                          <w:t>, YUYV</w:t>
                        </w:r>
                        <w:r>
                          <w:rPr>
                            <w:rFonts w:ascii="Arial" w:hAnsi="Arial" w:cs="Arial" w:hint="eastAsia"/>
                          </w:rPr>
                          <w:t>, UYVY</w:t>
                        </w:r>
                        <w:r>
                          <w:rPr>
                            <w:rFonts w:ascii="Arial" w:hAnsi="Arial" w:cs="Arial"/>
                          </w:rPr>
                          <w:t>, ARGB1555</w:t>
                        </w:r>
                        <w:r>
                          <w:rPr>
                            <w:rFonts w:ascii="Arial" w:hAnsi="Arial" w:cs="Arial" w:hint="eastAsia"/>
                          </w:rPr>
                          <w:t>, NV16</w:t>
                        </w:r>
                        <w:r>
                          <w:rPr>
                            <w:rFonts w:ascii="Arial" w:hAnsi="Arial" w:cs="Arial"/>
                            <w:lang w:eastAsia="ja-JP"/>
                          </w:rPr>
                          <w:t xml:space="preserve">, NV12, </w:t>
                        </w:r>
                        <w:r w:rsidRPr="00147A8A">
                          <w:rPr>
                            <w:rFonts w:ascii="Arial" w:hAnsi="Arial" w:cs="Arial"/>
                            <w:lang w:eastAsia="ja-JP"/>
                          </w:rPr>
                          <w:t>RGB888</w:t>
                        </w:r>
                        <w:r>
                          <w:rPr>
                            <w:rFonts w:ascii="Arial" w:hAnsi="Arial" w:cs="Arial"/>
                            <w:lang w:eastAsia="ja-JP"/>
                          </w:rPr>
                          <w:t>, ARGB8888</w:t>
                        </w:r>
                      </w:p>
                    </w:txbxContent>
                  </v:textbox>
                  <o:callout v:ext="edit" minusx="t" minusy="t"/>
                </v:shape>
                <v:line id="Line 113" o:spid="_x0000_s1453" style="position:absolute;visibility:visible;mso-wrap-style:square" from="22165,12467" to="25181,12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">
                  <v:stroke endarrow="block"/>
                </v:line>
                <v:rect id="Rectangle 114" o:spid="_x0000_s1454" style="position:absolute;left:25181;top:9569;width:7220;height:5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">
                  <v:textbox inset="5.85pt,1.95mm,5.85pt,.7pt">
                    <w:txbxContent>
                      <w:p w14:paraId="656A588B" w14:textId="77777777" w:rsidR="00174F95" w:rsidRDefault="00174F95" w:rsidP="004467F6">
                        <w:pPr>
                          <w:pStyle w:val="NormalWeb"/>
                          <w:overflowPunct w:val="0"/>
                          <w:spacing w:before="0" w:beforeAutospacing="0" w:after="0" w:afterAutospacing="0"/>
                          <w:rPr>
                            <w:rFonts w:ascii="Arial" w:eastAsia="MS Mincho" w:hAnsi="Arial" w:cs="Arial"/>
                            <w:sz w:val="20"/>
                            <w:szCs w:val="20"/>
                          </w:rPr>
                        </w:pPr>
                        <w:r>
                          <w:rPr>
                            <w:rFonts w:ascii="Arial" w:eastAsia="MS Mincho" w:hAnsi="Arial" w:cs="Arial"/>
                            <w:sz w:val="20"/>
                            <w:szCs w:val="20"/>
                          </w:rPr>
                          <w:t xml:space="preserve">MIPI </w:t>
                        </w:r>
                        <w:r w:rsidRPr="0063767B">
                          <w:rPr>
                            <w:rFonts w:ascii="Arial" w:eastAsia="MS Mincho" w:hAnsi="Arial" w:cs="Arial"/>
                            <w:sz w:val="20"/>
                            <w:szCs w:val="20"/>
                          </w:rPr>
                          <w:t>CSI40</w:t>
                        </w:r>
                      </w:p>
                      <w:p w14:paraId="3BD3AD87" w14:textId="77777777" w:rsidR="00174F95" w:rsidRPr="0032518A" w:rsidRDefault="00174F95">
                        <w:pPr>
                          <w:pStyle w:val="NormalWeb"/>
                          <w:overflowPunct w:val="0"/>
                          <w:spacing w:before="0" w:beforeAutospacing="0" w:after="0" w:afterAutospacing="0"/>
                        </w:pPr>
                        <w:r>
                          <w:rPr>
                            <w:rFonts w:ascii="Arial" w:eastAsia="MS Mincho" w:hAnsi="Arial" w:cs="Arial"/>
                            <w:sz w:val="20"/>
                            <w:szCs w:val="20"/>
                          </w:rPr>
                          <w:t>(2lane)</w:t>
                        </w:r>
                      </w:p>
                    </w:txbxContent>
                  </v:textbox>
                </v:rect>
                <w10:wrap type="topAndBottom" anchorx="margin"/>
              </v:group>
            </w:pict>
          </mc:Fallback>
        </mc:AlternateContent>
      </w:r>
      <w:r w:rsidR="00FE7736" w:rsidRPr="002940CB">
        <w:rPr>
          <w:sz w:val="20"/>
          <w:szCs w:val="20"/>
        </w:rPr>
        <w:t xml:space="preserve">Figure </w:t>
      </w:r>
      <w:r w:rsidR="00FE7736" w:rsidRPr="002940CB">
        <w:fldChar w:fldCharType="begin"/>
      </w:r>
      <w:r w:rsidR="00FE7736" w:rsidRPr="002940CB">
        <w:rPr>
          <w:sz w:val="20"/>
          <w:szCs w:val="20"/>
        </w:rPr>
        <w:instrText xml:space="preserve"> STYLEREF 1 \s </w:instrText>
      </w:r>
      <w:r w:rsidR="00FE7736" w:rsidRPr="002940CB">
        <w:fldChar w:fldCharType="separate"/>
      </w:r>
      <w:r w:rsidR="00E32B0C">
        <w:rPr>
          <w:noProof/>
          <w:sz w:val="20"/>
          <w:szCs w:val="20"/>
        </w:rPr>
        <w:t>4</w:t>
      </w:r>
      <w:r w:rsidR="00FE7736" w:rsidRPr="002940CB">
        <w:fldChar w:fldCharType="end"/>
      </w:r>
      <w:r w:rsidR="00FE7736" w:rsidRPr="002940CB">
        <w:rPr>
          <w:sz w:val="20"/>
          <w:szCs w:val="20"/>
        </w:rPr>
        <w:t>.</w:t>
      </w:r>
      <w:r w:rsidR="00FE7736" w:rsidRPr="002940CB">
        <w:fldChar w:fldCharType="begin"/>
      </w:r>
      <w:r w:rsidR="00FE7736" w:rsidRPr="002940CB">
        <w:rPr>
          <w:sz w:val="20"/>
          <w:szCs w:val="20"/>
        </w:rPr>
        <w:instrText xml:space="preserve"> SEQ Figure \* ARABIC \s 1 </w:instrText>
      </w:r>
      <w:r w:rsidR="00FE7736" w:rsidRPr="002940CB">
        <w:fldChar w:fldCharType="separate"/>
      </w:r>
      <w:r w:rsidR="00E32B0C">
        <w:rPr>
          <w:noProof/>
          <w:sz w:val="20"/>
          <w:szCs w:val="20"/>
        </w:rPr>
        <w:t>3</w:t>
      </w:r>
      <w:r w:rsidR="00FE7736" w:rsidRPr="002940CB">
        <w:fldChar w:fldCharType="end"/>
      </w:r>
      <w:r w:rsidR="00FE7736" w:rsidRPr="002940CB">
        <w:rPr>
          <w:rFonts w:hint="eastAsia"/>
          <w:sz w:val="20"/>
          <w:szCs w:val="20"/>
          <w:lang w:eastAsia="ja-JP"/>
        </w:rPr>
        <w:tab/>
        <w:t xml:space="preserve">Flow of analog data (R-Car </w:t>
      </w:r>
      <w:r w:rsidR="00FE7736">
        <w:rPr>
          <w:rFonts w:hint="eastAsia"/>
          <w:sz w:val="20"/>
          <w:szCs w:val="20"/>
          <w:lang w:eastAsia="ja-JP"/>
        </w:rPr>
        <w:t>E</w:t>
      </w:r>
      <w:r w:rsidR="00FE7736">
        <w:rPr>
          <w:sz w:val="20"/>
          <w:szCs w:val="20"/>
          <w:lang w:eastAsia="ja-JP"/>
        </w:rPr>
        <w:t xml:space="preserve">3 and </w:t>
      </w:r>
      <w:r w:rsidR="00FE7736">
        <w:rPr>
          <w:rFonts w:hint="eastAsia"/>
          <w:sz w:val="20"/>
          <w:szCs w:val="20"/>
          <w:lang w:eastAsia="ja-JP"/>
        </w:rPr>
        <w:t>Ebisu</w:t>
      </w:r>
      <w:r w:rsidR="00FE7736">
        <w:rPr>
          <w:sz w:val="20"/>
          <w:szCs w:val="20"/>
          <w:lang w:eastAsia="ja-JP"/>
        </w:rPr>
        <w:t xml:space="preserve"> board</w:t>
      </w:r>
      <w:r w:rsidR="00FE7736" w:rsidRPr="002940CB">
        <w:rPr>
          <w:rFonts w:hint="eastAsia"/>
          <w:sz w:val="20"/>
          <w:szCs w:val="20"/>
          <w:lang w:eastAsia="ja-JP"/>
        </w:rPr>
        <w:t>)</w:t>
      </w:r>
    </w:p>
    <w:p w14:paraId="2E8F5A15" w14:textId="21FFB4A7" w:rsidR="00FE7736" w:rsidRDefault="00FE7736" w:rsidP="00FE7736">
      <w:pPr>
        <w:pStyle w:val="Caption"/>
        <w:spacing w:before="240"/>
        <w:rPr>
          <w:sz w:val="20"/>
          <w:szCs w:val="20"/>
          <w:lang w:eastAsia="ja-JP"/>
        </w:rPr>
      </w:pPr>
      <w:r w:rsidRPr="002940CB">
        <w:rPr>
          <w:sz w:val="20"/>
          <w:szCs w:val="20"/>
        </w:rPr>
        <w:t xml:space="preserve">Figure </w:t>
      </w:r>
      <w:r w:rsidRPr="002940CB">
        <w:rPr>
          <w:sz w:val="20"/>
          <w:szCs w:val="20"/>
        </w:rPr>
        <w:fldChar w:fldCharType="begin"/>
      </w:r>
      <w:r w:rsidRPr="002940CB">
        <w:rPr>
          <w:sz w:val="20"/>
          <w:szCs w:val="20"/>
        </w:rPr>
        <w:instrText xml:space="preserve"> STYLEREF 1 \s </w:instrText>
      </w:r>
      <w:r w:rsidRPr="002940CB">
        <w:rPr>
          <w:sz w:val="20"/>
          <w:szCs w:val="20"/>
        </w:rPr>
        <w:fldChar w:fldCharType="separate"/>
      </w:r>
      <w:r w:rsidR="00E32B0C">
        <w:rPr>
          <w:noProof/>
          <w:sz w:val="20"/>
          <w:szCs w:val="20"/>
        </w:rPr>
        <w:t>4</w:t>
      </w:r>
      <w:r w:rsidRPr="002940CB">
        <w:rPr>
          <w:sz w:val="20"/>
          <w:szCs w:val="20"/>
        </w:rPr>
        <w:fldChar w:fldCharType="end"/>
      </w:r>
      <w:r w:rsidRPr="002940CB">
        <w:rPr>
          <w:sz w:val="20"/>
          <w:szCs w:val="20"/>
        </w:rPr>
        <w:t>.</w:t>
      </w:r>
      <w:r w:rsidRPr="002940CB">
        <w:rPr>
          <w:sz w:val="20"/>
          <w:szCs w:val="20"/>
        </w:rPr>
        <w:fldChar w:fldCharType="begin"/>
      </w:r>
      <w:r w:rsidRPr="002940CB">
        <w:rPr>
          <w:sz w:val="20"/>
          <w:szCs w:val="20"/>
        </w:rPr>
        <w:instrText xml:space="preserve"> SEQ Figure \* ARABIC \s 1 </w:instrText>
      </w:r>
      <w:r w:rsidRPr="002940CB">
        <w:rPr>
          <w:sz w:val="20"/>
          <w:szCs w:val="20"/>
        </w:rPr>
        <w:fldChar w:fldCharType="separate"/>
      </w:r>
      <w:r w:rsidR="00E32B0C">
        <w:rPr>
          <w:noProof/>
          <w:sz w:val="20"/>
          <w:szCs w:val="20"/>
        </w:rPr>
        <w:t>4</w:t>
      </w:r>
      <w:r w:rsidRPr="002940CB">
        <w:rPr>
          <w:sz w:val="20"/>
          <w:szCs w:val="20"/>
        </w:rPr>
        <w:fldChar w:fldCharType="end"/>
      </w:r>
      <w:r w:rsidRPr="002940CB">
        <w:rPr>
          <w:rFonts w:hint="eastAsia"/>
          <w:sz w:val="20"/>
          <w:szCs w:val="20"/>
          <w:lang w:eastAsia="ja-JP"/>
        </w:rPr>
        <w:tab/>
        <w:t xml:space="preserve">Flow of digital data (R-Car </w:t>
      </w:r>
      <w:r>
        <w:rPr>
          <w:rFonts w:hint="eastAsia"/>
          <w:sz w:val="20"/>
          <w:szCs w:val="20"/>
          <w:lang w:eastAsia="ja-JP"/>
        </w:rPr>
        <w:t>E</w:t>
      </w:r>
      <w:r>
        <w:rPr>
          <w:sz w:val="20"/>
          <w:szCs w:val="20"/>
          <w:lang w:eastAsia="ja-JP"/>
        </w:rPr>
        <w:t>3</w:t>
      </w:r>
      <w:r>
        <w:rPr>
          <w:rFonts w:hint="eastAsia"/>
          <w:sz w:val="20"/>
          <w:szCs w:val="20"/>
          <w:lang w:eastAsia="ja-JP"/>
        </w:rPr>
        <w:t xml:space="preserve"> </w:t>
      </w:r>
      <w:r>
        <w:rPr>
          <w:sz w:val="20"/>
          <w:szCs w:val="20"/>
          <w:lang w:eastAsia="ja-JP"/>
        </w:rPr>
        <w:t>and Ebisu board</w:t>
      </w:r>
      <w:r w:rsidRPr="002940CB">
        <w:rPr>
          <w:rFonts w:hint="eastAsia"/>
          <w:sz w:val="20"/>
          <w:szCs w:val="20"/>
          <w:lang w:eastAsia="ja-JP"/>
        </w:rPr>
        <w:t>)</w:t>
      </w:r>
    </w:p>
    <w:p w14:paraId="631EA78C" w14:textId="18F9335C" w:rsidR="00273FED" w:rsidRDefault="00273FED" w:rsidP="00273FED">
      <w:pPr>
        <w:rPr>
          <w:lang w:eastAsia="ja-JP"/>
        </w:rPr>
      </w:pPr>
    </w:p>
    <w:p w14:paraId="2B341283" w14:textId="77777777" w:rsidR="00273FED" w:rsidRPr="001C1815" w:rsidRDefault="00273FED" w:rsidP="009F7AC1">
      <w:pPr>
        <w:rPr>
          <w:lang w:eastAsia="ja-JP"/>
        </w:rPr>
      </w:pPr>
    </w:p>
    <w:p w14:paraId="0F365446" w14:textId="728B53C0" w:rsidR="00272797" w:rsidRPr="002940CB" w:rsidRDefault="00273FED" w:rsidP="009F7AC1">
      <w:pPr>
        <w:pStyle w:val="Caption"/>
        <w:spacing w:before="240"/>
        <w:ind w:firstLineChars="100" w:firstLine="210"/>
        <w:rPr>
          <w:sz w:val="20"/>
          <w:szCs w:val="20"/>
          <w:lang w:eastAsia="ja-JP"/>
        </w:rPr>
      </w:pPr>
      <w:r w:rsidRPr="00DA26E5">
        <w:rPr>
          <w:b w:val="0"/>
          <w:bCs w:val="0"/>
          <w:noProof/>
        </w:rPr>
        <w:lastRenderedPageBreak/>
        <mc:AlternateContent>
          <mc:Choice Requires="wpc">
            <w:drawing>
              <wp:anchor distT="0" distB="0" distL="114300" distR="114300" simplePos="0" relativeHeight="251719680" behindDoc="0" locked="0" layoutInCell="1" allowOverlap="1" wp14:anchorId="1C73A4F3" wp14:editId="6A1EC289">
                <wp:simplePos x="0" y="0"/>
                <wp:positionH relativeFrom="margin">
                  <wp:align>right</wp:align>
                </wp:positionH>
                <wp:positionV relativeFrom="paragraph">
                  <wp:posOffset>95741</wp:posOffset>
                </wp:positionV>
                <wp:extent cx="6181725" cy="1724025"/>
                <wp:effectExtent l="0" t="0" r="28575" b="28575"/>
                <wp:wrapTopAndBottom/>
                <wp:docPr id="8767" name="キャンバス 87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s:wsp>
                        <wps:cNvPr id="495" name="Line 113"/>
                        <wps:cNvCnPr>
                          <a:cxnSpLocks noChangeShapeType="1"/>
                        </wps:cNvCnPr>
                        <wps:spPr bwMode="auto">
                          <a:xfrm>
                            <a:off x="1029006" y="1328015"/>
                            <a:ext cx="465504" cy="10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6" name="Rectangle 114"/>
                        <wps:cNvSpPr>
                          <a:spLocks noChangeArrowheads="1"/>
                        </wps:cNvSpPr>
                        <wps:spPr bwMode="auto">
                          <a:xfrm>
                            <a:off x="1494510" y="1016758"/>
                            <a:ext cx="1446200" cy="624539"/>
                          </a:xfrm>
                          <a:prstGeom prst="rect">
                            <a:avLst/>
                          </a:prstGeom>
                          <a:solidFill>
                            <a:srgbClr val="FFFFFF"/>
                          </a:solidFill>
                          <a:ln w="9525">
                            <a:solidFill>
                              <a:srgbClr val="000000"/>
                            </a:solidFill>
                            <a:miter lim="800000"/>
                            <a:headEnd/>
                            <a:tailEnd/>
                          </a:ln>
                        </wps:spPr>
                        <wps:txbx>
                          <w:txbxContent>
                            <w:p w14:paraId="734F1C97" w14:textId="77777777" w:rsidR="00174F95" w:rsidRDefault="00174F95" w:rsidP="00272797">
                              <w:pPr>
                                <w:spacing w:after="0"/>
                                <w:rPr>
                                  <w:rFonts w:ascii="Arial" w:hAnsi="Arial" w:cs="Arial"/>
                                </w:rPr>
                              </w:pPr>
                              <w:r>
                                <w:rPr>
                                  <w:rFonts w:ascii="Arial" w:hAnsi="Arial" w:cs="Arial"/>
                                </w:rPr>
                                <w:t>Video Processor</w:t>
                              </w:r>
                            </w:p>
                            <w:p w14:paraId="3D08B0A9" w14:textId="77777777" w:rsidR="00174F95" w:rsidRPr="001D6FE2" w:rsidRDefault="00174F95" w:rsidP="00272797">
                              <w:pPr>
                                <w:spacing w:after="0"/>
                                <w:rPr>
                                  <w:rFonts w:ascii="Arial" w:hAnsi="Arial" w:cs="Arial"/>
                                </w:rPr>
                              </w:pPr>
                              <w:r w:rsidRPr="0032518A">
                                <w:rPr>
                                  <w:rFonts w:ascii="Arial" w:hAnsi="Arial" w:cs="Arial"/>
                                </w:rPr>
                                <w:t>AD</w:t>
                              </w:r>
                              <w:r>
                                <w:rPr>
                                  <w:rFonts w:ascii="Arial" w:hAnsi="Arial" w:cs="Arial"/>
                                </w:rPr>
                                <w:t>V</w:t>
                              </w:r>
                              <w:r w:rsidRPr="0032518A">
                                <w:rPr>
                                  <w:rFonts w:ascii="Arial" w:hAnsi="Arial" w:cs="Arial"/>
                                </w:rPr>
                                <w:t>7</w:t>
                              </w:r>
                              <w:r>
                                <w:rPr>
                                  <w:rFonts w:ascii="Arial" w:hAnsi="Arial" w:cs="Arial"/>
                                </w:rPr>
                                <w:t>180</w:t>
                              </w:r>
                            </w:p>
                          </w:txbxContent>
                        </wps:txbx>
                        <wps:bodyPr rot="0" vert="horz" wrap="square" lIns="74295" tIns="70200" rIns="74295" bIns="8890" anchor="t" anchorCtr="0" upright="1">
                          <a:noAutofit/>
                        </wps:bodyPr>
                      </wps:wsp>
                      <wps:wsp>
                        <wps:cNvPr id="8736" name="Line 115"/>
                        <wps:cNvCnPr>
                          <a:cxnSpLocks noChangeShapeType="1"/>
                        </wps:cNvCnPr>
                        <wps:spPr bwMode="auto">
                          <a:xfrm>
                            <a:off x="2955340" y="1343292"/>
                            <a:ext cx="8119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37" name="Rectangle 116"/>
                        <wps:cNvSpPr>
                          <a:spLocks noChangeArrowheads="1"/>
                        </wps:cNvSpPr>
                        <wps:spPr bwMode="auto">
                          <a:xfrm>
                            <a:off x="3767328" y="1170889"/>
                            <a:ext cx="785622" cy="344805"/>
                          </a:xfrm>
                          <a:prstGeom prst="rect">
                            <a:avLst/>
                          </a:prstGeom>
                          <a:solidFill>
                            <a:srgbClr val="FFFFFF"/>
                          </a:solidFill>
                          <a:ln w="9525">
                            <a:solidFill>
                              <a:srgbClr val="000000"/>
                            </a:solidFill>
                            <a:miter lim="800000"/>
                            <a:headEnd/>
                            <a:tailEnd/>
                          </a:ln>
                        </wps:spPr>
                        <wps:txbx>
                          <w:txbxContent>
                            <w:p w14:paraId="116E1B24" w14:textId="77777777" w:rsidR="00174F95" w:rsidRPr="001D6FE2" w:rsidRDefault="00174F95" w:rsidP="00272797">
                              <w:pPr>
                                <w:spacing w:after="0"/>
                                <w:jc w:val="center"/>
                                <w:rPr>
                                  <w:rFonts w:ascii="Arial" w:hAnsi="Arial" w:cs="Arial"/>
                                </w:rPr>
                              </w:pPr>
                              <w:r w:rsidRPr="001D6FE2">
                                <w:rPr>
                                  <w:rFonts w:ascii="Arial" w:hAnsi="Arial" w:cs="Arial"/>
                                </w:rPr>
                                <w:t>V</w:t>
                              </w:r>
                              <w:r>
                                <w:rPr>
                                  <w:rFonts w:ascii="Arial" w:hAnsi="Arial" w:cs="Arial" w:hint="eastAsia"/>
                                </w:rPr>
                                <w:t>IN</w:t>
                              </w:r>
                            </w:p>
                          </w:txbxContent>
                        </wps:txbx>
                        <wps:bodyPr rot="0" vert="horz" wrap="square" lIns="74295" tIns="81000" rIns="74295" bIns="8890" anchor="t" anchorCtr="0" upright="1">
                          <a:noAutofit/>
                        </wps:bodyPr>
                      </wps:wsp>
                      <wps:wsp>
                        <wps:cNvPr id="8738" name="Rectangle 117"/>
                        <wps:cNvSpPr>
                          <a:spLocks noChangeArrowheads="1"/>
                        </wps:cNvSpPr>
                        <wps:spPr bwMode="auto">
                          <a:xfrm>
                            <a:off x="4974005" y="1170889"/>
                            <a:ext cx="1028700" cy="344805"/>
                          </a:xfrm>
                          <a:prstGeom prst="rect">
                            <a:avLst/>
                          </a:prstGeom>
                          <a:solidFill>
                            <a:srgbClr val="FFFFFF"/>
                          </a:solidFill>
                          <a:ln w="9525">
                            <a:solidFill>
                              <a:srgbClr val="000000"/>
                            </a:solidFill>
                            <a:miter lim="800000"/>
                            <a:headEnd/>
                            <a:tailEnd/>
                          </a:ln>
                        </wps:spPr>
                        <wps:txbx>
                          <w:txbxContent>
                            <w:p w14:paraId="4813DC17" w14:textId="77777777" w:rsidR="00174F95" w:rsidRPr="001D6FE2" w:rsidRDefault="00174F95" w:rsidP="00272797">
                              <w:pPr>
                                <w:spacing w:after="0"/>
                                <w:jc w:val="center"/>
                                <w:rPr>
                                  <w:rFonts w:ascii="Arial" w:hAnsi="Arial" w:cs="Arial"/>
                                </w:rPr>
                              </w:pPr>
                              <w:r>
                                <w:rPr>
                                  <w:rFonts w:ascii="Arial" w:hAnsi="Arial" w:cs="Arial"/>
                                </w:rPr>
                                <w:t>Memory</w:t>
                              </w:r>
                            </w:p>
                          </w:txbxContent>
                        </wps:txbx>
                        <wps:bodyPr rot="0" vert="horz" wrap="square" lIns="74295" tIns="73800" rIns="74295" bIns="8890" anchor="t" anchorCtr="0" upright="1">
                          <a:noAutofit/>
                        </wps:bodyPr>
                      </wps:wsp>
                      <wps:wsp>
                        <wps:cNvPr id="8739" name="Line 118"/>
                        <wps:cNvCnPr>
                          <a:cxnSpLocks noChangeShapeType="1"/>
                        </wps:cNvCnPr>
                        <wps:spPr bwMode="auto">
                          <a:xfrm>
                            <a:off x="4552950" y="1343292"/>
                            <a:ext cx="4210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40" name="AutoShape 119"/>
                        <wps:cNvSpPr>
                          <a:spLocks/>
                        </wps:cNvSpPr>
                        <wps:spPr bwMode="auto">
                          <a:xfrm>
                            <a:off x="1297305" y="114935"/>
                            <a:ext cx="867994" cy="353237"/>
                          </a:xfrm>
                          <a:prstGeom prst="borderCallout1">
                            <a:avLst>
                              <a:gd name="adj1" fmla="val 50000"/>
                              <a:gd name="adj2" fmla="val 105306"/>
                              <a:gd name="adj3" fmla="val 340940"/>
                              <a:gd name="adj4" fmla="val 236998"/>
                            </a:avLst>
                          </a:prstGeom>
                          <a:solidFill>
                            <a:srgbClr val="FFFFFF"/>
                          </a:solidFill>
                          <a:ln w="9525">
                            <a:solidFill>
                              <a:srgbClr val="000000"/>
                            </a:solidFill>
                            <a:miter lim="800000"/>
                            <a:headEnd/>
                            <a:tailEnd/>
                          </a:ln>
                        </wps:spPr>
                        <wps:txbx>
                          <w:txbxContent>
                            <w:p w14:paraId="3CEF380C" w14:textId="77777777" w:rsidR="00174F95" w:rsidRPr="001D6FE2" w:rsidRDefault="00174F95" w:rsidP="00272797">
                              <w:pPr>
                                <w:spacing w:after="0"/>
                                <w:rPr>
                                  <w:rFonts w:ascii="Arial" w:hAnsi="Arial" w:cs="Arial"/>
                                </w:rPr>
                              </w:pPr>
                              <w:r w:rsidRPr="0032518A">
                                <w:rPr>
                                  <w:rFonts w:ascii="Arial" w:hAnsi="Arial" w:cs="Arial"/>
                                </w:rPr>
                                <w:t>Y</w:t>
                              </w:r>
                              <w:r>
                                <w:rPr>
                                  <w:rFonts w:ascii="Arial" w:hAnsi="Arial" w:cs="Arial"/>
                                </w:rPr>
                                <w:t>CbCr</w:t>
                              </w:r>
                              <w:r w:rsidRPr="0032518A">
                                <w:rPr>
                                  <w:rFonts w:ascii="Arial" w:hAnsi="Arial" w:cs="Arial"/>
                                </w:rPr>
                                <w:t>422 8-bit data</w:t>
                              </w:r>
                            </w:p>
                          </w:txbxContent>
                        </wps:txbx>
                        <wps:bodyPr rot="0" vert="horz" wrap="square" lIns="74295" tIns="8890" rIns="74295" bIns="8890" anchor="t" anchorCtr="0" upright="1">
                          <a:noAutofit/>
                        </wps:bodyPr>
                      </wps:wsp>
                      <wps:wsp>
                        <wps:cNvPr id="8741" name="Rectangle 120"/>
                        <wps:cNvSpPr>
                          <a:spLocks noChangeArrowheads="1"/>
                        </wps:cNvSpPr>
                        <wps:spPr bwMode="auto">
                          <a:xfrm>
                            <a:off x="162231" y="1098145"/>
                            <a:ext cx="866775" cy="459740"/>
                          </a:xfrm>
                          <a:prstGeom prst="rect">
                            <a:avLst/>
                          </a:prstGeom>
                          <a:solidFill>
                            <a:srgbClr val="FFFFFF"/>
                          </a:solidFill>
                          <a:ln w="9525">
                            <a:solidFill>
                              <a:srgbClr val="000000"/>
                            </a:solidFill>
                            <a:miter lim="800000"/>
                            <a:headEnd/>
                            <a:tailEnd/>
                          </a:ln>
                        </wps:spPr>
                        <wps:txbx>
                          <w:txbxContent>
                            <w:p w14:paraId="4045E818" w14:textId="77777777" w:rsidR="00174F95" w:rsidRPr="001D6FE2" w:rsidRDefault="00174F95" w:rsidP="00272797">
                              <w:pPr>
                                <w:spacing w:after="0"/>
                                <w:rPr>
                                  <w:rFonts w:ascii="Arial" w:hAnsi="Arial" w:cs="Arial"/>
                                </w:rPr>
                              </w:pPr>
                              <w:r w:rsidRPr="001D6FE2">
                                <w:rPr>
                                  <w:rFonts w:ascii="Arial" w:hAnsi="Arial" w:cs="Arial"/>
                                </w:rPr>
                                <w:t>RCA Connector</w:t>
                              </w:r>
                            </w:p>
                          </w:txbxContent>
                        </wps:txbx>
                        <wps:bodyPr rot="0" vert="horz" wrap="square" lIns="74295" tIns="73800" rIns="74295" bIns="8890" anchor="t" anchorCtr="0" upright="1">
                          <a:noAutofit/>
                        </wps:bodyPr>
                      </wps:wsp>
                      <wps:wsp>
                        <wps:cNvPr id="8742" name="AutoShape 121"/>
                        <wps:cNvSpPr>
                          <a:spLocks/>
                        </wps:cNvSpPr>
                        <wps:spPr bwMode="auto">
                          <a:xfrm>
                            <a:off x="82550" y="114935"/>
                            <a:ext cx="984250" cy="376385"/>
                          </a:xfrm>
                          <a:prstGeom prst="borderCallout1">
                            <a:avLst>
                              <a:gd name="adj1" fmla="val 33273"/>
                              <a:gd name="adj2" fmla="val 107741"/>
                              <a:gd name="adj3" fmla="val 313217"/>
                              <a:gd name="adj4" fmla="val 119826"/>
                            </a:avLst>
                          </a:prstGeom>
                          <a:solidFill>
                            <a:srgbClr val="FFFFFF"/>
                          </a:solidFill>
                          <a:ln w="9525">
                            <a:solidFill>
                              <a:srgbClr val="000000"/>
                            </a:solidFill>
                            <a:miter lim="800000"/>
                            <a:headEnd/>
                            <a:tailEnd/>
                          </a:ln>
                        </wps:spPr>
                        <wps:txbx>
                          <w:txbxContent>
                            <w:p w14:paraId="54E5C259" w14:textId="77777777" w:rsidR="00174F95" w:rsidRPr="00805BB4" w:rsidRDefault="00174F95" w:rsidP="00272797">
                              <w:pPr>
                                <w:spacing w:after="0"/>
                                <w:rPr>
                                  <w:rFonts w:ascii="Arial" w:hAnsi="Arial" w:cs="Arial"/>
                                </w:rPr>
                              </w:pPr>
                              <w:r w:rsidRPr="00805BB4">
                                <w:rPr>
                                  <w:rFonts w:ascii="Arial" w:hAnsi="Arial" w:cs="Arial"/>
                                </w:rPr>
                                <w:t>NTSC</w:t>
                              </w:r>
                              <w:r>
                                <w:rPr>
                                  <w:rFonts w:ascii="Arial" w:hAnsi="Arial" w:cs="Arial"/>
                                </w:rPr>
                                <w:t xml:space="preserve"> / PAL</w:t>
                              </w:r>
                              <w:r>
                                <w:rPr>
                                  <w:rFonts w:ascii="Arial" w:hAnsi="Arial" w:cs="Arial" w:hint="eastAsia"/>
                                </w:rPr>
                                <w:t xml:space="preserve"> </w:t>
                              </w:r>
                              <w:r>
                                <w:rPr>
                                  <w:rFonts w:ascii="Arial" w:hAnsi="Arial" w:cs="Arial"/>
                                </w:rPr>
                                <w:t>Signal</w:t>
                              </w:r>
                            </w:p>
                          </w:txbxContent>
                        </wps:txbx>
                        <wps:bodyPr rot="0" vert="horz" wrap="square" lIns="74295" tIns="8890" rIns="74295" bIns="8890" anchor="t" anchorCtr="0" upright="1">
                          <a:noAutofit/>
                        </wps:bodyPr>
                      </wps:wsp>
                      <wps:wsp>
                        <wps:cNvPr id="8743" name="AutoShape 122"/>
                        <wps:cNvSpPr>
                          <a:spLocks/>
                        </wps:cNvSpPr>
                        <wps:spPr bwMode="auto">
                          <a:xfrm>
                            <a:off x="2831342" y="118205"/>
                            <a:ext cx="1676096" cy="603859"/>
                          </a:xfrm>
                          <a:prstGeom prst="borderCallout1">
                            <a:avLst>
                              <a:gd name="adj1" fmla="val 19889"/>
                              <a:gd name="adj2" fmla="val 106014"/>
                              <a:gd name="adj3" fmla="val 198610"/>
                              <a:gd name="adj4" fmla="val 114398"/>
                            </a:avLst>
                          </a:prstGeom>
                          <a:solidFill>
                            <a:srgbClr val="FFFFFF"/>
                          </a:solidFill>
                          <a:ln w="9525">
                            <a:solidFill>
                              <a:srgbClr val="000000"/>
                            </a:solidFill>
                            <a:miter lim="800000"/>
                            <a:headEnd/>
                            <a:tailEnd/>
                          </a:ln>
                        </wps:spPr>
                        <wps:txbx>
                          <w:txbxContent>
                            <w:p w14:paraId="0D5DC42D" w14:textId="77777777" w:rsidR="00174F95" w:rsidRPr="001D6FE2" w:rsidRDefault="00174F95" w:rsidP="00272797">
                              <w:pPr>
                                <w:spacing w:after="0"/>
                                <w:rPr>
                                  <w:rFonts w:ascii="Arial" w:hAnsi="Arial" w:cs="Arial"/>
                                  <w:lang w:eastAsia="ja-JP"/>
                                </w:rPr>
                              </w:pPr>
                              <w:r>
                                <w:rPr>
                                  <w:rFonts w:ascii="Arial" w:hAnsi="Arial" w:cs="Arial" w:hint="eastAsia"/>
                                </w:rPr>
                                <w:t>RGB565</w:t>
                              </w:r>
                              <w:r>
                                <w:rPr>
                                  <w:rFonts w:ascii="Arial" w:hAnsi="Arial" w:cs="Arial"/>
                                </w:rPr>
                                <w:t>, YUYV</w:t>
                              </w:r>
                              <w:r>
                                <w:rPr>
                                  <w:rFonts w:ascii="Arial" w:hAnsi="Arial" w:cs="Arial" w:hint="eastAsia"/>
                                </w:rPr>
                                <w:t>, UYVY</w:t>
                              </w:r>
                              <w:r>
                                <w:rPr>
                                  <w:rFonts w:ascii="Arial" w:hAnsi="Arial" w:cs="Arial"/>
                                </w:rPr>
                                <w:t>, ARGB1555</w:t>
                              </w:r>
                              <w:r>
                                <w:rPr>
                                  <w:rFonts w:ascii="Arial" w:hAnsi="Arial" w:cs="Arial" w:hint="eastAsia"/>
                                </w:rPr>
                                <w:t>, NV16</w:t>
                              </w:r>
                              <w:r>
                                <w:rPr>
                                  <w:rFonts w:ascii="Arial" w:hAnsi="Arial" w:cs="Arial"/>
                                  <w:lang w:eastAsia="ja-JP"/>
                                </w:rPr>
                                <w:t xml:space="preserve">, NV12, </w:t>
                              </w:r>
                              <w:r w:rsidRPr="00147A8A">
                                <w:rPr>
                                  <w:rFonts w:ascii="Arial" w:hAnsi="Arial" w:cs="Arial"/>
                                  <w:lang w:eastAsia="ja-JP"/>
                                </w:rPr>
                                <w:t>RGB888</w:t>
                              </w:r>
                              <w:r>
                                <w:rPr>
                                  <w:rFonts w:ascii="Arial" w:hAnsi="Arial" w:cs="Arial"/>
                                  <w:lang w:eastAsia="ja-JP"/>
                                </w:rPr>
                                <w:t>, ARGB8888</w:t>
                              </w:r>
                            </w:p>
                          </w:txbxContent>
                        </wps:txbx>
                        <wps:bodyPr rot="0" vert="horz" wrap="square" lIns="74295" tIns="8890" rIns="74295" bIns="889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C73A4F3" id="キャンバス 8767" o:spid="_x0000_s1455" editas="canvas" style="position:absolute;left:0;text-align:left;margin-left:435.55pt;margin-top:7.55pt;width:486.75pt;height:135.75pt;z-index:251719680;mso-position-horizontal:right;mso-position-horizontal-relative:margin" coordsize="61817,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">
                <v:shape id="_x0000_s1456" type="#_x0000_t75" style="position:absolute;width:61817;height:17240;visibility:visible;mso-wrap-style:square" stroked="t" strokeweight="1pt">
                  <v:fill o:detectmouseclick="t"/>
                  <v:path o:connecttype="none"/>
                </v:shape>
                <v:line id="Line 113" o:spid="_x0000_s1457" style="position:absolute;visibility:visible;mso-wrap-style:square" from="10290,13280" to="14945,13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">
                  <v:stroke endarrow="block"/>
                </v:line>
                <v:rect id="Rectangle 114" o:spid="_x0000_s1458" style="position:absolute;left:14945;top:10167;width:14462;height:6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">
                  <v:textbox inset="5.85pt,1.95mm,5.85pt,.7pt">
                    <w:txbxContent>
                      <w:p w14:paraId="734F1C97" w14:textId="77777777" w:rsidR="00174F95" w:rsidRDefault="00174F95" w:rsidP="00272797">
                        <w:pPr>
                          <w:spacing w:after="0"/>
                          <w:rPr>
                            <w:rFonts w:ascii="Arial" w:hAnsi="Arial" w:cs="Arial"/>
                          </w:rPr>
                        </w:pPr>
                        <w:r>
                          <w:rPr>
                            <w:rFonts w:ascii="Arial" w:hAnsi="Arial" w:cs="Arial"/>
                          </w:rPr>
                          <w:t>Video Processor</w:t>
                        </w:r>
                      </w:p>
                      <w:p w14:paraId="3D08B0A9" w14:textId="77777777" w:rsidR="00174F95" w:rsidRPr="001D6FE2" w:rsidRDefault="00174F95" w:rsidP="00272797">
                        <w:pPr>
                          <w:spacing w:after="0"/>
                          <w:rPr>
                            <w:rFonts w:ascii="Arial" w:hAnsi="Arial" w:cs="Arial"/>
                          </w:rPr>
                        </w:pPr>
                        <w:r w:rsidRPr="0032518A">
                          <w:rPr>
                            <w:rFonts w:ascii="Arial" w:hAnsi="Arial" w:cs="Arial"/>
                          </w:rPr>
                          <w:t>AD</w:t>
                        </w:r>
                        <w:r>
                          <w:rPr>
                            <w:rFonts w:ascii="Arial" w:hAnsi="Arial" w:cs="Arial"/>
                          </w:rPr>
                          <w:t>V</w:t>
                        </w:r>
                        <w:r w:rsidRPr="0032518A">
                          <w:rPr>
                            <w:rFonts w:ascii="Arial" w:hAnsi="Arial" w:cs="Arial"/>
                          </w:rPr>
                          <w:t>7</w:t>
                        </w:r>
                        <w:r>
                          <w:rPr>
                            <w:rFonts w:ascii="Arial" w:hAnsi="Arial" w:cs="Arial"/>
                          </w:rPr>
                          <w:t>180</w:t>
                        </w:r>
                      </w:p>
                    </w:txbxContent>
                  </v:textbox>
                </v:rect>
                <v:line id="Line 115" o:spid="_x0000_s1459" style="position:absolute;visibility:visible;mso-wrap-style:square" from="29553,13432" to="37673,13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">
                  <v:stroke endarrow="block"/>
                </v:line>
                <v:rect id="Rectangle 116" o:spid="_x0000_s1460" style="position:absolute;left:37673;top:11708;width:7856;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">
                  <v:textbox inset="5.85pt,2.25mm,5.85pt,.7pt">
                    <w:txbxContent>
                      <w:p w14:paraId="116E1B24" w14:textId="77777777" w:rsidR="00174F95" w:rsidRPr="001D6FE2" w:rsidRDefault="00174F95" w:rsidP="00272797">
                        <w:pPr>
                          <w:spacing w:after="0"/>
                          <w:jc w:val="center"/>
                          <w:rPr>
                            <w:rFonts w:ascii="Arial" w:hAnsi="Arial" w:cs="Arial"/>
                          </w:rPr>
                        </w:pPr>
                        <w:r w:rsidRPr="001D6FE2">
                          <w:rPr>
                            <w:rFonts w:ascii="Arial" w:hAnsi="Arial" w:cs="Arial"/>
                          </w:rPr>
                          <w:t>V</w:t>
                        </w:r>
                        <w:r>
                          <w:rPr>
                            <w:rFonts w:ascii="Arial" w:hAnsi="Arial" w:cs="Arial" w:hint="eastAsia"/>
                          </w:rPr>
                          <w:t>IN</w:t>
                        </w:r>
                      </w:p>
                    </w:txbxContent>
                  </v:textbox>
                </v:rect>
                <v:rect id="Rectangle 117" o:spid="_x0000_s1461" style="position:absolute;left:49740;top:11708;width:1028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">
                  <v:textbox inset="5.85pt,2.05mm,5.85pt,.7pt">
                    <w:txbxContent>
                      <w:p w14:paraId="4813DC17" w14:textId="77777777" w:rsidR="00174F95" w:rsidRPr="001D6FE2" w:rsidRDefault="00174F95" w:rsidP="00272797">
                        <w:pPr>
                          <w:spacing w:after="0"/>
                          <w:jc w:val="center"/>
                          <w:rPr>
                            <w:rFonts w:ascii="Arial" w:hAnsi="Arial" w:cs="Arial"/>
                          </w:rPr>
                        </w:pPr>
                        <w:r>
                          <w:rPr>
                            <w:rFonts w:ascii="Arial" w:hAnsi="Arial" w:cs="Arial"/>
                          </w:rPr>
                          <w:t>Memory</w:t>
                        </w:r>
                      </w:p>
                    </w:txbxContent>
                  </v:textbox>
                </v:rect>
                <v:line id="Line 118" o:spid="_x0000_s1462" style="position:absolute;visibility:visible;mso-wrap-style:square" from="45529,13432" to="49740,13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">
                  <v:stroke endarrow="block"/>
                </v:line>
                <v:shape id="AutoShape 119" o:spid="_x0000_s1463" type="#_x0000_t47" style="position:absolute;left:12973;top:1149;width:8679;height:3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" adj="51192,73643,22746,10800">
                  <v:textbox inset="5.85pt,.7pt,5.85pt,.7pt">
                    <w:txbxContent>
                      <w:p w14:paraId="3CEF380C" w14:textId="77777777" w:rsidR="00174F95" w:rsidRPr="001D6FE2" w:rsidRDefault="00174F95" w:rsidP="00272797">
                        <w:pPr>
                          <w:spacing w:after="0"/>
                          <w:rPr>
                            <w:rFonts w:ascii="Arial" w:hAnsi="Arial" w:cs="Arial"/>
                          </w:rPr>
                        </w:pPr>
                        <w:r w:rsidRPr="0032518A">
                          <w:rPr>
                            <w:rFonts w:ascii="Arial" w:hAnsi="Arial" w:cs="Arial"/>
                          </w:rPr>
                          <w:t>Y</w:t>
                        </w:r>
                        <w:r>
                          <w:rPr>
                            <w:rFonts w:ascii="Arial" w:hAnsi="Arial" w:cs="Arial"/>
                          </w:rPr>
                          <w:t>CbCr</w:t>
                        </w:r>
                        <w:r w:rsidRPr="0032518A">
                          <w:rPr>
                            <w:rFonts w:ascii="Arial" w:hAnsi="Arial" w:cs="Arial"/>
                          </w:rPr>
                          <w:t>422 8-bit data</w:t>
                        </w:r>
                      </w:p>
                    </w:txbxContent>
                  </v:textbox>
                  <o:callout v:ext="edit" minusx="t" minusy="t"/>
                </v:shape>
                <v:rect id="Rectangle 120" o:spid="_x0000_s1464" style="position:absolute;left:1622;top:10981;width:8668;height:4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">
                  <v:textbox inset="5.85pt,2.05mm,5.85pt,.7pt">
                    <w:txbxContent>
                      <w:p w14:paraId="4045E818" w14:textId="77777777" w:rsidR="00174F95" w:rsidRPr="001D6FE2" w:rsidRDefault="00174F95" w:rsidP="00272797">
                        <w:pPr>
                          <w:spacing w:after="0"/>
                          <w:rPr>
                            <w:rFonts w:ascii="Arial" w:hAnsi="Arial" w:cs="Arial"/>
                          </w:rPr>
                        </w:pPr>
                        <w:r w:rsidRPr="001D6FE2">
                          <w:rPr>
                            <w:rFonts w:ascii="Arial" w:hAnsi="Arial" w:cs="Arial"/>
                          </w:rPr>
                          <w:t>RCA Connector</w:t>
                        </w:r>
                      </w:p>
                    </w:txbxContent>
                  </v:textbox>
                </v:rect>
                <v:shape id="AutoShape 121" o:spid="_x0000_s1465" type="#_x0000_t47" style="position:absolute;left:825;top:1149;width:9843;height:3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" adj="25882,67655,23272,7187">
                  <v:textbox inset="5.85pt,.7pt,5.85pt,.7pt">
                    <w:txbxContent>
                      <w:p w14:paraId="54E5C259" w14:textId="77777777" w:rsidR="00174F95" w:rsidRPr="00805BB4" w:rsidRDefault="00174F95" w:rsidP="00272797">
                        <w:pPr>
                          <w:spacing w:after="0"/>
                          <w:rPr>
                            <w:rFonts w:ascii="Arial" w:hAnsi="Arial" w:cs="Arial"/>
                          </w:rPr>
                        </w:pPr>
                        <w:r w:rsidRPr="00805BB4">
                          <w:rPr>
                            <w:rFonts w:ascii="Arial" w:hAnsi="Arial" w:cs="Arial"/>
                          </w:rPr>
                          <w:t>NTSC</w:t>
                        </w:r>
                        <w:r>
                          <w:rPr>
                            <w:rFonts w:ascii="Arial" w:hAnsi="Arial" w:cs="Arial"/>
                          </w:rPr>
                          <w:t xml:space="preserve"> / PAL</w:t>
                        </w:r>
                        <w:r>
                          <w:rPr>
                            <w:rFonts w:ascii="Arial" w:hAnsi="Arial" w:cs="Arial" w:hint="eastAsia"/>
                          </w:rPr>
                          <w:t xml:space="preserve"> </w:t>
                        </w:r>
                        <w:r>
                          <w:rPr>
                            <w:rFonts w:ascii="Arial" w:hAnsi="Arial" w:cs="Arial"/>
                          </w:rPr>
                          <w:t>Signal</w:t>
                        </w:r>
                      </w:p>
                    </w:txbxContent>
                  </v:textbox>
                  <o:callout v:ext="edit" minusx="t" minusy="t"/>
                </v:shape>
                <v:shape id="AutoShape 122" o:spid="_x0000_s1466" type="#_x0000_t47" style="position:absolute;left:28313;top:1182;width:16761;height:6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" adj="24710,42900,22899,4296">
                  <v:textbox inset="5.85pt,.7pt,5.85pt,.7pt">
                    <w:txbxContent>
                      <w:p w14:paraId="0D5DC42D" w14:textId="77777777" w:rsidR="00174F95" w:rsidRPr="001D6FE2" w:rsidRDefault="00174F95" w:rsidP="00272797">
                        <w:pPr>
                          <w:spacing w:after="0"/>
                          <w:rPr>
                            <w:rFonts w:ascii="Arial" w:hAnsi="Arial" w:cs="Arial"/>
                            <w:lang w:eastAsia="ja-JP"/>
                          </w:rPr>
                        </w:pPr>
                        <w:r>
                          <w:rPr>
                            <w:rFonts w:ascii="Arial" w:hAnsi="Arial" w:cs="Arial" w:hint="eastAsia"/>
                          </w:rPr>
                          <w:t>RGB565</w:t>
                        </w:r>
                        <w:r>
                          <w:rPr>
                            <w:rFonts w:ascii="Arial" w:hAnsi="Arial" w:cs="Arial"/>
                          </w:rPr>
                          <w:t>, YUYV</w:t>
                        </w:r>
                        <w:r>
                          <w:rPr>
                            <w:rFonts w:ascii="Arial" w:hAnsi="Arial" w:cs="Arial" w:hint="eastAsia"/>
                          </w:rPr>
                          <w:t>, UYVY</w:t>
                        </w:r>
                        <w:r>
                          <w:rPr>
                            <w:rFonts w:ascii="Arial" w:hAnsi="Arial" w:cs="Arial"/>
                          </w:rPr>
                          <w:t>, ARGB1555</w:t>
                        </w:r>
                        <w:r>
                          <w:rPr>
                            <w:rFonts w:ascii="Arial" w:hAnsi="Arial" w:cs="Arial" w:hint="eastAsia"/>
                          </w:rPr>
                          <w:t>, NV16</w:t>
                        </w:r>
                        <w:r>
                          <w:rPr>
                            <w:rFonts w:ascii="Arial" w:hAnsi="Arial" w:cs="Arial"/>
                            <w:lang w:eastAsia="ja-JP"/>
                          </w:rPr>
                          <w:t xml:space="preserve">, NV12, </w:t>
                        </w:r>
                        <w:r w:rsidRPr="00147A8A">
                          <w:rPr>
                            <w:rFonts w:ascii="Arial" w:hAnsi="Arial" w:cs="Arial"/>
                            <w:lang w:eastAsia="ja-JP"/>
                          </w:rPr>
                          <w:t>RGB888</w:t>
                        </w:r>
                        <w:r>
                          <w:rPr>
                            <w:rFonts w:ascii="Arial" w:hAnsi="Arial" w:cs="Arial"/>
                            <w:lang w:eastAsia="ja-JP"/>
                          </w:rPr>
                          <w:t>, ARGB8888</w:t>
                        </w:r>
                      </w:p>
                    </w:txbxContent>
                  </v:textbox>
                  <o:callout v:ext="edit" minusx="t" minusy="t"/>
                </v:shape>
                <w10:wrap type="topAndBottom" anchorx="margin"/>
              </v:group>
            </w:pict>
          </mc:Fallback>
        </mc:AlternateContent>
      </w:r>
      <w:r w:rsidR="00272797">
        <w:rPr>
          <w:noProof/>
          <w:color w:val="FF0000"/>
        </w:rPr>
        <mc:AlternateContent>
          <mc:Choice Requires="wpc">
            <w:drawing>
              <wp:anchor distT="0" distB="0" distL="114300" distR="114300" simplePos="0" relativeHeight="251718656" behindDoc="0" locked="0" layoutInCell="1" allowOverlap="1" wp14:anchorId="59DE62E5" wp14:editId="4384D5BD">
                <wp:simplePos x="0" y="0"/>
                <wp:positionH relativeFrom="margin">
                  <wp:align>left</wp:align>
                </wp:positionH>
                <wp:positionV relativeFrom="paragraph">
                  <wp:posOffset>2087784</wp:posOffset>
                </wp:positionV>
                <wp:extent cx="6181725" cy="1724025"/>
                <wp:effectExtent l="0" t="0" r="28575" b="28575"/>
                <wp:wrapTopAndBottom/>
                <wp:docPr id="524" name="キャンバス 5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s:wsp>
                        <wps:cNvPr id="8744" name="Line 113"/>
                        <wps:cNvCnPr>
                          <a:cxnSpLocks noChangeShapeType="1"/>
                        </wps:cNvCnPr>
                        <wps:spPr bwMode="auto">
                          <a:xfrm>
                            <a:off x="1029006" y="1328015"/>
                            <a:ext cx="465504" cy="44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45" name="Rectangle 114"/>
                        <wps:cNvSpPr>
                          <a:spLocks noChangeArrowheads="1"/>
                        </wps:cNvSpPr>
                        <wps:spPr bwMode="auto">
                          <a:xfrm>
                            <a:off x="1494510" y="1023582"/>
                            <a:ext cx="1394994" cy="617716"/>
                          </a:xfrm>
                          <a:prstGeom prst="rect">
                            <a:avLst/>
                          </a:prstGeom>
                          <a:solidFill>
                            <a:srgbClr val="FFFFFF"/>
                          </a:solidFill>
                          <a:ln w="9525">
                            <a:solidFill>
                              <a:srgbClr val="000000"/>
                            </a:solidFill>
                            <a:miter lim="800000"/>
                            <a:headEnd/>
                            <a:tailEnd/>
                          </a:ln>
                        </wps:spPr>
                        <wps:txbx>
                          <w:txbxContent>
                            <w:p w14:paraId="613B9EC7" w14:textId="77777777" w:rsidR="00174F95" w:rsidRPr="001D6FE2" w:rsidRDefault="00174F95" w:rsidP="00272797">
                              <w:pPr>
                                <w:spacing w:after="0"/>
                                <w:rPr>
                                  <w:rFonts w:ascii="Arial" w:hAnsi="Arial" w:cs="Arial"/>
                                </w:rPr>
                              </w:pPr>
                              <w:r>
                                <w:rPr>
                                  <w:rFonts w:ascii="Arial" w:hAnsi="Arial" w:cs="Arial"/>
                                </w:rPr>
                                <w:t>HDMI</w:t>
                              </w:r>
                              <w:r w:rsidRPr="0032518A">
                                <w:rPr>
                                  <w:rFonts w:ascii="Arial" w:hAnsi="Arial" w:cs="Arial"/>
                                </w:rPr>
                                <w:t xml:space="preserve"> Receiver AD</w:t>
                              </w:r>
                              <w:r>
                                <w:rPr>
                                  <w:rFonts w:ascii="Arial" w:hAnsi="Arial" w:cs="Arial"/>
                                </w:rPr>
                                <w:t>V</w:t>
                              </w:r>
                              <w:r w:rsidRPr="0032518A">
                                <w:rPr>
                                  <w:rFonts w:ascii="Arial" w:hAnsi="Arial" w:cs="Arial"/>
                                </w:rPr>
                                <w:t>7</w:t>
                              </w:r>
                              <w:r>
                                <w:rPr>
                                  <w:rFonts w:ascii="Arial" w:hAnsi="Arial" w:cs="Arial"/>
                                </w:rPr>
                                <w:t>612</w:t>
                              </w:r>
                            </w:p>
                          </w:txbxContent>
                        </wps:txbx>
                        <wps:bodyPr rot="0" vert="horz" wrap="square" lIns="74295" tIns="70200" rIns="74295" bIns="8890" anchor="t" anchorCtr="0" upright="1">
                          <a:noAutofit/>
                        </wps:bodyPr>
                      </wps:wsp>
                      <wps:wsp>
                        <wps:cNvPr id="8748" name="Line 115"/>
                        <wps:cNvCnPr>
                          <a:cxnSpLocks noChangeShapeType="1"/>
                        </wps:cNvCnPr>
                        <wps:spPr bwMode="auto">
                          <a:xfrm>
                            <a:off x="2889504" y="1332440"/>
                            <a:ext cx="877824" cy="10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58" name="Rectangle 116"/>
                        <wps:cNvSpPr>
                          <a:spLocks noChangeArrowheads="1"/>
                        </wps:cNvSpPr>
                        <wps:spPr bwMode="auto">
                          <a:xfrm>
                            <a:off x="3767328" y="1170889"/>
                            <a:ext cx="785622" cy="344805"/>
                          </a:xfrm>
                          <a:prstGeom prst="rect">
                            <a:avLst/>
                          </a:prstGeom>
                          <a:solidFill>
                            <a:srgbClr val="FFFFFF"/>
                          </a:solidFill>
                          <a:ln w="9525">
                            <a:solidFill>
                              <a:srgbClr val="000000"/>
                            </a:solidFill>
                            <a:miter lim="800000"/>
                            <a:headEnd/>
                            <a:tailEnd/>
                          </a:ln>
                        </wps:spPr>
                        <wps:txbx>
                          <w:txbxContent>
                            <w:p w14:paraId="47472D7B" w14:textId="77777777" w:rsidR="00174F95" w:rsidRPr="001D6FE2" w:rsidRDefault="00174F95" w:rsidP="00272797">
                              <w:pPr>
                                <w:spacing w:after="0"/>
                                <w:jc w:val="center"/>
                                <w:rPr>
                                  <w:rFonts w:ascii="Arial" w:hAnsi="Arial" w:cs="Arial"/>
                                </w:rPr>
                              </w:pPr>
                              <w:r w:rsidRPr="001D6FE2">
                                <w:rPr>
                                  <w:rFonts w:ascii="Arial" w:hAnsi="Arial" w:cs="Arial"/>
                                </w:rPr>
                                <w:t>V</w:t>
                              </w:r>
                              <w:r>
                                <w:rPr>
                                  <w:rFonts w:ascii="Arial" w:hAnsi="Arial" w:cs="Arial" w:hint="eastAsia"/>
                                </w:rPr>
                                <w:t>IN</w:t>
                              </w:r>
                            </w:p>
                          </w:txbxContent>
                        </wps:txbx>
                        <wps:bodyPr rot="0" vert="horz" wrap="square" lIns="74295" tIns="81000" rIns="74295" bIns="8890" anchor="t" anchorCtr="0" upright="1">
                          <a:noAutofit/>
                        </wps:bodyPr>
                      </wps:wsp>
                      <wps:wsp>
                        <wps:cNvPr id="8761" name="Rectangle 117"/>
                        <wps:cNvSpPr>
                          <a:spLocks noChangeArrowheads="1"/>
                        </wps:cNvSpPr>
                        <wps:spPr bwMode="auto">
                          <a:xfrm>
                            <a:off x="4974005" y="1170889"/>
                            <a:ext cx="1028700" cy="344805"/>
                          </a:xfrm>
                          <a:prstGeom prst="rect">
                            <a:avLst/>
                          </a:prstGeom>
                          <a:solidFill>
                            <a:srgbClr val="FFFFFF"/>
                          </a:solidFill>
                          <a:ln w="9525">
                            <a:solidFill>
                              <a:srgbClr val="000000"/>
                            </a:solidFill>
                            <a:miter lim="800000"/>
                            <a:headEnd/>
                            <a:tailEnd/>
                          </a:ln>
                        </wps:spPr>
                        <wps:txbx>
                          <w:txbxContent>
                            <w:p w14:paraId="30C7DDAA" w14:textId="77777777" w:rsidR="00174F95" w:rsidRPr="001D6FE2" w:rsidRDefault="00174F95" w:rsidP="00272797">
                              <w:pPr>
                                <w:spacing w:after="0"/>
                                <w:jc w:val="center"/>
                                <w:rPr>
                                  <w:rFonts w:ascii="Arial" w:hAnsi="Arial" w:cs="Arial"/>
                                </w:rPr>
                              </w:pPr>
                              <w:r>
                                <w:rPr>
                                  <w:rFonts w:ascii="Arial" w:hAnsi="Arial" w:cs="Arial"/>
                                </w:rPr>
                                <w:t>Memory</w:t>
                              </w:r>
                            </w:p>
                          </w:txbxContent>
                        </wps:txbx>
                        <wps:bodyPr rot="0" vert="horz" wrap="square" lIns="74295" tIns="73800" rIns="74295" bIns="8890" anchor="t" anchorCtr="0" upright="1">
                          <a:noAutofit/>
                        </wps:bodyPr>
                      </wps:wsp>
                      <wps:wsp>
                        <wps:cNvPr id="8762" name="Line 118"/>
                        <wps:cNvCnPr>
                          <a:cxnSpLocks noChangeShapeType="1"/>
                        </wps:cNvCnPr>
                        <wps:spPr bwMode="auto">
                          <a:xfrm>
                            <a:off x="4552950" y="1343292"/>
                            <a:ext cx="4210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63" name="AutoShape 119"/>
                        <wps:cNvSpPr>
                          <a:spLocks/>
                        </wps:cNvSpPr>
                        <wps:spPr bwMode="auto">
                          <a:xfrm>
                            <a:off x="1316245" y="122825"/>
                            <a:ext cx="867994" cy="381924"/>
                          </a:xfrm>
                          <a:prstGeom prst="borderCallout1">
                            <a:avLst>
                              <a:gd name="adj1" fmla="val 50000"/>
                              <a:gd name="adj2" fmla="val 105306"/>
                              <a:gd name="adj3" fmla="val 304415"/>
                              <a:gd name="adj4" fmla="val 219963"/>
                            </a:avLst>
                          </a:prstGeom>
                          <a:solidFill>
                            <a:srgbClr val="FFFFFF"/>
                          </a:solidFill>
                          <a:ln w="9525">
                            <a:solidFill>
                              <a:srgbClr val="000000"/>
                            </a:solidFill>
                            <a:miter lim="800000"/>
                            <a:headEnd/>
                            <a:tailEnd/>
                          </a:ln>
                        </wps:spPr>
                        <wps:txbx>
                          <w:txbxContent>
                            <w:p w14:paraId="6238DC23" w14:textId="77777777" w:rsidR="00174F95" w:rsidRPr="00BE136D" w:rsidRDefault="00174F95" w:rsidP="00272797">
                              <w:pPr>
                                <w:spacing w:after="0"/>
                                <w:rPr>
                                  <w:rFonts w:ascii="Arial" w:hAnsi="Arial" w:cs="Arial"/>
                                </w:rPr>
                              </w:pPr>
                              <w:r w:rsidRPr="00E63303">
                                <w:rPr>
                                  <w:rFonts w:ascii="Arial" w:hAnsi="Arial" w:cs="Arial"/>
                                  <w:szCs w:val="18"/>
                                </w:rPr>
                                <w:t>RGB-888</w:t>
                              </w:r>
                              <w:r w:rsidRPr="0055335D">
                                <w:rPr>
                                  <w:rFonts w:ascii="Arial" w:hAnsi="Arial" w:cs="Arial"/>
                                </w:rPr>
                                <w:t xml:space="preserve"> </w:t>
                              </w:r>
                              <w:r>
                                <w:rPr>
                                  <w:rFonts w:ascii="Arial" w:hAnsi="Arial" w:cs="Arial"/>
                                </w:rPr>
                                <w:t>24</w:t>
                              </w:r>
                              <w:r w:rsidRPr="0055335D">
                                <w:rPr>
                                  <w:rFonts w:ascii="Arial" w:hAnsi="Arial" w:cs="Arial"/>
                                </w:rPr>
                                <w:t>-bit data</w:t>
                              </w:r>
                            </w:p>
                          </w:txbxContent>
                        </wps:txbx>
                        <wps:bodyPr rot="0" vert="horz" wrap="square" lIns="74295" tIns="8890" rIns="74295" bIns="8890" anchor="t" anchorCtr="0" upright="1">
                          <a:noAutofit/>
                        </wps:bodyPr>
                      </wps:wsp>
                      <wps:wsp>
                        <wps:cNvPr id="8764" name="Rectangle 120"/>
                        <wps:cNvSpPr>
                          <a:spLocks noChangeArrowheads="1"/>
                        </wps:cNvSpPr>
                        <wps:spPr bwMode="auto">
                          <a:xfrm>
                            <a:off x="162231" y="1098145"/>
                            <a:ext cx="866775" cy="459740"/>
                          </a:xfrm>
                          <a:prstGeom prst="rect">
                            <a:avLst/>
                          </a:prstGeom>
                          <a:solidFill>
                            <a:srgbClr val="FFFFFF"/>
                          </a:solidFill>
                          <a:ln w="9525">
                            <a:solidFill>
                              <a:srgbClr val="000000"/>
                            </a:solidFill>
                            <a:miter lim="800000"/>
                            <a:headEnd/>
                            <a:tailEnd/>
                          </a:ln>
                        </wps:spPr>
                        <wps:txbx>
                          <w:txbxContent>
                            <w:p w14:paraId="60BF65F1" w14:textId="77777777" w:rsidR="00174F95" w:rsidRPr="001D6FE2" w:rsidRDefault="00174F95" w:rsidP="00272797">
                              <w:pPr>
                                <w:spacing w:after="0"/>
                                <w:rPr>
                                  <w:rFonts w:ascii="Arial" w:hAnsi="Arial" w:cs="Arial"/>
                                </w:rPr>
                              </w:pPr>
                              <w:r>
                                <w:rPr>
                                  <w:rFonts w:ascii="Arial" w:hAnsi="Arial" w:cs="Arial"/>
                                </w:rPr>
                                <w:t xml:space="preserve">HDMI </w:t>
                              </w:r>
                              <w:r w:rsidRPr="001D6FE2">
                                <w:rPr>
                                  <w:rFonts w:ascii="Arial" w:hAnsi="Arial" w:cs="Arial"/>
                                </w:rPr>
                                <w:t>Connector</w:t>
                              </w:r>
                            </w:p>
                          </w:txbxContent>
                        </wps:txbx>
                        <wps:bodyPr rot="0" vert="horz" wrap="square" lIns="74295" tIns="73800" rIns="74295" bIns="8890" anchor="t" anchorCtr="0" upright="1">
                          <a:noAutofit/>
                        </wps:bodyPr>
                      </wps:wsp>
                      <wps:wsp>
                        <wps:cNvPr id="8765" name="AutoShape 121"/>
                        <wps:cNvSpPr>
                          <a:spLocks/>
                        </wps:cNvSpPr>
                        <wps:spPr bwMode="auto">
                          <a:xfrm>
                            <a:off x="162230" y="114935"/>
                            <a:ext cx="904569" cy="389814"/>
                          </a:xfrm>
                          <a:prstGeom prst="borderCallout1">
                            <a:avLst>
                              <a:gd name="adj1" fmla="val 33273"/>
                              <a:gd name="adj2" fmla="val 107741"/>
                              <a:gd name="adj3" fmla="val 301381"/>
                              <a:gd name="adj4" fmla="val 118536"/>
                            </a:avLst>
                          </a:prstGeom>
                          <a:solidFill>
                            <a:srgbClr val="FFFFFF"/>
                          </a:solidFill>
                          <a:ln w="9525">
                            <a:solidFill>
                              <a:srgbClr val="000000"/>
                            </a:solidFill>
                            <a:miter lim="800000"/>
                            <a:headEnd/>
                            <a:tailEnd/>
                          </a:ln>
                        </wps:spPr>
                        <wps:txbx>
                          <w:txbxContent>
                            <w:p w14:paraId="614F8003" w14:textId="77777777" w:rsidR="00174F95" w:rsidRPr="00805BB4" w:rsidRDefault="00174F95" w:rsidP="00272797">
                              <w:pPr>
                                <w:spacing w:after="0"/>
                                <w:rPr>
                                  <w:rFonts w:ascii="Arial" w:hAnsi="Arial" w:cs="Arial"/>
                                </w:rPr>
                              </w:pPr>
                              <w:r>
                                <w:rPr>
                                  <w:rFonts w:ascii="Arial" w:hAnsi="Arial" w:cs="Arial"/>
                                </w:rPr>
                                <w:t>HD</w:t>
                              </w:r>
                              <w:r>
                                <w:rPr>
                                  <w:rFonts w:ascii="Arial" w:hAnsi="Arial" w:cs="Arial" w:hint="eastAsia"/>
                                </w:rPr>
                                <w:t xml:space="preserve"> </w:t>
                              </w:r>
                              <w:r>
                                <w:rPr>
                                  <w:rFonts w:ascii="Arial" w:hAnsi="Arial" w:cs="Arial"/>
                                </w:rPr>
                                <w:t>digital Signal</w:t>
                              </w:r>
                            </w:p>
                          </w:txbxContent>
                        </wps:txbx>
                        <wps:bodyPr rot="0" vert="horz" wrap="square" lIns="74295" tIns="8890" rIns="74295" bIns="8890" anchor="t" anchorCtr="0" upright="1">
                          <a:noAutofit/>
                        </wps:bodyPr>
                      </wps:wsp>
                      <wps:wsp>
                        <wps:cNvPr id="8766" name="AutoShape 122"/>
                        <wps:cNvSpPr>
                          <a:spLocks/>
                        </wps:cNvSpPr>
                        <wps:spPr bwMode="auto">
                          <a:xfrm>
                            <a:off x="2831342" y="101282"/>
                            <a:ext cx="1637996" cy="600507"/>
                          </a:xfrm>
                          <a:prstGeom prst="borderCallout1">
                            <a:avLst>
                              <a:gd name="adj1" fmla="val 19889"/>
                              <a:gd name="adj2" fmla="val 106014"/>
                              <a:gd name="adj3" fmla="val 202698"/>
                              <a:gd name="adj4" fmla="val 116802"/>
                            </a:avLst>
                          </a:prstGeom>
                          <a:solidFill>
                            <a:srgbClr val="FFFFFF"/>
                          </a:solidFill>
                          <a:ln w="9525">
                            <a:solidFill>
                              <a:srgbClr val="000000"/>
                            </a:solidFill>
                            <a:miter lim="800000"/>
                            <a:headEnd/>
                            <a:tailEnd/>
                          </a:ln>
                        </wps:spPr>
                        <wps:txbx>
                          <w:txbxContent>
                            <w:p w14:paraId="0565E807" w14:textId="77777777" w:rsidR="00174F95" w:rsidRPr="001D6FE2" w:rsidRDefault="00174F95" w:rsidP="00272797">
                              <w:pPr>
                                <w:spacing w:after="0"/>
                                <w:rPr>
                                  <w:rFonts w:ascii="Arial" w:hAnsi="Arial" w:cs="Arial"/>
                                  <w:lang w:eastAsia="ja-JP"/>
                                </w:rPr>
                              </w:pPr>
                              <w:r>
                                <w:rPr>
                                  <w:rFonts w:ascii="Arial" w:hAnsi="Arial" w:cs="Arial" w:hint="eastAsia"/>
                                </w:rPr>
                                <w:t>RGB565</w:t>
                              </w:r>
                              <w:r>
                                <w:rPr>
                                  <w:rFonts w:ascii="Arial" w:hAnsi="Arial" w:cs="Arial"/>
                                </w:rPr>
                                <w:t>, YUYV</w:t>
                              </w:r>
                              <w:r>
                                <w:rPr>
                                  <w:rFonts w:ascii="Arial" w:hAnsi="Arial" w:cs="Arial" w:hint="eastAsia"/>
                                </w:rPr>
                                <w:t>, UYVY</w:t>
                              </w:r>
                              <w:r>
                                <w:rPr>
                                  <w:rFonts w:ascii="Arial" w:hAnsi="Arial" w:cs="Arial"/>
                                </w:rPr>
                                <w:t>, ARGB1555</w:t>
                              </w:r>
                              <w:r>
                                <w:rPr>
                                  <w:rFonts w:ascii="Arial" w:hAnsi="Arial" w:cs="Arial" w:hint="eastAsia"/>
                                </w:rPr>
                                <w:t>, NV16</w:t>
                              </w:r>
                              <w:r>
                                <w:rPr>
                                  <w:rFonts w:ascii="Arial" w:hAnsi="Arial" w:cs="Arial"/>
                                  <w:lang w:eastAsia="ja-JP"/>
                                </w:rPr>
                                <w:t xml:space="preserve">, NV12, </w:t>
                              </w:r>
                              <w:r w:rsidRPr="00147A8A">
                                <w:rPr>
                                  <w:rFonts w:ascii="Arial" w:hAnsi="Arial" w:cs="Arial"/>
                                  <w:lang w:eastAsia="ja-JP"/>
                                </w:rPr>
                                <w:t>RGB888</w:t>
                              </w:r>
                              <w:r>
                                <w:rPr>
                                  <w:rFonts w:ascii="Arial" w:hAnsi="Arial" w:cs="Arial"/>
                                  <w:lang w:eastAsia="ja-JP"/>
                                </w:rPr>
                                <w:t>, ARGB8888</w:t>
                              </w:r>
                            </w:p>
                          </w:txbxContent>
                        </wps:txbx>
                        <wps:bodyPr rot="0" vert="horz" wrap="square" lIns="74295" tIns="8890" rIns="74295" bIns="889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9DE62E5" id="キャンバス 524" o:spid="_x0000_s1467" editas="canvas" style="position:absolute;left:0;text-align:left;margin-left:0;margin-top:164.4pt;width:486.75pt;height:135.75pt;z-index:251718656;mso-position-horizontal:left;mso-position-horizontal-relative:margin" coordsize="61817,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">
                <v:shape id="_x0000_s1468" type="#_x0000_t75" style="position:absolute;width:61817;height:17240;visibility:visible;mso-wrap-style:square" stroked="t" strokeweight="1pt">
                  <v:fill o:detectmouseclick="t"/>
                  <v:path o:connecttype="none"/>
                </v:shape>
                <v:line id="Line 113" o:spid="_x0000_s1469" style="position:absolute;visibility:visible;mso-wrap-style:square" from="10290,13280" to="14945,13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">
                  <v:stroke endarrow="block"/>
                </v:line>
                <v:rect id="Rectangle 114" o:spid="_x0000_s1470" style="position:absolute;left:14945;top:10235;width:13950;height:6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">
                  <v:textbox inset="5.85pt,1.95mm,5.85pt,.7pt">
                    <w:txbxContent>
                      <w:p w14:paraId="613B9EC7" w14:textId="77777777" w:rsidR="00174F95" w:rsidRPr="001D6FE2" w:rsidRDefault="00174F95" w:rsidP="00272797">
                        <w:pPr>
                          <w:spacing w:after="0"/>
                          <w:rPr>
                            <w:rFonts w:ascii="Arial" w:hAnsi="Arial" w:cs="Arial"/>
                          </w:rPr>
                        </w:pPr>
                        <w:r>
                          <w:rPr>
                            <w:rFonts w:ascii="Arial" w:hAnsi="Arial" w:cs="Arial"/>
                          </w:rPr>
                          <w:t>HDMI</w:t>
                        </w:r>
                        <w:r w:rsidRPr="0032518A">
                          <w:rPr>
                            <w:rFonts w:ascii="Arial" w:hAnsi="Arial" w:cs="Arial"/>
                          </w:rPr>
                          <w:t xml:space="preserve"> Receiver AD</w:t>
                        </w:r>
                        <w:r>
                          <w:rPr>
                            <w:rFonts w:ascii="Arial" w:hAnsi="Arial" w:cs="Arial"/>
                          </w:rPr>
                          <w:t>V</w:t>
                        </w:r>
                        <w:r w:rsidRPr="0032518A">
                          <w:rPr>
                            <w:rFonts w:ascii="Arial" w:hAnsi="Arial" w:cs="Arial"/>
                          </w:rPr>
                          <w:t>7</w:t>
                        </w:r>
                        <w:r>
                          <w:rPr>
                            <w:rFonts w:ascii="Arial" w:hAnsi="Arial" w:cs="Arial"/>
                          </w:rPr>
                          <w:t>612</w:t>
                        </w:r>
                      </w:p>
                    </w:txbxContent>
                  </v:textbox>
                </v:rect>
                <v:line id="Line 115" o:spid="_x0000_s1471" style="position:absolute;visibility:visible;mso-wrap-style:square" from="28895,13324" to="37673,13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">
                  <v:stroke endarrow="block"/>
                </v:line>
                <v:rect id="Rectangle 116" o:spid="_x0000_s1472" style="position:absolute;left:37673;top:11708;width:7856;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">
                  <v:textbox inset="5.85pt,2.25mm,5.85pt,.7pt">
                    <w:txbxContent>
                      <w:p w14:paraId="47472D7B" w14:textId="77777777" w:rsidR="00174F95" w:rsidRPr="001D6FE2" w:rsidRDefault="00174F95" w:rsidP="00272797">
                        <w:pPr>
                          <w:spacing w:after="0"/>
                          <w:jc w:val="center"/>
                          <w:rPr>
                            <w:rFonts w:ascii="Arial" w:hAnsi="Arial" w:cs="Arial"/>
                          </w:rPr>
                        </w:pPr>
                        <w:r w:rsidRPr="001D6FE2">
                          <w:rPr>
                            <w:rFonts w:ascii="Arial" w:hAnsi="Arial" w:cs="Arial"/>
                          </w:rPr>
                          <w:t>V</w:t>
                        </w:r>
                        <w:r>
                          <w:rPr>
                            <w:rFonts w:ascii="Arial" w:hAnsi="Arial" w:cs="Arial" w:hint="eastAsia"/>
                          </w:rPr>
                          <w:t>IN</w:t>
                        </w:r>
                      </w:p>
                    </w:txbxContent>
                  </v:textbox>
                </v:rect>
                <v:rect id="Rectangle 117" o:spid="_x0000_s1473" style="position:absolute;left:49740;top:11708;width:1028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">
                  <v:textbox inset="5.85pt,2.05mm,5.85pt,.7pt">
                    <w:txbxContent>
                      <w:p w14:paraId="30C7DDAA" w14:textId="77777777" w:rsidR="00174F95" w:rsidRPr="001D6FE2" w:rsidRDefault="00174F95" w:rsidP="00272797">
                        <w:pPr>
                          <w:spacing w:after="0"/>
                          <w:jc w:val="center"/>
                          <w:rPr>
                            <w:rFonts w:ascii="Arial" w:hAnsi="Arial" w:cs="Arial"/>
                          </w:rPr>
                        </w:pPr>
                        <w:r>
                          <w:rPr>
                            <w:rFonts w:ascii="Arial" w:hAnsi="Arial" w:cs="Arial"/>
                          </w:rPr>
                          <w:t>Memory</w:t>
                        </w:r>
                      </w:p>
                    </w:txbxContent>
                  </v:textbox>
                </v:rect>
                <v:line id="Line 118" o:spid="_x0000_s1474" style="position:absolute;visibility:visible;mso-wrap-style:square" from="45529,13432" to="49740,13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">
                  <v:stroke endarrow="block"/>
                </v:line>
                <v:shape id="AutoShape 119" o:spid="_x0000_s1475" type="#_x0000_t47" style="position:absolute;left:13162;top:1228;width:8680;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" adj="47512,65754,22746,10800">
                  <v:textbox inset="5.85pt,.7pt,5.85pt,.7pt">
                    <w:txbxContent>
                      <w:p w14:paraId="6238DC23" w14:textId="77777777" w:rsidR="00174F95" w:rsidRPr="00BE136D" w:rsidRDefault="00174F95" w:rsidP="00272797">
                        <w:pPr>
                          <w:spacing w:after="0"/>
                          <w:rPr>
                            <w:rFonts w:ascii="Arial" w:hAnsi="Arial" w:cs="Arial"/>
                          </w:rPr>
                        </w:pPr>
                        <w:r w:rsidRPr="00E63303">
                          <w:rPr>
                            <w:rFonts w:ascii="Arial" w:hAnsi="Arial" w:cs="Arial"/>
                            <w:szCs w:val="18"/>
                          </w:rPr>
                          <w:t>RGB-888</w:t>
                        </w:r>
                        <w:r w:rsidRPr="0055335D">
                          <w:rPr>
                            <w:rFonts w:ascii="Arial" w:hAnsi="Arial" w:cs="Arial"/>
                          </w:rPr>
                          <w:t xml:space="preserve"> </w:t>
                        </w:r>
                        <w:r>
                          <w:rPr>
                            <w:rFonts w:ascii="Arial" w:hAnsi="Arial" w:cs="Arial"/>
                          </w:rPr>
                          <w:t>24</w:t>
                        </w:r>
                        <w:r w:rsidRPr="0055335D">
                          <w:rPr>
                            <w:rFonts w:ascii="Arial" w:hAnsi="Arial" w:cs="Arial"/>
                          </w:rPr>
                          <w:t>-bit data</w:t>
                        </w:r>
                      </w:p>
                    </w:txbxContent>
                  </v:textbox>
                  <o:callout v:ext="edit" minusx="t" minusy="t"/>
                </v:shape>
                <v:rect id="Rectangle 120" o:spid="_x0000_s1476" style="position:absolute;left:1622;top:10981;width:8668;height:4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">
                  <v:textbox inset="5.85pt,2.05mm,5.85pt,.7pt">
                    <w:txbxContent>
                      <w:p w14:paraId="60BF65F1" w14:textId="77777777" w:rsidR="00174F95" w:rsidRPr="001D6FE2" w:rsidRDefault="00174F95" w:rsidP="00272797">
                        <w:pPr>
                          <w:spacing w:after="0"/>
                          <w:rPr>
                            <w:rFonts w:ascii="Arial" w:hAnsi="Arial" w:cs="Arial"/>
                          </w:rPr>
                        </w:pPr>
                        <w:r>
                          <w:rPr>
                            <w:rFonts w:ascii="Arial" w:hAnsi="Arial" w:cs="Arial"/>
                          </w:rPr>
                          <w:t xml:space="preserve">HDMI </w:t>
                        </w:r>
                        <w:r w:rsidRPr="001D6FE2">
                          <w:rPr>
                            <w:rFonts w:ascii="Arial" w:hAnsi="Arial" w:cs="Arial"/>
                          </w:rPr>
                          <w:t>Connector</w:t>
                        </w:r>
                      </w:p>
                    </w:txbxContent>
                  </v:textbox>
                </v:rect>
                <v:shape id="AutoShape 121" o:spid="_x0000_s1477" type="#_x0000_t47" style="position:absolute;left:1622;top:1149;width:9045;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" adj="25604,65098,23272,7187">
                  <v:textbox inset="5.85pt,.7pt,5.85pt,.7pt">
                    <w:txbxContent>
                      <w:p w14:paraId="614F8003" w14:textId="77777777" w:rsidR="00174F95" w:rsidRPr="00805BB4" w:rsidRDefault="00174F95" w:rsidP="00272797">
                        <w:pPr>
                          <w:spacing w:after="0"/>
                          <w:rPr>
                            <w:rFonts w:ascii="Arial" w:hAnsi="Arial" w:cs="Arial"/>
                          </w:rPr>
                        </w:pPr>
                        <w:r>
                          <w:rPr>
                            <w:rFonts w:ascii="Arial" w:hAnsi="Arial" w:cs="Arial"/>
                          </w:rPr>
                          <w:t>HD</w:t>
                        </w:r>
                        <w:r>
                          <w:rPr>
                            <w:rFonts w:ascii="Arial" w:hAnsi="Arial" w:cs="Arial" w:hint="eastAsia"/>
                          </w:rPr>
                          <w:t xml:space="preserve"> </w:t>
                        </w:r>
                        <w:r>
                          <w:rPr>
                            <w:rFonts w:ascii="Arial" w:hAnsi="Arial" w:cs="Arial"/>
                          </w:rPr>
                          <w:t>digital Signal</w:t>
                        </w:r>
                      </w:p>
                    </w:txbxContent>
                  </v:textbox>
                  <o:callout v:ext="edit" minusx="t" minusy="t"/>
                </v:shape>
                <v:shape id="AutoShape 122" o:spid="_x0000_s1478" type="#_x0000_t47" style="position:absolute;left:28313;top:1012;width:16380;height:6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" adj="25229,43783,22899,4296">
                  <v:textbox inset="5.85pt,.7pt,5.85pt,.7pt">
                    <w:txbxContent>
                      <w:p w14:paraId="0565E807" w14:textId="77777777" w:rsidR="00174F95" w:rsidRPr="001D6FE2" w:rsidRDefault="00174F95" w:rsidP="00272797">
                        <w:pPr>
                          <w:spacing w:after="0"/>
                          <w:rPr>
                            <w:rFonts w:ascii="Arial" w:hAnsi="Arial" w:cs="Arial"/>
                            <w:lang w:eastAsia="ja-JP"/>
                          </w:rPr>
                        </w:pPr>
                        <w:r>
                          <w:rPr>
                            <w:rFonts w:ascii="Arial" w:hAnsi="Arial" w:cs="Arial" w:hint="eastAsia"/>
                          </w:rPr>
                          <w:t>RGB565</w:t>
                        </w:r>
                        <w:r>
                          <w:rPr>
                            <w:rFonts w:ascii="Arial" w:hAnsi="Arial" w:cs="Arial"/>
                          </w:rPr>
                          <w:t>, YUYV</w:t>
                        </w:r>
                        <w:r>
                          <w:rPr>
                            <w:rFonts w:ascii="Arial" w:hAnsi="Arial" w:cs="Arial" w:hint="eastAsia"/>
                          </w:rPr>
                          <w:t>, UYVY</w:t>
                        </w:r>
                        <w:r>
                          <w:rPr>
                            <w:rFonts w:ascii="Arial" w:hAnsi="Arial" w:cs="Arial"/>
                          </w:rPr>
                          <w:t>, ARGB1555</w:t>
                        </w:r>
                        <w:r>
                          <w:rPr>
                            <w:rFonts w:ascii="Arial" w:hAnsi="Arial" w:cs="Arial" w:hint="eastAsia"/>
                          </w:rPr>
                          <w:t>, NV16</w:t>
                        </w:r>
                        <w:r>
                          <w:rPr>
                            <w:rFonts w:ascii="Arial" w:hAnsi="Arial" w:cs="Arial"/>
                            <w:lang w:eastAsia="ja-JP"/>
                          </w:rPr>
                          <w:t xml:space="preserve">, NV12, </w:t>
                        </w:r>
                        <w:r w:rsidRPr="00147A8A">
                          <w:rPr>
                            <w:rFonts w:ascii="Arial" w:hAnsi="Arial" w:cs="Arial"/>
                            <w:lang w:eastAsia="ja-JP"/>
                          </w:rPr>
                          <w:t>RGB888</w:t>
                        </w:r>
                        <w:r>
                          <w:rPr>
                            <w:rFonts w:ascii="Arial" w:hAnsi="Arial" w:cs="Arial"/>
                            <w:lang w:eastAsia="ja-JP"/>
                          </w:rPr>
                          <w:t>, ARGB8888</w:t>
                        </w:r>
                      </w:p>
                    </w:txbxContent>
                  </v:textbox>
                  <o:callout v:ext="edit" minusx="t" minusy="t"/>
                </v:shape>
                <w10:wrap type="topAndBottom" anchorx="margin"/>
              </v:group>
            </w:pict>
          </mc:Fallback>
        </mc:AlternateContent>
      </w:r>
      <w:r w:rsidR="00EE4973" w:rsidRPr="002940CB">
        <w:rPr>
          <w:sz w:val="20"/>
          <w:szCs w:val="20"/>
        </w:rPr>
        <w:t xml:space="preserve">Figure </w:t>
      </w:r>
      <w:r w:rsidR="00EE4973" w:rsidRPr="002940CB">
        <w:rPr>
          <w:sz w:val="20"/>
          <w:szCs w:val="20"/>
        </w:rPr>
        <w:fldChar w:fldCharType="begin"/>
      </w:r>
      <w:r w:rsidR="00EE4973" w:rsidRPr="002940CB">
        <w:rPr>
          <w:sz w:val="20"/>
          <w:szCs w:val="20"/>
        </w:rPr>
        <w:instrText xml:space="preserve"> STYLEREF 1 \s </w:instrText>
      </w:r>
      <w:r w:rsidR="00EE4973" w:rsidRPr="002940CB">
        <w:rPr>
          <w:sz w:val="20"/>
          <w:szCs w:val="20"/>
        </w:rPr>
        <w:fldChar w:fldCharType="separate"/>
      </w:r>
      <w:r w:rsidR="00E32B0C">
        <w:rPr>
          <w:noProof/>
          <w:sz w:val="20"/>
          <w:szCs w:val="20"/>
        </w:rPr>
        <w:t>4</w:t>
      </w:r>
      <w:r w:rsidR="00EE4973" w:rsidRPr="002940CB">
        <w:rPr>
          <w:sz w:val="20"/>
          <w:szCs w:val="20"/>
        </w:rPr>
        <w:fldChar w:fldCharType="end"/>
      </w:r>
      <w:r w:rsidR="00EE4973" w:rsidRPr="002940CB">
        <w:rPr>
          <w:sz w:val="20"/>
          <w:szCs w:val="20"/>
        </w:rPr>
        <w:t>.</w:t>
      </w:r>
      <w:r w:rsidR="00EE4973" w:rsidRPr="002940CB">
        <w:rPr>
          <w:sz w:val="20"/>
          <w:szCs w:val="20"/>
        </w:rPr>
        <w:fldChar w:fldCharType="begin"/>
      </w:r>
      <w:r w:rsidR="00EE4973" w:rsidRPr="002940CB">
        <w:rPr>
          <w:sz w:val="20"/>
          <w:szCs w:val="20"/>
        </w:rPr>
        <w:instrText xml:space="preserve"> SEQ Figure \* ARABIC \s 1 </w:instrText>
      </w:r>
      <w:r w:rsidR="00EE4973" w:rsidRPr="002940CB">
        <w:rPr>
          <w:sz w:val="20"/>
          <w:szCs w:val="20"/>
        </w:rPr>
        <w:fldChar w:fldCharType="separate"/>
      </w:r>
      <w:r w:rsidR="00E32B0C">
        <w:rPr>
          <w:noProof/>
          <w:sz w:val="20"/>
          <w:szCs w:val="20"/>
        </w:rPr>
        <w:t>5</w:t>
      </w:r>
      <w:r w:rsidR="00EE4973" w:rsidRPr="002940CB">
        <w:rPr>
          <w:sz w:val="20"/>
          <w:szCs w:val="20"/>
        </w:rPr>
        <w:fldChar w:fldCharType="end"/>
      </w:r>
      <w:r w:rsidR="00272797" w:rsidRPr="002940CB">
        <w:rPr>
          <w:rFonts w:hint="eastAsia"/>
          <w:sz w:val="20"/>
          <w:szCs w:val="20"/>
          <w:lang w:eastAsia="ja-JP"/>
        </w:rPr>
        <w:tab/>
        <w:t xml:space="preserve">Flow of analog data (R-Car </w:t>
      </w:r>
      <w:r w:rsidR="00272797">
        <w:rPr>
          <w:rFonts w:hint="eastAsia"/>
          <w:sz w:val="20"/>
          <w:szCs w:val="20"/>
          <w:lang w:eastAsia="ja-JP"/>
        </w:rPr>
        <w:t>D</w:t>
      </w:r>
      <w:r w:rsidR="00272797">
        <w:rPr>
          <w:sz w:val="20"/>
          <w:szCs w:val="20"/>
          <w:lang w:eastAsia="ja-JP"/>
        </w:rPr>
        <w:t xml:space="preserve">3 and </w:t>
      </w:r>
      <w:r w:rsidR="00272797">
        <w:rPr>
          <w:rFonts w:hint="eastAsia"/>
          <w:sz w:val="20"/>
          <w:szCs w:val="20"/>
          <w:lang w:eastAsia="ja-JP"/>
        </w:rPr>
        <w:t>Draak</w:t>
      </w:r>
      <w:r w:rsidR="00272797">
        <w:rPr>
          <w:sz w:val="20"/>
          <w:szCs w:val="20"/>
          <w:lang w:eastAsia="ja-JP"/>
        </w:rPr>
        <w:t xml:space="preserve"> board</w:t>
      </w:r>
      <w:r w:rsidR="00272797" w:rsidRPr="002940CB">
        <w:rPr>
          <w:rFonts w:hint="eastAsia"/>
          <w:sz w:val="20"/>
          <w:szCs w:val="20"/>
          <w:lang w:eastAsia="ja-JP"/>
        </w:rPr>
        <w:t>)</w:t>
      </w:r>
    </w:p>
    <w:p w14:paraId="669E4204" w14:textId="2DBC06EA" w:rsidR="00272797" w:rsidRPr="00273FED" w:rsidRDefault="00EE4973">
      <w:pPr>
        <w:pStyle w:val="Caption"/>
        <w:spacing w:before="240"/>
        <w:rPr>
          <w:sz w:val="20"/>
          <w:szCs w:val="20"/>
          <w:lang w:eastAsia="ja-JP"/>
        </w:rPr>
      </w:pPr>
      <w:r w:rsidRPr="002940CB">
        <w:rPr>
          <w:sz w:val="20"/>
          <w:szCs w:val="20"/>
        </w:rPr>
        <w:t xml:space="preserve">Figure </w:t>
      </w:r>
      <w:r w:rsidRPr="002940CB">
        <w:rPr>
          <w:sz w:val="20"/>
          <w:szCs w:val="20"/>
        </w:rPr>
        <w:fldChar w:fldCharType="begin"/>
      </w:r>
      <w:r w:rsidRPr="002940CB">
        <w:rPr>
          <w:sz w:val="20"/>
          <w:szCs w:val="20"/>
        </w:rPr>
        <w:instrText xml:space="preserve"> STYLEREF 1 \s </w:instrText>
      </w:r>
      <w:r w:rsidRPr="002940CB">
        <w:rPr>
          <w:sz w:val="20"/>
          <w:szCs w:val="20"/>
        </w:rPr>
        <w:fldChar w:fldCharType="separate"/>
      </w:r>
      <w:r w:rsidR="00E32B0C">
        <w:rPr>
          <w:noProof/>
          <w:sz w:val="20"/>
          <w:szCs w:val="20"/>
        </w:rPr>
        <w:t>4</w:t>
      </w:r>
      <w:r w:rsidRPr="002940CB">
        <w:rPr>
          <w:sz w:val="20"/>
          <w:szCs w:val="20"/>
        </w:rPr>
        <w:fldChar w:fldCharType="end"/>
      </w:r>
      <w:r w:rsidRPr="002940CB">
        <w:rPr>
          <w:sz w:val="20"/>
          <w:szCs w:val="20"/>
        </w:rPr>
        <w:t>.</w:t>
      </w:r>
      <w:r w:rsidRPr="002940CB">
        <w:rPr>
          <w:sz w:val="20"/>
          <w:szCs w:val="20"/>
        </w:rPr>
        <w:fldChar w:fldCharType="begin"/>
      </w:r>
      <w:r w:rsidRPr="002940CB">
        <w:rPr>
          <w:sz w:val="20"/>
          <w:szCs w:val="20"/>
        </w:rPr>
        <w:instrText xml:space="preserve"> SEQ Figure \* ARABIC \s 1 </w:instrText>
      </w:r>
      <w:r w:rsidRPr="002940CB">
        <w:rPr>
          <w:sz w:val="20"/>
          <w:szCs w:val="20"/>
        </w:rPr>
        <w:fldChar w:fldCharType="separate"/>
      </w:r>
      <w:r w:rsidR="00E32B0C">
        <w:rPr>
          <w:noProof/>
          <w:sz w:val="20"/>
          <w:szCs w:val="20"/>
        </w:rPr>
        <w:t>6</w:t>
      </w:r>
      <w:r w:rsidRPr="002940CB">
        <w:rPr>
          <w:sz w:val="20"/>
          <w:szCs w:val="20"/>
        </w:rPr>
        <w:fldChar w:fldCharType="end"/>
      </w:r>
      <w:r w:rsidR="00272797" w:rsidRPr="002940CB">
        <w:rPr>
          <w:rFonts w:hint="eastAsia"/>
          <w:sz w:val="20"/>
          <w:szCs w:val="20"/>
          <w:lang w:eastAsia="ja-JP"/>
        </w:rPr>
        <w:tab/>
        <w:t xml:space="preserve">Flow of digital data (R-Car </w:t>
      </w:r>
      <w:r w:rsidR="00272797">
        <w:rPr>
          <w:rFonts w:hint="eastAsia"/>
          <w:sz w:val="20"/>
          <w:szCs w:val="20"/>
          <w:lang w:eastAsia="ja-JP"/>
        </w:rPr>
        <w:t>D</w:t>
      </w:r>
      <w:r w:rsidR="00272797">
        <w:rPr>
          <w:sz w:val="20"/>
          <w:szCs w:val="20"/>
          <w:lang w:eastAsia="ja-JP"/>
        </w:rPr>
        <w:t>3</w:t>
      </w:r>
      <w:r w:rsidR="00272797">
        <w:rPr>
          <w:rFonts w:hint="eastAsia"/>
          <w:sz w:val="20"/>
          <w:szCs w:val="20"/>
          <w:lang w:eastAsia="ja-JP"/>
        </w:rPr>
        <w:t xml:space="preserve"> </w:t>
      </w:r>
      <w:r w:rsidR="00272797">
        <w:rPr>
          <w:sz w:val="20"/>
          <w:szCs w:val="20"/>
          <w:lang w:eastAsia="ja-JP"/>
        </w:rPr>
        <w:t xml:space="preserve">and </w:t>
      </w:r>
      <w:r w:rsidR="00272797">
        <w:rPr>
          <w:rFonts w:hint="eastAsia"/>
          <w:sz w:val="20"/>
          <w:szCs w:val="20"/>
          <w:lang w:eastAsia="ja-JP"/>
        </w:rPr>
        <w:t>Draak</w:t>
      </w:r>
      <w:r w:rsidR="00272797">
        <w:rPr>
          <w:sz w:val="20"/>
          <w:szCs w:val="20"/>
          <w:lang w:eastAsia="ja-JP"/>
        </w:rPr>
        <w:t xml:space="preserve"> board</w:t>
      </w:r>
      <w:r w:rsidR="00272797" w:rsidRPr="002940CB">
        <w:rPr>
          <w:rFonts w:hint="eastAsia"/>
          <w:sz w:val="20"/>
          <w:szCs w:val="20"/>
          <w:lang w:eastAsia="ja-JP"/>
        </w:rPr>
        <w:t>)</w:t>
      </w:r>
    </w:p>
    <w:p w14:paraId="2B5F4976" w14:textId="2D51CA53" w:rsidR="000874E1" w:rsidRPr="002940CB" w:rsidRDefault="00272797" w:rsidP="000874E1">
      <w:pPr>
        <w:pStyle w:val="Caption"/>
        <w:spacing w:before="240"/>
        <w:rPr>
          <w:sz w:val="20"/>
          <w:szCs w:val="20"/>
        </w:rPr>
      </w:pPr>
      <w:r>
        <w:rPr>
          <w:noProof/>
          <w:color w:val="FF0000"/>
        </w:rPr>
        <mc:AlternateContent>
          <mc:Choice Requires="wpc">
            <w:drawing>
              <wp:anchor distT="0" distB="0" distL="114300" distR="114300" simplePos="0" relativeHeight="251710464" behindDoc="0" locked="0" layoutInCell="1" allowOverlap="1" wp14:anchorId="6B885F12" wp14:editId="4E59C6C0">
                <wp:simplePos x="0" y="0"/>
                <wp:positionH relativeFrom="margin">
                  <wp:align>left</wp:align>
                </wp:positionH>
                <wp:positionV relativeFrom="paragraph">
                  <wp:posOffset>146836</wp:posOffset>
                </wp:positionV>
                <wp:extent cx="6181725" cy="1587500"/>
                <wp:effectExtent l="0" t="0" r="28575" b="12700"/>
                <wp:wrapTopAndBottom/>
                <wp:docPr id="8536" name="キャンバス 85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s:wsp>
                        <wps:cNvPr id="8524" name="Line 113"/>
                        <wps:cNvCnPr>
                          <a:cxnSpLocks noChangeShapeType="1"/>
                          <a:stCxn id="8531" idx="3"/>
                          <a:endCxn id="8525" idx="1"/>
                        </wps:cNvCnPr>
                        <wps:spPr bwMode="auto">
                          <a:xfrm>
                            <a:off x="1029006" y="1274385"/>
                            <a:ext cx="433864" cy="10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25" name="Rectangle 114"/>
                        <wps:cNvSpPr>
                          <a:spLocks noChangeArrowheads="1"/>
                        </wps:cNvSpPr>
                        <wps:spPr bwMode="auto">
                          <a:xfrm>
                            <a:off x="1462870" y="963128"/>
                            <a:ext cx="880280" cy="624539"/>
                          </a:xfrm>
                          <a:prstGeom prst="rect">
                            <a:avLst/>
                          </a:prstGeom>
                          <a:solidFill>
                            <a:srgbClr val="FFFFFF"/>
                          </a:solidFill>
                          <a:ln w="9525">
                            <a:solidFill>
                              <a:srgbClr val="000000"/>
                            </a:solidFill>
                            <a:miter lim="800000"/>
                            <a:headEnd/>
                            <a:tailEnd/>
                          </a:ln>
                        </wps:spPr>
                        <wps:txbx>
                          <w:txbxContent>
                            <w:p w14:paraId="4EF0B87E" w14:textId="50D3384C" w:rsidR="00174F95" w:rsidRDefault="00174F95" w:rsidP="000874E1">
                              <w:pPr>
                                <w:spacing w:after="0"/>
                                <w:rPr>
                                  <w:rFonts w:ascii="Arial" w:hAnsi="Arial" w:cs="Arial"/>
                                </w:rPr>
                              </w:pPr>
                              <w:r>
                                <w:rPr>
                                  <w:rFonts w:ascii="Arial" w:hAnsi="Arial" w:cs="Arial"/>
                                </w:rPr>
                                <w:t>MAX96712</w:t>
                              </w:r>
                            </w:p>
                            <w:p w14:paraId="294CD3BA" w14:textId="70373868" w:rsidR="00174F95" w:rsidRPr="001D6FE2" w:rsidRDefault="00174F95" w:rsidP="000874E1">
                              <w:pPr>
                                <w:spacing w:after="0"/>
                                <w:rPr>
                                  <w:rFonts w:ascii="Arial" w:hAnsi="Arial" w:cs="Arial"/>
                                </w:rPr>
                              </w:pPr>
                              <w:r w:rsidRPr="000874E1">
                                <w:rPr>
                                  <w:rFonts w:ascii="Arial" w:hAnsi="Arial" w:cs="Arial"/>
                                </w:rPr>
                                <w:t>D</w:t>
                              </w:r>
                              <w:r>
                                <w:rPr>
                                  <w:rFonts w:ascii="Arial" w:hAnsi="Arial" w:cs="Arial"/>
                                </w:rPr>
                                <w:t>eserializer</w:t>
                              </w:r>
                            </w:p>
                          </w:txbxContent>
                        </wps:txbx>
                        <wps:bodyPr rot="0" vert="horz" wrap="square" lIns="74295" tIns="70200" rIns="74295" bIns="8890" anchor="t" anchorCtr="0" upright="1">
                          <a:noAutofit/>
                        </wps:bodyPr>
                      </wps:wsp>
                      <wps:wsp>
                        <wps:cNvPr id="8526" name="Line 115"/>
                        <wps:cNvCnPr>
                          <a:cxnSpLocks noChangeShapeType="1"/>
                          <a:stCxn id="8535" idx="3"/>
                          <a:endCxn id="584" idx="1"/>
                        </wps:cNvCnPr>
                        <wps:spPr bwMode="auto">
                          <a:xfrm>
                            <a:off x="3295650" y="1291224"/>
                            <a:ext cx="142875" cy="37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27" name="Rectangle 116"/>
                        <wps:cNvSpPr>
                          <a:spLocks noChangeArrowheads="1"/>
                        </wps:cNvSpPr>
                        <wps:spPr bwMode="auto">
                          <a:xfrm>
                            <a:off x="4181474" y="1136309"/>
                            <a:ext cx="619125" cy="344805"/>
                          </a:xfrm>
                          <a:prstGeom prst="rect">
                            <a:avLst/>
                          </a:prstGeom>
                          <a:solidFill>
                            <a:srgbClr val="FFFFFF"/>
                          </a:solidFill>
                          <a:ln w="9525">
                            <a:solidFill>
                              <a:srgbClr val="000000"/>
                            </a:solidFill>
                            <a:miter lim="800000"/>
                            <a:headEnd/>
                            <a:tailEnd/>
                          </a:ln>
                        </wps:spPr>
                        <wps:txbx>
                          <w:txbxContent>
                            <w:p w14:paraId="03E29929" w14:textId="77777777" w:rsidR="00174F95" w:rsidRPr="001D6FE2" w:rsidRDefault="00174F95" w:rsidP="000874E1">
                              <w:pPr>
                                <w:spacing w:after="0"/>
                                <w:jc w:val="center"/>
                                <w:rPr>
                                  <w:rFonts w:ascii="Arial" w:hAnsi="Arial" w:cs="Arial"/>
                                </w:rPr>
                              </w:pPr>
                              <w:r w:rsidRPr="001D6FE2">
                                <w:rPr>
                                  <w:rFonts w:ascii="Arial" w:hAnsi="Arial" w:cs="Arial"/>
                                </w:rPr>
                                <w:t>V</w:t>
                              </w:r>
                              <w:r>
                                <w:rPr>
                                  <w:rFonts w:ascii="Arial" w:hAnsi="Arial" w:cs="Arial" w:hint="eastAsia"/>
                                </w:rPr>
                                <w:t>IN</w:t>
                              </w:r>
                            </w:p>
                          </w:txbxContent>
                        </wps:txbx>
                        <wps:bodyPr rot="0" vert="horz" wrap="square" lIns="74295" tIns="81000" rIns="74295" bIns="8890" anchor="t" anchorCtr="0" upright="1">
                          <a:noAutofit/>
                        </wps:bodyPr>
                      </wps:wsp>
                      <wps:wsp>
                        <wps:cNvPr id="8528" name="Rectangle 117"/>
                        <wps:cNvSpPr>
                          <a:spLocks noChangeArrowheads="1"/>
                        </wps:cNvSpPr>
                        <wps:spPr bwMode="auto">
                          <a:xfrm>
                            <a:off x="5107355" y="1126098"/>
                            <a:ext cx="1028700" cy="344805"/>
                          </a:xfrm>
                          <a:prstGeom prst="rect">
                            <a:avLst/>
                          </a:prstGeom>
                          <a:solidFill>
                            <a:srgbClr val="FFFFFF"/>
                          </a:solidFill>
                          <a:ln w="9525">
                            <a:solidFill>
                              <a:srgbClr val="000000"/>
                            </a:solidFill>
                            <a:miter lim="800000"/>
                            <a:headEnd/>
                            <a:tailEnd/>
                          </a:ln>
                        </wps:spPr>
                        <wps:txbx>
                          <w:txbxContent>
                            <w:p w14:paraId="271A7624" w14:textId="77777777" w:rsidR="00174F95" w:rsidRPr="001D6FE2" w:rsidRDefault="00174F95" w:rsidP="000874E1">
                              <w:pPr>
                                <w:spacing w:after="0"/>
                                <w:jc w:val="center"/>
                                <w:rPr>
                                  <w:rFonts w:ascii="Arial" w:hAnsi="Arial" w:cs="Arial"/>
                                </w:rPr>
                              </w:pPr>
                              <w:r>
                                <w:rPr>
                                  <w:rFonts w:ascii="Arial" w:hAnsi="Arial" w:cs="Arial"/>
                                </w:rPr>
                                <w:t>Memory</w:t>
                              </w:r>
                            </w:p>
                          </w:txbxContent>
                        </wps:txbx>
                        <wps:bodyPr rot="0" vert="horz" wrap="square" lIns="74295" tIns="73800" rIns="74295" bIns="8890" anchor="t" anchorCtr="0" upright="1">
                          <a:noAutofit/>
                        </wps:bodyPr>
                      </wps:wsp>
                      <wps:wsp>
                        <wps:cNvPr id="8529" name="Line 118"/>
                        <wps:cNvCnPr>
                          <a:cxnSpLocks noChangeShapeType="1"/>
                        </wps:cNvCnPr>
                        <wps:spPr bwMode="auto">
                          <a:xfrm>
                            <a:off x="4810125" y="1303227"/>
                            <a:ext cx="2972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30" name="AutoShape 119"/>
                        <wps:cNvSpPr>
                          <a:spLocks/>
                        </wps:cNvSpPr>
                        <wps:spPr bwMode="auto">
                          <a:xfrm>
                            <a:off x="1104900" y="35999"/>
                            <a:ext cx="1381125" cy="500921"/>
                          </a:xfrm>
                          <a:prstGeom prst="borderCallout1">
                            <a:avLst>
                              <a:gd name="adj1" fmla="val 50000"/>
                              <a:gd name="adj2" fmla="val 105306"/>
                              <a:gd name="adj3" fmla="val 251026"/>
                              <a:gd name="adj4" fmla="val 102906"/>
                            </a:avLst>
                          </a:prstGeom>
                          <a:solidFill>
                            <a:srgbClr val="FFFFFF"/>
                          </a:solidFill>
                          <a:ln w="9525">
                            <a:solidFill>
                              <a:srgbClr val="000000"/>
                            </a:solidFill>
                            <a:miter lim="800000"/>
                            <a:headEnd/>
                            <a:tailEnd/>
                          </a:ln>
                        </wps:spPr>
                        <wps:txbx>
                          <w:txbxContent>
                            <w:p w14:paraId="62AB2E13" w14:textId="6EBD84C6" w:rsidR="00174F95" w:rsidRPr="004D5128" w:rsidRDefault="00174F95" w:rsidP="000E41EF">
                              <w:pPr>
                                <w:spacing w:after="0"/>
                                <w:rPr>
                                  <w:rFonts w:ascii="Arial" w:hAnsi="Arial" w:cs="Arial"/>
                                  <w:sz w:val="18"/>
                                  <w:szCs w:val="18"/>
                                </w:rPr>
                              </w:pPr>
                              <w:r w:rsidRPr="004D5128">
                                <w:rPr>
                                  <w:rFonts w:ascii="Arial" w:hAnsi="Arial" w:cs="Arial"/>
                                  <w:sz w:val="18"/>
                                  <w:szCs w:val="18"/>
                                </w:rPr>
                                <w:t>YCbCr422 10-bit data</w:t>
                              </w:r>
                            </w:p>
                            <w:p w14:paraId="3D32F80E" w14:textId="0C5A3ABC" w:rsidR="00174F95" w:rsidRPr="004D5128" w:rsidRDefault="00174F95" w:rsidP="000874E1">
                              <w:pPr>
                                <w:spacing w:after="0"/>
                                <w:rPr>
                                  <w:rFonts w:ascii="Arial" w:hAnsi="Arial" w:cs="Arial"/>
                                  <w:sz w:val="18"/>
                                  <w:szCs w:val="18"/>
                                  <w:lang w:eastAsia="ja-JP"/>
                                </w:rPr>
                              </w:pPr>
                              <w:r w:rsidRPr="004D5128">
                                <w:rPr>
                                  <w:rFonts w:ascii="Arial" w:hAnsi="Arial" w:cs="Arial"/>
                                  <w:sz w:val="18"/>
                                  <w:szCs w:val="18"/>
                                  <w:lang w:eastAsia="ja-JP"/>
                                </w:rPr>
                                <w:t>(Data type is RAW10)</w:t>
                              </w:r>
                            </w:p>
                          </w:txbxContent>
                        </wps:txbx>
                        <wps:bodyPr rot="0" vert="horz" wrap="square" lIns="74295" tIns="8890" rIns="74295" bIns="8890" anchor="t" anchorCtr="0" upright="1">
                          <a:noAutofit/>
                        </wps:bodyPr>
                      </wps:wsp>
                      <wps:wsp>
                        <wps:cNvPr id="8531" name="Rectangle 120"/>
                        <wps:cNvSpPr>
                          <a:spLocks noChangeArrowheads="1"/>
                        </wps:cNvSpPr>
                        <wps:spPr bwMode="auto">
                          <a:xfrm>
                            <a:off x="162231" y="1044515"/>
                            <a:ext cx="866775" cy="459740"/>
                          </a:xfrm>
                          <a:prstGeom prst="rect">
                            <a:avLst/>
                          </a:prstGeom>
                          <a:solidFill>
                            <a:srgbClr val="FFFFFF"/>
                          </a:solidFill>
                          <a:ln w="9525">
                            <a:solidFill>
                              <a:srgbClr val="000000"/>
                            </a:solidFill>
                            <a:miter lim="800000"/>
                            <a:headEnd/>
                            <a:tailEnd/>
                          </a:ln>
                        </wps:spPr>
                        <wps:txbx>
                          <w:txbxContent>
                            <w:p w14:paraId="6762F4AB" w14:textId="779B8BC0" w:rsidR="00174F95" w:rsidRPr="001D6FE2" w:rsidRDefault="00174F95" w:rsidP="000874E1">
                              <w:pPr>
                                <w:spacing w:after="0"/>
                                <w:rPr>
                                  <w:rFonts w:ascii="Arial" w:hAnsi="Arial" w:cs="Arial"/>
                                </w:rPr>
                              </w:pPr>
                              <w:r>
                                <w:rPr>
                                  <w:rFonts w:ascii="Arial" w:hAnsi="Arial" w:cs="Arial"/>
                                </w:rPr>
                                <w:t>Camera devcie</w:t>
                              </w:r>
                              <w:r w:rsidRPr="001D6FE2">
                                <w:rPr>
                                  <w:rFonts w:ascii="Arial" w:hAnsi="Arial" w:cs="Arial"/>
                                </w:rPr>
                                <w:t xml:space="preserve"> </w:t>
                              </w:r>
                            </w:p>
                          </w:txbxContent>
                        </wps:txbx>
                        <wps:bodyPr rot="0" vert="horz" wrap="square" lIns="74295" tIns="73800" rIns="74295" bIns="8890" anchor="t" anchorCtr="0" upright="1">
                          <a:noAutofit/>
                        </wps:bodyPr>
                      </wps:wsp>
                      <wps:wsp>
                        <wps:cNvPr id="8532" name="AutoShape 121"/>
                        <wps:cNvSpPr>
                          <a:spLocks/>
                        </wps:cNvSpPr>
                        <wps:spPr bwMode="auto">
                          <a:xfrm>
                            <a:off x="82550" y="61305"/>
                            <a:ext cx="793750" cy="376385"/>
                          </a:xfrm>
                          <a:prstGeom prst="borderCallout1">
                            <a:avLst>
                              <a:gd name="adj1" fmla="val 33273"/>
                              <a:gd name="adj2" fmla="val 107741"/>
                              <a:gd name="adj3" fmla="val 315748"/>
                              <a:gd name="adj4" fmla="val 137826"/>
                            </a:avLst>
                          </a:prstGeom>
                          <a:solidFill>
                            <a:srgbClr val="FFFFFF"/>
                          </a:solidFill>
                          <a:ln w="9525">
                            <a:solidFill>
                              <a:srgbClr val="000000"/>
                            </a:solidFill>
                            <a:miter lim="800000"/>
                            <a:headEnd/>
                            <a:tailEnd/>
                          </a:ln>
                        </wps:spPr>
                        <wps:txbx>
                          <w:txbxContent>
                            <w:p w14:paraId="5A513E2E" w14:textId="1CCEBF42" w:rsidR="00174F95" w:rsidRPr="00805BB4" w:rsidRDefault="00174F95" w:rsidP="000874E1">
                              <w:pPr>
                                <w:spacing w:after="0"/>
                                <w:rPr>
                                  <w:rFonts w:ascii="Arial" w:hAnsi="Arial" w:cs="Arial"/>
                                </w:rPr>
                              </w:pPr>
                              <w:r>
                                <w:rPr>
                                  <w:rFonts w:ascii="Arial" w:hAnsi="Arial" w:cs="Arial"/>
                                </w:rPr>
                                <w:t>Camera data</w:t>
                              </w:r>
                            </w:p>
                          </w:txbxContent>
                        </wps:txbx>
                        <wps:bodyPr rot="0" vert="horz" wrap="square" lIns="74295" tIns="8890" rIns="74295" bIns="8890" anchor="t" anchorCtr="0" upright="1">
                          <a:noAutofit/>
                        </wps:bodyPr>
                      </wps:wsp>
                      <wps:wsp>
                        <wps:cNvPr id="8533" name="AutoShape 122"/>
                        <wps:cNvSpPr>
                          <a:spLocks/>
                        </wps:cNvSpPr>
                        <wps:spPr bwMode="auto">
                          <a:xfrm>
                            <a:off x="3162299" y="251171"/>
                            <a:ext cx="1411813" cy="304800"/>
                          </a:xfrm>
                          <a:prstGeom prst="borderCallout1">
                            <a:avLst>
                              <a:gd name="adj1" fmla="val 19889"/>
                              <a:gd name="adj2" fmla="val 106014"/>
                              <a:gd name="adj3" fmla="val 330330"/>
                              <a:gd name="adj4" fmla="val 127787"/>
                            </a:avLst>
                          </a:prstGeom>
                          <a:solidFill>
                            <a:srgbClr val="FFFFFF"/>
                          </a:solidFill>
                          <a:ln w="9525">
                            <a:solidFill>
                              <a:srgbClr val="000000"/>
                            </a:solidFill>
                            <a:miter lim="800000"/>
                            <a:headEnd/>
                            <a:tailEnd/>
                          </a:ln>
                        </wps:spPr>
                        <wps:txbx>
                          <w:txbxContent>
                            <w:p w14:paraId="79CB406D" w14:textId="1F9EAF97" w:rsidR="00174F95" w:rsidRPr="001D6FE2" w:rsidRDefault="00174F95" w:rsidP="000874E1">
                              <w:pPr>
                                <w:spacing w:after="0"/>
                                <w:rPr>
                                  <w:rFonts w:ascii="Arial" w:hAnsi="Arial" w:cs="Arial"/>
                                  <w:lang w:eastAsia="ja-JP"/>
                                </w:rPr>
                              </w:pPr>
                              <w:r w:rsidRPr="00BE5FBD">
                                <w:rPr>
                                  <w:rFonts w:ascii="Arial" w:hAnsi="Arial" w:cs="Arial"/>
                                </w:rPr>
                                <w:t>YCbCr422 10-bit data</w:t>
                              </w:r>
                              <w:r w:rsidRPr="00BE5FBD" w:rsidDel="00BE5FBD">
                                <w:rPr>
                                  <w:rFonts w:ascii="Arial" w:hAnsi="Arial" w:cs="Arial" w:hint="eastAsia"/>
                                </w:rPr>
                                <w:t xml:space="preserve"> </w:t>
                              </w:r>
                            </w:p>
                          </w:txbxContent>
                        </wps:txbx>
                        <wps:bodyPr rot="0" vert="horz" wrap="square" lIns="74295" tIns="8890" rIns="74295" bIns="8890" anchor="t" anchorCtr="0" upright="1">
                          <a:noAutofit/>
                        </wps:bodyPr>
                      </wps:wsp>
                      <wps:wsp>
                        <wps:cNvPr id="8534" name="Line 113"/>
                        <wps:cNvCnPr>
                          <a:cxnSpLocks noChangeShapeType="1"/>
                          <a:stCxn id="8525" idx="3"/>
                          <a:endCxn id="8535" idx="1"/>
                        </wps:cNvCnPr>
                        <wps:spPr bwMode="auto">
                          <a:xfrm>
                            <a:off x="2343150" y="1275398"/>
                            <a:ext cx="346421" cy="158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35" name="Rectangle 114"/>
                        <wps:cNvSpPr>
                          <a:spLocks noChangeArrowheads="1"/>
                        </wps:cNvSpPr>
                        <wps:spPr bwMode="auto">
                          <a:xfrm>
                            <a:off x="2689571" y="1061354"/>
                            <a:ext cx="606079" cy="459740"/>
                          </a:xfrm>
                          <a:prstGeom prst="rect">
                            <a:avLst/>
                          </a:prstGeom>
                          <a:solidFill>
                            <a:srgbClr val="FFFFFF"/>
                          </a:solidFill>
                          <a:ln w="9525">
                            <a:solidFill>
                              <a:srgbClr val="000000"/>
                            </a:solidFill>
                            <a:miter lim="800000"/>
                            <a:headEnd/>
                            <a:tailEnd/>
                          </a:ln>
                        </wps:spPr>
                        <wps:txbx>
                          <w:txbxContent>
                            <w:p w14:paraId="05738E03" w14:textId="02A8C9B5" w:rsidR="00174F95" w:rsidRPr="0032518A" w:rsidRDefault="00174F95" w:rsidP="000874E1">
                              <w:pPr>
                                <w:pStyle w:val="NormalWeb"/>
                                <w:overflowPunct w:val="0"/>
                                <w:spacing w:before="0" w:beforeAutospacing="0" w:after="0" w:afterAutospacing="0"/>
                              </w:pPr>
                              <w:r>
                                <w:rPr>
                                  <w:rFonts w:ascii="Arial" w:eastAsia="MS Mincho" w:hAnsi="Arial" w:cs="Arial"/>
                                  <w:sz w:val="20"/>
                                  <w:szCs w:val="20"/>
                                </w:rPr>
                                <w:t xml:space="preserve">MIPI </w:t>
                              </w:r>
                              <w:r w:rsidRPr="0063767B">
                                <w:rPr>
                                  <w:rFonts w:ascii="Arial" w:eastAsia="MS Mincho" w:hAnsi="Arial" w:cs="Arial"/>
                                  <w:sz w:val="20"/>
                                  <w:szCs w:val="20"/>
                                </w:rPr>
                                <w:t>CSI</w:t>
                              </w:r>
                              <w:r>
                                <w:rPr>
                                  <w:rFonts w:ascii="Arial" w:eastAsia="MS Mincho" w:hAnsi="Arial" w:cs="Arial"/>
                                  <w:sz w:val="20"/>
                                  <w:szCs w:val="20"/>
                                </w:rPr>
                                <w:t>4X</w:t>
                              </w:r>
                            </w:p>
                          </w:txbxContent>
                        </wps:txbx>
                        <wps:bodyPr rot="0" vert="horz" wrap="square" lIns="74295" tIns="70200" rIns="74295" bIns="8890" anchor="t" anchorCtr="0" upright="1">
                          <a:noAutofit/>
                        </wps:bodyPr>
                      </wps:wsp>
                      <wps:wsp>
                        <wps:cNvPr id="584" name="Rectangle 116"/>
                        <wps:cNvSpPr>
                          <a:spLocks noChangeArrowheads="1"/>
                        </wps:cNvSpPr>
                        <wps:spPr bwMode="auto">
                          <a:xfrm>
                            <a:off x="3438525" y="1119037"/>
                            <a:ext cx="517820" cy="351866"/>
                          </a:xfrm>
                          <a:prstGeom prst="rect">
                            <a:avLst/>
                          </a:prstGeom>
                          <a:solidFill>
                            <a:srgbClr val="FFFFFF"/>
                          </a:solidFill>
                          <a:ln w="9525">
                            <a:solidFill>
                              <a:srgbClr val="000000"/>
                            </a:solidFill>
                            <a:miter lim="800000"/>
                            <a:headEnd/>
                            <a:tailEnd/>
                          </a:ln>
                        </wps:spPr>
                        <wps:txbx>
                          <w:txbxContent>
                            <w:p w14:paraId="03BBF7EB" w14:textId="35DE53C4" w:rsidR="00174F95" w:rsidRDefault="00174F95" w:rsidP="00D12EA1">
                              <w:pPr>
                                <w:jc w:val="center"/>
                                <w:rPr>
                                  <w:sz w:val="24"/>
                                  <w:szCs w:val="24"/>
                                  <w:lang w:eastAsia="ja-JP"/>
                                </w:rPr>
                              </w:pPr>
                              <w:r>
                                <w:rPr>
                                  <w:rFonts w:ascii="Arial" w:hAnsi="Arial"/>
                                </w:rPr>
                                <w:t>ISP</w:t>
                              </w:r>
                            </w:p>
                          </w:txbxContent>
                        </wps:txbx>
                        <wps:bodyPr rot="0" vert="horz" wrap="square" lIns="74295" tIns="81000" rIns="74295" bIns="8890" anchor="t" anchorCtr="0" upright="1">
                          <a:noAutofit/>
                        </wps:bodyPr>
                      </wps:wsp>
                      <wps:wsp>
                        <wps:cNvPr id="589" name="Line 115"/>
                        <wps:cNvCnPr>
                          <a:cxnSpLocks noChangeShapeType="1"/>
                          <a:endCxn id="8527" idx="1"/>
                        </wps:cNvCnPr>
                        <wps:spPr bwMode="auto">
                          <a:xfrm>
                            <a:off x="3946820" y="1308712"/>
                            <a:ext cx="23465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6B885F12" id="キャンバス 8536" o:spid="_x0000_s1479" editas="canvas" style="position:absolute;margin-left:0;margin-top:11.55pt;width:486.75pt;height:125pt;z-index:251710464;mso-position-horizontal:left;mso-position-horizontal-relative:margin" coordsize="61817,1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">
                <v:shape id="_x0000_s1480" type="#_x0000_t75" style="position:absolute;width:61817;height:15875;visibility:visible;mso-wrap-style:square" stroked="t" strokeweight="1pt">
                  <v:fill o:detectmouseclick="t"/>
                  <v:path o:connecttype="none"/>
                </v:shape>
                <v:line id="Line 113" o:spid="_x0000_s1481" style="position:absolute;visibility:visible;mso-wrap-style:square" from="10290,12743" to="14628,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">
                  <v:stroke endarrow="block"/>
                </v:line>
                <v:rect id="Rectangle 114" o:spid="_x0000_s1482" style="position:absolute;left:14628;top:9631;width:8803;height:6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">
                  <v:textbox inset="5.85pt,1.95mm,5.85pt,.7pt">
                    <w:txbxContent>
                      <w:p w14:paraId="4EF0B87E" w14:textId="50D3384C" w:rsidR="00174F95" w:rsidRDefault="00174F95" w:rsidP="000874E1">
                        <w:pPr>
                          <w:spacing w:after="0"/>
                          <w:rPr>
                            <w:rFonts w:ascii="Arial" w:hAnsi="Arial" w:cs="Arial"/>
                          </w:rPr>
                        </w:pPr>
                        <w:r>
                          <w:rPr>
                            <w:rFonts w:ascii="Arial" w:hAnsi="Arial" w:cs="Arial"/>
                          </w:rPr>
                          <w:t>MAX96712</w:t>
                        </w:r>
                      </w:p>
                      <w:p w14:paraId="294CD3BA" w14:textId="70373868" w:rsidR="00174F95" w:rsidRPr="001D6FE2" w:rsidRDefault="00174F95" w:rsidP="000874E1">
                        <w:pPr>
                          <w:spacing w:after="0"/>
                          <w:rPr>
                            <w:rFonts w:ascii="Arial" w:hAnsi="Arial" w:cs="Arial"/>
                          </w:rPr>
                        </w:pPr>
                        <w:r w:rsidRPr="000874E1">
                          <w:rPr>
                            <w:rFonts w:ascii="Arial" w:hAnsi="Arial" w:cs="Arial"/>
                          </w:rPr>
                          <w:t>D</w:t>
                        </w:r>
                        <w:r>
                          <w:rPr>
                            <w:rFonts w:ascii="Arial" w:hAnsi="Arial" w:cs="Arial"/>
                          </w:rPr>
                          <w:t>eserializer</w:t>
                        </w:r>
                      </w:p>
                    </w:txbxContent>
                  </v:textbox>
                </v:rect>
                <v:line id="Line 115" o:spid="_x0000_s1483" style="position:absolute;visibility:visible;mso-wrap-style:square" from="32956,12912" to="34385,12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">
                  <v:stroke endarrow="block"/>
                </v:line>
                <v:rect id="Rectangle 116" o:spid="_x0000_s1484" style="position:absolute;left:41814;top:11363;width:619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">
                  <v:textbox inset="5.85pt,2.25mm,5.85pt,.7pt">
                    <w:txbxContent>
                      <w:p w14:paraId="03E29929" w14:textId="77777777" w:rsidR="00174F95" w:rsidRPr="001D6FE2" w:rsidRDefault="00174F95" w:rsidP="000874E1">
                        <w:pPr>
                          <w:spacing w:after="0"/>
                          <w:jc w:val="center"/>
                          <w:rPr>
                            <w:rFonts w:ascii="Arial" w:hAnsi="Arial" w:cs="Arial"/>
                          </w:rPr>
                        </w:pPr>
                        <w:r w:rsidRPr="001D6FE2">
                          <w:rPr>
                            <w:rFonts w:ascii="Arial" w:hAnsi="Arial" w:cs="Arial"/>
                          </w:rPr>
                          <w:t>V</w:t>
                        </w:r>
                        <w:r>
                          <w:rPr>
                            <w:rFonts w:ascii="Arial" w:hAnsi="Arial" w:cs="Arial" w:hint="eastAsia"/>
                          </w:rPr>
                          <w:t>IN</w:t>
                        </w:r>
                      </w:p>
                    </w:txbxContent>
                  </v:textbox>
                </v:rect>
                <v:rect id="Rectangle 117" o:spid="_x0000_s1485" style="position:absolute;left:51073;top:11260;width:10287;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">
                  <v:textbox inset="5.85pt,2.05mm,5.85pt,.7pt">
                    <w:txbxContent>
                      <w:p w14:paraId="271A7624" w14:textId="77777777" w:rsidR="00174F95" w:rsidRPr="001D6FE2" w:rsidRDefault="00174F95" w:rsidP="000874E1">
                        <w:pPr>
                          <w:spacing w:after="0"/>
                          <w:jc w:val="center"/>
                          <w:rPr>
                            <w:rFonts w:ascii="Arial" w:hAnsi="Arial" w:cs="Arial"/>
                          </w:rPr>
                        </w:pPr>
                        <w:r>
                          <w:rPr>
                            <w:rFonts w:ascii="Arial" w:hAnsi="Arial" w:cs="Arial"/>
                          </w:rPr>
                          <w:t>Memory</w:t>
                        </w:r>
                      </w:p>
                    </w:txbxContent>
                  </v:textbox>
                </v:rect>
                <v:line id="Line 118" o:spid="_x0000_s1486" style="position:absolute;visibility:visible;mso-wrap-style:square" from="48101,13032" to="51073,1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">
                  <v:stroke endarrow="block"/>
                </v:line>
                <v:shape id="AutoShape 119" o:spid="_x0000_s1487" type="#_x0000_t47" style="position:absolute;left:11049;top:359;width:13811;height:5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" adj="22228,54222,22746,10800">
                  <v:textbox inset="5.85pt,.7pt,5.85pt,.7pt">
                    <w:txbxContent>
                      <w:p w14:paraId="62AB2E13" w14:textId="6EBD84C6" w:rsidR="00174F95" w:rsidRPr="004D5128" w:rsidRDefault="00174F95" w:rsidP="000E41EF">
                        <w:pPr>
                          <w:spacing w:after="0"/>
                          <w:rPr>
                            <w:rFonts w:ascii="Arial" w:hAnsi="Arial" w:cs="Arial"/>
                            <w:sz w:val="18"/>
                            <w:szCs w:val="18"/>
                          </w:rPr>
                        </w:pPr>
                        <w:r w:rsidRPr="004D5128">
                          <w:rPr>
                            <w:rFonts w:ascii="Arial" w:hAnsi="Arial" w:cs="Arial"/>
                            <w:sz w:val="18"/>
                            <w:szCs w:val="18"/>
                          </w:rPr>
                          <w:t>YCbCr422 10-bit data</w:t>
                        </w:r>
                      </w:p>
                      <w:p w14:paraId="3D32F80E" w14:textId="0C5A3ABC" w:rsidR="00174F95" w:rsidRPr="004D5128" w:rsidRDefault="00174F95" w:rsidP="000874E1">
                        <w:pPr>
                          <w:spacing w:after="0"/>
                          <w:rPr>
                            <w:rFonts w:ascii="Arial" w:hAnsi="Arial" w:cs="Arial"/>
                            <w:sz w:val="18"/>
                            <w:szCs w:val="18"/>
                            <w:lang w:eastAsia="ja-JP"/>
                          </w:rPr>
                        </w:pPr>
                        <w:r w:rsidRPr="004D5128">
                          <w:rPr>
                            <w:rFonts w:ascii="Arial" w:hAnsi="Arial" w:cs="Arial"/>
                            <w:sz w:val="18"/>
                            <w:szCs w:val="18"/>
                            <w:lang w:eastAsia="ja-JP"/>
                          </w:rPr>
                          <w:t>(Data type is RAW10)</w:t>
                        </w:r>
                      </w:p>
                    </w:txbxContent>
                  </v:textbox>
                  <o:callout v:ext="edit" minusy="t"/>
                </v:shape>
                <v:rect id="Rectangle 120" o:spid="_x0000_s1488" style="position:absolute;left:1622;top:10445;width:8668;height:4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">
                  <v:textbox inset="5.85pt,2.05mm,5.85pt,.7pt">
                    <w:txbxContent>
                      <w:p w14:paraId="6762F4AB" w14:textId="779B8BC0" w:rsidR="00174F95" w:rsidRPr="001D6FE2" w:rsidRDefault="00174F95" w:rsidP="000874E1">
                        <w:pPr>
                          <w:spacing w:after="0"/>
                          <w:rPr>
                            <w:rFonts w:ascii="Arial" w:hAnsi="Arial" w:cs="Arial"/>
                          </w:rPr>
                        </w:pPr>
                        <w:r>
                          <w:rPr>
                            <w:rFonts w:ascii="Arial" w:hAnsi="Arial" w:cs="Arial"/>
                          </w:rPr>
                          <w:t>Camera devcie</w:t>
                        </w:r>
                        <w:r w:rsidRPr="001D6FE2">
                          <w:rPr>
                            <w:rFonts w:ascii="Arial" w:hAnsi="Arial" w:cs="Arial"/>
                          </w:rPr>
                          <w:t xml:space="preserve"> </w:t>
                        </w:r>
                      </w:p>
                    </w:txbxContent>
                  </v:textbox>
                </v:rect>
                <v:shape id="AutoShape 121" o:spid="_x0000_s1489" type="#_x0000_t47" style="position:absolute;left:825;top:613;width:7938;height:3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" adj="29770,68202,23272,7187">
                  <v:textbox inset="5.85pt,.7pt,5.85pt,.7pt">
                    <w:txbxContent>
                      <w:p w14:paraId="5A513E2E" w14:textId="1CCEBF42" w:rsidR="00174F95" w:rsidRPr="00805BB4" w:rsidRDefault="00174F95" w:rsidP="000874E1">
                        <w:pPr>
                          <w:spacing w:after="0"/>
                          <w:rPr>
                            <w:rFonts w:ascii="Arial" w:hAnsi="Arial" w:cs="Arial"/>
                          </w:rPr>
                        </w:pPr>
                        <w:r>
                          <w:rPr>
                            <w:rFonts w:ascii="Arial" w:hAnsi="Arial" w:cs="Arial"/>
                          </w:rPr>
                          <w:t>Camera data</w:t>
                        </w:r>
                      </w:p>
                    </w:txbxContent>
                  </v:textbox>
                  <o:callout v:ext="edit" minusx="t" minusy="t"/>
                </v:shape>
                <v:shape id="AutoShape 122" o:spid="_x0000_s1490" type="#_x0000_t47" style="position:absolute;left:31622;top:2511;width:1411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" adj="27602,71351,22899,4296">
                  <v:textbox inset="5.85pt,.7pt,5.85pt,.7pt">
                    <w:txbxContent>
                      <w:p w14:paraId="79CB406D" w14:textId="1F9EAF97" w:rsidR="00174F95" w:rsidRPr="001D6FE2" w:rsidRDefault="00174F95" w:rsidP="000874E1">
                        <w:pPr>
                          <w:spacing w:after="0"/>
                          <w:rPr>
                            <w:rFonts w:ascii="Arial" w:hAnsi="Arial" w:cs="Arial"/>
                            <w:lang w:eastAsia="ja-JP"/>
                          </w:rPr>
                        </w:pPr>
                        <w:r w:rsidRPr="00BE5FBD">
                          <w:rPr>
                            <w:rFonts w:ascii="Arial" w:hAnsi="Arial" w:cs="Arial"/>
                          </w:rPr>
                          <w:t>YCbCr422 10-bit data</w:t>
                        </w:r>
                        <w:r w:rsidRPr="00BE5FBD" w:rsidDel="00BE5FBD">
                          <w:rPr>
                            <w:rFonts w:ascii="Arial" w:hAnsi="Arial" w:cs="Arial" w:hint="eastAsia"/>
                          </w:rPr>
                          <w:t xml:space="preserve"> </w:t>
                        </w:r>
                      </w:p>
                    </w:txbxContent>
                  </v:textbox>
                  <o:callout v:ext="edit" minusx="t" minusy="t"/>
                </v:shape>
                <v:line id="Line 113" o:spid="_x0000_s1491" style="position:absolute;visibility:visible;mso-wrap-style:square" from="23431,12753" to="26895,12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">
                  <v:stroke endarrow="block"/>
                </v:line>
                <v:rect id="Rectangle 114" o:spid="_x0000_s1492" style="position:absolute;left:26895;top:10613;width:6061;height:4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">
                  <v:textbox inset="5.85pt,1.95mm,5.85pt,.7pt">
                    <w:txbxContent>
                      <w:p w14:paraId="05738E03" w14:textId="02A8C9B5" w:rsidR="00174F95" w:rsidRPr="0032518A" w:rsidRDefault="00174F95" w:rsidP="000874E1">
                        <w:pPr>
                          <w:pStyle w:val="NormalWeb"/>
                          <w:overflowPunct w:val="0"/>
                          <w:spacing w:before="0" w:beforeAutospacing="0" w:after="0" w:afterAutospacing="0"/>
                        </w:pPr>
                        <w:r>
                          <w:rPr>
                            <w:rFonts w:ascii="Arial" w:eastAsia="MS Mincho" w:hAnsi="Arial" w:cs="Arial"/>
                            <w:sz w:val="20"/>
                            <w:szCs w:val="20"/>
                          </w:rPr>
                          <w:t xml:space="preserve">MIPI </w:t>
                        </w:r>
                        <w:r w:rsidRPr="0063767B">
                          <w:rPr>
                            <w:rFonts w:ascii="Arial" w:eastAsia="MS Mincho" w:hAnsi="Arial" w:cs="Arial"/>
                            <w:sz w:val="20"/>
                            <w:szCs w:val="20"/>
                          </w:rPr>
                          <w:t>CSI</w:t>
                        </w:r>
                        <w:r>
                          <w:rPr>
                            <w:rFonts w:ascii="Arial" w:eastAsia="MS Mincho" w:hAnsi="Arial" w:cs="Arial"/>
                            <w:sz w:val="20"/>
                            <w:szCs w:val="20"/>
                          </w:rPr>
                          <w:t>4X</w:t>
                        </w:r>
                      </w:p>
                    </w:txbxContent>
                  </v:textbox>
                </v:rect>
                <v:rect id="Rectangle 116" o:spid="_x0000_s1493" style="position:absolute;left:34385;top:11190;width:5178;height:3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">
                  <v:textbox inset="5.85pt,2.25mm,5.85pt,.7pt">
                    <w:txbxContent>
                      <w:p w14:paraId="03BBF7EB" w14:textId="35DE53C4" w:rsidR="00174F95" w:rsidRDefault="00174F95" w:rsidP="00D12EA1">
                        <w:pPr>
                          <w:jc w:val="center"/>
                          <w:rPr>
                            <w:sz w:val="24"/>
                            <w:szCs w:val="24"/>
                            <w:lang w:eastAsia="ja-JP"/>
                          </w:rPr>
                        </w:pPr>
                        <w:r>
                          <w:rPr>
                            <w:rFonts w:ascii="Arial" w:hAnsi="Arial"/>
                          </w:rPr>
                          <w:t>ISP</w:t>
                        </w:r>
                      </w:p>
                    </w:txbxContent>
                  </v:textbox>
                </v:rect>
                <v:line id="Line 115" o:spid="_x0000_s1494" style="position:absolute;visibility:visible;mso-wrap-style:square" from="39468,13087" to="41814,13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">
                  <v:stroke endarrow="block"/>
                </v:line>
                <w10:wrap type="topAndBottom" anchorx="margin"/>
              </v:group>
            </w:pict>
          </mc:Fallback>
        </mc:AlternateContent>
      </w:r>
      <w:r w:rsidR="00EE4973" w:rsidRPr="002940CB">
        <w:rPr>
          <w:sz w:val="20"/>
          <w:szCs w:val="20"/>
        </w:rPr>
        <w:t xml:space="preserve">Figure </w:t>
      </w:r>
      <w:r w:rsidR="00EE4973" w:rsidRPr="002940CB">
        <w:rPr>
          <w:sz w:val="20"/>
          <w:szCs w:val="20"/>
        </w:rPr>
        <w:fldChar w:fldCharType="begin"/>
      </w:r>
      <w:r w:rsidR="00EE4973" w:rsidRPr="002940CB">
        <w:rPr>
          <w:sz w:val="20"/>
          <w:szCs w:val="20"/>
        </w:rPr>
        <w:instrText xml:space="preserve"> STYLEREF 1 \s </w:instrText>
      </w:r>
      <w:r w:rsidR="00EE4973" w:rsidRPr="002940CB">
        <w:rPr>
          <w:sz w:val="20"/>
          <w:szCs w:val="20"/>
        </w:rPr>
        <w:fldChar w:fldCharType="separate"/>
      </w:r>
      <w:r w:rsidR="00E32B0C">
        <w:rPr>
          <w:noProof/>
          <w:sz w:val="20"/>
          <w:szCs w:val="20"/>
        </w:rPr>
        <w:t>4</w:t>
      </w:r>
      <w:r w:rsidR="00EE4973" w:rsidRPr="002940CB">
        <w:rPr>
          <w:sz w:val="20"/>
          <w:szCs w:val="20"/>
        </w:rPr>
        <w:fldChar w:fldCharType="end"/>
      </w:r>
      <w:r w:rsidR="00EE4973" w:rsidRPr="002940CB">
        <w:rPr>
          <w:sz w:val="20"/>
          <w:szCs w:val="20"/>
        </w:rPr>
        <w:t>.</w:t>
      </w:r>
      <w:r w:rsidR="00EE4973" w:rsidRPr="002940CB">
        <w:rPr>
          <w:sz w:val="20"/>
          <w:szCs w:val="20"/>
        </w:rPr>
        <w:fldChar w:fldCharType="begin"/>
      </w:r>
      <w:r w:rsidR="00EE4973" w:rsidRPr="002940CB">
        <w:rPr>
          <w:sz w:val="20"/>
          <w:szCs w:val="20"/>
        </w:rPr>
        <w:instrText xml:space="preserve"> SEQ Figure \* ARABIC \s 1 </w:instrText>
      </w:r>
      <w:r w:rsidR="00EE4973" w:rsidRPr="002940CB">
        <w:rPr>
          <w:sz w:val="20"/>
          <w:szCs w:val="20"/>
        </w:rPr>
        <w:fldChar w:fldCharType="separate"/>
      </w:r>
      <w:r w:rsidR="00E32B0C">
        <w:rPr>
          <w:noProof/>
          <w:sz w:val="20"/>
          <w:szCs w:val="20"/>
        </w:rPr>
        <w:t>7</w:t>
      </w:r>
      <w:r w:rsidR="00EE4973" w:rsidRPr="002940CB">
        <w:rPr>
          <w:sz w:val="20"/>
          <w:szCs w:val="20"/>
        </w:rPr>
        <w:fldChar w:fldCharType="end"/>
      </w:r>
      <w:r w:rsidR="000874E1" w:rsidRPr="002940CB">
        <w:rPr>
          <w:rFonts w:hint="eastAsia"/>
          <w:sz w:val="20"/>
          <w:szCs w:val="20"/>
          <w:lang w:eastAsia="ja-JP"/>
        </w:rPr>
        <w:tab/>
        <w:t xml:space="preserve">Flow of digital data (R-Car </w:t>
      </w:r>
      <w:r w:rsidR="000874E1">
        <w:rPr>
          <w:sz w:val="20"/>
          <w:szCs w:val="20"/>
          <w:lang w:eastAsia="ja-JP"/>
        </w:rPr>
        <w:t>V3U</w:t>
      </w:r>
      <w:r w:rsidR="000874E1">
        <w:rPr>
          <w:rFonts w:hint="eastAsia"/>
          <w:sz w:val="20"/>
          <w:szCs w:val="20"/>
          <w:lang w:eastAsia="ja-JP"/>
        </w:rPr>
        <w:t xml:space="preserve"> </w:t>
      </w:r>
      <w:r w:rsidR="000874E1">
        <w:rPr>
          <w:sz w:val="20"/>
          <w:szCs w:val="20"/>
          <w:lang w:eastAsia="ja-JP"/>
        </w:rPr>
        <w:t>and evaluation board</w:t>
      </w:r>
      <w:r w:rsidR="000874E1" w:rsidRPr="002940CB">
        <w:rPr>
          <w:rFonts w:hint="eastAsia"/>
          <w:sz w:val="20"/>
          <w:szCs w:val="20"/>
          <w:lang w:eastAsia="ja-JP"/>
        </w:rPr>
        <w:t>)</w:t>
      </w:r>
    </w:p>
    <w:p w14:paraId="130B3F7F" w14:textId="5C4F6492" w:rsidR="009103A1" w:rsidRDefault="009103A1" w:rsidP="00BE5FBD">
      <w:pPr>
        <w:pStyle w:val="Caption"/>
        <w:spacing w:before="240"/>
        <w:rPr>
          <w:b w:val="0"/>
          <w:bCs w:val="0"/>
          <w:sz w:val="20"/>
          <w:szCs w:val="20"/>
        </w:rPr>
      </w:pPr>
      <w:r w:rsidRPr="009103A1">
        <w:rPr>
          <w:b w:val="0"/>
          <w:bCs w:val="0"/>
          <w:sz w:val="20"/>
          <w:szCs w:val="20"/>
        </w:rPr>
        <w:t xml:space="preserve">This is the case when the Camera device is </w:t>
      </w:r>
      <w:r w:rsidRPr="00734783">
        <w:rPr>
          <w:b w:val="0"/>
          <w:bCs w:val="0"/>
          <w:sz w:val="20"/>
          <w:szCs w:val="20"/>
        </w:rPr>
        <w:t>LI-AR0231-AP0200-GMSL2</w:t>
      </w:r>
      <w:r w:rsidRPr="009103A1">
        <w:rPr>
          <w:b w:val="0"/>
          <w:bCs w:val="0"/>
          <w:sz w:val="20"/>
          <w:szCs w:val="20"/>
        </w:rPr>
        <w:t xml:space="preserve">. </w:t>
      </w:r>
    </w:p>
    <w:p w14:paraId="3DB2B0C9" w14:textId="3BC47BC1" w:rsidR="00AA0614" w:rsidRPr="00AA0614" w:rsidRDefault="00BE5FBD" w:rsidP="00AA0614">
      <w:r w:rsidRPr="00734783">
        <w:rPr>
          <w:color w:val="FF0000"/>
        </w:rPr>
        <w:t xml:space="preserve">Notice: The </w:t>
      </w:r>
      <w:proofErr w:type="spellStart"/>
      <w:r w:rsidRPr="00734783">
        <w:rPr>
          <w:color w:val="FF0000"/>
        </w:rPr>
        <w:t>datetype</w:t>
      </w:r>
      <w:proofErr w:type="spellEnd"/>
      <w:r w:rsidRPr="00734783">
        <w:rPr>
          <w:color w:val="FF0000"/>
        </w:rPr>
        <w:t xml:space="preserve"> of LI-AR0231-AP0200-GMSL2 is RAW10, but the data inside is YCbCr422 10-bit data.</w:t>
      </w:r>
      <w:r w:rsidR="00AA0614" w:rsidRPr="002E345F">
        <w:rPr>
          <w:noProof/>
          <w:lang w:eastAsia="ja-JP"/>
        </w:rPr>
        <mc:AlternateContent>
          <mc:Choice Requires="wpc">
            <w:drawing>
              <wp:anchor distT="0" distB="0" distL="114300" distR="114300" simplePos="0" relativeHeight="251714560" behindDoc="0" locked="0" layoutInCell="1" allowOverlap="1" wp14:anchorId="08012FA8" wp14:editId="61F82EF6">
                <wp:simplePos x="0" y="0"/>
                <wp:positionH relativeFrom="margin">
                  <wp:posOffset>0</wp:posOffset>
                </wp:positionH>
                <wp:positionV relativeFrom="paragraph">
                  <wp:posOffset>285115</wp:posOffset>
                </wp:positionV>
                <wp:extent cx="6181725" cy="1724025"/>
                <wp:effectExtent l="0" t="0" r="28575" b="28575"/>
                <wp:wrapTopAndBottom/>
                <wp:docPr id="8760" name="キャンバス 85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s:wsp>
                        <wps:cNvPr id="8746" name="Line 113"/>
                        <wps:cNvCnPr>
                          <a:cxnSpLocks noChangeShapeType="1"/>
                          <a:stCxn id="8753" idx="3"/>
                          <a:endCxn id="8747" idx="1"/>
                        </wps:cNvCnPr>
                        <wps:spPr bwMode="auto">
                          <a:xfrm>
                            <a:off x="1029006" y="1328015"/>
                            <a:ext cx="369890" cy="10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47" name="Rectangle 114"/>
                        <wps:cNvSpPr>
                          <a:spLocks noChangeArrowheads="1"/>
                        </wps:cNvSpPr>
                        <wps:spPr bwMode="auto">
                          <a:xfrm>
                            <a:off x="1398896" y="1016758"/>
                            <a:ext cx="880280" cy="624539"/>
                          </a:xfrm>
                          <a:prstGeom prst="rect">
                            <a:avLst/>
                          </a:prstGeom>
                          <a:solidFill>
                            <a:srgbClr val="FFFFFF"/>
                          </a:solidFill>
                          <a:ln w="9525">
                            <a:solidFill>
                              <a:srgbClr val="000000"/>
                            </a:solidFill>
                            <a:miter lim="800000"/>
                            <a:headEnd/>
                            <a:tailEnd/>
                          </a:ln>
                        </wps:spPr>
                        <wps:txbx>
                          <w:txbxContent>
                            <w:p w14:paraId="47E2C203" w14:textId="77777777" w:rsidR="00174F95" w:rsidRPr="002E345F" w:rsidRDefault="00174F95" w:rsidP="00AA0614">
                              <w:pPr>
                                <w:spacing w:after="0"/>
                                <w:rPr>
                                  <w:rFonts w:ascii="Arial" w:hAnsi="Arial" w:cs="Arial"/>
                                </w:rPr>
                              </w:pPr>
                              <w:r w:rsidRPr="002E345F">
                                <w:rPr>
                                  <w:rFonts w:ascii="Arial" w:hAnsi="Arial" w:cs="Arial"/>
                                </w:rPr>
                                <w:t>MAX9286</w:t>
                              </w:r>
                            </w:p>
                            <w:p w14:paraId="6139BE89" w14:textId="77777777" w:rsidR="00174F95" w:rsidRPr="002E345F" w:rsidRDefault="00174F95" w:rsidP="00AA0614">
                              <w:pPr>
                                <w:spacing w:after="0"/>
                                <w:rPr>
                                  <w:rFonts w:ascii="Arial" w:hAnsi="Arial" w:cs="Arial"/>
                                </w:rPr>
                              </w:pPr>
                              <w:r w:rsidRPr="002E345F">
                                <w:rPr>
                                  <w:rFonts w:ascii="Arial" w:hAnsi="Arial" w:cs="Arial"/>
                                </w:rPr>
                                <w:t>Deserializer</w:t>
                              </w:r>
                            </w:p>
                          </w:txbxContent>
                        </wps:txbx>
                        <wps:bodyPr rot="0" vert="horz" wrap="square" lIns="74295" tIns="70200" rIns="74295" bIns="8890" anchor="t" anchorCtr="0" upright="1">
                          <a:noAutofit/>
                        </wps:bodyPr>
                      </wps:wsp>
                      <wps:wsp>
                        <wps:cNvPr id="8749" name="Rectangle 116"/>
                        <wps:cNvSpPr>
                          <a:spLocks noChangeArrowheads="1"/>
                        </wps:cNvSpPr>
                        <wps:spPr bwMode="auto">
                          <a:xfrm>
                            <a:off x="4181474" y="1161364"/>
                            <a:ext cx="619125" cy="344805"/>
                          </a:xfrm>
                          <a:prstGeom prst="rect">
                            <a:avLst/>
                          </a:prstGeom>
                          <a:solidFill>
                            <a:srgbClr val="FFFFFF"/>
                          </a:solidFill>
                          <a:ln w="9525">
                            <a:solidFill>
                              <a:srgbClr val="000000"/>
                            </a:solidFill>
                            <a:miter lim="800000"/>
                            <a:headEnd/>
                            <a:tailEnd/>
                          </a:ln>
                        </wps:spPr>
                        <wps:txbx>
                          <w:txbxContent>
                            <w:p w14:paraId="26D31FFD" w14:textId="77777777" w:rsidR="00174F95" w:rsidRPr="002E345F" w:rsidRDefault="00174F95" w:rsidP="00AA0614">
                              <w:pPr>
                                <w:spacing w:after="0"/>
                                <w:jc w:val="center"/>
                                <w:rPr>
                                  <w:rFonts w:ascii="Arial" w:hAnsi="Arial" w:cs="Arial"/>
                                </w:rPr>
                              </w:pPr>
                              <w:r w:rsidRPr="002E345F">
                                <w:rPr>
                                  <w:rFonts w:ascii="Arial" w:hAnsi="Arial" w:cs="Arial"/>
                                </w:rPr>
                                <w:t>VIN</w:t>
                              </w:r>
                            </w:p>
                          </w:txbxContent>
                        </wps:txbx>
                        <wps:bodyPr rot="0" vert="horz" wrap="square" lIns="74295" tIns="81000" rIns="74295" bIns="8890" anchor="t" anchorCtr="0" upright="1">
                          <a:noAutofit/>
                        </wps:bodyPr>
                      </wps:wsp>
                      <wps:wsp>
                        <wps:cNvPr id="8750" name="Rectangle 117"/>
                        <wps:cNvSpPr>
                          <a:spLocks noChangeArrowheads="1"/>
                        </wps:cNvSpPr>
                        <wps:spPr bwMode="auto">
                          <a:xfrm>
                            <a:off x="5107355" y="1179728"/>
                            <a:ext cx="1028700" cy="344805"/>
                          </a:xfrm>
                          <a:prstGeom prst="rect">
                            <a:avLst/>
                          </a:prstGeom>
                          <a:solidFill>
                            <a:srgbClr val="FFFFFF"/>
                          </a:solidFill>
                          <a:ln w="9525">
                            <a:solidFill>
                              <a:srgbClr val="000000"/>
                            </a:solidFill>
                            <a:miter lim="800000"/>
                            <a:headEnd/>
                            <a:tailEnd/>
                          </a:ln>
                        </wps:spPr>
                        <wps:txbx>
                          <w:txbxContent>
                            <w:p w14:paraId="7DEE1F8B" w14:textId="77777777" w:rsidR="00174F95" w:rsidRPr="002E345F" w:rsidRDefault="00174F95" w:rsidP="00AA0614">
                              <w:pPr>
                                <w:spacing w:after="0"/>
                                <w:jc w:val="center"/>
                                <w:rPr>
                                  <w:rFonts w:ascii="Arial" w:hAnsi="Arial" w:cs="Arial"/>
                                </w:rPr>
                              </w:pPr>
                              <w:r w:rsidRPr="002E345F">
                                <w:rPr>
                                  <w:rFonts w:ascii="Arial" w:hAnsi="Arial" w:cs="Arial"/>
                                </w:rPr>
                                <w:t>Memory</w:t>
                              </w:r>
                            </w:p>
                          </w:txbxContent>
                        </wps:txbx>
                        <wps:bodyPr rot="0" vert="horz" wrap="square" lIns="74295" tIns="73800" rIns="74295" bIns="8890" anchor="t" anchorCtr="0" upright="1">
                          <a:noAutofit/>
                        </wps:bodyPr>
                      </wps:wsp>
                      <wps:wsp>
                        <wps:cNvPr id="8751" name="Line 118"/>
                        <wps:cNvCnPr>
                          <a:cxnSpLocks noChangeShapeType="1"/>
                        </wps:cNvCnPr>
                        <wps:spPr bwMode="auto">
                          <a:xfrm>
                            <a:off x="4810125" y="1356857"/>
                            <a:ext cx="2972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52" name="AutoShape 119"/>
                        <wps:cNvSpPr>
                          <a:spLocks/>
                        </wps:cNvSpPr>
                        <wps:spPr bwMode="auto">
                          <a:xfrm>
                            <a:off x="1348512" y="118205"/>
                            <a:ext cx="867994" cy="353237"/>
                          </a:xfrm>
                          <a:prstGeom prst="borderCallout1">
                            <a:avLst>
                              <a:gd name="adj1" fmla="val 50000"/>
                              <a:gd name="adj2" fmla="val 105306"/>
                              <a:gd name="adj3" fmla="val 334727"/>
                              <a:gd name="adj4" fmla="val 119853"/>
                            </a:avLst>
                          </a:prstGeom>
                          <a:solidFill>
                            <a:srgbClr val="FFFFFF"/>
                          </a:solidFill>
                          <a:ln w="9525">
                            <a:solidFill>
                              <a:srgbClr val="000000"/>
                            </a:solidFill>
                            <a:miter lim="800000"/>
                            <a:headEnd/>
                            <a:tailEnd/>
                          </a:ln>
                        </wps:spPr>
                        <wps:txbx>
                          <w:txbxContent>
                            <w:p w14:paraId="47F71477" w14:textId="77777777" w:rsidR="00174F95" w:rsidRPr="002E345F" w:rsidRDefault="00174F95" w:rsidP="00AA0614">
                              <w:pPr>
                                <w:spacing w:after="0"/>
                                <w:rPr>
                                  <w:rFonts w:ascii="Arial" w:hAnsi="Arial" w:cs="Arial"/>
                                </w:rPr>
                              </w:pPr>
                              <w:r w:rsidRPr="002E345F">
                                <w:rPr>
                                  <w:rFonts w:ascii="Arial" w:hAnsi="Arial" w:cs="Arial"/>
                                </w:rPr>
                                <w:t>CSI data</w:t>
                              </w:r>
                            </w:p>
                          </w:txbxContent>
                        </wps:txbx>
                        <wps:bodyPr rot="0" vert="horz" wrap="square" lIns="74295" tIns="8890" rIns="74295" bIns="8890" anchor="t" anchorCtr="0" upright="1">
                          <a:noAutofit/>
                        </wps:bodyPr>
                      </wps:wsp>
                      <wps:wsp>
                        <wps:cNvPr id="8753" name="Rectangle 120"/>
                        <wps:cNvSpPr>
                          <a:spLocks noChangeArrowheads="1"/>
                        </wps:cNvSpPr>
                        <wps:spPr bwMode="auto">
                          <a:xfrm>
                            <a:off x="162231" y="1098145"/>
                            <a:ext cx="866775" cy="459740"/>
                          </a:xfrm>
                          <a:prstGeom prst="rect">
                            <a:avLst/>
                          </a:prstGeom>
                          <a:solidFill>
                            <a:srgbClr val="FFFFFF"/>
                          </a:solidFill>
                          <a:ln w="9525">
                            <a:solidFill>
                              <a:srgbClr val="000000"/>
                            </a:solidFill>
                            <a:miter lim="800000"/>
                            <a:headEnd/>
                            <a:tailEnd/>
                          </a:ln>
                        </wps:spPr>
                        <wps:txbx>
                          <w:txbxContent>
                            <w:p w14:paraId="5BFFD38B" w14:textId="77777777" w:rsidR="00174F95" w:rsidRPr="00F414C2" w:rsidRDefault="00174F95" w:rsidP="00AA0614">
                              <w:pPr>
                                <w:spacing w:after="0"/>
                                <w:rPr>
                                  <w:rFonts w:ascii="Arial" w:hAnsi="Arial" w:cs="Arial"/>
                                  <w:color w:val="FF0000"/>
                                </w:rPr>
                              </w:pPr>
                              <w:r w:rsidRPr="002E345F">
                                <w:rPr>
                                  <w:rFonts w:ascii="Arial" w:hAnsi="Arial" w:cs="Arial"/>
                                </w:rPr>
                                <w:t>Coax cable</w:t>
                              </w:r>
                              <w:r w:rsidRPr="00F414C2">
                                <w:rPr>
                                  <w:rFonts w:ascii="Arial" w:hAnsi="Arial" w:cs="Arial"/>
                                  <w:color w:val="FF0000"/>
                                </w:rPr>
                                <w:t xml:space="preserve"> </w:t>
                              </w:r>
                            </w:p>
                          </w:txbxContent>
                        </wps:txbx>
                        <wps:bodyPr rot="0" vert="horz" wrap="square" lIns="74295" tIns="73800" rIns="74295" bIns="8890" anchor="t" anchorCtr="0" upright="1">
                          <a:noAutofit/>
                        </wps:bodyPr>
                      </wps:wsp>
                      <wps:wsp>
                        <wps:cNvPr id="8754" name="AutoShape 121"/>
                        <wps:cNvSpPr>
                          <a:spLocks/>
                        </wps:cNvSpPr>
                        <wps:spPr bwMode="auto">
                          <a:xfrm>
                            <a:off x="82550" y="114935"/>
                            <a:ext cx="984250" cy="376385"/>
                          </a:xfrm>
                          <a:prstGeom prst="borderCallout1">
                            <a:avLst>
                              <a:gd name="adj1" fmla="val 33273"/>
                              <a:gd name="adj2" fmla="val 107741"/>
                              <a:gd name="adj3" fmla="val 313217"/>
                              <a:gd name="adj4" fmla="val 119826"/>
                            </a:avLst>
                          </a:prstGeom>
                          <a:solidFill>
                            <a:srgbClr val="FFFFFF"/>
                          </a:solidFill>
                          <a:ln w="9525">
                            <a:solidFill>
                              <a:srgbClr val="000000"/>
                            </a:solidFill>
                            <a:miter lim="800000"/>
                            <a:headEnd/>
                            <a:tailEnd/>
                          </a:ln>
                        </wps:spPr>
                        <wps:txbx>
                          <w:txbxContent>
                            <w:p w14:paraId="7FB63FED" w14:textId="77777777" w:rsidR="00174F95" w:rsidRPr="002E345F" w:rsidRDefault="00174F95" w:rsidP="00AA0614">
                              <w:pPr>
                                <w:spacing w:after="0"/>
                                <w:rPr>
                                  <w:rFonts w:ascii="Arial" w:hAnsi="Arial" w:cs="Arial"/>
                                </w:rPr>
                              </w:pPr>
                              <w:r w:rsidRPr="002E345F">
                                <w:rPr>
                                  <w:rFonts w:ascii="Arial" w:hAnsi="Arial" w:cs="Arial"/>
                                </w:rPr>
                                <w:t>STP Signal</w:t>
                              </w:r>
                            </w:p>
                          </w:txbxContent>
                        </wps:txbx>
                        <wps:bodyPr rot="0" vert="horz" wrap="square" lIns="74295" tIns="8890" rIns="74295" bIns="8890" anchor="t" anchorCtr="0" upright="1">
                          <a:noAutofit/>
                        </wps:bodyPr>
                      </wps:wsp>
                      <wps:wsp>
                        <wps:cNvPr id="8755" name="AutoShape 122"/>
                        <wps:cNvSpPr>
                          <a:spLocks/>
                        </wps:cNvSpPr>
                        <wps:spPr bwMode="auto">
                          <a:xfrm>
                            <a:off x="2831342" y="118205"/>
                            <a:ext cx="1676096" cy="603859"/>
                          </a:xfrm>
                          <a:prstGeom prst="borderCallout1">
                            <a:avLst>
                              <a:gd name="adj1" fmla="val 19889"/>
                              <a:gd name="adj2" fmla="val 106014"/>
                              <a:gd name="adj3" fmla="val 201765"/>
                              <a:gd name="adj4" fmla="val 125195"/>
                            </a:avLst>
                          </a:prstGeom>
                          <a:solidFill>
                            <a:srgbClr val="FFFFFF"/>
                          </a:solidFill>
                          <a:ln w="9525">
                            <a:solidFill>
                              <a:srgbClr val="000000"/>
                            </a:solidFill>
                            <a:miter lim="800000"/>
                            <a:headEnd/>
                            <a:tailEnd/>
                          </a:ln>
                        </wps:spPr>
                        <wps:txbx>
                          <w:txbxContent>
                            <w:p w14:paraId="01586737" w14:textId="77777777" w:rsidR="00174F95" w:rsidRPr="002E345F" w:rsidRDefault="00174F95" w:rsidP="00AA0614">
                              <w:pPr>
                                <w:spacing w:after="0"/>
                                <w:rPr>
                                  <w:rFonts w:ascii="Arial" w:hAnsi="Arial" w:cs="Arial"/>
                                  <w:lang w:eastAsia="ja-JP"/>
                                </w:rPr>
                              </w:pPr>
                              <w:r w:rsidRPr="002E345F">
                                <w:rPr>
                                  <w:rFonts w:ascii="Arial" w:hAnsi="Arial" w:cs="Arial"/>
                                </w:rPr>
                                <w:t>RGB565, YUYV, UYVY, ARGB1555, NV16</w:t>
                              </w:r>
                              <w:r w:rsidRPr="002E345F">
                                <w:rPr>
                                  <w:rFonts w:ascii="Arial" w:hAnsi="Arial" w:cs="Arial"/>
                                  <w:lang w:eastAsia="ja-JP"/>
                                </w:rPr>
                                <w:t>, NV12, RGB888, ARGB8888</w:t>
                              </w:r>
                            </w:p>
                          </w:txbxContent>
                        </wps:txbx>
                        <wps:bodyPr rot="0" vert="horz" wrap="square" lIns="74295" tIns="8890" rIns="74295" bIns="8890" anchor="t" anchorCtr="0" upright="1">
                          <a:noAutofit/>
                        </wps:bodyPr>
                      </wps:wsp>
                      <wps:wsp>
                        <wps:cNvPr id="8756" name="Line 113"/>
                        <wps:cNvCnPr>
                          <a:cxnSpLocks noChangeShapeType="1"/>
                          <a:endCxn id="8757" idx="1"/>
                        </wps:cNvCnPr>
                        <wps:spPr bwMode="auto">
                          <a:xfrm flipV="1">
                            <a:off x="2305050" y="1335888"/>
                            <a:ext cx="679796" cy="89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57" name="Rectangle 114"/>
                        <wps:cNvSpPr>
                          <a:spLocks noChangeArrowheads="1"/>
                        </wps:cNvSpPr>
                        <wps:spPr bwMode="auto">
                          <a:xfrm>
                            <a:off x="2984846" y="1106018"/>
                            <a:ext cx="606079" cy="459740"/>
                          </a:xfrm>
                          <a:prstGeom prst="rect">
                            <a:avLst/>
                          </a:prstGeom>
                          <a:solidFill>
                            <a:srgbClr val="FFFFFF"/>
                          </a:solidFill>
                          <a:ln w="9525">
                            <a:solidFill>
                              <a:srgbClr val="000000"/>
                            </a:solidFill>
                            <a:miter lim="800000"/>
                            <a:headEnd/>
                            <a:tailEnd/>
                          </a:ln>
                        </wps:spPr>
                        <wps:txbx>
                          <w:txbxContent>
                            <w:p w14:paraId="396F609E" w14:textId="77777777" w:rsidR="00174F95" w:rsidRPr="002E345F" w:rsidRDefault="00174F95" w:rsidP="00AA0614">
                              <w:pPr>
                                <w:pStyle w:val="NormalWeb"/>
                                <w:overflowPunct w:val="0"/>
                                <w:spacing w:before="0" w:beforeAutospacing="0" w:after="0" w:afterAutospacing="0"/>
                              </w:pPr>
                              <w:r w:rsidRPr="002E345F">
                                <w:rPr>
                                  <w:rFonts w:ascii="Arial" w:eastAsia="MS Mincho" w:hAnsi="Arial" w:cs="Arial"/>
                                  <w:sz w:val="20"/>
                                  <w:szCs w:val="20"/>
                                </w:rPr>
                                <w:t>MIPI CSI4X</w:t>
                              </w:r>
                            </w:p>
                          </w:txbxContent>
                        </wps:txbx>
                        <wps:bodyPr rot="0" vert="horz" wrap="square" lIns="74295" tIns="70200" rIns="74295" bIns="8890" anchor="t" anchorCtr="0" upright="1">
                          <a:noAutofit/>
                        </wps:bodyPr>
                      </wps:wsp>
                      <wps:wsp>
                        <wps:cNvPr id="8759" name="Line 115"/>
                        <wps:cNvCnPr>
                          <a:cxnSpLocks noChangeShapeType="1"/>
                          <a:stCxn id="8757" idx="3"/>
                          <a:endCxn id="8749" idx="1"/>
                        </wps:cNvCnPr>
                        <wps:spPr bwMode="auto">
                          <a:xfrm flipV="1">
                            <a:off x="3590925" y="1333767"/>
                            <a:ext cx="590549" cy="21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8012FA8" id="_x0000_s1495" editas="canvas" style="position:absolute;margin-left:0;margin-top:22.45pt;width:486.75pt;height:135.75pt;z-index:251714560;mso-position-horizontal-relative:margin" coordsize="61817,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">
                <v:shape id="_x0000_s1496" type="#_x0000_t75" style="position:absolute;width:61817;height:17240;visibility:visible;mso-wrap-style:square" stroked="t" strokeweight="1pt">
                  <v:fill o:detectmouseclick="t"/>
                  <v:path o:connecttype="none"/>
                </v:shape>
                <v:line id="Line 113" o:spid="_x0000_s1497" style="position:absolute;visibility:visible;mso-wrap-style:square" from="10290,13280" to="13988,13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">
                  <v:stroke endarrow="block"/>
                </v:line>
                <v:rect id="Rectangle 114" o:spid="_x0000_s1498" style="position:absolute;left:13988;top:10167;width:8803;height:6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">
                  <v:textbox inset="5.85pt,1.95mm,5.85pt,.7pt">
                    <w:txbxContent>
                      <w:p w14:paraId="47E2C203" w14:textId="77777777" w:rsidR="00174F95" w:rsidRPr="002E345F" w:rsidRDefault="00174F95" w:rsidP="00AA0614">
                        <w:pPr>
                          <w:spacing w:after="0"/>
                          <w:rPr>
                            <w:rFonts w:ascii="Arial" w:hAnsi="Arial" w:cs="Arial"/>
                          </w:rPr>
                        </w:pPr>
                        <w:r w:rsidRPr="002E345F">
                          <w:rPr>
                            <w:rFonts w:ascii="Arial" w:hAnsi="Arial" w:cs="Arial"/>
                          </w:rPr>
                          <w:t>MAX9286</w:t>
                        </w:r>
                      </w:p>
                      <w:p w14:paraId="6139BE89" w14:textId="77777777" w:rsidR="00174F95" w:rsidRPr="002E345F" w:rsidRDefault="00174F95" w:rsidP="00AA0614">
                        <w:pPr>
                          <w:spacing w:after="0"/>
                          <w:rPr>
                            <w:rFonts w:ascii="Arial" w:hAnsi="Arial" w:cs="Arial"/>
                          </w:rPr>
                        </w:pPr>
                        <w:r w:rsidRPr="002E345F">
                          <w:rPr>
                            <w:rFonts w:ascii="Arial" w:hAnsi="Arial" w:cs="Arial"/>
                          </w:rPr>
                          <w:t>Deserializer</w:t>
                        </w:r>
                      </w:p>
                    </w:txbxContent>
                  </v:textbox>
                </v:rect>
                <v:rect id="Rectangle 116" o:spid="_x0000_s1499" style="position:absolute;left:41814;top:11613;width:619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">
                  <v:textbox inset="5.85pt,2.25mm,5.85pt,.7pt">
                    <w:txbxContent>
                      <w:p w14:paraId="26D31FFD" w14:textId="77777777" w:rsidR="00174F95" w:rsidRPr="002E345F" w:rsidRDefault="00174F95" w:rsidP="00AA0614">
                        <w:pPr>
                          <w:spacing w:after="0"/>
                          <w:jc w:val="center"/>
                          <w:rPr>
                            <w:rFonts w:ascii="Arial" w:hAnsi="Arial" w:cs="Arial"/>
                          </w:rPr>
                        </w:pPr>
                        <w:r w:rsidRPr="002E345F">
                          <w:rPr>
                            <w:rFonts w:ascii="Arial" w:hAnsi="Arial" w:cs="Arial"/>
                          </w:rPr>
                          <w:t>VIN</w:t>
                        </w:r>
                      </w:p>
                    </w:txbxContent>
                  </v:textbox>
                </v:rect>
                <v:rect id="Rectangle 117" o:spid="_x0000_s1500" style="position:absolute;left:51073;top:11797;width:1028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">
                  <v:textbox inset="5.85pt,2.05mm,5.85pt,.7pt">
                    <w:txbxContent>
                      <w:p w14:paraId="7DEE1F8B" w14:textId="77777777" w:rsidR="00174F95" w:rsidRPr="002E345F" w:rsidRDefault="00174F95" w:rsidP="00AA0614">
                        <w:pPr>
                          <w:spacing w:after="0"/>
                          <w:jc w:val="center"/>
                          <w:rPr>
                            <w:rFonts w:ascii="Arial" w:hAnsi="Arial" w:cs="Arial"/>
                          </w:rPr>
                        </w:pPr>
                        <w:r w:rsidRPr="002E345F">
                          <w:rPr>
                            <w:rFonts w:ascii="Arial" w:hAnsi="Arial" w:cs="Arial"/>
                          </w:rPr>
                          <w:t>Memory</w:t>
                        </w:r>
                      </w:p>
                    </w:txbxContent>
                  </v:textbox>
                </v:rect>
                <v:line id="Line 118" o:spid="_x0000_s1501" style="position:absolute;visibility:visible;mso-wrap-style:square" from="48101,13568" to="51073,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">
                  <v:stroke endarrow="block"/>
                </v:line>
                <v:shape id="AutoShape 119" o:spid="_x0000_s1502" type="#_x0000_t47" style="position:absolute;left:13485;top:1182;width:8680;height:3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" adj="25888,72301,22746,10800">
                  <v:textbox inset="5.85pt,.7pt,5.85pt,.7pt">
                    <w:txbxContent>
                      <w:p w14:paraId="47F71477" w14:textId="77777777" w:rsidR="00174F95" w:rsidRPr="002E345F" w:rsidRDefault="00174F95" w:rsidP="00AA0614">
                        <w:pPr>
                          <w:spacing w:after="0"/>
                          <w:rPr>
                            <w:rFonts w:ascii="Arial" w:hAnsi="Arial" w:cs="Arial"/>
                          </w:rPr>
                        </w:pPr>
                        <w:r w:rsidRPr="002E345F">
                          <w:rPr>
                            <w:rFonts w:ascii="Arial" w:hAnsi="Arial" w:cs="Arial"/>
                          </w:rPr>
                          <w:t>CSI data</w:t>
                        </w:r>
                      </w:p>
                    </w:txbxContent>
                  </v:textbox>
                  <o:callout v:ext="edit" minusx="t" minusy="t"/>
                </v:shape>
                <v:rect id="Rectangle 120" o:spid="_x0000_s1503" style="position:absolute;left:1622;top:10981;width:8668;height:4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">
                  <v:textbox inset="5.85pt,2.05mm,5.85pt,.7pt">
                    <w:txbxContent>
                      <w:p w14:paraId="5BFFD38B" w14:textId="77777777" w:rsidR="00174F95" w:rsidRPr="00F414C2" w:rsidRDefault="00174F95" w:rsidP="00AA0614">
                        <w:pPr>
                          <w:spacing w:after="0"/>
                          <w:rPr>
                            <w:rFonts w:ascii="Arial" w:hAnsi="Arial" w:cs="Arial"/>
                            <w:color w:val="FF0000"/>
                          </w:rPr>
                        </w:pPr>
                        <w:r w:rsidRPr="002E345F">
                          <w:rPr>
                            <w:rFonts w:ascii="Arial" w:hAnsi="Arial" w:cs="Arial"/>
                          </w:rPr>
                          <w:t>Coax cable</w:t>
                        </w:r>
                        <w:r w:rsidRPr="00F414C2">
                          <w:rPr>
                            <w:rFonts w:ascii="Arial" w:hAnsi="Arial" w:cs="Arial"/>
                            <w:color w:val="FF0000"/>
                          </w:rPr>
                          <w:t xml:space="preserve"> </w:t>
                        </w:r>
                      </w:p>
                    </w:txbxContent>
                  </v:textbox>
                </v:rect>
                <v:shape id="AutoShape 121" o:spid="_x0000_s1504" type="#_x0000_t47" style="position:absolute;left:825;top:1149;width:9843;height:3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" adj="25882,67655,23272,7187">
                  <v:textbox inset="5.85pt,.7pt,5.85pt,.7pt">
                    <w:txbxContent>
                      <w:p w14:paraId="7FB63FED" w14:textId="77777777" w:rsidR="00174F95" w:rsidRPr="002E345F" w:rsidRDefault="00174F95" w:rsidP="00AA0614">
                        <w:pPr>
                          <w:spacing w:after="0"/>
                          <w:rPr>
                            <w:rFonts w:ascii="Arial" w:hAnsi="Arial" w:cs="Arial"/>
                          </w:rPr>
                        </w:pPr>
                        <w:r w:rsidRPr="002E345F">
                          <w:rPr>
                            <w:rFonts w:ascii="Arial" w:hAnsi="Arial" w:cs="Arial"/>
                          </w:rPr>
                          <w:t>STP Signal</w:t>
                        </w:r>
                      </w:p>
                    </w:txbxContent>
                  </v:textbox>
                  <o:callout v:ext="edit" minusx="t" minusy="t"/>
                </v:shape>
                <v:shape id="AutoShape 122" o:spid="_x0000_s1505" type="#_x0000_t47" style="position:absolute;left:28313;top:1182;width:16761;height:6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" adj="27042,43581,22899,4296">
                  <v:textbox inset="5.85pt,.7pt,5.85pt,.7pt">
                    <w:txbxContent>
                      <w:p w14:paraId="01586737" w14:textId="77777777" w:rsidR="00174F95" w:rsidRPr="002E345F" w:rsidRDefault="00174F95" w:rsidP="00AA0614">
                        <w:pPr>
                          <w:spacing w:after="0"/>
                          <w:rPr>
                            <w:rFonts w:ascii="Arial" w:hAnsi="Arial" w:cs="Arial"/>
                            <w:lang w:eastAsia="ja-JP"/>
                          </w:rPr>
                        </w:pPr>
                        <w:r w:rsidRPr="002E345F">
                          <w:rPr>
                            <w:rFonts w:ascii="Arial" w:hAnsi="Arial" w:cs="Arial"/>
                          </w:rPr>
                          <w:t>RGB565, YUYV, UYVY, ARGB1555, NV16</w:t>
                        </w:r>
                        <w:r w:rsidRPr="002E345F">
                          <w:rPr>
                            <w:rFonts w:ascii="Arial" w:hAnsi="Arial" w:cs="Arial"/>
                            <w:lang w:eastAsia="ja-JP"/>
                          </w:rPr>
                          <w:t>, NV12, RGB888, ARGB8888</w:t>
                        </w:r>
                      </w:p>
                    </w:txbxContent>
                  </v:textbox>
                  <o:callout v:ext="edit" minusx="t" minusy="t"/>
                </v:shape>
                <v:line id="Line 113" o:spid="_x0000_s1506" style="position:absolute;flip:y;visibility:visible;mso-wrap-style:square" from="23050,13358" to="29848,1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">
                  <v:stroke endarrow="block"/>
                </v:line>
                <v:rect id="Rectangle 114" o:spid="_x0000_s1507" style="position:absolute;left:29848;top:11060;width:6061;height:4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">
                  <v:textbox inset="5.85pt,1.95mm,5.85pt,.7pt">
                    <w:txbxContent>
                      <w:p w14:paraId="396F609E" w14:textId="77777777" w:rsidR="00174F95" w:rsidRPr="002E345F" w:rsidRDefault="00174F95" w:rsidP="00AA0614">
                        <w:pPr>
                          <w:pStyle w:val="NormalWeb"/>
                          <w:overflowPunct w:val="0"/>
                          <w:spacing w:before="0" w:beforeAutospacing="0" w:after="0" w:afterAutospacing="0"/>
                        </w:pPr>
                        <w:r w:rsidRPr="002E345F">
                          <w:rPr>
                            <w:rFonts w:ascii="Arial" w:eastAsia="MS Mincho" w:hAnsi="Arial" w:cs="Arial"/>
                            <w:sz w:val="20"/>
                            <w:szCs w:val="20"/>
                          </w:rPr>
                          <w:t>MIPI CSI4X</w:t>
                        </w:r>
                      </w:p>
                    </w:txbxContent>
                  </v:textbox>
                </v:rect>
                <v:line id="Line 115" o:spid="_x0000_s1508" style="position:absolute;flip:y;visibility:visible;mso-wrap-style:square" from="35909,13337" to="41814,13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">
                  <v:stroke endarrow="block"/>
                </v:line>
                <w10:wrap type="topAndBottom" anchorx="margin"/>
              </v:group>
            </w:pict>
          </mc:Fallback>
        </mc:AlternateContent>
      </w:r>
    </w:p>
    <w:p w14:paraId="0B34E9FC" w14:textId="3219B852" w:rsidR="00AA0614" w:rsidRPr="002E345F" w:rsidRDefault="00EE4973" w:rsidP="00AA0614">
      <w:pPr>
        <w:pStyle w:val="Caption"/>
        <w:spacing w:before="240"/>
        <w:rPr>
          <w:sz w:val="20"/>
          <w:szCs w:val="20"/>
          <w:lang w:eastAsia="ja-JP"/>
        </w:rPr>
      </w:pPr>
      <w:r w:rsidRPr="002940CB">
        <w:rPr>
          <w:sz w:val="20"/>
          <w:szCs w:val="20"/>
        </w:rPr>
        <w:t xml:space="preserve">Figure </w:t>
      </w:r>
      <w:r w:rsidRPr="002940CB">
        <w:rPr>
          <w:sz w:val="20"/>
          <w:szCs w:val="20"/>
        </w:rPr>
        <w:fldChar w:fldCharType="begin"/>
      </w:r>
      <w:r w:rsidRPr="002940CB">
        <w:rPr>
          <w:sz w:val="20"/>
          <w:szCs w:val="20"/>
        </w:rPr>
        <w:instrText xml:space="preserve"> STYLEREF 1 \s </w:instrText>
      </w:r>
      <w:r w:rsidRPr="002940CB">
        <w:rPr>
          <w:sz w:val="20"/>
          <w:szCs w:val="20"/>
        </w:rPr>
        <w:fldChar w:fldCharType="separate"/>
      </w:r>
      <w:r w:rsidR="00E32B0C">
        <w:rPr>
          <w:noProof/>
          <w:sz w:val="20"/>
          <w:szCs w:val="20"/>
        </w:rPr>
        <w:t>4</w:t>
      </w:r>
      <w:r w:rsidRPr="002940CB">
        <w:rPr>
          <w:sz w:val="20"/>
          <w:szCs w:val="20"/>
        </w:rPr>
        <w:fldChar w:fldCharType="end"/>
      </w:r>
      <w:r w:rsidRPr="002940CB">
        <w:rPr>
          <w:sz w:val="20"/>
          <w:szCs w:val="20"/>
        </w:rPr>
        <w:t>.</w:t>
      </w:r>
      <w:r w:rsidRPr="002940CB">
        <w:rPr>
          <w:sz w:val="20"/>
          <w:szCs w:val="20"/>
        </w:rPr>
        <w:fldChar w:fldCharType="begin"/>
      </w:r>
      <w:r w:rsidRPr="002940CB">
        <w:rPr>
          <w:sz w:val="20"/>
          <w:szCs w:val="20"/>
        </w:rPr>
        <w:instrText xml:space="preserve"> SEQ Figure \* ARABIC \s 1 </w:instrText>
      </w:r>
      <w:r w:rsidRPr="002940CB">
        <w:rPr>
          <w:sz w:val="20"/>
          <w:szCs w:val="20"/>
        </w:rPr>
        <w:fldChar w:fldCharType="separate"/>
      </w:r>
      <w:r w:rsidR="00E32B0C">
        <w:rPr>
          <w:noProof/>
          <w:sz w:val="20"/>
          <w:szCs w:val="20"/>
        </w:rPr>
        <w:t>8</w:t>
      </w:r>
      <w:r w:rsidRPr="002940CB">
        <w:rPr>
          <w:sz w:val="20"/>
          <w:szCs w:val="20"/>
        </w:rPr>
        <w:fldChar w:fldCharType="end"/>
      </w:r>
      <w:r w:rsidR="00AA0614" w:rsidRPr="002E345F">
        <w:rPr>
          <w:sz w:val="20"/>
          <w:szCs w:val="20"/>
          <w:lang w:eastAsia="ja-JP"/>
        </w:rPr>
        <w:tab/>
        <w:t>Flow of digital data (R-Car V3H and evaluation board)</w:t>
      </w:r>
    </w:p>
    <w:p w14:paraId="499F2EF2" w14:textId="77777777" w:rsidR="000874E1" w:rsidRDefault="000874E1" w:rsidP="009F7AC1">
      <w:pPr>
        <w:overflowPunct/>
        <w:autoSpaceDE/>
        <w:autoSpaceDN/>
        <w:adjustRightInd/>
        <w:spacing w:after="0" w:line="240" w:lineRule="auto"/>
        <w:textAlignment w:val="auto"/>
      </w:pPr>
    </w:p>
    <w:p w14:paraId="322064E5" w14:textId="77777777" w:rsidR="007C1774" w:rsidRDefault="007C1774">
      <w:pPr>
        <w:pStyle w:val="Heading2"/>
      </w:pPr>
      <w:r>
        <w:rPr>
          <w:rFonts w:hint="eastAsia"/>
          <w:lang w:eastAsia="ja-JP"/>
        </w:rPr>
        <w:t xml:space="preserve">Input </w:t>
      </w:r>
      <w:r w:rsidR="002940CB">
        <w:rPr>
          <w:rFonts w:hint="eastAsia"/>
          <w:lang w:eastAsia="ja-JP"/>
        </w:rPr>
        <w:t>R</w:t>
      </w:r>
      <w:r>
        <w:rPr>
          <w:rFonts w:hint="eastAsia"/>
          <w:lang w:eastAsia="ja-JP"/>
        </w:rPr>
        <w:t>esolution</w:t>
      </w:r>
    </w:p>
    <w:p w14:paraId="1FCB761E" w14:textId="77777777" w:rsidR="007C1774" w:rsidRDefault="007C1774" w:rsidP="007C1774">
      <w:r>
        <w:rPr>
          <w:rFonts w:hint="eastAsia"/>
          <w:lang w:eastAsia="ja-JP"/>
        </w:rPr>
        <w:t xml:space="preserve">The </w:t>
      </w:r>
      <w:r w:rsidRPr="00CF4D13">
        <w:rPr>
          <w:lang w:eastAsia="ja-JP"/>
        </w:rPr>
        <w:t xml:space="preserve">following table shows the </w:t>
      </w:r>
      <w:r w:rsidR="00DF18BD">
        <w:rPr>
          <w:lang w:eastAsia="ja-JP"/>
        </w:rPr>
        <w:t>i</w:t>
      </w:r>
      <w:r w:rsidRPr="00CF4D13">
        <w:rPr>
          <w:lang w:eastAsia="ja-JP"/>
        </w:rPr>
        <w:t>nput</w:t>
      </w:r>
      <w:r w:rsidR="00DF18BD">
        <w:rPr>
          <w:lang w:eastAsia="ja-JP"/>
        </w:rPr>
        <w:t xml:space="preserve"> </w:t>
      </w:r>
      <w:r>
        <w:rPr>
          <w:rFonts w:hint="eastAsia"/>
          <w:lang w:eastAsia="ja-JP"/>
        </w:rPr>
        <w:t>resolution</w:t>
      </w:r>
      <w:r w:rsidRPr="00CF4D13">
        <w:rPr>
          <w:lang w:eastAsia="ja-JP"/>
        </w:rPr>
        <w:t xml:space="preserve"> for this module</w:t>
      </w:r>
      <w:r w:rsidRPr="004D1C59">
        <w:t>.</w:t>
      </w:r>
    </w:p>
    <w:p w14:paraId="5B7F16F7" w14:textId="1BD6E227" w:rsidR="007C1774" w:rsidRPr="00A51140" w:rsidRDefault="007C1774" w:rsidP="003B19D6">
      <w:pPr>
        <w:pStyle w:val="Caption"/>
        <w:spacing w:after="160" w:line="260" w:lineRule="exact"/>
        <w:ind w:left="1080" w:hangingChars="538" w:hanging="1080"/>
        <w:rPr>
          <w:color w:val="0000FF"/>
          <w:sz w:val="20"/>
          <w:szCs w:val="20"/>
          <w:lang w:eastAsia="ja-JP"/>
        </w:rPr>
      </w:pPr>
      <w:r w:rsidRPr="00A51140">
        <w:rPr>
          <w:sz w:val="20"/>
          <w:szCs w:val="20"/>
        </w:rPr>
        <w:t xml:space="preserve">Table </w:t>
      </w:r>
      <w:r w:rsidR="000874E1" w:rsidRPr="009001C3">
        <w:rPr>
          <w:bCs w:val="0"/>
          <w:sz w:val="20"/>
          <w:szCs w:val="20"/>
        </w:rPr>
        <w:fldChar w:fldCharType="begin"/>
      </w:r>
      <w:r w:rsidR="000874E1" w:rsidRPr="009001C3">
        <w:rPr>
          <w:bCs w:val="0"/>
          <w:sz w:val="20"/>
          <w:szCs w:val="20"/>
        </w:rPr>
        <w:instrText xml:space="preserve"> STYLEREF 1 \s </w:instrText>
      </w:r>
      <w:r w:rsidR="000874E1" w:rsidRPr="009001C3">
        <w:rPr>
          <w:bCs w:val="0"/>
          <w:sz w:val="20"/>
          <w:szCs w:val="20"/>
        </w:rPr>
        <w:fldChar w:fldCharType="separate"/>
      </w:r>
      <w:r w:rsidR="00E32B0C">
        <w:rPr>
          <w:bCs w:val="0"/>
          <w:noProof/>
          <w:sz w:val="20"/>
          <w:szCs w:val="20"/>
        </w:rPr>
        <w:t>4</w:t>
      </w:r>
      <w:r w:rsidR="000874E1" w:rsidRPr="009001C3">
        <w:rPr>
          <w:bCs w:val="0"/>
          <w:sz w:val="20"/>
          <w:szCs w:val="20"/>
        </w:rPr>
        <w:fldChar w:fldCharType="end"/>
      </w:r>
      <w:r w:rsidR="000874E1" w:rsidRPr="009001C3">
        <w:rPr>
          <w:bCs w:val="0"/>
          <w:sz w:val="20"/>
          <w:szCs w:val="20"/>
        </w:rPr>
        <w:t>.</w:t>
      </w:r>
      <w:r w:rsidR="000874E1" w:rsidRPr="009001C3">
        <w:rPr>
          <w:bCs w:val="0"/>
          <w:sz w:val="20"/>
          <w:szCs w:val="20"/>
        </w:rPr>
        <w:fldChar w:fldCharType="begin"/>
      </w:r>
      <w:r w:rsidR="000874E1" w:rsidRPr="009001C3">
        <w:rPr>
          <w:bCs w:val="0"/>
          <w:sz w:val="20"/>
          <w:szCs w:val="20"/>
        </w:rPr>
        <w:instrText xml:space="preserve"> SEQ Table \* ARABIC \s 1 </w:instrText>
      </w:r>
      <w:r w:rsidR="000874E1" w:rsidRPr="009001C3">
        <w:rPr>
          <w:bCs w:val="0"/>
          <w:sz w:val="20"/>
          <w:szCs w:val="20"/>
        </w:rPr>
        <w:fldChar w:fldCharType="separate"/>
      </w:r>
      <w:r w:rsidR="00E32B0C">
        <w:rPr>
          <w:bCs w:val="0"/>
          <w:noProof/>
          <w:sz w:val="20"/>
          <w:szCs w:val="20"/>
        </w:rPr>
        <w:t>14</w:t>
      </w:r>
      <w:r w:rsidR="000874E1" w:rsidRPr="009001C3">
        <w:rPr>
          <w:bCs w:val="0"/>
          <w:sz w:val="20"/>
          <w:szCs w:val="20"/>
        </w:rPr>
        <w:fldChar w:fldCharType="end"/>
      </w:r>
      <w:r w:rsidR="000874E1" w:rsidRPr="009001C3">
        <w:rPr>
          <w:bCs w:val="0"/>
          <w:lang w:eastAsia="ja-JP"/>
        </w:rPr>
        <w:t xml:space="preserve"> </w:t>
      </w:r>
      <w:r w:rsidRPr="00A51140">
        <w:rPr>
          <w:rFonts w:hint="eastAsia"/>
          <w:sz w:val="20"/>
          <w:szCs w:val="20"/>
          <w:lang w:eastAsia="ja-JP"/>
        </w:rPr>
        <w:tab/>
      </w:r>
      <w:r>
        <w:rPr>
          <w:rFonts w:hint="eastAsia"/>
          <w:sz w:val="20"/>
          <w:szCs w:val="20"/>
          <w:lang w:eastAsia="ja-JP"/>
        </w:rPr>
        <w:t>Input resolution</w:t>
      </w:r>
      <w:r w:rsidR="00B81449">
        <w:rPr>
          <w:sz w:val="20"/>
          <w:szCs w:val="20"/>
          <w:lang w:eastAsia="ja-JP"/>
        </w:rPr>
        <w:t xml:space="preserve"> </w:t>
      </w:r>
      <w:r w:rsidR="00B81449" w:rsidRPr="007903BF">
        <w:rPr>
          <w:rFonts w:ascii="Arial" w:hAnsi="Arial" w:cs="Arial"/>
          <w:b w:val="0"/>
          <w:sz w:val="18"/>
          <w:szCs w:val="18"/>
          <w:lang w:eastAsia="ja-JP"/>
        </w:rPr>
        <w:t xml:space="preserve">[R-Car </w:t>
      </w:r>
      <w:r w:rsidR="00B75904">
        <w:rPr>
          <w:rFonts w:ascii="Arial" w:hAnsi="Arial" w:cs="Arial"/>
          <w:b w:val="0"/>
          <w:sz w:val="18"/>
          <w:szCs w:val="18"/>
          <w:lang w:eastAsia="ja-JP"/>
        </w:rPr>
        <w:t>H3 / M3 / M3N / E3</w:t>
      </w:r>
      <w:r w:rsidR="00B15774">
        <w:rPr>
          <w:rFonts w:ascii="Arial" w:hAnsi="Arial" w:cs="Arial"/>
          <w:b w:val="0"/>
          <w:sz w:val="18"/>
          <w:szCs w:val="18"/>
          <w:lang w:eastAsia="ja-JP"/>
        </w:rPr>
        <w:t xml:space="preserve"> / D3</w:t>
      </w:r>
      <w:r w:rsidR="00B81449" w:rsidRPr="007903BF">
        <w:rPr>
          <w:rFonts w:ascii="Arial" w:hAnsi="Arial" w:cs="Arial"/>
          <w:b w:val="0"/>
          <w:sz w:val="18"/>
          <w:szCs w:val="18"/>
          <w:lang w:eastAsia="ja-JP"/>
        </w:rPr>
        <w:t>]</w:t>
      </w:r>
    </w:p>
    <w:tbl>
      <w:tblPr>
        <w:tblW w:w="9593"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4774"/>
        <w:gridCol w:w="2410"/>
        <w:gridCol w:w="2409"/>
      </w:tblGrid>
      <w:tr w:rsidR="006049B5" w:rsidRPr="00C04B14" w14:paraId="75F1558B" w14:textId="77777777" w:rsidTr="00BE1728">
        <w:trPr>
          <w:tblHeader/>
        </w:trPr>
        <w:tc>
          <w:tcPr>
            <w:tcW w:w="4774" w:type="dxa"/>
            <w:tcBorders>
              <w:bottom w:val="double" w:sz="4" w:space="0" w:color="auto"/>
            </w:tcBorders>
          </w:tcPr>
          <w:p w14:paraId="35A0F92B" w14:textId="77777777" w:rsidR="006049B5" w:rsidRPr="00C04B14" w:rsidRDefault="006049B5" w:rsidP="00507470">
            <w:pPr>
              <w:pStyle w:val="tablehead"/>
              <w:rPr>
                <w:rFonts w:cs="Arial"/>
                <w:b w:val="0"/>
                <w:szCs w:val="18"/>
                <w:lang w:eastAsia="ja-JP"/>
              </w:rPr>
            </w:pPr>
            <w:r w:rsidRPr="00C04B14">
              <w:rPr>
                <w:rFonts w:cs="Arial"/>
                <w:b w:val="0"/>
                <w:szCs w:val="18"/>
                <w:lang w:eastAsia="ja-JP"/>
              </w:rPr>
              <w:t>Input resolution for this module</w:t>
            </w:r>
          </w:p>
        </w:tc>
        <w:tc>
          <w:tcPr>
            <w:tcW w:w="2410" w:type="dxa"/>
            <w:tcBorders>
              <w:bottom w:val="double" w:sz="4" w:space="0" w:color="auto"/>
            </w:tcBorders>
          </w:tcPr>
          <w:p w14:paraId="7B83AEA0" w14:textId="77777777" w:rsidR="006049B5" w:rsidRPr="006049B5" w:rsidRDefault="006049B5" w:rsidP="006049B5">
            <w:pPr>
              <w:pStyle w:val="tablehead"/>
              <w:ind w:left="0"/>
              <w:rPr>
                <w:rFonts w:cs="Arial"/>
                <w:b w:val="0"/>
                <w:szCs w:val="18"/>
                <w:lang w:eastAsia="ja-JP"/>
              </w:rPr>
            </w:pPr>
            <w:r>
              <w:rPr>
                <w:rFonts w:cs="Arial" w:hint="eastAsia"/>
                <w:b w:val="0"/>
                <w:szCs w:val="18"/>
                <w:lang w:eastAsia="ja-JP"/>
              </w:rPr>
              <w:t>HDMI connector</w:t>
            </w:r>
          </w:p>
        </w:tc>
        <w:tc>
          <w:tcPr>
            <w:tcW w:w="2409" w:type="dxa"/>
            <w:tcBorders>
              <w:bottom w:val="double" w:sz="4" w:space="0" w:color="auto"/>
            </w:tcBorders>
          </w:tcPr>
          <w:p w14:paraId="05CF1F53" w14:textId="77777777" w:rsidR="006049B5" w:rsidRPr="00C04B14" w:rsidRDefault="006049B5" w:rsidP="006049B5">
            <w:pPr>
              <w:pStyle w:val="tablehead"/>
              <w:ind w:left="0"/>
              <w:rPr>
                <w:rFonts w:cs="Arial"/>
                <w:b w:val="0"/>
                <w:szCs w:val="18"/>
                <w:lang w:eastAsia="ja-JP"/>
              </w:rPr>
            </w:pPr>
            <w:r>
              <w:rPr>
                <w:rFonts w:cs="Arial" w:hint="eastAsia"/>
                <w:b w:val="0"/>
                <w:szCs w:val="18"/>
                <w:lang w:eastAsia="ja-JP"/>
              </w:rPr>
              <w:t>RCA connector</w:t>
            </w:r>
          </w:p>
        </w:tc>
      </w:tr>
      <w:tr w:rsidR="006049B5" w:rsidRPr="00C04B14" w14:paraId="3CA0E2CA" w14:textId="77777777" w:rsidTr="00BE1728">
        <w:tc>
          <w:tcPr>
            <w:tcW w:w="4774" w:type="dxa"/>
            <w:tcBorders>
              <w:top w:val="double" w:sz="4" w:space="0" w:color="auto"/>
              <w:bottom w:val="single" w:sz="4" w:space="0" w:color="auto"/>
            </w:tcBorders>
          </w:tcPr>
          <w:p w14:paraId="466B9DA5" w14:textId="77777777" w:rsidR="006049B5" w:rsidRPr="00C04B14" w:rsidRDefault="006049B5">
            <w:pPr>
              <w:spacing w:before="20" w:after="60" w:line="260" w:lineRule="exact"/>
              <w:ind w:left="170" w:right="57"/>
              <w:rPr>
                <w:rFonts w:ascii="Arial" w:hAnsi="Arial" w:cs="Arial"/>
                <w:sz w:val="18"/>
                <w:szCs w:val="18"/>
              </w:rPr>
            </w:pPr>
            <w:r>
              <w:rPr>
                <w:rFonts w:ascii="Arial" w:hAnsi="Arial" w:cs="Arial"/>
                <w:sz w:val="18"/>
                <w:szCs w:val="18"/>
              </w:rPr>
              <w:t>1920x1080p</w:t>
            </w:r>
            <w:r w:rsidRPr="00C04B14">
              <w:rPr>
                <w:rFonts w:ascii="Arial" w:hAnsi="Arial" w:cs="Arial"/>
                <w:sz w:val="18"/>
                <w:szCs w:val="18"/>
              </w:rPr>
              <w:t xml:space="preserve"> @ 60Hz</w:t>
            </w:r>
          </w:p>
        </w:tc>
        <w:tc>
          <w:tcPr>
            <w:tcW w:w="2410" w:type="dxa"/>
            <w:tcBorders>
              <w:top w:val="double" w:sz="4" w:space="0" w:color="auto"/>
              <w:bottom w:val="single" w:sz="4" w:space="0" w:color="auto"/>
            </w:tcBorders>
          </w:tcPr>
          <w:p w14:paraId="298BAF5D" w14:textId="77777777" w:rsidR="006049B5" w:rsidRPr="00C04B14" w:rsidRDefault="004467F6" w:rsidP="0063767B">
            <w:pPr>
              <w:spacing w:before="20" w:after="60" w:line="260" w:lineRule="exact"/>
              <w:ind w:right="57"/>
              <w:jc w:val="center"/>
              <w:rPr>
                <w:rFonts w:ascii="Arial" w:hAnsi="Arial" w:cs="Arial"/>
                <w:sz w:val="18"/>
                <w:szCs w:val="18"/>
                <w:lang w:eastAsia="ja-JP"/>
              </w:rPr>
            </w:pPr>
            <w:r>
              <w:rPr>
                <w:rFonts w:ascii="Arial" w:hAnsi="Arial" w:cs="Arial"/>
                <w:sz w:val="18"/>
                <w:szCs w:val="18"/>
                <w:lang w:eastAsia="ja-JP"/>
              </w:rPr>
              <w:t>Y</w:t>
            </w:r>
            <w:r w:rsidR="006049B5">
              <w:rPr>
                <w:rFonts w:ascii="Arial" w:hAnsi="Arial" w:cs="Arial" w:hint="eastAsia"/>
                <w:sz w:val="18"/>
                <w:szCs w:val="18"/>
                <w:lang w:eastAsia="ja-JP"/>
              </w:rPr>
              <w:t>es</w:t>
            </w:r>
            <w:r>
              <w:rPr>
                <w:rFonts w:ascii="Arial" w:hAnsi="Arial" w:cs="Arial"/>
                <w:sz w:val="18"/>
                <w:szCs w:val="18"/>
                <w:lang w:eastAsia="ja-JP"/>
              </w:rPr>
              <w:t>*1</w:t>
            </w:r>
          </w:p>
        </w:tc>
        <w:tc>
          <w:tcPr>
            <w:tcW w:w="2409" w:type="dxa"/>
            <w:tcBorders>
              <w:top w:val="double" w:sz="4" w:space="0" w:color="auto"/>
              <w:bottom w:val="single" w:sz="4" w:space="0" w:color="auto"/>
            </w:tcBorders>
          </w:tcPr>
          <w:p w14:paraId="6ED35641" w14:textId="77777777" w:rsidR="006049B5" w:rsidRPr="00C04B14" w:rsidRDefault="006049B5" w:rsidP="0063767B">
            <w:pPr>
              <w:spacing w:before="20" w:after="60" w:line="260" w:lineRule="exact"/>
              <w:ind w:right="57"/>
              <w:jc w:val="center"/>
              <w:rPr>
                <w:rFonts w:ascii="Arial" w:hAnsi="Arial" w:cs="Arial"/>
                <w:sz w:val="18"/>
                <w:szCs w:val="18"/>
                <w:lang w:eastAsia="ja-JP"/>
              </w:rPr>
            </w:pPr>
            <w:r>
              <w:rPr>
                <w:rFonts w:ascii="Arial" w:hAnsi="Arial" w:cs="Arial" w:hint="eastAsia"/>
                <w:sz w:val="18"/>
                <w:szCs w:val="18"/>
                <w:lang w:eastAsia="ja-JP"/>
              </w:rPr>
              <w:t>No</w:t>
            </w:r>
          </w:p>
        </w:tc>
      </w:tr>
      <w:tr w:rsidR="006049B5" w:rsidRPr="00C04B14" w14:paraId="3D26654A" w14:textId="77777777" w:rsidTr="0063767B">
        <w:tc>
          <w:tcPr>
            <w:tcW w:w="4774" w:type="dxa"/>
            <w:tcBorders>
              <w:top w:val="single" w:sz="4" w:space="0" w:color="auto"/>
              <w:bottom w:val="single" w:sz="4" w:space="0" w:color="auto"/>
            </w:tcBorders>
          </w:tcPr>
          <w:p w14:paraId="03293DDF" w14:textId="77777777" w:rsidR="006049B5" w:rsidRPr="00C04B14" w:rsidRDefault="006049B5">
            <w:pPr>
              <w:spacing w:before="20" w:after="60" w:line="260" w:lineRule="exact"/>
              <w:ind w:left="170" w:right="57"/>
              <w:rPr>
                <w:rFonts w:ascii="Arial" w:hAnsi="Arial" w:cs="Arial"/>
                <w:sz w:val="18"/>
                <w:szCs w:val="18"/>
              </w:rPr>
            </w:pPr>
            <w:r w:rsidRPr="00C04B14">
              <w:rPr>
                <w:rFonts w:ascii="Arial" w:hAnsi="Arial" w:cs="Arial"/>
                <w:sz w:val="18"/>
                <w:szCs w:val="18"/>
              </w:rPr>
              <w:t>1920x1080i @ 60Hz</w:t>
            </w:r>
          </w:p>
        </w:tc>
        <w:tc>
          <w:tcPr>
            <w:tcW w:w="2410" w:type="dxa"/>
            <w:tcBorders>
              <w:top w:val="single" w:sz="4" w:space="0" w:color="auto"/>
              <w:bottom w:val="single" w:sz="4" w:space="0" w:color="auto"/>
            </w:tcBorders>
          </w:tcPr>
          <w:p w14:paraId="6037495C" w14:textId="77777777" w:rsidR="006049B5" w:rsidRPr="00C04B14" w:rsidRDefault="001E2C11" w:rsidP="0063767B">
            <w:pPr>
              <w:spacing w:before="20" w:after="60" w:line="260" w:lineRule="exact"/>
              <w:ind w:right="57"/>
              <w:jc w:val="center"/>
              <w:rPr>
                <w:rFonts w:ascii="Arial" w:hAnsi="Arial" w:cs="Arial"/>
                <w:sz w:val="18"/>
                <w:szCs w:val="18"/>
              </w:rPr>
            </w:pPr>
            <w:r>
              <w:rPr>
                <w:rFonts w:ascii="Arial" w:hAnsi="Arial" w:cs="Arial"/>
                <w:sz w:val="18"/>
                <w:szCs w:val="18"/>
                <w:lang w:eastAsia="ja-JP"/>
              </w:rPr>
              <w:t>Y</w:t>
            </w:r>
            <w:r w:rsidR="006049B5">
              <w:rPr>
                <w:rFonts w:ascii="Arial" w:hAnsi="Arial" w:cs="Arial" w:hint="eastAsia"/>
                <w:sz w:val="18"/>
                <w:szCs w:val="18"/>
                <w:lang w:eastAsia="ja-JP"/>
              </w:rPr>
              <w:t>es</w:t>
            </w:r>
          </w:p>
        </w:tc>
        <w:tc>
          <w:tcPr>
            <w:tcW w:w="2409" w:type="dxa"/>
            <w:tcBorders>
              <w:top w:val="single" w:sz="4" w:space="0" w:color="auto"/>
              <w:bottom w:val="single" w:sz="4" w:space="0" w:color="auto"/>
            </w:tcBorders>
          </w:tcPr>
          <w:p w14:paraId="440634DA" w14:textId="77777777" w:rsidR="006049B5" w:rsidRPr="00C04B14" w:rsidRDefault="006049B5" w:rsidP="0063767B">
            <w:pPr>
              <w:spacing w:before="20" w:after="60" w:line="260" w:lineRule="exact"/>
              <w:ind w:right="57"/>
              <w:jc w:val="center"/>
              <w:rPr>
                <w:rFonts w:ascii="Arial" w:hAnsi="Arial" w:cs="Arial"/>
                <w:sz w:val="18"/>
                <w:szCs w:val="18"/>
              </w:rPr>
            </w:pPr>
            <w:r>
              <w:rPr>
                <w:rFonts w:ascii="Arial" w:hAnsi="Arial" w:cs="Arial" w:hint="eastAsia"/>
                <w:sz w:val="18"/>
                <w:szCs w:val="18"/>
                <w:lang w:eastAsia="ja-JP"/>
              </w:rPr>
              <w:t>No</w:t>
            </w:r>
          </w:p>
        </w:tc>
      </w:tr>
      <w:tr w:rsidR="006049B5" w:rsidRPr="00C04B14" w14:paraId="33289D99" w14:textId="77777777" w:rsidTr="0063767B">
        <w:tc>
          <w:tcPr>
            <w:tcW w:w="4774" w:type="dxa"/>
            <w:tcBorders>
              <w:top w:val="single" w:sz="4" w:space="0" w:color="auto"/>
              <w:bottom w:val="single" w:sz="4" w:space="0" w:color="auto"/>
            </w:tcBorders>
          </w:tcPr>
          <w:p w14:paraId="05089669" w14:textId="77777777" w:rsidR="006049B5" w:rsidRDefault="006049B5">
            <w:pPr>
              <w:spacing w:before="20" w:after="60" w:line="260" w:lineRule="exact"/>
              <w:ind w:left="170" w:right="57"/>
              <w:rPr>
                <w:rFonts w:ascii="Arial" w:hAnsi="Arial" w:cs="Arial"/>
                <w:sz w:val="18"/>
                <w:szCs w:val="18"/>
              </w:rPr>
            </w:pPr>
            <w:r w:rsidRPr="00C04B14">
              <w:rPr>
                <w:rFonts w:ascii="Arial" w:hAnsi="Arial" w:cs="Arial"/>
                <w:sz w:val="18"/>
                <w:szCs w:val="18"/>
              </w:rPr>
              <w:t>1280x720p @ 60Hz</w:t>
            </w:r>
          </w:p>
        </w:tc>
        <w:tc>
          <w:tcPr>
            <w:tcW w:w="2410" w:type="dxa"/>
            <w:tcBorders>
              <w:top w:val="single" w:sz="4" w:space="0" w:color="auto"/>
              <w:bottom w:val="single" w:sz="4" w:space="0" w:color="auto"/>
            </w:tcBorders>
          </w:tcPr>
          <w:p w14:paraId="357EFB68" w14:textId="77777777" w:rsidR="006049B5" w:rsidRDefault="001E2C11" w:rsidP="0063767B">
            <w:pPr>
              <w:spacing w:before="20" w:after="60" w:line="260" w:lineRule="exact"/>
              <w:ind w:right="57"/>
              <w:jc w:val="center"/>
              <w:rPr>
                <w:rFonts w:ascii="Arial" w:hAnsi="Arial" w:cs="Arial"/>
                <w:sz w:val="18"/>
                <w:szCs w:val="18"/>
              </w:rPr>
            </w:pPr>
            <w:r>
              <w:rPr>
                <w:rFonts w:ascii="Arial" w:hAnsi="Arial" w:cs="Arial"/>
                <w:sz w:val="18"/>
                <w:szCs w:val="18"/>
                <w:lang w:eastAsia="ja-JP"/>
              </w:rPr>
              <w:t>Y</w:t>
            </w:r>
            <w:r>
              <w:rPr>
                <w:rFonts w:ascii="Arial" w:hAnsi="Arial" w:cs="Arial" w:hint="eastAsia"/>
                <w:sz w:val="18"/>
                <w:szCs w:val="18"/>
                <w:lang w:eastAsia="ja-JP"/>
              </w:rPr>
              <w:t>es</w:t>
            </w:r>
          </w:p>
        </w:tc>
        <w:tc>
          <w:tcPr>
            <w:tcW w:w="2409" w:type="dxa"/>
            <w:tcBorders>
              <w:top w:val="single" w:sz="4" w:space="0" w:color="auto"/>
              <w:bottom w:val="single" w:sz="4" w:space="0" w:color="auto"/>
            </w:tcBorders>
          </w:tcPr>
          <w:p w14:paraId="637FA6A3" w14:textId="77777777" w:rsidR="006049B5" w:rsidRDefault="006049B5" w:rsidP="0063767B">
            <w:pPr>
              <w:spacing w:before="20" w:after="60" w:line="260" w:lineRule="exact"/>
              <w:ind w:right="57"/>
              <w:jc w:val="center"/>
              <w:rPr>
                <w:rFonts w:ascii="Arial" w:hAnsi="Arial" w:cs="Arial"/>
                <w:sz w:val="18"/>
                <w:szCs w:val="18"/>
              </w:rPr>
            </w:pPr>
            <w:r>
              <w:rPr>
                <w:rFonts w:ascii="Arial" w:hAnsi="Arial" w:cs="Arial" w:hint="eastAsia"/>
                <w:sz w:val="18"/>
                <w:szCs w:val="18"/>
                <w:lang w:eastAsia="ja-JP"/>
              </w:rPr>
              <w:t>No</w:t>
            </w:r>
          </w:p>
        </w:tc>
      </w:tr>
      <w:tr w:rsidR="006049B5" w:rsidRPr="00C04B14" w14:paraId="24CE8932" w14:textId="77777777" w:rsidTr="0063767B">
        <w:tc>
          <w:tcPr>
            <w:tcW w:w="4774" w:type="dxa"/>
            <w:tcBorders>
              <w:top w:val="single" w:sz="4" w:space="0" w:color="auto"/>
              <w:bottom w:val="single" w:sz="4" w:space="0" w:color="auto"/>
            </w:tcBorders>
          </w:tcPr>
          <w:p w14:paraId="3832BD04" w14:textId="77777777" w:rsidR="006049B5" w:rsidRPr="00C04B14" w:rsidRDefault="006049B5">
            <w:pPr>
              <w:spacing w:before="20" w:after="60" w:line="260" w:lineRule="exact"/>
              <w:ind w:left="170" w:right="57"/>
              <w:rPr>
                <w:rFonts w:ascii="Arial" w:hAnsi="Arial" w:cs="Arial"/>
                <w:sz w:val="18"/>
                <w:szCs w:val="18"/>
              </w:rPr>
            </w:pPr>
            <w:r w:rsidRPr="00C04B14">
              <w:rPr>
                <w:rFonts w:ascii="Arial" w:hAnsi="Arial" w:cs="Arial"/>
                <w:sz w:val="18"/>
                <w:szCs w:val="18"/>
              </w:rPr>
              <w:t>720x480p @ 60Hz</w:t>
            </w:r>
            <w:r w:rsidRPr="00C04B14" w:rsidDel="00F642F2">
              <w:rPr>
                <w:rFonts w:ascii="Arial" w:hAnsi="Arial" w:cs="Arial"/>
                <w:sz w:val="18"/>
                <w:szCs w:val="18"/>
              </w:rPr>
              <w:t xml:space="preserve"> </w:t>
            </w:r>
          </w:p>
        </w:tc>
        <w:tc>
          <w:tcPr>
            <w:tcW w:w="2410" w:type="dxa"/>
            <w:tcBorders>
              <w:top w:val="single" w:sz="4" w:space="0" w:color="auto"/>
              <w:bottom w:val="single" w:sz="4" w:space="0" w:color="auto"/>
            </w:tcBorders>
          </w:tcPr>
          <w:p w14:paraId="0D8A1268" w14:textId="77777777" w:rsidR="006049B5" w:rsidRPr="00C04B14" w:rsidRDefault="001E2C11" w:rsidP="0063767B">
            <w:pPr>
              <w:spacing w:before="20" w:after="60" w:line="260" w:lineRule="exact"/>
              <w:ind w:right="57"/>
              <w:jc w:val="center"/>
              <w:rPr>
                <w:rFonts w:ascii="Arial" w:hAnsi="Arial" w:cs="Arial"/>
                <w:sz w:val="18"/>
                <w:szCs w:val="18"/>
              </w:rPr>
            </w:pPr>
            <w:r>
              <w:rPr>
                <w:rFonts w:ascii="Arial" w:hAnsi="Arial" w:cs="Arial"/>
                <w:sz w:val="18"/>
                <w:szCs w:val="18"/>
                <w:lang w:eastAsia="ja-JP"/>
              </w:rPr>
              <w:t>Y</w:t>
            </w:r>
            <w:r>
              <w:rPr>
                <w:rFonts w:ascii="Arial" w:hAnsi="Arial" w:cs="Arial" w:hint="eastAsia"/>
                <w:sz w:val="18"/>
                <w:szCs w:val="18"/>
                <w:lang w:eastAsia="ja-JP"/>
              </w:rPr>
              <w:t>es</w:t>
            </w:r>
          </w:p>
        </w:tc>
        <w:tc>
          <w:tcPr>
            <w:tcW w:w="2409" w:type="dxa"/>
            <w:tcBorders>
              <w:top w:val="single" w:sz="4" w:space="0" w:color="auto"/>
              <w:bottom w:val="single" w:sz="4" w:space="0" w:color="auto"/>
            </w:tcBorders>
          </w:tcPr>
          <w:p w14:paraId="04F0CBFE" w14:textId="77777777" w:rsidR="006049B5" w:rsidRPr="00C04B14" w:rsidRDefault="006049B5" w:rsidP="0063767B">
            <w:pPr>
              <w:spacing w:before="20" w:after="60" w:line="260" w:lineRule="exact"/>
              <w:ind w:right="57"/>
              <w:jc w:val="center"/>
              <w:rPr>
                <w:rFonts w:ascii="Arial" w:hAnsi="Arial" w:cs="Arial"/>
                <w:sz w:val="18"/>
                <w:szCs w:val="18"/>
              </w:rPr>
            </w:pPr>
            <w:r>
              <w:rPr>
                <w:rFonts w:ascii="Arial" w:hAnsi="Arial" w:cs="Arial" w:hint="eastAsia"/>
                <w:sz w:val="18"/>
                <w:szCs w:val="18"/>
                <w:lang w:eastAsia="ja-JP"/>
              </w:rPr>
              <w:t>No</w:t>
            </w:r>
          </w:p>
        </w:tc>
      </w:tr>
      <w:tr w:rsidR="006049B5" w:rsidRPr="00C04B14" w14:paraId="3590A72F" w14:textId="77777777" w:rsidTr="0063767B">
        <w:tc>
          <w:tcPr>
            <w:tcW w:w="4774" w:type="dxa"/>
            <w:tcBorders>
              <w:top w:val="single" w:sz="4" w:space="0" w:color="auto"/>
              <w:bottom w:val="single" w:sz="4" w:space="0" w:color="auto"/>
            </w:tcBorders>
          </w:tcPr>
          <w:p w14:paraId="2272064D" w14:textId="77777777" w:rsidR="006049B5" w:rsidRPr="00C04B14" w:rsidRDefault="006049B5">
            <w:pPr>
              <w:spacing w:before="20" w:after="60" w:line="260" w:lineRule="exact"/>
              <w:ind w:left="170" w:right="57"/>
              <w:rPr>
                <w:rFonts w:ascii="Arial" w:hAnsi="Arial" w:cs="Arial"/>
                <w:sz w:val="18"/>
                <w:szCs w:val="18"/>
              </w:rPr>
            </w:pPr>
            <w:r w:rsidRPr="00C04B14">
              <w:rPr>
                <w:rFonts w:ascii="Arial" w:hAnsi="Arial" w:cs="Arial"/>
                <w:sz w:val="18"/>
                <w:szCs w:val="18"/>
              </w:rPr>
              <w:t>640x480p @ 60H</w:t>
            </w:r>
            <w:r>
              <w:rPr>
                <w:rFonts w:ascii="Arial" w:hAnsi="Arial" w:cs="Arial"/>
                <w:sz w:val="18"/>
                <w:szCs w:val="18"/>
              </w:rPr>
              <w:t>z</w:t>
            </w:r>
          </w:p>
        </w:tc>
        <w:tc>
          <w:tcPr>
            <w:tcW w:w="2410" w:type="dxa"/>
            <w:tcBorders>
              <w:top w:val="single" w:sz="4" w:space="0" w:color="auto"/>
              <w:bottom w:val="single" w:sz="4" w:space="0" w:color="auto"/>
            </w:tcBorders>
          </w:tcPr>
          <w:p w14:paraId="0B688839" w14:textId="77777777" w:rsidR="006049B5" w:rsidRPr="00C04B14" w:rsidRDefault="001E2C11" w:rsidP="0063767B">
            <w:pPr>
              <w:spacing w:before="20" w:after="60" w:line="260" w:lineRule="exact"/>
              <w:ind w:right="57"/>
              <w:jc w:val="center"/>
              <w:rPr>
                <w:rFonts w:ascii="Arial" w:hAnsi="Arial" w:cs="Arial"/>
                <w:sz w:val="18"/>
                <w:szCs w:val="18"/>
              </w:rPr>
            </w:pPr>
            <w:r>
              <w:rPr>
                <w:rFonts w:ascii="Arial" w:hAnsi="Arial" w:cs="Arial"/>
                <w:sz w:val="18"/>
                <w:szCs w:val="18"/>
                <w:lang w:eastAsia="ja-JP"/>
              </w:rPr>
              <w:t>Y</w:t>
            </w:r>
            <w:r>
              <w:rPr>
                <w:rFonts w:ascii="Arial" w:hAnsi="Arial" w:cs="Arial" w:hint="eastAsia"/>
                <w:sz w:val="18"/>
                <w:szCs w:val="18"/>
                <w:lang w:eastAsia="ja-JP"/>
              </w:rPr>
              <w:t>es</w:t>
            </w:r>
          </w:p>
        </w:tc>
        <w:tc>
          <w:tcPr>
            <w:tcW w:w="2409" w:type="dxa"/>
            <w:tcBorders>
              <w:top w:val="single" w:sz="4" w:space="0" w:color="auto"/>
              <w:bottom w:val="single" w:sz="4" w:space="0" w:color="auto"/>
            </w:tcBorders>
          </w:tcPr>
          <w:p w14:paraId="443EBACA" w14:textId="77777777" w:rsidR="006049B5" w:rsidRPr="00C04B14" w:rsidRDefault="006049B5" w:rsidP="0063767B">
            <w:pPr>
              <w:spacing w:before="20" w:after="60" w:line="260" w:lineRule="exact"/>
              <w:ind w:right="57"/>
              <w:jc w:val="center"/>
              <w:rPr>
                <w:rFonts w:ascii="Arial" w:hAnsi="Arial" w:cs="Arial"/>
                <w:sz w:val="18"/>
                <w:szCs w:val="18"/>
              </w:rPr>
            </w:pPr>
            <w:r>
              <w:rPr>
                <w:rFonts w:ascii="Arial" w:hAnsi="Arial" w:cs="Arial" w:hint="eastAsia"/>
                <w:sz w:val="18"/>
                <w:szCs w:val="18"/>
                <w:lang w:eastAsia="ja-JP"/>
              </w:rPr>
              <w:t>No</w:t>
            </w:r>
          </w:p>
        </w:tc>
      </w:tr>
      <w:tr w:rsidR="006049B5" w:rsidRPr="00C04B14" w14:paraId="363231CA" w14:textId="77777777" w:rsidTr="0063767B">
        <w:tc>
          <w:tcPr>
            <w:tcW w:w="4774" w:type="dxa"/>
            <w:tcBorders>
              <w:top w:val="single" w:sz="4" w:space="0" w:color="auto"/>
              <w:bottom w:val="single" w:sz="4" w:space="0" w:color="auto"/>
            </w:tcBorders>
          </w:tcPr>
          <w:p w14:paraId="096A7AB6" w14:textId="77777777" w:rsidR="006049B5" w:rsidRPr="00C04B14" w:rsidRDefault="006049B5" w:rsidP="005217DC">
            <w:pPr>
              <w:spacing w:before="20" w:after="60" w:line="260" w:lineRule="exact"/>
              <w:ind w:left="170" w:right="57"/>
              <w:rPr>
                <w:rFonts w:ascii="Arial" w:hAnsi="Arial" w:cs="Arial"/>
                <w:sz w:val="18"/>
                <w:szCs w:val="18"/>
              </w:rPr>
            </w:pPr>
            <w:r w:rsidRPr="00C04B14">
              <w:rPr>
                <w:rFonts w:ascii="Arial" w:hAnsi="Arial" w:cs="Arial"/>
                <w:sz w:val="18"/>
                <w:szCs w:val="18"/>
              </w:rPr>
              <w:t xml:space="preserve">720x576p @ </w:t>
            </w:r>
            <w:r w:rsidR="005217DC">
              <w:rPr>
                <w:rFonts w:ascii="Arial" w:hAnsi="Arial" w:cs="Arial" w:hint="eastAsia"/>
                <w:sz w:val="18"/>
                <w:szCs w:val="18"/>
                <w:lang w:eastAsia="ja-JP"/>
              </w:rPr>
              <w:t>5</w:t>
            </w:r>
            <w:r w:rsidRPr="00C04B14">
              <w:rPr>
                <w:rFonts w:ascii="Arial" w:hAnsi="Arial" w:cs="Arial"/>
                <w:sz w:val="18"/>
                <w:szCs w:val="18"/>
              </w:rPr>
              <w:t>0Hz</w:t>
            </w:r>
            <w:r w:rsidRPr="00C04B14" w:rsidDel="00F642F2">
              <w:rPr>
                <w:rFonts w:ascii="Arial" w:hAnsi="Arial" w:cs="Arial"/>
                <w:sz w:val="18"/>
                <w:szCs w:val="18"/>
              </w:rPr>
              <w:t xml:space="preserve"> </w:t>
            </w:r>
          </w:p>
        </w:tc>
        <w:tc>
          <w:tcPr>
            <w:tcW w:w="2410" w:type="dxa"/>
            <w:tcBorders>
              <w:top w:val="single" w:sz="4" w:space="0" w:color="auto"/>
              <w:bottom w:val="single" w:sz="4" w:space="0" w:color="auto"/>
            </w:tcBorders>
          </w:tcPr>
          <w:p w14:paraId="54F25A47" w14:textId="77777777" w:rsidR="006049B5" w:rsidRPr="00C04B14" w:rsidRDefault="001E2C11" w:rsidP="0063767B">
            <w:pPr>
              <w:spacing w:before="20" w:after="60" w:line="260" w:lineRule="exact"/>
              <w:ind w:right="57"/>
              <w:jc w:val="center"/>
              <w:rPr>
                <w:rFonts w:ascii="Arial" w:hAnsi="Arial" w:cs="Arial"/>
                <w:sz w:val="18"/>
                <w:szCs w:val="18"/>
              </w:rPr>
            </w:pPr>
            <w:r>
              <w:rPr>
                <w:rFonts w:ascii="Arial" w:hAnsi="Arial" w:cs="Arial"/>
                <w:sz w:val="18"/>
                <w:szCs w:val="18"/>
                <w:lang w:eastAsia="ja-JP"/>
              </w:rPr>
              <w:t>Y</w:t>
            </w:r>
            <w:r>
              <w:rPr>
                <w:rFonts w:ascii="Arial" w:hAnsi="Arial" w:cs="Arial" w:hint="eastAsia"/>
                <w:sz w:val="18"/>
                <w:szCs w:val="18"/>
                <w:lang w:eastAsia="ja-JP"/>
              </w:rPr>
              <w:t>es</w:t>
            </w:r>
          </w:p>
        </w:tc>
        <w:tc>
          <w:tcPr>
            <w:tcW w:w="2409" w:type="dxa"/>
            <w:tcBorders>
              <w:top w:val="single" w:sz="4" w:space="0" w:color="auto"/>
              <w:bottom w:val="single" w:sz="4" w:space="0" w:color="auto"/>
            </w:tcBorders>
          </w:tcPr>
          <w:p w14:paraId="707E3E8A" w14:textId="77777777" w:rsidR="006049B5" w:rsidRPr="00C04B14" w:rsidRDefault="006049B5" w:rsidP="0063767B">
            <w:pPr>
              <w:spacing w:before="20" w:after="60" w:line="260" w:lineRule="exact"/>
              <w:ind w:right="57"/>
              <w:jc w:val="center"/>
              <w:rPr>
                <w:rFonts w:ascii="Arial" w:hAnsi="Arial" w:cs="Arial"/>
                <w:sz w:val="18"/>
                <w:szCs w:val="18"/>
              </w:rPr>
            </w:pPr>
            <w:r>
              <w:rPr>
                <w:rFonts w:ascii="Arial" w:hAnsi="Arial" w:cs="Arial" w:hint="eastAsia"/>
                <w:sz w:val="18"/>
                <w:szCs w:val="18"/>
                <w:lang w:eastAsia="ja-JP"/>
              </w:rPr>
              <w:t>No</w:t>
            </w:r>
          </w:p>
        </w:tc>
      </w:tr>
      <w:tr w:rsidR="006049B5" w:rsidRPr="00C04B14" w14:paraId="7A0F5890" w14:textId="77777777" w:rsidTr="00E63303">
        <w:tc>
          <w:tcPr>
            <w:tcW w:w="4774" w:type="dxa"/>
            <w:tcBorders>
              <w:top w:val="single" w:sz="4" w:space="0" w:color="auto"/>
              <w:bottom w:val="single" w:sz="4" w:space="0" w:color="auto"/>
            </w:tcBorders>
          </w:tcPr>
          <w:p w14:paraId="3EACDD63" w14:textId="77777777" w:rsidR="006049B5" w:rsidRPr="00C04B14" w:rsidRDefault="006049B5">
            <w:pPr>
              <w:spacing w:before="20" w:after="60" w:line="260" w:lineRule="exact"/>
              <w:ind w:left="170" w:right="57"/>
              <w:rPr>
                <w:rFonts w:ascii="Arial" w:hAnsi="Arial" w:cs="Arial"/>
                <w:sz w:val="18"/>
                <w:szCs w:val="18"/>
              </w:rPr>
            </w:pPr>
            <w:r w:rsidRPr="00C04B14">
              <w:rPr>
                <w:rFonts w:ascii="Arial" w:hAnsi="Arial" w:cs="Arial"/>
                <w:sz w:val="18"/>
                <w:szCs w:val="18"/>
              </w:rPr>
              <w:t>720x480i @ 60Hz</w:t>
            </w:r>
            <w:r>
              <w:rPr>
                <w:rFonts w:ascii="Arial" w:hAnsi="Arial" w:cs="Arial"/>
                <w:sz w:val="18"/>
                <w:szCs w:val="18"/>
              </w:rPr>
              <w:t xml:space="preserve"> (NTSC signal)</w:t>
            </w:r>
          </w:p>
        </w:tc>
        <w:tc>
          <w:tcPr>
            <w:tcW w:w="2410" w:type="dxa"/>
            <w:tcBorders>
              <w:top w:val="single" w:sz="4" w:space="0" w:color="auto"/>
              <w:bottom w:val="single" w:sz="4" w:space="0" w:color="auto"/>
            </w:tcBorders>
          </w:tcPr>
          <w:p w14:paraId="08B5F1FD" w14:textId="77777777" w:rsidR="006049B5" w:rsidRPr="00C04B14" w:rsidRDefault="006049B5" w:rsidP="0063767B">
            <w:pPr>
              <w:spacing w:before="20" w:after="60" w:line="260" w:lineRule="exact"/>
              <w:ind w:right="57"/>
              <w:jc w:val="center"/>
              <w:rPr>
                <w:rFonts w:ascii="Arial" w:hAnsi="Arial" w:cs="Arial"/>
                <w:sz w:val="18"/>
                <w:szCs w:val="18"/>
              </w:rPr>
            </w:pPr>
            <w:r>
              <w:rPr>
                <w:rFonts w:ascii="Arial" w:hAnsi="Arial" w:cs="Arial" w:hint="eastAsia"/>
                <w:sz w:val="18"/>
                <w:szCs w:val="18"/>
                <w:lang w:eastAsia="ja-JP"/>
              </w:rPr>
              <w:t>No</w:t>
            </w:r>
          </w:p>
        </w:tc>
        <w:tc>
          <w:tcPr>
            <w:tcW w:w="2409" w:type="dxa"/>
            <w:tcBorders>
              <w:top w:val="single" w:sz="4" w:space="0" w:color="auto"/>
              <w:bottom w:val="single" w:sz="4" w:space="0" w:color="auto"/>
            </w:tcBorders>
          </w:tcPr>
          <w:p w14:paraId="47113447" w14:textId="77777777" w:rsidR="006049B5" w:rsidRPr="00C04B14" w:rsidRDefault="001E2C11" w:rsidP="0063767B">
            <w:pPr>
              <w:spacing w:before="20" w:after="60" w:line="260" w:lineRule="exact"/>
              <w:ind w:right="57"/>
              <w:jc w:val="center"/>
              <w:rPr>
                <w:rFonts w:ascii="Arial" w:hAnsi="Arial" w:cs="Arial"/>
                <w:sz w:val="18"/>
                <w:szCs w:val="18"/>
              </w:rPr>
            </w:pPr>
            <w:r>
              <w:rPr>
                <w:rFonts w:ascii="Arial" w:hAnsi="Arial" w:cs="Arial"/>
                <w:sz w:val="18"/>
                <w:szCs w:val="18"/>
                <w:lang w:eastAsia="ja-JP"/>
              </w:rPr>
              <w:t>Y</w:t>
            </w:r>
            <w:r>
              <w:rPr>
                <w:rFonts w:ascii="Arial" w:hAnsi="Arial" w:cs="Arial" w:hint="eastAsia"/>
                <w:sz w:val="18"/>
                <w:szCs w:val="18"/>
                <w:lang w:eastAsia="ja-JP"/>
              </w:rPr>
              <w:t>es</w:t>
            </w:r>
          </w:p>
        </w:tc>
      </w:tr>
      <w:tr w:rsidR="002913AA" w:rsidRPr="00C04B14" w14:paraId="78ABD032" w14:textId="77777777" w:rsidTr="0063767B">
        <w:tc>
          <w:tcPr>
            <w:tcW w:w="4774" w:type="dxa"/>
            <w:tcBorders>
              <w:top w:val="single" w:sz="4" w:space="0" w:color="auto"/>
            </w:tcBorders>
          </w:tcPr>
          <w:p w14:paraId="39C5852C" w14:textId="77777777" w:rsidR="002913AA" w:rsidRPr="00C04B14" w:rsidRDefault="002913AA" w:rsidP="002913AA">
            <w:pPr>
              <w:spacing w:before="20" w:after="60" w:line="260" w:lineRule="exact"/>
              <w:ind w:left="170" w:right="57"/>
              <w:rPr>
                <w:rFonts w:ascii="Arial" w:hAnsi="Arial" w:cs="Arial"/>
                <w:sz w:val="18"/>
                <w:szCs w:val="18"/>
              </w:rPr>
            </w:pPr>
            <w:r>
              <w:rPr>
                <w:rFonts w:ascii="Arial" w:hAnsi="Arial" w:cs="Arial"/>
                <w:sz w:val="18"/>
                <w:szCs w:val="18"/>
              </w:rPr>
              <w:t>720x576i @ 5</w:t>
            </w:r>
            <w:r w:rsidRPr="00C04B14">
              <w:rPr>
                <w:rFonts w:ascii="Arial" w:hAnsi="Arial" w:cs="Arial"/>
                <w:sz w:val="18"/>
                <w:szCs w:val="18"/>
              </w:rPr>
              <w:t>0Hz</w:t>
            </w:r>
            <w:r>
              <w:rPr>
                <w:rFonts w:ascii="Arial" w:hAnsi="Arial" w:cs="Arial"/>
                <w:sz w:val="18"/>
                <w:szCs w:val="18"/>
              </w:rPr>
              <w:t xml:space="preserve"> (PAL signal)</w:t>
            </w:r>
          </w:p>
        </w:tc>
        <w:tc>
          <w:tcPr>
            <w:tcW w:w="2410" w:type="dxa"/>
            <w:tcBorders>
              <w:top w:val="single" w:sz="4" w:space="0" w:color="auto"/>
            </w:tcBorders>
          </w:tcPr>
          <w:p w14:paraId="6992C25F" w14:textId="77777777" w:rsidR="002913AA" w:rsidRDefault="002913AA" w:rsidP="002913AA">
            <w:pPr>
              <w:spacing w:before="20" w:after="60" w:line="260" w:lineRule="exact"/>
              <w:ind w:right="57"/>
              <w:jc w:val="center"/>
              <w:rPr>
                <w:rFonts w:ascii="Arial" w:hAnsi="Arial" w:cs="Arial"/>
                <w:sz w:val="18"/>
                <w:szCs w:val="18"/>
                <w:lang w:eastAsia="ja-JP"/>
              </w:rPr>
            </w:pPr>
            <w:r>
              <w:rPr>
                <w:rFonts w:ascii="Arial" w:hAnsi="Arial" w:cs="Arial" w:hint="eastAsia"/>
                <w:sz w:val="18"/>
                <w:szCs w:val="18"/>
                <w:lang w:eastAsia="ja-JP"/>
              </w:rPr>
              <w:t>No</w:t>
            </w:r>
          </w:p>
        </w:tc>
        <w:tc>
          <w:tcPr>
            <w:tcW w:w="2409" w:type="dxa"/>
            <w:tcBorders>
              <w:top w:val="single" w:sz="4" w:space="0" w:color="auto"/>
            </w:tcBorders>
          </w:tcPr>
          <w:p w14:paraId="3E37AB1A" w14:textId="77777777" w:rsidR="002913AA" w:rsidRDefault="001E2C11" w:rsidP="002913AA">
            <w:pPr>
              <w:spacing w:before="20" w:after="60" w:line="260" w:lineRule="exact"/>
              <w:ind w:right="57"/>
              <w:jc w:val="center"/>
              <w:rPr>
                <w:rFonts w:ascii="Arial" w:hAnsi="Arial" w:cs="Arial"/>
                <w:sz w:val="18"/>
                <w:szCs w:val="18"/>
                <w:lang w:eastAsia="ja-JP"/>
              </w:rPr>
            </w:pPr>
            <w:r>
              <w:rPr>
                <w:rFonts w:ascii="Arial" w:hAnsi="Arial" w:cs="Arial"/>
                <w:sz w:val="18"/>
                <w:szCs w:val="18"/>
                <w:lang w:eastAsia="ja-JP"/>
              </w:rPr>
              <w:t>Y</w:t>
            </w:r>
            <w:r>
              <w:rPr>
                <w:rFonts w:ascii="Arial" w:hAnsi="Arial" w:cs="Arial" w:hint="eastAsia"/>
                <w:sz w:val="18"/>
                <w:szCs w:val="18"/>
                <w:lang w:eastAsia="ja-JP"/>
              </w:rPr>
              <w:t>es</w:t>
            </w:r>
          </w:p>
        </w:tc>
      </w:tr>
    </w:tbl>
    <w:p w14:paraId="725F0080" w14:textId="09F5BB56" w:rsidR="00582685" w:rsidRPr="007903BF" w:rsidRDefault="004467F6" w:rsidP="007903BF">
      <w:pPr>
        <w:pStyle w:val="tablenumbernote"/>
        <w:ind w:left="826" w:hangingChars="459" w:hanging="826"/>
        <w:rPr>
          <w:rFonts w:ascii="Times" w:hAnsi="Times"/>
          <w:lang w:eastAsia="ja-JP"/>
        </w:rPr>
      </w:pPr>
      <w:r>
        <w:t xml:space="preserve">Notes: </w:t>
      </w:r>
      <w:r>
        <w:tab/>
      </w:r>
      <w:r>
        <w:rPr>
          <w:rFonts w:ascii="Times" w:hAnsi="Times"/>
        </w:rPr>
        <w:t>*</w:t>
      </w:r>
      <w:proofErr w:type="gramStart"/>
      <w:r>
        <w:rPr>
          <w:rFonts w:ascii="Times" w:hAnsi="Times" w:hint="eastAsia"/>
          <w:lang w:eastAsia="ja-JP"/>
        </w:rPr>
        <w:t>1</w:t>
      </w:r>
      <w:r w:rsidR="00F74629">
        <w:rPr>
          <w:rFonts w:ascii="Times" w:hAnsi="Times"/>
          <w:lang w:eastAsia="ja-JP"/>
        </w:rPr>
        <w:t xml:space="preserve">  </w:t>
      </w:r>
      <w:r w:rsidR="00F74629" w:rsidRPr="007B1E8C">
        <w:rPr>
          <w:rFonts w:ascii="Times" w:hAnsi="Times"/>
          <w:lang w:eastAsia="ja-JP"/>
        </w:rPr>
        <w:t>1920</w:t>
      </w:r>
      <w:proofErr w:type="gramEnd"/>
      <w:r w:rsidR="00F74629" w:rsidRPr="007B1E8C">
        <w:rPr>
          <w:rFonts w:ascii="Times" w:hAnsi="Times"/>
          <w:lang w:eastAsia="ja-JP"/>
        </w:rPr>
        <w:t>x1080p@60Hz</w:t>
      </w:r>
      <w:r w:rsidR="00F74629">
        <w:rPr>
          <w:rFonts w:ascii="Times" w:hAnsi="Times"/>
          <w:lang w:eastAsia="ja-JP"/>
        </w:rPr>
        <w:t xml:space="preserve"> is not supported in R-Ca E3</w:t>
      </w:r>
      <w:r w:rsidR="00B15774">
        <w:rPr>
          <w:rFonts w:ascii="Times" w:hAnsi="Times"/>
          <w:lang w:eastAsia="ja-JP"/>
        </w:rPr>
        <w:t xml:space="preserve"> / D3</w:t>
      </w:r>
      <w:r w:rsidRPr="00347880">
        <w:rPr>
          <w:rFonts w:ascii="Times" w:hAnsi="Times"/>
          <w:lang w:eastAsia="ja-JP"/>
        </w:rPr>
        <w:t>.</w:t>
      </w:r>
    </w:p>
    <w:p w14:paraId="15988ADA" w14:textId="77777777" w:rsidR="00AA0614" w:rsidRPr="00AA0614" w:rsidRDefault="00AA0614"/>
    <w:p w14:paraId="30900C83" w14:textId="1866834F" w:rsidR="000874E1" w:rsidRPr="00A51140" w:rsidRDefault="000874E1" w:rsidP="000874E1">
      <w:pPr>
        <w:pStyle w:val="Caption"/>
        <w:spacing w:after="160" w:line="260" w:lineRule="exact"/>
        <w:ind w:left="1080" w:hangingChars="538" w:hanging="1080"/>
        <w:rPr>
          <w:color w:val="0000FF"/>
          <w:sz w:val="20"/>
          <w:szCs w:val="20"/>
          <w:lang w:eastAsia="ja-JP"/>
        </w:rPr>
      </w:pPr>
      <w:r w:rsidRPr="00A51140">
        <w:rPr>
          <w:sz w:val="20"/>
          <w:szCs w:val="20"/>
        </w:rPr>
        <w:t xml:space="preserve">Table </w:t>
      </w:r>
      <w:r w:rsidRPr="009001C3">
        <w:rPr>
          <w:bCs w:val="0"/>
          <w:sz w:val="20"/>
          <w:szCs w:val="20"/>
        </w:rPr>
        <w:fldChar w:fldCharType="begin"/>
      </w:r>
      <w:r w:rsidRPr="009001C3">
        <w:rPr>
          <w:bCs w:val="0"/>
          <w:sz w:val="20"/>
          <w:szCs w:val="20"/>
        </w:rPr>
        <w:instrText xml:space="preserve"> STYLEREF 1 \s </w:instrText>
      </w:r>
      <w:r w:rsidRPr="009001C3">
        <w:rPr>
          <w:bCs w:val="0"/>
          <w:sz w:val="20"/>
          <w:szCs w:val="20"/>
        </w:rPr>
        <w:fldChar w:fldCharType="separate"/>
      </w:r>
      <w:r w:rsidR="00E32B0C">
        <w:rPr>
          <w:bCs w:val="0"/>
          <w:noProof/>
          <w:sz w:val="20"/>
          <w:szCs w:val="20"/>
        </w:rPr>
        <w:t>4</w:t>
      </w:r>
      <w:r w:rsidRPr="009001C3">
        <w:rPr>
          <w:bCs w:val="0"/>
          <w:sz w:val="20"/>
          <w:szCs w:val="20"/>
        </w:rPr>
        <w:fldChar w:fldCharType="end"/>
      </w:r>
      <w:r w:rsidRPr="009001C3">
        <w:rPr>
          <w:bCs w:val="0"/>
          <w:sz w:val="20"/>
          <w:szCs w:val="20"/>
        </w:rPr>
        <w:t>.</w:t>
      </w:r>
      <w:r w:rsidRPr="009001C3">
        <w:rPr>
          <w:bCs w:val="0"/>
          <w:sz w:val="20"/>
          <w:szCs w:val="20"/>
        </w:rPr>
        <w:fldChar w:fldCharType="begin"/>
      </w:r>
      <w:r w:rsidRPr="009001C3">
        <w:rPr>
          <w:bCs w:val="0"/>
          <w:sz w:val="20"/>
          <w:szCs w:val="20"/>
        </w:rPr>
        <w:instrText xml:space="preserve"> SEQ Table \* ARABIC \s 1 </w:instrText>
      </w:r>
      <w:r w:rsidRPr="009001C3">
        <w:rPr>
          <w:bCs w:val="0"/>
          <w:sz w:val="20"/>
          <w:szCs w:val="20"/>
        </w:rPr>
        <w:fldChar w:fldCharType="separate"/>
      </w:r>
      <w:r w:rsidR="00E32B0C">
        <w:rPr>
          <w:bCs w:val="0"/>
          <w:noProof/>
          <w:sz w:val="20"/>
          <w:szCs w:val="20"/>
        </w:rPr>
        <w:t>15</w:t>
      </w:r>
      <w:r w:rsidRPr="009001C3">
        <w:rPr>
          <w:bCs w:val="0"/>
          <w:sz w:val="20"/>
          <w:szCs w:val="20"/>
        </w:rPr>
        <w:fldChar w:fldCharType="end"/>
      </w:r>
      <w:r w:rsidRPr="00A51140">
        <w:rPr>
          <w:rFonts w:hint="eastAsia"/>
          <w:sz w:val="20"/>
          <w:szCs w:val="20"/>
          <w:lang w:eastAsia="ja-JP"/>
        </w:rPr>
        <w:tab/>
      </w:r>
      <w:r>
        <w:rPr>
          <w:rFonts w:hint="eastAsia"/>
          <w:sz w:val="20"/>
          <w:szCs w:val="20"/>
          <w:lang w:eastAsia="ja-JP"/>
        </w:rPr>
        <w:t>Input resolution</w:t>
      </w:r>
      <w:r>
        <w:rPr>
          <w:sz w:val="20"/>
          <w:szCs w:val="20"/>
          <w:lang w:eastAsia="ja-JP"/>
        </w:rPr>
        <w:t xml:space="preserve"> </w:t>
      </w:r>
      <w:r w:rsidRPr="007903BF">
        <w:rPr>
          <w:rFonts w:ascii="Arial" w:hAnsi="Arial" w:cs="Arial"/>
          <w:b w:val="0"/>
          <w:sz w:val="18"/>
          <w:szCs w:val="18"/>
          <w:lang w:eastAsia="ja-JP"/>
        </w:rPr>
        <w:t xml:space="preserve">[R-Car </w:t>
      </w:r>
      <w:r>
        <w:rPr>
          <w:rFonts w:ascii="Arial" w:hAnsi="Arial" w:cs="Arial"/>
          <w:b w:val="0"/>
          <w:sz w:val="18"/>
          <w:szCs w:val="18"/>
          <w:lang w:eastAsia="ja-JP"/>
        </w:rPr>
        <w:t>V3U</w:t>
      </w:r>
      <w:r w:rsidRPr="007903BF">
        <w:rPr>
          <w:rFonts w:ascii="Arial" w:hAnsi="Arial" w:cs="Arial"/>
          <w:b w:val="0"/>
          <w:sz w:val="18"/>
          <w:szCs w:val="18"/>
          <w:lang w:eastAsia="ja-JP"/>
        </w:rPr>
        <w:t>]</w:t>
      </w:r>
    </w:p>
    <w:tbl>
      <w:tblPr>
        <w:tblW w:w="7184"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4774"/>
        <w:gridCol w:w="2410"/>
      </w:tblGrid>
      <w:tr w:rsidR="000874E1" w:rsidRPr="00C04B14" w14:paraId="64895B16" w14:textId="77777777" w:rsidTr="00CE1D32">
        <w:trPr>
          <w:tblHeader/>
        </w:trPr>
        <w:tc>
          <w:tcPr>
            <w:tcW w:w="4774" w:type="dxa"/>
            <w:tcBorders>
              <w:bottom w:val="double" w:sz="4" w:space="0" w:color="auto"/>
            </w:tcBorders>
          </w:tcPr>
          <w:p w14:paraId="213CDB41" w14:textId="77777777" w:rsidR="000874E1" w:rsidRPr="00C04B14" w:rsidRDefault="000874E1" w:rsidP="00A61AE3">
            <w:pPr>
              <w:pStyle w:val="tablehead"/>
              <w:rPr>
                <w:rFonts w:cs="Arial"/>
                <w:b w:val="0"/>
                <w:szCs w:val="18"/>
                <w:lang w:eastAsia="ja-JP"/>
              </w:rPr>
            </w:pPr>
            <w:r w:rsidRPr="00C04B14">
              <w:rPr>
                <w:rFonts w:cs="Arial"/>
                <w:b w:val="0"/>
                <w:szCs w:val="18"/>
                <w:lang w:eastAsia="ja-JP"/>
              </w:rPr>
              <w:t>Input resolution for this module</w:t>
            </w:r>
          </w:p>
        </w:tc>
        <w:tc>
          <w:tcPr>
            <w:tcW w:w="2410" w:type="dxa"/>
            <w:tcBorders>
              <w:bottom w:val="double" w:sz="4" w:space="0" w:color="auto"/>
            </w:tcBorders>
          </w:tcPr>
          <w:p w14:paraId="36B4020A" w14:textId="44A68F5B" w:rsidR="000874E1" w:rsidRPr="006049B5" w:rsidRDefault="000874E1" w:rsidP="00A61AE3">
            <w:pPr>
              <w:pStyle w:val="tablehead"/>
              <w:ind w:left="0"/>
              <w:rPr>
                <w:rFonts w:cs="Arial"/>
                <w:b w:val="0"/>
                <w:szCs w:val="18"/>
                <w:lang w:eastAsia="ja-JP"/>
              </w:rPr>
            </w:pPr>
            <w:r>
              <w:rPr>
                <w:rFonts w:cs="Arial"/>
                <w:b w:val="0"/>
                <w:szCs w:val="18"/>
                <w:lang w:eastAsia="ja-JP"/>
              </w:rPr>
              <w:t>Coax</w:t>
            </w:r>
            <w:r>
              <w:rPr>
                <w:rFonts w:cs="Arial" w:hint="eastAsia"/>
                <w:b w:val="0"/>
                <w:szCs w:val="18"/>
                <w:lang w:eastAsia="ja-JP"/>
              </w:rPr>
              <w:t xml:space="preserve"> </w:t>
            </w:r>
            <w:r>
              <w:rPr>
                <w:rFonts w:cs="Arial"/>
                <w:b w:val="0"/>
                <w:szCs w:val="18"/>
                <w:lang w:eastAsia="ja-JP"/>
              </w:rPr>
              <w:t>Cable</w:t>
            </w:r>
          </w:p>
        </w:tc>
      </w:tr>
      <w:tr w:rsidR="000874E1" w:rsidRPr="00BE5FBD" w14:paraId="23883E82" w14:textId="77777777" w:rsidTr="00CE1D32">
        <w:tc>
          <w:tcPr>
            <w:tcW w:w="4774" w:type="dxa"/>
            <w:tcBorders>
              <w:top w:val="double" w:sz="4" w:space="0" w:color="auto"/>
              <w:bottom w:val="single" w:sz="4" w:space="0" w:color="auto"/>
            </w:tcBorders>
          </w:tcPr>
          <w:p w14:paraId="04785953" w14:textId="489CAF97" w:rsidR="000874E1" w:rsidRPr="00BE5FBD" w:rsidRDefault="000874E1" w:rsidP="00A61AE3">
            <w:pPr>
              <w:spacing w:before="20" w:after="60" w:line="260" w:lineRule="exact"/>
              <w:ind w:left="170" w:right="57"/>
              <w:rPr>
                <w:rFonts w:ascii="Arial" w:hAnsi="Arial" w:cs="Arial"/>
                <w:sz w:val="18"/>
                <w:szCs w:val="18"/>
              </w:rPr>
            </w:pPr>
            <w:r w:rsidRPr="00BE5FBD">
              <w:rPr>
                <w:rFonts w:ascii="Arial" w:hAnsi="Arial" w:cs="Arial"/>
                <w:sz w:val="18"/>
                <w:szCs w:val="18"/>
              </w:rPr>
              <w:t>1</w:t>
            </w:r>
            <w:r w:rsidR="000E41EF" w:rsidRPr="00BE5FBD">
              <w:rPr>
                <w:rFonts w:ascii="Arial" w:hAnsi="Arial" w:cs="Arial"/>
                <w:sz w:val="18"/>
                <w:szCs w:val="18"/>
              </w:rPr>
              <w:t>92</w:t>
            </w:r>
            <w:r w:rsidRPr="00BE5FBD">
              <w:rPr>
                <w:rFonts w:ascii="Arial" w:hAnsi="Arial" w:cs="Arial"/>
                <w:sz w:val="18"/>
                <w:szCs w:val="18"/>
              </w:rPr>
              <w:t>0x</w:t>
            </w:r>
            <w:r w:rsidR="0039305C" w:rsidRPr="00BE5FBD">
              <w:rPr>
                <w:rFonts w:ascii="Arial" w:hAnsi="Arial" w:cs="Arial"/>
                <w:sz w:val="18"/>
                <w:szCs w:val="18"/>
              </w:rPr>
              <w:t>10</w:t>
            </w:r>
            <w:r w:rsidR="000E41EF" w:rsidRPr="00BE5FBD">
              <w:rPr>
                <w:rFonts w:ascii="Arial" w:hAnsi="Arial" w:cs="Arial"/>
                <w:sz w:val="18"/>
                <w:szCs w:val="18"/>
              </w:rPr>
              <w:t>2</w:t>
            </w:r>
            <w:r w:rsidR="0039305C" w:rsidRPr="00BE5FBD">
              <w:rPr>
                <w:rFonts w:ascii="Arial" w:hAnsi="Arial" w:cs="Arial"/>
                <w:sz w:val="18"/>
                <w:szCs w:val="18"/>
              </w:rPr>
              <w:t>0</w:t>
            </w:r>
            <w:r w:rsidRPr="00BE5FBD">
              <w:rPr>
                <w:rFonts w:ascii="Arial" w:hAnsi="Arial" w:cs="Arial"/>
                <w:sz w:val="18"/>
                <w:szCs w:val="18"/>
              </w:rPr>
              <w:t xml:space="preserve">p @ </w:t>
            </w:r>
            <w:r w:rsidR="002B575E" w:rsidRPr="00BE5FBD">
              <w:rPr>
                <w:rFonts w:ascii="Arial" w:hAnsi="Arial" w:cs="Arial"/>
                <w:sz w:val="18"/>
                <w:szCs w:val="18"/>
                <w:lang w:eastAsia="ja-JP"/>
              </w:rPr>
              <w:t>3</w:t>
            </w:r>
            <w:r w:rsidRPr="00BE5FBD">
              <w:rPr>
                <w:rFonts w:ascii="Arial" w:hAnsi="Arial" w:cs="Arial"/>
                <w:sz w:val="18"/>
                <w:szCs w:val="18"/>
              </w:rPr>
              <w:t>0Hz</w:t>
            </w:r>
            <w:r w:rsidR="00AD3DC7">
              <w:rPr>
                <w:rFonts w:ascii="Arial" w:hAnsi="Arial" w:cs="Arial"/>
                <w:sz w:val="18"/>
                <w:szCs w:val="18"/>
              </w:rPr>
              <w:t>*1</w:t>
            </w:r>
          </w:p>
        </w:tc>
        <w:tc>
          <w:tcPr>
            <w:tcW w:w="2410" w:type="dxa"/>
            <w:tcBorders>
              <w:top w:val="double" w:sz="4" w:space="0" w:color="auto"/>
              <w:bottom w:val="single" w:sz="4" w:space="0" w:color="auto"/>
            </w:tcBorders>
          </w:tcPr>
          <w:p w14:paraId="18078212" w14:textId="3E09138A" w:rsidR="000874E1" w:rsidRPr="00BE5FBD" w:rsidRDefault="000874E1" w:rsidP="00A61AE3">
            <w:pPr>
              <w:spacing w:before="20" w:after="60" w:line="260" w:lineRule="exact"/>
              <w:ind w:right="57"/>
              <w:jc w:val="center"/>
              <w:rPr>
                <w:rFonts w:ascii="Arial" w:hAnsi="Arial" w:cs="Arial"/>
                <w:sz w:val="18"/>
                <w:szCs w:val="18"/>
                <w:lang w:eastAsia="ja-JP"/>
              </w:rPr>
            </w:pPr>
            <w:r w:rsidRPr="00BE5FBD">
              <w:rPr>
                <w:rFonts w:ascii="Arial" w:hAnsi="Arial" w:cs="Arial"/>
                <w:sz w:val="18"/>
                <w:szCs w:val="18"/>
                <w:lang w:eastAsia="ja-JP"/>
              </w:rPr>
              <w:t>Yes</w:t>
            </w:r>
          </w:p>
        </w:tc>
      </w:tr>
    </w:tbl>
    <w:p w14:paraId="73EA36DA" w14:textId="2E7F99AC" w:rsidR="00AD3DC7" w:rsidRPr="000874E1" w:rsidRDefault="000874E1">
      <w:pPr>
        <w:pStyle w:val="tablenumbernote"/>
        <w:ind w:left="826" w:hangingChars="459" w:hanging="826"/>
        <w:rPr>
          <w:rFonts w:ascii="Times" w:hAnsi="Times"/>
          <w:lang w:eastAsia="ja-JP"/>
        </w:rPr>
      </w:pPr>
      <w:r w:rsidRPr="00BE5FBD">
        <w:t xml:space="preserve">Notes: </w:t>
      </w:r>
      <w:r w:rsidRPr="00BE5FBD">
        <w:tab/>
      </w:r>
      <w:r w:rsidRPr="00BE5FBD">
        <w:rPr>
          <w:rFonts w:ascii="Times" w:hAnsi="Times"/>
        </w:rPr>
        <w:t>*</w:t>
      </w:r>
      <w:proofErr w:type="gramStart"/>
      <w:r w:rsidRPr="00BE5FBD">
        <w:rPr>
          <w:rFonts w:ascii="Times" w:hAnsi="Times"/>
          <w:lang w:eastAsia="ja-JP"/>
        </w:rPr>
        <w:t>1  Other</w:t>
      </w:r>
      <w:proofErr w:type="gramEnd"/>
      <w:r w:rsidRPr="00BE5FBD">
        <w:rPr>
          <w:rFonts w:ascii="Times" w:hAnsi="Times"/>
          <w:lang w:eastAsia="ja-JP"/>
        </w:rPr>
        <w:t xml:space="preserve"> resolutions </w:t>
      </w:r>
      <w:r w:rsidR="000E41EF" w:rsidRPr="00BE5FBD">
        <w:rPr>
          <w:rFonts w:ascii="Times" w:hAnsi="Times"/>
          <w:lang w:eastAsia="ja-JP"/>
        </w:rPr>
        <w:t>may</w:t>
      </w:r>
      <w:r w:rsidRPr="00BE5FBD">
        <w:rPr>
          <w:rFonts w:ascii="Times" w:hAnsi="Times"/>
          <w:lang w:eastAsia="ja-JP"/>
        </w:rPr>
        <w:t xml:space="preserve"> be </w:t>
      </w:r>
      <w:r w:rsidR="000E41EF" w:rsidRPr="00BE5FBD">
        <w:rPr>
          <w:rFonts w:ascii="Times" w:hAnsi="Times"/>
          <w:lang w:eastAsia="ja-JP"/>
        </w:rPr>
        <w:t xml:space="preserve">able to </w:t>
      </w:r>
      <w:r w:rsidRPr="00BE5FBD">
        <w:rPr>
          <w:rFonts w:ascii="Times" w:hAnsi="Times"/>
          <w:lang w:eastAsia="ja-JP"/>
        </w:rPr>
        <w:t xml:space="preserve">captured, but the </w:t>
      </w:r>
      <w:r w:rsidR="000E41EF" w:rsidRPr="00BE5FBD">
        <w:rPr>
          <w:rFonts w:ascii="Times" w:hAnsi="Times"/>
          <w:lang w:eastAsia="ja-JP"/>
        </w:rPr>
        <w:t xml:space="preserve">camera device on </w:t>
      </w:r>
      <w:r w:rsidR="00BA79E7" w:rsidRPr="00BE5FBD">
        <w:rPr>
          <w:rFonts w:ascii="Times" w:hAnsi="Times"/>
          <w:lang w:eastAsia="ja-JP"/>
        </w:rPr>
        <w:t xml:space="preserve">Falcon </w:t>
      </w:r>
      <w:r w:rsidRPr="00BE5FBD">
        <w:rPr>
          <w:rFonts w:ascii="Times" w:hAnsi="Times"/>
          <w:lang w:eastAsia="ja-JP"/>
        </w:rPr>
        <w:t>board can only evaluate and support 1</w:t>
      </w:r>
      <w:r w:rsidR="000E41EF" w:rsidRPr="00BE5FBD">
        <w:rPr>
          <w:rFonts w:ascii="Times" w:hAnsi="Times"/>
          <w:lang w:eastAsia="ja-JP"/>
        </w:rPr>
        <w:t>92</w:t>
      </w:r>
      <w:r w:rsidRPr="00BE5FBD">
        <w:rPr>
          <w:rFonts w:ascii="Times" w:hAnsi="Times"/>
          <w:lang w:eastAsia="ja-JP"/>
        </w:rPr>
        <w:t>0x</w:t>
      </w:r>
      <w:r w:rsidR="00A87F82" w:rsidRPr="00BE5FBD">
        <w:rPr>
          <w:rFonts w:ascii="Times" w:hAnsi="Times"/>
          <w:lang w:eastAsia="ja-JP"/>
        </w:rPr>
        <w:t>10</w:t>
      </w:r>
      <w:r w:rsidR="000E41EF" w:rsidRPr="00BE5FBD">
        <w:rPr>
          <w:rFonts w:ascii="Times" w:hAnsi="Times"/>
          <w:lang w:eastAsia="ja-JP"/>
        </w:rPr>
        <w:t>2</w:t>
      </w:r>
      <w:r w:rsidRPr="00BE5FBD">
        <w:rPr>
          <w:rFonts w:ascii="Times" w:hAnsi="Times"/>
          <w:lang w:eastAsia="ja-JP"/>
        </w:rPr>
        <w:t>0 resolution.</w:t>
      </w:r>
      <w:r w:rsidR="00AD3DC7">
        <w:rPr>
          <w:rFonts w:ascii="Times" w:hAnsi="Times"/>
          <w:lang w:eastAsia="ja-JP"/>
        </w:rPr>
        <w:t xml:space="preserve"> </w:t>
      </w:r>
      <w:r w:rsidR="00AD3DC7" w:rsidRPr="00AD3DC7">
        <w:rPr>
          <w:rFonts w:ascii="Times" w:hAnsi="Times"/>
          <w:lang w:eastAsia="ja-JP"/>
        </w:rPr>
        <w:t>The refresh rate may decrease when operating multiple channels at the same time.</w:t>
      </w:r>
    </w:p>
    <w:p w14:paraId="44061B59" w14:textId="5BD15DD1" w:rsidR="00BE5FBD" w:rsidRDefault="00BE5FBD">
      <w:pPr>
        <w:overflowPunct/>
        <w:autoSpaceDE/>
        <w:autoSpaceDN/>
        <w:adjustRightInd/>
        <w:spacing w:after="0" w:line="240" w:lineRule="auto"/>
        <w:textAlignment w:val="auto"/>
      </w:pPr>
    </w:p>
    <w:p w14:paraId="377BC920" w14:textId="1ABE1A5F" w:rsidR="00AA0614" w:rsidRPr="002E345F" w:rsidRDefault="00EE4973" w:rsidP="00AA0614">
      <w:pPr>
        <w:pStyle w:val="Caption"/>
        <w:spacing w:after="160" w:line="260" w:lineRule="exact"/>
        <w:ind w:left="1080" w:hangingChars="538" w:hanging="1080"/>
        <w:rPr>
          <w:sz w:val="20"/>
          <w:szCs w:val="20"/>
          <w:lang w:eastAsia="ja-JP"/>
        </w:rPr>
      </w:pPr>
      <w:r w:rsidRPr="00A51140">
        <w:rPr>
          <w:sz w:val="20"/>
          <w:szCs w:val="20"/>
        </w:rPr>
        <w:t xml:space="preserve">Table </w:t>
      </w:r>
      <w:r w:rsidRPr="009001C3">
        <w:rPr>
          <w:bCs w:val="0"/>
          <w:sz w:val="20"/>
          <w:szCs w:val="20"/>
        </w:rPr>
        <w:fldChar w:fldCharType="begin"/>
      </w:r>
      <w:r w:rsidRPr="009001C3">
        <w:rPr>
          <w:bCs w:val="0"/>
          <w:sz w:val="20"/>
          <w:szCs w:val="20"/>
        </w:rPr>
        <w:instrText xml:space="preserve"> STYLEREF 1 \s </w:instrText>
      </w:r>
      <w:r w:rsidRPr="009001C3">
        <w:rPr>
          <w:bCs w:val="0"/>
          <w:sz w:val="20"/>
          <w:szCs w:val="20"/>
        </w:rPr>
        <w:fldChar w:fldCharType="separate"/>
      </w:r>
      <w:r w:rsidR="00E32B0C">
        <w:rPr>
          <w:bCs w:val="0"/>
          <w:noProof/>
          <w:sz w:val="20"/>
          <w:szCs w:val="20"/>
        </w:rPr>
        <w:t>4</w:t>
      </w:r>
      <w:r w:rsidRPr="009001C3">
        <w:rPr>
          <w:bCs w:val="0"/>
          <w:sz w:val="20"/>
          <w:szCs w:val="20"/>
        </w:rPr>
        <w:fldChar w:fldCharType="end"/>
      </w:r>
      <w:r w:rsidRPr="009001C3">
        <w:rPr>
          <w:bCs w:val="0"/>
          <w:sz w:val="20"/>
          <w:szCs w:val="20"/>
        </w:rPr>
        <w:t>.</w:t>
      </w:r>
      <w:r w:rsidRPr="009001C3">
        <w:rPr>
          <w:bCs w:val="0"/>
          <w:sz w:val="20"/>
          <w:szCs w:val="20"/>
        </w:rPr>
        <w:fldChar w:fldCharType="begin"/>
      </w:r>
      <w:r w:rsidRPr="009001C3">
        <w:rPr>
          <w:bCs w:val="0"/>
          <w:sz w:val="20"/>
          <w:szCs w:val="20"/>
        </w:rPr>
        <w:instrText xml:space="preserve"> SEQ Table \* ARABIC \s 1 </w:instrText>
      </w:r>
      <w:r w:rsidRPr="009001C3">
        <w:rPr>
          <w:bCs w:val="0"/>
          <w:sz w:val="20"/>
          <w:szCs w:val="20"/>
        </w:rPr>
        <w:fldChar w:fldCharType="separate"/>
      </w:r>
      <w:r w:rsidR="00E32B0C">
        <w:rPr>
          <w:bCs w:val="0"/>
          <w:noProof/>
          <w:sz w:val="20"/>
          <w:szCs w:val="20"/>
        </w:rPr>
        <w:t>16</w:t>
      </w:r>
      <w:r w:rsidRPr="009001C3">
        <w:rPr>
          <w:bCs w:val="0"/>
          <w:sz w:val="20"/>
          <w:szCs w:val="20"/>
        </w:rPr>
        <w:fldChar w:fldCharType="end"/>
      </w:r>
      <w:r w:rsidR="00AA0614" w:rsidRPr="002E345F">
        <w:rPr>
          <w:sz w:val="20"/>
          <w:szCs w:val="20"/>
          <w:lang w:eastAsia="ja-JP"/>
        </w:rPr>
        <w:tab/>
        <w:t xml:space="preserve">Input resolution </w:t>
      </w:r>
      <w:r w:rsidR="00AA0614" w:rsidRPr="002E345F">
        <w:rPr>
          <w:rFonts w:ascii="Arial" w:hAnsi="Arial" w:cs="Arial"/>
          <w:b w:val="0"/>
          <w:sz w:val="18"/>
          <w:szCs w:val="18"/>
          <w:lang w:eastAsia="ja-JP"/>
        </w:rPr>
        <w:t>[R-Car V3H]</w:t>
      </w:r>
    </w:p>
    <w:tbl>
      <w:tblPr>
        <w:tblW w:w="7184"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4774"/>
        <w:gridCol w:w="2410"/>
      </w:tblGrid>
      <w:tr w:rsidR="00AA0614" w:rsidRPr="00AA0614" w14:paraId="3662D8E0" w14:textId="77777777" w:rsidTr="0028613E">
        <w:trPr>
          <w:tblHeader/>
        </w:trPr>
        <w:tc>
          <w:tcPr>
            <w:tcW w:w="4774" w:type="dxa"/>
            <w:tcBorders>
              <w:bottom w:val="double" w:sz="4" w:space="0" w:color="auto"/>
            </w:tcBorders>
          </w:tcPr>
          <w:p w14:paraId="22DFB45B" w14:textId="77777777" w:rsidR="00AA0614" w:rsidRPr="002E345F" w:rsidRDefault="00AA0614" w:rsidP="0028613E">
            <w:pPr>
              <w:pStyle w:val="tablehead"/>
              <w:rPr>
                <w:rFonts w:cs="Arial"/>
                <w:b w:val="0"/>
                <w:szCs w:val="18"/>
                <w:lang w:eastAsia="ja-JP"/>
              </w:rPr>
            </w:pPr>
            <w:r w:rsidRPr="002E345F">
              <w:rPr>
                <w:rFonts w:cs="Arial"/>
                <w:b w:val="0"/>
                <w:szCs w:val="18"/>
                <w:lang w:eastAsia="ja-JP"/>
              </w:rPr>
              <w:t>Input resolution for this module</w:t>
            </w:r>
          </w:p>
        </w:tc>
        <w:tc>
          <w:tcPr>
            <w:tcW w:w="2410" w:type="dxa"/>
            <w:tcBorders>
              <w:bottom w:val="double" w:sz="4" w:space="0" w:color="auto"/>
            </w:tcBorders>
          </w:tcPr>
          <w:p w14:paraId="7B16D7D4" w14:textId="77777777" w:rsidR="00AA0614" w:rsidRPr="002E345F" w:rsidRDefault="00AA0614" w:rsidP="0028613E">
            <w:pPr>
              <w:pStyle w:val="tablehead"/>
              <w:ind w:left="0"/>
              <w:rPr>
                <w:rFonts w:cs="Arial"/>
                <w:b w:val="0"/>
                <w:szCs w:val="18"/>
                <w:lang w:eastAsia="ja-JP"/>
              </w:rPr>
            </w:pPr>
            <w:r w:rsidRPr="002E345F">
              <w:rPr>
                <w:rFonts w:cs="Arial"/>
                <w:b w:val="0"/>
                <w:szCs w:val="18"/>
                <w:lang w:eastAsia="ja-JP"/>
              </w:rPr>
              <w:t>Coax Cable</w:t>
            </w:r>
          </w:p>
        </w:tc>
      </w:tr>
      <w:tr w:rsidR="00AA0614" w:rsidRPr="00AA0614" w14:paraId="3E7F12B7" w14:textId="77777777" w:rsidTr="0028613E">
        <w:tc>
          <w:tcPr>
            <w:tcW w:w="4774" w:type="dxa"/>
            <w:tcBorders>
              <w:top w:val="double" w:sz="4" w:space="0" w:color="auto"/>
              <w:bottom w:val="single" w:sz="4" w:space="0" w:color="auto"/>
            </w:tcBorders>
          </w:tcPr>
          <w:p w14:paraId="0926E2C5" w14:textId="01632517" w:rsidR="00AA0614" w:rsidRPr="002E345F" w:rsidRDefault="00AA0614" w:rsidP="0028613E">
            <w:pPr>
              <w:spacing w:before="20" w:after="60" w:line="260" w:lineRule="exact"/>
              <w:ind w:left="170" w:right="57"/>
              <w:rPr>
                <w:rFonts w:ascii="Arial" w:hAnsi="Arial" w:cs="Arial"/>
                <w:sz w:val="18"/>
                <w:szCs w:val="18"/>
              </w:rPr>
            </w:pPr>
            <w:r w:rsidRPr="002E345F">
              <w:rPr>
                <w:rFonts w:ascii="Arial" w:hAnsi="Arial" w:cs="Arial"/>
                <w:sz w:val="18"/>
                <w:szCs w:val="18"/>
              </w:rPr>
              <w:t>12</w:t>
            </w:r>
            <w:r>
              <w:rPr>
                <w:rFonts w:ascii="Arial" w:hAnsi="Arial" w:cs="Arial"/>
                <w:sz w:val="18"/>
                <w:szCs w:val="18"/>
              </w:rPr>
              <w:t>8</w:t>
            </w:r>
            <w:r w:rsidRPr="002E345F">
              <w:rPr>
                <w:rFonts w:ascii="Arial" w:hAnsi="Arial" w:cs="Arial"/>
                <w:sz w:val="18"/>
                <w:szCs w:val="18"/>
              </w:rPr>
              <w:t xml:space="preserve">0x1080p @ </w:t>
            </w:r>
            <w:r w:rsidRPr="002E345F">
              <w:rPr>
                <w:rFonts w:ascii="Arial" w:hAnsi="Arial" w:cs="Arial"/>
                <w:sz w:val="18"/>
                <w:szCs w:val="18"/>
                <w:lang w:eastAsia="ja-JP"/>
              </w:rPr>
              <w:t>3</w:t>
            </w:r>
            <w:r w:rsidRPr="002E345F">
              <w:rPr>
                <w:rFonts w:ascii="Arial" w:hAnsi="Arial" w:cs="Arial"/>
                <w:sz w:val="18"/>
                <w:szCs w:val="18"/>
              </w:rPr>
              <w:t>0Hz</w:t>
            </w:r>
          </w:p>
        </w:tc>
        <w:tc>
          <w:tcPr>
            <w:tcW w:w="2410" w:type="dxa"/>
            <w:tcBorders>
              <w:top w:val="double" w:sz="4" w:space="0" w:color="auto"/>
              <w:bottom w:val="single" w:sz="4" w:space="0" w:color="auto"/>
            </w:tcBorders>
          </w:tcPr>
          <w:p w14:paraId="33D6476E" w14:textId="77777777" w:rsidR="00AA0614" w:rsidRPr="002E345F" w:rsidRDefault="00AA0614" w:rsidP="0028613E">
            <w:pPr>
              <w:spacing w:before="20" w:after="60" w:line="260" w:lineRule="exact"/>
              <w:ind w:right="57"/>
              <w:jc w:val="center"/>
              <w:rPr>
                <w:rFonts w:ascii="Arial" w:hAnsi="Arial" w:cs="Arial"/>
                <w:sz w:val="18"/>
                <w:szCs w:val="18"/>
                <w:lang w:eastAsia="ja-JP"/>
              </w:rPr>
            </w:pPr>
            <w:r w:rsidRPr="002E345F">
              <w:rPr>
                <w:rFonts w:ascii="Arial" w:hAnsi="Arial" w:cs="Arial"/>
                <w:sz w:val="18"/>
                <w:szCs w:val="18"/>
                <w:lang w:eastAsia="ja-JP"/>
              </w:rPr>
              <w:t>Yes*1</w:t>
            </w:r>
          </w:p>
        </w:tc>
      </w:tr>
    </w:tbl>
    <w:p w14:paraId="2BFDC276" w14:textId="77777777" w:rsidR="00AA0614" w:rsidRPr="00AA0614" w:rsidRDefault="00AA0614" w:rsidP="00AA0614">
      <w:pPr>
        <w:pStyle w:val="tablenumbernote"/>
        <w:ind w:left="826" w:hangingChars="459" w:hanging="826"/>
        <w:rPr>
          <w:rFonts w:ascii="Times" w:hAnsi="Times"/>
          <w:lang w:eastAsia="ja-JP"/>
        </w:rPr>
      </w:pPr>
      <w:r w:rsidRPr="002E345F">
        <w:t xml:space="preserve">Notes: </w:t>
      </w:r>
      <w:r w:rsidRPr="002E345F">
        <w:tab/>
      </w:r>
      <w:r w:rsidRPr="002E345F">
        <w:rPr>
          <w:rFonts w:ascii="Times" w:hAnsi="Times"/>
        </w:rPr>
        <w:t>*</w:t>
      </w:r>
      <w:proofErr w:type="gramStart"/>
      <w:r w:rsidRPr="002E345F">
        <w:rPr>
          <w:rFonts w:ascii="Times" w:hAnsi="Times"/>
          <w:lang w:eastAsia="ja-JP"/>
        </w:rPr>
        <w:t>1  Other</w:t>
      </w:r>
      <w:proofErr w:type="gramEnd"/>
      <w:r w:rsidRPr="002E345F">
        <w:rPr>
          <w:rFonts w:ascii="Times" w:hAnsi="Times"/>
          <w:lang w:eastAsia="ja-JP"/>
        </w:rPr>
        <w:t xml:space="preserve"> resolutions can be captured, but the Condor I board can only evaluate and support 1280x1080 resolution</w:t>
      </w:r>
      <w:r w:rsidRPr="00AA0614">
        <w:rPr>
          <w:rFonts w:ascii="Times" w:hAnsi="Times"/>
          <w:lang w:eastAsia="ja-JP"/>
        </w:rPr>
        <w:t>.</w:t>
      </w:r>
    </w:p>
    <w:p w14:paraId="148AD624" w14:textId="71FFE942" w:rsidR="00AA0614" w:rsidRDefault="00AA0614">
      <w:pPr>
        <w:overflowPunct/>
        <w:autoSpaceDE/>
        <w:autoSpaceDN/>
        <w:adjustRightInd/>
        <w:spacing w:after="0" w:line="240" w:lineRule="auto"/>
        <w:textAlignment w:val="auto"/>
      </w:pPr>
      <w:r>
        <w:br w:type="page"/>
      </w:r>
    </w:p>
    <w:p w14:paraId="2D5774B9" w14:textId="77777777" w:rsidR="00507470" w:rsidRDefault="0001542F" w:rsidP="00507470">
      <w:pPr>
        <w:pStyle w:val="Heading2"/>
      </w:pPr>
      <w:r>
        <w:rPr>
          <w:rFonts w:hint="eastAsia"/>
          <w:lang w:eastAsia="ja-JP"/>
        </w:rPr>
        <w:lastRenderedPageBreak/>
        <w:t>Clipping and Scalin</w:t>
      </w:r>
      <w:r w:rsidR="00431F48">
        <w:rPr>
          <w:rFonts w:hint="eastAsia"/>
          <w:lang w:eastAsia="ja-JP"/>
        </w:rPr>
        <w:t>g</w:t>
      </w:r>
    </w:p>
    <w:p w14:paraId="0F25B194" w14:textId="60CBA630" w:rsidR="00507470" w:rsidRDefault="00507470" w:rsidP="00507470">
      <w:pPr>
        <w:rPr>
          <w:lang w:eastAsia="ja-JP"/>
        </w:rPr>
      </w:pPr>
      <w:r>
        <w:rPr>
          <w:rFonts w:hint="eastAsia"/>
          <w:lang w:eastAsia="ja-JP"/>
        </w:rPr>
        <w:t xml:space="preserve">This </w:t>
      </w:r>
      <w:r w:rsidRPr="00507470">
        <w:rPr>
          <w:lang w:eastAsia="ja-JP"/>
        </w:rPr>
        <w:t xml:space="preserve">module supports clipping and scaling using the hardware function of the VIN. As shown in the </w:t>
      </w:r>
      <w:r w:rsidR="008A53E0" w:rsidRPr="000B35F0">
        <w:rPr>
          <w:lang w:eastAsia="ja-JP"/>
        </w:rPr>
        <w:fldChar w:fldCharType="begin"/>
      </w:r>
      <w:r w:rsidR="008A53E0" w:rsidRPr="000B35F0">
        <w:rPr>
          <w:lang w:eastAsia="ja-JP"/>
        </w:rPr>
        <w:instrText xml:space="preserve"> REF _Ref363466860 \h </w:instrText>
      </w:r>
      <w:r w:rsidR="000B35F0">
        <w:rPr>
          <w:lang w:eastAsia="ja-JP"/>
        </w:rPr>
        <w:instrText xml:space="preserve"> \* MERGEFORMAT </w:instrText>
      </w:r>
      <w:r w:rsidR="008A53E0" w:rsidRPr="000B35F0">
        <w:rPr>
          <w:lang w:eastAsia="ja-JP"/>
        </w:rPr>
      </w:r>
      <w:r w:rsidR="008A53E0" w:rsidRPr="000B35F0">
        <w:rPr>
          <w:lang w:eastAsia="ja-JP"/>
        </w:rPr>
        <w:fldChar w:fldCharType="separate"/>
      </w:r>
      <w:ins w:id="16" w:author="Quat Doan Huynh" w:date="2023-12-15T12:54:00Z">
        <w:r w:rsidR="00E32B0C" w:rsidRPr="002940CB">
          <w:t xml:space="preserve">Figure </w:t>
        </w:r>
        <w:r w:rsidR="00E32B0C">
          <w:rPr>
            <w:noProof/>
          </w:rPr>
          <w:t>4</w:t>
        </w:r>
        <w:r w:rsidR="00E32B0C" w:rsidRPr="002940CB">
          <w:rPr>
            <w:noProof/>
          </w:rPr>
          <w:t>.</w:t>
        </w:r>
        <w:r w:rsidR="00E32B0C">
          <w:rPr>
            <w:noProof/>
          </w:rPr>
          <w:t>9</w:t>
        </w:r>
      </w:ins>
      <w:del w:id="17" w:author="Quat Doan Huynh" w:date="2023-12-15T12:54:00Z">
        <w:r w:rsidR="00E32B0C" w:rsidRPr="002940CB" w:rsidDel="00E32B0C">
          <w:delText xml:space="preserve">Figure </w:delText>
        </w:r>
        <w:r w:rsidR="00E32B0C" w:rsidDel="00E32B0C">
          <w:rPr>
            <w:noProof/>
          </w:rPr>
          <w:delText>4</w:delText>
        </w:r>
        <w:r w:rsidR="00E32B0C" w:rsidRPr="002940CB" w:rsidDel="00E32B0C">
          <w:rPr>
            <w:noProof/>
          </w:rPr>
          <w:delText>.</w:delText>
        </w:r>
        <w:r w:rsidR="00E32B0C" w:rsidDel="00E32B0C">
          <w:rPr>
            <w:noProof/>
          </w:rPr>
          <w:delText>9</w:delText>
        </w:r>
      </w:del>
      <w:r w:rsidR="008A53E0" w:rsidRPr="000B35F0">
        <w:rPr>
          <w:lang w:eastAsia="ja-JP"/>
        </w:rPr>
        <w:fldChar w:fldCharType="end"/>
      </w:r>
      <w:r w:rsidRPr="000B35F0">
        <w:rPr>
          <w:lang w:eastAsia="ja-JP"/>
        </w:rPr>
        <w:t>, t</w:t>
      </w:r>
      <w:r w:rsidRPr="00507470">
        <w:rPr>
          <w:lang w:eastAsia="ja-JP"/>
        </w:rPr>
        <w:t>he VIN input image is clipped first and then scaled to the size of output image.</w:t>
      </w:r>
      <w:r w:rsidR="00E272DB" w:rsidRPr="00E272DB">
        <w:t xml:space="preserve"> </w:t>
      </w:r>
      <w:r w:rsidR="00E272DB">
        <w:rPr>
          <w:rFonts w:hint="eastAsia"/>
          <w:lang w:eastAsia="ja-JP"/>
        </w:rPr>
        <w:t>T</w:t>
      </w:r>
      <w:r w:rsidR="00E272DB" w:rsidRPr="00E272DB">
        <w:rPr>
          <w:lang w:eastAsia="ja-JP"/>
        </w:rPr>
        <w:t>he scaling function by NV1</w:t>
      </w:r>
      <w:r w:rsidR="009E7CFA">
        <w:rPr>
          <w:rFonts w:hint="eastAsia"/>
          <w:lang w:eastAsia="ja-JP"/>
        </w:rPr>
        <w:t>2</w:t>
      </w:r>
      <w:r w:rsidR="00E272DB" w:rsidRPr="00E272DB">
        <w:rPr>
          <w:lang w:eastAsia="ja-JP"/>
        </w:rPr>
        <w:t xml:space="preserve"> format is forbidden</w:t>
      </w:r>
      <w:r w:rsidR="00E272DB">
        <w:rPr>
          <w:rFonts w:hint="eastAsia"/>
          <w:lang w:eastAsia="ja-JP"/>
        </w:rPr>
        <w:t xml:space="preserve"> </w:t>
      </w:r>
      <w:r w:rsidR="004A1912">
        <w:rPr>
          <w:lang w:eastAsia="ja-JP"/>
        </w:rPr>
        <w:t>by</w:t>
      </w:r>
      <w:r w:rsidR="004A1912" w:rsidRPr="00E272DB">
        <w:rPr>
          <w:lang w:eastAsia="ja-JP"/>
        </w:rPr>
        <w:t xml:space="preserve"> </w:t>
      </w:r>
      <w:r w:rsidR="00E272DB" w:rsidRPr="00E272DB">
        <w:rPr>
          <w:lang w:eastAsia="ja-JP"/>
        </w:rPr>
        <w:t>the specification of H/W.</w:t>
      </w:r>
      <w:r w:rsidR="00E272DB">
        <w:rPr>
          <w:rFonts w:hint="eastAsia"/>
          <w:lang w:eastAsia="ja-JP"/>
        </w:rPr>
        <w:t xml:space="preserve"> </w:t>
      </w:r>
      <w:r w:rsidR="0024325B" w:rsidRPr="0024325B">
        <w:rPr>
          <w:lang w:eastAsia="ja-JP"/>
        </w:rPr>
        <w:t xml:space="preserve">The </w:t>
      </w:r>
      <w:r w:rsidR="0055335D" w:rsidRPr="009E7CFA">
        <w:rPr>
          <w:lang w:eastAsia="ja-JP"/>
        </w:rPr>
        <w:t>horizontal</w:t>
      </w:r>
      <w:r w:rsidR="0055335D" w:rsidRPr="0024325B">
        <w:rPr>
          <w:lang w:eastAsia="ja-JP"/>
        </w:rPr>
        <w:t xml:space="preserve"> </w:t>
      </w:r>
      <w:r w:rsidR="0024325B" w:rsidRPr="0024325B">
        <w:rPr>
          <w:lang w:eastAsia="ja-JP"/>
        </w:rPr>
        <w:t>scaling</w:t>
      </w:r>
      <w:r w:rsidR="009E7CFA">
        <w:rPr>
          <w:lang w:eastAsia="ja-JP"/>
        </w:rPr>
        <w:t xml:space="preserve"> </w:t>
      </w:r>
      <w:r w:rsidR="00841DD5">
        <w:rPr>
          <w:lang w:eastAsia="ja-JP"/>
        </w:rPr>
        <w:t>should be</w:t>
      </w:r>
      <w:r w:rsidR="0024325B" w:rsidRPr="0024325B">
        <w:rPr>
          <w:lang w:eastAsia="ja-JP"/>
        </w:rPr>
        <w:t xml:space="preserve"> </w:t>
      </w:r>
      <w:r w:rsidR="009E7CFA" w:rsidRPr="009E7CFA">
        <w:rPr>
          <w:lang w:eastAsia="ja-JP"/>
        </w:rPr>
        <w:t>specif</w:t>
      </w:r>
      <w:r w:rsidR="009E7CFA">
        <w:rPr>
          <w:lang w:eastAsia="ja-JP"/>
        </w:rPr>
        <w:t>ied</w:t>
      </w:r>
      <w:r w:rsidR="009E7CFA" w:rsidRPr="009E7CFA">
        <w:rPr>
          <w:lang w:eastAsia="ja-JP"/>
        </w:rPr>
        <w:t xml:space="preserve"> </w:t>
      </w:r>
      <w:r w:rsidR="00A064C9">
        <w:rPr>
          <w:lang w:eastAsia="ja-JP"/>
        </w:rPr>
        <w:t>the value of</w:t>
      </w:r>
      <w:r w:rsidR="009E7CFA" w:rsidRPr="009E7CFA">
        <w:rPr>
          <w:lang w:eastAsia="ja-JP"/>
        </w:rPr>
        <w:t xml:space="preserve"> multiple of </w:t>
      </w:r>
      <w:r w:rsidR="000274F5">
        <w:rPr>
          <w:lang w:eastAsia="ja-JP"/>
        </w:rPr>
        <w:t xml:space="preserve">16 (NV16 format </w:t>
      </w:r>
      <w:r w:rsidR="00841DD5">
        <w:rPr>
          <w:lang w:eastAsia="ja-JP"/>
        </w:rPr>
        <w:t>should</w:t>
      </w:r>
      <w:r w:rsidR="000274F5" w:rsidRPr="0024325B">
        <w:rPr>
          <w:lang w:eastAsia="ja-JP"/>
        </w:rPr>
        <w:t xml:space="preserve"> </w:t>
      </w:r>
      <w:r w:rsidR="000274F5">
        <w:rPr>
          <w:lang w:eastAsia="ja-JP"/>
        </w:rPr>
        <w:t>be</w:t>
      </w:r>
      <w:r w:rsidR="000274F5" w:rsidRPr="0024325B">
        <w:rPr>
          <w:lang w:eastAsia="ja-JP"/>
        </w:rPr>
        <w:t xml:space="preserve"> </w:t>
      </w:r>
      <w:r w:rsidR="000274F5" w:rsidRPr="009E7CFA">
        <w:rPr>
          <w:lang w:eastAsia="ja-JP"/>
        </w:rPr>
        <w:t>specif</w:t>
      </w:r>
      <w:r w:rsidR="000274F5">
        <w:rPr>
          <w:lang w:eastAsia="ja-JP"/>
        </w:rPr>
        <w:t>ied</w:t>
      </w:r>
      <w:r w:rsidR="00A064C9">
        <w:rPr>
          <w:lang w:eastAsia="ja-JP"/>
        </w:rPr>
        <w:t xml:space="preserve"> the value</w:t>
      </w:r>
      <w:r w:rsidR="000274F5" w:rsidRPr="009E7CFA">
        <w:rPr>
          <w:lang w:eastAsia="ja-JP"/>
        </w:rPr>
        <w:t xml:space="preserve"> </w:t>
      </w:r>
      <w:r w:rsidR="00A064C9">
        <w:rPr>
          <w:lang w:eastAsia="ja-JP"/>
        </w:rPr>
        <w:t xml:space="preserve">of </w:t>
      </w:r>
      <w:r w:rsidR="000274F5" w:rsidRPr="009E7CFA">
        <w:rPr>
          <w:lang w:eastAsia="ja-JP"/>
        </w:rPr>
        <w:t>multiple of</w:t>
      </w:r>
      <w:r w:rsidR="000274F5">
        <w:rPr>
          <w:lang w:eastAsia="ja-JP"/>
        </w:rPr>
        <w:t xml:space="preserve"> 32</w:t>
      </w:r>
      <w:r w:rsidR="00480C7C">
        <w:rPr>
          <w:lang w:eastAsia="ja-JP"/>
        </w:rPr>
        <w:t xml:space="preserve">. </w:t>
      </w:r>
      <w:r w:rsidR="00480C7C" w:rsidRPr="00480C7C">
        <w:rPr>
          <w:lang w:eastAsia="ja-JP"/>
        </w:rPr>
        <w:t>If it is not a multiple of 32, round it to a multiple of 32.</w:t>
      </w:r>
      <w:r w:rsidR="000274F5">
        <w:rPr>
          <w:lang w:eastAsia="ja-JP"/>
        </w:rPr>
        <w:t>)</w:t>
      </w:r>
      <w:r w:rsidR="00A064C9">
        <w:rPr>
          <w:lang w:eastAsia="ja-JP"/>
        </w:rPr>
        <w:t>.</w:t>
      </w:r>
    </w:p>
    <w:p w14:paraId="7693D972" w14:textId="77777777" w:rsidR="00A61AE3" w:rsidRDefault="00A61AE3" w:rsidP="00507470">
      <w:pPr>
        <w:rPr>
          <w:lang w:eastAsia="ja-JP"/>
        </w:rPr>
      </w:pPr>
    </w:p>
    <w:p w14:paraId="341A4279" w14:textId="77777777" w:rsidR="00DA19E2" w:rsidRPr="008A53E0" w:rsidRDefault="00DA19E2" w:rsidP="00DA19E2">
      <w:pPr>
        <w:pStyle w:val="Level1unordered"/>
        <w:tabs>
          <w:tab w:val="clear" w:pos="289"/>
          <w:tab w:val="num" w:pos="426"/>
        </w:tabs>
        <w:ind w:hanging="431"/>
        <w:rPr>
          <w:u w:val="single"/>
        </w:rPr>
      </w:pPr>
      <w:r w:rsidRPr="008A53E0">
        <w:rPr>
          <w:rFonts w:hint="eastAsia"/>
          <w:u w:val="single"/>
          <w:lang w:eastAsia="ja-JP"/>
        </w:rPr>
        <w:t>VIN input image</w:t>
      </w:r>
    </w:p>
    <w:p w14:paraId="6E74EF46" w14:textId="77777777" w:rsidR="00DA19E2" w:rsidRPr="00E272DB" w:rsidRDefault="00DA19E2" w:rsidP="00DA19E2">
      <w:pPr>
        <w:rPr>
          <w:lang w:eastAsia="ja-JP"/>
        </w:rPr>
      </w:pPr>
      <w:r>
        <w:rPr>
          <w:lang w:eastAsia="ja-JP"/>
        </w:rPr>
        <w:t>T</w:t>
      </w:r>
      <w:r w:rsidRPr="008A53E0">
        <w:rPr>
          <w:lang w:eastAsia="ja-JP"/>
        </w:rPr>
        <w:t xml:space="preserve">he </w:t>
      </w:r>
      <w:r>
        <w:rPr>
          <w:lang w:eastAsia="ja-JP"/>
        </w:rPr>
        <w:t>input</w:t>
      </w:r>
      <w:r w:rsidRPr="008A53E0">
        <w:rPr>
          <w:lang w:eastAsia="ja-JP"/>
        </w:rPr>
        <w:t xml:space="preserve"> resolution of the VIN input image (maximum </w:t>
      </w:r>
      <w:r>
        <w:rPr>
          <w:lang w:eastAsia="ja-JP"/>
        </w:rPr>
        <w:t>1920x1080</w:t>
      </w:r>
      <w:r w:rsidRPr="008A53E0">
        <w:rPr>
          <w:lang w:eastAsia="ja-JP"/>
        </w:rPr>
        <w:t xml:space="preserve">) depends on the input device such as video </w:t>
      </w:r>
      <w:r>
        <w:rPr>
          <w:lang w:eastAsia="ja-JP"/>
        </w:rPr>
        <w:t>decoder</w:t>
      </w:r>
      <w:r>
        <w:rPr>
          <w:rFonts w:hint="eastAsia"/>
          <w:lang w:eastAsia="ja-JP"/>
        </w:rPr>
        <w:t>.</w:t>
      </w:r>
      <w:r>
        <w:rPr>
          <w:noProof/>
        </w:rPr>
        <mc:AlternateContent>
          <mc:Choice Requires="wpc">
            <w:drawing>
              <wp:anchor distT="0" distB="0" distL="114300" distR="114300" simplePos="0" relativeHeight="251655168" behindDoc="0" locked="0" layoutInCell="1" allowOverlap="1" wp14:anchorId="101C78C7" wp14:editId="5085779B">
                <wp:simplePos x="0" y="0"/>
                <wp:positionH relativeFrom="margin">
                  <wp:align>right</wp:align>
                </wp:positionH>
                <wp:positionV relativeFrom="paragraph">
                  <wp:posOffset>344805</wp:posOffset>
                </wp:positionV>
                <wp:extent cx="6142990" cy="2706370"/>
                <wp:effectExtent l="0" t="0" r="10160" b="17780"/>
                <wp:wrapTopAndBottom/>
                <wp:docPr id="147" name="キャンバス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s:wsp>
                        <wps:cNvPr id="211" name="Rectangle 149" descr="5%"/>
                        <wps:cNvSpPr>
                          <a:spLocks noChangeArrowheads="1"/>
                        </wps:cNvSpPr>
                        <wps:spPr bwMode="auto">
                          <a:xfrm>
                            <a:off x="2953385" y="1403350"/>
                            <a:ext cx="930275" cy="505460"/>
                          </a:xfrm>
                          <a:prstGeom prst="rect">
                            <a:avLst/>
                          </a:prstGeom>
                          <a:pattFill prst="pct5">
                            <a:fgClr>
                              <a:srgbClr val="000000"/>
                            </a:fgClr>
                            <a:bgClr>
                              <a:srgbClr val="FFFFFF"/>
                            </a:bgClr>
                          </a:pattFill>
                          <a:ln w="9525">
                            <a:solidFill>
                              <a:srgbClr val="000000"/>
                            </a:solidFill>
                            <a:miter lim="800000"/>
                            <a:headEnd/>
                            <a:tailEnd/>
                          </a:ln>
                        </wps:spPr>
                        <wps:txbx>
                          <w:txbxContent>
                            <w:p w14:paraId="336159E7" w14:textId="77777777" w:rsidR="00174F95" w:rsidRDefault="00174F95" w:rsidP="00507470"/>
                          </w:txbxContent>
                        </wps:txbx>
                        <wps:bodyPr rot="0" vert="horz" wrap="square" lIns="74295" tIns="8890" rIns="74295" bIns="8890" anchor="t" anchorCtr="0" upright="1">
                          <a:noAutofit/>
                        </wps:bodyPr>
                      </wps:wsp>
                      <wps:wsp>
                        <wps:cNvPr id="212" name="Rectangle 150"/>
                        <wps:cNvSpPr>
                          <a:spLocks noChangeArrowheads="1"/>
                        </wps:cNvSpPr>
                        <wps:spPr bwMode="auto">
                          <a:xfrm>
                            <a:off x="593090" y="253365"/>
                            <a:ext cx="1464945" cy="1153160"/>
                          </a:xfrm>
                          <a:prstGeom prst="rect">
                            <a:avLst/>
                          </a:prstGeom>
                          <a:solidFill>
                            <a:srgbClr val="EAF1DD"/>
                          </a:solidFill>
                          <a:ln w="9525">
                            <a:solidFill>
                              <a:srgbClr val="000000"/>
                            </a:solidFill>
                            <a:miter lim="800000"/>
                            <a:headEnd/>
                            <a:tailEnd/>
                          </a:ln>
                        </wps:spPr>
                        <wps:txbx>
                          <w:txbxContent>
                            <w:p w14:paraId="221C7856" w14:textId="77777777" w:rsidR="00174F95" w:rsidRPr="00E0705B" w:rsidRDefault="00174F95" w:rsidP="00507470">
                              <w:pPr>
                                <w:jc w:val="center"/>
                                <w:rPr>
                                  <w:rFonts w:ascii="Arial" w:hAnsi="Arial" w:cs="Arial"/>
                                  <w:sz w:val="18"/>
                                  <w:szCs w:val="18"/>
                                </w:rPr>
                              </w:pPr>
                              <w:r w:rsidRPr="00E0705B">
                                <w:rPr>
                                  <w:rFonts w:ascii="Arial" w:hAnsi="Arial" w:cs="Arial"/>
                                  <w:sz w:val="18"/>
                                  <w:szCs w:val="18"/>
                                </w:rPr>
                                <w:t>VIN input image</w:t>
                              </w:r>
                            </w:p>
                          </w:txbxContent>
                        </wps:txbx>
                        <wps:bodyPr rot="0" vert="horz" wrap="square" lIns="74295" tIns="8890" rIns="74295" bIns="8890" anchor="t" anchorCtr="0" upright="1">
                          <a:noAutofit/>
                        </wps:bodyPr>
                      </wps:wsp>
                      <wps:wsp>
                        <wps:cNvPr id="213" name="Rectangle 151" descr="10%"/>
                        <wps:cNvSpPr>
                          <a:spLocks noChangeArrowheads="1"/>
                        </wps:cNvSpPr>
                        <wps:spPr bwMode="auto">
                          <a:xfrm>
                            <a:off x="808990" y="441960"/>
                            <a:ext cx="1073150" cy="795020"/>
                          </a:xfrm>
                          <a:prstGeom prst="rect">
                            <a:avLst/>
                          </a:prstGeom>
                          <a:pattFill prst="pct10">
                            <a:fgClr>
                              <a:srgbClr val="000000"/>
                            </a:fgClr>
                            <a:bgClr>
                              <a:srgbClr val="FFFFFF"/>
                            </a:bgClr>
                          </a:pattFill>
                          <a:ln w="9525">
                            <a:solidFill>
                              <a:srgbClr val="000000"/>
                            </a:solidFill>
                            <a:miter lim="800000"/>
                            <a:headEnd/>
                            <a:tailEnd/>
                          </a:ln>
                        </wps:spPr>
                        <wps:txbx>
                          <w:txbxContent>
                            <w:p w14:paraId="151A357A" w14:textId="77777777" w:rsidR="00174F95" w:rsidRPr="00A34C72" w:rsidRDefault="00174F95" w:rsidP="00507470"/>
                          </w:txbxContent>
                        </wps:txbx>
                        <wps:bodyPr rot="0" vert="horz" wrap="square" lIns="74295" tIns="8890" rIns="74295" bIns="8890" anchor="t" anchorCtr="0" upright="1">
                          <a:noAutofit/>
                        </wps:bodyPr>
                      </wps:wsp>
                      <wps:wsp>
                        <wps:cNvPr id="214" name="Rectangle 152" descr="20%"/>
                        <wps:cNvSpPr>
                          <a:spLocks noChangeArrowheads="1"/>
                        </wps:cNvSpPr>
                        <wps:spPr bwMode="auto">
                          <a:xfrm>
                            <a:off x="1638300" y="771525"/>
                            <a:ext cx="1073150" cy="795020"/>
                          </a:xfrm>
                          <a:prstGeom prst="rect">
                            <a:avLst/>
                          </a:prstGeom>
                          <a:pattFill prst="pct20">
                            <a:fgClr>
                              <a:srgbClr val="000000"/>
                            </a:fgClr>
                            <a:bgClr>
                              <a:srgbClr val="FFFFFF"/>
                            </a:bgClr>
                          </a:pattFill>
                          <a:ln w="9525">
                            <a:solidFill>
                              <a:srgbClr val="000000"/>
                            </a:solidFill>
                            <a:miter lim="800000"/>
                            <a:headEnd/>
                            <a:tailEnd/>
                          </a:ln>
                        </wps:spPr>
                        <wps:txbx>
                          <w:txbxContent>
                            <w:p w14:paraId="033B1D1B" w14:textId="77777777" w:rsidR="00174F95" w:rsidRPr="00A34C72" w:rsidRDefault="00174F95" w:rsidP="00507470"/>
                          </w:txbxContent>
                        </wps:txbx>
                        <wps:bodyPr rot="0" vert="horz" wrap="square" lIns="74295" tIns="8890" rIns="74295" bIns="8890" anchor="t" anchorCtr="0" upright="1">
                          <a:noAutofit/>
                        </wps:bodyPr>
                      </wps:wsp>
                      <wps:wsp>
                        <wps:cNvPr id="215" name="AutoShape 153"/>
                        <wps:cNvCnPr>
                          <a:cxnSpLocks noChangeShapeType="1"/>
                        </wps:cNvCnPr>
                        <wps:spPr bwMode="auto">
                          <a:xfrm>
                            <a:off x="1868805" y="441960"/>
                            <a:ext cx="842645" cy="32956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7" name="AutoShape 154"/>
                        <wps:cNvCnPr>
                          <a:cxnSpLocks noChangeShapeType="1"/>
                        </wps:cNvCnPr>
                        <wps:spPr bwMode="auto">
                          <a:xfrm>
                            <a:off x="808990" y="1236980"/>
                            <a:ext cx="842645" cy="32956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AutoShape 155"/>
                        <wps:cNvCnPr>
                          <a:cxnSpLocks noChangeShapeType="1"/>
                        </wps:cNvCnPr>
                        <wps:spPr bwMode="auto">
                          <a:xfrm>
                            <a:off x="808990" y="441960"/>
                            <a:ext cx="842645" cy="32956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9" name="AutoShape 156"/>
                        <wps:cNvCnPr>
                          <a:cxnSpLocks noChangeShapeType="1"/>
                        </wps:cNvCnPr>
                        <wps:spPr bwMode="auto">
                          <a:xfrm>
                            <a:off x="2179955" y="1139190"/>
                            <a:ext cx="755015" cy="30035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Rectangle 157"/>
                        <wps:cNvSpPr>
                          <a:spLocks noChangeArrowheads="1"/>
                        </wps:cNvSpPr>
                        <wps:spPr bwMode="auto">
                          <a:xfrm>
                            <a:off x="408331" y="21945"/>
                            <a:ext cx="1894205" cy="206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A786B4" w14:textId="77777777" w:rsidR="00174F95" w:rsidRPr="00D75207" w:rsidRDefault="00174F95" w:rsidP="00507470">
                              <w:pPr>
                                <w:rPr>
                                  <w:rFonts w:ascii="Arial" w:hAnsi="Arial" w:cs="Arial"/>
                                  <w:sz w:val="18"/>
                                  <w:szCs w:val="18"/>
                                </w:rPr>
                              </w:pPr>
                              <w:r w:rsidRPr="00D75207">
                                <w:rPr>
                                  <w:rFonts w:ascii="Arial" w:hAnsi="Arial" w:cs="Arial"/>
                                  <w:sz w:val="18"/>
                                  <w:szCs w:val="18"/>
                                </w:rPr>
                                <w:t xml:space="preserve">Input resolution (max </w:t>
                              </w:r>
                              <w:r>
                                <w:rPr>
                                  <w:rFonts w:ascii="Arial" w:hAnsi="Arial" w:cs="Arial"/>
                                  <w:sz w:val="18"/>
                                  <w:szCs w:val="18"/>
                                </w:rPr>
                                <w:t>1920x1080</w:t>
                              </w:r>
                              <w:r w:rsidRPr="00D75207">
                                <w:rPr>
                                  <w:rFonts w:ascii="Arial" w:hAnsi="Arial" w:cs="Arial"/>
                                  <w:sz w:val="18"/>
                                  <w:szCs w:val="18"/>
                                </w:rPr>
                                <w:t>)</w:t>
                              </w:r>
                            </w:p>
                          </w:txbxContent>
                        </wps:txbx>
                        <wps:bodyPr rot="0" vert="horz" wrap="square" lIns="74295" tIns="8890" rIns="74295" bIns="8890" anchor="t" anchorCtr="0" upright="1">
                          <a:noAutofit/>
                        </wps:bodyPr>
                      </wps:wsp>
                      <wps:wsp>
                        <wps:cNvPr id="221" name="Rectangle 158"/>
                        <wps:cNvSpPr>
                          <a:spLocks noChangeArrowheads="1"/>
                        </wps:cNvSpPr>
                        <wps:spPr bwMode="auto">
                          <a:xfrm>
                            <a:off x="1736725" y="1577975"/>
                            <a:ext cx="903605" cy="192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899ACC" w14:textId="77777777" w:rsidR="00174F95" w:rsidRPr="00D75207" w:rsidRDefault="00174F95" w:rsidP="00507470">
                              <w:pPr>
                                <w:rPr>
                                  <w:rFonts w:ascii="Arial" w:hAnsi="Arial" w:cs="Arial"/>
                                  <w:sz w:val="18"/>
                                  <w:szCs w:val="18"/>
                                </w:rPr>
                              </w:pPr>
                              <w:r w:rsidRPr="00D75207">
                                <w:rPr>
                                  <w:rFonts w:ascii="Arial" w:hAnsi="Arial" w:cs="Arial" w:hint="eastAsia"/>
                                  <w:sz w:val="18"/>
                                  <w:szCs w:val="18"/>
                                </w:rPr>
                                <w:t>C</w:t>
                              </w:r>
                              <w:r w:rsidRPr="00D75207">
                                <w:rPr>
                                  <w:rFonts w:ascii="Arial" w:hAnsi="Arial" w:cs="Arial"/>
                                  <w:sz w:val="18"/>
                                  <w:szCs w:val="18"/>
                                </w:rPr>
                                <w:t>lipp</w:t>
                              </w:r>
                              <w:r>
                                <w:rPr>
                                  <w:rFonts w:ascii="Arial" w:hAnsi="Arial" w:cs="Arial"/>
                                  <w:sz w:val="18"/>
                                  <w:szCs w:val="18"/>
                                </w:rPr>
                                <w:t>ing</w:t>
                              </w:r>
                              <w:r w:rsidRPr="00D75207">
                                <w:rPr>
                                  <w:rFonts w:ascii="Arial" w:hAnsi="Arial" w:cs="Arial"/>
                                  <w:sz w:val="18"/>
                                  <w:szCs w:val="18"/>
                                </w:rPr>
                                <w:t xml:space="preserve"> area</w:t>
                              </w:r>
                            </w:p>
                          </w:txbxContent>
                        </wps:txbx>
                        <wps:bodyPr rot="0" vert="horz" wrap="square" lIns="74295" tIns="8890" rIns="74295" bIns="8890" anchor="t" anchorCtr="0" upright="1">
                          <a:noAutofit/>
                        </wps:bodyPr>
                      </wps:wsp>
                      <wps:wsp>
                        <wps:cNvPr id="222" name="Rectangle 159"/>
                        <wps:cNvSpPr>
                          <a:spLocks noChangeArrowheads="1"/>
                        </wps:cNvSpPr>
                        <wps:spPr bwMode="auto">
                          <a:xfrm>
                            <a:off x="876300" y="2244978"/>
                            <a:ext cx="4487342" cy="2410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7B963" w14:textId="77777777" w:rsidR="00174F95" w:rsidRDefault="00174F95" w:rsidP="00E63303">
                              <w:pPr>
                                <w:wordWrap w:val="0"/>
                                <w:jc w:val="right"/>
                                <w:rPr>
                                  <w:rFonts w:ascii="Arial" w:hAnsi="Arial" w:cs="Arial"/>
                                  <w:sz w:val="18"/>
                                  <w:szCs w:val="18"/>
                                </w:rPr>
                              </w:pPr>
                              <w:r w:rsidRPr="00D75207">
                                <w:rPr>
                                  <w:rFonts w:ascii="Arial" w:hAnsi="Arial" w:cs="Arial"/>
                                  <w:sz w:val="18"/>
                                  <w:szCs w:val="18"/>
                                </w:rPr>
                                <w:t xml:space="preserve">Output </w:t>
                              </w:r>
                              <w:r>
                                <w:rPr>
                                  <w:rFonts w:ascii="Arial" w:hAnsi="Arial" w:cs="Arial"/>
                                  <w:sz w:val="18"/>
                                  <w:szCs w:val="18"/>
                                </w:rPr>
                                <w:t>size</w:t>
                              </w:r>
                              <w:r w:rsidRPr="00D75207">
                                <w:rPr>
                                  <w:rFonts w:ascii="Arial" w:hAnsi="Arial" w:cs="Arial"/>
                                  <w:sz w:val="18"/>
                                  <w:szCs w:val="18"/>
                                </w:rPr>
                                <w:t xml:space="preserve"> (</w:t>
                              </w:r>
                              <w:r>
                                <w:rPr>
                                  <w:rFonts w:ascii="Arial" w:hAnsi="Arial" w:cs="Arial"/>
                                  <w:sz w:val="18"/>
                                  <w:szCs w:val="18"/>
                                </w:rPr>
                                <w:t>depend on input resolution</w:t>
                              </w:r>
                              <w:r w:rsidRPr="00D75207">
                                <w:rPr>
                                  <w:rFonts w:ascii="Arial" w:hAnsi="Arial" w:cs="Arial"/>
                                  <w:sz w:val="18"/>
                                  <w:szCs w:val="18"/>
                                </w:rPr>
                                <w:t>)</w:t>
                              </w:r>
                            </w:p>
                            <w:p w14:paraId="68AFD1B2" w14:textId="77777777" w:rsidR="00174F95" w:rsidRPr="00D75207" w:rsidRDefault="00174F95" w:rsidP="00CA17D3">
                              <w:pPr>
                                <w:rPr>
                                  <w:rFonts w:ascii="Arial" w:hAnsi="Arial" w:cs="Arial"/>
                                  <w:sz w:val="18"/>
                                  <w:szCs w:val="18"/>
                                </w:rPr>
                              </w:pPr>
                            </w:p>
                          </w:txbxContent>
                        </wps:txbx>
                        <wps:bodyPr rot="0" vert="horz" wrap="square" lIns="74295" tIns="8890" rIns="74295" bIns="8890" anchor="t" anchorCtr="0" upright="1">
                          <a:noAutofit/>
                        </wps:bodyPr>
                      </wps:wsp>
                      <wps:wsp>
                        <wps:cNvPr id="223" name="Rectangle 160"/>
                        <wps:cNvSpPr>
                          <a:spLocks noChangeArrowheads="1"/>
                        </wps:cNvSpPr>
                        <wps:spPr bwMode="auto">
                          <a:xfrm>
                            <a:off x="3075940" y="705484"/>
                            <a:ext cx="170688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69CE7F" w14:textId="20C9CFE6" w:rsidR="00174F95" w:rsidRPr="00D75207" w:rsidRDefault="00174F95" w:rsidP="00507470">
                              <w:pPr>
                                <w:rPr>
                                  <w:rFonts w:ascii="Arial" w:hAnsi="Arial" w:cs="Arial"/>
                                  <w:sz w:val="18"/>
                                  <w:szCs w:val="18"/>
                                </w:rPr>
                              </w:pPr>
                              <w:r w:rsidRPr="00D75207">
                                <w:rPr>
                                  <w:rFonts w:ascii="Arial" w:hAnsi="Arial" w:cs="Arial"/>
                                  <w:sz w:val="18"/>
                                  <w:szCs w:val="18"/>
                                </w:rPr>
                                <w:t xml:space="preserve">Horizontal and Vertical </w:t>
                              </w:r>
                              <w:r w:rsidRPr="00D75207">
                                <w:rPr>
                                  <w:rFonts w:ascii="Arial" w:hAnsi="Arial" w:cs="Arial" w:hint="eastAsia"/>
                                  <w:sz w:val="18"/>
                                  <w:szCs w:val="18"/>
                                </w:rPr>
                                <w:t>S</w:t>
                              </w:r>
                              <w:r w:rsidRPr="00D75207">
                                <w:rPr>
                                  <w:rFonts w:ascii="Arial" w:hAnsi="Arial" w:cs="Arial"/>
                                  <w:sz w:val="18"/>
                                  <w:szCs w:val="18"/>
                                </w:rPr>
                                <w:t>caling</w:t>
                              </w:r>
                              <w:r>
                                <w:rPr>
                                  <w:rFonts w:ascii="Arial" w:hAnsi="Arial" w:cs="Arial"/>
                                  <w:sz w:val="18"/>
                                  <w:szCs w:val="18"/>
                                </w:rPr>
                                <w:t xml:space="preserve"> with UDS module *1</w:t>
                              </w:r>
                            </w:p>
                          </w:txbxContent>
                        </wps:txbx>
                        <wps:bodyPr rot="0" vert="horz" wrap="square" lIns="74295" tIns="8890" rIns="74295" bIns="8890" anchor="t" anchorCtr="0" upright="1">
                          <a:noAutofit/>
                        </wps:bodyPr>
                      </wps:wsp>
                      <wps:wsp>
                        <wps:cNvPr id="160" name="Rectangle 161"/>
                        <wps:cNvSpPr>
                          <a:spLocks noChangeArrowheads="1"/>
                        </wps:cNvSpPr>
                        <wps:spPr bwMode="auto">
                          <a:xfrm>
                            <a:off x="2583180" y="314325"/>
                            <a:ext cx="802640"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675C9" w14:textId="77777777" w:rsidR="00174F95" w:rsidRPr="00D75207" w:rsidRDefault="00174F95" w:rsidP="00507470">
                              <w:pPr>
                                <w:rPr>
                                  <w:rFonts w:ascii="Arial" w:hAnsi="Arial" w:cs="Arial"/>
                                  <w:sz w:val="18"/>
                                  <w:szCs w:val="18"/>
                                </w:rPr>
                              </w:pPr>
                              <w:r w:rsidRPr="00D75207">
                                <w:rPr>
                                  <w:rFonts w:ascii="Arial" w:hAnsi="Arial" w:cs="Arial"/>
                                  <w:sz w:val="18"/>
                                  <w:szCs w:val="18"/>
                                </w:rPr>
                                <w:t>Pre Clipping</w:t>
                              </w:r>
                            </w:p>
                          </w:txbxContent>
                        </wps:txbx>
                        <wps:bodyPr rot="0" vert="horz" wrap="square" lIns="74295" tIns="8890" rIns="74295" bIns="8890" anchor="t" anchorCtr="0" upright="1">
                          <a:noAutofit/>
                        </wps:bodyPr>
                      </wps:wsp>
                      <wps:wsp>
                        <wps:cNvPr id="161" name="AutoShape 162"/>
                        <wps:cNvCnPr>
                          <a:cxnSpLocks noChangeShapeType="1"/>
                          <a:stCxn id="223" idx="1"/>
                        </wps:cNvCnPr>
                        <wps:spPr bwMode="auto">
                          <a:xfrm flipH="1">
                            <a:off x="2788920" y="922337"/>
                            <a:ext cx="287020" cy="3654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AutoShape 163"/>
                        <wps:cNvCnPr>
                          <a:cxnSpLocks noChangeShapeType="1"/>
                          <a:stCxn id="160" idx="1"/>
                        </wps:cNvCnPr>
                        <wps:spPr bwMode="auto">
                          <a:xfrm flipH="1">
                            <a:off x="2334260" y="414020"/>
                            <a:ext cx="248920"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AutoShape 164"/>
                        <wps:cNvCnPr>
                          <a:cxnSpLocks noChangeShapeType="1"/>
                        </wps:cNvCnPr>
                        <wps:spPr bwMode="auto">
                          <a:xfrm>
                            <a:off x="3883660" y="1403350"/>
                            <a:ext cx="842645" cy="32956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4" name="Rectangle 165"/>
                        <wps:cNvSpPr>
                          <a:spLocks noChangeArrowheads="1"/>
                        </wps:cNvSpPr>
                        <wps:spPr bwMode="auto">
                          <a:xfrm>
                            <a:off x="3796030" y="1732915"/>
                            <a:ext cx="930275" cy="505460"/>
                          </a:xfrm>
                          <a:prstGeom prst="rect">
                            <a:avLst/>
                          </a:prstGeom>
                          <a:solidFill>
                            <a:srgbClr val="C6D9F1"/>
                          </a:solidFill>
                          <a:ln w="9525">
                            <a:solidFill>
                              <a:srgbClr val="000000"/>
                            </a:solidFill>
                            <a:miter lim="800000"/>
                            <a:headEnd/>
                            <a:tailEnd/>
                          </a:ln>
                        </wps:spPr>
                        <wps:txbx>
                          <w:txbxContent>
                            <w:p w14:paraId="3C4258FA" w14:textId="77777777" w:rsidR="00174F95" w:rsidRPr="00E0705B" w:rsidRDefault="00174F95" w:rsidP="00507470">
                              <w:pPr>
                                <w:jc w:val="center"/>
                                <w:rPr>
                                  <w:rFonts w:ascii="Arial" w:hAnsi="Arial" w:cs="Arial"/>
                                  <w:sz w:val="18"/>
                                  <w:szCs w:val="18"/>
                                </w:rPr>
                              </w:pPr>
                              <w:r w:rsidRPr="00E0705B">
                                <w:rPr>
                                  <w:rFonts w:ascii="Arial" w:hAnsi="Arial" w:cs="Arial"/>
                                  <w:sz w:val="18"/>
                                  <w:szCs w:val="18"/>
                                </w:rPr>
                                <w:t>Output image</w:t>
                              </w:r>
                            </w:p>
                          </w:txbxContent>
                        </wps:txbx>
                        <wps:bodyPr rot="0" vert="horz" wrap="square" lIns="74295" tIns="8890" rIns="74295" bIns="8890" anchor="t" anchorCtr="0" upright="1">
                          <a:noAutofit/>
                        </wps:bodyPr>
                      </wps:wsp>
                      <wps:wsp>
                        <wps:cNvPr id="165" name="AutoShape 166"/>
                        <wps:cNvCnPr>
                          <a:cxnSpLocks noChangeShapeType="1"/>
                        </wps:cNvCnPr>
                        <wps:spPr bwMode="auto">
                          <a:xfrm>
                            <a:off x="2953385" y="1403350"/>
                            <a:ext cx="842645" cy="32956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6" name="AutoShape 167"/>
                        <wps:cNvCnPr>
                          <a:cxnSpLocks noChangeShapeType="1"/>
                        </wps:cNvCnPr>
                        <wps:spPr bwMode="auto">
                          <a:xfrm>
                            <a:off x="2953385" y="1908810"/>
                            <a:ext cx="842645" cy="32956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7" name="Rectangle 168"/>
                        <wps:cNvSpPr>
                          <a:spLocks noChangeArrowheads="1"/>
                        </wps:cNvSpPr>
                        <wps:spPr bwMode="auto">
                          <a:xfrm>
                            <a:off x="4585970" y="1059815"/>
                            <a:ext cx="1033780"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CC9388" w14:textId="1EFC9223" w:rsidR="00174F95" w:rsidRPr="00D75207" w:rsidRDefault="00174F95" w:rsidP="00507470">
                              <w:pPr>
                                <w:spacing w:line="0" w:lineRule="atLeast"/>
                                <w:rPr>
                                  <w:rFonts w:ascii="Arial" w:hAnsi="Arial" w:cs="Arial"/>
                                  <w:sz w:val="18"/>
                                  <w:szCs w:val="18"/>
                                </w:rPr>
                              </w:pPr>
                              <w:r>
                                <w:rPr>
                                  <w:rFonts w:ascii="Arial" w:hAnsi="Arial" w:cs="Arial"/>
                                  <w:sz w:val="18"/>
                                  <w:szCs w:val="18"/>
                                </w:rPr>
                                <w:t>UDS</w:t>
                              </w:r>
                              <w:r w:rsidRPr="00D75207">
                                <w:rPr>
                                  <w:rFonts w:ascii="Arial" w:hAnsi="Arial" w:cs="Arial"/>
                                  <w:sz w:val="18"/>
                                  <w:szCs w:val="18"/>
                                </w:rPr>
                                <w:t xml:space="preserve"> Clipping</w:t>
                              </w:r>
                              <w:r>
                                <w:rPr>
                                  <w:rFonts w:ascii="Arial" w:hAnsi="Arial" w:cs="Arial"/>
                                  <w:sz w:val="18"/>
                                  <w:szCs w:val="18"/>
                                </w:rPr>
                                <w:t xml:space="preserve">  *1</w:t>
                              </w:r>
                            </w:p>
                            <w:p w14:paraId="5144B008" w14:textId="77777777" w:rsidR="00174F95" w:rsidRPr="00D75207" w:rsidRDefault="00174F95" w:rsidP="00507470">
                              <w:pPr>
                                <w:spacing w:line="0" w:lineRule="atLeast"/>
                                <w:rPr>
                                  <w:rFonts w:ascii="Arial" w:hAnsi="Arial" w:cs="Arial"/>
                                  <w:sz w:val="18"/>
                                  <w:szCs w:val="18"/>
                                </w:rPr>
                              </w:pPr>
                              <w:r w:rsidRPr="00D75207">
                                <w:rPr>
                                  <w:rFonts w:ascii="Arial" w:hAnsi="Arial" w:cs="Arial"/>
                                  <w:sz w:val="18"/>
                                  <w:szCs w:val="18"/>
                                </w:rPr>
                                <w:t>(all area)</w:t>
                              </w:r>
                            </w:p>
                          </w:txbxContent>
                        </wps:txbx>
                        <wps:bodyPr rot="0" vert="horz" wrap="square" lIns="74295" tIns="8890" rIns="74295" bIns="8890" anchor="t" anchorCtr="0" upright="1">
                          <a:noAutofit/>
                        </wps:bodyPr>
                      </wps:wsp>
                      <wps:wsp>
                        <wps:cNvPr id="168" name="AutoShape 169"/>
                        <wps:cNvCnPr>
                          <a:cxnSpLocks noChangeShapeType="1"/>
                        </wps:cNvCnPr>
                        <wps:spPr bwMode="auto">
                          <a:xfrm flipH="1">
                            <a:off x="4249420" y="1346200"/>
                            <a:ext cx="248920"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101C78C7" id="キャンバス 147" o:spid="_x0000_s1509" editas="canvas" style="position:absolute;margin-left:432.5pt;margin-top:27.15pt;width:483.7pt;height:213.1pt;z-index:251655168;mso-position-horizontal:right;mso-position-horizontal-relative:margin" coordsize="61429,27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">
                <v:shape id="_x0000_s1510" type="#_x0000_t75" style="position:absolute;width:61429;height:27063;visibility:visible;mso-wrap-style:square" stroked="t" strokeweight="1pt">
                  <v:fill o:detectmouseclick="t"/>
                  <v:path o:connecttype="none"/>
                </v:shape>
                <v:rect id="Rectangle 149" o:spid="_x0000_s1511" alt="5%" style="position:absolute;left:29533;top:14033;width:9303;height: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" fillcolor="black">
                  <v:fill r:id="rId20" o:title="" type="pattern"/>
                  <v:textbox inset="5.85pt,.7pt,5.85pt,.7pt">
                    <w:txbxContent>
                      <w:p w14:paraId="336159E7" w14:textId="77777777" w:rsidR="00174F95" w:rsidRDefault="00174F95" w:rsidP="00507470"/>
                    </w:txbxContent>
                  </v:textbox>
                </v:rect>
                <v:rect id="Rectangle 150" o:spid="_x0000_s1512" style="position:absolute;left:5930;top:2533;width:14650;height:11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" fillcolor="#eaf1dd">
                  <v:textbox inset="5.85pt,.7pt,5.85pt,.7pt">
                    <w:txbxContent>
                      <w:p w14:paraId="221C7856" w14:textId="77777777" w:rsidR="00174F95" w:rsidRPr="00E0705B" w:rsidRDefault="00174F95" w:rsidP="00507470">
                        <w:pPr>
                          <w:jc w:val="center"/>
                          <w:rPr>
                            <w:rFonts w:ascii="Arial" w:hAnsi="Arial" w:cs="Arial"/>
                            <w:sz w:val="18"/>
                            <w:szCs w:val="18"/>
                          </w:rPr>
                        </w:pPr>
                        <w:r w:rsidRPr="00E0705B">
                          <w:rPr>
                            <w:rFonts w:ascii="Arial" w:hAnsi="Arial" w:cs="Arial"/>
                            <w:sz w:val="18"/>
                            <w:szCs w:val="18"/>
                          </w:rPr>
                          <w:t>VIN input image</w:t>
                        </w:r>
                      </w:p>
                    </w:txbxContent>
                  </v:textbox>
                </v:rect>
                <v:rect id="Rectangle 151" o:spid="_x0000_s1513" alt="10%" style="position:absolute;left:8089;top:4419;width:10732;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" fillcolor="black">
                  <v:fill r:id="rId21" o:title="" type="pattern"/>
                  <v:textbox inset="5.85pt,.7pt,5.85pt,.7pt">
                    <w:txbxContent>
                      <w:p w14:paraId="151A357A" w14:textId="77777777" w:rsidR="00174F95" w:rsidRPr="00A34C72" w:rsidRDefault="00174F95" w:rsidP="00507470"/>
                    </w:txbxContent>
                  </v:textbox>
                </v:rect>
                <v:rect id="Rectangle 152" o:spid="_x0000_s1514" alt="20%" style="position:absolute;left:16383;top:7715;width:10731;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" fillcolor="black">
                  <v:fill r:id="rId22" o:title="" type="pattern"/>
                  <v:textbox inset="5.85pt,.7pt,5.85pt,.7pt">
                    <w:txbxContent>
                      <w:p w14:paraId="033B1D1B" w14:textId="77777777" w:rsidR="00174F95" w:rsidRPr="00A34C72" w:rsidRDefault="00174F95" w:rsidP="00507470"/>
                    </w:txbxContent>
                  </v:textbox>
                </v:rect>
                <v:shapetype id="_x0000_t32" coordsize="21600,21600" o:spt="32" o:oned="t" path="m,l21600,21600e" filled="f">
                  <v:path arrowok="t" fillok="f" o:connecttype="none"/>
                  <o:lock v:ext="edit" shapetype="t"/>
                </v:shapetype>
                <v:shape id="AutoShape 153" o:spid="_x0000_s1515" type="#_x0000_t32" style="position:absolute;left:18688;top:4419;width:8426;height:3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">
                  <v:stroke dashstyle="dash"/>
                </v:shape>
                <v:shape id="AutoShape 154" o:spid="_x0000_s1516" type="#_x0000_t32" style="position:absolute;left:8089;top:12369;width:8427;height:3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">
                  <v:stroke dashstyle="dash"/>
                </v:shape>
                <v:shape id="AutoShape 155" o:spid="_x0000_s1517" type="#_x0000_t32" style="position:absolute;left:8089;top:4419;width:8427;height:3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">
                  <v:stroke dashstyle="dash"/>
                </v:shape>
                <v:shape id="AutoShape 156" o:spid="_x0000_s1518" type="#_x0000_t32" style="position:absolute;left:21799;top:11391;width:7550;height:30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" strokeweight="1.5pt">
                  <v:stroke endarrow="block"/>
                </v:shape>
                <v:rect id="Rectangle 157" o:spid="_x0000_s1519" style="position:absolute;left:4083;top:219;width:1894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" stroked="f">
                  <v:textbox inset="5.85pt,.7pt,5.85pt,.7pt">
                    <w:txbxContent>
                      <w:p w14:paraId="3DA786B4" w14:textId="77777777" w:rsidR="00174F95" w:rsidRPr="00D75207" w:rsidRDefault="00174F95" w:rsidP="00507470">
                        <w:pPr>
                          <w:rPr>
                            <w:rFonts w:ascii="Arial" w:hAnsi="Arial" w:cs="Arial"/>
                            <w:sz w:val="18"/>
                            <w:szCs w:val="18"/>
                          </w:rPr>
                        </w:pPr>
                        <w:r w:rsidRPr="00D75207">
                          <w:rPr>
                            <w:rFonts w:ascii="Arial" w:hAnsi="Arial" w:cs="Arial"/>
                            <w:sz w:val="18"/>
                            <w:szCs w:val="18"/>
                          </w:rPr>
                          <w:t xml:space="preserve">Input resolution (max </w:t>
                        </w:r>
                        <w:r>
                          <w:rPr>
                            <w:rFonts w:ascii="Arial" w:hAnsi="Arial" w:cs="Arial"/>
                            <w:sz w:val="18"/>
                            <w:szCs w:val="18"/>
                          </w:rPr>
                          <w:t>1920x1080</w:t>
                        </w:r>
                        <w:r w:rsidRPr="00D75207">
                          <w:rPr>
                            <w:rFonts w:ascii="Arial" w:hAnsi="Arial" w:cs="Arial"/>
                            <w:sz w:val="18"/>
                            <w:szCs w:val="18"/>
                          </w:rPr>
                          <w:t>)</w:t>
                        </w:r>
                      </w:p>
                    </w:txbxContent>
                  </v:textbox>
                </v:rect>
                <v:rect id="Rectangle 158" o:spid="_x0000_s1520" style="position:absolute;left:17367;top:15779;width:9036;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" stroked="f">
                  <v:textbox inset="5.85pt,.7pt,5.85pt,.7pt">
                    <w:txbxContent>
                      <w:p w14:paraId="70899ACC" w14:textId="77777777" w:rsidR="00174F95" w:rsidRPr="00D75207" w:rsidRDefault="00174F95" w:rsidP="00507470">
                        <w:pPr>
                          <w:rPr>
                            <w:rFonts w:ascii="Arial" w:hAnsi="Arial" w:cs="Arial"/>
                            <w:sz w:val="18"/>
                            <w:szCs w:val="18"/>
                          </w:rPr>
                        </w:pPr>
                        <w:r w:rsidRPr="00D75207">
                          <w:rPr>
                            <w:rFonts w:ascii="Arial" w:hAnsi="Arial" w:cs="Arial" w:hint="eastAsia"/>
                            <w:sz w:val="18"/>
                            <w:szCs w:val="18"/>
                          </w:rPr>
                          <w:t>C</w:t>
                        </w:r>
                        <w:r w:rsidRPr="00D75207">
                          <w:rPr>
                            <w:rFonts w:ascii="Arial" w:hAnsi="Arial" w:cs="Arial"/>
                            <w:sz w:val="18"/>
                            <w:szCs w:val="18"/>
                          </w:rPr>
                          <w:t>lipp</w:t>
                        </w:r>
                        <w:r>
                          <w:rPr>
                            <w:rFonts w:ascii="Arial" w:hAnsi="Arial" w:cs="Arial"/>
                            <w:sz w:val="18"/>
                            <w:szCs w:val="18"/>
                          </w:rPr>
                          <w:t>ing</w:t>
                        </w:r>
                        <w:r w:rsidRPr="00D75207">
                          <w:rPr>
                            <w:rFonts w:ascii="Arial" w:hAnsi="Arial" w:cs="Arial"/>
                            <w:sz w:val="18"/>
                            <w:szCs w:val="18"/>
                          </w:rPr>
                          <w:t xml:space="preserve"> area</w:t>
                        </w:r>
                      </w:p>
                    </w:txbxContent>
                  </v:textbox>
                </v:rect>
                <v:rect id="Rectangle 159" o:spid="_x0000_s1521" style="position:absolute;left:8763;top:22449;width:44873;height:2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" stroked="f">
                  <v:textbox inset="5.85pt,.7pt,5.85pt,.7pt">
                    <w:txbxContent>
                      <w:p w14:paraId="4597B963" w14:textId="77777777" w:rsidR="00174F95" w:rsidRDefault="00174F95" w:rsidP="00E63303">
                        <w:pPr>
                          <w:wordWrap w:val="0"/>
                          <w:jc w:val="right"/>
                          <w:rPr>
                            <w:rFonts w:ascii="Arial" w:hAnsi="Arial" w:cs="Arial"/>
                            <w:sz w:val="18"/>
                            <w:szCs w:val="18"/>
                          </w:rPr>
                        </w:pPr>
                        <w:r w:rsidRPr="00D75207">
                          <w:rPr>
                            <w:rFonts w:ascii="Arial" w:hAnsi="Arial" w:cs="Arial"/>
                            <w:sz w:val="18"/>
                            <w:szCs w:val="18"/>
                          </w:rPr>
                          <w:t xml:space="preserve">Output </w:t>
                        </w:r>
                        <w:r>
                          <w:rPr>
                            <w:rFonts w:ascii="Arial" w:hAnsi="Arial" w:cs="Arial"/>
                            <w:sz w:val="18"/>
                            <w:szCs w:val="18"/>
                          </w:rPr>
                          <w:t>size</w:t>
                        </w:r>
                        <w:r w:rsidRPr="00D75207">
                          <w:rPr>
                            <w:rFonts w:ascii="Arial" w:hAnsi="Arial" w:cs="Arial"/>
                            <w:sz w:val="18"/>
                            <w:szCs w:val="18"/>
                          </w:rPr>
                          <w:t xml:space="preserve"> (</w:t>
                        </w:r>
                        <w:r>
                          <w:rPr>
                            <w:rFonts w:ascii="Arial" w:hAnsi="Arial" w:cs="Arial"/>
                            <w:sz w:val="18"/>
                            <w:szCs w:val="18"/>
                          </w:rPr>
                          <w:t>depend on input resolution</w:t>
                        </w:r>
                        <w:r w:rsidRPr="00D75207">
                          <w:rPr>
                            <w:rFonts w:ascii="Arial" w:hAnsi="Arial" w:cs="Arial"/>
                            <w:sz w:val="18"/>
                            <w:szCs w:val="18"/>
                          </w:rPr>
                          <w:t>)</w:t>
                        </w:r>
                      </w:p>
                      <w:p w14:paraId="68AFD1B2" w14:textId="77777777" w:rsidR="00174F95" w:rsidRPr="00D75207" w:rsidRDefault="00174F95" w:rsidP="00CA17D3">
                        <w:pPr>
                          <w:rPr>
                            <w:rFonts w:ascii="Arial" w:hAnsi="Arial" w:cs="Arial"/>
                            <w:sz w:val="18"/>
                            <w:szCs w:val="18"/>
                          </w:rPr>
                        </w:pPr>
                      </w:p>
                    </w:txbxContent>
                  </v:textbox>
                </v:rect>
                <v:rect id="Rectangle 160" o:spid="_x0000_s1522" style="position:absolute;left:30759;top:7054;width:17069;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" stroked="f">
                  <v:textbox inset="5.85pt,.7pt,5.85pt,.7pt">
                    <w:txbxContent>
                      <w:p w14:paraId="4769CE7F" w14:textId="20C9CFE6" w:rsidR="00174F95" w:rsidRPr="00D75207" w:rsidRDefault="00174F95" w:rsidP="00507470">
                        <w:pPr>
                          <w:rPr>
                            <w:rFonts w:ascii="Arial" w:hAnsi="Arial" w:cs="Arial"/>
                            <w:sz w:val="18"/>
                            <w:szCs w:val="18"/>
                          </w:rPr>
                        </w:pPr>
                        <w:r w:rsidRPr="00D75207">
                          <w:rPr>
                            <w:rFonts w:ascii="Arial" w:hAnsi="Arial" w:cs="Arial"/>
                            <w:sz w:val="18"/>
                            <w:szCs w:val="18"/>
                          </w:rPr>
                          <w:t xml:space="preserve">Horizontal and Vertical </w:t>
                        </w:r>
                        <w:r w:rsidRPr="00D75207">
                          <w:rPr>
                            <w:rFonts w:ascii="Arial" w:hAnsi="Arial" w:cs="Arial" w:hint="eastAsia"/>
                            <w:sz w:val="18"/>
                            <w:szCs w:val="18"/>
                          </w:rPr>
                          <w:t>S</w:t>
                        </w:r>
                        <w:r w:rsidRPr="00D75207">
                          <w:rPr>
                            <w:rFonts w:ascii="Arial" w:hAnsi="Arial" w:cs="Arial"/>
                            <w:sz w:val="18"/>
                            <w:szCs w:val="18"/>
                          </w:rPr>
                          <w:t>caling</w:t>
                        </w:r>
                        <w:r>
                          <w:rPr>
                            <w:rFonts w:ascii="Arial" w:hAnsi="Arial" w:cs="Arial"/>
                            <w:sz w:val="18"/>
                            <w:szCs w:val="18"/>
                          </w:rPr>
                          <w:t xml:space="preserve"> with UDS module *1</w:t>
                        </w:r>
                      </w:p>
                    </w:txbxContent>
                  </v:textbox>
                </v:rect>
                <v:rect id="Rectangle 161" o:spid="_x0000_s1523" style="position:absolute;left:25831;top:3143;width:8027;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" stroked="f">
                  <v:textbox inset="5.85pt,.7pt,5.85pt,.7pt">
                    <w:txbxContent>
                      <w:p w14:paraId="138675C9" w14:textId="77777777" w:rsidR="00174F95" w:rsidRPr="00D75207" w:rsidRDefault="00174F95" w:rsidP="00507470">
                        <w:pPr>
                          <w:rPr>
                            <w:rFonts w:ascii="Arial" w:hAnsi="Arial" w:cs="Arial"/>
                            <w:sz w:val="18"/>
                            <w:szCs w:val="18"/>
                          </w:rPr>
                        </w:pPr>
                        <w:r w:rsidRPr="00D75207">
                          <w:rPr>
                            <w:rFonts w:ascii="Arial" w:hAnsi="Arial" w:cs="Arial"/>
                            <w:sz w:val="18"/>
                            <w:szCs w:val="18"/>
                          </w:rPr>
                          <w:t>Pre Clipping</w:t>
                        </w:r>
                      </w:p>
                    </w:txbxContent>
                  </v:textbox>
                </v:rect>
                <v:shape id="AutoShape 162" o:spid="_x0000_s1524" type="#_x0000_t32" style="position:absolute;left:27889;top:9223;width:2870;height:36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"/>
                <v:shape id="AutoShape 163" o:spid="_x0000_s1525" type="#_x0000_t32" style="position:absolute;left:23342;top:4140;width:2489;height:13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"/>
                <v:shape id="AutoShape 164" o:spid="_x0000_s1526" type="#_x0000_t32" style="position:absolute;left:38836;top:14033;width:8427;height:3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">
                  <v:stroke dashstyle="dash"/>
                </v:shape>
                <v:rect id="Rectangle 165" o:spid="_x0000_s1527" style="position:absolute;left:37960;top:17329;width:9303;height:5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" fillcolor="#c6d9f1">
                  <v:textbox inset="5.85pt,.7pt,5.85pt,.7pt">
                    <w:txbxContent>
                      <w:p w14:paraId="3C4258FA" w14:textId="77777777" w:rsidR="00174F95" w:rsidRPr="00E0705B" w:rsidRDefault="00174F95" w:rsidP="00507470">
                        <w:pPr>
                          <w:jc w:val="center"/>
                          <w:rPr>
                            <w:rFonts w:ascii="Arial" w:hAnsi="Arial" w:cs="Arial"/>
                            <w:sz w:val="18"/>
                            <w:szCs w:val="18"/>
                          </w:rPr>
                        </w:pPr>
                        <w:r w:rsidRPr="00E0705B">
                          <w:rPr>
                            <w:rFonts w:ascii="Arial" w:hAnsi="Arial" w:cs="Arial"/>
                            <w:sz w:val="18"/>
                            <w:szCs w:val="18"/>
                          </w:rPr>
                          <w:t>Output image</w:t>
                        </w:r>
                      </w:p>
                    </w:txbxContent>
                  </v:textbox>
                </v:rect>
                <v:shape id="AutoShape 166" o:spid="_x0000_s1528" type="#_x0000_t32" style="position:absolute;left:29533;top:14033;width:8427;height:3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">
                  <v:stroke dashstyle="dash"/>
                </v:shape>
                <v:shape id="AutoShape 167" o:spid="_x0000_s1529" type="#_x0000_t32" style="position:absolute;left:29533;top:19088;width:8427;height:3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">
                  <v:stroke dashstyle="dash"/>
                </v:shape>
                <v:rect id="Rectangle 168" o:spid="_x0000_s1530" style="position:absolute;left:45859;top:10598;width:1033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" stroked="f">
                  <v:textbox inset="5.85pt,.7pt,5.85pt,.7pt">
                    <w:txbxContent>
                      <w:p w14:paraId="66CC9388" w14:textId="1EFC9223" w:rsidR="00174F95" w:rsidRPr="00D75207" w:rsidRDefault="00174F95" w:rsidP="00507470">
                        <w:pPr>
                          <w:spacing w:line="0" w:lineRule="atLeast"/>
                          <w:rPr>
                            <w:rFonts w:ascii="Arial" w:hAnsi="Arial" w:cs="Arial"/>
                            <w:sz w:val="18"/>
                            <w:szCs w:val="18"/>
                          </w:rPr>
                        </w:pPr>
                        <w:r>
                          <w:rPr>
                            <w:rFonts w:ascii="Arial" w:hAnsi="Arial" w:cs="Arial"/>
                            <w:sz w:val="18"/>
                            <w:szCs w:val="18"/>
                          </w:rPr>
                          <w:t>UDS</w:t>
                        </w:r>
                        <w:r w:rsidRPr="00D75207">
                          <w:rPr>
                            <w:rFonts w:ascii="Arial" w:hAnsi="Arial" w:cs="Arial"/>
                            <w:sz w:val="18"/>
                            <w:szCs w:val="18"/>
                          </w:rPr>
                          <w:t xml:space="preserve"> Clipping</w:t>
                        </w:r>
                        <w:r>
                          <w:rPr>
                            <w:rFonts w:ascii="Arial" w:hAnsi="Arial" w:cs="Arial"/>
                            <w:sz w:val="18"/>
                            <w:szCs w:val="18"/>
                          </w:rPr>
                          <w:t xml:space="preserve">  *1</w:t>
                        </w:r>
                      </w:p>
                      <w:p w14:paraId="5144B008" w14:textId="77777777" w:rsidR="00174F95" w:rsidRPr="00D75207" w:rsidRDefault="00174F95" w:rsidP="00507470">
                        <w:pPr>
                          <w:spacing w:line="0" w:lineRule="atLeast"/>
                          <w:rPr>
                            <w:rFonts w:ascii="Arial" w:hAnsi="Arial" w:cs="Arial"/>
                            <w:sz w:val="18"/>
                            <w:szCs w:val="18"/>
                          </w:rPr>
                        </w:pPr>
                        <w:r w:rsidRPr="00D75207">
                          <w:rPr>
                            <w:rFonts w:ascii="Arial" w:hAnsi="Arial" w:cs="Arial"/>
                            <w:sz w:val="18"/>
                            <w:szCs w:val="18"/>
                          </w:rPr>
                          <w:t>(all area)</w:t>
                        </w:r>
                      </w:p>
                    </w:txbxContent>
                  </v:textbox>
                </v:rect>
                <v:shape id="AutoShape 169" o:spid="_x0000_s1531" type="#_x0000_t32" style="position:absolute;left:42494;top:13462;width:2489;height:13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"/>
                <w10:wrap type="topAndBottom" anchorx="margin"/>
              </v:group>
            </w:pict>
          </mc:Fallback>
        </mc:AlternateContent>
      </w:r>
    </w:p>
    <w:p w14:paraId="170C5009" w14:textId="0A976C9B" w:rsidR="00507470" w:rsidRDefault="00EE4973" w:rsidP="00717484">
      <w:pPr>
        <w:pStyle w:val="Caption"/>
        <w:spacing w:before="240" w:line="260" w:lineRule="exact"/>
        <w:jc w:val="center"/>
        <w:rPr>
          <w:sz w:val="20"/>
          <w:szCs w:val="20"/>
          <w:lang w:eastAsia="ja-JP"/>
        </w:rPr>
      </w:pPr>
      <w:bookmarkStart w:id="18" w:name="_Ref363466860"/>
      <w:r w:rsidRPr="002940CB">
        <w:rPr>
          <w:sz w:val="20"/>
          <w:szCs w:val="20"/>
        </w:rPr>
        <w:t xml:space="preserve">Figure </w:t>
      </w:r>
      <w:r w:rsidRPr="002940CB">
        <w:rPr>
          <w:sz w:val="20"/>
          <w:szCs w:val="20"/>
        </w:rPr>
        <w:fldChar w:fldCharType="begin"/>
      </w:r>
      <w:r w:rsidRPr="002940CB">
        <w:rPr>
          <w:sz w:val="20"/>
          <w:szCs w:val="20"/>
        </w:rPr>
        <w:instrText xml:space="preserve"> STYLEREF 1 \s </w:instrText>
      </w:r>
      <w:r w:rsidRPr="002940CB">
        <w:rPr>
          <w:sz w:val="20"/>
          <w:szCs w:val="20"/>
        </w:rPr>
        <w:fldChar w:fldCharType="separate"/>
      </w:r>
      <w:r w:rsidR="00E32B0C">
        <w:rPr>
          <w:noProof/>
          <w:sz w:val="20"/>
          <w:szCs w:val="20"/>
        </w:rPr>
        <w:t>4</w:t>
      </w:r>
      <w:r w:rsidRPr="002940CB">
        <w:rPr>
          <w:sz w:val="20"/>
          <w:szCs w:val="20"/>
        </w:rPr>
        <w:fldChar w:fldCharType="end"/>
      </w:r>
      <w:r w:rsidRPr="002940CB">
        <w:rPr>
          <w:sz w:val="20"/>
          <w:szCs w:val="20"/>
        </w:rPr>
        <w:t>.</w:t>
      </w:r>
      <w:r w:rsidRPr="002940CB">
        <w:rPr>
          <w:sz w:val="20"/>
          <w:szCs w:val="20"/>
        </w:rPr>
        <w:fldChar w:fldCharType="begin"/>
      </w:r>
      <w:r w:rsidRPr="002940CB">
        <w:rPr>
          <w:sz w:val="20"/>
          <w:szCs w:val="20"/>
        </w:rPr>
        <w:instrText xml:space="preserve"> SEQ Figure \* ARABIC \s 1 </w:instrText>
      </w:r>
      <w:r w:rsidRPr="002940CB">
        <w:rPr>
          <w:sz w:val="20"/>
          <w:szCs w:val="20"/>
        </w:rPr>
        <w:fldChar w:fldCharType="separate"/>
      </w:r>
      <w:r w:rsidR="00E32B0C">
        <w:rPr>
          <w:noProof/>
          <w:sz w:val="20"/>
          <w:szCs w:val="20"/>
        </w:rPr>
        <w:t>9</w:t>
      </w:r>
      <w:r w:rsidRPr="002940CB">
        <w:rPr>
          <w:sz w:val="20"/>
          <w:szCs w:val="20"/>
        </w:rPr>
        <w:fldChar w:fldCharType="end"/>
      </w:r>
      <w:bookmarkEnd w:id="18"/>
      <w:r w:rsidR="00507470" w:rsidRPr="002940CB">
        <w:rPr>
          <w:rFonts w:hint="eastAsia"/>
          <w:sz w:val="20"/>
          <w:szCs w:val="20"/>
          <w:lang w:eastAsia="ja-JP"/>
        </w:rPr>
        <w:tab/>
        <w:t>Clipping and Scaling function</w:t>
      </w:r>
      <w:r w:rsidR="00180DB5" w:rsidRPr="002940CB">
        <w:rPr>
          <w:rFonts w:hint="eastAsia"/>
          <w:sz w:val="20"/>
          <w:szCs w:val="20"/>
          <w:lang w:eastAsia="ja-JP"/>
        </w:rPr>
        <w:t xml:space="preserve"> (R-Car </w:t>
      </w:r>
      <w:r w:rsidR="00E62C48">
        <w:rPr>
          <w:rFonts w:hint="eastAsia"/>
          <w:sz w:val="20"/>
          <w:szCs w:val="20"/>
          <w:lang w:eastAsia="ja-JP"/>
        </w:rPr>
        <w:t xml:space="preserve">H3 / M3 / M3N / E3 </w:t>
      </w:r>
      <w:r w:rsidR="00B15774">
        <w:rPr>
          <w:sz w:val="20"/>
          <w:szCs w:val="20"/>
          <w:lang w:eastAsia="ja-JP"/>
        </w:rPr>
        <w:t xml:space="preserve">/ D3 </w:t>
      </w:r>
      <w:r w:rsidR="00E62C48">
        <w:rPr>
          <w:rFonts w:hint="eastAsia"/>
          <w:sz w:val="20"/>
          <w:szCs w:val="20"/>
          <w:lang w:eastAsia="ja-JP"/>
        </w:rPr>
        <w:t>/ V3U / V3H</w:t>
      </w:r>
      <w:r w:rsidR="00180DB5" w:rsidRPr="002940CB">
        <w:rPr>
          <w:rFonts w:hint="eastAsia"/>
          <w:sz w:val="20"/>
          <w:szCs w:val="20"/>
          <w:lang w:eastAsia="ja-JP"/>
        </w:rPr>
        <w:t>)</w:t>
      </w:r>
    </w:p>
    <w:p w14:paraId="40A130E2" w14:textId="3B6DA975" w:rsidR="00AD3DC7" w:rsidRPr="00A61AE3" w:rsidRDefault="00AD3DC7" w:rsidP="00AD3DC7">
      <w:pPr>
        <w:rPr>
          <w:lang w:eastAsia="ja-JP"/>
        </w:rPr>
      </w:pPr>
      <w:bookmarkStart w:id="19" w:name="_Ref444106359"/>
      <w:r>
        <w:rPr>
          <w:rFonts w:ascii="Arial" w:hAnsi="Arial" w:cs="Arial"/>
          <w:sz w:val="18"/>
          <w:szCs w:val="18"/>
        </w:rPr>
        <w:t xml:space="preserve">*1 </w:t>
      </w:r>
      <w:r>
        <w:rPr>
          <w:lang w:eastAsia="ja-JP"/>
        </w:rPr>
        <w:t>UDS is not supported in V3U by H/W specification.</w:t>
      </w:r>
    </w:p>
    <w:p w14:paraId="4958E635" w14:textId="77777777" w:rsidR="00F67109" w:rsidRPr="00E63303" w:rsidRDefault="00F67109" w:rsidP="00E63303">
      <w:pPr>
        <w:pStyle w:val="Caption"/>
        <w:spacing w:after="160" w:line="260" w:lineRule="exact"/>
        <w:ind w:left="1076" w:hangingChars="538" w:hanging="1076"/>
        <w:rPr>
          <w:b w:val="0"/>
          <w:sz w:val="20"/>
          <w:szCs w:val="20"/>
        </w:rPr>
      </w:pPr>
      <w:r w:rsidRPr="00E63303">
        <w:rPr>
          <w:b w:val="0"/>
          <w:sz w:val="20"/>
          <w:szCs w:val="20"/>
        </w:rPr>
        <w:t xml:space="preserve">Scaling size is dependent on the </w:t>
      </w:r>
      <w:r>
        <w:rPr>
          <w:b w:val="0"/>
          <w:sz w:val="20"/>
          <w:szCs w:val="20"/>
        </w:rPr>
        <w:t xml:space="preserve">input </w:t>
      </w:r>
      <w:r w:rsidRPr="00E63303">
        <w:rPr>
          <w:b w:val="0"/>
          <w:sz w:val="20"/>
          <w:szCs w:val="20"/>
        </w:rPr>
        <w:t>resolution.</w:t>
      </w:r>
      <w:r>
        <w:rPr>
          <w:b w:val="0"/>
          <w:sz w:val="20"/>
          <w:szCs w:val="20"/>
        </w:rPr>
        <w:t xml:space="preserve"> </w:t>
      </w:r>
      <w:r w:rsidRPr="00F67109">
        <w:rPr>
          <w:b w:val="0"/>
          <w:sz w:val="20"/>
          <w:szCs w:val="20"/>
        </w:rPr>
        <w:t>It indicates that information in the following</w:t>
      </w:r>
      <w:r>
        <w:rPr>
          <w:b w:val="0"/>
          <w:sz w:val="20"/>
          <w:szCs w:val="20"/>
        </w:rPr>
        <w:t>.</w:t>
      </w:r>
    </w:p>
    <w:p w14:paraId="5974C9BC" w14:textId="2602B7D4" w:rsidR="00582685" w:rsidRPr="00E63303" w:rsidRDefault="00EE4973" w:rsidP="007903BF">
      <w:pPr>
        <w:pStyle w:val="Caption"/>
        <w:spacing w:after="160" w:line="260" w:lineRule="exact"/>
        <w:ind w:left="1080" w:hangingChars="538" w:hanging="1080"/>
        <w:jc w:val="center"/>
        <w:rPr>
          <w:color w:val="0000FF"/>
          <w:sz w:val="20"/>
          <w:szCs w:val="20"/>
          <w:lang w:eastAsia="ja-JP"/>
        </w:rPr>
      </w:pPr>
      <w:bookmarkStart w:id="20" w:name="_Ref444690991"/>
      <w:r w:rsidRPr="00A51140">
        <w:rPr>
          <w:sz w:val="20"/>
          <w:szCs w:val="20"/>
        </w:rPr>
        <w:t xml:space="preserve">Table </w:t>
      </w:r>
      <w:r w:rsidRPr="009001C3">
        <w:rPr>
          <w:bCs w:val="0"/>
          <w:sz w:val="20"/>
          <w:szCs w:val="20"/>
        </w:rPr>
        <w:fldChar w:fldCharType="begin"/>
      </w:r>
      <w:r w:rsidRPr="009001C3">
        <w:rPr>
          <w:bCs w:val="0"/>
          <w:sz w:val="20"/>
          <w:szCs w:val="20"/>
        </w:rPr>
        <w:instrText xml:space="preserve"> STYLEREF 1 \s </w:instrText>
      </w:r>
      <w:r w:rsidRPr="009001C3">
        <w:rPr>
          <w:bCs w:val="0"/>
          <w:sz w:val="20"/>
          <w:szCs w:val="20"/>
        </w:rPr>
        <w:fldChar w:fldCharType="separate"/>
      </w:r>
      <w:r w:rsidR="00E32B0C">
        <w:rPr>
          <w:bCs w:val="0"/>
          <w:noProof/>
          <w:sz w:val="20"/>
          <w:szCs w:val="20"/>
        </w:rPr>
        <w:t>4</w:t>
      </w:r>
      <w:r w:rsidRPr="009001C3">
        <w:rPr>
          <w:bCs w:val="0"/>
          <w:sz w:val="20"/>
          <w:szCs w:val="20"/>
        </w:rPr>
        <w:fldChar w:fldCharType="end"/>
      </w:r>
      <w:r w:rsidRPr="009001C3">
        <w:rPr>
          <w:bCs w:val="0"/>
          <w:sz w:val="20"/>
          <w:szCs w:val="20"/>
        </w:rPr>
        <w:t>.</w:t>
      </w:r>
      <w:r w:rsidRPr="009001C3">
        <w:rPr>
          <w:bCs w:val="0"/>
          <w:sz w:val="20"/>
          <w:szCs w:val="20"/>
        </w:rPr>
        <w:fldChar w:fldCharType="begin"/>
      </w:r>
      <w:r w:rsidRPr="009001C3">
        <w:rPr>
          <w:bCs w:val="0"/>
          <w:sz w:val="20"/>
          <w:szCs w:val="20"/>
        </w:rPr>
        <w:instrText xml:space="preserve"> SEQ Table \* ARABIC \s 1 </w:instrText>
      </w:r>
      <w:r w:rsidRPr="009001C3">
        <w:rPr>
          <w:bCs w:val="0"/>
          <w:sz w:val="20"/>
          <w:szCs w:val="20"/>
        </w:rPr>
        <w:fldChar w:fldCharType="separate"/>
      </w:r>
      <w:r w:rsidR="00E32B0C">
        <w:rPr>
          <w:bCs w:val="0"/>
          <w:noProof/>
          <w:sz w:val="20"/>
          <w:szCs w:val="20"/>
        </w:rPr>
        <w:t>17</w:t>
      </w:r>
      <w:r w:rsidRPr="009001C3">
        <w:rPr>
          <w:bCs w:val="0"/>
          <w:sz w:val="20"/>
          <w:szCs w:val="20"/>
        </w:rPr>
        <w:fldChar w:fldCharType="end"/>
      </w:r>
      <w:bookmarkEnd w:id="19"/>
      <w:bookmarkEnd w:id="20"/>
      <w:r w:rsidR="00582685" w:rsidRPr="00A51140">
        <w:rPr>
          <w:rFonts w:hint="eastAsia"/>
          <w:sz w:val="20"/>
          <w:szCs w:val="20"/>
          <w:lang w:eastAsia="ja-JP"/>
        </w:rPr>
        <w:tab/>
      </w:r>
      <w:r w:rsidR="00582685">
        <w:rPr>
          <w:sz w:val="20"/>
          <w:szCs w:val="20"/>
          <w:lang w:eastAsia="ja-JP"/>
        </w:rPr>
        <w:t xml:space="preserve">scaling size </w:t>
      </w:r>
      <w:r w:rsidR="00F67109">
        <w:rPr>
          <w:sz w:val="20"/>
          <w:szCs w:val="20"/>
          <w:lang w:eastAsia="ja-JP"/>
        </w:rPr>
        <w:t>on</w:t>
      </w:r>
      <w:r w:rsidR="00582685">
        <w:rPr>
          <w:sz w:val="20"/>
          <w:szCs w:val="20"/>
          <w:lang w:eastAsia="ja-JP"/>
        </w:rPr>
        <w:t xml:space="preserve"> </w:t>
      </w:r>
      <w:r w:rsidR="00F67109">
        <w:rPr>
          <w:sz w:val="20"/>
          <w:szCs w:val="20"/>
          <w:lang w:eastAsia="ja-JP"/>
        </w:rPr>
        <w:t>the i</w:t>
      </w:r>
      <w:r w:rsidR="00582685">
        <w:rPr>
          <w:rFonts w:hint="eastAsia"/>
          <w:sz w:val="20"/>
          <w:szCs w:val="20"/>
          <w:lang w:eastAsia="ja-JP"/>
        </w:rPr>
        <w:t>nput resolution</w:t>
      </w:r>
    </w:p>
    <w:tbl>
      <w:tblPr>
        <w:tblW w:w="8788" w:type="dxa"/>
        <w:tblInd w:w="841"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3969"/>
        <w:gridCol w:w="2410"/>
        <w:gridCol w:w="2409"/>
      </w:tblGrid>
      <w:tr w:rsidR="00582685" w:rsidRPr="00C04B14" w14:paraId="0B0F6AA4" w14:textId="77777777" w:rsidTr="00E63303">
        <w:trPr>
          <w:tblHeader/>
        </w:trPr>
        <w:tc>
          <w:tcPr>
            <w:tcW w:w="3969" w:type="dxa"/>
          </w:tcPr>
          <w:p w14:paraId="706C219D" w14:textId="77777777" w:rsidR="00582685" w:rsidRPr="00E63303" w:rsidRDefault="00582685" w:rsidP="00582685">
            <w:pPr>
              <w:pStyle w:val="tablehead"/>
              <w:rPr>
                <w:rFonts w:asciiTheme="majorHAnsi" w:hAnsiTheme="majorHAnsi" w:cstheme="majorHAnsi"/>
                <w:b w:val="0"/>
                <w:szCs w:val="18"/>
                <w:lang w:eastAsia="ja-JP"/>
              </w:rPr>
            </w:pPr>
            <w:r w:rsidRPr="00E63303">
              <w:rPr>
                <w:rFonts w:asciiTheme="majorHAnsi" w:hAnsiTheme="majorHAnsi" w:cstheme="majorHAnsi"/>
                <w:b w:val="0"/>
                <w:szCs w:val="18"/>
                <w:lang w:eastAsia="ja-JP"/>
              </w:rPr>
              <w:t>Input resolution</w:t>
            </w:r>
          </w:p>
        </w:tc>
        <w:tc>
          <w:tcPr>
            <w:tcW w:w="2410" w:type="dxa"/>
          </w:tcPr>
          <w:p w14:paraId="7F526896" w14:textId="77777777" w:rsidR="00F67109" w:rsidRDefault="00582685" w:rsidP="00F67109">
            <w:pPr>
              <w:pStyle w:val="tablehead"/>
              <w:ind w:left="0"/>
              <w:rPr>
                <w:rFonts w:asciiTheme="majorHAnsi" w:hAnsiTheme="majorHAnsi" w:cstheme="majorHAnsi"/>
                <w:b w:val="0"/>
                <w:szCs w:val="18"/>
                <w:lang w:eastAsia="ja-JP"/>
              </w:rPr>
            </w:pPr>
            <w:r w:rsidRPr="00E63303">
              <w:rPr>
                <w:rFonts w:asciiTheme="majorHAnsi" w:hAnsiTheme="majorHAnsi" w:cstheme="majorHAnsi"/>
                <w:b w:val="0"/>
                <w:szCs w:val="18"/>
                <w:lang w:eastAsia="ja-JP"/>
              </w:rPr>
              <w:t xml:space="preserve">Scale down minimum </w:t>
            </w:r>
            <w:r w:rsidR="00F67109">
              <w:rPr>
                <w:rFonts w:asciiTheme="majorHAnsi" w:hAnsiTheme="majorHAnsi" w:cstheme="majorHAnsi"/>
                <w:b w:val="0"/>
                <w:szCs w:val="18"/>
                <w:lang w:eastAsia="ja-JP"/>
              </w:rPr>
              <w:t>size</w:t>
            </w:r>
          </w:p>
          <w:p w14:paraId="178339B5" w14:textId="77777777" w:rsidR="00582685" w:rsidRPr="00E63303" w:rsidRDefault="00DB4942" w:rsidP="00F67109">
            <w:pPr>
              <w:pStyle w:val="tablehead"/>
              <w:ind w:left="0"/>
              <w:rPr>
                <w:rFonts w:asciiTheme="majorHAnsi" w:hAnsiTheme="majorHAnsi" w:cstheme="majorHAnsi"/>
                <w:b w:val="0"/>
                <w:szCs w:val="18"/>
                <w:lang w:eastAsia="ja-JP"/>
              </w:rPr>
            </w:pPr>
            <w:r>
              <w:rPr>
                <w:rFonts w:asciiTheme="majorHAnsi" w:hAnsiTheme="majorHAnsi" w:cstheme="majorHAnsi"/>
                <w:b w:val="0"/>
                <w:szCs w:val="18"/>
                <w:lang w:eastAsia="ja-JP"/>
              </w:rPr>
              <w:t xml:space="preserve"> of output image</w:t>
            </w:r>
          </w:p>
        </w:tc>
        <w:tc>
          <w:tcPr>
            <w:tcW w:w="2409" w:type="dxa"/>
          </w:tcPr>
          <w:p w14:paraId="204987EF" w14:textId="77777777" w:rsidR="00F67109" w:rsidRDefault="00582685">
            <w:pPr>
              <w:pStyle w:val="tablehead"/>
              <w:ind w:left="0"/>
              <w:rPr>
                <w:rFonts w:asciiTheme="majorHAnsi" w:hAnsiTheme="majorHAnsi" w:cstheme="majorHAnsi"/>
                <w:b w:val="0"/>
                <w:szCs w:val="18"/>
                <w:lang w:eastAsia="ja-JP"/>
              </w:rPr>
            </w:pPr>
            <w:r w:rsidRPr="00E63303">
              <w:rPr>
                <w:rFonts w:asciiTheme="majorHAnsi" w:hAnsiTheme="majorHAnsi" w:cstheme="majorHAnsi"/>
                <w:b w:val="0"/>
                <w:szCs w:val="18"/>
                <w:lang w:eastAsia="ja-JP"/>
              </w:rPr>
              <w:t xml:space="preserve">Scale up maximum </w:t>
            </w:r>
            <w:proofErr w:type="gramStart"/>
            <w:r w:rsidR="00F67109">
              <w:rPr>
                <w:rFonts w:asciiTheme="majorHAnsi" w:hAnsiTheme="majorHAnsi" w:cstheme="majorHAnsi"/>
                <w:b w:val="0"/>
                <w:szCs w:val="18"/>
                <w:lang w:eastAsia="ja-JP"/>
              </w:rPr>
              <w:t>size</w:t>
            </w:r>
            <w:proofErr w:type="gramEnd"/>
          </w:p>
          <w:p w14:paraId="3FF091A0" w14:textId="77777777" w:rsidR="00582685" w:rsidRPr="00E63303" w:rsidRDefault="00DB4942">
            <w:pPr>
              <w:pStyle w:val="tablehead"/>
              <w:ind w:left="0"/>
              <w:rPr>
                <w:rFonts w:asciiTheme="majorHAnsi" w:hAnsiTheme="majorHAnsi" w:cstheme="majorHAnsi"/>
                <w:b w:val="0"/>
                <w:szCs w:val="18"/>
                <w:lang w:eastAsia="ja-JP"/>
              </w:rPr>
            </w:pPr>
            <w:r>
              <w:rPr>
                <w:rFonts w:asciiTheme="majorHAnsi" w:hAnsiTheme="majorHAnsi" w:cstheme="majorHAnsi"/>
                <w:b w:val="0"/>
                <w:szCs w:val="18"/>
                <w:lang w:eastAsia="ja-JP"/>
              </w:rPr>
              <w:t>of output image</w:t>
            </w:r>
          </w:p>
        </w:tc>
      </w:tr>
      <w:tr w:rsidR="00582685" w:rsidRPr="00C04B14" w14:paraId="70054563" w14:textId="77777777" w:rsidTr="00E63303">
        <w:tc>
          <w:tcPr>
            <w:tcW w:w="3969" w:type="dxa"/>
            <w:tcBorders>
              <w:top w:val="single" w:sz="8" w:space="0" w:color="auto"/>
              <w:bottom w:val="single" w:sz="4" w:space="0" w:color="auto"/>
            </w:tcBorders>
          </w:tcPr>
          <w:p w14:paraId="697ABBF0" w14:textId="77777777" w:rsidR="00582685" w:rsidRPr="00E63303" w:rsidRDefault="00582685" w:rsidP="005A2468">
            <w:pPr>
              <w:spacing w:before="20" w:after="60" w:line="260" w:lineRule="exact"/>
              <w:ind w:left="170" w:right="57"/>
              <w:rPr>
                <w:rFonts w:asciiTheme="majorHAnsi" w:hAnsiTheme="majorHAnsi" w:cstheme="majorHAnsi"/>
                <w:sz w:val="18"/>
                <w:szCs w:val="18"/>
              </w:rPr>
            </w:pPr>
            <w:r w:rsidRPr="00E63303">
              <w:rPr>
                <w:rFonts w:asciiTheme="majorHAnsi" w:hAnsiTheme="majorHAnsi" w:cstheme="majorHAnsi"/>
                <w:sz w:val="18"/>
                <w:szCs w:val="18"/>
              </w:rPr>
              <w:t>1920x1080p @ 60Hz (cannot scaling up)</w:t>
            </w:r>
          </w:p>
        </w:tc>
        <w:tc>
          <w:tcPr>
            <w:tcW w:w="2410" w:type="dxa"/>
            <w:tcBorders>
              <w:top w:val="single" w:sz="8" w:space="0" w:color="auto"/>
              <w:bottom w:val="single" w:sz="4" w:space="0" w:color="auto"/>
            </w:tcBorders>
          </w:tcPr>
          <w:p w14:paraId="2488E664" w14:textId="77777777" w:rsidR="00582685" w:rsidRPr="00E63303" w:rsidRDefault="00582685" w:rsidP="005A2468">
            <w:pPr>
              <w:spacing w:before="20" w:after="60" w:line="260" w:lineRule="exact"/>
              <w:ind w:right="57"/>
              <w:jc w:val="center"/>
              <w:rPr>
                <w:rFonts w:asciiTheme="majorHAnsi" w:hAnsiTheme="majorHAnsi" w:cstheme="majorHAnsi"/>
                <w:sz w:val="18"/>
                <w:szCs w:val="18"/>
                <w:lang w:eastAsia="ja-JP"/>
              </w:rPr>
            </w:pPr>
            <w:r w:rsidRPr="00E63303">
              <w:rPr>
                <w:rFonts w:asciiTheme="majorHAnsi" w:hAnsiTheme="majorHAnsi" w:cstheme="majorHAnsi"/>
              </w:rPr>
              <w:t>128x68p</w:t>
            </w:r>
          </w:p>
        </w:tc>
        <w:tc>
          <w:tcPr>
            <w:tcW w:w="2409" w:type="dxa"/>
            <w:tcBorders>
              <w:top w:val="single" w:sz="8" w:space="0" w:color="auto"/>
              <w:bottom w:val="single" w:sz="4" w:space="0" w:color="auto"/>
            </w:tcBorders>
          </w:tcPr>
          <w:p w14:paraId="32FB5C00" w14:textId="77777777" w:rsidR="00582685" w:rsidRPr="00E63303" w:rsidRDefault="00582685" w:rsidP="005A2468">
            <w:pPr>
              <w:spacing w:before="20" w:after="60" w:line="260" w:lineRule="exact"/>
              <w:ind w:right="57"/>
              <w:jc w:val="center"/>
              <w:rPr>
                <w:rFonts w:asciiTheme="majorHAnsi" w:hAnsiTheme="majorHAnsi" w:cstheme="majorHAnsi"/>
                <w:sz w:val="18"/>
                <w:szCs w:val="18"/>
                <w:lang w:eastAsia="ja-JP"/>
              </w:rPr>
            </w:pPr>
            <w:r w:rsidRPr="00E63303">
              <w:rPr>
                <w:rFonts w:asciiTheme="majorHAnsi" w:hAnsiTheme="majorHAnsi" w:cstheme="majorHAnsi"/>
              </w:rPr>
              <w:t>1920x1080p</w:t>
            </w:r>
          </w:p>
        </w:tc>
      </w:tr>
      <w:tr w:rsidR="00582685" w:rsidRPr="00C04B14" w14:paraId="5A56C803" w14:textId="77777777" w:rsidTr="00E63303">
        <w:tc>
          <w:tcPr>
            <w:tcW w:w="3969" w:type="dxa"/>
            <w:tcBorders>
              <w:top w:val="single" w:sz="4" w:space="0" w:color="auto"/>
              <w:bottom w:val="single" w:sz="4" w:space="0" w:color="auto"/>
            </w:tcBorders>
          </w:tcPr>
          <w:p w14:paraId="1543DB8E" w14:textId="77777777" w:rsidR="00582685" w:rsidRPr="00E63303" w:rsidRDefault="00582685" w:rsidP="005A2468">
            <w:pPr>
              <w:spacing w:before="20" w:after="60" w:line="260" w:lineRule="exact"/>
              <w:ind w:left="170" w:right="57"/>
              <w:rPr>
                <w:rFonts w:asciiTheme="majorHAnsi" w:hAnsiTheme="majorHAnsi" w:cstheme="majorHAnsi"/>
                <w:sz w:val="18"/>
                <w:szCs w:val="18"/>
              </w:rPr>
            </w:pPr>
            <w:r w:rsidRPr="00E63303">
              <w:rPr>
                <w:rFonts w:asciiTheme="majorHAnsi" w:hAnsiTheme="majorHAnsi" w:cstheme="majorHAnsi"/>
                <w:sz w:val="18"/>
                <w:szCs w:val="18"/>
              </w:rPr>
              <w:t>1920x1080i @ 60Hz (cannot scaling up)</w:t>
            </w:r>
          </w:p>
        </w:tc>
        <w:tc>
          <w:tcPr>
            <w:tcW w:w="2410" w:type="dxa"/>
            <w:tcBorders>
              <w:top w:val="single" w:sz="4" w:space="0" w:color="auto"/>
              <w:bottom w:val="single" w:sz="4" w:space="0" w:color="auto"/>
            </w:tcBorders>
          </w:tcPr>
          <w:p w14:paraId="674AA256" w14:textId="77777777" w:rsidR="00582685" w:rsidRPr="00E63303" w:rsidRDefault="00582685" w:rsidP="005A2468">
            <w:pPr>
              <w:spacing w:before="20" w:after="60" w:line="260" w:lineRule="exact"/>
              <w:ind w:right="57"/>
              <w:jc w:val="center"/>
              <w:rPr>
                <w:rFonts w:asciiTheme="majorHAnsi" w:hAnsiTheme="majorHAnsi" w:cstheme="majorHAnsi"/>
                <w:sz w:val="18"/>
                <w:szCs w:val="18"/>
              </w:rPr>
            </w:pPr>
            <w:r w:rsidRPr="00E63303">
              <w:rPr>
                <w:rFonts w:asciiTheme="majorHAnsi" w:hAnsiTheme="majorHAnsi" w:cstheme="majorHAnsi"/>
              </w:rPr>
              <w:t>128x68i</w:t>
            </w:r>
          </w:p>
        </w:tc>
        <w:tc>
          <w:tcPr>
            <w:tcW w:w="2409" w:type="dxa"/>
            <w:tcBorders>
              <w:top w:val="single" w:sz="4" w:space="0" w:color="auto"/>
              <w:bottom w:val="single" w:sz="4" w:space="0" w:color="auto"/>
            </w:tcBorders>
          </w:tcPr>
          <w:p w14:paraId="3542AF95" w14:textId="77777777" w:rsidR="00582685" w:rsidRPr="00E63303" w:rsidRDefault="00582685" w:rsidP="005A2468">
            <w:pPr>
              <w:spacing w:before="20" w:after="60" w:line="260" w:lineRule="exact"/>
              <w:ind w:right="57"/>
              <w:jc w:val="center"/>
              <w:rPr>
                <w:rFonts w:asciiTheme="majorHAnsi" w:hAnsiTheme="majorHAnsi" w:cstheme="majorHAnsi"/>
                <w:sz w:val="18"/>
                <w:szCs w:val="18"/>
              </w:rPr>
            </w:pPr>
            <w:r w:rsidRPr="00E63303">
              <w:rPr>
                <w:rFonts w:asciiTheme="majorHAnsi" w:hAnsiTheme="majorHAnsi" w:cstheme="majorHAnsi"/>
              </w:rPr>
              <w:t>1920x1080i</w:t>
            </w:r>
          </w:p>
        </w:tc>
      </w:tr>
      <w:tr w:rsidR="00582685" w:rsidRPr="00C04B14" w14:paraId="12DAB5DB" w14:textId="77777777" w:rsidTr="00E63303">
        <w:tc>
          <w:tcPr>
            <w:tcW w:w="3969" w:type="dxa"/>
            <w:tcBorders>
              <w:top w:val="single" w:sz="4" w:space="0" w:color="auto"/>
              <w:bottom w:val="single" w:sz="4" w:space="0" w:color="auto"/>
            </w:tcBorders>
          </w:tcPr>
          <w:p w14:paraId="4E43EF9C" w14:textId="77777777" w:rsidR="00582685" w:rsidRPr="00E63303" w:rsidRDefault="00582685" w:rsidP="005A2468">
            <w:pPr>
              <w:spacing w:before="20" w:after="60" w:line="260" w:lineRule="exact"/>
              <w:ind w:left="170" w:right="57"/>
              <w:rPr>
                <w:rFonts w:asciiTheme="majorHAnsi" w:hAnsiTheme="majorHAnsi" w:cstheme="majorHAnsi"/>
                <w:sz w:val="18"/>
                <w:szCs w:val="18"/>
              </w:rPr>
            </w:pPr>
            <w:r w:rsidRPr="00E63303">
              <w:rPr>
                <w:rFonts w:asciiTheme="majorHAnsi" w:hAnsiTheme="majorHAnsi" w:cstheme="majorHAnsi"/>
                <w:sz w:val="18"/>
                <w:szCs w:val="18"/>
              </w:rPr>
              <w:t>1280x720p @ 60Hz</w:t>
            </w:r>
          </w:p>
        </w:tc>
        <w:tc>
          <w:tcPr>
            <w:tcW w:w="2410" w:type="dxa"/>
            <w:tcBorders>
              <w:top w:val="single" w:sz="4" w:space="0" w:color="auto"/>
              <w:bottom w:val="single" w:sz="4" w:space="0" w:color="auto"/>
            </w:tcBorders>
          </w:tcPr>
          <w:p w14:paraId="1F4C0951" w14:textId="77777777" w:rsidR="00582685" w:rsidRPr="00E63303" w:rsidRDefault="00582685" w:rsidP="005A2468">
            <w:pPr>
              <w:spacing w:before="20" w:after="60" w:line="260" w:lineRule="exact"/>
              <w:ind w:right="57"/>
              <w:jc w:val="center"/>
              <w:rPr>
                <w:rFonts w:asciiTheme="majorHAnsi" w:hAnsiTheme="majorHAnsi" w:cstheme="majorHAnsi"/>
                <w:sz w:val="18"/>
                <w:szCs w:val="18"/>
              </w:rPr>
            </w:pPr>
            <w:r w:rsidRPr="00E63303">
              <w:rPr>
                <w:rFonts w:asciiTheme="majorHAnsi" w:hAnsiTheme="majorHAnsi" w:cstheme="majorHAnsi"/>
              </w:rPr>
              <w:t>96x45p</w:t>
            </w:r>
          </w:p>
        </w:tc>
        <w:tc>
          <w:tcPr>
            <w:tcW w:w="2409" w:type="dxa"/>
            <w:tcBorders>
              <w:top w:val="single" w:sz="4" w:space="0" w:color="auto"/>
              <w:bottom w:val="single" w:sz="4" w:space="0" w:color="auto"/>
            </w:tcBorders>
          </w:tcPr>
          <w:p w14:paraId="430E3381" w14:textId="77777777" w:rsidR="00582685" w:rsidRPr="00E63303" w:rsidRDefault="00582685" w:rsidP="005A2468">
            <w:pPr>
              <w:spacing w:before="20" w:after="60" w:line="260" w:lineRule="exact"/>
              <w:ind w:right="57"/>
              <w:jc w:val="center"/>
              <w:rPr>
                <w:rFonts w:asciiTheme="majorHAnsi" w:hAnsiTheme="majorHAnsi" w:cstheme="majorHAnsi"/>
                <w:sz w:val="18"/>
                <w:szCs w:val="18"/>
              </w:rPr>
            </w:pPr>
            <w:r w:rsidRPr="00E63303">
              <w:rPr>
                <w:rFonts w:asciiTheme="majorHAnsi" w:hAnsiTheme="majorHAnsi" w:cstheme="majorHAnsi"/>
              </w:rPr>
              <w:t>1920x1080p</w:t>
            </w:r>
          </w:p>
        </w:tc>
      </w:tr>
      <w:tr w:rsidR="000874E1" w:rsidRPr="00C04B14" w14:paraId="07446525" w14:textId="77777777" w:rsidTr="00E63303">
        <w:tc>
          <w:tcPr>
            <w:tcW w:w="3969" w:type="dxa"/>
            <w:tcBorders>
              <w:top w:val="single" w:sz="4" w:space="0" w:color="auto"/>
              <w:bottom w:val="single" w:sz="4" w:space="0" w:color="auto"/>
            </w:tcBorders>
          </w:tcPr>
          <w:p w14:paraId="4F6C19BF" w14:textId="31059481" w:rsidR="000874E1" w:rsidRPr="00E63303" w:rsidRDefault="000874E1" w:rsidP="000874E1">
            <w:pPr>
              <w:spacing w:before="20" w:after="60" w:line="260" w:lineRule="exact"/>
              <w:ind w:left="170" w:right="57"/>
              <w:rPr>
                <w:rFonts w:asciiTheme="majorHAnsi" w:hAnsiTheme="majorHAnsi" w:cstheme="majorHAnsi"/>
                <w:sz w:val="18"/>
                <w:szCs w:val="18"/>
              </w:rPr>
            </w:pPr>
            <w:r w:rsidRPr="00E63303">
              <w:rPr>
                <w:rFonts w:asciiTheme="majorHAnsi" w:hAnsiTheme="majorHAnsi" w:cstheme="majorHAnsi"/>
                <w:sz w:val="18"/>
                <w:szCs w:val="18"/>
              </w:rPr>
              <w:t>1280x</w:t>
            </w:r>
            <w:r>
              <w:rPr>
                <w:rFonts w:asciiTheme="majorHAnsi" w:hAnsiTheme="majorHAnsi" w:cstheme="majorHAnsi"/>
                <w:sz w:val="18"/>
                <w:szCs w:val="18"/>
              </w:rPr>
              <w:t>80</w:t>
            </w:r>
            <w:r w:rsidRPr="00E63303">
              <w:rPr>
                <w:rFonts w:asciiTheme="majorHAnsi" w:hAnsiTheme="majorHAnsi" w:cstheme="majorHAnsi"/>
                <w:sz w:val="18"/>
                <w:szCs w:val="18"/>
              </w:rPr>
              <w:t>0p @ 60Hz</w:t>
            </w:r>
          </w:p>
        </w:tc>
        <w:tc>
          <w:tcPr>
            <w:tcW w:w="2410" w:type="dxa"/>
            <w:tcBorders>
              <w:top w:val="single" w:sz="4" w:space="0" w:color="auto"/>
              <w:bottom w:val="single" w:sz="4" w:space="0" w:color="auto"/>
            </w:tcBorders>
          </w:tcPr>
          <w:p w14:paraId="01249A12" w14:textId="33855A77" w:rsidR="000874E1" w:rsidRPr="00E63303" w:rsidRDefault="000874E1" w:rsidP="000874E1">
            <w:pPr>
              <w:spacing w:before="20" w:after="60" w:line="260" w:lineRule="exact"/>
              <w:ind w:right="57"/>
              <w:jc w:val="center"/>
              <w:rPr>
                <w:rFonts w:asciiTheme="majorHAnsi" w:hAnsiTheme="majorHAnsi" w:cstheme="majorHAnsi"/>
              </w:rPr>
            </w:pPr>
            <w:r w:rsidRPr="00E63303">
              <w:rPr>
                <w:rFonts w:asciiTheme="majorHAnsi" w:hAnsiTheme="majorHAnsi" w:cstheme="majorHAnsi"/>
              </w:rPr>
              <w:t>96x</w:t>
            </w:r>
            <w:r>
              <w:rPr>
                <w:rFonts w:asciiTheme="majorHAnsi" w:hAnsiTheme="majorHAnsi" w:cstheme="majorHAnsi"/>
              </w:rPr>
              <w:t>50</w:t>
            </w:r>
            <w:r w:rsidRPr="00E63303">
              <w:rPr>
                <w:rFonts w:asciiTheme="majorHAnsi" w:hAnsiTheme="majorHAnsi" w:cstheme="majorHAnsi"/>
              </w:rPr>
              <w:t>p</w:t>
            </w:r>
          </w:p>
        </w:tc>
        <w:tc>
          <w:tcPr>
            <w:tcW w:w="2409" w:type="dxa"/>
            <w:tcBorders>
              <w:top w:val="single" w:sz="4" w:space="0" w:color="auto"/>
              <w:bottom w:val="single" w:sz="4" w:space="0" w:color="auto"/>
            </w:tcBorders>
          </w:tcPr>
          <w:p w14:paraId="7437444E" w14:textId="1A08BBDD" w:rsidR="000874E1" w:rsidRPr="00E63303" w:rsidRDefault="000874E1" w:rsidP="000874E1">
            <w:pPr>
              <w:spacing w:before="20" w:after="60" w:line="260" w:lineRule="exact"/>
              <w:ind w:right="57"/>
              <w:jc w:val="center"/>
              <w:rPr>
                <w:rFonts w:asciiTheme="majorHAnsi" w:hAnsiTheme="majorHAnsi" w:cstheme="majorHAnsi"/>
              </w:rPr>
            </w:pPr>
            <w:r w:rsidRPr="00E63303">
              <w:rPr>
                <w:rFonts w:asciiTheme="majorHAnsi" w:hAnsiTheme="majorHAnsi" w:cstheme="majorHAnsi"/>
              </w:rPr>
              <w:t>1920x1080p</w:t>
            </w:r>
          </w:p>
        </w:tc>
      </w:tr>
      <w:tr w:rsidR="00582685" w:rsidRPr="00C04B14" w14:paraId="01C2A144" w14:textId="77777777" w:rsidTr="00E63303">
        <w:tc>
          <w:tcPr>
            <w:tcW w:w="3969" w:type="dxa"/>
            <w:tcBorders>
              <w:top w:val="single" w:sz="4" w:space="0" w:color="auto"/>
              <w:bottom w:val="single" w:sz="4" w:space="0" w:color="auto"/>
            </w:tcBorders>
          </w:tcPr>
          <w:p w14:paraId="6B7F4BCD" w14:textId="77777777" w:rsidR="00582685" w:rsidRPr="00E63303" w:rsidRDefault="00582685" w:rsidP="005A2468">
            <w:pPr>
              <w:spacing w:before="20" w:after="60" w:line="260" w:lineRule="exact"/>
              <w:ind w:left="170" w:right="57"/>
              <w:rPr>
                <w:rFonts w:asciiTheme="majorHAnsi" w:hAnsiTheme="majorHAnsi" w:cstheme="majorHAnsi"/>
                <w:sz w:val="18"/>
                <w:szCs w:val="18"/>
              </w:rPr>
            </w:pPr>
            <w:r w:rsidRPr="00E63303">
              <w:rPr>
                <w:rFonts w:asciiTheme="majorHAnsi" w:hAnsiTheme="majorHAnsi" w:cstheme="majorHAnsi"/>
                <w:sz w:val="18"/>
                <w:szCs w:val="18"/>
              </w:rPr>
              <w:t>720x480p @ 60Hz</w:t>
            </w:r>
            <w:r w:rsidRPr="00E63303" w:rsidDel="00F642F2">
              <w:rPr>
                <w:rFonts w:asciiTheme="majorHAnsi" w:hAnsiTheme="majorHAnsi" w:cstheme="majorHAnsi"/>
                <w:sz w:val="18"/>
                <w:szCs w:val="18"/>
              </w:rPr>
              <w:t xml:space="preserve"> </w:t>
            </w:r>
          </w:p>
        </w:tc>
        <w:tc>
          <w:tcPr>
            <w:tcW w:w="2410" w:type="dxa"/>
            <w:tcBorders>
              <w:top w:val="single" w:sz="4" w:space="0" w:color="auto"/>
              <w:bottom w:val="single" w:sz="4" w:space="0" w:color="auto"/>
            </w:tcBorders>
          </w:tcPr>
          <w:p w14:paraId="0D8BEEFD" w14:textId="77777777" w:rsidR="00582685" w:rsidRPr="00E63303" w:rsidRDefault="00582685" w:rsidP="005A2468">
            <w:pPr>
              <w:spacing w:before="20" w:after="60" w:line="260" w:lineRule="exact"/>
              <w:ind w:right="57"/>
              <w:jc w:val="center"/>
              <w:rPr>
                <w:rFonts w:asciiTheme="majorHAnsi" w:hAnsiTheme="majorHAnsi" w:cstheme="majorHAnsi"/>
                <w:sz w:val="18"/>
                <w:szCs w:val="18"/>
              </w:rPr>
            </w:pPr>
            <w:r w:rsidRPr="00E63303">
              <w:rPr>
                <w:rFonts w:asciiTheme="majorHAnsi" w:hAnsiTheme="majorHAnsi" w:cstheme="majorHAnsi"/>
              </w:rPr>
              <w:t>64x30p</w:t>
            </w:r>
          </w:p>
        </w:tc>
        <w:tc>
          <w:tcPr>
            <w:tcW w:w="2409" w:type="dxa"/>
            <w:tcBorders>
              <w:top w:val="single" w:sz="4" w:space="0" w:color="auto"/>
              <w:bottom w:val="single" w:sz="4" w:space="0" w:color="auto"/>
            </w:tcBorders>
          </w:tcPr>
          <w:p w14:paraId="4C5C0899" w14:textId="77777777" w:rsidR="00582685" w:rsidRPr="00E63303" w:rsidRDefault="00582685" w:rsidP="005A2468">
            <w:pPr>
              <w:spacing w:before="20" w:after="60" w:line="260" w:lineRule="exact"/>
              <w:ind w:right="57"/>
              <w:jc w:val="center"/>
              <w:rPr>
                <w:rFonts w:asciiTheme="majorHAnsi" w:hAnsiTheme="majorHAnsi" w:cstheme="majorHAnsi"/>
                <w:sz w:val="18"/>
                <w:szCs w:val="18"/>
              </w:rPr>
            </w:pPr>
            <w:r w:rsidRPr="00E63303">
              <w:rPr>
                <w:rFonts w:asciiTheme="majorHAnsi" w:hAnsiTheme="majorHAnsi" w:cstheme="majorHAnsi"/>
              </w:rPr>
              <w:t>1440x1080p</w:t>
            </w:r>
          </w:p>
        </w:tc>
      </w:tr>
      <w:tr w:rsidR="00582685" w:rsidRPr="00C04B14" w14:paraId="470D716D" w14:textId="77777777" w:rsidTr="00E63303">
        <w:tc>
          <w:tcPr>
            <w:tcW w:w="3969" w:type="dxa"/>
            <w:tcBorders>
              <w:top w:val="single" w:sz="4" w:space="0" w:color="auto"/>
              <w:bottom w:val="single" w:sz="4" w:space="0" w:color="auto"/>
            </w:tcBorders>
          </w:tcPr>
          <w:p w14:paraId="22B14C5A" w14:textId="77777777" w:rsidR="00582685" w:rsidRPr="00E63303" w:rsidRDefault="00582685" w:rsidP="005A2468">
            <w:pPr>
              <w:spacing w:before="20" w:after="60" w:line="260" w:lineRule="exact"/>
              <w:ind w:left="170" w:right="57"/>
              <w:rPr>
                <w:rFonts w:asciiTheme="majorHAnsi" w:hAnsiTheme="majorHAnsi" w:cstheme="majorHAnsi"/>
                <w:sz w:val="18"/>
                <w:szCs w:val="18"/>
              </w:rPr>
            </w:pPr>
            <w:r w:rsidRPr="00E63303">
              <w:rPr>
                <w:rFonts w:asciiTheme="majorHAnsi" w:hAnsiTheme="majorHAnsi" w:cstheme="majorHAnsi"/>
                <w:sz w:val="18"/>
                <w:szCs w:val="18"/>
              </w:rPr>
              <w:t>640x480p @ 60Hz</w:t>
            </w:r>
          </w:p>
        </w:tc>
        <w:tc>
          <w:tcPr>
            <w:tcW w:w="2410" w:type="dxa"/>
            <w:tcBorders>
              <w:top w:val="single" w:sz="4" w:space="0" w:color="auto"/>
              <w:bottom w:val="single" w:sz="4" w:space="0" w:color="auto"/>
            </w:tcBorders>
          </w:tcPr>
          <w:p w14:paraId="06CAD757" w14:textId="77777777" w:rsidR="00582685" w:rsidRPr="00E63303" w:rsidRDefault="00582685" w:rsidP="005A2468">
            <w:pPr>
              <w:spacing w:before="20" w:after="60" w:line="260" w:lineRule="exact"/>
              <w:ind w:right="57"/>
              <w:jc w:val="center"/>
              <w:rPr>
                <w:rFonts w:asciiTheme="majorHAnsi" w:hAnsiTheme="majorHAnsi" w:cstheme="majorHAnsi"/>
                <w:sz w:val="18"/>
                <w:szCs w:val="18"/>
              </w:rPr>
            </w:pPr>
            <w:r w:rsidRPr="00E63303">
              <w:rPr>
                <w:rFonts w:asciiTheme="majorHAnsi" w:hAnsiTheme="majorHAnsi" w:cstheme="majorHAnsi"/>
              </w:rPr>
              <w:t>64x30p</w:t>
            </w:r>
          </w:p>
        </w:tc>
        <w:tc>
          <w:tcPr>
            <w:tcW w:w="2409" w:type="dxa"/>
            <w:tcBorders>
              <w:top w:val="single" w:sz="4" w:space="0" w:color="auto"/>
              <w:bottom w:val="single" w:sz="4" w:space="0" w:color="auto"/>
            </w:tcBorders>
          </w:tcPr>
          <w:p w14:paraId="2EB3E964" w14:textId="77777777" w:rsidR="00582685" w:rsidRPr="00E63303" w:rsidRDefault="00582685" w:rsidP="005A2468">
            <w:pPr>
              <w:spacing w:before="20" w:after="60" w:line="260" w:lineRule="exact"/>
              <w:ind w:right="57"/>
              <w:jc w:val="center"/>
              <w:rPr>
                <w:rFonts w:asciiTheme="majorHAnsi" w:hAnsiTheme="majorHAnsi" w:cstheme="majorHAnsi"/>
                <w:sz w:val="18"/>
                <w:szCs w:val="18"/>
              </w:rPr>
            </w:pPr>
            <w:r w:rsidRPr="00E63303">
              <w:rPr>
                <w:rFonts w:asciiTheme="majorHAnsi" w:hAnsiTheme="majorHAnsi" w:cstheme="majorHAnsi"/>
              </w:rPr>
              <w:t>1280x1080p</w:t>
            </w:r>
          </w:p>
        </w:tc>
      </w:tr>
      <w:tr w:rsidR="00582685" w:rsidRPr="00C04B14" w14:paraId="3416CBD6" w14:textId="77777777" w:rsidTr="00E63303">
        <w:tc>
          <w:tcPr>
            <w:tcW w:w="3969" w:type="dxa"/>
            <w:tcBorders>
              <w:top w:val="single" w:sz="4" w:space="0" w:color="auto"/>
              <w:bottom w:val="single" w:sz="4" w:space="0" w:color="auto"/>
            </w:tcBorders>
          </w:tcPr>
          <w:p w14:paraId="69C5431A" w14:textId="77777777" w:rsidR="00582685" w:rsidRPr="00E63303" w:rsidRDefault="00582685" w:rsidP="005A2468">
            <w:pPr>
              <w:spacing w:before="20" w:after="60" w:line="260" w:lineRule="exact"/>
              <w:ind w:left="170" w:right="57"/>
              <w:rPr>
                <w:rFonts w:asciiTheme="majorHAnsi" w:hAnsiTheme="majorHAnsi" w:cstheme="majorHAnsi"/>
                <w:sz w:val="18"/>
                <w:szCs w:val="18"/>
              </w:rPr>
            </w:pPr>
            <w:r w:rsidRPr="00E63303">
              <w:rPr>
                <w:rFonts w:asciiTheme="majorHAnsi" w:hAnsiTheme="majorHAnsi" w:cstheme="majorHAnsi"/>
                <w:sz w:val="18"/>
                <w:szCs w:val="18"/>
              </w:rPr>
              <w:t xml:space="preserve">720x576p @ </w:t>
            </w:r>
            <w:r w:rsidR="005217DC">
              <w:rPr>
                <w:rFonts w:asciiTheme="majorHAnsi" w:hAnsiTheme="majorHAnsi" w:cstheme="majorHAnsi" w:hint="eastAsia"/>
                <w:sz w:val="18"/>
                <w:szCs w:val="18"/>
                <w:lang w:eastAsia="ja-JP"/>
              </w:rPr>
              <w:t>5</w:t>
            </w:r>
            <w:r w:rsidRPr="00E63303">
              <w:rPr>
                <w:rFonts w:asciiTheme="majorHAnsi" w:hAnsiTheme="majorHAnsi" w:cstheme="majorHAnsi"/>
                <w:sz w:val="18"/>
                <w:szCs w:val="18"/>
              </w:rPr>
              <w:t>0Hz</w:t>
            </w:r>
            <w:r w:rsidRPr="00E63303" w:rsidDel="00F642F2">
              <w:rPr>
                <w:rFonts w:asciiTheme="majorHAnsi" w:hAnsiTheme="majorHAnsi" w:cstheme="majorHAnsi"/>
                <w:sz w:val="18"/>
                <w:szCs w:val="18"/>
              </w:rPr>
              <w:t xml:space="preserve"> </w:t>
            </w:r>
          </w:p>
        </w:tc>
        <w:tc>
          <w:tcPr>
            <w:tcW w:w="2410" w:type="dxa"/>
            <w:tcBorders>
              <w:top w:val="single" w:sz="4" w:space="0" w:color="auto"/>
              <w:bottom w:val="single" w:sz="4" w:space="0" w:color="auto"/>
            </w:tcBorders>
          </w:tcPr>
          <w:p w14:paraId="4FAC3AD9" w14:textId="77777777" w:rsidR="00582685" w:rsidRPr="00E63303" w:rsidRDefault="00582685" w:rsidP="005A2468">
            <w:pPr>
              <w:spacing w:before="20" w:after="60" w:line="260" w:lineRule="exact"/>
              <w:ind w:right="57"/>
              <w:jc w:val="center"/>
              <w:rPr>
                <w:rFonts w:asciiTheme="majorHAnsi" w:hAnsiTheme="majorHAnsi" w:cstheme="majorHAnsi"/>
                <w:sz w:val="18"/>
                <w:szCs w:val="18"/>
              </w:rPr>
            </w:pPr>
            <w:r w:rsidRPr="00E63303">
              <w:rPr>
                <w:rFonts w:asciiTheme="majorHAnsi" w:hAnsiTheme="majorHAnsi" w:cstheme="majorHAnsi"/>
              </w:rPr>
              <w:t>64x36p</w:t>
            </w:r>
          </w:p>
        </w:tc>
        <w:tc>
          <w:tcPr>
            <w:tcW w:w="2409" w:type="dxa"/>
            <w:tcBorders>
              <w:top w:val="single" w:sz="4" w:space="0" w:color="auto"/>
              <w:bottom w:val="single" w:sz="4" w:space="0" w:color="auto"/>
            </w:tcBorders>
          </w:tcPr>
          <w:p w14:paraId="1D5A8115" w14:textId="77777777" w:rsidR="00582685" w:rsidRPr="00E63303" w:rsidRDefault="00582685" w:rsidP="005A2468">
            <w:pPr>
              <w:spacing w:before="20" w:after="60" w:line="260" w:lineRule="exact"/>
              <w:ind w:right="57"/>
              <w:jc w:val="center"/>
              <w:rPr>
                <w:rFonts w:asciiTheme="majorHAnsi" w:hAnsiTheme="majorHAnsi" w:cstheme="majorHAnsi"/>
                <w:sz w:val="18"/>
                <w:szCs w:val="18"/>
              </w:rPr>
            </w:pPr>
            <w:r w:rsidRPr="00E63303">
              <w:rPr>
                <w:rFonts w:asciiTheme="majorHAnsi" w:hAnsiTheme="majorHAnsi" w:cstheme="majorHAnsi"/>
              </w:rPr>
              <w:t>1440x1080p</w:t>
            </w:r>
          </w:p>
        </w:tc>
      </w:tr>
      <w:tr w:rsidR="00582685" w:rsidRPr="00C04B14" w14:paraId="2537D0C0" w14:textId="77777777" w:rsidTr="00E63303">
        <w:tc>
          <w:tcPr>
            <w:tcW w:w="3969" w:type="dxa"/>
            <w:tcBorders>
              <w:top w:val="single" w:sz="4" w:space="0" w:color="auto"/>
              <w:bottom w:val="single" w:sz="4" w:space="0" w:color="auto"/>
            </w:tcBorders>
          </w:tcPr>
          <w:p w14:paraId="699695F9" w14:textId="77777777" w:rsidR="00582685" w:rsidRPr="00E63303" w:rsidRDefault="00582685" w:rsidP="005A2468">
            <w:pPr>
              <w:spacing w:before="20" w:after="60" w:line="260" w:lineRule="exact"/>
              <w:ind w:left="170" w:right="57"/>
              <w:rPr>
                <w:rFonts w:asciiTheme="majorHAnsi" w:hAnsiTheme="majorHAnsi" w:cstheme="majorHAnsi"/>
                <w:sz w:val="18"/>
                <w:szCs w:val="18"/>
              </w:rPr>
            </w:pPr>
            <w:r w:rsidRPr="00E63303">
              <w:rPr>
                <w:rFonts w:asciiTheme="majorHAnsi" w:hAnsiTheme="majorHAnsi" w:cstheme="majorHAnsi"/>
                <w:sz w:val="18"/>
                <w:szCs w:val="18"/>
              </w:rPr>
              <w:t>720x480i @ 60Hz (NTSC signal)</w:t>
            </w:r>
          </w:p>
        </w:tc>
        <w:tc>
          <w:tcPr>
            <w:tcW w:w="2410" w:type="dxa"/>
            <w:tcBorders>
              <w:top w:val="single" w:sz="4" w:space="0" w:color="auto"/>
              <w:bottom w:val="single" w:sz="4" w:space="0" w:color="auto"/>
            </w:tcBorders>
          </w:tcPr>
          <w:p w14:paraId="51046B5D" w14:textId="77777777" w:rsidR="00582685" w:rsidRPr="00E63303" w:rsidRDefault="00582685" w:rsidP="00E63303">
            <w:pPr>
              <w:spacing w:before="20" w:after="60" w:line="260" w:lineRule="exact"/>
              <w:ind w:right="57"/>
              <w:jc w:val="center"/>
              <w:rPr>
                <w:rFonts w:asciiTheme="majorHAnsi" w:hAnsiTheme="majorHAnsi" w:cstheme="majorHAnsi"/>
                <w:sz w:val="18"/>
                <w:szCs w:val="18"/>
              </w:rPr>
            </w:pPr>
            <w:r w:rsidRPr="00E63303">
              <w:rPr>
                <w:rFonts w:asciiTheme="majorHAnsi" w:hAnsiTheme="majorHAnsi" w:cstheme="majorHAnsi"/>
              </w:rPr>
              <w:t>64x3</w:t>
            </w:r>
            <w:r w:rsidR="00E63303">
              <w:rPr>
                <w:rFonts w:asciiTheme="majorHAnsi" w:hAnsiTheme="majorHAnsi" w:cstheme="majorHAnsi"/>
              </w:rPr>
              <w:t>0</w:t>
            </w:r>
            <w:r w:rsidRPr="00E63303">
              <w:rPr>
                <w:rFonts w:asciiTheme="majorHAnsi" w:hAnsiTheme="majorHAnsi" w:cstheme="majorHAnsi"/>
              </w:rPr>
              <w:t>i</w:t>
            </w:r>
          </w:p>
        </w:tc>
        <w:tc>
          <w:tcPr>
            <w:tcW w:w="2409" w:type="dxa"/>
            <w:tcBorders>
              <w:top w:val="single" w:sz="4" w:space="0" w:color="auto"/>
              <w:bottom w:val="single" w:sz="4" w:space="0" w:color="auto"/>
            </w:tcBorders>
          </w:tcPr>
          <w:p w14:paraId="3197BCEE" w14:textId="77777777" w:rsidR="00582685" w:rsidRPr="00E63303" w:rsidRDefault="00582685" w:rsidP="005A2468">
            <w:pPr>
              <w:spacing w:before="20" w:after="60" w:line="260" w:lineRule="exact"/>
              <w:ind w:right="57"/>
              <w:jc w:val="center"/>
              <w:rPr>
                <w:rFonts w:asciiTheme="majorHAnsi" w:hAnsiTheme="majorHAnsi" w:cstheme="majorHAnsi"/>
                <w:sz w:val="18"/>
                <w:szCs w:val="18"/>
              </w:rPr>
            </w:pPr>
            <w:r w:rsidRPr="00E63303">
              <w:rPr>
                <w:rFonts w:asciiTheme="majorHAnsi" w:hAnsiTheme="majorHAnsi" w:cstheme="majorHAnsi"/>
              </w:rPr>
              <w:t>1440x1080i</w:t>
            </w:r>
          </w:p>
        </w:tc>
      </w:tr>
      <w:tr w:rsidR="00582685" w:rsidRPr="00C04B14" w14:paraId="079964C7" w14:textId="77777777" w:rsidTr="00E63303">
        <w:tc>
          <w:tcPr>
            <w:tcW w:w="3969" w:type="dxa"/>
            <w:tcBorders>
              <w:top w:val="single" w:sz="4" w:space="0" w:color="auto"/>
            </w:tcBorders>
          </w:tcPr>
          <w:p w14:paraId="69502ADE" w14:textId="77777777" w:rsidR="00582685" w:rsidRPr="00E63303" w:rsidRDefault="00582685" w:rsidP="005A2468">
            <w:pPr>
              <w:spacing w:before="20" w:after="60" w:line="260" w:lineRule="exact"/>
              <w:ind w:left="170" w:right="57"/>
              <w:rPr>
                <w:rFonts w:asciiTheme="majorHAnsi" w:hAnsiTheme="majorHAnsi" w:cstheme="majorHAnsi"/>
                <w:sz w:val="18"/>
                <w:szCs w:val="18"/>
              </w:rPr>
            </w:pPr>
            <w:r w:rsidRPr="00E63303">
              <w:rPr>
                <w:rFonts w:asciiTheme="majorHAnsi" w:hAnsiTheme="majorHAnsi" w:cstheme="majorHAnsi"/>
                <w:sz w:val="18"/>
                <w:szCs w:val="18"/>
              </w:rPr>
              <w:t>720x576i @ 50Hz (PAL signal)</w:t>
            </w:r>
          </w:p>
        </w:tc>
        <w:tc>
          <w:tcPr>
            <w:tcW w:w="2410" w:type="dxa"/>
            <w:tcBorders>
              <w:top w:val="single" w:sz="4" w:space="0" w:color="auto"/>
            </w:tcBorders>
          </w:tcPr>
          <w:p w14:paraId="43896DAD" w14:textId="77777777" w:rsidR="00582685" w:rsidRPr="00E63303" w:rsidRDefault="00582685" w:rsidP="00E63303">
            <w:pPr>
              <w:spacing w:before="20" w:after="60" w:line="260" w:lineRule="exact"/>
              <w:ind w:right="57"/>
              <w:jc w:val="center"/>
              <w:rPr>
                <w:rFonts w:asciiTheme="majorHAnsi" w:hAnsiTheme="majorHAnsi" w:cstheme="majorHAnsi"/>
                <w:sz w:val="18"/>
                <w:szCs w:val="18"/>
                <w:lang w:eastAsia="ja-JP"/>
              </w:rPr>
            </w:pPr>
            <w:r w:rsidRPr="00E63303">
              <w:rPr>
                <w:rFonts w:asciiTheme="majorHAnsi" w:hAnsiTheme="majorHAnsi" w:cstheme="majorHAnsi"/>
              </w:rPr>
              <w:t>64x3</w:t>
            </w:r>
            <w:r w:rsidR="00E63303">
              <w:rPr>
                <w:rFonts w:asciiTheme="majorHAnsi" w:hAnsiTheme="majorHAnsi" w:cstheme="majorHAnsi" w:hint="eastAsia"/>
                <w:lang w:eastAsia="ja-JP"/>
              </w:rPr>
              <w:t>6</w:t>
            </w:r>
            <w:r w:rsidRPr="00E63303">
              <w:rPr>
                <w:rFonts w:asciiTheme="majorHAnsi" w:hAnsiTheme="majorHAnsi" w:cstheme="majorHAnsi"/>
              </w:rPr>
              <w:t>i</w:t>
            </w:r>
          </w:p>
        </w:tc>
        <w:tc>
          <w:tcPr>
            <w:tcW w:w="2409" w:type="dxa"/>
            <w:tcBorders>
              <w:top w:val="single" w:sz="4" w:space="0" w:color="auto"/>
            </w:tcBorders>
          </w:tcPr>
          <w:p w14:paraId="0A415653" w14:textId="77777777" w:rsidR="00582685" w:rsidRPr="00E63303" w:rsidRDefault="00582685" w:rsidP="005A2468">
            <w:pPr>
              <w:spacing w:before="20" w:after="60" w:line="260" w:lineRule="exact"/>
              <w:ind w:right="57"/>
              <w:jc w:val="center"/>
              <w:rPr>
                <w:rFonts w:asciiTheme="majorHAnsi" w:hAnsiTheme="majorHAnsi" w:cstheme="majorHAnsi"/>
                <w:sz w:val="18"/>
                <w:szCs w:val="18"/>
                <w:lang w:eastAsia="ja-JP"/>
              </w:rPr>
            </w:pPr>
            <w:r w:rsidRPr="00E63303">
              <w:rPr>
                <w:rFonts w:asciiTheme="majorHAnsi" w:hAnsiTheme="majorHAnsi" w:cstheme="majorHAnsi"/>
              </w:rPr>
              <w:t>1440x1080i</w:t>
            </w:r>
          </w:p>
        </w:tc>
      </w:tr>
    </w:tbl>
    <w:p w14:paraId="55E8F093" w14:textId="77777777" w:rsidR="00A61AE3" w:rsidRDefault="00A61AE3">
      <w:pPr>
        <w:overflowPunct/>
        <w:autoSpaceDE/>
        <w:autoSpaceDN/>
        <w:adjustRightInd/>
        <w:spacing w:after="0" w:line="240" w:lineRule="auto"/>
        <w:textAlignment w:val="auto"/>
        <w:rPr>
          <w:u w:val="single"/>
        </w:rPr>
      </w:pPr>
      <w:r>
        <w:rPr>
          <w:u w:val="single"/>
        </w:rPr>
        <w:br w:type="page"/>
      </w:r>
    </w:p>
    <w:p w14:paraId="22BBE9BB" w14:textId="45ED0AE3" w:rsidR="008A53E0" w:rsidRPr="008A53E0" w:rsidRDefault="008A53E0" w:rsidP="00903DED">
      <w:pPr>
        <w:pStyle w:val="Level1unordered"/>
        <w:ind w:hanging="431"/>
        <w:rPr>
          <w:u w:val="single"/>
        </w:rPr>
      </w:pPr>
      <w:r w:rsidRPr="004D1C59">
        <w:rPr>
          <w:u w:val="single"/>
        </w:rPr>
        <w:lastRenderedPageBreak/>
        <w:t>Clipp</w:t>
      </w:r>
      <w:r w:rsidR="00186309">
        <w:rPr>
          <w:u w:val="single"/>
        </w:rPr>
        <w:t>ing</w:t>
      </w:r>
      <w:r w:rsidRPr="004D1C59">
        <w:rPr>
          <w:u w:val="single"/>
        </w:rPr>
        <w:t xml:space="preserve"> area</w:t>
      </w:r>
    </w:p>
    <w:p w14:paraId="1E0270B2" w14:textId="77777777" w:rsidR="008A53E0" w:rsidRDefault="00BC2381" w:rsidP="008A53E0">
      <w:pPr>
        <w:pStyle w:val="Level1cont"/>
        <w:rPr>
          <w:lang w:eastAsia="ja-JP"/>
        </w:rPr>
      </w:pPr>
      <w:r>
        <w:rPr>
          <w:noProof/>
          <w:color w:val="FF0000"/>
        </w:rPr>
        <mc:AlternateContent>
          <mc:Choice Requires="wpc">
            <w:drawing>
              <wp:anchor distT="0" distB="0" distL="114300" distR="114300" simplePos="0" relativeHeight="251656192" behindDoc="0" locked="0" layoutInCell="1" allowOverlap="1" wp14:anchorId="7C77FE4C" wp14:editId="226391E9">
                <wp:simplePos x="0" y="0"/>
                <wp:positionH relativeFrom="column">
                  <wp:posOffset>0</wp:posOffset>
                </wp:positionH>
                <wp:positionV relativeFrom="paragraph">
                  <wp:posOffset>511175</wp:posOffset>
                </wp:positionV>
                <wp:extent cx="6209665" cy="2472055"/>
                <wp:effectExtent l="0" t="0" r="19685" b="23495"/>
                <wp:wrapTopAndBottom/>
                <wp:docPr id="170" name="キャンバス 1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s:wsp>
                        <wps:cNvPr id="197" name="Rectangle 172"/>
                        <wps:cNvSpPr>
                          <a:spLocks noChangeArrowheads="1"/>
                        </wps:cNvSpPr>
                        <wps:spPr bwMode="auto">
                          <a:xfrm>
                            <a:off x="2260600" y="338455"/>
                            <a:ext cx="2860675" cy="1916430"/>
                          </a:xfrm>
                          <a:prstGeom prst="rect">
                            <a:avLst/>
                          </a:prstGeom>
                          <a:solidFill>
                            <a:srgbClr val="EAF1DD"/>
                          </a:solidFill>
                          <a:ln w="9525">
                            <a:solidFill>
                              <a:srgbClr val="000000"/>
                            </a:solidFill>
                            <a:miter lim="800000"/>
                            <a:headEnd/>
                            <a:tailEnd/>
                          </a:ln>
                        </wps:spPr>
                        <wps:txbx>
                          <w:txbxContent>
                            <w:p w14:paraId="5B1D8F38" w14:textId="77777777" w:rsidR="00174F95" w:rsidRPr="00E0705B" w:rsidRDefault="00174F95" w:rsidP="008A53E0">
                              <w:pPr>
                                <w:jc w:val="center"/>
                                <w:rPr>
                                  <w:rFonts w:ascii="Arial" w:hAnsi="Arial" w:cs="Arial"/>
                                  <w:sz w:val="18"/>
                                  <w:szCs w:val="18"/>
                                </w:rPr>
                              </w:pPr>
                              <w:r w:rsidRPr="00E0705B">
                                <w:rPr>
                                  <w:rFonts w:ascii="Arial" w:hAnsi="Arial" w:cs="Arial"/>
                                  <w:sz w:val="18"/>
                                  <w:szCs w:val="18"/>
                                </w:rPr>
                                <w:t>VIN input image</w:t>
                              </w:r>
                            </w:p>
                          </w:txbxContent>
                        </wps:txbx>
                        <wps:bodyPr rot="0" vert="horz" wrap="square" lIns="74295" tIns="8890" rIns="74295" bIns="8890" anchor="t" anchorCtr="0" upright="1">
                          <a:noAutofit/>
                        </wps:bodyPr>
                      </wps:wsp>
                      <wps:wsp>
                        <wps:cNvPr id="198" name="Rectangle 173" descr="10%"/>
                        <wps:cNvSpPr>
                          <a:spLocks noChangeArrowheads="1"/>
                        </wps:cNvSpPr>
                        <wps:spPr bwMode="auto">
                          <a:xfrm>
                            <a:off x="2774315" y="735330"/>
                            <a:ext cx="1828165" cy="1121410"/>
                          </a:xfrm>
                          <a:prstGeom prst="rect">
                            <a:avLst/>
                          </a:prstGeom>
                          <a:pattFill prst="pct10">
                            <a:fgClr>
                              <a:srgbClr val="000000"/>
                            </a:fgClr>
                            <a:bgClr>
                              <a:srgbClr val="FFFFFF"/>
                            </a:bgClr>
                          </a:pattFill>
                          <a:ln w="9525">
                            <a:solidFill>
                              <a:srgbClr val="000000"/>
                            </a:solidFill>
                            <a:miter lim="800000"/>
                            <a:headEnd/>
                            <a:tailEnd/>
                          </a:ln>
                        </wps:spPr>
                        <wps:txbx>
                          <w:txbxContent>
                            <w:p w14:paraId="299EE907" w14:textId="77777777" w:rsidR="00174F95" w:rsidRDefault="00174F95" w:rsidP="008A53E0">
                              <w:pPr>
                                <w:jc w:val="center"/>
                              </w:pPr>
                            </w:p>
                            <w:p w14:paraId="505E841D" w14:textId="77777777" w:rsidR="00174F95" w:rsidRDefault="00174F95" w:rsidP="008A53E0">
                              <w:pPr>
                                <w:jc w:val="center"/>
                              </w:pPr>
                            </w:p>
                            <w:p w14:paraId="54FF2CD1" w14:textId="77777777" w:rsidR="00174F95" w:rsidRPr="00E0705B" w:rsidRDefault="00174F95" w:rsidP="008A53E0">
                              <w:pPr>
                                <w:jc w:val="center"/>
                                <w:rPr>
                                  <w:rFonts w:ascii="Arial" w:hAnsi="Arial" w:cs="Arial"/>
                                  <w:sz w:val="18"/>
                                  <w:szCs w:val="18"/>
                                </w:rPr>
                              </w:pPr>
                              <w:r w:rsidRPr="00E0705B">
                                <w:rPr>
                                  <w:rFonts w:ascii="Arial" w:hAnsi="Arial" w:cs="Arial"/>
                                  <w:sz w:val="18"/>
                                  <w:szCs w:val="18"/>
                                </w:rPr>
                                <w:t>Clipp</w:t>
                              </w:r>
                              <w:r>
                                <w:rPr>
                                  <w:rFonts w:ascii="Arial" w:hAnsi="Arial" w:cs="Arial"/>
                                  <w:sz w:val="18"/>
                                  <w:szCs w:val="18"/>
                                </w:rPr>
                                <w:t>ing</w:t>
                              </w:r>
                              <w:r w:rsidRPr="00E0705B">
                                <w:rPr>
                                  <w:rFonts w:ascii="Arial" w:hAnsi="Arial" w:cs="Arial"/>
                                  <w:sz w:val="18"/>
                                  <w:szCs w:val="18"/>
                                </w:rPr>
                                <w:t xml:space="preserve"> area</w:t>
                              </w:r>
                            </w:p>
                          </w:txbxContent>
                        </wps:txbx>
                        <wps:bodyPr rot="0" vert="horz" wrap="square" lIns="74295" tIns="8890" rIns="74295" bIns="8890" anchor="t" anchorCtr="0" upright="1">
                          <a:noAutofit/>
                        </wps:bodyPr>
                      </wps:wsp>
                      <wps:wsp>
                        <wps:cNvPr id="199" name="AutoShape 174"/>
                        <wps:cNvCnPr>
                          <a:cxnSpLocks noChangeShapeType="1"/>
                        </wps:cNvCnPr>
                        <wps:spPr bwMode="auto">
                          <a:xfrm flipV="1">
                            <a:off x="2260600" y="734695"/>
                            <a:ext cx="51371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1" name="AutoShape 175"/>
                        <wps:cNvCnPr>
                          <a:cxnSpLocks noChangeShapeType="1"/>
                        </wps:cNvCnPr>
                        <wps:spPr bwMode="auto">
                          <a:xfrm flipH="1">
                            <a:off x="2780665" y="338455"/>
                            <a:ext cx="2540" cy="3968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2" name="AutoShape 176"/>
                        <wps:cNvCnPr>
                          <a:cxnSpLocks noChangeShapeType="1"/>
                        </wps:cNvCnPr>
                        <wps:spPr bwMode="auto">
                          <a:xfrm>
                            <a:off x="2774315" y="932815"/>
                            <a:ext cx="182816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3" name="AutoShape 177"/>
                        <wps:cNvCnPr>
                          <a:cxnSpLocks noChangeShapeType="1"/>
                        </wps:cNvCnPr>
                        <wps:spPr bwMode="auto">
                          <a:xfrm>
                            <a:off x="2995295" y="735330"/>
                            <a:ext cx="635" cy="11214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4" name="AutoShape 178"/>
                        <wps:cNvSpPr>
                          <a:spLocks/>
                        </wps:cNvSpPr>
                        <wps:spPr bwMode="auto">
                          <a:xfrm>
                            <a:off x="1196340" y="1036320"/>
                            <a:ext cx="671195" cy="269875"/>
                          </a:xfrm>
                          <a:prstGeom prst="borderCallout1">
                            <a:avLst>
                              <a:gd name="adj1" fmla="val 42352"/>
                              <a:gd name="adj2" fmla="val 111352"/>
                              <a:gd name="adj3" fmla="val -108000"/>
                              <a:gd name="adj4" fmla="val 199431"/>
                            </a:avLst>
                          </a:prstGeom>
                          <a:solidFill>
                            <a:srgbClr val="FFFFFF"/>
                          </a:solidFill>
                          <a:ln w="9525">
                            <a:solidFill>
                              <a:srgbClr val="000000"/>
                            </a:solidFill>
                            <a:prstDash val="dash"/>
                            <a:miter lim="800000"/>
                            <a:headEnd/>
                            <a:tailEnd/>
                          </a:ln>
                        </wps:spPr>
                        <wps:txbx>
                          <w:txbxContent>
                            <w:p w14:paraId="7EC620D8" w14:textId="77777777" w:rsidR="00174F95" w:rsidRPr="00E0705B" w:rsidRDefault="00174F95" w:rsidP="008A53E0">
                              <w:pPr>
                                <w:rPr>
                                  <w:rFonts w:ascii="Arial" w:hAnsi="Arial" w:cs="Arial"/>
                                  <w:sz w:val="18"/>
                                  <w:szCs w:val="18"/>
                                </w:rPr>
                              </w:pPr>
                              <w:r w:rsidRPr="00E0705B">
                                <w:rPr>
                                  <w:rFonts w:ascii="Arial" w:hAnsi="Arial" w:cs="Arial"/>
                                  <w:sz w:val="18"/>
                                  <w:szCs w:val="18"/>
                                </w:rPr>
                                <w:t>c.left</w:t>
                              </w:r>
                            </w:p>
                          </w:txbxContent>
                        </wps:txbx>
                        <wps:bodyPr rot="0" vert="horz" wrap="square" lIns="74295" tIns="8890" rIns="74295" bIns="8890" anchor="t" anchorCtr="0" upright="1">
                          <a:noAutofit/>
                        </wps:bodyPr>
                      </wps:wsp>
                      <wps:wsp>
                        <wps:cNvPr id="205" name="AutoShape 179"/>
                        <wps:cNvSpPr>
                          <a:spLocks/>
                        </wps:cNvSpPr>
                        <wps:spPr bwMode="auto">
                          <a:xfrm>
                            <a:off x="1196340" y="448945"/>
                            <a:ext cx="671195" cy="269875"/>
                          </a:xfrm>
                          <a:prstGeom prst="borderCallout1">
                            <a:avLst>
                              <a:gd name="adj1" fmla="val 42352"/>
                              <a:gd name="adj2" fmla="val 111352"/>
                              <a:gd name="adj3" fmla="val 42352"/>
                              <a:gd name="adj4" fmla="val 233870"/>
                            </a:avLst>
                          </a:prstGeom>
                          <a:solidFill>
                            <a:srgbClr val="FFFFFF"/>
                          </a:solidFill>
                          <a:ln w="9525">
                            <a:solidFill>
                              <a:srgbClr val="000000"/>
                            </a:solidFill>
                            <a:prstDash val="dash"/>
                            <a:miter lim="800000"/>
                            <a:headEnd/>
                            <a:tailEnd/>
                          </a:ln>
                        </wps:spPr>
                        <wps:txbx>
                          <w:txbxContent>
                            <w:p w14:paraId="631B9CF4" w14:textId="77777777" w:rsidR="00174F95" w:rsidRPr="00E0705B" w:rsidRDefault="00174F95" w:rsidP="008A53E0">
                              <w:pPr>
                                <w:rPr>
                                  <w:rFonts w:ascii="Arial" w:hAnsi="Arial" w:cs="Arial"/>
                                  <w:sz w:val="18"/>
                                  <w:szCs w:val="18"/>
                                </w:rPr>
                              </w:pPr>
                              <w:r w:rsidRPr="00E0705B">
                                <w:rPr>
                                  <w:rFonts w:ascii="Arial" w:hAnsi="Arial" w:cs="Arial"/>
                                  <w:sz w:val="18"/>
                                  <w:szCs w:val="18"/>
                                </w:rPr>
                                <w:t>c.top</w:t>
                              </w:r>
                            </w:p>
                          </w:txbxContent>
                        </wps:txbx>
                        <wps:bodyPr rot="0" vert="horz" wrap="square" lIns="74295" tIns="8890" rIns="74295" bIns="8890" anchor="t" anchorCtr="0" upright="1">
                          <a:noAutofit/>
                        </wps:bodyPr>
                      </wps:wsp>
                      <wps:wsp>
                        <wps:cNvPr id="206" name="AutoShape 180"/>
                        <wps:cNvSpPr>
                          <a:spLocks/>
                        </wps:cNvSpPr>
                        <wps:spPr bwMode="auto">
                          <a:xfrm>
                            <a:off x="1196340" y="1458595"/>
                            <a:ext cx="671195" cy="269875"/>
                          </a:xfrm>
                          <a:prstGeom prst="borderCallout1">
                            <a:avLst>
                              <a:gd name="adj1" fmla="val 42352"/>
                              <a:gd name="adj2" fmla="val 111352"/>
                              <a:gd name="adj3" fmla="val -190352"/>
                              <a:gd name="adj4" fmla="val 372468"/>
                            </a:avLst>
                          </a:prstGeom>
                          <a:solidFill>
                            <a:srgbClr val="FFFFFF"/>
                          </a:solidFill>
                          <a:ln w="9525">
                            <a:solidFill>
                              <a:srgbClr val="000000"/>
                            </a:solidFill>
                            <a:prstDash val="dash"/>
                            <a:miter lim="800000"/>
                            <a:headEnd/>
                            <a:tailEnd/>
                          </a:ln>
                        </wps:spPr>
                        <wps:txbx>
                          <w:txbxContent>
                            <w:p w14:paraId="6D5128AF" w14:textId="77777777" w:rsidR="00174F95" w:rsidRPr="00E0705B" w:rsidRDefault="00174F95" w:rsidP="008A53E0">
                              <w:pPr>
                                <w:rPr>
                                  <w:rFonts w:ascii="Arial" w:hAnsi="Arial" w:cs="Arial"/>
                                  <w:sz w:val="18"/>
                                  <w:szCs w:val="18"/>
                                </w:rPr>
                              </w:pPr>
                              <w:r w:rsidRPr="00E0705B">
                                <w:rPr>
                                  <w:rFonts w:ascii="Arial" w:hAnsi="Arial" w:cs="Arial"/>
                                  <w:sz w:val="18"/>
                                  <w:szCs w:val="18"/>
                                </w:rPr>
                                <w:t>c.width</w:t>
                              </w:r>
                            </w:p>
                          </w:txbxContent>
                        </wps:txbx>
                        <wps:bodyPr rot="0" vert="horz" wrap="square" lIns="74295" tIns="8890" rIns="74295" bIns="8890" anchor="t" anchorCtr="0" upright="1">
                          <a:noAutofit/>
                        </wps:bodyPr>
                      </wps:wsp>
                      <wps:wsp>
                        <wps:cNvPr id="207" name="AutoShape 181"/>
                        <wps:cNvSpPr>
                          <a:spLocks/>
                        </wps:cNvSpPr>
                        <wps:spPr bwMode="auto">
                          <a:xfrm>
                            <a:off x="1196340" y="1985010"/>
                            <a:ext cx="671195" cy="269875"/>
                          </a:xfrm>
                          <a:prstGeom prst="borderCallout1">
                            <a:avLst>
                              <a:gd name="adj1" fmla="val 42352"/>
                              <a:gd name="adj2" fmla="val 111352"/>
                              <a:gd name="adj3" fmla="val -257412"/>
                              <a:gd name="adj4" fmla="val 264806"/>
                            </a:avLst>
                          </a:prstGeom>
                          <a:solidFill>
                            <a:srgbClr val="FFFFFF"/>
                          </a:solidFill>
                          <a:ln w="9525">
                            <a:solidFill>
                              <a:srgbClr val="000000"/>
                            </a:solidFill>
                            <a:prstDash val="dash"/>
                            <a:miter lim="800000"/>
                            <a:headEnd/>
                            <a:tailEnd/>
                          </a:ln>
                        </wps:spPr>
                        <wps:txbx>
                          <w:txbxContent>
                            <w:p w14:paraId="5EB9C826" w14:textId="77777777" w:rsidR="00174F95" w:rsidRPr="00E0705B" w:rsidRDefault="00174F95" w:rsidP="008A53E0">
                              <w:pPr>
                                <w:rPr>
                                  <w:rFonts w:ascii="Arial" w:hAnsi="Arial" w:cs="Arial"/>
                                  <w:sz w:val="18"/>
                                  <w:szCs w:val="18"/>
                                </w:rPr>
                              </w:pPr>
                              <w:r w:rsidRPr="00E0705B">
                                <w:rPr>
                                  <w:rFonts w:ascii="Arial" w:hAnsi="Arial" w:cs="Arial"/>
                                  <w:sz w:val="18"/>
                                  <w:szCs w:val="18"/>
                                </w:rPr>
                                <w:t>c.height</w:t>
                              </w:r>
                            </w:p>
                          </w:txbxContent>
                        </wps:txbx>
                        <wps:bodyPr rot="0" vert="horz" wrap="square" lIns="74295" tIns="8890" rIns="74295" bIns="8890" anchor="t" anchorCtr="0" upright="1">
                          <a:noAutofit/>
                        </wps:bodyPr>
                      </wps:wsp>
                      <wps:wsp>
                        <wps:cNvPr id="208" name="Rectangle 182"/>
                        <wps:cNvSpPr>
                          <a:spLocks noChangeArrowheads="1"/>
                        </wps:cNvSpPr>
                        <wps:spPr bwMode="auto">
                          <a:xfrm>
                            <a:off x="903605" y="65405"/>
                            <a:ext cx="1214120"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08F0C" w14:textId="77777777" w:rsidR="00174F95" w:rsidRPr="00E0705B" w:rsidRDefault="00174F95" w:rsidP="008A53E0">
                              <w:pPr>
                                <w:spacing w:after="0"/>
                                <w:rPr>
                                  <w:rFonts w:ascii="Arial" w:hAnsi="Arial" w:cs="Arial"/>
                                  <w:sz w:val="18"/>
                                  <w:szCs w:val="18"/>
                                </w:rPr>
                              </w:pPr>
                              <w:r w:rsidRPr="00E0705B">
                                <w:rPr>
                                  <w:rFonts w:ascii="Arial" w:hAnsi="Arial" w:cs="Arial"/>
                                  <w:sz w:val="18"/>
                                  <w:szCs w:val="18"/>
                                </w:rPr>
                                <w:t>Parameters of</w:t>
                              </w:r>
                            </w:p>
                            <w:p w14:paraId="7D1CAA5B" w14:textId="77777777" w:rsidR="00174F95" w:rsidRPr="00E0705B" w:rsidRDefault="00174F95" w:rsidP="008A53E0">
                              <w:pPr>
                                <w:spacing w:after="0"/>
                                <w:rPr>
                                  <w:rFonts w:ascii="Arial" w:hAnsi="Arial" w:cs="Arial"/>
                                  <w:sz w:val="18"/>
                                  <w:szCs w:val="18"/>
                                </w:rPr>
                              </w:pPr>
                              <w:r w:rsidRPr="00E0705B">
                                <w:rPr>
                                  <w:rFonts w:ascii="Arial" w:hAnsi="Arial" w:cs="Arial"/>
                                  <w:sz w:val="18"/>
                                  <w:szCs w:val="18"/>
                                </w:rPr>
                                <w:t>VIDIOC_S_CROP</w:t>
                              </w:r>
                            </w:p>
                          </w:txbxContent>
                        </wps:txbx>
                        <wps:bodyPr rot="0" vert="horz" wrap="square" lIns="74295" tIns="8890" rIns="74295" bIns="8890" anchor="t" anchorCtr="0" upright="1">
                          <a:noAutofit/>
                        </wps:bodyPr>
                      </wps:wsp>
                      <wps:wsp>
                        <wps:cNvPr id="209" name="Rectangle 183"/>
                        <wps:cNvSpPr>
                          <a:spLocks noChangeArrowheads="1"/>
                        </wps:cNvSpPr>
                        <wps:spPr bwMode="auto">
                          <a:xfrm>
                            <a:off x="2178685" y="157480"/>
                            <a:ext cx="18605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D35F5" w14:textId="77777777" w:rsidR="00174F95" w:rsidRPr="00E0705B" w:rsidRDefault="00174F95" w:rsidP="008A53E0">
                              <w:pPr>
                                <w:rPr>
                                  <w:rFonts w:ascii="Arial" w:hAnsi="Arial" w:cs="Arial"/>
                                  <w:sz w:val="18"/>
                                  <w:szCs w:val="18"/>
                                </w:rPr>
                              </w:pPr>
                              <w:r w:rsidRPr="00E0705B">
                                <w:rPr>
                                  <w:rFonts w:ascii="Arial" w:hAnsi="Arial" w:cs="Arial"/>
                                  <w:sz w:val="18"/>
                                  <w:szCs w:val="18"/>
                                </w:rPr>
                                <w:t>0</w:t>
                              </w:r>
                            </w:p>
                          </w:txbxContent>
                        </wps:txbx>
                        <wps:bodyPr rot="0" vert="horz" wrap="square" lIns="74295" tIns="8890" rIns="74295" bIns="8890" anchor="t" anchorCtr="0" upright="1">
                          <a:noAutofit/>
                        </wps:bodyPr>
                      </wps:wsp>
                      <wps:wsp>
                        <wps:cNvPr id="210" name="Rectangle 184"/>
                        <wps:cNvSpPr>
                          <a:spLocks noChangeArrowheads="1"/>
                        </wps:cNvSpPr>
                        <wps:spPr bwMode="auto">
                          <a:xfrm>
                            <a:off x="2052955" y="269240"/>
                            <a:ext cx="18605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7F7BA" w14:textId="77777777" w:rsidR="00174F95" w:rsidRPr="00E0705B" w:rsidRDefault="00174F95" w:rsidP="008A53E0">
                              <w:pPr>
                                <w:rPr>
                                  <w:rFonts w:ascii="Arial" w:hAnsi="Arial" w:cs="Arial"/>
                                  <w:sz w:val="18"/>
                                  <w:szCs w:val="18"/>
                                </w:rPr>
                              </w:pPr>
                              <w:r w:rsidRPr="00E0705B">
                                <w:rPr>
                                  <w:rFonts w:ascii="Arial" w:hAnsi="Arial" w:cs="Arial"/>
                                  <w:sz w:val="18"/>
                                  <w:szCs w:val="18"/>
                                </w:rPr>
                                <w:t>0</w:t>
                              </w:r>
                            </w:p>
                          </w:txbxContent>
                        </wps:txbx>
                        <wps:bodyPr rot="0" vert="horz" wrap="square" lIns="74295" tIns="8890" rIns="74295" bIns="889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C77FE4C" id="キャンバス 170" o:spid="_x0000_s1532" editas="canvas" style="position:absolute;left:0;text-align:left;margin-left:0;margin-top:40.25pt;width:488.95pt;height:194.65pt;z-index:251656192" coordsize="62096,24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">
                <v:shape id="_x0000_s1533" type="#_x0000_t75" style="position:absolute;width:62096;height:24720;visibility:visible;mso-wrap-style:square" stroked="t" strokeweight="1pt">
                  <v:fill o:detectmouseclick="t"/>
                  <v:path o:connecttype="none"/>
                </v:shape>
                <v:rect id="Rectangle 172" o:spid="_x0000_s1534" style="position:absolute;left:22606;top:3384;width:28606;height:19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" fillcolor="#eaf1dd">
                  <v:textbox inset="5.85pt,.7pt,5.85pt,.7pt">
                    <w:txbxContent>
                      <w:p w14:paraId="5B1D8F38" w14:textId="77777777" w:rsidR="00174F95" w:rsidRPr="00E0705B" w:rsidRDefault="00174F95" w:rsidP="008A53E0">
                        <w:pPr>
                          <w:jc w:val="center"/>
                          <w:rPr>
                            <w:rFonts w:ascii="Arial" w:hAnsi="Arial" w:cs="Arial"/>
                            <w:sz w:val="18"/>
                            <w:szCs w:val="18"/>
                          </w:rPr>
                        </w:pPr>
                        <w:r w:rsidRPr="00E0705B">
                          <w:rPr>
                            <w:rFonts w:ascii="Arial" w:hAnsi="Arial" w:cs="Arial"/>
                            <w:sz w:val="18"/>
                            <w:szCs w:val="18"/>
                          </w:rPr>
                          <w:t>VIN input image</w:t>
                        </w:r>
                      </w:p>
                    </w:txbxContent>
                  </v:textbox>
                </v:rect>
                <v:rect id="Rectangle 173" o:spid="_x0000_s1535" alt="10%" style="position:absolute;left:27743;top:7353;width:18281;height:1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" fillcolor="black">
                  <v:fill r:id="rId21" o:title="" type="pattern"/>
                  <v:textbox inset="5.85pt,.7pt,5.85pt,.7pt">
                    <w:txbxContent>
                      <w:p w14:paraId="299EE907" w14:textId="77777777" w:rsidR="00174F95" w:rsidRDefault="00174F95" w:rsidP="008A53E0">
                        <w:pPr>
                          <w:jc w:val="center"/>
                        </w:pPr>
                      </w:p>
                      <w:p w14:paraId="505E841D" w14:textId="77777777" w:rsidR="00174F95" w:rsidRDefault="00174F95" w:rsidP="008A53E0">
                        <w:pPr>
                          <w:jc w:val="center"/>
                        </w:pPr>
                      </w:p>
                      <w:p w14:paraId="54FF2CD1" w14:textId="77777777" w:rsidR="00174F95" w:rsidRPr="00E0705B" w:rsidRDefault="00174F95" w:rsidP="008A53E0">
                        <w:pPr>
                          <w:jc w:val="center"/>
                          <w:rPr>
                            <w:rFonts w:ascii="Arial" w:hAnsi="Arial" w:cs="Arial"/>
                            <w:sz w:val="18"/>
                            <w:szCs w:val="18"/>
                          </w:rPr>
                        </w:pPr>
                        <w:r w:rsidRPr="00E0705B">
                          <w:rPr>
                            <w:rFonts w:ascii="Arial" w:hAnsi="Arial" w:cs="Arial"/>
                            <w:sz w:val="18"/>
                            <w:szCs w:val="18"/>
                          </w:rPr>
                          <w:t>Clipp</w:t>
                        </w:r>
                        <w:r>
                          <w:rPr>
                            <w:rFonts w:ascii="Arial" w:hAnsi="Arial" w:cs="Arial"/>
                            <w:sz w:val="18"/>
                            <w:szCs w:val="18"/>
                          </w:rPr>
                          <w:t>ing</w:t>
                        </w:r>
                        <w:r w:rsidRPr="00E0705B">
                          <w:rPr>
                            <w:rFonts w:ascii="Arial" w:hAnsi="Arial" w:cs="Arial"/>
                            <w:sz w:val="18"/>
                            <w:szCs w:val="18"/>
                          </w:rPr>
                          <w:t xml:space="preserve"> area</w:t>
                        </w:r>
                      </w:p>
                    </w:txbxContent>
                  </v:textbox>
                </v:rect>
                <v:shape id="AutoShape 174" o:spid="_x0000_s1536" type="#_x0000_t32" style="position:absolute;left:22606;top:7346;width:5137;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">
                  <v:stroke startarrow="block" endarrow="block"/>
                </v:shape>
                <v:shape id="AutoShape 175" o:spid="_x0000_s1537" type="#_x0000_t32" style="position:absolute;left:27806;top:3384;width:26;height:39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">
                  <v:stroke startarrow="block" endarrow="block"/>
                </v:shape>
                <v:shape id="AutoShape 176" o:spid="_x0000_s1538" type="#_x0000_t32" style="position:absolute;left:27743;top:9328;width:1828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">
                  <v:stroke startarrow="block" endarrow="block"/>
                </v:shape>
                <v:shape id="AutoShape 177" o:spid="_x0000_s1539" type="#_x0000_t32" style="position:absolute;left:29952;top:7353;width:7;height:11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">
                  <v:stroke startarrow="block" endarrow="block"/>
                </v:shape>
                <v:shape id="AutoShape 178" o:spid="_x0000_s1540" type="#_x0000_t47" style="position:absolute;left:11963;top:10363;width:6712;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" adj="43077,-23328,24052,9148">
                  <v:stroke dashstyle="dash"/>
                  <v:textbox inset="5.85pt,.7pt,5.85pt,.7pt">
                    <w:txbxContent>
                      <w:p w14:paraId="7EC620D8" w14:textId="77777777" w:rsidR="00174F95" w:rsidRPr="00E0705B" w:rsidRDefault="00174F95" w:rsidP="008A53E0">
                        <w:pPr>
                          <w:rPr>
                            <w:rFonts w:ascii="Arial" w:hAnsi="Arial" w:cs="Arial"/>
                            <w:sz w:val="18"/>
                            <w:szCs w:val="18"/>
                          </w:rPr>
                        </w:pPr>
                        <w:r w:rsidRPr="00E0705B">
                          <w:rPr>
                            <w:rFonts w:ascii="Arial" w:hAnsi="Arial" w:cs="Arial"/>
                            <w:sz w:val="18"/>
                            <w:szCs w:val="18"/>
                          </w:rPr>
                          <w:t>c.left</w:t>
                        </w:r>
                      </w:p>
                    </w:txbxContent>
                  </v:textbox>
                  <o:callout v:ext="edit" minusx="t"/>
                </v:shape>
                <v:shape id="AutoShape 179" o:spid="_x0000_s1541" type="#_x0000_t47" style="position:absolute;left:11963;top:4489;width:6712;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" adj="50516,9148,24052,9148">
                  <v:stroke dashstyle="dash"/>
                  <v:textbox inset="5.85pt,.7pt,5.85pt,.7pt">
                    <w:txbxContent>
                      <w:p w14:paraId="631B9CF4" w14:textId="77777777" w:rsidR="00174F95" w:rsidRPr="00E0705B" w:rsidRDefault="00174F95" w:rsidP="008A53E0">
                        <w:pPr>
                          <w:rPr>
                            <w:rFonts w:ascii="Arial" w:hAnsi="Arial" w:cs="Arial"/>
                            <w:sz w:val="18"/>
                            <w:szCs w:val="18"/>
                          </w:rPr>
                        </w:pPr>
                        <w:r w:rsidRPr="00E0705B">
                          <w:rPr>
                            <w:rFonts w:ascii="Arial" w:hAnsi="Arial" w:cs="Arial"/>
                            <w:sz w:val="18"/>
                            <w:szCs w:val="18"/>
                          </w:rPr>
                          <w:t>c.top</w:t>
                        </w:r>
                      </w:p>
                    </w:txbxContent>
                  </v:textbox>
                  <o:callout v:ext="edit" minusx="t"/>
                </v:shape>
                <v:shape id="AutoShape 180" o:spid="_x0000_s1542" type="#_x0000_t47" style="position:absolute;left:11963;top:14585;width:6712;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" adj="80453,-41116,24052,9148">
                  <v:stroke dashstyle="dash"/>
                  <v:textbox inset="5.85pt,.7pt,5.85pt,.7pt">
                    <w:txbxContent>
                      <w:p w14:paraId="6D5128AF" w14:textId="77777777" w:rsidR="00174F95" w:rsidRPr="00E0705B" w:rsidRDefault="00174F95" w:rsidP="008A53E0">
                        <w:pPr>
                          <w:rPr>
                            <w:rFonts w:ascii="Arial" w:hAnsi="Arial" w:cs="Arial"/>
                            <w:sz w:val="18"/>
                            <w:szCs w:val="18"/>
                          </w:rPr>
                        </w:pPr>
                        <w:r w:rsidRPr="00E0705B">
                          <w:rPr>
                            <w:rFonts w:ascii="Arial" w:hAnsi="Arial" w:cs="Arial"/>
                            <w:sz w:val="18"/>
                            <w:szCs w:val="18"/>
                          </w:rPr>
                          <w:t>c.width</w:t>
                        </w:r>
                      </w:p>
                    </w:txbxContent>
                  </v:textbox>
                  <o:callout v:ext="edit" minusx="t"/>
                </v:shape>
                <v:shape id="AutoShape 181" o:spid="_x0000_s1543" type="#_x0000_t47" style="position:absolute;left:11963;top:19850;width:6712;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" adj="57198,-55601,24052,9148">
                  <v:stroke dashstyle="dash"/>
                  <v:textbox inset="5.85pt,.7pt,5.85pt,.7pt">
                    <w:txbxContent>
                      <w:p w14:paraId="5EB9C826" w14:textId="77777777" w:rsidR="00174F95" w:rsidRPr="00E0705B" w:rsidRDefault="00174F95" w:rsidP="008A53E0">
                        <w:pPr>
                          <w:rPr>
                            <w:rFonts w:ascii="Arial" w:hAnsi="Arial" w:cs="Arial"/>
                            <w:sz w:val="18"/>
                            <w:szCs w:val="18"/>
                          </w:rPr>
                        </w:pPr>
                        <w:r w:rsidRPr="00E0705B">
                          <w:rPr>
                            <w:rFonts w:ascii="Arial" w:hAnsi="Arial" w:cs="Arial"/>
                            <w:sz w:val="18"/>
                            <w:szCs w:val="18"/>
                          </w:rPr>
                          <w:t>c.height</w:t>
                        </w:r>
                      </w:p>
                    </w:txbxContent>
                  </v:textbox>
                  <o:callout v:ext="edit" minusx="t"/>
                </v:shape>
                <v:rect id="Rectangle 182" o:spid="_x0000_s1544" style="position:absolute;left:9036;top:654;width:1214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" stroked="f">
                  <v:textbox inset="5.85pt,.7pt,5.85pt,.7pt">
                    <w:txbxContent>
                      <w:p w14:paraId="75208F0C" w14:textId="77777777" w:rsidR="00174F95" w:rsidRPr="00E0705B" w:rsidRDefault="00174F95" w:rsidP="008A53E0">
                        <w:pPr>
                          <w:spacing w:after="0"/>
                          <w:rPr>
                            <w:rFonts w:ascii="Arial" w:hAnsi="Arial" w:cs="Arial"/>
                            <w:sz w:val="18"/>
                            <w:szCs w:val="18"/>
                          </w:rPr>
                        </w:pPr>
                        <w:r w:rsidRPr="00E0705B">
                          <w:rPr>
                            <w:rFonts w:ascii="Arial" w:hAnsi="Arial" w:cs="Arial"/>
                            <w:sz w:val="18"/>
                            <w:szCs w:val="18"/>
                          </w:rPr>
                          <w:t>Parameters of</w:t>
                        </w:r>
                      </w:p>
                      <w:p w14:paraId="7D1CAA5B" w14:textId="77777777" w:rsidR="00174F95" w:rsidRPr="00E0705B" w:rsidRDefault="00174F95" w:rsidP="008A53E0">
                        <w:pPr>
                          <w:spacing w:after="0"/>
                          <w:rPr>
                            <w:rFonts w:ascii="Arial" w:hAnsi="Arial" w:cs="Arial"/>
                            <w:sz w:val="18"/>
                            <w:szCs w:val="18"/>
                          </w:rPr>
                        </w:pPr>
                        <w:r w:rsidRPr="00E0705B">
                          <w:rPr>
                            <w:rFonts w:ascii="Arial" w:hAnsi="Arial" w:cs="Arial"/>
                            <w:sz w:val="18"/>
                            <w:szCs w:val="18"/>
                          </w:rPr>
                          <w:t>VIDIOC_S_CROP</w:t>
                        </w:r>
                      </w:p>
                    </w:txbxContent>
                  </v:textbox>
                </v:rect>
                <v:rect id="Rectangle 183" o:spid="_x0000_s1545" style="position:absolute;left:21786;top:1574;width:1861;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" filled="f" stroked="f">
                  <v:textbox inset="5.85pt,.7pt,5.85pt,.7pt">
                    <w:txbxContent>
                      <w:p w14:paraId="1F6D35F5" w14:textId="77777777" w:rsidR="00174F95" w:rsidRPr="00E0705B" w:rsidRDefault="00174F95" w:rsidP="008A53E0">
                        <w:pPr>
                          <w:rPr>
                            <w:rFonts w:ascii="Arial" w:hAnsi="Arial" w:cs="Arial"/>
                            <w:sz w:val="18"/>
                            <w:szCs w:val="18"/>
                          </w:rPr>
                        </w:pPr>
                        <w:r w:rsidRPr="00E0705B">
                          <w:rPr>
                            <w:rFonts w:ascii="Arial" w:hAnsi="Arial" w:cs="Arial"/>
                            <w:sz w:val="18"/>
                            <w:szCs w:val="18"/>
                          </w:rPr>
                          <w:t>0</w:t>
                        </w:r>
                      </w:p>
                    </w:txbxContent>
                  </v:textbox>
                </v:rect>
                <v:rect id="Rectangle 184" o:spid="_x0000_s1546" style="position:absolute;left:20529;top:2692;width:1861;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" filled="f" stroked="f">
                  <v:textbox inset="5.85pt,.7pt,5.85pt,.7pt">
                    <w:txbxContent>
                      <w:p w14:paraId="2A57F7BA" w14:textId="77777777" w:rsidR="00174F95" w:rsidRPr="00E0705B" w:rsidRDefault="00174F95" w:rsidP="008A53E0">
                        <w:pPr>
                          <w:rPr>
                            <w:rFonts w:ascii="Arial" w:hAnsi="Arial" w:cs="Arial"/>
                            <w:sz w:val="18"/>
                            <w:szCs w:val="18"/>
                          </w:rPr>
                        </w:pPr>
                        <w:r w:rsidRPr="00E0705B">
                          <w:rPr>
                            <w:rFonts w:ascii="Arial" w:hAnsi="Arial" w:cs="Arial"/>
                            <w:sz w:val="18"/>
                            <w:szCs w:val="18"/>
                          </w:rPr>
                          <w:t>0</w:t>
                        </w:r>
                      </w:p>
                    </w:txbxContent>
                  </v:textbox>
                </v:rect>
                <w10:wrap type="topAndBottom"/>
              </v:group>
            </w:pict>
          </mc:Fallback>
        </mc:AlternateContent>
      </w:r>
      <w:r w:rsidR="001477E4">
        <w:rPr>
          <w:lang w:eastAsia="ja-JP"/>
        </w:rPr>
        <w:t>T</w:t>
      </w:r>
      <w:r w:rsidR="008A53E0" w:rsidRPr="008A53E0">
        <w:rPr>
          <w:lang w:eastAsia="ja-JP"/>
        </w:rPr>
        <w:t xml:space="preserve">he </w:t>
      </w:r>
      <w:r w:rsidR="001477E4">
        <w:rPr>
          <w:lang w:eastAsia="ja-JP"/>
        </w:rPr>
        <w:t xml:space="preserve">clipping </w:t>
      </w:r>
      <w:r w:rsidR="008A53E0" w:rsidRPr="008A53E0">
        <w:rPr>
          <w:lang w:eastAsia="ja-JP"/>
        </w:rPr>
        <w:t xml:space="preserve">area </w:t>
      </w:r>
      <w:r w:rsidR="001477E4">
        <w:rPr>
          <w:lang w:eastAsia="ja-JP"/>
        </w:rPr>
        <w:t>is set</w:t>
      </w:r>
      <w:r w:rsidR="001477E4" w:rsidRPr="008A53E0">
        <w:rPr>
          <w:lang w:eastAsia="ja-JP"/>
        </w:rPr>
        <w:t xml:space="preserve"> </w:t>
      </w:r>
      <w:r w:rsidR="001477E4">
        <w:rPr>
          <w:lang w:eastAsia="ja-JP"/>
        </w:rPr>
        <w:t>with</w:t>
      </w:r>
      <w:r w:rsidR="001477E4" w:rsidRPr="008A53E0">
        <w:rPr>
          <w:lang w:eastAsia="ja-JP"/>
        </w:rPr>
        <w:t xml:space="preserve"> </w:t>
      </w:r>
      <w:r w:rsidR="008A53E0" w:rsidRPr="008A53E0">
        <w:rPr>
          <w:lang w:eastAsia="ja-JP"/>
        </w:rPr>
        <w:t xml:space="preserve">VIDIOC_S_CROP interface of </w:t>
      </w:r>
      <w:r w:rsidR="007142DF">
        <w:rPr>
          <w:lang w:eastAsia="ja-JP"/>
        </w:rPr>
        <w:t>V4L2</w:t>
      </w:r>
      <w:r w:rsidR="008A53E0" w:rsidRPr="008A53E0">
        <w:rPr>
          <w:lang w:eastAsia="ja-JP"/>
        </w:rPr>
        <w:t>. Relations of the input image and VIDIOC_S_CROP are described below</w:t>
      </w:r>
      <w:r w:rsidR="008A53E0">
        <w:rPr>
          <w:rFonts w:hint="eastAsia"/>
          <w:lang w:eastAsia="ja-JP"/>
        </w:rPr>
        <w:t>.</w:t>
      </w:r>
    </w:p>
    <w:p w14:paraId="5EAA1442" w14:textId="6766870A" w:rsidR="008A53E0" w:rsidRDefault="00EE4973" w:rsidP="0063767B">
      <w:pPr>
        <w:pStyle w:val="Caption"/>
        <w:spacing w:before="120" w:line="260" w:lineRule="exact"/>
        <w:jc w:val="center"/>
        <w:rPr>
          <w:lang w:eastAsia="ja-JP"/>
        </w:rPr>
      </w:pPr>
      <w:r w:rsidRPr="002940CB">
        <w:rPr>
          <w:sz w:val="20"/>
          <w:szCs w:val="20"/>
        </w:rPr>
        <w:t xml:space="preserve">Figure </w:t>
      </w:r>
      <w:r w:rsidRPr="002940CB">
        <w:rPr>
          <w:sz w:val="20"/>
          <w:szCs w:val="20"/>
        </w:rPr>
        <w:fldChar w:fldCharType="begin"/>
      </w:r>
      <w:r w:rsidRPr="002940CB">
        <w:rPr>
          <w:sz w:val="20"/>
          <w:szCs w:val="20"/>
        </w:rPr>
        <w:instrText xml:space="preserve"> STYLEREF 1 \s </w:instrText>
      </w:r>
      <w:r w:rsidRPr="002940CB">
        <w:rPr>
          <w:sz w:val="20"/>
          <w:szCs w:val="20"/>
        </w:rPr>
        <w:fldChar w:fldCharType="separate"/>
      </w:r>
      <w:r w:rsidR="00E32B0C">
        <w:rPr>
          <w:noProof/>
          <w:sz w:val="20"/>
          <w:szCs w:val="20"/>
        </w:rPr>
        <w:t>4</w:t>
      </w:r>
      <w:r w:rsidRPr="002940CB">
        <w:rPr>
          <w:sz w:val="20"/>
          <w:szCs w:val="20"/>
        </w:rPr>
        <w:fldChar w:fldCharType="end"/>
      </w:r>
      <w:r w:rsidRPr="002940CB">
        <w:rPr>
          <w:sz w:val="20"/>
          <w:szCs w:val="20"/>
        </w:rPr>
        <w:t>.</w:t>
      </w:r>
      <w:r w:rsidRPr="002940CB">
        <w:rPr>
          <w:sz w:val="20"/>
          <w:szCs w:val="20"/>
        </w:rPr>
        <w:fldChar w:fldCharType="begin"/>
      </w:r>
      <w:r w:rsidRPr="002940CB">
        <w:rPr>
          <w:sz w:val="20"/>
          <w:szCs w:val="20"/>
        </w:rPr>
        <w:instrText xml:space="preserve"> SEQ Figure \* ARABIC \s 1 </w:instrText>
      </w:r>
      <w:r w:rsidRPr="002940CB">
        <w:rPr>
          <w:sz w:val="20"/>
          <w:szCs w:val="20"/>
        </w:rPr>
        <w:fldChar w:fldCharType="separate"/>
      </w:r>
      <w:r w:rsidR="00E32B0C">
        <w:rPr>
          <w:noProof/>
          <w:sz w:val="20"/>
          <w:szCs w:val="20"/>
        </w:rPr>
        <w:t>10</w:t>
      </w:r>
      <w:r w:rsidRPr="002940CB">
        <w:rPr>
          <w:sz w:val="20"/>
          <w:szCs w:val="20"/>
        </w:rPr>
        <w:fldChar w:fldCharType="end"/>
      </w:r>
      <w:r w:rsidR="00B15774">
        <w:rPr>
          <w:rFonts w:hint="eastAsia"/>
          <w:sz w:val="20"/>
          <w:szCs w:val="20"/>
          <w:lang w:eastAsia="ja-JP"/>
        </w:rPr>
        <w:t xml:space="preserve">　</w:t>
      </w:r>
      <w:r w:rsidR="008A53E0" w:rsidRPr="002940CB">
        <w:rPr>
          <w:rFonts w:hint="eastAsia"/>
          <w:sz w:val="20"/>
          <w:szCs w:val="20"/>
          <w:lang w:eastAsia="ja-JP"/>
        </w:rPr>
        <w:t>Relations of the VIN input image and VIDIOC_S_CROP</w:t>
      </w:r>
      <w:r w:rsidR="00180DB5" w:rsidRPr="002940CB">
        <w:rPr>
          <w:rFonts w:hint="eastAsia"/>
          <w:sz w:val="20"/>
          <w:szCs w:val="20"/>
          <w:lang w:eastAsia="ja-JP"/>
        </w:rPr>
        <w:t xml:space="preserve"> (R-Car </w:t>
      </w:r>
      <w:r w:rsidR="00E62C48">
        <w:rPr>
          <w:rFonts w:hint="eastAsia"/>
          <w:sz w:val="20"/>
          <w:szCs w:val="20"/>
          <w:lang w:eastAsia="ja-JP"/>
        </w:rPr>
        <w:t>H3 / M3 / M3N / E3</w:t>
      </w:r>
      <w:r w:rsidR="00B15774">
        <w:rPr>
          <w:sz w:val="20"/>
          <w:szCs w:val="20"/>
          <w:lang w:eastAsia="ja-JP"/>
        </w:rPr>
        <w:t xml:space="preserve"> / D3</w:t>
      </w:r>
      <w:r w:rsidR="00E62C48">
        <w:rPr>
          <w:rFonts w:hint="eastAsia"/>
          <w:sz w:val="20"/>
          <w:szCs w:val="20"/>
          <w:lang w:eastAsia="ja-JP"/>
        </w:rPr>
        <w:t xml:space="preserve"> / V3U / V3H</w:t>
      </w:r>
      <w:r w:rsidR="00846325">
        <w:rPr>
          <w:sz w:val="20"/>
          <w:szCs w:val="20"/>
          <w:lang w:eastAsia="ja-JP"/>
        </w:rPr>
        <w:t>)</w:t>
      </w:r>
    </w:p>
    <w:p w14:paraId="27428D21" w14:textId="4FE3EA94" w:rsidR="004467F6" w:rsidRDefault="004467F6" w:rsidP="007903BF"/>
    <w:p w14:paraId="38B83D62" w14:textId="77777777" w:rsidR="008A53E0" w:rsidRPr="008A53E0" w:rsidRDefault="008A53E0" w:rsidP="00F67109">
      <w:pPr>
        <w:pStyle w:val="Level1unordered"/>
        <w:tabs>
          <w:tab w:val="clear" w:pos="289"/>
          <w:tab w:val="num" w:pos="284"/>
        </w:tabs>
        <w:ind w:hanging="431"/>
        <w:rPr>
          <w:u w:val="single"/>
        </w:rPr>
      </w:pPr>
      <w:r>
        <w:rPr>
          <w:rFonts w:hint="eastAsia"/>
          <w:u w:val="single"/>
          <w:lang w:eastAsia="ja-JP"/>
        </w:rPr>
        <w:t>Output image</w:t>
      </w:r>
    </w:p>
    <w:p w14:paraId="0F17B631" w14:textId="77777777" w:rsidR="008A53E0" w:rsidRDefault="00BC2381" w:rsidP="008A53E0">
      <w:pPr>
        <w:pStyle w:val="Level1cont"/>
        <w:rPr>
          <w:lang w:eastAsia="ja-JP"/>
        </w:rPr>
      </w:pPr>
      <w:r>
        <w:rPr>
          <w:noProof/>
        </w:rPr>
        <mc:AlternateContent>
          <mc:Choice Requires="wpc">
            <w:drawing>
              <wp:anchor distT="0" distB="0" distL="114300" distR="114300" simplePos="0" relativeHeight="251657216" behindDoc="0" locked="0" layoutInCell="1" allowOverlap="1" wp14:anchorId="60E16B7D" wp14:editId="42E57E11">
                <wp:simplePos x="0" y="0"/>
                <wp:positionH relativeFrom="column">
                  <wp:posOffset>-10160</wp:posOffset>
                </wp:positionH>
                <wp:positionV relativeFrom="paragraph">
                  <wp:posOffset>431165</wp:posOffset>
                </wp:positionV>
                <wp:extent cx="6219825" cy="1750695"/>
                <wp:effectExtent l="16510" t="24130" r="21590" b="25400"/>
                <wp:wrapTopAndBottom/>
                <wp:docPr id="200" name="キャンバス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s:wsp>
                        <wps:cNvPr id="447" name="Rectangle 202"/>
                        <wps:cNvSpPr>
                          <a:spLocks noChangeArrowheads="1"/>
                        </wps:cNvSpPr>
                        <wps:spPr bwMode="auto">
                          <a:xfrm>
                            <a:off x="2601595" y="149860"/>
                            <a:ext cx="1781810" cy="1518285"/>
                          </a:xfrm>
                          <a:prstGeom prst="rect">
                            <a:avLst/>
                          </a:prstGeom>
                          <a:solidFill>
                            <a:srgbClr val="C6D9F1"/>
                          </a:solidFill>
                          <a:ln w="9525">
                            <a:solidFill>
                              <a:srgbClr val="000000"/>
                            </a:solidFill>
                            <a:miter lim="800000"/>
                            <a:headEnd/>
                            <a:tailEnd/>
                          </a:ln>
                        </wps:spPr>
                        <wps:txbx>
                          <w:txbxContent>
                            <w:p w14:paraId="7BC728F6" w14:textId="77777777" w:rsidR="00174F95" w:rsidRPr="007512A1" w:rsidRDefault="00174F95" w:rsidP="008A53E0">
                              <w:pPr>
                                <w:jc w:val="center"/>
                                <w:rPr>
                                  <w:rFonts w:ascii="Arial" w:hAnsi="Arial" w:cs="Arial"/>
                                  <w:sz w:val="18"/>
                                  <w:szCs w:val="18"/>
                                </w:rPr>
                              </w:pPr>
                              <w:r w:rsidRPr="007512A1">
                                <w:rPr>
                                  <w:rFonts w:ascii="Arial" w:hAnsi="Arial" w:cs="Arial"/>
                                  <w:sz w:val="18"/>
                                  <w:szCs w:val="18"/>
                                </w:rPr>
                                <w:t>Output image</w:t>
                              </w:r>
                            </w:p>
                          </w:txbxContent>
                        </wps:txbx>
                        <wps:bodyPr rot="0" vert="horz" wrap="square" lIns="74295" tIns="8890" rIns="74295" bIns="8890" anchor="t" anchorCtr="0" upright="1">
                          <a:noAutofit/>
                        </wps:bodyPr>
                      </wps:wsp>
                      <wps:wsp>
                        <wps:cNvPr id="192" name="AutoShape 203"/>
                        <wps:cNvCnPr>
                          <a:cxnSpLocks noChangeShapeType="1"/>
                        </wps:cNvCnPr>
                        <wps:spPr bwMode="auto">
                          <a:xfrm>
                            <a:off x="2601595" y="488315"/>
                            <a:ext cx="178181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93" name="AutoShape 204"/>
                        <wps:cNvCnPr>
                          <a:cxnSpLocks noChangeShapeType="1"/>
                        </wps:cNvCnPr>
                        <wps:spPr bwMode="auto">
                          <a:xfrm>
                            <a:off x="2955925" y="149860"/>
                            <a:ext cx="635" cy="151828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94" name="AutoShape 205"/>
                        <wps:cNvSpPr>
                          <a:spLocks/>
                        </wps:cNvSpPr>
                        <wps:spPr bwMode="auto">
                          <a:xfrm>
                            <a:off x="1498600" y="779145"/>
                            <a:ext cx="709930" cy="269875"/>
                          </a:xfrm>
                          <a:prstGeom prst="borderCallout1">
                            <a:avLst>
                              <a:gd name="adj1" fmla="val 42352"/>
                              <a:gd name="adj2" fmla="val 110731"/>
                              <a:gd name="adj3" fmla="val -105884"/>
                              <a:gd name="adj4" fmla="val 280324"/>
                            </a:avLst>
                          </a:prstGeom>
                          <a:solidFill>
                            <a:srgbClr val="FFFFFF"/>
                          </a:solidFill>
                          <a:ln w="9525">
                            <a:solidFill>
                              <a:srgbClr val="000000"/>
                            </a:solidFill>
                            <a:prstDash val="dash"/>
                            <a:miter lim="800000"/>
                            <a:headEnd/>
                            <a:tailEnd/>
                          </a:ln>
                        </wps:spPr>
                        <wps:txbx>
                          <w:txbxContent>
                            <w:p w14:paraId="74337581" w14:textId="77777777" w:rsidR="00174F95" w:rsidRPr="00E0705B" w:rsidRDefault="00174F95" w:rsidP="008A53E0">
                              <w:pPr>
                                <w:rPr>
                                  <w:rFonts w:ascii="Arial" w:hAnsi="Arial" w:cs="Arial"/>
                                  <w:sz w:val="18"/>
                                  <w:szCs w:val="18"/>
                                </w:rPr>
                              </w:pPr>
                              <w:r w:rsidRPr="00E0705B">
                                <w:rPr>
                                  <w:rFonts w:ascii="Arial" w:hAnsi="Arial" w:cs="Arial"/>
                                  <w:sz w:val="18"/>
                                  <w:szCs w:val="18"/>
                                </w:rPr>
                                <w:t>pix.width</w:t>
                              </w:r>
                            </w:p>
                          </w:txbxContent>
                        </wps:txbx>
                        <wps:bodyPr rot="0" vert="horz" wrap="square" lIns="74295" tIns="8890" rIns="74295" bIns="8890" anchor="t" anchorCtr="0" upright="1">
                          <a:noAutofit/>
                        </wps:bodyPr>
                      </wps:wsp>
                      <wps:wsp>
                        <wps:cNvPr id="195" name="AutoShape 206"/>
                        <wps:cNvSpPr>
                          <a:spLocks/>
                        </wps:cNvSpPr>
                        <wps:spPr bwMode="auto">
                          <a:xfrm>
                            <a:off x="1498600" y="1280160"/>
                            <a:ext cx="709930" cy="269875"/>
                          </a:xfrm>
                          <a:prstGeom prst="borderCallout1">
                            <a:avLst>
                              <a:gd name="adj1" fmla="val 42352"/>
                              <a:gd name="adj2" fmla="val 110731"/>
                              <a:gd name="adj3" fmla="val -145648"/>
                              <a:gd name="adj4" fmla="val 205458"/>
                            </a:avLst>
                          </a:prstGeom>
                          <a:solidFill>
                            <a:srgbClr val="FFFFFF"/>
                          </a:solidFill>
                          <a:ln w="9525">
                            <a:solidFill>
                              <a:srgbClr val="000000"/>
                            </a:solidFill>
                            <a:prstDash val="dash"/>
                            <a:miter lim="800000"/>
                            <a:headEnd/>
                            <a:tailEnd/>
                          </a:ln>
                        </wps:spPr>
                        <wps:txbx>
                          <w:txbxContent>
                            <w:p w14:paraId="43E9E1E4" w14:textId="77777777" w:rsidR="00174F95" w:rsidRPr="00E0705B" w:rsidRDefault="00174F95" w:rsidP="008A53E0">
                              <w:pPr>
                                <w:rPr>
                                  <w:rFonts w:ascii="Arial" w:hAnsi="Arial" w:cs="Arial"/>
                                  <w:sz w:val="18"/>
                                  <w:szCs w:val="18"/>
                                </w:rPr>
                              </w:pPr>
                              <w:r w:rsidRPr="00E0705B">
                                <w:rPr>
                                  <w:rFonts w:ascii="Arial" w:hAnsi="Arial" w:cs="Arial"/>
                                  <w:sz w:val="18"/>
                                  <w:szCs w:val="18"/>
                                </w:rPr>
                                <w:t>pix.height</w:t>
                              </w:r>
                            </w:p>
                          </w:txbxContent>
                        </wps:txbx>
                        <wps:bodyPr rot="0" vert="horz" wrap="square" lIns="74295" tIns="8890" rIns="74295" bIns="8890" anchor="t" anchorCtr="0" upright="1">
                          <a:noAutofit/>
                        </wps:bodyPr>
                      </wps:wsp>
                      <wps:wsp>
                        <wps:cNvPr id="196" name="Rectangle 207"/>
                        <wps:cNvSpPr>
                          <a:spLocks noChangeArrowheads="1"/>
                        </wps:cNvSpPr>
                        <wps:spPr bwMode="auto">
                          <a:xfrm>
                            <a:off x="1288415" y="226060"/>
                            <a:ext cx="1109345" cy="418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949A2C" w14:textId="77777777" w:rsidR="00174F95" w:rsidRPr="007512A1" w:rsidRDefault="00174F95" w:rsidP="00621178">
                              <w:pPr>
                                <w:spacing w:after="0"/>
                                <w:rPr>
                                  <w:rFonts w:ascii="Arial" w:hAnsi="Arial" w:cs="Arial"/>
                                  <w:sz w:val="18"/>
                                  <w:szCs w:val="18"/>
                                </w:rPr>
                              </w:pPr>
                              <w:r w:rsidRPr="007512A1">
                                <w:rPr>
                                  <w:rFonts w:ascii="Arial" w:hAnsi="Arial" w:cs="Arial"/>
                                  <w:sz w:val="18"/>
                                  <w:szCs w:val="18"/>
                                </w:rPr>
                                <w:t>Parameters of</w:t>
                              </w:r>
                            </w:p>
                            <w:p w14:paraId="4CEB74E8" w14:textId="77777777" w:rsidR="00174F95" w:rsidRPr="007512A1" w:rsidRDefault="00174F95" w:rsidP="00621178">
                              <w:pPr>
                                <w:spacing w:after="0"/>
                                <w:rPr>
                                  <w:rFonts w:ascii="Arial" w:hAnsi="Arial" w:cs="Arial"/>
                                  <w:sz w:val="18"/>
                                  <w:szCs w:val="18"/>
                                </w:rPr>
                              </w:pPr>
                              <w:r w:rsidRPr="007512A1">
                                <w:rPr>
                                  <w:rFonts w:ascii="Arial" w:hAnsi="Arial" w:cs="Arial"/>
                                  <w:sz w:val="18"/>
                                  <w:szCs w:val="18"/>
                                </w:rPr>
                                <w:t>VIDIOC_S_FMT</w:t>
                              </w:r>
                            </w:p>
                          </w:txbxContent>
                        </wps:txbx>
                        <wps:bodyPr rot="0" vert="horz" wrap="square" lIns="74295" tIns="8890" rIns="74295" bIns="889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0E16B7D" id="キャンバス 200" o:spid="_x0000_s1547" editas="canvas" style="position:absolute;left:0;text-align:left;margin-left:-.8pt;margin-top:33.95pt;width:489.75pt;height:137.85pt;z-index:251657216" coordsize="62198,17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">
                <v:shape id="_x0000_s1548" type="#_x0000_t75" style="position:absolute;width:62198;height:17506;visibility:visible;mso-wrap-style:square" stroked="t" strokeweight="1pt">
                  <v:fill o:detectmouseclick="t"/>
                  <v:path o:connecttype="none"/>
                </v:shape>
                <v:rect id="Rectangle 202" o:spid="_x0000_s1549" style="position:absolute;left:26015;top:1498;width:17819;height:15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" fillcolor="#c6d9f1">
                  <v:textbox inset="5.85pt,.7pt,5.85pt,.7pt">
                    <w:txbxContent>
                      <w:p w14:paraId="7BC728F6" w14:textId="77777777" w:rsidR="00174F95" w:rsidRPr="007512A1" w:rsidRDefault="00174F95" w:rsidP="008A53E0">
                        <w:pPr>
                          <w:jc w:val="center"/>
                          <w:rPr>
                            <w:rFonts w:ascii="Arial" w:hAnsi="Arial" w:cs="Arial"/>
                            <w:sz w:val="18"/>
                            <w:szCs w:val="18"/>
                          </w:rPr>
                        </w:pPr>
                        <w:r w:rsidRPr="007512A1">
                          <w:rPr>
                            <w:rFonts w:ascii="Arial" w:hAnsi="Arial" w:cs="Arial"/>
                            <w:sz w:val="18"/>
                            <w:szCs w:val="18"/>
                          </w:rPr>
                          <w:t>Output image</w:t>
                        </w:r>
                      </w:p>
                    </w:txbxContent>
                  </v:textbox>
                </v:rect>
                <v:shape id="AutoShape 203" o:spid="_x0000_s1550" type="#_x0000_t32" style="position:absolute;left:26015;top:4883;width:1781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">
                  <v:stroke startarrow="block" endarrow="block"/>
                </v:shape>
                <v:shape id="AutoShape 204" o:spid="_x0000_s1551" type="#_x0000_t32" style="position:absolute;left:29559;top:1498;width:6;height:15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">
                  <v:stroke startarrow="block" endarrow="block"/>
                </v:shape>
                <v:shape id="AutoShape 205" o:spid="_x0000_s1552" type="#_x0000_t47" style="position:absolute;left:14986;top:7791;width:7099;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" adj="60550,-22871,23918,9148">
                  <v:stroke dashstyle="dash"/>
                  <v:textbox inset="5.85pt,.7pt,5.85pt,.7pt">
                    <w:txbxContent>
                      <w:p w14:paraId="74337581" w14:textId="77777777" w:rsidR="00174F95" w:rsidRPr="00E0705B" w:rsidRDefault="00174F95" w:rsidP="008A53E0">
                        <w:pPr>
                          <w:rPr>
                            <w:rFonts w:ascii="Arial" w:hAnsi="Arial" w:cs="Arial"/>
                            <w:sz w:val="18"/>
                            <w:szCs w:val="18"/>
                          </w:rPr>
                        </w:pPr>
                        <w:r w:rsidRPr="00E0705B">
                          <w:rPr>
                            <w:rFonts w:ascii="Arial" w:hAnsi="Arial" w:cs="Arial"/>
                            <w:sz w:val="18"/>
                            <w:szCs w:val="18"/>
                          </w:rPr>
                          <w:t>pix.width</w:t>
                        </w:r>
                      </w:p>
                    </w:txbxContent>
                  </v:textbox>
                  <o:callout v:ext="edit" minusx="t"/>
                </v:shape>
                <v:shape id="AutoShape 206" o:spid="_x0000_s1553" type="#_x0000_t47" style="position:absolute;left:14986;top:12801;width:7099;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" adj="44379,-31460,23918,9148">
                  <v:stroke dashstyle="dash"/>
                  <v:textbox inset="5.85pt,.7pt,5.85pt,.7pt">
                    <w:txbxContent>
                      <w:p w14:paraId="43E9E1E4" w14:textId="77777777" w:rsidR="00174F95" w:rsidRPr="00E0705B" w:rsidRDefault="00174F95" w:rsidP="008A53E0">
                        <w:pPr>
                          <w:rPr>
                            <w:rFonts w:ascii="Arial" w:hAnsi="Arial" w:cs="Arial"/>
                            <w:sz w:val="18"/>
                            <w:szCs w:val="18"/>
                          </w:rPr>
                        </w:pPr>
                        <w:r w:rsidRPr="00E0705B">
                          <w:rPr>
                            <w:rFonts w:ascii="Arial" w:hAnsi="Arial" w:cs="Arial"/>
                            <w:sz w:val="18"/>
                            <w:szCs w:val="18"/>
                          </w:rPr>
                          <w:t>pix.height</w:t>
                        </w:r>
                      </w:p>
                    </w:txbxContent>
                  </v:textbox>
                  <o:callout v:ext="edit" minusx="t"/>
                </v:shape>
                <v:rect id="Rectangle 207" o:spid="_x0000_s1554" style="position:absolute;left:12884;top:2260;width:11093;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" stroked="f">
                  <v:textbox inset="5.85pt,.7pt,5.85pt,.7pt">
                    <w:txbxContent>
                      <w:p w14:paraId="51949A2C" w14:textId="77777777" w:rsidR="00174F95" w:rsidRPr="007512A1" w:rsidRDefault="00174F95" w:rsidP="00621178">
                        <w:pPr>
                          <w:spacing w:after="0"/>
                          <w:rPr>
                            <w:rFonts w:ascii="Arial" w:hAnsi="Arial" w:cs="Arial"/>
                            <w:sz w:val="18"/>
                            <w:szCs w:val="18"/>
                          </w:rPr>
                        </w:pPr>
                        <w:r w:rsidRPr="007512A1">
                          <w:rPr>
                            <w:rFonts w:ascii="Arial" w:hAnsi="Arial" w:cs="Arial"/>
                            <w:sz w:val="18"/>
                            <w:szCs w:val="18"/>
                          </w:rPr>
                          <w:t>Parameters of</w:t>
                        </w:r>
                      </w:p>
                      <w:p w14:paraId="4CEB74E8" w14:textId="77777777" w:rsidR="00174F95" w:rsidRPr="007512A1" w:rsidRDefault="00174F95" w:rsidP="00621178">
                        <w:pPr>
                          <w:spacing w:after="0"/>
                          <w:rPr>
                            <w:rFonts w:ascii="Arial" w:hAnsi="Arial" w:cs="Arial"/>
                            <w:sz w:val="18"/>
                            <w:szCs w:val="18"/>
                          </w:rPr>
                        </w:pPr>
                        <w:r w:rsidRPr="007512A1">
                          <w:rPr>
                            <w:rFonts w:ascii="Arial" w:hAnsi="Arial" w:cs="Arial"/>
                            <w:sz w:val="18"/>
                            <w:szCs w:val="18"/>
                          </w:rPr>
                          <w:t>VIDIOC_S_FMT</w:t>
                        </w:r>
                      </w:p>
                    </w:txbxContent>
                  </v:textbox>
                </v:rect>
                <w10:wrap type="topAndBottom"/>
              </v:group>
            </w:pict>
          </mc:Fallback>
        </mc:AlternateContent>
      </w:r>
      <w:r w:rsidR="008A53E0">
        <w:rPr>
          <w:rFonts w:hint="eastAsia"/>
          <w:lang w:eastAsia="ja-JP"/>
        </w:rPr>
        <w:t>It</w:t>
      </w:r>
      <w:r w:rsidR="008A53E0" w:rsidRPr="008A53E0">
        <w:t xml:space="preserve"> </w:t>
      </w:r>
      <w:r w:rsidR="008A53E0" w:rsidRPr="008A53E0">
        <w:rPr>
          <w:lang w:eastAsia="ja-JP"/>
        </w:rPr>
        <w:t xml:space="preserve">is the image stored in the capture buffer. The </w:t>
      </w:r>
      <w:r w:rsidR="00936C31">
        <w:rPr>
          <w:lang w:eastAsia="ja-JP"/>
        </w:rPr>
        <w:t xml:space="preserve">output image </w:t>
      </w:r>
      <w:r w:rsidR="008A53E0" w:rsidRPr="008A53E0">
        <w:rPr>
          <w:lang w:eastAsia="ja-JP"/>
        </w:rPr>
        <w:t xml:space="preserve">size is </w:t>
      </w:r>
      <w:r w:rsidR="001D7B1D">
        <w:rPr>
          <w:lang w:eastAsia="ja-JP"/>
        </w:rPr>
        <w:t>set</w:t>
      </w:r>
      <w:r w:rsidR="001D7B1D" w:rsidRPr="008A53E0">
        <w:rPr>
          <w:lang w:eastAsia="ja-JP"/>
        </w:rPr>
        <w:t xml:space="preserve"> </w:t>
      </w:r>
      <w:r w:rsidR="008A53E0" w:rsidRPr="008A53E0">
        <w:rPr>
          <w:lang w:eastAsia="ja-JP"/>
        </w:rPr>
        <w:t xml:space="preserve">by VIDIOC_S_FMT interface of </w:t>
      </w:r>
      <w:r w:rsidR="007142DF">
        <w:rPr>
          <w:lang w:eastAsia="ja-JP"/>
        </w:rPr>
        <w:t>V4L2</w:t>
      </w:r>
      <w:r w:rsidR="008A53E0" w:rsidRPr="008A53E0">
        <w:rPr>
          <w:lang w:eastAsia="ja-JP"/>
        </w:rPr>
        <w:t>. Relations of the output image and VIDIOC_S_FMT are described below</w:t>
      </w:r>
      <w:r w:rsidR="008A53E0">
        <w:rPr>
          <w:rFonts w:hint="eastAsia"/>
          <w:lang w:eastAsia="ja-JP"/>
        </w:rPr>
        <w:t>.</w:t>
      </w:r>
    </w:p>
    <w:p w14:paraId="1BB52442" w14:textId="6F61E307" w:rsidR="008A53E0" w:rsidRPr="002940CB" w:rsidRDefault="00EE4973" w:rsidP="00717484">
      <w:pPr>
        <w:pStyle w:val="Caption"/>
        <w:tabs>
          <w:tab w:val="left" w:pos="1560"/>
        </w:tabs>
        <w:spacing w:before="120" w:line="260" w:lineRule="exact"/>
        <w:jc w:val="center"/>
        <w:rPr>
          <w:sz w:val="20"/>
          <w:szCs w:val="20"/>
          <w:lang w:eastAsia="ja-JP"/>
        </w:rPr>
      </w:pPr>
      <w:r w:rsidRPr="002940CB">
        <w:rPr>
          <w:sz w:val="20"/>
          <w:szCs w:val="20"/>
        </w:rPr>
        <w:t xml:space="preserve">Figure </w:t>
      </w:r>
      <w:r w:rsidRPr="002940CB">
        <w:rPr>
          <w:sz w:val="20"/>
          <w:szCs w:val="20"/>
        </w:rPr>
        <w:fldChar w:fldCharType="begin"/>
      </w:r>
      <w:r w:rsidRPr="002940CB">
        <w:rPr>
          <w:sz w:val="20"/>
          <w:szCs w:val="20"/>
        </w:rPr>
        <w:instrText xml:space="preserve"> STYLEREF 1 \s </w:instrText>
      </w:r>
      <w:r w:rsidRPr="002940CB">
        <w:rPr>
          <w:sz w:val="20"/>
          <w:szCs w:val="20"/>
        </w:rPr>
        <w:fldChar w:fldCharType="separate"/>
      </w:r>
      <w:r w:rsidR="00E32B0C">
        <w:rPr>
          <w:noProof/>
          <w:sz w:val="20"/>
          <w:szCs w:val="20"/>
        </w:rPr>
        <w:t>4</w:t>
      </w:r>
      <w:r w:rsidRPr="002940CB">
        <w:rPr>
          <w:sz w:val="20"/>
          <w:szCs w:val="20"/>
        </w:rPr>
        <w:fldChar w:fldCharType="end"/>
      </w:r>
      <w:r w:rsidRPr="002940CB">
        <w:rPr>
          <w:sz w:val="20"/>
          <w:szCs w:val="20"/>
        </w:rPr>
        <w:t>.</w:t>
      </w:r>
      <w:r w:rsidRPr="002940CB">
        <w:rPr>
          <w:sz w:val="20"/>
          <w:szCs w:val="20"/>
        </w:rPr>
        <w:fldChar w:fldCharType="begin"/>
      </w:r>
      <w:r w:rsidRPr="002940CB">
        <w:rPr>
          <w:sz w:val="20"/>
          <w:szCs w:val="20"/>
        </w:rPr>
        <w:instrText xml:space="preserve"> SEQ Figure \* ARABIC \s 1 </w:instrText>
      </w:r>
      <w:r w:rsidRPr="002940CB">
        <w:rPr>
          <w:sz w:val="20"/>
          <w:szCs w:val="20"/>
        </w:rPr>
        <w:fldChar w:fldCharType="separate"/>
      </w:r>
      <w:r w:rsidR="00E32B0C">
        <w:rPr>
          <w:noProof/>
          <w:sz w:val="20"/>
          <w:szCs w:val="20"/>
        </w:rPr>
        <w:t>11</w:t>
      </w:r>
      <w:r w:rsidRPr="002940CB">
        <w:rPr>
          <w:sz w:val="20"/>
          <w:szCs w:val="20"/>
        </w:rPr>
        <w:fldChar w:fldCharType="end"/>
      </w:r>
      <w:r w:rsidR="008A53E0" w:rsidRPr="002940CB">
        <w:rPr>
          <w:rFonts w:hint="eastAsia"/>
          <w:sz w:val="20"/>
          <w:szCs w:val="20"/>
          <w:lang w:eastAsia="ja-JP"/>
        </w:rPr>
        <w:tab/>
        <w:t>Relations of the VIN input image and VIDIOC_S_</w:t>
      </w:r>
      <w:r w:rsidR="00621178" w:rsidRPr="002940CB">
        <w:rPr>
          <w:rFonts w:hint="eastAsia"/>
          <w:sz w:val="20"/>
          <w:szCs w:val="20"/>
          <w:lang w:eastAsia="ja-JP"/>
        </w:rPr>
        <w:t>FMT</w:t>
      </w:r>
      <w:r w:rsidR="00180DB5" w:rsidRPr="002940CB">
        <w:rPr>
          <w:rFonts w:hint="eastAsia"/>
          <w:sz w:val="20"/>
          <w:szCs w:val="20"/>
          <w:lang w:eastAsia="ja-JP"/>
        </w:rPr>
        <w:t xml:space="preserve"> (R-Car </w:t>
      </w:r>
      <w:r w:rsidR="00E62C48">
        <w:rPr>
          <w:rFonts w:hint="eastAsia"/>
          <w:sz w:val="20"/>
          <w:szCs w:val="20"/>
          <w:lang w:eastAsia="ja-JP"/>
        </w:rPr>
        <w:t>H3 / M3 / M3N / E3</w:t>
      </w:r>
      <w:r w:rsidR="00B15774">
        <w:rPr>
          <w:sz w:val="20"/>
          <w:szCs w:val="20"/>
          <w:lang w:eastAsia="ja-JP"/>
        </w:rPr>
        <w:t xml:space="preserve"> / D3</w:t>
      </w:r>
      <w:r w:rsidR="00E62C48">
        <w:rPr>
          <w:rFonts w:hint="eastAsia"/>
          <w:sz w:val="20"/>
          <w:szCs w:val="20"/>
          <w:lang w:eastAsia="ja-JP"/>
        </w:rPr>
        <w:t xml:space="preserve"> / V3U / V3H</w:t>
      </w:r>
      <w:r w:rsidR="00180DB5" w:rsidRPr="002940CB">
        <w:rPr>
          <w:rFonts w:hint="eastAsia"/>
          <w:sz w:val="20"/>
          <w:szCs w:val="20"/>
          <w:lang w:eastAsia="ja-JP"/>
        </w:rPr>
        <w:t>)</w:t>
      </w:r>
    </w:p>
    <w:p w14:paraId="2916A9F2" w14:textId="171DFF3F" w:rsidR="000219AA" w:rsidRPr="00281B91" w:rsidRDefault="00FB304B" w:rsidP="00281B91">
      <w:pPr>
        <w:pStyle w:val="Caption"/>
        <w:spacing w:after="160" w:line="260" w:lineRule="exact"/>
        <w:ind w:left="1130" w:hangingChars="538" w:hanging="1130"/>
      </w:pPr>
      <w:r w:rsidRPr="00281B91">
        <w:rPr>
          <w:b w:val="0"/>
          <w:lang w:eastAsia="ja-JP"/>
        </w:rPr>
        <w:t xml:space="preserve">At the time of scaling, </w:t>
      </w:r>
      <w:r w:rsidR="00DA19E2" w:rsidRPr="00281B91">
        <w:rPr>
          <w:b w:val="0"/>
          <w:lang w:eastAsia="ja-JP"/>
        </w:rPr>
        <w:t>P</w:t>
      </w:r>
      <w:r w:rsidR="000219AA" w:rsidRPr="00281B91">
        <w:rPr>
          <w:b w:val="0"/>
          <w:lang w:eastAsia="ja-JP"/>
        </w:rPr>
        <w:t xml:space="preserve">lease </w:t>
      </w:r>
      <w:r w:rsidR="00DA19E2" w:rsidRPr="00281B91">
        <w:rPr>
          <w:b w:val="0"/>
          <w:lang w:eastAsia="ja-JP"/>
        </w:rPr>
        <w:t xml:space="preserve">refer to </w:t>
      </w:r>
      <w:r w:rsidR="00DA19E2">
        <w:rPr>
          <w:b w:val="0"/>
          <w:lang w:eastAsia="ja-JP"/>
        </w:rPr>
        <w:fldChar w:fldCharType="begin"/>
      </w:r>
      <w:r w:rsidR="00DA19E2" w:rsidRPr="00281B91">
        <w:rPr>
          <w:b w:val="0"/>
          <w:lang w:eastAsia="ja-JP"/>
        </w:rPr>
        <w:instrText xml:space="preserve"> REF _Ref444690991 \h </w:instrText>
      </w:r>
      <w:r w:rsidR="001953BC">
        <w:rPr>
          <w:b w:val="0"/>
          <w:lang w:eastAsia="ja-JP"/>
        </w:rPr>
        <w:instrText xml:space="preserve"> \* MERGEFORMAT </w:instrText>
      </w:r>
      <w:r w:rsidR="00DA19E2">
        <w:rPr>
          <w:b w:val="0"/>
          <w:lang w:eastAsia="ja-JP"/>
        </w:rPr>
      </w:r>
      <w:r w:rsidR="00DA19E2">
        <w:rPr>
          <w:b w:val="0"/>
          <w:lang w:eastAsia="ja-JP"/>
        </w:rPr>
        <w:fldChar w:fldCharType="separate"/>
      </w:r>
      <w:ins w:id="21" w:author="Quat Doan Huynh" w:date="2023-12-15T12:54:00Z">
        <w:r w:rsidR="00E32B0C" w:rsidRPr="00E32B0C">
          <w:rPr>
            <w:rPrChange w:id="22" w:author="Quat Doan Huynh" w:date="2023-12-15T12:54:00Z">
              <w:rPr>
                <w:sz w:val="20"/>
                <w:szCs w:val="20"/>
              </w:rPr>
            </w:rPrChange>
          </w:rPr>
          <w:t>Table</w:t>
        </w:r>
        <w:r w:rsidR="00E32B0C" w:rsidRPr="00A51140">
          <w:rPr>
            <w:sz w:val="20"/>
            <w:szCs w:val="20"/>
          </w:rPr>
          <w:t xml:space="preserve"> </w:t>
        </w:r>
        <w:r w:rsidR="00E32B0C" w:rsidRPr="00E32B0C">
          <w:rPr>
            <w:noProof/>
            <w:sz w:val="20"/>
            <w:szCs w:val="20"/>
          </w:rPr>
          <w:t>4</w:t>
        </w:r>
        <w:r w:rsidR="00E32B0C" w:rsidRPr="00E32B0C">
          <w:rPr>
            <w:noProof/>
            <w:sz w:val="20"/>
            <w:szCs w:val="20"/>
            <w:rPrChange w:id="23" w:author="Quat Doan Huynh" w:date="2023-12-15T12:54:00Z">
              <w:rPr>
                <w:bCs w:val="0"/>
                <w:sz w:val="20"/>
                <w:szCs w:val="20"/>
              </w:rPr>
            </w:rPrChange>
          </w:rPr>
          <w:t>.</w:t>
        </w:r>
        <w:r w:rsidR="00E32B0C" w:rsidRPr="00E32B0C">
          <w:rPr>
            <w:noProof/>
            <w:sz w:val="20"/>
            <w:szCs w:val="20"/>
          </w:rPr>
          <w:t>17</w:t>
        </w:r>
      </w:ins>
      <w:del w:id="24" w:author="Quat Doan Huynh" w:date="2023-12-15T12:54:00Z">
        <w:r w:rsidR="00E32B0C" w:rsidRPr="00E32B0C" w:rsidDel="00E32B0C">
          <w:delText>Table</w:delText>
        </w:r>
        <w:r w:rsidR="00E32B0C" w:rsidRPr="00A51140" w:rsidDel="00E32B0C">
          <w:rPr>
            <w:sz w:val="20"/>
            <w:szCs w:val="20"/>
          </w:rPr>
          <w:delText xml:space="preserve"> </w:delText>
        </w:r>
        <w:r w:rsidR="00E32B0C" w:rsidRPr="00E32B0C" w:rsidDel="00E32B0C">
          <w:rPr>
            <w:noProof/>
            <w:sz w:val="20"/>
            <w:szCs w:val="20"/>
          </w:rPr>
          <w:delText>4.17</w:delText>
        </w:r>
      </w:del>
      <w:r w:rsidR="00DA19E2">
        <w:rPr>
          <w:lang w:eastAsia="ja-JP"/>
        </w:rPr>
        <w:fldChar w:fldCharType="end"/>
      </w:r>
      <w:r w:rsidR="00DA19E2">
        <w:rPr>
          <w:lang w:eastAsia="ja-JP"/>
        </w:rPr>
        <w:t xml:space="preserve"> </w:t>
      </w:r>
      <w:r w:rsidR="00DA19E2" w:rsidRPr="00281B91">
        <w:rPr>
          <w:b w:val="0"/>
          <w:lang w:eastAsia="ja-JP"/>
        </w:rPr>
        <w:t xml:space="preserve">about the setting value of </w:t>
      </w:r>
      <w:proofErr w:type="spellStart"/>
      <w:proofErr w:type="gramStart"/>
      <w:r w:rsidR="00DA19E2" w:rsidRPr="00281B91">
        <w:rPr>
          <w:b w:val="0"/>
          <w:lang w:eastAsia="ja-JP"/>
        </w:rPr>
        <w:t>pix.width</w:t>
      </w:r>
      <w:proofErr w:type="spellEnd"/>
      <w:proofErr w:type="gramEnd"/>
      <w:r w:rsidR="00DA19E2" w:rsidRPr="00281B91">
        <w:rPr>
          <w:b w:val="0"/>
          <w:lang w:eastAsia="ja-JP"/>
        </w:rPr>
        <w:t xml:space="preserve"> and </w:t>
      </w:r>
      <w:proofErr w:type="spellStart"/>
      <w:r w:rsidR="00DA19E2" w:rsidRPr="00281B91">
        <w:rPr>
          <w:b w:val="0"/>
          <w:lang w:eastAsia="ja-JP"/>
        </w:rPr>
        <w:t>pix.height</w:t>
      </w:r>
      <w:proofErr w:type="spellEnd"/>
      <w:r w:rsidR="000219AA" w:rsidRPr="00281B91">
        <w:rPr>
          <w:b w:val="0"/>
          <w:lang w:eastAsia="ja-JP"/>
        </w:rPr>
        <w:t>.</w:t>
      </w:r>
    </w:p>
    <w:p w14:paraId="65828466" w14:textId="77777777" w:rsidR="008A53E0" w:rsidRDefault="00B37592" w:rsidP="0063767B">
      <w:pPr>
        <w:ind w:left="100" w:hangingChars="50" w:hanging="100"/>
        <w:rPr>
          <w:lang w:eastAsia="ja-JP"/>
        </w:rPr>
      </w:pPr>
      <w:r>
        <w:rPr>
          <w:lang w:eastAsia="ja-JP"/>
        </w:rPr>
        <w:t>T</w:t>
      </w:r>
      <w:r w:rsidRPr="00621178">
        <w:rPr>
          <w:lang w:eastAsia="ja-JP"/>
        </w:rPr>
        <w:t>his</w:t>
      </w:r>
      <w:r w:rsidR="00621178" w:rsidRPr="00621178">
        <w:rPr>
          <w:lang w:eastAsia="ja-JP"/>
        </w:rPr>
        <w:t xml:space="preserve"> module performs scaling against the </w:t>
      </w:r>
      <w:r w:rsidR="008D1A9F" w:rsidRPr="00621178">
        <w:rPr>
          <w:lang w:eastAsia="ja-JP"/>
        </w:rPr>
        <w:t>clipp</w:t>
      </w:r>
      <w:r w:rsidR="008D1A9F">
        <w:rPr>
          <w:lang w:eastAsia="ja-JP"/>
        </w:rPr>
        <w:t>ing</w:t>
      </w:r>
      <w:r w:rsidR="008D1A9F" w:rsidRPr="00621178">
        <w:rPr>
          <w:lang w:eastAsia="ja-JP"/>
        </w:rPr>
        <w:t xml:space="preserve"> </w:t>
      </w:r>
      <w:r w:rsidR="00621178" w:rsidRPr="00621178">
        <w:rPr>
          <w:lang w:eastAsia="ja-JP"/>
        </w:rPr>
        <w:t>area to fit the output image.</w:t>
      </w:r>
    </w:p>
    <w:p w14:paraId="5B1E34F0" w14:textId="77777777" w:rsidR="00034785" w:rsidRDefault="00347880" w:rsidP="004467F6">
      <w:pPr>
        <w:ind w:left="708" w:hangingChars="354" w:hanging="708"/>
        <w:rPr>
          <w:lang w:eastAsia="ja-JP"/>
        </w:rPr>
      </w:pPr>
      <w:r>
        <w:rPr>
          <w:rFonts w:hint="eastAsia"/>
          <w:lang w:eastAsia="ja-JP"/>
        </w:rPr>
        <w:t xml:space="preserve">Notice: </w:t>
      </w:r>
      <w:r w:rsidR="00220DDE">
        <w:rPr>
          <w:lang w:eastAsia="ja-JP"/>
        </w:rPr>
        <w:t xml:space="preserve"> </w:t>
      </w:r>
      <w:r w:rsidRPr="00347880">
        <w:rPr>
          <w:lang w:eastAsia="ja-JP"/>
        </w:rPr>
        <w:t xml:space="preserve">At the time of </w:t>
      </w:r>
      <w:r w:rsidR="003A1823">
        <w:rPr>
          <w:lang w:eastAsia="ja-JP"/>
        </w:rPr>
        <w:t>horizontal scaling</w:t>
      </w:r>
      <w:r w:rsidRPr="00347880">
        <w:rPr>
          <w:lang w:eastAsia="ja-JP"/>
        </w:rPr>
        <w:t xml:space="preserve">, </w:t>
      </w:r>
      <w:proofErr w:type="spellStart"/>
      <w:proofErr w:type="gramStart"/>
      <w:r w:rsidRPr="00347880">
        <w:rPr>
          <w:lang w:eastAsia="ja-JP"/>
        </w:rPr>
        <w:t>pix.width</w:t>
      </w:r>
      <w:proofErr w:type="spellEnd"/>
      <w:proofErr w:type="gramEnd"/>
      <w:r w:rsidRPr="00347880">
        <w:rPr>
          <w:lang w:eastAsia="ja-JP"/>
        </w:rPr>
        <w:t xml:space="preserve"> </w:t>
      </w:r>
      <w:r w:rsidR="0024325B" w:rsidRPr="0024325B">
        <w:rPr>
          <w:lang w:eastAsia="ja-JP"/>
        </w:rPr>
        <w:t>should be specified</w:t>
      </w:r>
      <w:r w:rsidRPr="00347880">
        <w:rPr>
          <w:lang w:eastAsia="ja-JP"/>
        </w:rPr>
        <w:t xml:space="preserve"> the value of multiple of </w:t>
      </w:r>
      <w:r w:rsidR="000274F5">
        <w:rPr>
          <w:lang w:eastAsia="ja-JP"/>
        </w:rPr>
        <w:t xml:space="preserve">16 (NV16 format </w:t>
      </w:r>
      <w:r w:rsidR="000274F5" w:rsidRPr="0024325B">
        <w:rPr>
          <w:lang w:eastAsia="ja-JP"/>
        </w:rPr>
        <w:t>should be specified</w:t>
      </w:r>
      <w:r w:rsidR="000274F5" w:rsidRPr="00347880">
        <w:rPr>
          <w:lang w:eastAsia="ja-JP"/>
        </w:rPr>
        <w:t xml:space="preserve"> the value of multiple of</w:t>
      </w:r>
      <w:r w:rsidR="000274F5">
        <w:rPr>
          <w:lang w:eastAsia="ja-JP"/>
        </w:rPr>
        <w:t xml:space="preserve"> 32</w:t>
      </w:r>
      <w:r w:rsidR="00480C7C">
        <w:rPr>
          <w:lang w:eastAsia="ja-JP"/>
        </w:rPr>
        <w:t xml:space="preserve">. </w:t>
      </w:r>
      <w:r w:rsidR="00480C7C" w:rsidRPr="00480C7C">
        <w:rPr>
          <w:lang w:eastAsia="ja-JP"/>
        </w:rPr>
        <w:t>If it is not a multiple of 32, round it to a multiple of 32.</w:t>
      </w:r>
      <w:r w:rsidR="000274F5">
        <w:rPr>
          <w:lang w:eastAsia="ja-JP"/>
        </w:rPr>
        <w:t>)</w:t>
      </w:r>
      <w:r w:rsidR="00081E14">
        <w:rPr>
          <w:lang w:eastAsia="ja-JP"/>
        </w:rPr>
        <w:t>.</w:t>
      </w:r>
      <w:r w:rsidR="00220DDE">
        <w:rPr>
          <w:lang w:eastAsia="ja-JP"/>
        </w:rPr>
        <w:t xml:space="preserve"> </w:t>
      </w:r>
      <w:r w:rsidR="00220DDE" w:rsidRPr="00220DDE">
        <w:rPr>
          <w:lang w:eastAsia="ja-JP"/>
        </w:rPr>
        <w:t xml:space="preserve">Scaling of NV12 format is prohibited </w:t>
      </w:r>
      <w:r w:rsidR="004A1912">
        <w:rPr>
          <w:lang w:eastAsia="ja-JP"/>
        </w:rPr>
        <w:t>by</w:t>
      </w:r>
      <w:r w:rsidR="00220DDE" w:rsidRPr="00220DDE">
        <w:rPr>
          <w:lang w:eastAsia="ja-JP"/>
        </w:rPr>
        <w:t xml:space="preserve"> H/W specification.</w:t>
      </w:r>
      <w:r w:rsidR="003A1823">
        <w:rPr>
          <w:lang w:eastAsia="ja-JP"/>
        </w:rPr>
        <w:t xml:space="preserve"> </w:t>
      </w:r>
      <w:proofErr w:type="spellStart"/>
      <w:proofErr w:type="gramStart"/>
      <w:r w:rsidR="003A1823">
        <w:rPr>
          <w:lang w:eastAsia="ja-JP"/>
        </w:rPr>
        <w:t>pix.</w:t>
      </w:r>
      <w:r w:rsidR="003A1823">
        <w:rPr>
          <w:rFonts w:hint="eastAsia"/>
          <w:lang w:eastAsia="ja-JP"/>
        </w:rPr>
        <w:t>height</w:t>
      </w:r>
      <w:proofErr w:type="spellEnd"/>
      <w:proofErr w:type="gramEnd"/>
      <w:r w:rsidR="003A1823" w:rsidRPr="00347880">
        <w:rPr>
          <w:lang w:eastAsia="ja-JP"/>
        </w:rPr>
        <w:t xml:space="preserve"> </w:t>
      </w:r>
      <w:r w:rsidR="003A1823" w:rsidRPr="0024325B">
        <w:rPr>
          <w:lang w:eastAsia="ja-JP"/>
        </w:rPr>
        <w:t>should be specified</w:t>
      </w:r>
      <w:r w:rsidR="003A1823" w:rsidRPr="00347880">
        <w:rPr>
          <w:lang w:eastAsia="ja-JP"/>
        </w:rPr>
        <w:t xml:space="preserve"> the </w:t>
      </w:r>
      <w:r w:rsidR="003A1823">
        <w:rPr>
          <w:lang w:eastAsia="ja-JP"/>
        </w:rPr>
        <w:t xml:space="preserve">vertical </w:t>
      </w:r>
      <w:r w:rsidR="003A1823" w:rsidRPr="00347880">
        <w:rPr>
          <w:lang w:eastAsia="ja-JP"/>
        </w:rPr>
        <w:t>value of</w:t>
      </w:r>
      <w:r w:rsidR="003A1823">
        <w:rPr>
          <w:rFonts w:hint="eastAsia"/>
          <w:lang w:eastAsia="ja-JP"/>
        </w:rPr>
        <w:t xml:space="preserve"> input image size</w:t>
      </w:r>
      <w:r w:rsidR="003A1823" w:rsidRPr="00347880">
        <w:rPr>
          <w:lang w:eastAsia="ja-JP"/>
        </w:rPr>
        <w:t>.</w:t>
      </w:r>
      <w:r w:rsidR="007A32FB" w:rsidRPr="007A32FB">
        <w:t xml:space="preserve"> </w:t>
      </w:r>
      <w:r w:rsidR="00EE0EDC" w:rsidRPr="00EE0EDC">
        <w:rPr>
          <w:lang w:eastAsia="ja-JP"/>
        </w:rPr>
        <w:t xml:space="preserve">If the </w:t>
      </w:r>
      <w:proofErr w:type="spellStart"/>
      <w:proofErr w:type="gramStart"/>
      <w:r w:rsidR="00EE0EDC" w:rsidRPr="00EE0EDC">
        <w:rPr>
          <w:lang w:eastAsia="ja-JP"/>
        </w:rPr>
        <w:t>pix.height</w:t>
      </w:r>
      <w:proofErr w:type="spellEnd"/>
      <w:proofErr w:type="gramEnd"/>
      <w:r w:rsidR="00EE0EDC" w:rsidRPr="00EE0EDC">
        <w:rPr>
          <w:lang w:eastAsia="ja-JP"/>
        </w:rPr>
        <w:t xml:space="preserve"> value is greater than the input size, the extra data will be captured. If the </w:t>
      </w:r>
      <w:proofErr w:type="spellStart"/>
      <w:proofErr w:type="gramStart"/>
      <w:r w:rsidR="00EE0EDC" w:rsidRPr="00EE0EDC">
        <w:rPr>
          <w:lang w:eastAsia="ja-JP"/>
        </w:rPr>
        <w:t>pix.height</w:t>
      </w:r>
      <w:proofErr w:type="spellEnd"/>
      <w:proofErr w:type="gramEnd"/>
      <w:r w:rsidR="00EE0EDC" w:rsidRPr="00EE0EDC">
        <w:rPr>
          <w:lang w:eastAsia="ja-JP"/>
        </w:rPr>
        <w:t xml:space="preserve"> value is set smaller than the input size,</w:t>
      </w:r>
      <w:r w:rsidR="00CD740A">
        <w:rPr>
          <w:lang w:eastAsia="ja-JP"/>
        </w:rPr>
        <w:t xml:space="preserve"> the capture data will be</w:t>
      </w:r>
      <w:r w:rsidR="00CD740A" w:rsidRPr="00EE0EDC">
        <w:rPr>
          <w:lang w:eastAsia="ja-JP"/>
        </w:rPr>
        <w:t xml:space="preserve"> </w:t>
      </w:r>
      <w:r w:rsidR="00CD740A" w:rsidRPr="00CD740A">
        <w:rPr>
          <w:lang w:eastAsia="ja-JP"/>
        </w:rPr>
        <w:t>distorted</w:t>
      </w:r>
      <w:r w:rsidR="00CD740A">
        <w:rPr>
          <w:lang w:eastAsia="ja-JP"/>
        </w:rPr>
        <w:t xml:space="preserve"> or </w:t>
      </w:r>
      <w:r w:rsidR="00EE0EDC" w:rsidRPr="00EE0EDC">
        <w:rPr>
          <w:lang w:eastAsia="ja-JP"/>
        </w:rPr>
        <w:t>clipped.</w:t>
      </w:r>
    </w:p>
    <w:p w14:paraId="30E1CD01" w14:textId="77777777" w:rsidR="004467F6" w:rsidRPr="00034785" w:rsidRDefault="004467F6" w:rsidP="007903BF">
      <w:pPr>
        <w:ind w:left="708" w:hangingChars="354" w:hanging="708"/>
        <w:rPr>
          <w:lang w:eastAsia="ja-JP"/>
        </w:rPr>
      </w:pPr>
    </w:p>
    <w:p w14:paraId="618275D4" w14:textId="77777777" w:rsidR="00FA50B5" w:rsidRPr="00034785" w:rsidRDefault="00FA50B5" w:rsidP="0063767B">
      <w:pPr>
        <w:pStyle w:val="Heading2"/>
      </w:pPr>
      <w:r w:rsidRPr="0063767B">
        <w:lastRenderedPageBreak/>
        <w:t>Hardware Paramete</w:t>
      </w:r>
      <w:r w:rsidR="00180DB5" w:rsidRPr="0063767B">
        <w:t>r</w:t>
      </w:r>
      <w:r w:rsidRPr="0063767B">
        <w:t>s</w:t>
      </w:r>
    </w:p>
    <w:p w14:paraId="64EF3761" w14:textId="77777777" w:rsidR="00FA50B5" w:rsidRDefault="00FA50B5" w:rsidP="00FA50B5">
      <w:pPr>
        <w:rPr>
          <w:lang w:eastAsia="ja-JP"/>
        </w:rPr>
      </w:pPr>
      <w:r>
        <w:rPr>
          <w:rFonts w:hint="eastAsia"/>
          <w:lang w:eastAsia="ja-JP"/>
        </w:rPr>
        <w:t xml:space="preserve">This </w:t>
      </w:r>
      <w:r w:rsidRPr="00FA50B5">
        <w:rPr>
          <w:lang w:eastAsia="ja-JP"/>
        </w:rPr>
        <w:t>module supports VIDIOC_S_CTRL. Using this interface, the hardware control parameters of the video decoder (adv7</w:t>
      </w:r>
      <w:r w:rsidR="00D373C2">
        <w:rPr>
          <w:lang w:eastAsia="ja-JP"/>
        </w:rPr>
        <w:t>482</w:t>
      </w:r>
      <w:r w:rsidRPr="00FA50B5">
        <w:rPr>
          <w:lang w:eastAsia="ja-JP"/>
        </w:rPr>
        <w:t>) can be set. The following tables show the hardware control parameters which can be se</w:t>
      </w:r>
      <w:r>
        <w:rPr>
          <w:rFonts w:hint="eastAsia"/>
          <w:lang w:eastAsia="ja-JP"/>
        </w:rPr>
        <w:t>t</w:t>
      </w:r>
      <w:r w:rsidRPr="004D1C59">
        <w:t>.</w:t>
      </w:r>
    </w:p>
    <w:p w14:paraId="482C7D9F" w14:textId="15073BB5" w:rsidR="00FA50B5" w:rsidRPr="002940CB" w:rsidRDefault="00EE4973" w:rsidP="003B19D6">
      <w:pPr>
        <w:pStyle w:val="Caption"/>
        <w:spacing w:after="160" w:line="260" w:lineRule="exact"/>
        <w:ind w:left="1080" w:hangingChars="538" w:hanging="1080"/>
        <w:rPr>
          <w:color w:val="0000FF"/>
          <w:sz w:val="20"/>
          <w:szCs w:val="20"/>
          <w:lang w:eastAsia="ja-JP"/>
        </w:rPr>
      </w:pPr>
      <w:bookmarkStart w:id="25" w:name="_Ref435003382"/>
      <w:r w:rsidRPr="00A51140">
        <w:rPr>
          <w:sz w:val="20"/>
          <w:szCs w:val="20"/>
        </w:rPr>
        <w:t xml:space="preserve">Table </w:t>
      </w:r>
      <w:r w:rsidRPr="009001C3">
        <w:rPr>
          <w:bCs w:val="0"/>
          <w:sz w:val="20"/>
          <w:szCs w:val="20"/>
        </w:rPr>
        <w:fldChar w:fldCharType="begin"/>
      </w:r>
      <w:r w:rsidRPr="009001C3">
        <w:rPr>
          <w:bCs w:val="0"/>
          <w:sz w:val="20"/>
          <w:szCs w:val="20"/>
        </w:rPr>
        <w:instrText xml:space="preserve"> STYLEREF 1 \s </w:instrText>
      </w:r>
      <w:r w:rsidRPr="009001C3">
        <w:rPr>
          <w:bCs w:val="0"/>
          <w:sz w:val="20"/>
          <w:szCs w:val="20"/>
        </w:rPr>
        <w:fldChar w:fldCharType="separate"/>
      </w:r>
      <w:r w:rsidR="00E32B0C">
        <w:rPr>
          <w:bCs w:val="0"/>
          <w:noProof/>
          <w:sz w:val="20"/>
          <w:szCs w:val="20"/>
        </w:rPr>
        <w:t>4</w:t>
      </w:r>
      <w:r w:rsidRPr="009001C3">
        <w:rPr>
          <w:bCs w:val="0"/>
          <w:sz w:val="20"/>
          <w:szCs w:val="20"/>
        </w:rPr>
        <w:fldChar w:fldCharType="end"/>
      </w:r>
      <w:r w:rsidRPr="009001C3">
        <w:rPr>
          <w:bCs w:val="0"/>
          <w:sz w:val="20"/>
          <w:szCs w:val="20"/>
        </w:rPr>
        <w:t>.</w:t>
      </w:r>
      <w:r w:rsidRPr="009001C3">
        <w:rPr>
          <w:bCs w:val="0"/>
          <w:sz w:val="20"/>
          <w:szCs w:val="20"/>
        </w:rPr>
        <w:fldChar w:fldCharType="begin"/>
      </w:r>
      <w:r w:rsidRPr="009001C3">
        <w:rPr>
          <w:bCs w:val="0"/>
          <w:sz w:val="20"/>
          <w:szCs w:val="20"/>
        </w:rPr>
        <w:instrText xml:space="preserve"> SEQ Table \* ARABIC \s 1 </w:instrText>
      </w:r>
      <w:r w:rsidRPr="009001C3">
        <w:rPr>
          <w:bCs w:val="0"/>
          <w:sz w:val="20"/>
          <w:szCs w:val="20"/>
        </w:rPr>
        <w:fldChar w:fldCharType="separate"/>
      </w:r>
      <w:r w:rsidR="00E32B0C">
        <w:rPr>
          <w:bCs w:val="0"/>
          <w:noProof/>
          <w:sz w:val="20"/>
          <w:szCs w:val="20"/>
        </w:rPr>
        <w:t>18</w:t>
      </w:r>
      <w:r w:rsidRPr="009001C3">
        <w:rPr>
          <w:bCs w:val="0"/>
          <w:sz w:val="20"/>
          <w:szCs w:val="20"/>
        </w:rPr>
        <w:fldChar w:fldCharType="end"/>
      </w:r>
      <w:bookmarkEnd w:id="25"/>
      <w:r w:rsidR="00FA50B5" w:rsidRPr="002940CB">
        <w:rPr>
          <w:rFonts w:hint="eastAsia"/>
          <w:sz w:val="20"/>
          <w:szCs w:val="20"/>
          <w:lang w:eastAsia="ja-JP"/>
        </w:rPr>
        <w:tab/>
        <w:t xml:space="preserve">Hardware </w:t>
      </w:r>
      <w:r w:rsidR="00D373C2">
        <w:rPr>
          <w:sz w:val="20"/>
          <w:szCs w:val="20"/>
          <w:lang w:eastAsia="ja-JP"/>
        </w:rPr>
        <w:t xml:space="preserve">CVBS input </w:t>
      </w:r>
      <w:r w:rsidR="00FA50B5" w:rsidRPr="002940CB">
        <w:rPr>
          <w:rFonts w:hint="eastAsia"/>
          <w:sz w:val="20"/>
          <w:szCs w:val="20"/>
          <w:lang w:eastAsia="ja-JP"/>
        </w:rPr>
        <w:t xml:space="preserve">control of </w:t>
      </w:r>
      <w:r w:rsidR="00D373C2">
        <w:rPr>
          <w:sz w:val="20"/>
          <w:szCs w:val="20"/>
          <w:lang w:eastAsia="ja-JP"/>
        </w:rPr>
        <w:t>ADV7482</w:t>
      </w:r>
      <w:r w:rsidR="00D373C2" w:rsidRPr="002940CB">
        <w:rPr>
          <w:rFonts w:hint="eastAsia"/>
          <w:sz w:val="20"/>
          <w:szCs w:val="20"/>
          <w:lang w:eastAsia="ja-JP"/>
        </w:rPr>
        <w:t xml:space="preserve"> </w:t>
      </w:r>
      <w:r w:rsidR="00B62ACF" w:rsidRPr="002940CB">
        <w:rPr>
          <w:sz w:val="20"/>
          <w:szCs w:val="20"/>
          <w:lang w:eastAsia="ja-JP"/>
        </w:rPr>
        <w:t>receiver</w:t>
      </w:r>
      <w:r w:rsidR="00B62ACF" w:rsidRPr="002940CB" w:rsidDel="00D373C2">
        <w:rPr>
          <w:sz w:val="20"/>
          <w:szCs w:val="20"/>
          <w:lang w:eastAsia="ja-JP"/>
        </w:rPr>
        <w:t xml:space="preserve"> </w:t>
      </w:r>
      <w:r w:rsidR="00B62ACF" w:rsidRPr="002940CB">
        <w:rPr>
          <w:sz w:val="20"/>
          <w:szCs w:val="20"/>
          <w:lang w:eastAsia="ja-JP"/>
        </w:rPr>
        <w:t>(</w:t>
      </w:r>
      <w:r w:rsidR="00180DB5" w:rsidRPr="002940CB">
        <w:rPr>
          <w:rFonts w:hint="eastAsia"/>
          <w:sz w:val="20"/>
          <w:szCs w:val="20"/>
          <w:lang w:eastAsia="ja-JP"/>
        </w:rPr>
        <w:t xml:space="preserve">R-Car </w:t>
      </w:r>
      <w:r w:rsidR="00B75904">
        <w:rPr>
          <w:rFonts w:hint="eastAsia"/>
          <w:sz w:val="20"/>
          <w:szCs w:val="20"/>
          <w:lang w:eastAsia="ja-JP"/>
        </w:rPr>
        <w:t>H3 / M3 / M3N / E3</w:t>
      </w:r>
      <w:r w:rsidR="00180DB5" w:rsidRPr="002940CB">
        <w:rPr>
          <w:rFonts w:hint="eastAsia"/>
          <w:sz w:val="20"/>
          <w:szCs w:val="20"/>
          <w:lang w:eastAsia="ja-JP"/>
        </w:rPr>
        <w:t>)</w:t>
      </w:r>
    </w:p>
    <w:tbl>
      <w:tblPr>
        <w:tblW w:w="9310"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2438"/>
        <w:gridCol w:w="2807"/>
        <w:gridCol w:w="1181"/>
        <w:gridCol w:w="1181"/>
        <w:gridCol w:w="1703"/>
      </w:tblGrid>
      <w:tr w:rsidR="00FA50B5" w:rsidRPr="00A51140" w14:paraId="04B519B6" w14:textId="77777777" w:rsidTr="00E63303">
        <w:trPr>
          <w:tblHeader/>
        </w:trPr>
        <w:tc>
          <w:tcPr>
            <w:tcW w:w="2438" w:type="dxa"/>
            <w:tcBorders>
              <w:bottom w:val="single" w:sz="8" w:space="0" w:color="auto"/>
            </w:tcBorders>
          </w:tcPr>
          <w:p w14:paraId="6DDC207D" w14:textId="77777777" w:rsidR="00FA50B5" w:rsidRPr="00A51140" w:rsidRDefault="00FA50B5" w:rsidP="00346A4E">
            <w:pPr>
              <w:pStyle w:val="tablehead"/>
              <w:ind w:left="0"/>
              <w:rPr>
                <w:b w:val="0"/>
                <w:lang w:eastAsia="ja-JP"/>
              </w:rPr>
            </w:pPr>
            <w:r>
              <w:rPr>
                <w:rFonts w:hint="eastAsia"/>
                <w:b w:val="0"/>
                <w:lang w:eastAsia="ja-JP"/>
              </w:rPr>
              <w:t>Item</w:t>
            </w:r>
          </w:p>
        </w:tc>
        <w:tc>
          <w:tcPr>
            <w:tcW w:w="2807" w:type="dxa"/>
            <w:tcBorders>
              <w:bottom w:val="single" w:sz="8" w:space="0" w:color="auto"/>
            </w:tcBorders>
          </w:tcPr>
          <w:p w14:paraId="30D7528C" w14:textId="77777777" w:rsidR="00FA50B5" w:rsidRPr="00A51140" w:rsidRDefault="007142DF" w:rsidP="00346A4E">
            <w:pPr>
              <w:pStyle w:val="tablehead"/>
              <w:ind w:left="0"/>
              <w:rPr>
                <w:b w:val="0"/>
                <w:lang w:eastAsia="ja-JP"/>
              </w:rPr>
            </w:pPr>
            <w:r>
              <w:rPr>
                <w:rFonts w:hint="eastAsia"/>
                <w:b w:val="0"/>
                <w:lang w:eastAsia="ja-JP"/>
              </w:rPr>
              <w:t>V4L2</w:t>
            </w:r>
            <w:r w:rsidR="00FA50B5">
              <w:rPr>
                <w:rFonts w:hint="eastAsia"/>
                <w:b w:val="0"/>
                <w:lang w:eastAsia="ja-JP"/>
              </w:rPr>
              <w:t xml:space="preserve"> Command ID</w:t>
            </w:r>
          </w:p>
        </w:tc>
        <w:tc>
          <w:tcPr>
            <w:tcW w:w="1181" w:type="dxa"/>
            <w:tcBorders>
              <w:bottom w:val="single" w:sz="8" w:space="0" w:color="auto"/>
            </w:tcBorders>
          </w:tcPr>
          <w:p w14:paraId="4F869781" w14:textId="77777777" w:rsidR="00FA50B5" w:rsidRPr="00A51140" w:rsidRDefault="00FA50B5" w:rsidP="00346A4E">
            <w:pPr>
              <w:pStyle w:val="tablehead"/>
              <w:ind w:left="0"/>
              <w:rPr>
                <w:b w:val="0"/>
                <w:lang w:eastAsia="ja-JP"/>
              </w:rPr>
            </w:pPr>
            <w:r>
              <w:rPr>
                <w:rFonts w:hint="eastAsia"/>
                <w:b w:val="0"/>
                <w:lang w:eastAsia="ja-JP"/>
              </w:rPr>
              <w:t>Minimum</w:t>
            </w:r>
          </w:p>
        </w:tc>
        <w:tc>
          <w:tcPr>
            <w:tcW w:w="1181" w:type="dxa"/>
            <w:tcBorders>
              <w:bottom w:val="single" w:sz="8" w:space="0" w:color="auto"/>
            </w:tcBorders>
          </w:tcPr>
          <w:p w14:paraId="796F171C" w14:textId="77777777" w:rsidR="00FA50B5" w:rsidRPr="00A51140" w:rsidRDefault="00FA50B5" w:rsidP="00346A4E">
            <w:pPr>
              <w:pStyle w:val="tablehead"/>
              <w:ind w:left="0"/>
              <w:rPr>
                <w:b w:val="0"/>
                <w:lang w:eastAsia="ja-JP"/>
              </w:rPr>
            </w:pPr>
            <w:r>
              <w:rPr>
                <w:rFonts w:hint="eastAsia"/>
                <w:b w:val="0"/>
                <w:lang w:eastAsia="ja-JP"/>
              </w:rPr>
              <w:t>Default</w:t>
            </w:r>
          </w:p>
        </w:tc>
        <w:tc>
          <w:tcPr>
            <w:tcW w:w="1703" w:type="dxa"/>
            <w:tcBorders>
              <w:bottom w:val="single" w:sz="8" w:space="0" w:color="auto"/>
            </w:tcBorders>
          </w:tcPr>
          <w:p w14:paraId="35D698EA" w14:textId="77777777" w:rsidR="00FA50B5" w:rsidRPr="00A51140" w:rsidRDefault="00FA50B5" w:rsidP="00346A4E">
            <w:pPr>
              <w:pStyle w:val="tablehead"/>
              <w:ind w:left="0"/>
              <w:rPr>
                <w:b w:val="0"/>
                <w:lang w:eastAsia="ja-JP"/>
              </w:rPr>
            </w:pPr>
            <w:r>
              <w:rPr>
                <w:rFonts w:hint="eastAsia"/>
                <w:b w:val="0"/>
                <w:lang w:eastAsia="ja-JP"/>
              </w:rPr>
              <w:t>Maximum</w:t>
            </w:r>
          </w:p>
        </w:tc>
      </w:tr>
      <w:tr w:rsidR="00FA50B5" w14:paraId="093A0061" w14:textId="77777777" w:rsidTr="00E63303">
        <w:tc>
          <w:tcPr>
            <w:tcW w:w="2438" w:type="dxa"/>
            <w:tcBorders>
              <w:bottom w:val="single" w:sz="4" w:space="0" w:color="auto"/>
            </w:tcBorders>
          </w:tcPr>
          <w:p w14:paraId="32A80048" w14:textId="77777777" w:rsidR="00FA50B5" w:rsidRDefault="00FA50B5" w:rsidP="00346A4E">
            <w:pPr>
              <w:pStyle w:val="table1ordered"/>
              <w:ind w:left="346" w:hanging="289"/>
              <w:rPr>
                <w:lang w:eastAsia="ja-JP"/>
              </w:rPr>
            </w:pPr>
            <w:r>
              <w:rPr>
                <w:rFonts w:hint="eastAsia"/>
                <w:lang w:eastAsia="ja-JP"/>
              </w:rPr>
              <w:t>Contrast</w:t>
            </w:r>
          </w:p>
        </w:tc>
        <w:tc>
          <w:tcPr>
            <w:tcW w:w="2807" w:type="dxa"/>
            <w:tcBorders>
              <w:bottom w:val="single" w:sz="4" w:space="0" w:color="auto"/>
            </w:tcBorders>
          </w:tcPr>
          <w:p w14:paraId="721FA797" w14:textId="77777777" w:rsidR="00FA50B5" w:rsidRDefault="00FA50B5" w:rsidP="00346A4E">
            <w:pPr>
              <w:pStyle w:val="table1ordered"/>
              <w:ind w:left="346" w:hanging="289"/>
              <w:rPr>
                <w:lang w:eastAsia="ja-JP"/>
              </w:rPr>
            </w:pPr>
            <w:r>
              <w:rPr>
                <w:rFonts w:hint="eastAsia"/>
                <w:lang w:eastAsia="ja-JP"/>
              </w:rPr>
              <w:t>V4L2_CID_CONTRAST</w:t>
            </w:r>
          </w:p>
        </w:tc>
        <w:tc>
          <w:tcPr>
            <w:tcW w:w="1181" w:type="dxa"/>
            <w:tcBorders>
              <w:bottom w:val="single" w:sz="4" w:space="0" w:color="auto"/>
            </w:tcBorders>
          </w:tcPr>
          <w:p w14:paraId="436D391A" w14:textId="77777777" w:rsidR="00FA50B5" w:rsidRPr="000E7519" w:rsidRDefault="00FA50B5" w:rsidP="00346A4E">
            <w:pPr>
              <w:pStyle w:val="table1ordered"/>
              <w:ind w:left="346" w:hanging="289"/>
              <w:rPr>
                <w:lang w:eastAsia="ja-JP"/>
              </w:rPr>
            </w:pPr>
            <w:r w:rsidRPr="000E7519">
              <w:rPr>
                <w:lang w:eastAsia="ja-JP"/>
              </w:rPr>
              <w:t>0</w:t>
            </w:r>
          </w:p>
        </w:tc>
        <w:tc>
          <w:tcPr>
            <w:tcW w:w="1181" w:type="dxa"/>
            <w:tcBorders>
              <w:bottom w:val="single" w:sz="4" w:space="0" w:color="auto"/>
            </w:tcBorders>
          </w:tcPr>
          <w:p w14:paraId="50346DFD" w14:textId="77777777" w:rsidR="00FA50B5" w:rsidRPr="000E7519" w:rsidRDefault="00FA50B5" w:rsidP="00346A4E">
            <w:pPr>
              <w:pStyle w:val="table1ordered"/>
              <w:ind w:left="346" w:hanging="289"/>
              <w:rPr>
                <w:lang w:eastAsia="ja-JP"/>
              </w:rPr>
            </w:pPr>
            <w:r w:rsidRPr="000E7519">
              <w:rPr>
                <w:lang w:eastAsia="ja-JP"/>
              </w:rPr>
              <w:t>128</w:t>
            </w:r>
          </w:p>
        </w:tc>
        <w:tc>
          <w:tcPr>
            <w:tcW w:w="1703" w:type="dxa"/>
            <w:tcBorders>
              <w:bottom w:val="single" w:sz="4" w:space="0" w:color="auto"/>
            </w:tcBorders>
          </w:tcPr>
          <w:p w14:paraId="066C710F" w14:textId="77777777" w:rsidR="00FA50B5" w:rsidRPr="000E7519" w:rsidRDefault="00FA50B5" w:rsidP="00346A4E">
            <w:pPr>
              <w:pStyle w:val="table1ordered"/>
              <w:ind w:left="346" w:hanging="289"/>
              <w:rPr>
                <w:lang w:eastAsia="ja-JP"/>
              </w:rPr>
            </w:pPr>
            <w:r w:rsidRPr="000E7519">
              <w:rPr>
                <w:lang w:eastAsia="ja-JP"/>
              </w:rPr>
              <w:t>255</w:t>
            </w:r>
          </w:p>
        </w:tc>
      </w:tr>
      <w:tr w:rsidR="00FA50B5" w14:paraId="670DF72F" w14:textId="77777777" w:rsidTr="00E63303">
        <w:tc>
          <w:tcPr>
            <w:tcW w:w="2438" w:type="dxa"/>
            <w:tcBorders>
              <w:top w:val="single" w:sz="4" w:space="0" w:color="auto"/>
              <w:bottom w:val="single" w:sz="4" w:space="0" w:color="auto"/>
            </w:tcBorders>
          </w:tcPr>
          <w:p w14:paraId="112D37FF" w14:textId="77777777" w:rsidR="00FA50B5" w:rsidRDefault="00FA50B5" w:rsidP="00FA50B5">
            <w:pPr>
              <w:pStyle w:val="table1ordered"/>
              <w:ind w:left="346" w:hanging="289"/>
              <w:rPr>
                <w:lang w:eastAsia="ja-JP"/>
              </w:rPr>
            </w:pPr>
            <w:r>
              <w:rPr>
                <w:rFonts w:hint="eastAsia"/>
                <w:lang w:eastAsia="ja-JP"/>
              </w:rPr>
              <w:t>Brightness</w:t>
            </w:r>
          </w:p>
        </w:tc>
        <w:tc>
          <w:tcPr>
            <w:tcW w:w="2807" w:type="dxa"/>
            <w:tcBorders>
              <w:top w:val="single" w:sz="4" w:space="0" w:color="auto"/>
              <w:bottom w:val="single" w:sz="4" w:space="0" w:color="auto"/>
            </w:tcBorders>
          </w:tcPr>
          <w:p w14:paraId="0EC9F24E" w14:textId="77777777" w:rsidR="00FA50B5" w:rsidRDefault="00FA50B5" w:rsidP="00346A4E">
            <w:pPr>
              <w:pStyle w:val="table1ordered"/>
              <w:ind w:left="346" w:hanging="289"/>
              <w:rPr>
                <w:lang w:eastAsia="ja-JP"/>
              </w:rPr>
            </w:pPr>
            <w:r>
              <w:rPr>
                <w:rFonts w:hint="eastAsia"/>
                <w:lang w:eastAsia="ja-JP"/>
              </w:rPr>
              <w:t>V4L2_CID_BRIGHTNESS</w:t>
            </w:r>
          </w:p>
        </w:tc>
        <w:tc>
          <w:tcPr>
            <w:tcW w:w="1181" w:type="dxa"/>
            <w:tcBorders>
              <w:top w:val="single" w:sz="4" w:space="0" w:color="auto"/>
              <w:bottom w:val="single" w:sz="4" w:space="0" w:color="auto"/>
            </w:tcBorders>
          </w:tcPr>
          <w:p w14:paraId="74614471" w14:textId="77777777" w:rsidR="00FA50B5" w:rsidRPr="000E7519" w:rsidRDefault="00FA50B5" w:rsidP="00346A4E">
            <w:pPr>
              <w:pStyle w:val="table1ordered"/>
              <w:ind w:left="346" w:hanging="289"/>
              <w:rPr>
                <w:lang w:eastAsia="ja-JP"/>
              </w:rPr>
            </w:pPr>
            <w:r w:rsidRPr="000E7519">
              <w:rPr>
                <w:lang w:eastAsia="ja-JP"/>
              </w:rPr>
              <w:t>-128</w:t>
            </w:r>
          </w:p>
        </w:tc>
        <w:tc>
          <w:tcPr>
            <w:tcW w:w="1181" w:type="dxa"/>
            <w:tcBorders>
              <w:top w:val="single" w:sz="4" w:space="0" w:color="auto"/>
              <w:bottom w:val="single" w:sz="4" w:space="0" w:color="auto"/>
            </w:tcBorders>
          </w:tcPr>
          <w:p w14:paraId="528BA666" w14:textId="77777777" w:rsidR="00FA50B5" w:rsidRPr="000E7519" w:rsidRDefault="00FA50B5" w:rsidP="00346A4E">
            <w:pPr>
              <w:pStyle w:val="table1ordered"/>
              <w:ind w:left="346" w:hanging="289"/>
              <w:rPr>
                <w:lang w:eastAsia="ja-JP"/>
              </w:rPr>
            </w:pPr>
            <w:r w:rsidRPr="000E7519">
              <w:rPr>
                <w:lang w:eastAsia="ja-JP"/>
              </w:rPr>
              <w:t>0</w:t>
            </w:r>
          </w:p>
        </w:tc>
        <w:tc>
          <w:tcPr>
            <w:tcW w:w="1703" w:type="dxa"/>
            <w:tcBorders>
              <w:top w:val="single" w:sz="4" w:space="0" w:color="auto"/>
              <w:bottom w:val="single" w:sz="4" w:space="0" w:color="auto"/>
            </w:tcBorders>
          </w:tcPr>
          <w:p w14:paraId="527B80ED" w14:textId="77777777" w:rsidR="00FA50B5" w:rsidRPr="000E7519" w:rsidRDefault="00FA50B5" w:rsidP="00346A4E">
            <w:pPr>
              <w:pStyle w:val="table1ordered"/>
              <w:ind w:left="346" w:hanging="289"/>
              <w:rPr>
                <w:lang w:eastAsia="ja-JP"/>
              </w:rPr>
            </w:pPr>
            <w:r w:rsidRPr="000E7519">
              <w:rPr>
                <w:lang w:eastAsia="ja-JP"/>
              </w:rPr>
              <w:t>127</w:t>
            </w:r>
          </w:p>
        </w:tc>
      </w:tr>
      <w:tr w:rsidR="00FA50B5" w14:paraId="02C812A1" w14:textId="77777777" w:rsidTr="00E63303">
        <w:trPr>
          <w:trHeight w:val="234"/>
        </w:trPr>
        <w:tc>
          <w:tcPr>
            <w:tcW w:w="2438" w:type="dxa"/>
            <w:tcBorders>
              <w:top w:val="single" w:sz="4" w:space="0" w:color="auto"/>
              <w:bottom w:val="single" w:sz="4" w:space="0" w:color="auto"/>
            </w:tcBorders>
          </w:tcPr>
          <w:p w14:paraId="1DD0C647" w14:textId="77777777" w:rsidR="00FA50B5" w:rsidRDefault="00FA50B5" w:rsidP="00346A4E">
            <w:pPr>
              <w:pStyle w:val="table1ordered"/>
              <w:ind w:left="346" w:hanging="289"/>
              <w:rPr>
                <w:lang w:eastAsia="ja-JP"/>
              </w:rPr>
            </w:pPr>
            <w:r>
              <w:rPr>
                <w:rFonts w:hint="eastAsia"/>
                <w:lang w:eastAsia="ja-JP"/>
              </w:rPr>
              <w:t>Hue</w:t>
            </w:r>
          </w:p>
        </w:tc>
        <w:tc>
          <w:tcPr>
            <w:tcW w:w="2807" w:type="dxa"/>
            <w:tcBorders>
              <w:top w:val="single" w:sz="4" w:space="0" w:color="auto"/>
              <w:bottom w:val="single" w:sz="4" w:space="0" w:color="auto"/>
            </w:tcBorders>
          </w:tcPr>
          <w:p w14:paraId="6D536376" w14:textId="77777777" w:rsidR="00FA50B5" w:rsidRDefault="00FA50B5" w:rsidP="00346A4E">
            <w:pPr>
              <w:pStyle w:val="table1ordered"/>
              <w:ind w:left="346" w:hanging="289"/>
              <w:rPr>
                <w:lang w:eastAsia="ja-JP"/>
              </w:rPr>
            </w:pPr>
            <w:r>
              <w:rPr>
                <w:rFonts w:hint="eastAsia"/>
                <w:lang w:eastAsia="ja-JP"/>
              </w:rPr>
              <w:t>V4L2_CID_HUE</w:t>
            </w:r>
          </w:p>
        </w:tc>
        <w:tc>
          <w:tcPr>
            <w:tcW w:w="1181" w:type="dxa"/>
            <w:tcBorders>
              <w:top w:val="single" w:sz="4" w:space="0" w:color="auto"/>
              <w:bottom w:val="single" w:sz="4" w:space="0" w:color="auto"/>
            </w:tcBorders>
          </w:tcPr>
          <w:p w14:paraId="331BA59F" w14:textId="77777777" w:rsidR="00FA50B5" w:rsidRPr="000E7519" w:rsidRDefault="00FA50B5" w:rsidP="00FA50B5">
            <w:pPr>
              <w:pStyle w:val="table1ordered"/>
              <w:ind w:left="346" w:hanging="289"/>
              <w:rPr>
                <w:lang w:eastAsia="ja-JP"/>
              </w:rPr>
            </w:pPr>
            <w:r w:rsidRPr="000E7519">
              <w:rPr>
                <w:lang w:eastAsia="ja-JP"/>
              </w:rPr>
              <w:t>-127</w:t>
            </w:r>
          </w:p>
        </w:tc>
        <w:tc>
          <w:tcPr>
            <w:tcW w:w="1181" w:type="dxa"/>
            <w:tcBorders>
              <w:top w:val="single" w:sz="4" w:space="0" w:color="auto"/>
              <w:bottom w:val="single" w:sz="4" w:space="0" w:color="auto"/>
            </w:tcBorders>
          </w:tcPr>
          <w:p w14:paraId="46AD9310" w14:textId="77777777" w:rsidR="00FA50B5" w:rsidRPr="000E7519" w:rsidRDefault="00FA50B5" w:rsidP="00346A4E">
            <w:pPr>
              <w:pStyle w:val="table1ordered"/>
              <w:ind w:left="346" w:hanging="289"/>
              <w:rPr>
                <w:lang w:eastAsia="ja-JP"/>
              </w:rPr>
            </w:pPr>
            <w:r w:rsidRPr="000E7519">
              <w:rPr>
                <w:lang w:eastAsia="ja-JP"/>
              </w:rPr>
              <w:t>0</w:t>
            </w:r>
          </w:p>
        </w:tc>
        <w:tc>
          <w:tcPr>
            <w:tcW w:w="1703" w:type="dxa"/>
            <w:tcBorders>
              <w:top w:val="single" w:sz="4" w:space="0" w:color="auto"/>
              <w:bottom w:val="single" w:sz="4" w:space="0" w:color="auto"/>
            </w:tcBorders>
          </w:tcPr>
          <w:p w14:paraId="0BEF9F89" w14:textId="77777777" w:rsidR="00FA50B5" w:rsidRPr="000E7519" w:rsidRDefault="00FA50B5" w:rsidP="00FA50B5">
            <w:pPr>
              <w:pStyle w:val="table1ordered"/>
              <w:ind w:left="346" w:hanging="289"/>
              <w:rPr>
                <w:lang w:eastAsia="ja-JP"/>
              </w:rPr>
            </w:pPr>
            <w:r w:rsidRPr="000E7519">
              <w:rPr>
                <w:lang w:eastAsia="ja-JP"/>
              </w:rPr>
              <w:t>128</w:t>
            </w:r>
          </w:p>
        </w:tc>
      </w:tr>
      <w:tr w:rsidR="00FA50B5" w14:paraId="753964A8" w14:textId="77777777" w:rsidTr="00E63303">
        <w:trPr>
          <w:trHeight w:val="67"/>
        </w:trPr>
        <w:tc>
          <w:tcPr>
            <w:tcW w:w="2438" w:type="dxa"/>
            <w:tcBorders>
              <w:top w:val="single" w:sz="4" w:space="0" w:color="auto"/>
              <w:bottom w:val="single" w:sz="8" w:space="0" w:color="auto"/>
            </w:tcBorders>
          </w:tcPr>
          <w:p w14:paraId="507F6562" w14:textId="77777777" w:rsidR="00FA50B5" w:rsidRDefault="00FA50B5" w:rsidP="00346A4E">
            <w:pPr>
              <w:pStyle w:val="table1ordered"/>
              <w:ind w:left="346" w:hanging="289"/>
              <w:rPr>
                <w:lang w:eastAsia="ja-JP"/>
              </w:rPr>
            </w:pPr>
            <w:r>
              <w:rPr>
                <w:rFonts w:hint="eastAsia"/>
                <w:lang w:eastAsia="ja-JP"/>
              </w:rPr>
              <w:t>Saturation</w:t>
            </w:r>
          </w:p>
        </w:tc>
        <w:tc>
          <w:tcPr>
            <w:tcW w:w="2807" w:type="dxa"/>
            <w:tcBorders>
              <w:top w:val="single" w:sz="4" w:space="0" w:color="auto"/>
              <w:bottom w:val="single" w:sz="8" w:space="0" w:color="auto"/>
            </w:tcBorders>
          </w:tcPr>
          <w:p w14:paraId="4261319A" w14:textId="77777777" w:rsidR="00FA50B5" w:rsidRDefault="00FA50B5" w:rsidP="00FA50B5">
            <w:pPr>
              <w:pStyle w:val="table1ordered"/>
              <w:ind w:left="346" w:hanging="289"/>
              <w:rPr>
                <w:lang w:eastAsia="ja-JP"/>
              </w:rPr>
            </w:pPr>
            <w:r>
              <w:rPr>
                <w:rFonts w:hint="eastAsia"/>
                <w:lang w:eastAsia="ja-JP"/>
              </w:rPr>
              <w:t>V4L2_CID_SATURATION</w:t>
            </w:r>
          </w:p>
        </w:tc>
        <w:tc>
          <w:tcPr>
            <w:tcW w:w="1181" w:type="dxa"/>
            <w:tcBorders>
              <w:top w:val="single" w:sz="4" w:space="0" w:color="auto"/>
              <w:bottom w:val="single" w:sz="8" w:space="0" w:color="auto"/>
            </w:tcBorders>
          </w:tcPr>
          <w:p w14:paraId="25B8B8FD" w14:textId="77777777" w:rsidR="00FA50B5" w:rsidRPr="000E7519" w:rsidRDefault="00FA50B5" w:rsidP="00346A4E">
            <w:pPr>
              <w:pStyle w:val="table1ordered"/>
              <w:ind w:left="346" w:hanging="289"/>
              <w:rPr>
                <w:lang w:eastAsia="ja-JP"/>
              </w:rPr>
            </w:pPr>
            <w:r w:rsidRPr="000E7519">
              <w:rPr>
                <w:lang w:eastAsia="ja-JP"/>
              </w:rPr>
              <w:t>0</w:t>
            </w:r>
          </w:p>
        </w:tc>
        <w:tc>
          <w:tcPr>
            <w:tcW w:w="1181" w:type="dxa"/>
            <w:tcBorders>
              <w:top w:val="single" w:sz="4" w:space="0" w:color="auto"/>
              <w:bottom w:val="single" w:sz="8" w:space="0" w:color="auto"/>
            </w:tcBorders>
          </w:tcPr>
          <w:p w14:paraId="3A9D85CC" w14:textId="77777777" w:rsidR="00FA50B5" w:rsidRPr="000E7519" w:rsidRDefault="00FA50B5" w:rsidP="00346A4E">
            <w:pPr>
              <w:pStyle w:val="table1ordered"/>
              <w:ind w:left="346" w:hanging="289"/>
              <w:rPr>
                <w:lang w:eastAsia="ja-JP"/>
              </w:rPr>
            </w:pPr>
            <w:r w:rsidRPr="000E7519">
              <w:rPr>
                <w:lang w:eastAsia="ja-JP"/>
              </w:rPr>
              <w:t>128</w:t>
            </w:r>
          </w:p>
        </w:tc>
        <w:tc>
          <w:tcPr>
            <w:tcW w:w="1703" w:type="dxa"/>
            <w:tcBorders>
              <w:top w:val="single" w:sz="4" w:space="0" w:color="auto"/>
              <w:bottom w:val="single" w:sz="8" w:space="0" w:color="auto"/>
            </w:tcBorders>
          </w:tcPr>
          <w:p w14:paraId="4822AC50" w14:textId="77777777" w:rsidR="00FA50B5" w:rsidRPr="000E7519" w:rsidRDefault="00FA50B5" w:rsidP="00346A4E">
            <w:pPr>
              <w:pStyle w:val="table1ordered"/>
              <w:ind w:left="346" w:hanging="289"/>
              <w:rPr>
                <w:lang w:eastAsia="ja-JP"/>
              </w:rPr>
            </w:pPr>
            <w:r w:rsidRPr="000E7519">
              <w:rPr>
                <w:lang w:eastAsia="ja-JP"/>
              </w:rPr>
              <w:t>255</w:t>
            </w:r>
          </w:p>
        </w:tc>
      </w:tr>
    </w:tbl>
    <w:p w14:paraId="35D77AF1" w14:textId="77777777" w:rsidR="00FA50B5" w:rsidRPr="00FA50B5" w:rsidRDefault="00FA50B5" w:rsidP="008A53E0">
      <w:pPr>
        <w:rPr>
          <w:lang w:eastAsia="ja-JP"/>
        </w:rPr>
      </w:pPr>
    </w:p>
    <w:p w14:paraId="26943769" w14:textId="568AB9C6" w:rsidR="00FA50B5" w:rsidRPr="002940CB" w:rsidRDefault="00EE4973" w:rsidP="003B19D6">
      <w:pPr>
        <w:pStyle w:val="Caption"/>
        <w:spacing w:after="160" w:line="260" w:lineRule="exact"/>
        <w:ind w:left="1080" w:hangingChars="538" w:hanging="1080"/>
        <w:rPr>
          <w:color w:val="0000FF"/>
          <w:sz w:val="20"/>
          <w:szCs w:val="20"/>
          <w:lang w:eastAsia="ja-JP"/>
        </w:rPr>
      </w:pPr>
      <w:bookmarkStart w:id="26" w:name="_Ref435003383"/>
      <w:r w:rsidRPr="00A51140">
        <w:rPr>
          <w:sz w:val="20"/>
          <w:szCs w:val="20"/>
        </w:rPr>
        <w:t xml:space="preserve">Table </w:t>
      </w:r>
      <w:r w:rsidRPr="009001C3">
        <w:rPr>
          <w:bCs w:val="0"/>
          <w:sz w:val="20"/>
          <w:szCs w:val="20"/>
        </w:rPr>
        <w:fldChar w:fldCharType="begin"/>
      </w:r>
      <w:r w:rsidRPr="009001C3">
        <w:rPr>
          <w:bCs w:val="0"/>
          <w:sz w:val="20"/>
          <w:szCs w:val="20"/>
        </w:rPr>
        <w:instrText xml:space="preserve"> STYLEREF 1 \s </w:instrText>
      </w:r>
      <w:r w:rsidRPr="009001C3">
        <w:rPr>
          <w:bCs w:val="0"/>
          <w:sz w:val="20"/>
          <w:szCs w:val="20"/>
        </w:rPr>
        <w:fldChar w:fldCharType="separate"/>
      </w:r>
      <w:r w:rsidR="00E32B0C">
        <w:rPr>
          <w:bCs w:val="0"/>
          <w:noProof/>
          <w:sz w:val="20"/>
          <w:szCs w:val="20"/>
        </w:rPr>
        <w:t>4</w:t>
      </w:r>
      <w:r w:rsidRPr="009001C3">
        <w:rPr>
          <w:bCs w:val="0"/>
          <w:sz w:val="20"/>
          <w:szCs w:val="20"/>
        </w:rPr>
        <w:fldChar w:fldCharType="end"/>
      </w:r>
      <w:r w:rsidRPr="009001C3">
        <w:rPr>
          <w:bCs w:val="0"/>
          <w:sz w:val="20"/>
          <w:szCs w:val="20"/>
        </w:rPr>
        <w:t>.</w:t>
      </w:r>
      <w:r w:rsidRPr="009001C3">
        <w:rPr>
          <w:bCs w:val="0"/>
          <w:sz w:val="20"/>
          <w:szCs w:val="20"/>
        </w:rPr>
        <w:fldChar w:fldCharType="begin"/>
      </w:r>
      <w:r w:rsidRPr="009001C3">
        <w:rPr>
          <w:bCs w:val="0"/>
          <w:sz w:val="20"/>
          <w:szCs w:val="20"/>
        </w:rPr>
        <w:instrText xml:space="preserve"> SEQ Table \* ARABIC \s 1 </w:instrText>
      </w:r>
      <w:r w:rsidRPr="009001C3">
        <w:rPr>
          <w:bCs w:val="0"/>
          <w:sz w:val="20"/>
          <w:szCs w:val="20"/>
        </w:rPr>
        <w:fldChar w:fldCharType="separate"/>
      </w:r>
      <w:r w:rsidR="00E32B0C">
        <w:rPr>
          <w:bCs w:val="0"/>
          <w:noProof/>
          <w:sz w:val="20"/>
          <w:szCs w:val="20"/>
        </w:rPr>
        <w:t>19</w:t>
      </w:r>
      <w:r w:rsidRPr="009001C3">
        <w:rPr>
          <w:bCs w:val="0"/>
          <w:sz w:val="20"/>
          <w:szCs w:val="20"/>
        </w:rPr>
        <w:fldChar w:fldCharType="end"/>
      </w:r>
      <w:bookmarkEnd w:id="26"/>
      <w:r w:rsidR="00FA50B5" w:rsidRPr="002940CB">
        <w:rPr>
          <w:rFonts w:hint="eastAsia"/>
          <w:sz w:val="20"/>
          <w:szCs w:val="20"/>
          <w:lang w:eastAsia="ja-JP"/>
        </w:rPr>
        <w:tab/>
        <w:t xml:space="preserve">Hardware </w:t>
      </w:r>
      <w:r w:rsidR="00D373C2">
        <w:rPr>
          <w:sz w:val="20"/>
          <w:szCs w:val="20"/>
          <w:lang w:eastAsia="ja-JP"/>
        </w:rPr>
        <w:t xml:space="preserve">HDMI input </w:t>
      </w:r>
      <w:r w:rsidR="00FA50B5" w:rsidRPr="002940CB">
        <w:rPr>
          <w:rFonts w:hint="eastAsia"/>
          <w:sz w:val="20"/>
          <w:szCs w:val="20"/>
          <w:lang w:eastAsia="ja-JP"/>
        </w:rPr>
        <w:t xml:space="preserve">control of </w:t>
      </w:r>
      <w:r w:rsidR="00D373C2">
        <w:rPr>
          <w:sz w:val="20"/>
          <w:szCs w:val="20"/>
          <w:lang w:eastAsia="ja-JP"/>
        </w:rPr>
        <w:t>ADV7482</w:t>
      </w:r>
      <w:r w:rsidR="00D373C2" w:rsidRPr="002940CB">
        <w:rPr>
          <w:rFonts w:hint="eastAsia"/>
          <w:sz w:val="20"/>
          <w:szCs w:val="20"/>
          <w:lang w:eastAsia="ja-JP"/>
        </w:rPr>
        <w:t xml:space="preserve"> </w:t>
      </w:r>
      <w:r w:rsidR="00FA50B5" w:rsidRPr="002940CB">
        <w:rPr>
          <w:sz w:val="20"/>
          <w:szCs w:val="20"/>
          <w:lang w:eastAsia="ja-JP"/>
        </w:rPr>
        <w:t>receiver</w:t>
      </w:r>
      <w:r w:rsidR="00180DB5" w:rsidRPr="002940CB">
        <w:rPr>
          <w:rFonts w:hint="eastAsia"/>
          <w:sz w:val="20"/>
          <w:szCs w:val="20"/>
          <w:lang w:eastAsia="ja-JP"/>
        </w:rPr>
        <w:t xml:space="preserve"> (R-Car H</w:t>
      </w:r>
      <w:r w:rsidR="00D373C2">
        <w:rPr>
          <w:sz w:val="20"/>
          <w:szCs w:val="20"/>
          <w:lang w:eastAsia="ja-JP"/>
        </w:rPr>
        <w:t>3</w:t>
      </w:r>
      <w:r w:rsidR="00846325">
        <w:rPr>
          <w:sz w:val="20"/>
          <w:szCs w:val="20"/>
          <w:lang w:eastAsia="ja-JP"/>
        </w:rPr>
        <w:t xml:space="preserve"> / M3</w:t>
      </w:r>
      <w:r w:rsidR="00406D08">
        <w:rPr>
          <w:sz w:val="20"/>
          <w:szCs w:val="20"/>
          <w:lang w:eastAsia="ja-JP"/>
        </w:rPr>
        <w:t xml:space="preserve"> / M3N</w:t>
      </w:r>
      <w:r w:rsidR="005E2B7B">
        <w:rPr>
          <w:sz w:val="20"/>
          <w:szCs w:val="20"/>
          <w:lang w:eastAsia="ja-JP"/>
        </w:rPr>
        <w:t xml:space="preserve"> / E3</w:t>
      </w:r>
      <w:r w:rsidR="00180DB5" w:rsidRPr="002940CB">
        <w:rPr>
          <w:rFonts w:hint="eastAsia"/>
          <w:sz w:val="20"/>
          <w:szCs w:val="20"/>
          <w:lang w:eastAsia="ja-JP"/>
        </w:rPr>
        <w:t>)</w:t>
      </w:r>
    </w:p>
    <w:tbl>
      <w:tblPr>
        <w:tblW w:w="9310"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2438"/>
        <w:gridCol w:w="2807"/>
        <w:gridCol w:w="1181"/>
        <w:gridCol w:w="1181"/>
        <w:gridCol w:w="1703"/>
      </w:tblGrid>
      <w:tr w:rsidR="00FA50B5" w:rsidRPr="00A51140" w14:paraId="596F4DF1" w14:textId="77777777" w:rsidTr="00E63303">
        <w:trPr>
          <w:tblHeader/>
        </w:trPr>
        <w:tc>
          <w:tcPr>
            <w:tcW w:w="2438" w:type="dxa"/>
            <w:tcBorders>
              <w:bottom w:val="single" w:sz="8" w:space="0" w:color="auto"/>
            </w:tcBorders>
          </w:tcPr>
          <w:p w14:paraId="1F1E720A" w14:textId="77777777" w:rsidR="00FA50B5" w:rsidRPr="00A51140" w:rsidRDefault="00FA50B5" w:rsidP="00346A4E">
            <w:pPr>
              <w:pStyle w:val="tablehead"/>
              <w:ind w:left="0"/>
              <w:rPr>
                <w:b w:val="0"/>
                <w:lang w:eastAsia="ja-JP"/>
              </w:rPr>
            </w:pPr>
            <w:r>
              <w:rPr>
                <w:rFonts w:hint="eastAsia"/>
                <w:b w:val="0"/>
                <w:lang w:eastAsia="ja-JP"/>
              </w:rPr>
              <w:t>Item</w:t>
            </w:r>
          </w:p>
        </w:tc>
        <w:tc>
          <w:tcPr>
            <w:tcW w:w="2807" w:type="dxa"/>
            <w:tcBorders>
              <w:bottom w:val="single" w:sz="8" w:space="0" w:color="auto"/>
            </w:tcBorders>
          </w:tcPr>
          <w:p w14:paraId="6E09BAA1" w14:textId="77777777" w:rsidR="00FA50B5" w:rsidRPr="00A51140" w:rsidRDefault="007142DF" w:rsidP="00346A4E">
            <w:pPr>
              <w:pStyle w:val="tablehead"/>
              <w:ind w:left="0"/>
              <w:rPr>
                <w:b w:val="0"/>
                <w:lang w:eastAsia="ja-JP"/>
              </w:rPr>
            </w:pPr>
            <w:r>
              <w:rPr>
                <w:rFonts w:hint="eastAsia"/>
                <w:b w:val="0"/>
                <w:lang w:eastAsia="ja-JP"/>
              </w:rPr>
              <w:t>V4L2</w:t>
            </w:r>
            <w:r w:rsidR="00FA50B5">
              <w:rPr>
                <w:rFonts w:hint="eastAsia"/>
                <w:b w:val="0"/>
                <w:lang w:eastAsia="ja-JP"/>
              </w:rPr>
              <w:t xml:space="preserve"> Command ID</w:t>
            </w:r>
          </w:p>
        </w:tc>
        <w:tc>
          <w:tcPr>
            <w:tcW w:w="1181" w:type="dxa"/>
            <w:tcBorders>
              <w:bottom w:val="single" w:sz="8" w:space="0" w:color="auto"/>
            </w:tcBorders>
          </w:tcPr>
          <w:p w14:paraId="064999E5" w14:textId="77777777" w:rsidR="00FA50B5" w:rsidRPr="00A51140" w:rsidRDefault="00FA50B5" w:rsidP="00346A4E">
            <w:pPr>
              <w:pStyle w:val="tablehead"/>
              <w:ind w:left="0"/>
              <w:rPr>
                <w:b w:val="0"/>
                <w:lang w:eastAsia="ja-JP"/>
              </w:rPr>
            </w:pPr>
            <w:r>
              <w:rPr>
                <w:rFonts w:hint="eastAsia"/>
                <w:b w:val="0"/>
                <w:lang w:eastAsia="ja-JP"/>
              </w:rPr>
              <w:t>Minimum</w:t>
            </w:r>
          </w:p>
        </w:tc>
        <w:tc>
          <w:tcPr>
            <w:tcW w:w="1181" w:type="dxa"/>
            <w:tcBorders>
              <w:bottom w:val="single" w:sz="8" w:space="0" w:color="auto"/>
            </w:tcBorders>
          </w:tcPr>
          <w:p w14:paraId="50A18CC7" w14:textId="77777777" w:rsidR="00FA50B5" w:rsidRPr="00A51140" w:rsidRDefault="00FA50B5" w:rsidP="00346A4E">
            <w:pPr>
              <w:pStyle w:val="tablehead"/>
              <w:ind w:left="0"/>
              <w:rPr>
                <w:b w:val="0"/>
                <w:lang w:eastAsia="ja-JP"/>
              </w:rPr>
            </w:pPr>
            <w:r>
              <w:rPr>
                <w:rFonts w:hint="eastAsia"/>
                <w:b w:val="0"/>
                <w:lang w:eastAsia="ja-JP"/>
              </w:rPr>
              <w:t>Default</w:t>
            </w:r>
          </w:p>
        </w:tc>
        <w:tc>
          <w:tcPr>
            <w:tcW w:w="1703" w:type="dxa"/>
            <w:tcBorders>
              <w:bottom w:val="single" w:sz="8" w:space="0" w:color="auto"/>
            </w:tcBorders>
          </w:tcPr>
          <w:p w14:paraId="60A29D09" w14:textId="77777777" w:rsidR="00FA50B5" w:rsidRPr="00A51140" w:rsidRDefault="00FA50B5" w:rsidP="00346A4E">
            <w:pPr>
              <w:pStyle w:val="tablehead"/>
              <w:ind w:left="0"/>
              <w:rPr>
                <w:b w:val="0"/>
                <w:lang w:eastAsia="ja-JP"/>
              </w:rPr>
            </w:pPr>
            <w:r>
              <w:rPr>
                <w:rFonts w:hint="eastAsia"/>
                <w:b w:val="0"/>
                <w:lang w:eastAsia="ja-JP"/>
              </w:rPr>
              <w:t>Maximum</w:t>
            </w:r>
          </w:p>
        </w:tc>
      </w:tr>
      <w:tr w:rsidR="00FA50B5" w14:paraId="405D4BBE" w14:textId="77777777" w:rsidTr="00E63303">
        <w:tc>
          <w:tcPr>
            <w:tcW w:w="2438" w:type="dxa"/>
            <w:tcBorders>
              <w:bottom w:val="single" w:sz="4" w:space="0" w:color="auto"/>
            </w:tcBorders>
          </w:tcPr>
          <w:p w14:paraId="1E0DF111" w14:textId="77777777" w:rsidR="00FA50B5" w:rsidRDefault="00FA50B5" w:rsidP="00346A4E">
            <w:pPr>
              <w:pStyle w:val="table1ordered"/>
              <w:ind w:left="346" w:hanging="289"/>
              <w:rPr>
                <w:lang w:eastAsia="ja-JP"/>
              </w:rPr>
            </w:pPr>
            <w:r>
              <w:rPr>
                <w:rFonts w:hint="eastAsia"/>
                <w:lang w:eastAsia="ja-JP"/>
              </w:rPr>
              <w:t>Contrast</w:t>
            </w:r>
          </w:p>
        </w:tc>
        <w:tc>
          <w:tcPr>
            <w:tcW w:w="2807" w:type="dxa"/>
            <w:tcBorders>
              <w:bottom w:val="single" w:sz="4" w:space="0" w:color="auto"/>
            </w:tcBorders>
          </w:tcPr>
          <w:p w14:paraId="17E5DCD7" w14:textId="77777777" w:rsidR="00FA50B5" w:rsidRDefault="00FA50B5" w:rsidP="00346A4E">
            <w:pPr>
              <w:pStyle w:val="table1ordered"/>
              <w:ind w:left="346" w:hanging="289"/>
              <w:rPr>
                <w:lang w:eastAsia="ja-JP"/>
              </w:rPr>
            </w:pPr>
            <w:r>
              <w:rPr>
                <w:rFonts w:hint="eastAsia"/>
                <w:lang w:eastAsia="ja-JP"/>
              </w:rPr>
              <w:t>V4L2_CID_CONTRAST</w:t>
            </w:r>
          </w:p>
        </w:tc>
        <w:tc>
          <w:tcPr>
            <w:tcW w:w="1181" w:type="dxa"/>
            <w:tcBorders>
              <w:bottom w:val="single" w:sz="4" w:space="0" w:color="auto"/>
            </w:tcBorders>
          </w:tcPr>
          <w:p w14:paraId="6855D867" w14:textId="77777777" w:rsidR="00FA50B5" w:rsidRPr="005D2D72" w:rsidRDefault="00FA50B5" w:rsidP="00346A4E">
            <w:pPr>
              <w:pStyle w:val="table1ordered"/>
              <w:ind w:left="346" w:hanging="289"/>
              <w:rPr>
                <w:lang w:eastAsia="ja-JP"/>
              </w:rPr>
            </w:pPr>
            <w:r w:rsidRPr="005D2D72">
              <w:rPr>
                <w:lang w:eastAsia="ja-JP"/>
              </w:rPr>
              <w:t>0</w:t>
            </w:r>
          </w:p>
        </w:tc>
        <w:tc>
          <w:tcPr>
            <w:tcW w:w="1181" w:type="dxa"/>
            <w:tcBorders>
              <w:bottom w:val="single" w:sz="4" w:space="0" w:color="auto"/>
            </w:tcBorders>
          </w:tcPr>
          <w:p w14:paraId="405BDF61" w14:textId="77777777" w:rsidR="00FA50B5" w:rsidRPr="005D2D72" w:rsidRDefault="00FA50B5" w:rsidP="00346A4E">
            <w:pPr>
              <w:pStyle w:val="table1ordered"/>
              <w:ind w:left="346" w:hanging="289"/>
              <w:rPr>
                <w:lang w:eastAsia="ja-JP"/>
              </w:rPr>
            </w:pPr>
            <w:r w:rsidRPr="005D2D72">
              <w:rPr>
                <w:lang w:eastAsia="ja-JP"/>
              </w:rPr>
              <w:t>128</w:t>
            </w:r>
          </w:p>
        </w:tc>
        <w:tc>
          <w:tcPr>
            <w:tcW w:w="1703" w:type="dxa"/>
            <w:tcBorders>
              <w:bottom w:val="single" w:sz="4" w:space="0" w:color="auto"/>
            </w:tcBorders>
          </w:tcPr>
          <w:p w14:paraId="1F955EA9" w14:textId="77777777" w:rsidR="00FA50B5" w:rsidRPr="005D2D72" w:rsidRDefault="00FA50B5" w:rsidP="00346A4E">
            <w:pPr>
              <w:pStyle w:val="table1ordered"/>
              <w:ind w:left="346" w:hanging="289"/>
              <w:rPr>
                <w:lang w:eastAsia="ja-JP"/>
              </w:rPr>
            </w:pPr>
            <w:r w:rsidRPr="005D2D72">
              <w:rPr>
                <w:lang w:eastAsia="ja-JP"/>
              </w:rPr>
              <w:t>255</w:t>
            </w:r>
          </w:p>
        </w:tc>
      </w:tr>
      <w:tr w:rsidR="00FA50B5" w14:paraId="42A1D9A9" w14:textId="77777777" w:rsidTr="00E63303">
        <w:tc>
          <w:tcPr>
            <w:tcW w:w="2438" w:type="dxa"/>
            <w:tcBorders>
              <w:top w:val="single" w:sz="4" w:space="0" w:color="auto"/>
              <w:bottom w:val="single" w:sz="4" w:space="0" w:color="auto"/>
            </w:tcBorders>
          </w:tcPr>
          <w:p w14:paraId="562F8366" w14:textId="77777777" w:rsidR="00FA50B5" w:rsidRDefault="00FA50B5" w:rsidP="00346A4E">
            <w:pPr>
              <w:pStyle w:val="table1ordered"/>
              <w:ind w:left="346" w:hanging="289"/>
              <w:rPr>
                <w:lang w:eastAsia="ja-JP"/>
              </w:rPr>
            </w:pPr>
            <w:r>
              <w:rPr>
                <w:rFonts w:hint="eastAsia"/>
                <w:lang w:eastAsia="ja-JP"/>
              </w:rPr>
              <w:t>Brightness</w:t>
            </w:r>
          </w:p>
        </w:tc>
        <w:tc>
          <w:tcPr>
            <w:tcW w:w="2807" w:type="dxa"/>
            <w:tcBorders>
              <w:top w:val="single" w:sz="4" w:space="0" w:color="auto"/>
              <w:bottom w:val="single" w:sz="4" w:space="0" w:color="auto"/>
            </w:tcBorders>
          </w:tcPr>
          <w:p w14:paraId="77D0D5EA" w14:textId="77777777" w:rsidR="00FA50B5" w:rsidRDefault="00FA50B5" w:rsidP="00346A4E">
            <w:pPr>
              <w:pStyle w:val="table1ordered"/>
              <w:ind w:left="346" w:hanging="289"/>
              <w:rPr>
                <w:lang w:eastAsia="ja-JP"/>
              </w:rPr>
            </w:pPr>
            <w:r>
              <w:rPr>
                <w:rFonts w:hint="eastAsia"/>
                <w:lang w:eastAsia="ja-JP"/>
              </w:rPr>
              <w:t>V4L2_CID_BRIGHTNESS</w:t>
            </w:r>
          </w:p>
        </w:tc>
        <w:tc>
          <w:tcPr>
            <w:tcW w:w="1181" w:type="dxa"/>
            <w:tcBorders>
              <w:top w:val="single" w:sz="4" w:space="0" w:color="auto"/>
              <w:bottom w:val="single" w:sz="4" w:space="0" w:color="auto"/>
            </w:tcBorders>
          </w:tcPr>
          <w:p w14:paraId="21AB677F" w14:textId="77777777" w:rsidR="00FA50B5" w:rsidRPr="005D2D72" w:rsidRDefault="00FA50B5" w:rsidP="00346A4E">
            <w:pPr>
              <w:pStyle w:val="table1ordered"/>
              <w:ind w:left="346" w:hanging="289"/>
              <w:rPr>
                <w:lang w:eastAsia="ja-JP"/>
              </w:rPr>
            </w:pPr>
            <w:r w:rsidRPr="005D2D72">
              <w:rPr>
                <w:lang w:eastAsia="ja-JP"/>
              </w:rPr>
              <w:t>-128</w:t>
            </w:r>
          </w:p>
        </w:tc>
        <w:tc>
          <w:tcPr>
            <w:tcW w:w="1181" w:type="dxa"/>
            <w:tcBorders>
              <w:top w:val="single" w:sz="4" w:space="0" w:color="auto"/>
              <w:bottom w:val="single" w:sz="4" w:space="0" w:color="auto"/>
            </w:tcBorders>
          </w:tcPr>
          <w:p w14:paraId="47AE45C8" w14:textId="77777777" w:rsidR="00FA50B5" w:rsidRPr="005D2D72" w:rsidRDefault="00FA50B5" w:rsidP="00346A4E">
            <w:pPr>
              <w:pStyle w:val="table1ordered"/>
              <w:ind w:left="346" w:hanging="289"/>
              <w:rPr>
                <w:lang w:eastAsia="ja-JP"/>
              </w:rPr>
            </w:pPr>
            <w:r w:rsidRPr="005D2D72">
              <w:rPr>
                <w:lang w:eastAsia="ja-JP"/>
              </w:rPr>
              <w:t>0</w:t>
            </w:r>
          </w:p>
        </w:tc>
        <w:tc>
          <w:tcPr>
            <w:tcW w:w="1703" w:type="dxa"/>
            <w:tcBorders>
              <w:top w:val="single" w:sz="4" w:space="0" w:color="auto"/>
              <w:bottom w:val="single" w:sz="4" w:space="0" w:color="auto"/>
            </w:tcBorders>
          </w:tcPr>
          <w:p w14:paraId="03B7F0E9" w14:textId="77777777" w:rsidR="00FA50B5" w:rsidRPr="005D2D72" w:rsidRDefault="00FA50B5" w:rsidP="00346A4E">
            <w:pPr>
              <w:pStyle w:val="table1ordered"/>
              <w:ind w:left="346" w:hanging="289"/>
              <w:rPr>
                <w:lang w:eastAsia="ja-JP"/>
              </w:rPr>
            </w:pPr>
            <w:r w:rsidRPr="005D2D72">
              <w:rPr>
                <w:lang w:eastAsia="ja-JP"/>
              </w:rPr>
              <w:t>127</w:t>
            </w:r>
          </w:p>
        </w:tc>
      </w:tr>
      <w:tr w:rsidR="00FA50B5" w14:paraId="79AFF10E" w14:textId="77777777" w:rsidTr="00E63303">
        <w:trPr>
          <w:trHeight w:val="234"/>
        </w:trPr>
        <w:tc>
          <w:tcPr>
            <w:tcW w:w="2438" w:type="dxa"/>
            <w:tcBorders>
              <w:top w:val="single" w:sz="4" w:space="0" w:color="auto"/>
              <w:bottom w:val="single" w:sz="4" w:space="0" w:color="auto"/>
            </w:tcBorders>
          </w:tcPr>
          <w:p w14:paraId="5627F904" w14:textId="77777777" w:rsidR="00FA50B5" w:rsidRDefault="00FA50B5" w:rsidP="00346A4E">
            <w:pPr>
              <w:pStyle w:val="table1ordered"/>
              <w:ind w:left="346" w:hanging="289"/>
              <w:rPr>
                <w:lang w:eastAsia="ja-JP"/>
              </w:rPr>
            </w:pPr>
            <w:r>
              <w:rPr>
                <w:rFonts w:hint="eastAsia"/>
                <w:lang w:eastAsia="ja-JP"/>
              </w:rPr>
              <w:t>Hue</w:t>
            </w:r>
          </w:p>
        </w:tc>
        <w:tc>
          <w:tcPr>
            <w:tcW w:w="2807" w:type="dxa"/>
            <w:tcBorders>
              <w:top w:val="single" w:sz="4" w:space="0" w:color="auto"/>
              <w:bottom w:val="single" w:sz="4" w:space="0" w:color="auto"/>
            </w:tcBorders>
          </w:tcPr>
          <w:p w14:paraId="5688F960" w14:textId="77777777" w:rsidR="00FA50B5" w:rsidRDefault="00FA50B5" w:rsidP="00346A4E">
            <w:pPr>
              <w:pStyle w:val="table1ordered"/>
              <w:ind w:left="346" w:hanging="289"/>
              <w:rPr>
                <w:lang w:eastAsia="ja-JP"/>
              </w:rPr>
            </w:pPr>
            <w:r>
              <w:rPr>
                <w:rFonts w:hint="eastAsia"/>
                <w:lang w:eastAsia="ja-JP"/>
              </w:rPr>
              <w:t>V4L2_CID_HUE</w:t>
            </w:r>
          </w:p>
        </w:tc>
        <w:tc>
          <w:tcPr>
            <w:tcW w:w="1181" w:type="dxa"/>
            <w:tcBorders>
              <w:top w:val="single" w:sz="4" w:space="0" w:color="auto"/>
              <w:bottom w:val="single" w:sz="4" w:space="0" w:color="auto"/>
            </w:tcBorders>
          </w:tcPr>
          <w:p w14:paraId="5FD3B96E" w14:textId="77777777" w:rsidR="00FA50B5" w:rsidRPr="005D2D72" w:rsidRDefault="009A62B9" w:rsidP="00346A4E">
            <w:pPr>
              <w:pStyle w:val="table1ordered"/>
              <w:ind w:left="346" w:hanging="289"/>
              <w:rPr>
                <w:lang w:eastAsia="ja-JP"/>
              </w:rPr>
            </w:pPr>
            <w:r w:rsidRPr="005D2D72">
              <w:rPr>
                <w:lang w:eastAsia="ja-JP"/>
              </w:rPr>
              <w:t>0</w:t>
            </w:r>
          </w:p>
        </w:tc>
        <w:tc>
          <w:tcPr>
            <w:tcW w:w="1181" w:type="dxa"/>
            <w:tcBorders>
              <w:top w:val="single" w:sz="4" w:space="0" w:color="auto"/>
              <w:bottom w:val="single" w:sz="4" w:space="0" w:color="auto"/>
            </w:tcBorders>
          </w:tcPr>
          <w:p w14:paraId="587D9DD5" w14:textId="77777777" w:rsidR="00FA50B5" w:rsidRPr="005D2D72" w:rsidRDefault="00FA50B5" w:rsidP="00346A4E">
            <w:pPr>
              <w:pStyle w:val="table1ordered"/>
              <w:ind w:left="346" w:hanging="289"/>
              <w:rPr>
                <w:lang w:eastAsia="ja-JP"/>
              </w:rPr>
            </w:pPr>
            <w:r w:rsidRPr="005D2D72">
              <w:rPr>
                <w:lang w:eastAsia="ja-JP"/>
              </w:rPr>
              <w:t>0</w:t>
            </w:r>
          </w:p>
        </w:tc>
        <w:tc>
          <w:tcPr>
            <w:tcW w:w="1703" w:type="dxa"/>
            <w:tcBorders>
              <w:top w:val="single" w:sz="4" w:space="0" w:color="auto"/>
              <w:bottom w:val="single" w:sz="4" w:space="0" w:color="auto"/>
            </w:tcBorders>
          </w:tcPr>
          <w:p w14:paraId="661CCB4B" w14:textId="77777777" w:rsidR="00FA50B5" w:rsidRPr="005D2D72" w:rsidRDefault="00AE1AB3" w:rsidP="00346A4E">
            <w:pPr>
              <w:pStyle w:val="table1ordered"/>
              <w:ind w:left="346" w:hanging="289"/>
              <w:rPr>
                <w:lang w:eastAsia="ja-JP"/>
              </w:rPr>
            </w:pPr>
            <w:r w:rsidRPr="005D2D72">
              <w:rPr>
                <w:lang w:eastAsia="ja-JP"/>
              </w:rPr>
              <w:t>255</w:t>
            </w:r>
          </w:p>
        </w:tc>
      </w:tr>
      <w:tr w:rsidR="00FA50B5" w14:paraId="416170D5" w14:textId="77777777" w:rsidTr="00E63303">
        <w:trPr>
          <w:trHeight w:val="67"/>
        </w:trPr>
        <w:tc>
          <w:tcPr>
            <w:tcW w:w="2438" w:type="dxa"/>
            <w:tcBorders>
              <w:top w:val="single" w:sz="4" w:space="0" w:color="auto"/>
              <w:bottom w:val="single" w:sz="8" w:space="0" w:color="auto"/>
            </w:tcBorders>
          </w:tcPr>
          <w:p w14:paraId="6DBFAD1B" w14:textId="77777777" w:rsidR="00FA50B5" w:rsidRDefault="00FA50B5" w:rsidP="00346A4E">
            <w:pPr>
              <w:pStyle w:val="table1ordered"/>
              <w:ind w:left="346" w:hanging="289"/>
              <w:rPr>
                <w:lang w:eastAsia="ja-JP"/>
              </w:rPr>
            </w:pPr>
            <w:r>
              <w:rPr>
                <w:rFonts w:hint="eastAsia"/>
                <w:lang w:eastAsia="ja-JP"/>
              </w:rPr>
              <w:t>Saturation</w:t>
            </w:r>
          </w:p>
        </w:tc>
        <w:tc>
          <w:tcPr>
            <w:tcW w:w="2807" w:type="dxa"/>
            <w:tcBorders>
              <w:top w:val="single" w:sz="4" w:space="0" w:color="auto"/>
              <w:bottom w:val="single" w:sz="8" w:space="0" w:color="auto"/>
            </w:tcBorders>
          </w:tcPr>
          <w:p w14:paraId="6D60CAEF" w14:textId="77777777" w:rsidR="00FA50B5" w:rsidRDefault="00FA50B5" w:rsidP="00346A4E">
            <w:pPr>
              <w:pStyle w:val="table1ordered"/>
              <w:ind w:left="346" w:hanging="289"/>
              <w:rPr>
                <w:lang w:eastAsia="ja-JP"/>
              </w:rPr>
            </w:pPr>
            <w:r>
              <w:rPr>
                <w:rFonts w:hint="eastAsia"/>
                <w:lang w:eastAsia="ja-JP"/>
              </w:rPr>
              <w:t>V4L2_CID_SATURATION</w:t>
            </w:r>
          </w:p>
        </w:tc>
        <w:tc>
          <w:tcPr>
            <w:tcW w:w="1181" w:type="dxa"/>
            <w:tcBorders>
              <w:top w:val="single" w:sz="4" w:space="0" w:color="auto"/>
              <w:bottom w:val="single" w:sz="8" w:space="0" w:color="auto"/>
            </w:tcBorders>
          </w:tcPr>
          <w:p w14:paraId="355622D8" w14:textId="77777777" w:rsidR="00FA50B5" w:rsidRPr="005D2D72" w:rsidRDefault="00FA50B5" w:rsidP="00346A4E">
            <w:pPr>
              <w:pStyle w:val="table1ordered"/>
              <w:ind w:left="346" w:hanging="289"/>
              <w:rPr>
                <w:lang w:eastAsia="ja-JP"/>
              </w:rPr>
            </w:pPr>
            <w:r w:rsidRPr="005D2D72">
              <w:rPr>
                <w:lang w:eastAsia="ja-JP"/>
              </w:rPr>
              <w:t>0</w:t>
            </w:r>
          </w:p>
        </w:tc>
        <w:tc>
          <w:tcPr>
            <w:tcW w:w="1181" w:type="dxa"/>
            <w:tcBorders>
              <w:top w:val="single" w:sz="4" w:space="0" w:color="auto"/>
              <w:bottom w:val="single" w:sz="8" w:space="0" w:color="auto"/>
            </w:tcBorders>
          </w:tcPr>
          <w:p w14:paraId="44838139" w14:textId="77777777" w:rsidR="00FA50B5" w:rsidRPr="005D2D72" w:rsidRDefault="00FA50B5" w:rsidP="00346A4E">
            <w:pPr>
              <w:pStyle w:val="table1ordered"/>
              <w:ind w:left="346" w:hanging="289"/>
              <w:rPr>
                <w:lang w:eastAsia="ja-JP"/>
              </w:rPr>
            </w:pPr>
            <w:r w:rsidRPr="005D2D72">
              <w:rPr>
                <w:lang w:eastAsia="ja-JP"/>
              </w:rPr>
              <w:t>128</w:t>
            </w:r>
          </w:p>
        </w:tc>
        <w:tc>
          <w:tcPr>
            <w:tcW w:w="1703" w:type="dxa"/>
            <w:tcBorders>
              <w:top w:val="single" w:sz="4" w:space="0" w:color="auto"/>
              <w:bottom w:val="single" w:sz="8" w:space="0" w:color="auto"/>
            </w:tcBorders>
          </w:tcPr>
          <w:p w14:paraId="04014FDD" w14:textId="77777777" w:rsidR="00FA50B5" w:rsidRPr="005D2D72" w:rsidRDefault="00FA50B5" w:rsidP="00346A4E">
            <w:pPr>
              <w:pStyle w:val="table1ordered"/>
              <w:ind w:left="346" w:hanging="289"/>
              <w:rPr>
                <w:lang w:eastAsia="ja-JP"/>
              </w:rPr>
            </w:pPr>
            <w:r w:rsidRPr="005D2D72">
              <w:rPr>
                <w:lang w:eastAsia="ja-JP"/>
              </w:rPr>
              <w:t>255</w:t>
            </w:r>
          </w:p>
        </w:tc>
      </w:tr>
    </w:tbl>
    <w:p w14:paraId="523260E9" w14:textId="4E1BDDF3" w:rsidR="007F0D51" w:rsidRDefault="007F0D51" w:rsidP="00FA50B5">
      <w:pPr>
        <w:rPr>
          <w:lang w:eastAsia="ja-JP"/>
        </w:rPr>
      </w:pPr>
    </w:p>
    <w:p w14:paraId="3F33B071" w14:textId="1515A2BB" w:rsidR="00B15774" w:rsidRPr="002940CB" w:rsidRDefault="00EE4973" w:rsidP="00B15774">
      <w:pPr>
        <w:pStyle w:val="Caption"/>
        <w:spacing w:after="160" w:line="260" w:lineRule="exact"/>
        <w:ind w:left="1080" w:hangingChars="538" w:hanging="1080"/>
        <w:rPr>
          <w:color w:val="0000FF"/>
          <w:sz w:val="20"/>
          <w:szCs w:val="20"/>
          <w:lang w:eastAsia="ja-JP"/>
        </w:rPr>
      </w:pPr>
      <w:r w:rsidRPr="00A51140">
        <w:rPr>
          <w:sz w:val="20"/>
          <w:szCs w:val="20"/>
        </w:rPr>
        <w:t xml:space="preserve">Table </w:t>
      </w:r>
      <w:r w:rsidRPr="009001C3">
        <w:rPr>
          <w:bCs w:val="0"/>
          <w:sz w:val="20"/>
          <w:szCs w:val="20"/>
        </w:rPr>
        <w:fldChar w:fldCharType="begin"/>
      </w:r>
      <w:r w:rsidRPr="009001C3">
        <w:rPr>
          <w:bCs w:val="0"/>
          <w:sz w:val="20"/>
          <w:szCs w:val="20"/>
        </w:rPr>
        <w:instrText xml:space="preserve"> STYLEREF 1 \s </w:instrText>
      </w:r>
      <w:r w:rsidRPr="009001C3">
        <w:rPr>
          <w:bCs w:val="0"/>
          <w:sz w:val="20"/>
          <w:szCs w:val="20"/>
        </w:rPr>
        <w:fldChar w:fldCharType="separate"/>
      </w:r>
      <w:r w:rsidR="00E32B0C">
        <w:rPr>
          <w:bCs w:val="0"/>
          <w:noProof/>
          <w:sz w:val="20"/>
          <w:szCs w:val="20"/>
        </w:rPr>
        <w:t>4</w:t>
      </w:r>
      <w:r w:rsidRPr="009001C3">
        <w:rPr>
          <w:bCs w:val="0"/>
          <w:sz w:val="20"/>
          <w:szCs w:val="20"/>
        </w:rPr>
        <w:fldChar w:fldCharType="end"/>
      </w:r>
      <w:r w:rsidRPr="009001C3">
        <w:rPr>
          <w:bCs w:val="0"/>
          <w:sz w:val="20"/>
          <w:szCs w:val="20"/>
        </w:rPr>
        <w:t>.</w:t>
      </w:r>
      <w:r w:rsidRPr="009001C3">
        <w:rPr>
          <w:bCs w:val="0"/>
          <w:sz w:val="20"/>
          <w:szCs w:val="20"/>
        </w:rPr>
        <w:fldChar w:fldCharType="begin"/>
      </w:r>
      <w:r w:rsidRPr="009001C3">
        <w:rPr>
          <w:bCs w:val="0"/>
          <w:sz w:val="20"/>
          <w:szCs w:val="20"/>
        </w:rPr>
        <w:instrText xml:space="preserve"> SEQ Table \* ARABIC \s 1 </w:instrText>
      </w:r>
      <w:r w:rsidRPr="009001C3">
        <w:rPr>
          <w:bCs w:val="0"/>
          <w:sz w:val="20"/>
          <w:szCs w:val="20"/>
        </w:rPr>
        <w:fldChar w:fldCharType="separate"/>
      </w:r>
      <w:r w:rsidR="00E32B0C">
        <w:rPr>
          <w:bCs w:val="0"/>
          <w:noProof/>
          <w:sz w:val="20"/>
          <w:szCs w:val="20"/>
        </w:rPr>
        <w:t>20</w:t>
      </w:r>
      <w:r w:rsidRPr="009001C3">
        <w:rPr>
          <w:bCs w:val="0"/>
          <w:sz w:val="20"/>
          <w:szCs w:val="20"/>
        </w:rPr>
        <w:fldChar w:fldCharType="end"/>
      </w:r>
      <w:r w:rsidR="00B15774" w:rsidRPr="002940CB">
        <w:rPr>
          <w:rFonts w:hint="eastAsia"/>
          <w:sz w:val="20"/>
          <w:szCs w:val="20"/>
          <w:lang w:eastAsia="ja-JP"/>
        </w:rPr>
        <w:tab/>
        <w:t xml:space="preserve">Hardware </w:t>
      </w:r>
      <w:r w:rsidR="00B15774">
        <w:rPr>
          <w:sz w:val="20"/>
          <w:szCs w:val="20"/>
          <w:lang w:eastAsia="ja-JP"/>
        </w:rPr>
        <w:t xml:space="preserve">CVBS input </w:t>
      </w:r>
      <w:r w:rsidR="00B15774" w:rsidRPr="002940CB">
        <w:rPr>
          <w:rFonts w:hint="eastAsia"/>
          <w:sz w:val="20"/>
          <w:szCs w:val="20"/>
          <w:lang w:eastAsia="ja-JP"/>
        </w:rPr>
        <w:t xml:space="preserve">control of </w:t>
      </w:r>
      <w:r w:rsidR="00B15774">
        <w:rPr>
          <w:sz w:val="20"/>
          <w:szCs w:val="20"/>
          <w:lang w:eastAsia="ja-JP"/>
        </w:rPr>
        <w:t>ADV7</w:t>
      </w:r>
      <w:r w:rsidR="00B15774">
        <w:rPr>
          <w:rFonts w:hint="eastAsia"/>
          <w:sz w:val="20"/>
          <w:szCs w:val="20"/>
          <w:lang w:eastAsia="ja-JP"/>
        </w:rPr>
        <w:t>180</w:t>
      </w:r>
      <w:r w:rsidR="00B15774" w:rsidRPr="002940CB">
        <w:rPr>
          <w:rFonts w:hint="eastAsia"/>
          <w:sz w:val="20"/>
          <w:szCs w:val="20"/>
          <w:lang w:eastAsia="ja-JP"/>
        </w:rPr>
        <w:t xml:space="preserve"> </w:t>
      </w:r>
      <w:r w:rsidR="00B15774">
        <w:rPr>
          <w:rFonts w:hint="eastAsia"/>
          <w:sz w:val="20"/>
          <w:szCs w:val="20"/>
          <w:lang w:eastAsia="ja-JP"/>
        </w:rPr>
        <w:t>video input processor</w:t>
      </w:r>
      <w:r w:rsidR="00B15774" w:rsidRPr="002940CB" w:rsidDel="00D373C2">
        <w:rPr>
          <w:sz w:val="20"/>
          <w:szCs w:val="20"/>
          <w:lang w:eastAsia="ja-JP"/>
        </w:rPr>
        <w:t xml:space="preserve"> </w:t>
      </w:r>
      <w:r w:rsidR="00B15774" w:rsidRPr="002940CB">
        <w:rPr>
          <w:sz w:val="20"/>
          <w:szCs w:val="20"/>
          <w:lang w:eastAsia="ja-JP"/>
        </w:rPr>
        <w:t>(</w:t>
      </w:r>
      <w:r w:rsidR="00B15774" w:rsidRPr="002940CB">
        <w:rPr>
          <w:rFonts w:hint="eastAsia"/>
          <w:sz w:val="20"/>
          <w:szCs w:val="20"/>
          <w:lang w:eastAsia="ja-JP"/>
        </w:rPr>
        <w:t xml:space="preserve">R-Car </w:t>
      </w:r>
      <w:r w:rsidR="00B15774">
        <w:rPr>
          <w:rFonts w:hint="eastAsia"/>
          <w:sz w:val="20"/>
          <w:szCs w:val="20"/>
          <w:lang w:eastAsia="ja-JP"/>
        </w:rPr>
        <w:t>D</w:t>
      </w:r>
      <w:r w:rsidR="00B15774">
        <w:rPr>
          <w:sz w:val="20"/>
          <w:szCs w:val="20"/>
          <w:lang w:eastAsia="ja-JP"/>
        </w:rPr>
        <w:t>3</w:t>
      </w:r>
      <w:r w:rsidR="00B15774">
        <w:rPr>
          <w:rFonts w:hint="eastAsia"/>
          <w:sz w:val="20"/>
          <w:szCs w:val="20"/>
          <w:lang w:eastAsia="ja-JP"/>
        </w:rPr>
        <w:t>)</w:t>
      </w:r>
    </w:p>
    <w:tbl>
      <w:tblPr>
        <w:tblW w:w="9310"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2438"/>
        <w:gridCol w:w="2807"/>
        <w:gridCol w:w="1181"/>
        <w:gridCol w:w="1181"/>
        <w:gridCol w:w="1703"/>
      </w:tblGrid>
      <w:tr w:rsidR="00B15774" w:rsidRPr="00A51140" w14:paraId="6C99FA34" w14:textId="77777777" w:rsidTr="00EE36FA">
        <w:trPr>
          <w:tblHeader/>
        </w:trPr>
        <w:tc>
          <w:tcPr>
            <w:tcW w:w="2438" w:type="dxa"/>
            <w:tcBorders>
              <w:bottom w:val="single" w:sz="8" w:space="0" w:color="auto"/>
            </w:tcBorders>
          </w:tcPr>
          <w:p w14:paraId="3D04B24C" w14:textId="77777777" w:rsidR="00B15774" w:rsidRPr="00A51140" w:rsidRDefault="00B15774" w:rsidP="00EE36FA">
            <w:pPr>
              <w:pStyle w:val="tablehead"/>
              <w:ind w:left="0"/>
              <w:rPr>
                <w:b w:val="0"/>
                <w:lang w:eastAsia="ja-JP"/>
              </w:rPr>
            </w:pPr>
            <w:r>
              <w:rPr>
                <w:rFonts w:hint="eastAsia"/>
                <w:b w:val="0"/>
                <w:lang w:eastAsia="ja-JP"/>
              </w:rPr>
              <w:t>Item</w:t>
            </w:r>
          </w:p>
        </w:tc>
        <w:tc>
          <w:tcPr>
            <w:tcW w:w="2807" w:type="dxa"/>
            <w:tcBorders>
              <w:bottom w:val="single" w:sz="8" w:space="0" w:color="auto"/>
            </w:tcBorders>
          </w:tcPr>
          <w:p w14:paraId="7838DFE1" w14:textId="77777777" w:rsidR="00B15774" w:rsidRPr="00A51140" w:rsidRDefault="00B15774" w:rsidP="00EE36FA">
            <w:pPr>
              <w:pStyle w:val="tablehead"/>
              <w:ind w:left="0"/>
              <w:rPr>
                <w:b w:val="0"/>
                <w:lang w:eastAsia="ja-JP"/>
              </w:rPr>
            </w:pPr>
            <w:r>
              <w:rPr>
                <w:rFonts w:hint="eastAsia"/>
                <w:b w:val="0"/>
                <w:lang w:eastAsia="ja-JP"/>
              </w:rPr>
              <w:t>V4L2 Command ID</w:t>
            </w:r>
          </w:p>
        </w:tc>
        <w:tc>
          <w:tcPr>
            <w:tcW w:w="1181" w:type="dxa"/>
            <w:tcBorders>
              <w:bottom w:val="single" w:sz="8" w:space="0" w:color="auto"/>
            </w:tcBorders>
          </w:tcPr>
          <w:p w14:paraId="38F1A583" w14:textId="77777777" w:rsidR="00B15774" w:rsidRPr="00A51140" w:rsidRDefault="00B15774" w:rsidP="00EE36FA">
            <w:pPr>
              <w:pStyle w:val="tablehead"/>
              <w:ind w:left="0"/>
              <w:rPr>
                <w:b w:val="0"/>
                <w:lang w:eastAsia="ja-JP"/>
              </w:rPr>
            </w:pPr>
            <w:r>
              <w:rPr>
                <w:rFonts w:hint="eastAsia"/>
                <w:b w:val="0"/>
                <w:lang w:eastAsia="ja-JP"/>
              </w:rPr>
              <w:t>Minimum</w:t>
            </w:r>
          </w:p>
        </w:tc>
        <w:tc>
          <w:tcPr>
            <w:tcW w:w="1181" w:type="dxa"/>
            <w:tcBorders>
              <w:bottom w:val="single" w:sz="8" w:space="0" w:color="auto"/>
            </w:tcBorders>
          </w:tcPr>
          <w:p w14:paraId="29676649" w14:textId="77777777" w:rsidR="00B15774" w:rsidRPr="00A51140" w:rsidRDefault="00B15774" w:rsidP="00EE36FA">
            <w:pPr>
              <w:pStyle w:val="tablehead"/>
              <w:ind w:left="0"/>
              <w:rPr>
                <w:b w:val="0"/>
                <w:lang w:eastAsia="ja-JP"/>
              </w:rPr>
            </w:pPr>
            <w:r>
              <w:rPr>
                <w:rFonts w:hint="eastAsia"/>
                <w:b w:val="0"/>
                <w:lang w:eastAsia="ja-JP"/>
              </w:rPr>
              <w:t>Default</w:t>
            </w:r>
          </w:p>
        </w:tc>
        <w:tc>
          <w:tcPr>
            <w:tcW w:w="1703" w:type="dxa"/>
            <w:tcBorders>
              <w:bottom w:val="single" w:sz="8" w:space="0" w:color="auto"/>
            </w:tcBorders>
          </w:tcPr>
          <w:p w14:paraId="7ECBD43C" w14:textId="77777777" w:rsidR="00B15774" w:rsidRPr="00A51140" w:rsidRDefault="00B15774" w:rsidP="00EE36FA">
            <w:pPr>
              <w:pStyle w:val="tablehead"/>
              <w:ind w:left="0"/>
              <w:rPr>
                <w:b w:val="0"/>
                <w:lang w:eastAsia="ja-JP"/>
              </w:rPr>
            </w:pPr>
            <w:r>
              <w:rPr>
                <w:rFonts w:hint="eastAsia"/>
                <w:b w:val="0"/>
                <w:lang w:eastAsia="ja-JP"/>
              </w:rPr>
              <w:t>Maximum</w:t>
            </w:r>
          </w:p>
        </w:tc>
      </w:tr>
      <w:tr w:rsidR="00B15774" w14:paraId="1DA3183E" w14:textId="77777777" w:rsidTr="00EE36FA">
        <w:tc>
          <w:tcPr>
            <w:tcW w:w="2438" w:type="dxa"/>
            <w:tcBorders>
              <w:bottom w:val="single" w:sz="4" w:space="0" w:color="auto"/>
            </w:tcBorders>
          </w:tcPr>
          <w:p w14:paraId="6A209932" w14:textId="77777777" w:rsidR="00B15774" w:rsidRDefault="00B15774" w:rsidP="00EE36FA">
            <w:pPr>
              <w:pStyle w:val="table1ordered"/>
              <w:ind w:left="346" w:hanging="289"/>
              <w:rPr>
                <w:lang w:eastAsia="ja-JP"/>
              </w:rPr>
            </w:pPr>
            <w:r>
              <w:rPr>
                <w:rFonts w:hint="eastAsia"/>
                <w:lang w:eastAsia="ja-JP"/>
              </w:rPr>
              <w:t>Contrast</w:t>
            </w:r>
          </w:p>
        </w:tc>
        <w:tc>
          <w:tcPr>
            <w:tcW w:w="2807" w:type="dxa"/>
            <w:tcBorders>
              <w:bottom w:val="single" w:sz="4" w:space="0" w:color="auto"/>
            </w:tcBorders>
          </w:tcPr>
          <w:p w14:paraId="7FA1FA30" w14:textId="77777777" w:rsidR="00B15774" w:rsidRDefault="00B15774" w:rsidP="00EE36FA">
            <w:pPr>
              <w:pStyle w:val="table1ordered"/>
              <w:ind w:left="346" w:hanging="289"/>
              <w:rPr>
                <w:lang w:eastAsia="ja-JP"/>
              </w:rPr>
            </w:pPr>
            <w:r>
              <w:rPr>
                <w:rFonts w:hint="eastAsia"/>
                <w:lang w:eastAsia="ja-JP"/>
              </w:rPr>
              <w:t>V4L2_CID_CONTRAST</w:t>
            </w:r>
          </w:p>
        </w:tc>
        <w:tc>
          <w:tcPr>
            <w:tcW w:w="1181" w:type="dxa"/>
            <w:tcBorders>
              <w:bottom w:val="single" w:sz="4" w:space="0" w:color="auto"/>
            </w:tcBorders>
          </w:tcPr>
          <w:p w14:paraId="0407FA47" w14:textId="77777777" w:rsidR="00B15774" w:rsidRDefault="00B15774" w:rsidP="00EE36FA">
            <w:pPr>
              <w:pStyle w:val="table1ordered"/>
              <w:ind w:left="346" w:hanging="289"/>
              <w:rPr>
                <w:lang w:eastAsia="ja-JP"/>
              </w:rPr>
            </w:pPr>
            <w:r>
              <w:rPr>
                <w:rFonts w:hint="eastAsia"/>
                <w:lang w:eastAsia="ja-JP"/>
              </w:rPr>
              <w:t>0</w:t>
            </w:r>
          </w:p>
        </w:tc>
        <w:tc>
          <w:tcPr>
            <w:tcW w:w="1181" w:type="dxa"/>
            <w:tcBorders>
              <w:bottom w:val="single" w:sz="4" w:space="0" w:color="auto"/>
            </w:tcBorders>
          </w:tcPr>
          <w:p w14:paraId="41192C91" w14:textId="77777777" w:rsidR="00B15774" w:rsidRDefault="00B15774" w:rsidP="00EE36FA">
            <w:pPr>
              <w:pStyle w:val="table1ordered"/>
              <w:ind w:left="346" w:hanging="289"/>
              <w:rPr>
                <w:lang w:eastAsia="ja-JP"/>
              </w:rPr>
            </w:pPr>
            <w:r>
              <w:rPr>
                <w:rFonts w:hint="eastAsia"/>
                <w:lang w:eastAsia="ja-JP"/>
              </w:rPr>
              <w:t>128</w:t>
            </w:r>
          </w:p>
        </w:tc>
        <w:tc>
          <w:tcPr>
            <w:tcW w:w="1703" w:type="dxa"/>
            <w:tcBorders>
              <w:bottom w:val="single" w:sz="4" w:space="0" w:color="auto"/>
            </w:tcBorders>
          </w:tcPr>
          <w:p w14:paraId="7DCF880B" w14:textId="77777777" w:rsidR="00B15774" w:rsidRDefault="00B15774" w:rsidP="00EE36FA">
            <w:pPr>
              <w:pStyle w:val="table1ordered"/>
              <w:ind w:left="346" w:hanging="289"/>
              <w:rPr>
                <w:lang w:eastAsia="ja-JP"/>
              </w:rPr>
            </w:pPr>
            <w:r>
              <w:rPr>
                <w:rFonts w:hint="eastAsia"/>
                <w:lang w:eastAsia="ja-JP"/>
              </w:rPr>
              <w:t>255</w:t>
            </w:r>
          </w:p>
        </w:tc>
      </w:tr>
      <w:tr w:rsidR="00B15774" w14:paraId="460AB2D4" w14:textId="77777777" w:rsidTr="00EE36FA">
        <w:tc>
          <w:tcPr>
            <w:tcW w:w="2438" w:type="dxa"/>
            <w:tcBorders>
              <w:top w:val="single" w:sz="4" w:space="0" w:color="auto"/>
              <w:bottom w:val="single" w:sz="4" w:space="0" w:color="auto"/>
            </w:tcBorders>
          </w:tcPr>
          <w:p w14:paraId="14E5BAF3" w14:textId="77777777" w:rsidR="00B15774" w:rsidRDefault="00B15774" w:rsidP="00EE36FA">
            <w:pPr>
              <w:pStyle w:val="table1ordered"/>
              <w:ind w:left="346" w:hanging="289"/>
              <w:rPr>
                <w:lang w:eastAsia="ja-JP"/>
              </w:rPr>
            </w:pPr>
            <w:r>
              <w:rPr>
                <w:rFonts w:hint="eastAsia"/>
                <w:lang w:eastAsia="ja-JP"/>
              </w:rPr>
              <w:t>Brightness</w:t>
            </w:r>
          </w:p>
        </w:tc>
        <w:tc>
          <w:tcPr>
            <w:tcW w:w="2807" w:type="dxa"/>
            <w:tcBorders>
              <w:top w:val="single" w:sz="4" w:space="0" w:color="auto"/>
              <w:bottom w:val="single" w:sz="4" w:space="0" w:color="auto"/>
            </w:tcBorders>
          </w:tcPr>
          <w:p w14:paraId="4C41A723" w14:textId="77777777" w:rsidR="00B15774" w:rsidRDefault="00B15774" w:rsidP="00EE36FA">
            <w:pPr>
              <w:pStyle w:val="table1ordered"/>
              <w:ind w:left="346" w:hanging="289"/>
              <w:rPr>
                <w:lang w:eastAsia="ja-JP"/>
              </w:rPr>
            </w:pPr>
            <w:r>
              <w:rPr>
                <w:rFonts w:hint="eastAsia"/>
                <w:lang w:eastAsia="ja-JP"/>
              </w:rPr>
              <w:t>V4L2_CID_BRIGHTNESS</w:t>
            </w:r>
          </w:p>
        </w:tc>
        <w:tc>
          <w:tcPr>
            <w:tcW w:w="1181" w:type="dxa"/>
            <w:tcBorders>
              <w:top w:val="single" w:sz="4" w:space="0" w:color="auto"/>
              <w:bottom w:val="single" w:sz="4" w:space="0" w:color="auto"/>
            </w:tcBorders>
          </w:tcPr>
          <w:p w14:paraId="0DB5BFA9" w14:textId="77777777" w:rsidR="00B15774" w:rsidRDefault="00B15774" w:rsidP="00EE36FA">
            <w:pPr>
              <w:pStyle w:val="table1ordered"/>
              <w:ind w:left="346" w:hanging="289"/>
              <w:rPr>
                <w:lang w:eastAsia="ja-JP"/>
              </w:rPr>
            </w:pPr>
            <w:r>
              <w:rPr>
                <w:rFonts w:hint="eastAsia"/>
                <w:lang w:eastAsia="ja-JP"/>
              </w:rPr>
              <w:t>-128</w:t>
            </w:r>
          </w:p>
        </w:tc>
        <w:tc>
          <w:tcPr>
            <w:tcW w:w="1181" w:type="dxa"/>
            <w:tcBorders>
              <w:top w:val="single" w:sz="4" w:space="0" w:color="auto"/>
              <w:bottom w:val="single" w:sz="4" w:space="0" w:color="auto"/>
            </w:tcBorders>
          </w:tcPr>
          <w:p w14:paraId="108676FC" w14:textId="77777777" w:rsidR="00B15774" w:rsidRPr="00CF4D13" w:rsidRDefault="00B15774" w:rsidP="00EE36FA">
            <w:pPr>
              <w:pStyle w:val="table1ordered"/>
              <w:ind w:left="346" w:hanging="289"/>
              <w:rPr>
                <w:lang w:eastAsia="ja-JP"/>
              </w:rPr>
            </w:pPr>
            <w:r>
              <w:rPr>
                <w:rFonts w:hint="eastAsia"/>
                <w:lang w:eastAsia="ja-JP"/>
              </w:rPr>
              <w:t>0</w:t>
            </w:r>
          </w:p>
        </w:tc>
        <w:tc>
          <w:tcPr>
            <w:tcW w:w="1703" w:type="dxa"/>
            <w:tcBorders>
              <w:top w:val="single" w:sz="4" w:space="0" w:color="auto"/>
              <w:bottom w:val="single" w:sz="4" w:space="0" w:color="auto"/>
            </w:tcBorders>
          </w:tcPr>
          <w:p w14:paraId="118F6B0E" w14:textId="77777777" w:rsidR="00B15774" w:rsidRDefault="00B15774" w:rsidP="00EE36FA">
            <w:pPr>
              <w:pStyle w:val="table1ordered"/>
              <w:ind w:left="346" w:hanging="289"/>
              <w:rPr>
                <w:lang w:eastAsia="ja-JP"/>
              </w:rPr>
            </w:pPr>
            <w:r>
              <w:rPr>
                <w:rFonts w:hint="eastAsia"/>
                <w:lang w:eastAsia="ja-JP"/>
              </w:rPr>
              <w:t>127</w:t>
            </w:r>
          </w:p>
        </w:tc>
      </w:tr>
      <w:tr w:rsidR="00B15774" w14:paraId="32EF984B" w14:textId="77777777" w:rsidTr="00EE36FA">
        <w:trPr>
          <w:trHeight w:val="234"/>
        </w:trPr>
        <w:tc>
          <w:tcPr>
            <w:tcW w:w="2438" w:type="dxa"/>
            <w:tcBorders>
              <w:top w:val="single" w:sz="4" w:space="0" w:color="auto"/>
              <w:bottom w:val="single" w:sz="4" w:space="0" w:color="auto"/>
            </w:tcBorders>
          </w:tcPr>
          <w:p w14:paraId="237B5871" w14:textId="77777777" w:rsidR="00B15774" w:rsidRDefault="00B15774" w:rsidP="00EE36FA">
            <w:pPr>
              <w:pStyle w:val="table1ordered"/>
              <w:ind w:left="346" w:hanging="289"/>
              <w:rPr>
                <w:lang w:eastAsia="ja-JP"/>
              </w:rPr>
            </w:pPr>
            <w:r>
              <w:rPr>
                <w:rFonts w:hint="eastAsia"/>
                <w:lang w:eastAsia="ja-JP"/>
              </w:rPr>
              <w:t>Hue</w:t>
            </w:r>
          </w:p>
        </w:tc>
        <w:tc>
          <w:tcPr>
            <w:tcW w:w="2807" w:type="dxa"/>
            <w:tcBorders>
              <w:top w:val="single" w:sz="4" w:space="0" w:color="auto"/>
              <w:bottom w:val="single" w:sz="4" w:space="0" w:color="auto"/>
            </w:tcBorders>
          </w:tcPr>
          <w:p w14:paraId="4DFCB055" w14:textId="77777777" w:rsidR="00B15774" w:rsidRDefault="00B15774" w:rsidP="00EE36FA">
            <w:pPr>
              <w:pStyle w:val="table1ordered"/>
              <w:ind w:left="346" w:hanging="289"/>
              <w:rPr>
                <w:lang w:eastAsia="ja-JP"/>
              </w:rPr>
            </w:pPr>
            <w:r>
              <w:rPr>
                <w:rFonts w:hint="eastAsia"/>
                <w:lang w:eastAsia="ja-JP"/>
              </w:rPr>
              <w:t>V4L2_CID_HUE</w:t>
            </w:r>
          </w:p>
        </w:tc>
        <w:tc>
          <w:tcPr>
            <w:tcW w:w="1181" w:type="dxa"/>
            <w:tcBorders>
              <w:top w:val="single" w:sz="4" w:space="0" w:color="auto"/>
              <w:bottom w:val="single" w:sz="4" w:space="0" w:color="auto"/>
            </w:tcBorders>
          </w:tcPr>
          <w:p w14:paraId="72057914" w14:textId="77777777" w:rsidR="00B15774" w:rsidRDefault="00B15774" w:rsidP="00EE36FA">
            <w:pPr>
              <w:pStyle w:val="table1ordered"/>
              <w:ind w:left="346" w:hanging="289"/>
              <w:rPr>
                <w:lang w:eastAsia="ja-JP"/>
              </w:rPr>
            </w:pPr>
            <w:r>
              <w:rPr>
                <w:rFonts w:hint="eastAsia"/>
                <w:lang w:eastAsia="ja-JP"/>
              </w:rPr>
              <w:t>-127</w:t>
            </w:r>
          </w:p>
        </w:tc>
        <w:tc>
          <w:tcPr>
            <w:tcW w:w="1181" w:type="dxa"/>
            <w:tcBorders>
              <w:top w:val="single" w:sz="4" w:space="0" w:color="auto"/>
              <w:bottom w:val="single" w:sz="4" w:space="0" w:color="auto"/>
            </w:tcBorders>
          </w:tcPr>
          <w:p w14:paraId="5702EA0D" w14:textId="77777777" w:rsidR="00B15774" w:rsidRPr="00CF4D13" w:rsidRDefault="00B15774" w:rsidP="00EE36FA">
            <w:pPr>
              <w:pStyle w:val="table1ordered"/>
              <w:ind w:left="346" w:hanging="289"/>
              <w:rPr>
                <w:lang w:eastAsia="ja-JP"/>
              </w:rPr>
            </w:pPr>
            <w:r>
              <w:rPr>
                <w:rFonts w:hint="eastAsia"/>
                <w:lang w:eastAsia="ja-JP"/>
              </w:rPr>
              <w:t>0</w:t>
            </w:r>
          </w:p>
        </w:tc>
        <w:tc>
          <w:tcPr>
            <w:tcW w:w="1703" w:type="dxa"/>
            <w:tcBorders>
              <w:top w:val="single" w:sz="4" w:space="0" w:color="auto"/>
              <w:bottom w:val="single" w:sz="4" w:space="0" w:color="auto"/>
            </w:tcBorders>
          </w:tcPr>
          <w:p w14:paraId="25D9E33E" w14:textId="77777777" w:rsidR="00B15774" w:rsidRDefault="00B15774" w:rsidP="00EE36FA">
            <w:pPr>
              <w:pStyle w:val="table1ordered"/>
              <w:ind w:left="346" w:hanging="289"/>
              <w:rPr>
                <w:lang w:eastAsia="ja-JP"/>
              </w:rPr>
            </w:pPr>
            <w:r>
              <w:rPr>
                <w:rFonts w:hint="eastAsia"/>
                <w:lang w:eastAsia="ja-JP"/>
              </w:rPr>
              <w:t>128</w:t>
            </w:r>
          </w:p>
        </w:tc>
      </w:tr>
      <w:tr w:rsidR="00B15774" w14:paraId="7072FDFE" w14:textId="77777777" w:rsidTr="00EE36FA">
        <w:trPr>
          <w:trHeight w:val="67"/>
        </w:trPr>
        <w:tc>
          <w:tcPr>
            <w:tcW w:w="2438" w:type="dxa"/>
            <w:tcBorders>
              <w:top w:val="single" w:sz="4" w:space="0" w:color="auto"/>
              <w:bottom w:val="single" w:sz="8" w:space="0" w:color="auto"/>
            </w:tcBorders>
          </w:tcPr>
          <w:p w14:paraId="2CB235C3" w14:textId="77777777" w:rsidR="00B15774" w:rsidRDefault="00B15774" w:rsidP="00EE36FA">
            <w:pPr>
              <w:pStyle w:val="table1ordered"/>
              <w:ind w:left="346" w:hanging="289"/>
              <w:rPr>
                <w:lang w:eastAsia="ja-JP"/>
              </w:rPr>
            </w:pPr>
            <w:r>
              <w:rPr>
                <w:rFonts w:hint="eastAsia"/>
                <w:lang w:eastAsia="ja-JP"/>
              </w:rPr>
              <w:t>Saturation</w:t>
            </w:r>
          </w:p>
        </w:tc>
        <w:tc>
          <w:tcPr>
            <w:tcW w:w="2807" w:type="dxa"/>
            <w:tcBorders>
              <w:top w:val="single" w:sz="4" w:space="0" w:color="auto"/>
              <w:bottom w:val="single" w:sz="8" w:space="0" w:color="auto"/>
            </w:tcBorders>
          </w:tcPr>
          <w:p w14:paraId="4BC53C60" w14:textId="77777777" w:rsidR="00B15774" w:rsidRDefault="00B15774" w:rsidP="00EE36FA">
            <w:pPr>
              <w:pStyle w:val="table1ordered"/>
              <w:ind w:left="346" w:hanging="289"/>
              <w:rPr>
                <w:lang w:eastAsia="ja-JP"/>
              </w:rPr>
            </w:pPr>
            <w:r>
              <w:rPr>
                <w:rFonts w:hint="eastAsia"/>
                <w:lang w:eastAsia="ja-JP"/>
              </w:rPr>
              <w:t>V4L2_CID_SATURATION</w:t>
            </w:r>
          </w:p>
        </w:tc>
        <w:tc>
          <w:tcPr>
            <w:tcW w:w="1181" w:type="dxa"/>
            <w:tcBorders>
              <w:top w:val="single" w:sz="4" w:space="0" w:color="auto"/>
              <w:bottom w:val="single" w:sz="8" w:space="0" w:color="auto"/>
            </w:tcBorders>
          </w:tcPr>
          <w:p w14:paraId="68AA141A" w14:textId="77777777" w:rsidR="00B15774" w:rsidRDefault="00B15774" w:rsidP="00EE36FA">
            <w:pPr>
              <w:pStyle w:val="table1ordered"/>
              <w:ind w:left="346" w:hanging="289"/>
              <w:rPr>
                <w:lang w:eastAsia="ja-JP"/>
              </w:rPr>
            </w:pPr>
            <w:r>
              <w:rPr>
                <w:rFonts w:hint="eastAsia"/>
                <w:lang w:eastAsia="ja-JP"/>
              </w:rPr>
              <w:t>0</w:t>
            </w:r>
          </w:p>
        </w:tc>
        <w:tc>
          <w:tcPr>
            <w:tcW w:w="1181" w:type="dxa"/>
            <w:tcBorders>
              <w:top w:val="single" w:sz="4" w:space="0" w:color="auto"/>
              <w:bottom w:val="single" w:sz="8" w:space="0" w:color="auto"/>
            </w:tcBorders>
          </w:tcPr>
          <w:p w14:paraId="5FD2127E" w14:textId="77777777" w:rsidR="00B15774" w:rsidRPr="00CF4D13" w:rsidRDefault="00B15774" w:rsidP="00EE36FA">
            <w:pPr>
              <w:pStyle w:val="table1ordered"/>
              <w:ind w:left="346" w:hanging="289"/>
              <w:rPr>
                <w:lang w:eastAsia="ja-JP"/>
              </w:rPr>
            </w:pPr>
            <w:r>
              <w:rPr>
                <w:rFonts w:hint="eastAsia"/>
                <w:lang w:eastAsia="ja-JP"/>
              </w:rPr>
              <w:t>128</w:t>
            </w:r>
          </w:p>
        </w:tc>
        <w:tc>
          <w:tcPr>
            <w:tcW w:w="1703" w:type="dxa"/>
            <w:tcBorders>
              <w:top w:val="single" w:sz="4" w:space="0" w:color="auto"/>
              <w:bottom w:val="single" w:sz="8" w:space="0" w:color="auto"/>
            </w:tcBorders>
          </w:tcPr>
          <w:p w14:paraId="191C5EF1" w14:textId="77777777" w:rsidR="00B15774" w:rsidRDefault="00B15774" w:rsidP="00EE36FA">
            <w:pPr>
              <w:pStyle w:val="table1ordered"/>
              <w:ind w:left="346" w:hanging="289"/>
              <w:rPr>
                <w:lang w:eastAsia="ja-JP"/>
              </w:rPr>
            </w:pPr>
            <w:r>
              <w:rPr>
                <w:rFonts w:hint="eastAsia"/>
                <w:lang w:eastAsia="ja-JP"/>
              </w:rPr>
              <w:t>255</w:t>
            </w:r>
          </w:p>
        </w:tc>
      </w:tr>
    </w:tbl>
    <w:p w14:paraId="0686ED31" w14:textId="77777777" w:rsidR="00B15774" w:rsidRPr="00FA50B5" w:rsidRDefault="00B15774" w:rsidP="00B15774">
      <w:pPr>
        <w:rPr>
          <w:lang w:eastAsia="ja-JP"/>
        </w:rPr>
      </w:pPr>
    </w:p>
    <w:p w14:paraId="01462448" w14:textId="3726928F" w:rsidR="00B15774" w:rsidRPr="002940CB" w:rsidRDefault="00EE4973" w:rsidP="00B15774">
      <w:pPr>
        <w:pStyle w:val="Caption"/>
        <w:spacing w:after="160" w:line="260" w:lineRule="exact"/>
        <w:ind w:left="1080" w:hangingChars="538" w:hanging="1080"/>
        <w:rPr>
          <w:color w:val="0000FF"/>
          <w:sz w:val="20"/>
          <w:szCs w:val="20"/>
          <w:lang w:eastAsia="ja-JP"/>
        </w:rPr>
      </w:pPr>
      <w:r w:rsidRPr="00A51140">
        <w:rPr>
          <w:sz w:val="20"/>
          <w:szCs w:val="20"/>
        </w:rPr>
        <w:t xml:space="preserve">Table </w:t>
      </w:r>
      <w:r w:rsidRPr="009001C3">
        <w:rPr>
          <w:bCs w:val="0"/>
          <w:sz w:val="20"/>
          <w:szCs w:val="20"/>
        </w:rPr>
        <w:fldChar w:fldCharType="begin"/>
      </w:r>
      <w:r w:rsidRPr="009001C3">
        <w:rPr>
          <w:bCs w:val="0"/>
          <w:sz w:val="20"/>
          <w:szCs w:val="20"/>
        </w:rPr>
        <w:instrText xml:space="preserve"> STYLEREF 1 \s </w:instrText>
      </w:r>
      <w:r w:rsidRPr="009001C3">
        <w:rPr>
          <w:bCs w:val="0"/>
          <w:sz w:val="20"/>
          <w:szCs w:val="20"/>
        </w:rPr>
        <w:fldChar w:fldCharType="separate"/>
      </w:r>
      <w:r w:rsidR="00E32B0C">
        <w:rPr>
          <w:bCs w:val="0"/>
          <w:noProof/>
          <w:sz w:val="20"/>
          <w:szCs w:val="20"/>
        </w:rPr>
        <w:t>4</w:t>
      </w:r>
      <w:r w:rsidRPr="009001C3">
        <w:rPr>
          <w:bCs w:val="0"/>
          <w:sz w:val="20"/>
          <w:szCs w:val="20"/>
        </w:rPr>
        <w:fldChar w:fldCharType="end"/>
      </w:r>
      <w:r w:rsidRPr="009001C3">
        <w:rPr>
          <w:bCs w:val="0"/>
          <w:sz w:val="20"/>
          <w:szCs w:val="20"/>
        </w:rPr>
        <w:t>.</w:t>
      </w:r>
      <w:r w:rsidRPr="009001C3">
        <w:rPr>
          <w:bCs w:val="0"/>
          <w:sz w:val="20"/>
          <w:szCs w:val="20"/>
        </w:rPr>
        <w:fldChar w:fldCharType="begin"/>
      </w:r>
      <w:r w:rsidRPr="009001C3">
        <w:rPr>
          <w:bCs w:val="0"/>
          <w:sz w:val="20"/>
          <w:szCs w:val="20"/>
        </w:rPr>
        <w:instrText xml:space="preserve"> SEQ Table \* ARABIC \s 1 </w:instrText>
      </w:r>
      <w:r w:rsidRPr="009001C3">
        <w:rPr>
          <w:bCs w:val="0"/>
          <w:sz w:val="20"/>
          <w:szCs w:val="20"/>
        </w:rPr>
        <w:fldChar w:fldCharType="separate"/>
      </w:r>
      <w:r w:rsidR="00E32B0C">
        <w:rPr>
          <w:bCs w:val="0"/>
          <w:noProof/>
          <w:sz w:val="20"/>
          <w:szCs w:val="20"/>
        </w:rPr>
        <w:t>21</w:t>
      </w:r>
      <w:r w:rsidRPr="009001C3">
        <w:rPr>
          <w:bCs w:val="0"/>
          <w:sz w:val="20"/>
          <w:szCs w:val="20"/>
        </w:rPr>
        <w:fldChar w:fldCharType="end"/>
      </w:r>
      <w:r w:rsidR="00B15774" w:rsidRPr="002940CB">
        <w:rPr>
          <w:rFonts w:hint="eastAsia"/>
          <w:sz w:val="20"/>
          <w:szCs w:val="20"/>
          <w:lang w:eastAsia="ja-JP"/>
        </w:rPr>
        <w:tab/>
        <w:t xml:space="preserve">Hardware </w:t>
      </w:r>
      <w:r w:rsidR="00B15774">
        <w:rPr>
          <w:sz w:val="20"/>
          <w:szCs w:val="20"/>
          <w:lang w:eastAsia="ja-JP"/>
        </w:rPr>
        <w:t xml:space="preserve">HDMI input </w:t>
      </w:r>
      <w:r w:rsidR="00B15774" w:rsidRPr="002940CB">
        <w:rPr>
          <w:rFonts w:hint="eastAsia"/>
          <w:sz w:val="20"/>
          <w:szCs w:val="20"/>
          <w:lang w:eastAsia="ja-JP"/>
        </w:rPr>
        <w:t xml:space="preserve">control of </w:t>
      </w:r>
      <w:r w:rsidR="00B15774">
        <w:rPr>
          <w:sz w:val="20"/>
          <w:szCs w:val="20"/>
          <w:lang w:eastAsia="ja-JP"/>
        </w:rPr>
        <w:t>ADV7</w:t>
      </w:r>
      <w:r w:rsidR="00B15774">
        <w:rPr>
          <w:rFonts w:hint="eastAsia"/>
          <w:sz w:val="20"/>
          <w:szCs w:val="20"/>
          <w:lang w:eastAsia="ja-JP"/>
        </w:rPr>
        <w:t>612</w:t>
      </w:r>
      <w:r w:rsidR="00B15774" w:rsidRPr="002940CB">
        <w:rPr>
          <w:rFonts w:hint="eastAsia"/>
          <w:sz w:val="20"/>
          <w:szCs w:val="20"/>
          <w:lang w:eastAsia="ja-JP"/>
        </w:rPr>
        <w:t xml:space="preserve"> </w:t>
      </w:r>
      <w:r w:rsidR="00B15774" w:rsidRPr="002940CB">
        <w:rPr>
          <w:sz w:val="20"/>
          <w:szCs w:val="20"/>
          <w:lang w:eastAsia="ja-JP"/>
        </w:rPr>
        <w:t>receiver</w:t>
      </w:r>
      <w:r w:rsidR="00B15774" w:rsidRPr="002940CB">
        <w:rPr>
          <w:rFonts w:hint="eastAsia"/>
          <w:sz w:val="20"/>
          <w:szCs w:val="20"/>
          <w:lang w:eastAsia="ja-JP"/>
        </w:rPr>
        <w:t xml:space="preserve"> (R-Car </w:t>
      </w:r>
      <w:r w:rsidR="00B15774">
        <w:rPr>
          <w:rFonts w:hint="eastAsia"/>
          <w:sz w:val="20"/>
          <w:szCs w:val="20"/>
          <w:lang w:eastAsia="ja-JP"/>
        </w:rPr>
        <w:t>D</w:t>
      </w:r>
      <w:r w:rsidR="00B15774">
        <w:rPr>
          <w:sz w:val="20"/>
          <w:szCs w:val="20"/>
          <w:lang w:eastAsia="ja-JP"/>
        </w:rPr>
        <w:t>3</w:t>
      </w:r>
      <w:r w:rsidR="00B15774" w:rsidRPr="002940CB">
        <w:rPr>
          <w:rFonts w:hint="eastAsia"/>
          <w:sz w:val="20"/>
          <w:szCs w:val="20"/>
          <w:lang w:eastAsia="ja-JP"/>
        </w:rPr>
        <w:t>)</w:t>
      </w:r>
    </w:p>
    <w:tbl>
      <w:tblPr>
        <w:tblW w:w="9310"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2438"/>
        <w:gridCol w:w="2807"/>
        <w:gridCol w:w="1181"/>
        <w:gridCol w:w="1181"/>
        <w:gridCol w:w="1703"/>
      </w:tblGrid>
      <w:tr w:rsidR="00B15774" w:rsidRPr="00A51140" w14:paraId="353DD29C" w14:textId="77777777" w:rsidTr="00EE36FA">
        <w:trPr>
          <w:tblHeader/>
        </w:trPr>
        <w:tc>
          <w:tcPr>
            <w:tcW w:w="2438" w:type="dxa"/>
            <w:tcBorders>
              <w:bottom w:val="single" w:sz="8" w:space="0" w:color="auto"/>
            </w:tcBorders>
          </w:tcPr>
          <w:p w14:paraId="7AEA8976" w14:textId="77777777" w:rsidR="00B15774" w:rsidRPr="00A51140" w:rsidRDefault="00B15774" w:rsidP="00EE36FA">
            <w:pPr>
              <w:pStyle w:val="tablehead"/>
              <w:ind w:left="0"/>
              <w:rPr>
                <w:b w:val="0"/>
                <w:lang w:eastAsia="ja-JP"/>
              </w:rPr>
            </w:pPr>
            <w:r>
              <w:rPr>
                <w:rFonts w:hint="eastAsia"/>
                <w:b w:val="0"/>
                <w:lang w:eastAsia="ja-JP"/>
              </w:rPr>
              <w:t>Item</w:t>
            </w:r>
          </w:p>
        </w:tc>
        <w:tc>
          <w:tcPr>
            <w:tcW w:w="2807" w:type="dxa"/>
            <w:tcBorders>
              <w:bottom w:val="single" w:sz="8" w:space="0" w:color="auto"/>
            </w:tcBorders>
          </w:tcPr>
          <w:p w14:paraId="12A873A0" w14:textId="77777777" w:rsidR="00B15774" w:rsidRPr="00A51140" w:rsidRDefault="00B15774" w:rsidP="00EE36FA">
            <w:pPr>
              <w:pStyle w:val="tablehead"/>
              <w:ind w:left="0"/>
              <w:rPr>
                <w:b w:val="0"/>
                <w:lang w:eastAsia="ja-JP"/>
              </w:rPr>
            </w:pPr>
            <w:r>
              <w:rPr>
                <w:rFonts w:hint="eastAsia"/>
                <w:b w:val="0"/>
                <w:lang w:eastAsia="ja-JP"/>
              </w:rPr>
              <w:t>V4L2 Command ID</w:t>
            </w:r>
          </w:p>
        </w:tc>
        <w:tc>
          <w:tcPr>
            <w:tcW w:w="1181" w:type="dxa"/>
            <w:tcBorders>
              <w:bottom w:val="single" w:sz="8" w:space="0" w:color="auto"/>
            </w:tcBorders>
          </w:tcPr>
          <w:p w14:paraId="63687499" w14:textId="77777777" w:rsidR="00B15774" w:rsidRPr="00A51140" w:rsidRDefault="00B15774" w:rsidP="00EE36FA">
            <w:pPr>
              <w:pStyle w:val="tablehead"/>
              <w:ind w:left="0"/>
              <w:rPr>
                <w:b w:val="0"/>
                <w:lang w:eastAsia="ja-JP"/>
              </w:rPr>
            </w:pPr>
            <w:r>
              <w:rPr>
                <w:rFonts w:hint="eastAsia"/>
                <w:b w:val="0"/>
                <w:lang w:eastAsia="ja-JP"/>
              </w:rPr>
              <w:t>Minimum</w:t>
            </w:r>
          </w:p>
        </w:tc>
        <w:tc>
          <w:tcPr>
            <w:tcW w:w="1181" w:type="dxa"/>
            <w:tcBorders>
              <w:bottom w:val="single" w:sz="8" w:space="0" w:color="auto"/>
            </w:tcBorders>
          </w:tcPr>
          <w:p w14:paraId="394E099E" w14:textId="77777777" w:rsidR="00B15774" w:rsidRPr="00A51140" w:rsidRDefault="00B15774" w:rsidP="00EE36FA">
            <w:pPr>
              <w:pStyle w:val="tablehead"/>
              <w:ind w:left="0"/>
              <w:rPr>
                <w:b w:val="0"/>
                <w:lang w:eastAsia="ja-JP"/>
              </w:rPr>
            </w:pPr>
            <w:r>
              <w:rPr>
                <w:rFonts w:hint="eastAsia"/>
                <w:b w:val="0"/>
                <w:lang w:eastAsia="ja-JP"/>
              </w:rPr>
              <w:t>Default</w:t>
            </w:r>
          </w:p>
        </w:tc>
        <w:tc>
          <w:tcPr>
            <w:tcW w:w="1703" w:type="dxa"/>
            <w:tcBorders>
              <w:bottom w:val="single" w:sz="8" w:space="0" w:color="auto"/>
            </w:tcBorders>
          </w:tcPr>
          <w:p w14:paraId="01D3CBCB" w14:textId="77777777" w:rsidR="00B15774" w:rsidRPr="00A51140" w:rsidRDefault="00B15774" w:rsidP="00EE36FA">
            <w:pPr>
              <w:pStyle w:val="tablehead"/>
              <w:ind w:left="0"/>
              <w:rPr>
                <w:b w:val="0"/>
                <w:lang w:eastAsia="ja-JP"/>
              </w:rPr>
            </w:pPr>
            <w:r>
              <w:rPr>
                <w:rFonts w:hint="eastAsia"/>
                <w:b w:val="0"/>
                <w:lang w:eastAsia="ja-JP"/>
              </w:rPr>
              <w:t>Maximum</w:t>
            </w:r>
          </w:p>
        </w:tc>
      </w:tr>
      <w:tr w:rsidR="00B15774" w14:paraId="705AFA4D" w14:textId="77777777" w:rsidTr="00EE36FA">
        <w:tc>
          <w:tcPr>
            <w:tcW w:w="2438" w:type="dxa"/>
            <w:tcBorders>
              <w:bottom w:val="single" w:sz="4" w:space="0" w:color="auto"/>
            </w:tcBorders>
          </w:tcPr>
          <w:p w14:paraId="1FC5766E" w14:textId="77777777" w:rsidR="00B15774" w:rsidRDefault="00B15774" w:rsidP="00EE36FA">
            <w:pPr>
              <w:pStyle w:val="table1ordered"/>
              <w:ind w:left="346" w:hanging="289"/>
              <w:rPr>
                <w:lang w:eastAsia="ja-JP"/>
              </w:rPr>
            </w:pPr>
            <w:r>
              <w:rPr>
                <w:rFonts w:hint="eastAsia"/>
                <w:lang w:eastAsia="ja-JP"/>
              </w:rPr>
              <w:t>Contrast</w:t>
            </w:r>
          </w:p>
        </w:tc>
        <w:tc>
          <w:tcPr>
            <w:tcW w:w="2807" w:type="dxa"/>
            <w:tcBorders>
              <w:bottom w:val="single" w:sz="4" w:space="0" w:color="auto"/>
            </w:tcBorders>
          </w:tcPr>
          <w:p w14:paraId="755D1693" w14:textId="77777777" w:rsidR="00B15774" w:rsidRDefault="00B15774" w:rsidP="00EE36FA">
            <w:pPr>
              <w:pStyle w:val="table1ordered"/>
              <w:ind w:left="346" w:hanging="289"/>
              <w:rPr>
                <w:lang w:eastAsia="ja-JP"/>
              </w:rPr>
            </w:pPr>
            <w:r>
              <w:rPr>
                <w:rFonts w:hint="eastAsia"/>
                <w:lang w:eastAsia="ja-JP"/>
              </w:rPr>
              <w:t>V4L2_CID_CONTRAST</w:t>
            </w:r>
          </w:p>
        </w:tc>
        <w:tc>
          <w:tcPr>
            <w:tcW w:w="1181" w:type="dxa"/>
            <w:tcBorders>
              <w:bottom w:val="single" w:sz="4" w:space="0" w:color="auto"/>
            </w:tcBorders>
          </w:tcPr>
          <w:p w14:paraId="0F380396" w14:textId="77777777" w:rsidR="00B15774" w:rsidRDefault="00B15774" w:rsidP="00EE36FA">
            <w:pPr>
              <w:pStyle w:val="table1ordered"/>
              <w:ind w:left="346" w:hanging="289"/>
              <w:rPr>
                <w:lang w:eastAsia="ja-JP"/>
              </w:rPr>
            </w:pPr>
            <w:r>
              <w:rPr>
                <w:rFonts w:hint="eastAsia"/>
                <w:lang w:eastAsia="ja-JP"/>
              </w:rPr>
              <w:t>0</w:t>
            </w:r>
          </w:p>
        </w:tc>
        <w:tc>
          <w:tcPr>
            <w:tcW w:w="1181" w:type="dxa"/>
            <w:tcBorders>
              <w:bottom w:val="single" w:sz="4" w:space="0" w:color="auto"/>
            </w:tcBorders>
          </w:tcPr>
          <w:p w14:paraId="72EE4078" w14:textId="77777777" w:rsidR="00B15774" w:rsidRDefault="00B15774" w:rsidP="00EE36FA">
            <w:pPr>
              <w:pStyle w:val="table1ordered"/>
              <w:ind w:left="346" w:hanging="289"/>
              <w:rPr>
                <w:lang w:eastAsia="ja-JP"/>
              </w:rPr>
            </w:pPr>
            <w:r>
              <w:rPr>
                <w:rFonts w:hint="eastAsia"/>
                <w:lang w:eastAsia="ja-JP"/>
              </w:rPr>
              <w:t>128</w:t>
            </w:r>
          </w:p>
        </w:tc>
        <w:tc>
          <w:tcPr>
            <w:tcW w:w="1703" w:type="dxa"/>
            <w:tcBorders>
              <w:bottom w:val="single" w:sz="4" w:space="0" w:color="auto"/>
            </w:tcBorders>
          </w:tcPr>
          <w:p w14:paraId="392C3787" w14:textId="77777777" w:rsidR="00B15774" w:rsidRDefault="00B15774" w:rsidP="00EE36FA">
            <w:pPr>
              <w:pStyle w:val="table1ordered"/>
              <w:ind w:left="346" w:hanging="289"/>
              <w:rPr>
                <w:lang w:eastAsia="ja-JP"/>
              </w:rPr>
            </w:pPr>
            <w:r>
              <w:rPr>
                <w:rFonts w:hint="eastAsia"/>
                <w:lang w:eastAsia="ja-JP"/>
              </w:rPr>
              <w:t>255</w:t>
            </w:r>
          </w:p>
        </w:tc>
      </w:tr>
      <w:tr w:rsidR="00B15774" w14:paraId="018571AC" w14:textId="77777777" w:rsidTr="00EE36FA">
        <w:tc>
          <w:tcPr>
            <w:tcW w:w="2438" w:type="dxa"/>
            <w:tcBorders>
              <w:top w:val="single" w:sz="4" w:space="0" w:color="auto"/>
              <w:bottom w:val="single" w:sz="4" w:space="0" w:color="auto"/>
            </w:tcBorders>
          </w:tcPr>
          <w:p w14:paraId="6D414804" w14:textId="77777777" w:rsidR="00B15774" w:rsidRDefault="00B15774" w:rsidP="00EE36FA">
            <w:pPr>
              <w:pStyle w:val="table1ordered"/>
              <w:ind w:left="346" w:hanging="289"/>
              <w:rPr>
                <w:lang w:eastAsia="ja-JP"/>
              </w:rPr>
            </w:pPr>
            <w:r>
              <w:rPr>
                <w:rFonts w:hint="eastAsia"/>
                <w:lang w:eastAsia="ja-JP"/>
              </w:rPr>
              <w:t>Brightness</w:t>
            </w:r>
          </w:p>
        </w:tc>
        <w:tc>
          <w:tcPr>
            <w:tcW w:w="2807" w:type="dxa"/>
            <w:tcBorders>
              <w:top w:val="single" w:sz="4" w:space="0" w:color="auto"/>
              <w:bottom w:val="single" w:sz="4" w:space="0" w:color="auto"/>
            </w:tcBorders>
          </w:tcPr>
          <w:p w14:paraId="7C74BEF4" w14:textId="77777777" w:rsidR="00B15774" w:rsidRDefault="00B15774" w:rsidP="00EE36FA">
            <w:pPr>
              <w:pStyle w:val="table1ordered"/>
              <w:ind w:left="346" w:hanging="289"/>
              <w:rPr>
                <w:lang w:eastAsia="ja-JP"/>
              </w:rPr>
            </w:pPr>
            <w:r>
              <w:rPr>
                <w:rFonts w:hint="eastAsia"/>
                <w:lang w:eastAsia="ja-JP"/>
              </w:rPr>
              <w:t>V4L2_CID_BRIGHTNESS</w:t>
            </w:r>
          </w:p>
        </w:tc>
        <w:tc>
          <w:tcPr>
            <w:tcW w:w="1181" w:type="dxa"/>
            <w:tcBorders>
              <w:top w:val="single" w:sz="4" w:space="0" w:color="auto"/>
              <w:bottom w:val="single" w:sz="4" w:space="0" w:color="auto"/>
            </w:tcBorders>
          </w:tcPr>
          <w:p w14:paraId="25CEA070" w14:textId="77777777" w:rsidR="00B15774" w:rsidRDefault="00B15774" w:rsidP="00EE36FA">
            <w:pPr>
              <w:pStyle w:val="table1ordered"/>
              <w:ind w:left="346" w:hanging="289"/>
              <w:rPr>
                <w:lang w:eastAsia="ja-JP"/>
              </w:rPr>
            </w:pPr>
            <w:r>
              <w:rPr>
                <w:rFonts w:hint="eastAsia"/>
                <w:lang w:eastAsia="ja-JP"/>
              </w:rPr>
              <w:t>-128</w:t>
            </w:r>
          </w:p>
        </w:tc>
        <w:tc>
          <w:tcPr>
            <w:tcW w:w="1181" w:type="dxa"/>
            <w:tcBorders>
              <w:top w:val="single" w:sz="4" w:space="0" w:color="auto"/>
              <w:bottom w:val="single" w:sz="4" w:space="0" w:color="auto"/>
            </w:tcBorders>
          </w:tcPr>
          <w:p w14:paraId="02ED9DAA" w14:textId="77777777" w:rsidR="00B15774" w:rsidRPr="00CF4D13" w:rsidRDefault="00B15774" w:rsidP="00EE36FA">
            <w:pPr>
              <w:pStyle w:val="table1ordered"/>
              <w:ind w:left="346" w:hanging="289"/>
              <w:rPr>
                <w:lang w:eastAsia="ja-JP"/>
              </w:rPr>
            </w:pPr>
            <w:r>
              <w:rPr>
                <w:rFonts w:hint="eastAsia"/>
                <w:lang w:eastAsia="ja-JP"/>
              </w:rPr>
              <w:t>0</w:t>
            </w:r>
          </w:p>
        </w:tc>
        <w:tc>
          <w:tcPr>
            <w:tcW w:w="1703" w:type="dxa"/>
            <w:tcBorders>
              <w:top w:val="single" w:sz="4" w:space="0" w:color="auto"/>
              <w:bottom w:val="single" w:sz="4" w:space="0" w:color="auto"/>
            </w:tcBorders>
          </w:tcPr>
          <w:p w14:paraId="70C64657" w14:textId="77777777" w:rsidR="00B15774" w:rsidRDefault="00B15774" w:rsidP="00EE36FA">
            <w:pPr>
              <w:pStyle w:val="table1ordered"/>
              <w:ind w:left="346" w:hanging="289"/>
              <w:rPr>
                <w:lang w:eastAsia="ja-JP"/>
              </w:rPr>
            </w:pPr>
            <w:r>
              <w:rPr>
                <w:rFonts w:hint="eastAsia"/>
                <w:lang w:eastAsia="ja-JP"/>
              </w:rPr>
              <w:t>127</w:t>
            </w:r>
          </w:p>
        </w:tc>
      </w:tr>
      <w:tr w:rsidR="00B15774" w14:paraId="57A3DA4C" w14:textId="77777777" w:rsidTr="00EE36FA">
        <w:trPr>
          <w:trHeight w:val="234"/>
        </w:trPr>
        <w:tc>
          <w:tcPr>
            <w:tcW w:w="2438" w:type="dxa"/>
            <w:tcBorders>
              <w:top w:val="single" w:sz="4" w:space="0" w:color="auto"/>
              <w:bottom w:val="single" w:sz="4" w:space="0" w:color="auto"/>
            </w:tcBorders>
          </w:tcPr>
          <w:p w14:paraId="7766737A" w14:textId="77777777" w:rsidR="00B15774" w:rsidRDefault="00B15774" w:rsidP="00EE36FA">
            <w:pPr>
              <w:pStyle w:val="table1ordered"/>
              <w:ind w:left="346" w:hanging="289"/>
              <w:rPr>
                <w:lang w:eastAsia="ja-JP"/>
              </w:rPr>
            </w:pPr>
            <w:r>
              <w:rPr>
                <w:rFonts w:hint="eastAsia"/>
                <w:lang w:eastAsia="ja-JP"/>
              </w:rPr>
              <w:t>Hue</w:t>
            </w:r>
          </w:p>
        </w:tc>
        <w:tc>
          <w:tcPr>
            <w:tcW w:w="2807" w:type="dxa"/>
            <w:tcBorders>
              <w:top w:val="single" w:sz="4" w:space="0" w:color="auto"/>
              <w:bottom w:val="single" w:sz="4" w:space="0" w:color="auto"/>
            </w:tcBorders>
          </w:tcPr>
          <w:p w14:paraId="3068FEAB" w14:textId="77777777" w:rsidR="00B15774" w:rsidRDefault="00B15774" w:rsidP="00EE36FA">
            <w:pPr>
              <w:pStyle w:val="table1ordered"/>
              <w:ind w:left="346" w:hanging="289"/>
              <w:rPr>
                <w:lang w:eastAsia="ja-JP"/>
              </w:rPr>
            </w:pPr>
            <w:r>
              <w:rPr>
                <w:rFonts w:hint="eastAsia"/>
                <w:lang w:eastAsia="ja-JP"/>
              </w:rPr>
              <w:t>V4L2_CID_HUE</w:t>
            </w:r>
          </w:p>
        </w:tc>
        <w:tc>
          <w:tcPr>
            <w:tcW w:w="1181" w:type="dxa"/>
            <w:tcBorders>
              <w:top w:val="single" w:sz="4" w:space="0" w:color="auto"/>
              <w:bottom w:val="single" w:sz="4" w:space="0" w:color="auto"/>
            </w:tcBorders>
          </w:tcPr>
          <w:p w14:paraId="46FEA1FD" w14:textId="77777777" w:rsidR="00B15774" w:rsidRDefault="00B15774" w:rsidP="00EE36FA">
            <w:pPr>
              <w:pStyle w:val="table1ordered"/>
              <w:ind w:left="346" w:hanging="289"/>
              <w:rPr>
                <w:lang w:eastAsia="ja-JP"/>
              </w:rPr>
            </w:pPr>
            <w:r>
              <w:rPr>
                <w:rFonts w:hint="eastAsia"/>
                <w:lang w:eastAsia="ja-JP"/>
              </w:rPr>
              <w:t>0</w:t>
            </w:r>
          </w:p>
        </w:tc>
        <w:tc>
          <w:tcPr>
            <w:tcW w:w="1181" w:type="dxa"/>
            <w:tcBorders>
              <w:top w:val="single" w:sz="4" w:space="0" w:color="auto"/>
              <w:bottom w:val="single" w:sz="4" w:space="0" w:color="auto"/>
            </w:tcBorders>
          </w:tcPr>
          <w:p w14:paraId="319945C5" w14:textId="77777777" w:rsidR="00B15774" w:rsidRPr="00CF4D13" w:rsidRDefault="00B15774" w:rsidP="00EE36FA">
            <w:pPr>
              <w:pStyle w:val="table1ordered"/>
              <w:ind w:left="346" w:hanging="289"/>
              <w:rPr>
                <w:lang w:eastAsia="ja-JP"/>
              </w:rPr>
            </w:pPr>
            <w:r>
              <w:rPr>
                <w:rFonts w:hint="eastAsia"/>
                <w:lang w:eastAsia="ja-JP"/>
              </w:rPr>
              <w:t>0</w:t>
            </w:r>
          </w:p>
        </w:tc>
        <w:tc>
          <w:tcPr>
            <w:tcW w:w="1703" w:type="dxa"/>
            <w:tcBorders>
              <w:top w:val="single" w:sz="4" w:space="0" w:color="auto"/>
              <w:bottom w:val="single" w:sz="4" w:space="0" w:color="auto"/>
            </w:tcBorders>
          </w:tcPr>
          <w:p w14:paraId="60166EC1" w14:textId="77777777" w:rsidR="00B15774" w:rsidRDefault="00B15774" w:rsidP="00EE36FA">
            <w:pPr>
              <w:pStyle w:val="table1ordered"/>
              <w:ind w:left="346" w:hanging="289"/>
              <w:rPr>
                <w:lang w:eastAsia="ja-JP"/>
              </w:rPr>
            </w:pPr>
            <w:r>
              <w:rPr>
                <w:rFonts w:hint="eastAsia"/>
                <w:lang w:eastAsia="ja-JP"/>
              </w:rPr>
              <w:t>255</w:t>
            </w:r>
          </w:p>
        </w:tc>
      </w:tr>
      <w:tr w:rsidR="00B15774" w14:paraId="7F650B84" w14:textId="77777777" w:rsidTr="00EE36FA">
        <w:trPr>
          <w:trHeight w:val="67"/>
        </w:trPr>
        <w:tc>
          <w:tcPr>
            <w:tcW w:w="2438" w:type="dxa"/>
            <w:tcBorders>
              <w:top w:val="single" w:sz="4" w:space="0" w:color="auto"/>
              <w:bottom w:val="single" w:sz="8" w:space="0" w:color="auto"/>
            </w:tcBorders>
          </w:tcPr>
          <w:p w14:paraId="43FA7CF0" w14:textId="77777777" w:rsidR="00B15774" w:rsidRDefault="00B15774" w:rsidP="00EE36FA">
            <w:pPr>
              <w:pStyle w:val="table1ordered"/>
              <w:ind w:left="346" w:hanging="289"/>
              <w:rPr>
                <w:lang w:eastAsia="ja-JP"/>
              </w:rPr>
            </w:pPr>
            <w:r>
              <w:rPr>
                <w:rFonts w:hint="eastAsia"/>
                <w:lang w:eastAsia="ja-JP"/>
              </w:rPr>
              <w:t>Saturation</w:t>
            </w:r>
          </w:p>
        </w:tc>
        <w:tc>
          <w:tcPr>
            <w:tcW w:w="2807" w:type="dxa"/>
            <w:tcBorders>
              <w:top w:val="single" w:sz="4" w:space="0" w:color="auto"/>
              <w:bottom w:val="single" w:sz="8" w:space="0" w:color="auto"/>
            </w:tcBorders>
          </w:tcPr>
          <w:p w14:paraId="7B97C92B" w14:textId="77777777" w:rsidR="00B15774" w:rsidRDefault="00B15774" w:rsidP="00EE36FA">
            <w:pPr>
              <w:pStyle w:val="table1ordered"/>
              <w:ind w:left="346" w:hanging="289"/>
              <w:rPr>
                <w:lang w:eastAsia="ja-JP"/>
              </w:rPr>
            </w:pPr>
            <w:r>
              <w:rPr>
                <w:rFonts w:hint="eastAsia"/>
                <w:lang w:eastAsia="ja-JP"/>
              </w:rPr>
              <w:t>V4L2_CID_SATURATION</w:t>
            </w:r>
          </w:p>
        </w:tc>
        <w:tc>
          <w:tcPr>
            <w:tcW w:w="1181" w:type="dxa"/>
            <w:tcBorders>
              <w:top w:val="single" w:sz="4" w:space="0" w:color="auto"/>
              <w:bottom w:val="single" w:sz="8" w:space="0" w:color="auto"/>
            </w:tcBorders>
          </w:tcPr>
          <w:p w14:paraId="090D697D" w14:textId="77777777" w:rsidR="00B15774" w:rsidRDefault="00B15774" w:rsidP="00EE36FA">
            <w:pPr>
              <w:pStyle w:val="table1ordered"/>
              <w:ind w:left="346" w:hanging="289"/>
              <w:rPr>
                <w:lang w:eastAsia="ja-JP"/>
              </w:rPr>
            </w:pPr>
            <w:r>
              <w:rPr>
                <w:rFonts w:hint="eastAsia"/>
                <w:lang w:eastAsia="ja-JP"/>
              </w:rPr>
              <w:t>0</w:t>
            </w:r>
          </w:p>
        </w:tc>
        <w:tc>
          <w:tcPr>
            <w:tcW w:w="1181" w:type="dxa"/>
            <w:tcBorders>
              <w:top w:val="single" w:sz="4" w:space="0" w:color="auto"/>
              <w:bottom w:val="single" w:sz="8" w:space="0" w:color="auto"/>
            </w:tcBorders>
          </w:tcPr>
          <w:p w14:paraId="6294A56B" w14:textId="77777777" w:rsidR="00B15774" w:rsidRPr="00CF4D13" w:rsidRDefault="00B15774" w:rsidP="00EE36FA">
            <w:pPr>
              <w:pStyle w:val="table1ordered"/>
              <w:ind w:left="346" w:hanging="289"/>
              <w:rPr>
                <w:lang w:eastAsia="ja-JP"/>
              </w:rPr>
            </w:pPr>
            <w:r>
              <w:rPr>
                <w:rFonts w:hint="eastAsia"/>
                <w:lang w:eastAsia="ja-JP"/>
              </w:rPr>
              <w:t>128</w:t>
            </w:r>
          </w:p>
        </w:tc>
        <w:tc>
          <w:tcPr>
            <w:tcW w:w="1703" w:type="dxa"/>
            <w:tcBorders>
              <w:top w:val="single" w:sz="4" w:space="0" w:color="auto"/>
              <w:bottom w:val="single" w:sz="8" w:space="0" w:color="auto"/>
            </w:tcBorders>
          </w:tcPr>
          <w:p w14:paraId="7B9ADEDF" w14:textId="77777777" w:rsidR="00B15774" w:rsidRDefault="00B15774" w:rsidP="00EE36FA">
            <w:pPr>
              <w:pStyle w:val="table1ordered"/>
              <w:ind w:left="346" w:hanging="289"/>
              <w:rPr>
                <w:lang w:eastAsia="ja-JP"/>
              </w:rPr>
            </w:pPr>
            <w:r>
              <w:rPr>
                <w:rFonts w:hint="eastAsia"/>
                <w:lang w:eastAsia="ja-JP"/>
              </w:rPr>
              <w:t>255</w:t>
            </w:r>
          </w:p>
        </w:tc>
      </w:tr>
    </w:tbl>
    <w:p w14:paraId="5E152621" w14:textId="5CFB6073" w:rsidR="00B15774" w:rsidRDefault="00B15774" w:rsidP="00FA50B5">
      <w:pPr>
        <w:rPr>
          <w:lang w:eastAsia="ja-JP"/>
        </w:rPr>
      </w:pPr>
    </w:p>
    <w:p w14:paraId="2B4A5068" w14:textId="7F36A15C" w:rsidR="00B15774" w:rsidRDefault="00B15774" w:rsidP="009F7AC1">
      <w:pPr>
        <w:overflowPunct/>
        <w:autoSpaceDE/>
        <w:autoSpaceDN/>
        <w:adjustRightInd/>
        <w:spacing w:after="0" w:line="240" w:lineRule="auto"/>
        <w:textAlignment w:val="auto"/>
        <w:rPr>
          <w:lang w:eastAsia="ja-JP"/>
        </w:rPr>
      </w:pPr>
      <w:r>
        <w:rPr>
          <w:lang w:eastAsia="ja-JP"/>
        </w:rPr>
        <w:br w:type="page"/>
      </w:r>
    </w:p>
    <w:p w14:paraId="71BCBA0F" w14:textId="77777777" w:rsidR="00B466C4" w:rsidRDefault="0003041F" w:rsidP="00B466C4">
      <w:pPr>
        <w:pStyle w:val="Heading2"/>
      </w:pPr>
      <w:r>
        <w:rPr>
          <w:lang w:eastAsia="ja-JP"/>
        </w:rPr>
        <w:lastRenderedPageBreak/>
        <w:t>Field order</w:t>
      </w:r>
    </w:p>
    <w:p w14:paraId="703AD578" w14:textId="579FB3CD" w:rsidR="00FA50B5" w:rsidRDefault="00B466C4" w:rsidP="00B466C4">
      <w:pPr>
        <w:rPr>
          <w:lang w:eastAsia="ja-JP"/>
        </w:rPr>
      </w:pPr>
      <w:r>
        <w:rPr>
          <w:rFonts w:hint="eastAsia"/>
          <w:lang w:eastAsia="ja-JP"/>
        </w:rPr>
        <w:t xml:space="preserve">This </w:t>
      </w:r>
      <w:r w:rsidRPr="00B466C4">
        <w:rPr>
          <w:lang w:eastAsia="ja-JP"/>
        </w:rPr>
        <w:t xml:space="preserve">module supports interlaced </w:t>
      </w:r>
      <w:proofErr w:type="gramStart"/>
      <w:r w:rsidRPr="00B466C4">
        <w:rPr>
          <w:lang w:eastAsia="ja-JP"/>
        </w:rPr>
        <w:t>image</w:t>
      </w:r>
      <w:proofErr w:type="gramEnd"/>
      <w:r w:rsidRPr="00B466C4">
        <w:rPr>
          <w:lang w:eastAsia="ja-JP"/>
        </w:rPr>
        <w:t xml:space="preserve"> in addition to progressive image. </w:t>
      </w:r>
      <w:r w:rsidR="00936C31">
        <w:rPr>
          <w:lang w:eastAsia="ja-JP"/>
        </w:rPr>
        <w:t>The set</w:t>
      </w:r>
      <w:r w:rsidR="006B0B5B">
        <w:rPr>
          <w:lang w:eastAsia="ja-JP"/>
        </w:rPr>
        <w:t>ting</w:t>
      </w:r>
      <w:r w:rsidR="00936C31" w:rsidRPr="00B466C4">
        <w:rPr>
          <w:lang w:eastAsia="ja-JP"/>
        </w:rPr>
        <w:t xml:space="preserve"> </w:t>
      </w:r>
      <w:r w:rsidRPr="00B466C4">
        <w:rPr>
          <w:lang w:eastAsia="ja-JP"/>
        </w:rPr>
        <w:t xml:space="preserve">value shown in the </w:t>
      </w:r>
      <w:r w:rsidRPr="00B466C4">
        <w:rPr>
          <w:lang w:eastAsia="ja-JP"/>
        </w:rPr>
        <w:fldChar w:fldCharType="begin"/>
      </w:r>
      <w:r w:rsidRPr="00B466C4">
        <w:rPr>
          <w:lang w:eastAsia="ja-JP"/>
        </w:rPr>
        <w:instrText xml:space="preserve"> REF _Ref363471991 \h  \* MERGEFORMAT </w:instrText>
      </w:r>
      <w:r w:rsidRPr="00B466C4">
        <w:rPr>
          <w:lang w:eastAsia="ja-JP"/>
        </w:rPr>
      </w:r>
      <w:r w:rsidRPr="00B466C4">
        <w:rPr>
          <w:lang w:eastAsia="ja-JP"/>
        </w:rPr>
        <w:fldChar w:fldCharType="separate"/>
      </w:r>
      <w:ins w:id="27" w:author="Quat Doan Huynh" w:date="2023-12-15T12:54:00Z">
        <w:r w:rsidR="00E32B0C" w:rsidRPr="00A51140">
          <w:t xml:space="preserve">Table </w:t>
        </w:r>
        <w:r w:rsidR="00E32B0C" w:rsidRPr="00E32B0C">
          <w:rPr>
            <w:noProof/>
          </w:rPr>
          <w:t>4</w:t>
        </w:r>
        <w:r w:rsidR="00E32B0C" w:rsidRPr="009001C3">
          <w:rPr>
            <w:noProof/>
          </w:rPr>
          <w:t>.</w:t>
        </w:r>
        <w:r w:rsidR="00E32B0C" w:rsidRPr="00E32B0C">
          <w:rPr>
            <w:noProof/>
          </w:rPr>
          <w:t>22</w:t>
        </w:r>
      </w:ins>
      <w:del w:id="28" w:author="Quat Doan Huynh" w:date="2023-12-15T12:54:00Z">
        <w:r w:rsidR="00E32B0C" w:rsidRPr="00A51140" w:rsidDel="00E32B0C">
          <w:delText xml:space="preserve">Table </w:delText>
        </w:r>
        <w:r w:rsidR="00E32B0C" w:rsidRPr="00E32B0C" w:rsidDel="00E32B0C">
          <w:rPr>
            <w:noProof/>
          </w:rPr>
          <w:delText>4</w:delText>
        </w:r>
        <w:r w:rsidR="00E32B0C" w:rsidRPr="009001C3" w:rsidDel="00E32B0C">
          <w:rPr>
            <w:noProof/>
          </w:rPr>
          <w:delText>.</w:delText>
        </w:r>
        <w:r w:rsidR="00E32B0C" w:rsidRPr="00E32B0C" w:rsidDel="00E32B0C">
          <w:rPr>
            <w:noProof/>
          </w:rPr>
          <w:delText>22</w:delText>
        </w:r>
      </w:del>
      <w:r w:rsidRPr="00B466C4">
        <w:rPr>
          <w:lang w:eastAsia="ja-JP"/>
        </w:rPr>
        <w:fldChar w:fldCharType="end"/>
      </w:r>
      <w:r w:rsidR="00C547B5">
        <w:rPr>
          <w:lang w:eastAsia="ja-JP"/>
        </w:rPr>
        <w:t>.</w:t>
      </w:r>
      <w:r w:rsidRPr="00B466C4">
        <w:rPr>
          <w:lang w:eastAsia="ja-JP"/>
        </w:rPr>
        <w:t xml:space="preserve"> </w:t>
      </w:r>
      <w:r w:rsidR="00C547B5">
        <w:rPr>
          <w:lang w:eastAsia="ja-JP"/>
        </w:rPr>
        <w:t>The se</w:t>
      </w:r>
      <w:r w:rsidR="006B0B5B">
        <w:rPr>
          <w:lang w:eastAsia="ja-JP"/>
        </w:rPr>
        <w:t>t</w:t>
      </w:r>
      <w:r w:rsidR="00C547B5">
        <w:rPr>
          <w:lang w:eastAsia="ja-JP"/>
        </w:rPr>
        <w:t>t</w:t>
      </w:r>
      <w:r w:rsidR="006B0B5B">
        <w:rPr>
          <w:lang w:eastAsia="ja-JP"/>
        </w:rPr>
        <w:t>ing</w:t>
      </w:r>
      <w:r w:rsidR="00C547B5">
        <w:rPr>
          <w:lang w:eastAsia="ja-JP"/>
        </w:rPr>
        <w:t xml:space="preserve"> value </w:t>
      </w:r>
      <w:r w:rsidRPr="00B466C4">
        <w:rPr>
          <w:lang w:eastAsia="ja-JP"/>
        </w:rPr>
        <w:t>can be specified</w:t>
      </w:r>
      <w:r w:rsidR="00936C31">
        <w:rPr>
          <w:lang w:eastAsia="ja-JP"/>
        </w:rPr>
        <w:t xml:space="preserve"> </w:t>
      </w:r>
      <w:r w:rsidR="00C547B5">
        <w:rPr>
          <w:lang w:eastAsia="ja-JP"/>
        </w:rPr>
        <w:t>to use</w:t>
      </w:r>
      <w:r w:rsidR="00936C31">
        <w:rPr>
          <w:lang w:eastAsia="ja-JP"/>
        </w:rPr>
        <w:t xml:space="preserve"> </w:t>
      </w:r>
      <w:r w:rsidR="00936C31" w:rsidRPr="00B466C4">
        <w:rPr>
          <w:lang w:eastAsia="ja-JP"/>
        </w:rPr>
        <w:t>VIDIOC_S_FMT interface</w:t>
      </w:r>
      <w:r w:rsidRPr="00B466C4">
        <w:rPr>
          <w:lang w:eastAsia="ja-JP"/>
        </w:rPr>
        <w:t>.</w:t>
      </w:r>
    </w:p>
    <w:p w14:paraId="1C1C5EE6" w14:textId="58CD740A" w:rsidR="00B466C4" w:rsidRPr="002940CB" w:rsidRDefault="00EE4973" w:rsidP="003B19D6">
      <w:pPr>
        <w:pStyle w:val="Caption"/>
        <w:spacing w:after="160" w:line="260" w:lineRule="exact"/>
        <w:ind w:left="1080" w:hangingChars="538" w:hanging="1080"/>
        <w:rPr>
          <w:color w:val="0000FF"/>
          <w:sz w:val="20"/>
          <w:szCs w:val="20"/>
          <w:lang w:eastAsia="ja-JP"/>
        </w:rPr>
      </w:pPr>
      <w:bookmarkStart w:id="29" w:name="_Ref363471991"/>
      <w:r w:rsidRPr="00A51140">
        <w:rPr>
          <w:sz w:val="20"/>
          <w:szCs w:val="20"/>
        </w:rPr>
        <w:t xml:space="preserve">Table </w:t>
      </w:r>
      <w:r w:rsidRPr="009001C3">
        <w:rPr>
          <w:bCs w:val="0"/>
          <w:sz w:val="20"/>
          <w:szCs w:val="20"/>
        </w:rPr>
        <w:fldChar w:fldCharType="begin"/>
      </w:r>
      <w:r w:rsidRPr="009001C3">
        <w:rPr>
          <w:bCs w:val="0"/>
          <w:sz w:val="20"/>
          <w:szCs w:val="20"/>
        </w:rPr>
        <w:instrText xml:space="preserve"> STYLEREF 1 \s </w:instrText>
      </w:r>
      <w:r w:rsidRPr="009001C3">
        <w:rPr>
          <w:bCs w:val="0"/>
          <w:sz w:val="20"/>
          <w:szCs w:val="20"/>
        </w:rPr>
        <w:fldChar w:fldCharType="separate"/>
      </w:r>
      <w:r w:rsidR="00E32B0C">
        <w:rPr>
          <w:bCs w:val="0"/>
          <w:noProof/>
          <w:sz w:val="20"/>
          <w:szCs w:val="20"/>
        </w:rPr>
        <w:t>4</w:t>
      </w:r>
      <w:r w:rsidRPr="009001C3">
        <w:rPr>
          <w:bCs w:val="0"/>
          <w:sz w:val="20"/>
          <w:szCs w:val="20"/>
        </w:rPr>
        <w:fldChar w:fldCharType="end"/>
      </w:r>
      <w:r w:rsidRPr="009001C3">
        <w:rPr>
          <w:bCs w:val="0"/>
          <w:sz w:val="20"/>
          <w:szCs w:val="20"/>
        </w:rPr>
        <w:t>.</w:t>
      </w:r>
      <w:r w:rsidRPr="009001C3">
        <w:rPr>
          <w:bCs w:val="0"/>
          <w:sz w:val="20"/>
          <w:szCs w:val="20"/>
        </w:rPr>
        <w:fldChar w:fldCharType="begin"/>
      </w:r>
      <w:r w:rsidRPr="009001C3">
        <w:rPr>
          <w:bCs w:val="0"/>
          <w:sz w:val="20"/>
          <w:szCs w:val="20"/>
        </w:rPr>
        <w:instrText xml:space="preserve"> SEQ Table \* ARABIC \s 1 </w:instrText>
      </w:r>
      <w:r w:rsidRPr="009001C3">
        <w:rPr>
          <w:bCs w:val="0"/>
          <w:sz w:val="20"/>
          <w:szCs w:val="20"/>
        </w:rPr>
        <w:fldChar w:fldCharType="separate"/>
      </w:r>
      <w:r w:rsidR="00E32B0C">
        <w:rPr>
          <w:bCs w:val="0"/>
          <w:noProof/>
          <w:sz w:val="20"/>
          <w:szCs w:val="20"/>
        </w:rPr>
        <w:t>22</w:t>
      </w:r>
      <w:r w:rsidRPr="009001C3">
        <w:rPr>
          <w:bCs w:val="0"/>
          <w:sz w:val="20"/>
          <w:szCs w:val="20"/>
        </w:rPr>
        <w:fldChar w:fldCharType="end"/>
      </w:r>
      <w:bookmarkEnd w:id="29"/>
      <w:r w:rsidR="00B466C4" w:rsidRPr="002940CB">
        <w:rPr>
          <w:rFonts w:hint="eastAsia"/>
          <w:sz w:val="20"/>
          <w:szCs w:val="20"/>
          <w:lang w:eastAsia="ja-JP"/>
        </w:rPr>
        <w:tab/>
        <w:t>Field order</w:t>
      </w:r>
      <w:r w:rsidR="00180DB5" w:rsidRPr="002940CB">
        <w:rPr>
          <w:rFonts w:hint="eastAsia"/>
          <w:sz w:val="20"/>
          <w:szCs w:val="20"/>
          <w:lang w:eastAsia="ja-JP"/>
        </w:rPr>
        <w:t xml:space="preserve"> (R-Car </w:t>
      </w:r>
      <w:r w:rsidR="00E62C48">
        <w:rPr>
          <w:rFonts w:hint="eastAsia"/>
          <w:sz w:val="20"/>
          <w:szCs w:val="20"/>
          <w:lang w:eastAsia="ja-JP"/>
        </w:rPr>
        <w:t>H3 / M3 / M3N / E3 /</w:t>
      </w:r>
      <w:r w:rsidR="00B15774">
        <w:rPr>
          <w:sz w:val="20"/>
          <w:szCs w:val="20"/>
          <w:lang w:eastAsia="ja-JP"/>
        </w:rPr>
        <w:t xml:space="preserve"> D3 /</w:t>
      </w:r>
      <w:r w:rsidR="00E62C48">
        <w:rPr>
          <w:rFonts w:hint="eastAsia"/>
          <w:sz w:val="20"/>
          <w:szCs w:val="20"/>
          <w:lang w:eastAsia="ja-JP"/>
        </w:rPr>
        <w:t xml:space="preserve"> V3U / V3H</w:t>
      </w:r>
      <w:r w:rsidR="00180DB5" w:rsidRPr="002940CB">
        <w:rPr>
          <w:rFonts w:hint="eastAsia"/>
          <w:sz w:val="20"/>
          <w:szCs w:val="20"/>
          <w:lang w:eastAsia="ja-JP"/>
        </w:rPr>
        <w:t>)</w:t>
      </w:r>
      <w:r w:rsidR="005B67AC" w:rsidRPr="002940CB">
        <w:rPr>
          <w:color w:val="0000FF"/>
          <w:sz w:val="20"/>
          <w:szCs w:val="20"/>
          <w:lang w:eastAsia="ja-JP"/>
        </w:rPr>
        <w:t xml:space="preserve"> </w:t>
      </w:r>
    </w:p>
    <w:tbl>
      <w:tblPr>
        <w:tblW w:w="9781"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2931"/>
        <w:gridCol w:w="6850"/>
      </w:tblGrid>
      <w:tr w:rsidR="00B466C4" w:rsidRPr="00A51140" w14:paraId="61FD9B27" w14:textId="77777777" w:rsidTr="007903BF">
        <w:trPr>
          <w:tblHeader/>
        </w:trPr>
        <w:tc>
          <w:tcPr>
            <w:tcW w:w="2931" w:type="dxa"/>
            <w:tcBorders>
              <w:bottom w:val="single" w:sz="8" w:space="0" w:color="auto"/>
            </w:tcBorders>
          </w:tcPr>
          <w:p w14:paraId="07714C3D" w14:textId="77777777" w:rsidR="00B466C4" w:rsidRPr="00A51140" w:rsidRDefault="00B466C4" w:rsidP="00346A4E">
            <w:pPr>
              <w:pStyle w:val="tablehead"/>
              <w:ind w:left="0"/>
              <w:rPr>
                <w:b w:val="0"/>
                <w:lang w:eastAsia="ja-JP"/>
              </w:rPr>
            </w:pPr>
            <w:r>
              <w:rPr>
                <w:rFonts w:hint="eastAsia"/>
                <w:b w:val="0"/>
                <w:lang w:eastAsia="ja-JP"/>
              </w:rPr>
              <w:t>Set</w:t>
            </w:r>
            <w:r w:rsidR="006B0B5B">
              <w:rPr>
                <w:b w:val="0"/>
                <w:lang w:eastAsia="ja-JP"/>
              </w:rPr>
              <w:t>ting</w:t>
            </w:r>
            <w:r>
              <w:rPr>
                <w:rFonts w:hint="eastAsia"/>
                <w:b w:val="0"/>
                <w:lang w:eastAsia="ja-JP"/>
              </w:rPr>
              <w:t xml:space="preserve"> Value</w:t>
            </w:r>
          </w:p>
        </w:tc>
        <w:tc>
          <w:tcPr>
            <w:tcW w:w="6850" w:type="dxa"/>
            <w:tcBorders>
              <w:bottom w:val="single" w:sz="8" w:space="0" w:color="auto"/>
            </w:tcBorders>
          </w:tcPr>
          <w:p w14:paraId="208679DB" w14:textId="77777777" w:rsidR="00B466C4" w:rsidRPr="00A51140" w:rsidRDefault="00B466C4" w:rsidP="00346A4E">
            <w:pPr>
              <w:pStyle w:val="tablehead"/>
              <w:ind w:left="0"/>
              <w:rPr>
                <w:b w:val="0"/>
                <w:lang w:eastAsia="ja-JP"/>
              </w:rPr>
            </w:pPr>
            <w:r>
              <w:rPr>
                <w:rFonts w:hint="eastAsia"/>
                <w:b w:val="0"/>
                <w:lang w:eastAsia="ja-JP"/>
              </w:rPr>
              <w:t>Content</w:t>
            </w:r>
          </w:p>
        </w:tc>
      </w:tr>
      <w:tr w:rsidR="00B466C4" w14:paraId="2BB26825" w14:textId="77777777" w:rsidTr="007903BF">
        <w:tc>
          <w:tcPr>
            <w:tcW w:w="2931" w:type="dxa"/>
            <w:tcBorders>
              <w:bottom w:val="single" w:sz="4" w:space="0" w:color="auto"/>
            </w:tcBorders>
          </w:tcPr>
          <w:p w14:paraId="593603C7" w14:textId="77777777" w:rsidR="00B466C4" w:rsidRDefault="00B466C4" w:rsidP="00346A4E">
            <w:pPr>
              <w:pStyle w:val="table1ordered"/>
              <w:ind w:left="346" w:hanging="289"/>
              <w:rPr>
                <w:lang w:eastAsia="ja-JP"/>
              </w:rPr>
            </w:pPr>
            <w:r>
              <w:rPr>
                <w:rFonts w:hint="eastAsia"/>
                <w:lang w:eastAsia="ja-JP"/>
              </w:rPr>
              <w:t>V4L2_FIELD_NONE</w:t>
            </w:r>
            <w:r w:rsidR="0042167C">
              <w:rPr>
                <w:rFonts w:cs="Arial" w:hint="eastAsia"/>
                <w:szCs w:val="18"/>
                <w:lang w:eastAsia="ja-JP"/>
              </w:rPr>
              <w:t>*</w:t>
            </w:r>
            <w:r w:rsidR="0042167C" w:rsidRPr="008B5928">
              <w:rPr>
                <w:rFonts w:cs="Arial"/>
                <w:szCs w:val="18"/>
                <w:vertAlign w:val="superscript"/>
              </w:rPr>
              <w:t>1</w:t>
            </w:r>
          </w:p>
        </w:tc>
        <w:tc>
          <w:tcPr>
            <w:tcW w:w="6850" w:type="dxa"/>
            <w:tcBorders>
              <w:bottom w:val="single" w:sz="4" w:space="0" w:color="auto"/>
            </w:tcBorders>
          </w:tcPr>
          <w:p w14:paraId="083BD69E" w14:textId="77777777" w:rsidR="00B466C4" w:rsidRDefault="00B466C4" w:rsidP="00B466C4">
            <w:pPr>
              <w:pStyle w:val="table1ordered"/>
              <w:ind w:left="106"/>
              <w:rPr>
                <w:lang w:eastAsia="ja-JP"/>
              </w:rPr>
            </w:pPr>
            <w:r>
              <w:rPr>
                <w:lang w:eastAsia="ja-JP"/>
              </w:rPr>
              <w:t>Images are in progressive format, not interlaced.</w:t>
            </w:r>
          </w:p>
          <w:p w14:paraId="7AA51F65" w14:textId="77777777" w:rsidR="00B466C4" w:rsidRDefault="00B466C4" w:rsidP="00B466C4">
            <w:pPr>
              <w:pStyle w:val="table1ordered"/>
              <w:ind w:left="106"/>
              <w:rPr>
                <w:lang w:eastAsia="ja-JP"/>
              </w:rPr>
            </w:pPr>
            <w:r>
              <w:rPr>
                <w:lang w:eastAsia="ja-JP"/>
              </w:rPr>
              <w:t>Output the image in 1 frame unit.</w:t>
            </w:r>
          </w:p>
        </w:tc>
      </w:tr>
      <w:tr w:rsidR="00B466C4" w14:paraId="193AF10D" w14:textId="77777777" w:rsidTr="007903BF">
        <w:tc>
          <w:tcPr>
            <w:tcW w:w="2931" w:type="dxa"/>
            <w:tcBorders>
              <w:top w:val="single" w:sz="4" w:space="0" w:color="auto"/>
              <w:bottom w:val="single" w:sz="4" w:space="0" w:color="auto"/>
            </w:tcBorders>
          </w:tcPr>
          <w:p w14:paraId="7652100E" w14:textId="77777777" w:rsidR="00B466C4" w:rsidRDefault="00B466C4" w:rsidP="00346A4E">
            <w:pPr>
              <w:pStyle w:val="table1ordered"/>
              <w:ind w:left="346" w:hanging="289"/>
              <w:rPr>
                <w:lang w:eastAsia="ja-JP"/>
              </w:rPr>
            </w:pPr>
            <w:r>
              <w:rPr>
                <w:rFonts w:hint="eastAsia"/>
                <w:lang w:eastAsia="ja-JP"/>
              </w:rPr>
              <w:t>V4L2_FIELD_INTERLACED_TB</w:t>
            </w:r>
            <w:r w:rsidR="00B834E1">
              <w:rPr>
                <w:rFonts w:cs="Arial" w:hint="eastAsia"/>
                <w:szCs w:val="18"/>
                <w:lang w:eastAsia="ja-JP"/>
              </w:rPr>
              <w:t>*</w:t>
            </w:r>
            <w:r w:rsidR="00B834E1">
              <w:rPr>
                <w:rFonts w:cs="Arial"/>
                <w:szCs w:val="18"/>
                <w:vertAlign w:val="superscript"/>
              </w:rPr>
              <w:t>2</w:t>
            </w:r>
          </w:p>
        </w:tc>
        <w:tc>
          <w:tcPr>
            <w:tcW w:w="6850" w:type="dxa"/>
            <w:tcBorders>
              <w:top w:val="single" w:sz="4" w:space="0" w:color="auto"/>
              <w:bottom w:val="single" w:sz="4" w:space="0" w:color="auto"/>
            </w:tcBorders>
          </w:tcPr>
          <w:p w14:paraId="453EE744" w14:textId="77777777" w:rsidR="00B466C4" w:rsidRDefault="00B466C4" w:rsidP="00BA396F">
            <w:pPr>
              <w:pStyle w:val="table1ordered"/>
              <w:ind w:left="106"/>
              <w:rPr>
                <w:lang w:eastAsia="ja-JP"/>
              </w:rPr>
            </w:pPr>
            <w:r w:rsidRPr="00B466C4">
              <w:rPr>
                <w:lang w:eastAsia="ja-JP"/>
              </w:rPr>
              <w:t>Images contain both fields, interleaved line by line, top field first. The top field is transmitted first.</w:t>
            </w:r>
            <w:r w:rsidR="0000745D">
              <w:t xml:space="preserve"> </w:t>
            </w:r>
            <w:proofErr w:type="gramStart"/>
            <w:r w:rsidR="0000745D" w:rsidRPr="0000745D">
              <w:rPr>
                <w:lang w:eastAsia="ja-JP"/>
              </w:rPr>
              <w:t>Top</w:t>
            </w:r>
            <w:proofErr w:type="gramEnd"/>
            <w:r w:rsidR="0000745D" w:rsidRPr="0000745D">
              <w:rPr>
                <w:lang w:eastAsia="ja-JP"/>
              </w:rPr>
              <w:t xml:space="preserve"> field </w:t>
            </w:r>
            <w:r w:rsidR="0000745D">
              <w:rPr>
                <w:lang w:eastAsia="ja-JP"/>
              </w:rPr>
              <w:t>is set</w:t>
            </w:r>
            <w:r w:rsidR="0000745D" w:rsidRPr="0000745D">
              <w:rPr>
                <w:lang w:eastAsia="ja-JP"/>
              </w:rPr>
              <w:t xml:space="preserve"> </w:t>
            </w:r>
            <w:r w:rsidR="0000745D">
              <w:rPr>
                <w:lang w:eastAsia="ja-JP"/>
              </w:rPr>
              <w:t>o</w:t>
            </w:r>
            <w:r w:rsidR="0000745D" w:rsidRPr="0000745D">
              <w:rPr>
                <w:lang w:eastAsia="ja-JP"/>
              </w:rPr>
              <w:t>dd field</w:t>
            </w:r>
            <w:r w:rsidR="0000745D">
              <w:rPr>
                <w:lang w:eastAsia="ja-JP"/>
              </w:rPr>
              <w:t>.</w:t>
            </w:r>
            <w:r w:rsidR="00BA396F">
              <w:rPr>
                <w:lang w:eastAsia="ja-JP"/>
              </w:rPr>
              <w:t xml:space="preserve"> (</w:t>
            </w:r>
            <w:r w:rsidR="00BA396F" w:rsidRPr="00BA396F">
              <w:rPr>
                <w:lang w:eastAsia="ja-JP"/>
              </w:rPr>
              <w:t>Full interlace capture mode</w:t>
            </w:r>
            <w:r w:rsidR="00BA396F">
              <w:rPr>
                <w:lang w:eastAsia="ja-JP"/>
              </w:rPr>
              <w:t>)</w:t>
            </w:r>
          </w:p>
        </w:tc>
      </w:tr>
      <w:tr w:rsidR="00B466C4" w14:paraId="03D6D327" w14:textId="77777777" w:rsidTr="007903BF">
        <w:trPr>
          <w:trHeight w:val="234"/>
        </w:trPr>
        <w:tc>
          <w:tcPr>
            <w:tcW w:w="2931" w:type="dxa"/>
            <w:tcBorders>
              <w:top w:val="single" w:sz="4" w:space="0" w:color="auto"/>
              <w:bottom w:val="single" w:sz="4" w:space="0" w:color="auto"/>
            </w:tcBorders>
          </w:tcPr>
          <w:p w14:paraId="053E2EEE" w14:textId="77777777" w:rsidR="00B466C4" w:rsidRDefault="00B466C4" w:rsidP="00B466C4">
            <w:pPr>
              <w:pStyle w:val="table1ordered"/>
              <w:ind w:left="346" w:hanging="289"/>
              <w:rPr>
                <w:lang w:eastAsia="ja-JP"/>
              </w:rPr>
            </w:pPr>
            <w:r>
              <w:rPr>
                <w:rFonts w:hint="eastAsia"/>
                <w:lang w:eastAsia="ja-JP"/>
              </w:rPr>
              <w:t>V4L2_FIELD_INTERLACED_BT</w:t>
            </w:r>
            <w:r w:rsidR="00B834E1">
              <w:rPr>
                <w:rFonts w:cs="Arial" w:hint="eastAsia"/>
                <w:szCs w:val="18"/>
                <w:lang w:eastAsia="ja-JP"/>
              </w:rPr>
              <w:t>*</w:t>
            </w:r>
            <w:r w:rsidR="00B834E1">
              <w:rPr>
                <w:rFonts w:cs="Arial"/>
                <w:szCs w:val="18"/>
                <w:vertAlign w:val="superscript"/>
              </w:rPr>
              <w:t>2</w:t>
            </w:r>
          </w:p>
        </w:tc>
        <w:tc>
          <w:tcPr>
            <w:tcW w:w="6850" w:type="dxa"/>
            <w:tcBorders>
              <w:top w:val="single" w:sz="4" w:space="0" w:color="auto"/>
              <w:bottom w:val="single" w:sz="4" w:space="0" w:color="auto"/>
            </w:tcBorders>
          </w:tcPr>
          <w:p w14:paraId="3D9B2492" w14:textId="77777777" w:rsidR="00B466C4" w:rsidRDefault="00B466C4">
            <w:pPr>
              <w:pStyle w:val="table1ordered"/>
              <w:ind w:left="106"/>
              <w:rPr>
                <w:lang w:eastAsia="ja-JP"/>
              </w:rPr>
            </w:pPr>
            <w:r w:rsidRPr="00B466C4">
              <w:rPr>
                <w:lang w:eastAsia="ja-JP"/>
              </w:rPr>
              <w:t>Images contain both fields, interleaved line by line, top field first. The bottom field is transmitted first.</w:t>
            </w:r>
            <w:r w:rsidR="0000745D">
              <w:t xml:space="preserve"> </w:t>
            </w:r>
            <w:proofErr w:type="gramStart"/>
            <w:r w:rsidR="0000745D">
              <w:rPr>
                <w:lang w:eastAsia="ja-JP"/>
              </w:rPr>
              <w:t>Top</w:t>
            </w:r>
            <w:proofErr w:type="gramEnd"/>
            <w:r w:rsidR="0000745D">
              <w:rPr>
                <w:lang w:eastAsia="ja-JP"/>
              </w:rPr>
              <w:t xml:space="preserve"> field is</w:t>
            </w:r>
            <w:r w:rsidR="0000745D" w:rsidRPr="0000745D">
              <w:rPr>
                <w:lang w:eastAsia="ja-JP"/>
              </w:rPr>
              <w:t xml:space="preserve"> </w:t>
            </w:r>
            <w:r w:rsidR="005F399E">
              <w:rPr>
                <w:lang w:eastAsia="ja-JP"/>
              </w:rPr>
              <w:t xml:space="preserve">set </w:t>
            </w:r>
            <w:r w:rsidR="0000745D">
              <w:rPr>
                <w:lang w:eastAsia="ja-JP"/>
              </w:rPr>
              <w:t>e</w:t>
            </w:r>
            <w:r w:rsidR="0000745D" w:rsidRPr="0000745D">
              <w:rPr>
                <w:lang w:eastAsia="ja-JP"/>
              </w:rPr>
              <w:t>ven field</w:t>
            </w:r>
            <w:r w:rsidR="0000745D">
              <w:rPr>
                <w:rFonts w:hint="eastAsia"/>
                <w:lang w:eastAsia="ja-JP"/>
              </w:rPr>
              <w:t>.</w:t>
            </w:r>
            <w:r w:rsidR="00BA396F">
              <w:rPr>
                <w:lang w:eastAsia="ja-JP"/>
              </w:rPr>
              <w:t xml:space="preserve"> (</w:t>
            </w:r>
            <w:r w:rsidR="00BA396F" w:rsidRPr="00BA396F">
              <w:rPr>
                <w:lang w:eastAsia="ja-JP"/>
              </w:rPr>
              <w:t>Full interlace capture mode</w:t>
            </w:r>
            <w:r w:rsidR="00BA396F">
              <w:rPr>
                <w:lang w:eastAsia="ja-JP"/>
              </w:rPr>
              <w:t>)</w:t>
            </w:r>
          </w:p>
        </w:tc>
      </w:tr>
      <w:tr w:rsidR="00B466C4" w14:paraId="066FE98E" w14:textId="77777777" w:rsidTr="007903BF">
        <w:trPr>
          <w:trHeight w:val="67"/>
        </w:trPr>
        <w:tc>
          <w:tcPr>
            <w:tcW w:w="2931" w:type="dxa"/>
            <w:tcBorders>
              <w:top w:val="single" w:sz="4" w:space="0" w:color="auto"/>
              <w:bottom w:val="single" w:sz="4" w:space="0" w:color="auto"/>
            </w:tcBorders>
          </w:tcPr>
          <w:p w14:paraId="636F3809" w14:textId="77777777" w:rsidR="00B466C4" w:rsidRDefault="00B466C4" w:rsidP="00346A4E">
            <w:pPr>
              <w:pStyle w:val="table1ordered"/>
              <w:ind w:left="346" w:hanging="289"/>
              <w:rPr>
                <w:lang w:eastAsia="ja-JP"/>
              </w:rPr>
            </w:pPr>
            <w:r>
              <w:rPr>
                <w:rFonts w:hint="eastAsia"/>
                <w:lang w:eastAsia="ja-JP"/>
              </w:rPr>
              <w:t>V4L2_FIELD_TOP</w:t>
            </w:r>
          </w:p>
        </w:tc>
        <w:tc>
          <w:tcPr>
            <w:tcW w:w="6850" w:type="dxa"/>
            <w:tcBorders>
              <w:top w:val="single" w:sz="4" w:space="0" w:color="auto"/>
              <w:bottom w:val="single" w:sz="4" w:space="0" w:color="auto"/>
            </w:tcBorders>
          </w:tcPr>
          <w:p w14:paraId="3CC5AC4D" w14:textId="77777777" w:rsidR="00B466C4" w:rsidRDefault="00B466C4">
            <w:pPr>
              <w:pStyle w:val="table1ordered"/>
              <w:ind w:left="106"/>
              <w:rPr>
                <w:lang w:eastAsia="ja-JP"/>
              </w:rPr>
            </w:pPr>
            <w:r w:rsidRPr="00B466C4">
              <w:rPr>
                <w:lang w:eastAsia="ja-JP"/>
              </w:rPr>
              <w:t>Images consist of the top field only.</w:t>
            </w:r>
            <w:r w:rsidR="00340209">
              <w:rPr>
                <w:lang w:eastAsia="ja-JP"/>
              </w:rPr>
              <w:t xml:space="preserve"> (</w:t>
            </w:r>
            <w:r w:rsidR="00340209">
              <w:rPr>
                <w:rFonts w:cs="Arial"/>
                <w:szCs w:val="18"/>
                <w:lang w:eastAsia="ja-JP"/>
              </w:rPr>
              <w:t>Odd-field capture mode)</w:t>
            </w:r>
          </w:p>
        </w:tc>
      </w:tr>
      <w:tr w:rsidR="00B466C4" w14:paraId="4267D506" w14:textId="77777777" w:rsidTr="007903BF">
        <w:trPr>
          <w:trHeight w:val="67"/>
        </w:trPr>
        <w:tc>
          <w:tcPr>
            <w:tcW w:w="2931" w:type="dxa"/>
            <w:tcBorders>
              <w:top w:val="single" w:sz="4" w:space="0" w:color="auto"/>
              <w:bottom w:val="single" w:sz="4" w:space="0" w:color="auto"/>
            </w:tcBorders>
          </w:tcPr>
          <w:p w14:paraId="0E5FAF6D" w14:textId="77777777" w:rsidR="00B466C4" w:rsidRDefault="00B466C4" w:rsidP="00346A4E">
            <w:pPr>
              <w:pStyle w:val="table1ordered"/>
              <w:ind w:left="346" w:hanging="289"/>
              <w:rPr>
                <w:lang w:eastAsia="ja-JP"/>
              </w:rPr>
            </w:pPr>
            <w:r>
              <w:rPr>
                <w:rFonts w:hint="eastAsia"/>
                <w:lang w:eastAsia="ja-JP"/>
              </w:rPr>
              <w:t>V4L2_FIELD_BOTTOM</w:t>
            </w:r>
          </w:p>
        </w:tc>
        <w:tc>
          <w:tcPr>
            <w:tcW w:w="6850" w:type="dxa"/>
            <w:tcBorders>
              <w:top w:val="single" w:sz="4" w:space="0" w:color="auto"/>
              <w:bottom w:val="single" w:sz="4" w:space="0" w:color="auto"/>
            </w:tcBorders>
          </w:tcPr>
          <w:p w14:paraId="07D99CFA" w14:textId="77777777" w:rsidR="00B466C4" w:rsidRDefault="00B466C4" w:rsidP="00B466C4">
            <w:pPr>
              <w:pStyle w:val="table1ordered"/>
              <w:ind w:left="106"/>
              <w:rPr>
                <w:lang w:eastAsia="ja-JP"/>
              </w:rPr>
            </w:pPr>
            <w:r w:rsidRPr="00B466C4">
              <w:rPr>
                <w:lang w:eastAsia="ja-JP"/>
              </w:rPr>
              <w:t>Images consist of the bottom field only.</w:t>
            </w:r>
            <w:r w:rsidR="00340209">
              <w:rPr>
                <w:lang w:eastAsia="ja-JP"/>
              </w:rPr>
              <w:t xml:space="preserve"> (</w:t>
            </w:r>
            <w:r w:rsidR="00340209">
              <w:rPr>
                <w:rFonts w:cs="Arial"/>
                <w:szCs w:val="18"/>
                <w:lang w:eastAsia="ja-JP"/>
              </w:rPr>
              <w:t>Even-field capture mode)</w:t>
            </w:r>
          </w:p>
        </w:tc>
      </w:tr>
      <w:tr w:rsidR="00431FBA" w14:paraId="3A3277A3" w14:textId="77777777" w:rsidTr="007903BF">
        <w:trPr>
          <w:trHeight w:val="67"/>
        </w:trPr>
        <w:tc>
          <w:tcPr>
            <w:tcW w:w="2931" w:type="dxa"/>
            <w:tcBorders>
              <w:top w:val="single" w:sz="4" w:space="0" w:color="auto"/>
              <w:bottom w:val="single" w:sz="4" w:space="0" w:color="auto"/>
            </w:tcBorders>
          </w:tcPr>
          <w:p w14:paraId="2464157B" w14:textId="77777777" w:rsidR="00431FBA" w:rsidRDefault="00431FBA" w:rsidP="00346A4E">
            <w:pPr>
              <w:pStyle w:val="table1ordered"/>
              <w:ind w:left="346" w:hanging="289"/>
              <w:rPr>
                <w:lang w:eastAsia="ja-JP"/>
              </w:rPr>
            </w:pPr>
            <w:r w:rsidRPr="00431FBA">
              <w:rPr>
                <w:lang w:eastAsia="ja-JP"/>
              </w:rPr>
              <w:t>V4L2_FIELD_SEQ_TB</w:t>
            </w:r>
            <w:r w:rsidR="00B00BD2">
              <w:rPr>
                <w:rFonts w:cs="Arial" w:hint="eastAsia"/>
                <w:szCs w:val="18"/>
                <w:lang w:eastAsia="ja-JP"/>
              </w:rPr>
              <w:t>*</w:t>
            </w:r>
            <w:r w:rsidR="00B00BD2">
              <w:rPr>
                <w:rFonts w:cs="Arial"/>
                <w:szCs w:val="18"/>
                <w:vertAlign w:val="superscript"/>
              </w:rPr>
              <w:t>3</w:t>
            </w:r>
          </w:p>
        </w:tc>
        <w:tc>
          <w:tcPr>
            <w:tcW w:w="6850" w:type="dxa"/>
            <w:tcBorders>
              <w:top w:val="single" w:sz="4" w:space="0" w:color="auto"/>
              <w:bottom w:val="single" w:sz="4" w:space="0" w:color="auto"/>
            </w:tcBorders>
          </w:tcPr>
          <w:p w14:paraId="2E98E268" w14:textId="77777777" w:rsidR="00431FBA" w:rsidRPr="00B466C4" w:rsidRDefault="00431FBA" w:rsidP="00B466C4">
            <w:pPr>
              <w:pStyle w:val="table1ordered"/>
              <w:ind w:left="106"/>
              <w:rPr>
                <w:lang w:eastAsia="ja-JP"/>
              </w:rPr>
            </w:pPr>
            <w:r w:rsidRPr="00431FBA">
              <w:rPr>
                <w:lang w:eastAsia="ja-JP"/>
              </w:rPr>
              <w:t>Images contain both fields, the top field lines are stored first in memory, immediately followed by the bottom field lines. Fields are always stored in temporal order, the older one first in memory. Image sizes refer to the frame, not fields.</w:t>
            </w:r>
          </w:p>
        </w:tc>
      </w:tr>
      <w:tr w:rsidR="00431FBA" w14:paraId="3F2FF30B" w14:textId="77777777" w:rsidTr="007903BF">
        <w:trPr>
          <w:trHeight w:val="67"/>
        </w:trPr>
        <w:tc>
          <w:tcPr>
            <w:tcW w:w="2931" w:type="dxa"/>
            <w:tcBorders>
              <w:top w:val="single" w:sz="4" w:space="0" w:color="auto"/>
              <w:bottom w:val="single" w:sz="4" w:space="0" w:color="auto"/>
            </w:tcBorders>
          </w:tcPr>
          <w:p w14:paraId="3D248979" w14:textId="77777777" w:rsidR="00431FBA" w:rsidRPr="00431FBA" w:rsidRDefault="00431FBA" w:rsidP="00346A4E">
            <w:pPr>
              <w:pStyle w:val="table1ordered"/>
              <w:ind w:left="346" w:hanging="289"/>
              <w:rPr>
                <w:lang w:eastAsia="ja-JP"/>
              </w:rPr>
            </w:pPr>
            <w:r w:rsidRPr="00431FBA">
              <w:rPr>
                <w:lang w:eastAsia="ja-JP"/>
              </w:rPr>
              <w:t>V4L2_FIELD_SEQ_BT</w:t>
            </w:r>
            <w:r w:rsidR="00B00BD2">
              <w:rPr>
                <w:rFonts w:cs="Arial" w:hint="eastAsia"/>
                <w:szCs w:val="18"/>
                <w:lang w:eastAsia="ja-JP"/>
              </w:rPr>
              <w:t>*</w:t>
            </w:r>
            <w:r w:rsidR="00B00BD2">
              <w:rPr>
                <w:rFonts w:cs="Arial"/>
                <w:szCs w:val="18"/>
                <w:vertAlign w:val="superscript"/>
              </w:rPr>
              <w:t>3</w:t>
            </w:r>
          </w:p>
        </w:tc>
        <w:tc>
          <w:tcPr>
            <w:tcW w:w="6850" w:type="dxa"/>
            <w:tcBorders>
              <w:top w:val="single" w:sz="4" w:space="0" w:color="auto"/>
              <w:bottom w:val="single" w:sz="4" w:space="0" w:color="auto"/>
            </w:tcBorders>
          </w:tcPr>
          <w:p w14:paraId="3DBAB7F4" w14:textId="77777777" w:rsidR="00431FBA" w:rsidRPr="00B466C4" w:rsidRDefault="00431FBA" w:rsidP="00B466C4">
            <w:pPr>
              <w:pStyle w:val="table1ordered"/>
              <w:ind w:left="106"/>
              <w:rPr>
                <w:lang w:eastAsia="ja-JP"/>
              </w:rPr>
            </w:pPr>
            <w:r w:rsidRPr="00431FBA">
              <w:rPr>
                <w:lang w:eastAsia="ja-JP"/>
              </w:rPr>
              <w:t>Images contain both fields, the bottom field lines are stored first in memory, immediately followed by the top field lines. Fields are always stored in temporal order, the older one first in memory. Image sizes refer to the frame, not fields.</w:t>
            </w:r>
          </w:p>
        </w:tc>
      </w:tr>
      <w:tr w:rsidR="00B466C4" w14:paraId="3ABA83B4" w14:textId="77777777" w:rsidTr="007903BF">
        <w:trPr>
          <w:trHeight w:val="67"/>
        </w:trPr>
        <w:tc>
          <w:tcPr>
            <w:tcW w:w="2931" w:type="dxa"/>
            <w:tcBorders>
              <w:top w:val="single" w:sz="4" w:space="0" w:color="auto"/>
              <w:bottom w:val="single" w:sz="4" w:space="0" w:color="auto"/>
            </w:tcBorders>
          </w:tcPr>
          <w:p w14:paraId="2D8BB9F3" w14:textId="77777777" w:rsidR="00B466C4" w:rsidRDefault="00B466C4" w:rsidP="00346A4E">
            <w:pPr>
              <w:pStyle w:val="table1ordered"/>
              <w:ind w:left="346" w:hanging="289"/>
              <w:rPr>
                <w:lang w:eastAsia="ja-JP"/>
              </w:rPr>
            </w:pPr>
            <w:r>
              <w:rPr>
                <w:rFonts w:hint="eastAsia"/>
                <w:lang w:eastAsia="ja-JP"/>
              </w:rPr>
              <w:t>V4L2_FIELD_INTERLACED</w:t>
            </w:r>
            <w:r w:rsidR="00B834E1">
              <w:rPr>
                <w:rFonts w:cs="Arial" w:hint="eastAsia"/>
                <w:szCs w:val="18"/>
                <w:lang w:eastAsia="ja-JP"/>
              </w:rPr>
              <w:t>*</w:t>
            </w:r>
            <w:r w:rsidR="00B834E1">
              <w:rPr>
                <w:rFonts w:cs="Arial"/>
                <w:szCs w:val="18"/>
                <w:vertAlign w:val="superscript"/>
              </w:rPr>
              <w:t>2</w:t>
            </w:r>
          </w:p>
        </w:tc>
        <w:tc>
          <w:tcPr>
            <w:tcW w:w="6850" w:type="dxa"/>
            <w:tcBorders>
              <w:top w:val="single" w:sz="4" w:space="0" w:color="auto"/>
              <w:bottom w:val="single" w:sz="4" w:space="0" w:color="auto"/>
            </w:tcBorders>
          </w:tcPr>
          <w:p w14:paraId="646967A8" w14:textId="77777777" w:rsidR="0042167C" w:rsidRDefault="005D2D72">
            <w:pPr>
              <w:pStyle w:val="table1ordered"/>
              <w:ind w:left="106"/>
              <w:rPr>
                <w:lang w:eastAsia="ja-JP"/>
              </w:rPr>
            </w:pPr>
            <w:r w:rsidRPr="005D2D72">
              <w:rPr>
                <w:lang w:eastAsia="ja-JP"/>
              </w:rPr>
              <w:t xml:space="preserve">Capture with </w:t>
            </w:r>
            <w:r>
              <w:rPr>
                <w:lang w:eastAsia="ja-JP"/>
              </w:rPr>
              <w:t>t</w:t>
            </w:r>
            <w:r w:rsidRPr="005D2D72">
              <w:rPr>
                <w:lang w:eastAsia="ja-JP"/>
              </w:rPr>
              <w:t xml:space="preserve">op </w:t>
            </w:r>
            <w:r>
              <w:rPr>
                <w:lang w:eastAsia="ja-JP"/>
              </w:rPr>
              <w:t xml:space="preserve">field </w:t>
            </w:r>
            <w:r w:rsidRPr="005D2D72">
              <w:rPr>
                <w:lang w:eastAsia="ja-JP"/>
              </w:rPr>
              <w:t xml:space="preserve">first or bottom </w:t>
            </w:r>
            <w:r>
              <w:rPr>
                <w:lang w:eastAsia="ja-JP"/>
              </w:rPr>
              <w:t xml:space="preserve">field </w:t>
            </w:r>
            <w:r w:rsidRPr="005D2D72">
              <w:rPr>
                <w:lang w:eastAsia="ja-JP"/>
              </w:rPr>
              <w:t>first depending on the input signal.</w:t>
            </w:r>
            <w:r w:rsidRPr="005D2D72" w:rsidDel="005D2D72">
              <w:rPr>
                <w:lang w:eastAsia="ja-JP"/>
              </w:rPr>
              <w:t xml:space="preserve"> </w:t>
            </w:r>
            <w:r w:rsidR="00BA396F">
              <w:rPr>
                <w:lang w:eastAsia="ja-JP"/>
              </w:rPr>
              <w:t>(</w:t>
            </w:r>
            <w:r w:rsidR="00BA396F" w:rsidRPr="00BA396F">
              <w:rPr>
                <w:lang w:eastAsia="ja-JP"/>
              </w:rPr>
              <w:t>Full interlace capture mode</w:t>
            </w:r>
            <w:r w:rsidR="00BA396F">
              <w:rPr>
                <w:lang w:eastAsia="ja-JP"/>
              </w:rPr>
              <w:t>)</w:t>
            </w:r>
          </w:p>
        </w:tc>
      </w:tr>
      <w:tr w:rsidR="00CB25FE" w14:paraId="1A262910" w14:textId="77777777" w:rsidTr="007903BF">
        <w:trPr>
          <w:trHeight w:val="67"/>
        </w:trPr>
        <w:tc>
          <w:tcPr>
            <w:tcW w:w="2931" w:type="dxa"/>
            <w:tcBorders>
              <w:top w:val="single" w:sz="4" w:space="0" w:color="auto"/>
              <w:bottom w:val="single" w:sz="4" w:space="0" w:color="auto"/>
            </w:tcBorders>
          </w:tcPr>
          <w:p w14:paraId="0DC4D0F4" w14:textId="1EE7F8CC" w:rsidR="00CB25FE" w:rsidRDefault="00CB25FE" w:rsidP="00346A4E">
            <w:pPr>
              <w:pStyle w:val="table1ordered"/>
              <w:ind w:left="346" w:hanging="289"/>
              <w:rPr>
                <w:lang w:eastAsia="ja-JP"/>
              </w:rPr>
            </w:pPr>
            <w:r w:rsidRPr="00FA7BF3">
              <w:rPr>
                <w:lang w:eastAsia="ja-JP"/>
              </w:rPr>
              <w:t>V4L2_FIELD_ALTERNATE</w:t>
            </w:r>
            <w:r w:rsidR="00AA1F49">
              <w:rPr>
                <w:rFonts w:cs="Arial" w:hint="eastAsia"/>
                <w:szCs w:val="18"/>
                <w:lang w:eastAsia="ja-JP"/>
              </w:rPr>
              <w:t>*</w:t>
            </w:r>
            <w:r w:rsidR="00AA1F49">
              <w:rPr>
                <w:rFonts w:cs="Arial"/>
                <w:szCs w:val="18"/>
                <w:vertAlign w:val="superscript"/>
              </w:rPr>
              <w:t>3</w:t>
            </w:r>
          </w:p>
        </w:tc>
        <w:tc>
          <w:tcPr>
            <w:tcW w:w="6850" w:type="dxa"/>
            <w:tcBorders>
              <w:top w:val="single" w:sz="4" w:space="0" w:color="auto"/>
              <w:bottom w:val="single" w:sz="4" w:space="0" w:color="auto"/>
            </w:tcBorders>
          </w:tcPr>
          <w:p w14:paraId="5290DAC9" w14:textId="12077E79" w:rsidR="00CB25FE" w:rsidRPr="005D2D72" w:rsidRDefault="00CB25FE">
            <w:pPr>
              <w:pStyle w:val="table1ordered"/>
              <w:ind w:left="106"/>
              <w:rPr>
                <w:lang w:eastAsia="ja-JP"/>
              </w:rPr>
            </w:pPr>
            <w:r w:rsidRPr="00FA7BF3">
              <w:rPr>
                <w:lang w:eastAsia="ja-JP"/>
              </w:rPr>
              <w:t>The two fields of a frame are passed in separate buffers</w:t>
            </w:r>
          </w:p>
        </w:tc>
      </w:tr>
    </w:tbl>
    <w:p w14:paraId="205B6AE8" w14:textId="77777777" w:rsidR="00F12B79" w:rsidRDefault="0042167C" w:rsidP="009458CF">
      <w:pPr>
        <w:ind w:left="850" w:hangingChars="425" w:hanging="850"/>
        <w:rPr>
          <w:lang w:eastAsia="ja-JP"/>
        </w:rPr>
      </w:pPr>
      <w:proofErr w:type="gramStart"/>
      <w:r>
        <w:rPr>
          <w:rFonts w:hint="eastAsia"/>
          <w:lang w:eastAsia="ja-JP"/>
        </w:rPr>
        <w:t>Note :</w:t>
      </w:r>
      <w:proofErr w:type="gramEnd"/>
      <w:r>
        <w:rPr>
          <w:rFonts w:hint="eastAsia"/>
          <w:lang w:eastAsia="ja-JP"/>
        </w:rPr>
        <w:t xml:space="preserve">  1</w:t>
      </w:r>
      <w:r w:rsidR="00F12B79">
        <w:rPr>
          <w:rFonts w:hint="eastAsia"/>
          <w:lang w:eastAsia="ja-JP"/>
        </w:rPr>
        <w:t>:</w:t>
      </w:r>
      <w:r>
        <w:rPr>
          <w:rFonts w:hint="eastAsia"/>
          <w:lang w:eastAsia="ja-JP"/>
        </w:rPr>
        <w:t xml:space="preserve">  </w:t>
      </w:r>
      <w:r w:rsidR="00B431E5">
        <w:rPr>
          <w:lang w:eastAsia="ja-JP"/>
        </w:rPr>
        <w:t xml:space="preserve"> </w:t>
      </w:r>
      <w:r w:rsidR="00C547B5">
        <w:rPr>
          <w:rFonts w:hint="eastAsia"/>
          <w:lang w:eastAsia="ja-JP"/>
        </w:rPr>
        <w:t>T</w:t>
      </w:r>
      <w:r w:rsidR="00C547B5">
        <w:rPr>
          <w:lang w:eastAsia="ja-JP"/>
        </w:rPr>
        <w:t>his module</w:t>
      </w:r>
      <w:r w:rsidR="00B0450D">
        <w:rPr>
          <w:rFonts w:hint="eastAsia"/>
          <w:lang w:eastAsia="ja-JP"/>
        </w:rPr>
        <w:t xml:space="preserve"> </w:t>
      </w:r>
      <w:r w:rsidR="00B0450D">
        <w:rPr>
          <w:lang w:eastAsia="ja-JP"/>
        </w:rPr>
        <w:t>prohibit</w:t>
      </w:r>
      <w:r w:rsidR="006B0B5B">
        <w:rPr>
          <w:lang w:eastAsia="ja-JP"/>
        </w:rPr>
        <w:t xml:space="preserve">s </w:t>
      </w:r>
      <w:proofErr w:type="gramStart"/>
      <w:r w:rsidR="006B0B5B">
        <w:rPr>
          <w:lang w:eastAsia="ja-JP"/>
        </w:rPr>
        <w:t>to set</w:t>
      </w:r>
      <w:proofErr w:type="gramEnd"/>
      <w:r w:rsidRPr="0042167C">
        <w:rPr>
          <w:lang w:eastAsia="ja-JP"/>
        </w:rPr>
        <w:t xml:space="preserve"> </w:t>
      </w:r>
      <w:r w:rsidR="00B0450D">
        <w:rPr>
          <w:lang w:eastAsia="ja-JP"/>
        </w:rPr>
        <w:t>the value of</w:t>
      </w:r>
      <w:r w:rsidR="00B0450D" w:rsidRPr="00B0450D">
        <w:rPr>
          <w:lang w:eastAsia="ja-JP"/>
        </w:rPr>
        <w:t xml:space="preserve"> </w:t>
      </w:r>
      <w:r w:rsidR="00B0450D" w:rsidRPr="0042167C">
        <w:rPr>
          <w:lang w:eastAsia="ja-JP"/>
        </w:rPr>
        <w:t>V4L2_FIELD_NONE</w:t>
      </w:r>
      <w:r w:rsidR="00B0450D">
        <w:rPr>
          <w:lang w:eastAsia="ja-JP"/>
        </w:rPr>
        <w:t xml:space="preserve"> </w:t>
      </w:r>
      <w:r w:rsidR="006B0B5B">
        <w:rPr>
          <w:lang w:eastAsia="ja-JP"/>
        </w:rPr>
        <w:t>in</w:t>
      </w:r>
      <w:r w:rsidR="00D373C2" w:rsidRPr="0042167C">
        <w:rPr>
          <w:lang w:eastAsia="ja-JP"/>
        </w:rPr>
        <w:t xml:space="preserve"> </w:t>
      </w:r>
      <w:r w:rsidR="00BE1728">
        <w:rPr>
          <w:rFonts w:hint="eastAsia"/>
          <w:lang w:eastAsia="ja-JP"/>
        </w:rPr>
        <w:t>interlaced</w:t>
      </w:r>
      <w:r w:rsidR="00D373C2">
        <w:rPr>
          <w:lang w:eastAsia="ja-JP"/>
        </w:rPr>
        <w:t xml:space="preserve"> </w:t>
      </w:r>
      <w:r w:rsidRPr="0042167C">
        <w:rPr>
          <w:lang w:eastAsia="ja-JP"/>
        </w:rPr>
        <w:t>input</w:t>
      </w:r>
      <w:r w:rsidR="00F12B79" w:rsidRPr="00F12B79">
        <w:rPr>
          <w:lang w:eastAsia="ja-JP"/>
        </w:rPr>
        <w:t>.</w:t>
      </w:r>
    </w:p>
    <w:p w14:paraId="6E2109F0" w14:textId="77777777" w:rsidR="00BA396F" w:rsidRDefault="00B834E1" w:rsidP="00BE1728">
      <w:pPr>
        <w:ind w:left="850" w:hangingChars="425" w:hanging="850"/>
        <w:rPr>
          <w:lang w:eastAsia="ja-JP"/>
        </w:rPr>
      </w:pPr>
      <w:r>
        <w:rPr>
          <w:lang w:eastAsia="ja-JP"/>
        </w:rPr>
        <w:t xml:space="preserve">            2:  </w:t>
      </w:r>
      <w:r w:rsidR="000E43D9">
        <w:rPr>
          <w:lang w:eastAsia="ja-JP"/>
        </w:rPr>
        <w:t>H/W l</w:t>
      </w:r>
      <w:r>
        <w:rPr>
          <w:lang w:eastAsia="ja-JP"/>
        </w:rPr>
        <w:t xml:space="preserve">imitation on vertical scaling. </w:t>
      </w:r>
      <w:r w:rsidR="00BA396F">
        <w:rPr>
          <w:lang w:eastAsia="ja-JP"/>
        </w:rPr>
        <w:t>For vertical scaling and full interlace composition, the capture lines are inverted in</w:t>
      </w:r>
      <w:r w:rsidR="00BA396F">
        <w:rPr>
          <w:rFonts w:hint="eastAsia"/>
          <w:lang w:eastAsia="ja-JP"/>
        </w:rPr>
        <w:t xml:space="preserve"> </w:t>
      </w:r>
      <w:r w:rsidR="00BA396F">
        <w:rPr>
          <w:lang w:eastAsia="ja-JP"/>
        </w:rPr>
        <w:t>some cases depending on the scaling ratio because the scaling processing is applied before interlace composition in memory. Be sure to evaluate the image quality before practical application.</w:t>
      </w:r>
      <w:r w:rsidR="00315D7E" w:rsidRPr="00315D7E">
        <w:t xml:space="preserve"> </w:t>
      </w:r>
      <w:r w:rsidR="00315D7E">
        <w:t xml:space="preserve">                              In addition, i</w:t>
      </w:r>
      <w:r w:rsidR="00315D7E" w:rsidRPr="00315D7E">
        <w:rPr>
          <w:lang w:eastAsia="ja-JP"/>
        </w:rPr>
        <w:t xml:space="preserve">n full interlace composition </w:t>
      </w:r>
      <w:r w:rsidR="007979C8" w:rsidRPr="00315D7E">
        <w:rPr>
          <w:lang w:eastAsia="ja-JP"/>
        </w:rPr>
        <w:t>mode</w:t>
      </w:r>
      <w:r w:rsidR="007979C8" w:rsidRPr="001614DA">
        <w:rPr>
          <w:lang w:eastAsia="ja-JP"/>
        </w:rPr>
        <w:t xml:space="preserve"> (</w:t>
      </w:r>
      <w:r w:rsidR="001614DA" w:rsidRPr="001614DA">
        <w:rPr>
          <w:lang w:eastAsia="ja-JP"/>
        </w:rPr>
        <w:t>Full interlace capture mode)</w:t>
      </w:r>
      <w:r w:rsidR="00315D7E" w:rsidRPr="00315D7E">
        <w:rPr>
          <w:lang w:eastAsia="ja-JP"/>
        </w:rPr>
        <w:t>, horizontal stripe noise (such as combing noise) is generated in composite images as fields based on different timelines are combined in memory due to the interlacing method.</w:t>
      </w:r>
    </w:p>
    <w:p w14:paraId="04873D38" w14:textId="77777777" w:rsidR="00B00BD2" w:rsidRDefault="00B00BD2" w:rsidP="007903BF">
      <w:pPr>
        <w:ind w:leftChars="213" w:left="850" w:hangingChars="212" w:hanging="424"/>
        <w:rPr>
          <w:lang w:eastAsia="ja-JP"/>
        </w:rPr>
      </w:pPr>
      <w:r>
        <w:rPr>
          <w:lang w:eastAsia="ja-JP"/>
        </w:rPr>
        <w:t xml:space="preserve">  3:  This field is supported with single </w:t>
      </w:r>
      <w:r w:rsidRPr="0086511B">
        <w:rPr>
          <w:lang w:eastAsia="ja-JP"/>
        </w:rPr>
        <w:t>frame capture mode</w:t>
      </w:r>
      <w:r>
        <w:rPr>
          <w:lang w:eastAsia="ja-JP"/>
        </w:rPr>
        <w:t xml:space="preserve"> only.</w:t>
      </w:r>
    </w:p>
    <w:p w14:paraId="534438BA" w14:textId="77777777" w:rsidR="007F0D51" w:rsidRDefault="007F0D51">
      <w:pPr>
        <w:overflowPunct/>
        <w:autoSpaceDE/>
        <w:autoSpaceDN/>
        <w:adjustRightInd/>
        <w:spacing w:after="0" w:line="240" w:lineRule="auto"/>
        <w:textAlignment w:val="auto"/>
        <w:rPr>
          <w:lang w:eastAsia="ja-JP"/>
        </w:rPr>
      </w:pPr>
      <w:r>
        <w:rPr>
          <w:lang w:eastAsia="ja-JP"/>
        </w:rPr>
        <w:br w:type="page"/>
      </w:r>
    </w:p>
    <w:p w14:paraId="0B3FCF92" w14:textId="77777777" w:rsidR="00B466C4" w:rsidRDefault="00B466C4" w:rsidP="002E2574">
      <w:pPr>
        <w:pStyle w:val="Heading2"/>
      </w:pPr>
      <w:r>
        <w:rPr>
          <w:rFonts w:hint="eastAsia"/>
          <w:lang w:eastAsia="ja-JP"/>
        </w:rPr>
        <w:lastRenderedPageBreak/>
        <w:t xml:space="preserve">Initialization </w:t>
      </w:r>
      <w:r w:rsidR="002940CB">
        <w:rPr>
          <w:rFonts w:hint="eastAsia"/>
          <w:lang w:eastAsia="ja-JP"/>
        </w:rPr>
        <w:t>P</w:t>
      </w:r>
      <w:r>
        <w:rPr>
          <w:rFonts w:hint="eastAsia"/>
          <w:lang w:eastAsia="ja-JP"/>
        </w:rPr>
        <w:t>rocess</w:t>
      </w:r>
    </w:p>
    <w:p w14:paraId="2A0AB9E1" w14:textId="77777777" w:rsidR="008A53E0" w:rsidRDefault="00B466C4" w:rsidP="00B466C4">
      <w:pPr>
        <w:rPr>
          <w:lang w:eastAsia="ja-JP"/>
        </w:rPr>
      </w:pPr>
      <w:r w:rsidRPr="00B466C4">
        <w:rPr>
          <w:lang w:eastAsia="ja-JP"/>
        </w:rPr>
        <w:t>It is necessary to initialize this module, before starting video capturing.</w:t>
      </w:r>
    </w:p>
    <w:p w14:paraId="7889BC29" w14:textId="77777777" w:rsidR="00B41E51" w:rsidRDefault="004F6FB4" w:rsidP="002F29C1">
      <w:pPr>
        <w:pStyle w:val="Level1ordered"/>
      </w:pPr>
      <w:r>
        <w:rPr>
          <w:rFonts w:hint="eastAsia"/>
          <w:lang w:eastAsia="ja-JP"/>
        </w:rPr>
        <w:t>1</w:t>
      </w:r>
      <w:r w:rsidR="002F29C1">
        <w:t>.</w:t>
      </w:r>
      <w:r w:rsidR="002F29C1">
        <w:tab/>
      </w:r>
      <w:r w:rsidR="002F29C1" w:rsidRPr="002F29C1">
        <w:rPr>
          <w:lang w:eastAsia="ja-JP"/>
        </w:rPr>
        <w:t>Set the clipp</w:t>
      </w:r>
      <w:r w:rsidR="00186309">
        <w:rPr>
          <w:lang w:eastAsia="ja-JP"/>
        </w:rPr>
        <w:t>ing</w:t>
      </w:r>
      <w:r w:rsidR="002F29C1" w:rsidRPr="002F29C1">
        <w:rPr>
          <w:lang w:eastAsia="ja-JP"/>
        </w:rPr>
        <w:t xml:space="preserve"> area</w:t>
      </w:r>
    </w:p>
    <w:p w14:paraId="57045F6A" w14:textId="77777777" w:rsidR="002F29C1" w:rsidRDefault="002F29C1" w:rsidP="0063767B">
      <w:pPr>
        <w:pStyle w:val="Level1ordered"/>
        <w:ind w:hanging="4"/>
      </w:pPr>
      <w:r w:rsidRPr="002F29C1">
        <w:t>Set V4L2_BUF_TYPE_VIDEO_CAPTURE to the “type” and specify a part or all valid area of the VIN input image, in VIDIOC_S_CROP.</w:t>
      </w:r>
    </w:p>
    <w:p w14:paraId="5DCD3C59" w14:textId="77777777" w:rsidR="00B41E51" w:rsidRDefault="004F6FB4" w:rsidP="0063767B">
      <w:pPr>
        <w:pStyle w:val="Level1ordered"/>
        <w:rPr>
          <w:lang w:eastAsia="ja-JP"/>
        </w:rPr>
      </w:pPr>
      <w:r>
        <w:rPr>
          <w:rFonts w:hint="eastAsia"/>
          <w:lang w:eastAsia="ja-JP"/>
        </w:rPr>
        <w:t>2</w:t>
      </w:r>
      <w:r w:rsidR="002F29C1">
        <w:t>.</w:t>
      </w:r>
      <w:r w:rsidR="002F29C1">
        <w:tab/>
      </w:r>
      <w:r w:rsidR="002F29C1" w:rsidRPr="002F29C1">
        <w:rPr>
          <w:lang w:eastAsia="ja-JP"/>
        </w:rPr>
        <w:t>Set the format and size of the capture buffer</w:t>
      </w:r>
    </w:p>
    <w:p w14:paraId="2591102E" w14:textId="77777777" w:rsidR="002F29C1" w:rsidRDefault="002F29C1" w:rsidP="0063767B">
      <w:pPr>
        <w:pStyle w:val="Level1ordered"/>
        <w:ind w:hanging="4"/>
      </w:pPr>
      <w:r w:rsidRPr="002F29C1">
        <w:t>Set V4L2_BUF_TYPE_VIDEO_CAPTURE to the “type” and specify the output image resolution, in VIDIOC_S_FMT.</w:t>
      </w:r>
    </w:p>
    <w:p w14:paraId="49267320" w14:textId="77777777" w:rsidR="00B41E51" w:rsidRDefault="00B41E51" w:rsidP="004F6FB4">
      <w:pPr>
        <w:pStyle w:val="Level1ordered"/>
      </w:pPr>
      <w:r>
        <w:rPr>
          <w:lang w:eastAsia="ja-JP"/>
        </w:rPr>
        <w:t>3</w:t>
      </w:r>
      <w:r>
        <w:rPr>
          <w:rFonts w:hint="eastAsia"/>
          <w:lang w:eastAsia="ja-JP"/>
        </w:rPr>
        <w:t>.</w:t>
      </w:r>
      <w:r w:rsidR="004F6FB4">
        <w:tab/>
      </w:r>
      <w:r w:rsidR="004F6FB4" w:rsidRPr="00B466C4">
        <w:rPr>
          <w:lang w:eastAsia="ja-JP"/>
        </w:rPr>
        <w:t xml:space="preserve">Initiate the </w:t>
      </w:r>
      <w:r w:rsidR="007142DF">
        <w:rPr>
          <w:lang w:eastAsia="ja-JP"/>
        </w:rPr>
        <w:t>V4L2</w:t>
      </w:r>
      <w:r w:rsidR="004F6FB4" w:rsidRPr="00B466C4">
        <w:rPr>
          <w:lang w:eastAsia="ja-JP"/>
        </w:rPr>
        <w:t xml:space="preserve"> queuing buffer area</w:t>
      </w:r>
    </w:p>
    <w:p w14:paraId="631B783A" w14:textId="77777777" w:rsidR="003060F7" w:rsidRDefault="004F6FB4">
      <w:pPr>
        <w:pStyle w:val="Level1ordered"/>
        <w:ind w:hanging="4"/>
        <w:rPr>
          <w:lang w:eastAsia="ja-JP"/>
        </w:rPr>
      </w:pPr>
      <w:r w:rsidRPr="00B466C4">
        <w:t>Set V4L2_BUF_TYPE_VIDEO_CAPTURE to the “type”, V4L2_MEMORY_M</w:t>
      </w:r>
      <w:r w:rsidR="0063767B">
        <w:rPr>
          <w:rFonts w:hint="eastAsia"/>
          <w:lang w:eastAsia="ja-JP"/>
        </w:rPr>
        <w:t>M</w:t>
      </w:r>
      <w:r w:rsidRPr="00B466C4">
        <w:t>AP</w:t>
      </w:r>
      <w:r w:rsidR="00573527">
        <w:t xml:space="preserve"> or V4L2</w:t>
      </w:r>
      <w:r w:rsidR="00573527" w:rsidRPr="00D3475F">
        <w:rPr>
          <w:lang w:eastAsia="ja-JP"/>
        </w:rPr>
        <w:t xml:space="preserve">_MEMORY_DMABUF </w:t>
      </w:r>
      <w:r w:rsidR="00573527">
        <w:rPr>
          <w:lang w:eastAsia="ja-JP"/>
        </w:rPr>
        <w:t>or</w:t>
      </w:r>
      <w:r w:rsidR="00573527" w:rsidRPr="00D3475F">
        <w:rPr>
          <w:lang w:eastAsia="ja-JP"/>
        </w:rPr>
        <w:t xml:space="preserve"> V4L2_MEMORY_USERPTR</w:t>
      </w:r>
      <w:r w:rsidRPr="00B466C4">
        <w:t xml:space="preserve"> to the “memory”, and the necessary buffer number to the “count”, in VIDIOC_REQBUFS</w:t>
      </w:r>
      <w:r>
        <w:rPr>
          <w:rFonts w:hint="eastAsia"/>
          <w:lang w:eastAsia="ja-JP"/>
        </w:rPr>
        <w:t>.</w:t>
      </w:r>
      <w:r w:rsidR="00573527">
        <w:rPr>
          <w:lang w:eastAsia="ja-JP"/>
        </w:rPr>
        <w:t xml:space="preserve"> </w:t>
      </w:r>
    </w:p>
    <w:p w14:paraId="2FE02E99" w14:textId="77777777" w:rsidR="00B41E51" w:rsidRDefault="00B41E51" w:rsidP="002F29C1">
      <w:pPr>
        <w:pStyle w:val="Level1ordered"/>
      </w:pPr>
      <w:r>
        <w:rPr>
          <w:lang w:eastAsia="ja-JP"/>
        </w:rPr>
        <w:t>4</w:t>
      </w:r>
      <w:r w:rsidR="002F29C1">
        <w:t>.</w:t>
      </w:r>
      <w:r w:rsidR="002F29C1">
        <w:tab/>
      </w:r>
      <w:r w:rsidR="002F29C1" w:rsidRPr="002F29C1">
        <w:t xml:space="preserve">Query buffer status and map the buffer </w:t>
      </w:r>
    </w:p>
    <w:p w14:paraId="46688224" w14:textId="77777777" w:rsidR="002F29C1" w:rsidRDefault="002F29C1" w:rsidP="0063767B">
      <w:pPr>
        <w:pStyle w:val="Level1ordered"/>
        <w:ind w:left="284" w:firstLine="0"/>
      </w:pPr>
      <w:r w:rsidRPr="004D1C59">
        <w:t xml:space="preserve">Query the status of buffer using VIDIOC_QUERYBUF. And then, using the offset and length of the buffer, map the buffer into application address space with the system call </w:t>
      </w:r>
      <w:proofErr w:type="spellStart"/>
      <w:proofErr w:type="gramStart"/>
      <w:r w:rsidRPr="004D1C59">
        <w:t>mmap</w:t>
      </w:r>
      <w:proofErr w:type="spellEnd"/>
      <w:r w:rsidRPr="004D1C59">
        <w:t>(</w:t>
      </w:r>
      <w:proofErr w:type="gramEnd"/>
      <w:r w:rsidRPr="004D1C59">
        <w:t>)</w:t>
      </w:r>
      <w:r w:rsidR="00573527">
        <w:t xml:space="preserve"> or memory manager API</w:t>
      </w:r>
      <w:r w:rsidRPr="002F29C1">
        <w:t>.</w:t>
      </w:r>
    </w:p>
    <w:p w14:paraId="325581C3" w14:textId="77777777" w:rsidR="0032146D" w:rsidRPr="00F713F2" w:rsidRDefault="0032146D" w:rsidP="00F713F2">
      <w:pPr>
        <w:rPr>
          <w:lang w:eastAsia="ja-JP"/>
        </w:rPr>
      </w:pPr>
    </w:p>
    <w:p w14:paraId="155FD1C9" w14:textId="77777777" w:rsidR="0032146D" w:rsidRPr="00F713F2" w:rsidRDefault="0032146D" w:rsidP="00F713F2">
      <w:pPr>
        <w:rPr>
          <w:lang w:eastAsia="ja-JP"/>
        </w:rPr>
      </w:pPr>
    </w:p>
    <w:p w14:paraId="17FFCB7D" w14:textId="77777777" w:rsidR="004C2612" w:rsidRDefault="004C2612" w:rsidP="004C2612">
      <w:pPr>
        <w:pStyle w:val="Heading2"/>
      </w:pPr>
      <w:r>
        <w:rPr>
          <w:rFonts w:hint="eastAsia"/>
          <w:lang w:eastAsia="ja-JP"/>
        </w:rPr>
        <w:t>Capture Process</w:t>
      </w:r>
    </w:p>
    <w:p w14:paraId="4B2E281E" w14:textId="77777777" w:rsidR="00290BE3" w:rsidRDefault="004C2612" w:rsidP="004C2612">
      <w:pPr>
        <w:rPr>
          <w:lang w:eastAsia="ja-JP"/>
        </w:rPr>
      </w:pPr>
      <w:r>
        <w:rPr>
          <w:rFonts w:hint="eastAsia"/>
          <w:lang w:eastAsia="ja-JP"/>
        </w:rPr>
        <w:t xml:space="preserve">This </w:t>
      </w:r>
      <w:r w:rsidRPr="006859FF">
        <w:rPr>
          <w:lang w:eastAsia="ja-JP"/>
        </w:rPr>
        <w:t xml:space="preserve">module captures video </w:t>
      </w:r>
      <w:proofErr w:type="gramStart"/>
      <w:r w:rsidRPr="006859FF">
        <w:rPr>
          <w:lang w:eastAsia="ja-JP"/>
        </w:rPr>
        <w:t>image</w:t>
      </w:r>
      <w:proofErr w:type="gramEnd"/>
      <w:r w:rsidRPr="006859FF">
        <w:rPr>
          <w:lang w:eastAsia="ja-JP"/>
        </w:rPr>
        <w:t xml:space="preserve"> in 1 frame unit. </w:t>
      </w:r>
      <w:r>
        <w:rPr>
          <w:lang w:eastAsia="ja-JP"/>
        </w:rPr>
        <w:t xml:space="preserve">This module captures video </w:t>
      </w:r>
      <w:proofErr w:type="gramStart"/>
      <w:r>
        <w:rPr>
          <w:lang w:eastAsia="ja-JP"/>
        </w:rPr>
        <w:t>image</w:t>
      </w:r>
      <w:proofErr w:type="gramEnd"/>
      <w:r>
        <w:rPr>
          <w:lang w:eastAsia="ja-JP"/>
        </w:rPr>
        <w:t xml:space="preserve"> in 1 frame unit. The following figure shows the sequence of capturing video using this module.</w:t>
      </w:r>
    </w:p>
    <w:p w14:paraId="44C5D918" w14:textId="65FD7081" w:rsidR="00994D1C" w:rsidRDefault="005D2D72" w:rsidP="004C2612">
      <w:pPr>
        <w:rPr>
          <w:lang w:eastAsia="ja-JP"/>
        </w:rPr>
      </w:pPr>
      <w:r w:rsidRPr="005D2D72">
        <w:rPr>
          <w:lang w:eastAsia="ja-JP"/>
        </w:rPr>
        <w:t>Before using the V4L2 API</w:t>
      </w:r>
      <w:r w:rsidR="00994D1C">
        <w:rPr>
          <w:lang w:eastAsia="ja-JP"/>
        </w:rPr>
        <w:t xml:space="preserve"> by opening /dev/</w:t>
      </w:r>
      <w:proofErr w:type="spellStart"/>
      <w:r w:rsidR="00994D1C">
        <w:rPr>
          <w:lang w:eastAsia="ja-JP"/>
        </w:rPr>
        <w:t>videoX</w:t>
      </w:r>
      <w:proofErr w:type="spellEnd"/>
      <w:r w:rsidRPr="005D2D72">
        <w:rPr>
          <w:lang w:eastAsia="ja-JP"/>
        </w:rPr>
        <w:t>, it is necessary to set the resolution and input format by using media-</w:t>
      </w:r>
      <w:proofErr w:type="spellStart"/>
      <w:r w:rsidRPr="005D2D72">
        <w:rPr>
          <w:lang w:eastAsia="ja-JP"/>
        </w:rPr>
        <w:t>ctl</w:t>
      </w:r>
      <w:proofErr w:type="spellEnd"/>
      <w:r w:rsidRPr="005D2D72">
        <w:rPr>
          <w:lang w:eastAsia="ja-JP"/>
        </w:rPr>
        <w:t>.</w:t>
      </w:r>
      <w:r w:rsidR="00994D1C">
        <w:rPr>
          <w:lang w:eastAsia="ja-JP"/>
        </w:rPr>
        <w:t xml:space="preserve"> </w:t>
      </w:r>
      <w:r w:rsidR="00994D1C">
        <w:rPr>
          <w:rFonts w:hint="eastAsia"/>
          <w:lang w:eastAsia="ja-JP"/>
        </w:rPr>
        <w:t>P</w:t>
      </w:r>
      <w:r w:rsidR="00994D1C">
        <w:rPr>
          <w:lang w:eastAsia="ja-JP"/>
        </w:rPr>
        <w:t xml:space="preserve">lease refer to </w:t>
      </w:r>
      <w:r w:rsidR="00994D1C">
        <w:rPr>
          <w:lang w:eastAsia="ja-JP"/>
        </w:rPr>
        <w:fldChar w:fldCharType="begin"/>
      </w:r>
      <w:r w:rsidR="00994D1C">
        <w:rPr>
          <w:lang w:eastAsia="ja-JP"/>
        </w:rPr>
        <w:instrText xml:space="preserve"> REF _Ref496607612 \r \h </w:instrText>
      </w:r>
      <w:r w:rsidR="00994D1C">
        <w:rPr>
          <w:lang w:eastAsia="ja-JP"/>
        </w:rPr>
      </w:r>
      <w:r w:rsidR="00994D1C">
        <w:rPr>
          <w:lang w:eastAsia="ja-JP"/>
        </w:rPr>
        <w:fldChar w:fldCharType="separate"/>
      </w:r>
      <w:r w:rsidR="00E32B0C">
        <w:rPr>
          <w:lang w:eastAsia="ja-JP"/>
        </w:rPr>
        <w:t>5.2</w:t>
      </w:r>
      <w:r w:rsidR="00994D1C">
        <w:rPr>
          <w:lang w:eastAsia="ja-JP"/>
        </w:rPr>
        <w:fldChar w:fldCharType="end"/>
      </w:r>
      <w:r w:rsidR="00994D1C">
        <w:rPr>
          <w:lang w:eastAsia="ja-JP"/>
        </w:rPr>
        <w:t xml:space="preserve"> </w:t>
      </w:r>
      <w:r w:rsidR="00994D1C">
        <w:rPr>
          <w:lang w:eastAsia="ja-JP"/>
        </w:rPr>
        <w:fldChar w:fldCharType="begin"/>
      </w:r>
      <w:r w:rsidR="00994D1C">
        <w:rPr>
          <w:lang w:eastAsia="ja-JP"/>
        </w:rPr>
        <w:instrText xml:space="preserve"> REF _Ref496607612 \h </w:instrText>
      </w:r>
      <w:r w:rsidR="00994D1C">
        <w:rPr>
          <w:lang w:eastAsia="ja-JP"/>
        </w:rPr>
      </w:r>
      <w:r w:rsidR="00994D1C">
        <w:rPr>
          <w:lang w:eastAsia="ja-JP"/>
        </w:rPr>
        <w:fldChar w:fldCharType="separate"/>
      </w:r>
      <w:ins w:id="30" w:author="Quat Doan Huynh" w:date="2023-12-15T12:54:00Z">
        <w:r w:rsidR="00E32B0C">
          <w:t>Media Controller</w:t>
        </w:r>
        <w:r w:rsidR="00E32B0C" w:rsidRPr="004D1BBF">
          <w:t xml:space="preserve"> API</w:t>
        </w:r>
      </w:ins>
      <w:del w:id="31" w:author="Quat Doan Huynh" w:date="2023-12-15T12:54:00Z">
        <w:r w:rsidR="00E32B0C" w:rsidDel="00E32B0C">
          <w:delText>Media Controller</w:delText>
        </w:r>
        <w:r w:rsidR="00E32B0C" w:rsidRPr="004D1BBF" w:rsidDel="00E32B0C">
          <w:delText xml:space="preserve"> API</w:delText>
        </w:r>
      </w:del>
      <w:r w:rsidR="00994D1C">
        <w:rPr>
          <w:lang w:eastAsia="ja-JP"/>
        </w:rPr>
        <w:fldChar w:fldCharType="end"/>
      </w:r>
      <w:r w:rsidR="00994D1C">
        <w:rPr>
          <w:lang w:eastAsia="ja-JP"/>
        </w:rPr>
        <w:t>.</w:t>
      </w:r>
    </w:p>
    <w:p w14:paraId="75265185" w14:textId="77777777" w:rsidR="002F29C1" w:rsidRPr="002940CB" w:rsidRDefault="00290BE3" w:rsidP="00F713F2">
      <w:pPr>
        <w:overflowPunct/>
        <w:autoSpaceDE/>
        <w:autoSpaceDN/>
        <w:adjustRightInd/>
        <w:spacing w:after="0" w:line="240" w:lineRule="auto"/>
        <w:textAlignment w:val="auto"/>
        <w:rPr>
          <w:lang w:eastAsia="ja-JP"/>
        </w:rPr>
      </w:pPr>
      <w:r>
        <w:lastRenderedPageBreak/>
        <w:br w:type="page"/>
      </w:r>
      <w:bookmarkStart w:id="32" w:name="_Ref363500191"/>
      <w:r w:rsidR="00F67236">
        <w:rPr>
          <w:rFonts w:hint="eastAsia"/>
          <w:noProof/>
        </w:rPr>
        <mc:AlternateContent>
          <mc:Choice Requires="wpc">
            <w:drawing>
              <wp:anchor distT="0" distB="0" distL="114300" distR="114300" simplePos="0" relativeHeight="251658240" behindDoc="0" locked="0" layoutInCell="1" allowOverlap="1" wp14:anchorId="79221BFA" wp14:editId="519197E9">
                <wp:simplePos x="0" y="0"/>
                <wp:positionH relativeFrom="margin">
                  <wp:posOffset>-8255</wp:posOffset>
                </wp:positionH>
                <wp:positionV relativeFrom="paragraph">
                  <wp:posOffset>75565</wp:posOffset>
                </wp:positionV>
                <wp:extent cx="6227445" cy="8388350"/>
                <wp:effectExtent l="0" t="0" r="20955" b="31750"/>
                <wp:wrapTopAndBottom/>
                <wp:docPr id="216" name="キャンバス 2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g:wgp>
                        <wpg:cNvPr id="346" name="Group 299"/>
                        <wpg:cNvGrpSpPr>
                          <a:grpSpLocks/>
                        </wpg:cNvGrpSpPr>
                        <wpg:grpSpPr bwMode="auto">
                          <a:xfrm>
                            <a:off x="1540916" y="2569608"/>
                            <a:ext cx="2771140" cy="152400"/>
                            <a:chOff x="0" y="0"/>
                            <a:chExt cx="4364" cy="169"/>
                          </a:xfrm>
                        </wpg:grpSpPr>
                        <wps:wsp>
                          <wps:cNvPr id="349" name="Rectangle 300"/>
                          <wps:cNvSpPr>
                            <a:spLocks noChangeArrowheads="1"/>
                          </wps:cNvSpPr>
                          <wps:spPr bwMode="auto">
                            <a:xfrm>
                              <a:off x="0" y="0"/>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Rectangle 301"/>
                          <wps:cNvSpPr>
                            <a:spLocks noChangeArrowheads="1"/>
                          </wps:cNvSpPr>
                          <wps:spPr bwMode="auto">
                            <a:xfrm>
                              <a:off x="0" y="0"/>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02" name="Rectangle 218"/>
                        <wps:cNvSpPr>
                          <a:spLocks noChangeArrowheads="1"/>
                        </wps:cNvSpPr>
                        <wps:spPr bwMode="auto">
                          <a:xfrm>
                            <a:off x="308610" y="1151890"/>
                            <a:ext cx="82867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039D" w14:textId="77777777" w:rsidR="00174F95" w:rsidRPr="00D3475F" w:rsidRDefault="00174F95" w:rsidP="002F29C1">
                              <w:pPr>
                                <w:snapToGrid w:val="0"/>
                                <w:rPr>
                                  <w:sz w:val="15"/>
                                  <w:szCs w:val="15"/>
                                </w:rPr>
                              </w:pPr>
                              <w:r w:rsidRPr="00D3475F">
                                <w:rPr>
                                  <w:color w:val="000000"/>
                                  <w:sz w:val="15"/>
                                  <w:szCs w:val="15"/>
                                </w:rPr>
                                <w:t>open()</w:t>
                              </w:r>
                              <w:r>
                                <w:rPr>
                                  <w:color w:val="000000"/>
                                  <w:sz w:val="15"/>
                                  <w:szCs w:val="15"/>
                                </w:rPr>
                                <w:t xml:space="preserve"> (/dev/videoX)</w:t>
                              </w:r>
                            </w:p>
                          </w:txbxContent>
                        </wps:txbx>
                        <wps:bodyPr rot="0" vert="horz" wrap="square" lIns="0" tIns="0" rIns="0" bIns="0" anchor="t" anchorCtr="0" upright="1">
                          <a:noAutofit/>
                        </wps:bodyPr>
                      </wps:wsp>
                      <wps:wsp>
                        <wps:cNvPr id="407" name="Line 229"/>
                        <wps:cNvCnPr>
                          <a:cxnSpLocks noChangeShapeType="1"/>
                        </wps:cNvCnPr>
                        <wps:spPr bwMode="auto">
                          <a:xfrm>
                            <a:off x="120015" y="206126"/>
                            <a:ext cx="8255" cy="818222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08" name="Line 230"/>
                        <wps:cNvCnPr>
                          <a:cxnSpLocks noChangeShapeType="1"/>
                        </wps:cNvCnPr>
                        <wps:spPr bwMode="auto">
                          <a:xfrm>
                            <a:off x="1258570" y="209550"/>
                            <a:ext cx="6019" cy="8174272"/>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09" name="Freeform 231"/>
                        <wps:cNvSpPr>
                          <a:spLocks noEditPoints="1"/>
                        </wps:cNvSpPr>
                        <wps:spPr bwMode="auto">
                          <a:xfrm>
                            <a:off x="112395" y="1350645"/>
                            <a:ext cx="1138555" cy="48895"/>
                          </a:xfrm>
                          <a:custGeom>
                            <a:avLst/>
                            <a:gdLst>
                              <a:gd name="T0" fmla="*/ 33 w 8481"/>
                              <a:gd name="T1" fmla="*/ 167 h 400"/>
                              <a:gd name="T2" fmla="*/ 8148 w 8481"/>
                              <a:gd name="T3" fmla="*/ 167 h 400"/>
                              <a:gd name="T4" fmla="*/ 8181 w 8481"/>
                              <a:gd name="T5" fmla="*/ 200 h 400"/>
                              <a:gd name="T6" fmla="*/ 8148 w 8481"/>
                              <a:gd name="T7" fmla="*/ 234 h 400"/>
                              <a:gd name="T8" fmla="*/ 33 w 8481"/>
                              <a:gd name="T9" fmla="*/ 234 h 400"/>
                              <a:gd name="T10" fmla="*/ 0 w 8481"/>
                              <a:gd name="T11" fmla="*/ 200 h 400"/>
                              <a:gd name="T12" fmla="*/ 33 w 8481"/>
                              <a:gd name="T13" fmla="*/ 167 h 400"/>
                              <a:gd name="T14" fmla="*/ 8081 w 8481"/>
                              <a:gd name="T15" fmla="*/ 0 h 400"/>
                              <a:gd name="T16" fmla="*/ 8481 w 8481"/>
                              <a:gd name="T17" fmla="*/ 200 h 400"/>
                              <a:gd name="T18" fmla="*/ 8081 w 8481"/>
                              <a:gd name="T19" fmla="*/ 400 h 400"/>
                              <a:gd name="T20" fmla="*/ 8081 w 8481"/>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481" h="400">
                                <a:moveTo>
                                  <a:pt x="33" y="167"/>
                                </a:moveTo>
                                <a:lnTo>
                                  <a:pt x="8148" y="167"/>
                                </a:lnTo>
                                <a:cubicBezTo>
                                  <a:pt x="8167" y="167"/>
                                  <a:pt x="8181" y="182"/>
                                  <a:pt x="8181" y="200"/>
                                </a:cubicBezTo>
                                <a:cubicBezTo>
                                  <a:pt x="8181" y="219"/>
                                  <a:pt x="8167" y="234"/>
                                  <a:pt x="8148" y="234"/>
                                </a:cubicBezTo>
                                <a:lnTo>
                                  <a:pt x="33" y="234"/>
                                </a:lnTo>
                                <a:cubicBezTo>
                                  <a:pt x="15" y="234"/>
                                  <a:pt x="0" y="219"/>
                                  <a:pt x="0" y="200"/>
                                </a:cubicBezTo>
                                <a:cubicBezTo>
                                  <a:pt x="0" y="182"/>
                                  <a:pt x="15" y="167"/>
                                  <a:pt x="33" y="167"/>
                                </a:cubicBezTo>
                                <a:close/>
                                <a:moveTo>
                                  <a:pt x="8081" y="0"/>
                                </a:moveTo>
                                <a:lnTo>
                                  <a:pt x="8481" y="200"/>
                                </a:lnTo>
                                <a:lnTo>
                                  <a:pt x="8081" y="400"/>
                                </a:lnTo>
                                <a:lnTo>
                                  <a:pt x="8081"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412" name="Rectangle 223"/>
                        <wps:cNvSpPr>
                          <a:spLocks noChangeArrowheads="1"/>
                        </wps:cNvSpPr>
                        <wps:spPr bwMode="auto">
                          <a:xfrm>
                            <a:off x="201294" y="5676858"/>
                            <a:ext cx="1105535"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D62F6" w14:textId="77777777" w:rsidR="00174F95" w:rsidRPr="00D3475F" w:rsidRDefault="00174F95" w:rsidP="002F29C1">
                              <w:pPr>
                                <w:rPr>
                                  <w:sz w:val="13"/>
                                  <w:szCs w:val="15"/>
                                </w:rPr>
                              </w:pPr>
                              <w:r w:rsidRPr="00D3475F">
                                <w:rPr>
                                  <w:color w:val="000000"/>
                                  <w:sz w:val="13"/>
                                  <w:szCs w:val="15"/>
                                </w:rPr>
                                <w:t>ioctl(VIDIOC_REQBUFS)</w:t>
                              </w:r>
                            </w:p>
                          </w:txbxContent>
                        </wps:txbx>
                        <wps:bodyPr rot="0" vert="horz" wrap="square" lIns="0" tIns="0" rIns="0" bIns="0" anchor="t" anchorCtr="0" upright="1">
                          <a:noAutofit/>
                        </wps:bodyPr>
                      </wps:wsp>
                      <wps:wsp>
                        <wps:cNvPr id="413" name="Rectangle 224"/>
                        <wps:cNvSpPr>
                          <a:spLocks noChangeArrowheads="1"/>
                        </wps:cNvSpPr>
                        <wps:spPr bwMode="auto">
                          <a:xfrm>
                            <a:off x="1591283" y="5798143"/>
                            <a:ext cx="4587240" cy="697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1AB46" w14:textId="77777777" w:rsidR="00174F95" w:rsidRPr="00D3475F" w:rsidRDefault="00174F95" w:rsidP="006859FF">
                              <w:pPr>
                                <w:tabs>
                                  <w:tab w:val="left" w:pos="851"/>
                                  <w:tab w:val="left" w:pos="3686"/>
                                </w:tabs>
                                <w:snapToGrid w:val="0"/>
                                <w:spacing w:after="0" w:line="240" w:lineRule="auto"/>
                                <w:rPr>
                                  <w:color w:val="000000"/>
                                  <w:sz w:val="15"/>
                                  <w:szCs w:val="15"/>
                                </w:rPr>
                              </w:pPr>
                              <w:r w:rsidRPr="00D3475F">
                                <w:rPr>
                                  <w:color w:val="000000"/>
                                  <w:sz w:val="15"/>
                                  <w:szCs w:val="15"/>
                                </w:rPr>
                                <w:t>struct v4l2_requestbuffers {</w:t>
                              </w:r>
                            </w:p>
                            <w:p w14:paraId="6224548D" w14:textId="77777777" w:rsidR="00174F95" w:rsidRPr="00D3475F" w:rsidRDefault="00174F95" w:rsidP="006859FF">
                              <w:pPr>
                                <w:tabs>
                                  <w:tab w:val="left" w:pos="851"/>
                                  <w:tab w:val="left" w:pos="3686"/>
                                </w:tabs>
                                <w:spacing w:after="0" w:line="240" w:lineRule="auto"/>
                                <w:ind w:firstLineChars="100" w:firstLine="150"/>
                                <w:rPr>
                                  <w:sz w:val="15"/>
                                  <w:szCs w:val="15"/>
                                </w:rPr>
                              </w:pPr>
                              <w:r w:rsidRPr="00D3475F">
                                <w:rPr>
                                  <w:color w:val="000000"/>
                                  <w:sz w:val="15"/>
                                  <w:szCs w:val="15"/>
                                </w:rPr>
                                <w:t>type</w:t>
                              </w:r>
                              <w:r w:rsidRPr="00D3475F">
                                <w:rPr>
                                  <w:color w:val="000000"/>
                                  <w:sz w:val="15"/>
                                  <w:szCs w:val="15"/>
                                </w:rPr>
                                <w:tab/>
                                <w:t>= V4L2_BUF_TYPE_VIDEO_CAPTURE</w:t>
                              </w:r>
                              <w:r w:rsidRPr="00D3475F">
                                <w:rPr>
                                  <w:color w:val="000000"/>
                                  <w:sz w:val="15"/>
                                  <w:szCs w:val="15"/>
                                </w:rPr>
                                <w:tab/>
                                <w:t xml:space="preserve"> type of the V4L2 queuing buffer</w:t>
                              </w:r>
                            </w:p>
                            <w:p w14:paraId="26CC80F0" w14:textId="77777777" w:rsidR="00174F95" w:rsidRDefault="00174F95" w:rsidP="006859FF">
                              <w:pPr>
                                <w:tabs>
                                  <w:tab w:val="left" w:pos="851"/>
                                  <w:tab w:val="left" w:pos="3402"/>
                                </w:tabs>
                                <w:spacing w:after="0" w:line="240" w:lineRule="auto"/>
                                <w:ind w:firstLine="140"/>
                                <w:rPr>
                                  <w:color w:val="000000"/>
                                  <w:sz w:val="15"/>
                                  <w:szCs w:val="15"/>
                                </w:rPr>
                              </w:pPr>
                              <w:r w:rsidRPr="00D3475F">
                                <w:rPr>
                                  <w:color w:val="000000"/>
                                  <w:sz w:val="15"/>
                                  <w:szCs w:val="15"/>
                                </w:rPr>
                                <w:t>memory</w:t>
                              </w:r>
                              <w:r w:rsidRPr="00D3475F">
                                <w:rPr>
                                  <w:color w:val="000000"/>
                                  <w:sz w:val="15"/>
                                  <w:szCs w:val="15"/>
                                </w:rPr>
                                <w:tab/>
                                <w:t xml:space="preserve">= </w:t>
                              </w:r>
                              <w:r w:rsidRPr="00C90515">
                                <w:rPr>
                                  <w:color w:val="000000"/>
                                  <w:sz w:val="15"/>
                                  <w:szCs w:val="15"/>
                                </w:rPr>
                                <w:t>V4L2_MEMORY_MMAP</w:t>
                              </w:r>
                              <w:r>
                                <w:rPr>
                                  <w:color w:val="000000"/>
                                  <w:sz w:val="15"/>
                                  <w:szCs w:val="15"/>
                                </w:rPr>
                                <w:t xml:space="preserve"> or </w:t>
                              </w:r>
                              <w:r w:rsidRPr="00C90515">
                                <w:rPr>
                                  <w:color w:val="000000"/>
                                  <w:sz w:val="15"/>
                                  <w:szCs w:val="15"/>
                                </w:rPr>
                                <w:t>V4L2_MEMORY_</w:t>
                              </w:r>
                              <w:r w:rsidRPr="00DF0561">
                                <w:rPr>
                                  <w:color w:val="000000"/>
                                  <w:sz w:val="15"/>
                                  <w:szCs w:val="15"/>
                                </w:rPr>
                                <w:t xml:space="preserve">USERPTR </w:t>
                              </w:r>
                              <w:r>
                                <w:rPr>
                                  <w:color w:val="000000"/>
                                  <w:sz w:val="15"/>
                                  <w:szCs w:val="15"/>
                                </w:rPr>
                                <w:t xml:space="preserve"> or </w:t>
                              </w:r>
                              <w:r w:rsidRPr="00C90515">
                                <w:rPr>
                                  <w:color w:val="000000"/>
                                  <w:sz w:val="15"/>
                                  <w:szCs w:val="15"/>
                                </w:rPr>
                                <w:t>V4L2_MEMORY_</w:t>
                              </w:r>
                              <w:r w:rsidRPr="00DF0561">
                                <w:rPr>
                                  <w:color w:val="000000"/>
                                  <w:sz w:val="15"/>
                                  <w:szCs w:val="15"/>
                                </w:rPr>
                                <w:t>DMABUF</w:t>
                              </w:r>
                              <w:r w:rsidRPr="00D3475F" w:rsidDel="008525D1">
                                <w:rPr>
                                  <w:color w:val="000000"/>
                                  <w:sz w:val="15"/>
                                  <w:szCs w:val="15"/>
                                </w:rPr>
                                <w:t xml:space="preserve"> </w:t>
                              </w:r>
                            </w:p>
                            <w:p w14:paraId="0E7B3741" w14:textId="77777777" w:rsidR="00174F95" w:rsidRPr="00D3475F" w:rsidRDefault="00174F95" w:rsidP="008525D1">
                              <w:pPr>
                                <w:tabs>
                                  <w:tab w:val="left" w:pos="851"/>
                                  <w:tab w:val="left" w:pos="3480"/>
                                </w:tabs>
                                <w:spacing w:after="0" w:line="240" w:lineRule="auto"/>
                                <w:ind w:firstLine="140"/>
                                <w:rPr>
                                  <w:sz w:val="15"/>
                                  <w:szCs w:val="15"/>
                                </w:rPr>
                              </w:pPr>
                              <w:r>
                                <w:rPr>
                                  <w:color w:val="000000"/>
                                  <w:sz w:val="15"/>
                                  <w:szCs w:val="15"/>
                                </w:rPr>
                                <w:tab/>
                              </w:r>
                              <w:r w:rsidRPr="00D3475F">
                                <w:rPr>
                                  <w:color w:val="000000"/>
                                  <w:sz w:val="15"/>
                                  <w:szCs w:val="15"/>
                                </w:rPr>
                                <w:tab/>
                              </w:r>
                              <w:r>
                                <w:rPr>
                                  <w:color w:val="000000"/>
                                  <w:sz w:val="15"/>
                                  <w:szCs w:val="15"/>
                                </w:rPr>
                                <w:tab/>
                                <w:t xml:space="preserve">  </w:t>
                              </w:r>
                              <w:r w:rsidRPr="00D3475F">
                                <w:rPr>
                                  <w:color w:val="000000"/>
                                  <w:sz w:val="15"/>
                                  <w:szCs w:val="15"/>
                                </w:rPr>
                                <w:t xml:space="preserve"> type of the memory used in the queuing buffer</w:t>
                              </w:r>
                            </w:p>
                            <w:p w14:paraId="280377B4" w14:textId="5EF6CEE0" w:rsidR="00174F95" w:rsidRPr="00D3475F" w:rsidRDefault="00174F95" w:rsidP="00B10F19">
                              <w:pPr>
                                <w:tabs>
                                  <w:tab w:val="left" w:pos="2340"/>
                                  <w:tab w:val="left" w:pos="3402"/>
                                </w:tabs>
                                <w:snapToGrid w:val="0"/>
                                <w:spacing w:after="0" w:line="240" w:lineRule="auto"/>
                                <w:ind w:firstLineChars="100" w:firstLine="150"/>
                                <w:rPr>
                                  <w:sz w:val="15"/>
                                  <w:szCs w:val="15"/>
                                </w:rPr>
                              </w:pPr>
                              <w:r w:rsidRPr="00D3475F">
                                <w:rPr>
                                  <w:color w:val="000000"/>
                                  <w:sz w:val="15"/>
                                  <w:szCs w:val="15"/>
                                </w:rPr>
                                <w:t>count</w:t>
                              </w:r>
                              <w:r>
                                <w:rPr>
                                  <w:rFonts w:hint="eastAsia"/>
                                  <w:color w:val="000000"/>
                                  <w:sz w:val="15"/>
                                  <w:szCs w:val="15"/>
                                  <w:lang w:eastAsia="ja-JP"/>
                                </w:rPr>
                                <w:t xml:space="preserve">          </w:t>
                              </w:r>
                              <w:r w:rsidRPr="00D3475F">
                                <w:rPr>
                                  <w:color w:val="000000"/>
                                  <w:sz w:val="15"/>
                                  <w:szCs w:val="15"/>
                                </w:rPr>
                                <w:t>= *</w:t>
                              </w:r>
                              <w:r w:rsidRPr="00D3475F">
                                <w:rPr>
                                  <w:color w:val="000000"/>
                                  <w:sz w:val="15"/>
                                  <w:szCs w:val="15"/>
                                </w:rPr>
                                <w:tab/>
                                <w:t xml:space="preserve"> the number of buffers (refer to </w:t>
                              </w:r>
                              <w:r w:rsidRPr="00D3475F">
                                <w:rPr>
                                  <w:color w:val="000000"/>
                                  <w:sz w:val="9"/>
                                  <w:szCs w:val="15"/>
                                </w:rPr>
                                <w:fldChar w:fldCharType="begin"/>
                              </w:r>
                              <w:r w:rsidRPr="00D3475F">
                                <w:rPr>
                                  <w:color w:val="000000"/>
                                  <w:sz w:val="9"/>
                                  <w:szCs w:val="15"/>
                                </w:rPr>
                                <w:instrText xml:space="preserve"> REF _Ref390851450 \h  \* MERGEFORMAT </w:instrText>
                              </w:r>
                              <w:r w:rsidRPr="00D3475F">
                                <w:rPr>
                                  <w:color w:val="000000"/>
                                  <w:sz w:val="9"/>
                                  <w:szCs w:val="15"/>
                                </w:rPr>
                              </w:r>
                              <w:r w:rsidRPr="00D3475F">
                                <w:rPr>
                                  <w:color w:val="000000"/>
                                  <w:sz w:val="9"/>
                                  <w:szCs w:val="15"/>
                                </w:rPr>
                                <w:fldChar w:fldCharType="separate"/>
                              </w:r>
                              <w:ins w:id="33" w:author="Quat Doan Huynh" w:date="2023-12-15T12:54:00Z">
                                <w:r w:rsidR="00E32B0C" w:rsidRPr="00E32B0C">
                                  <w:rPr>
                                    <w:sz w:val="14"/>
                                    <w:rPrChange w:id="34" w:author="Quat Doan Huynh" w:date="2023-12-15T12:54:00Z">
                                      <w:rPr/>
                                    </w:rPrChange>
                                  </w:rPr>
                                  <w:t>ioctl(VIDIOC_REQBUFS)</w:t>
                                </w:r>
                              </w:ins>
                              <w:del w:id="35" w:author="Quat Doan Huynh" w:date="2023-12-15T12:54:00Z">
                                <w:r w:rsidR="00E32B0C" w:rsidRPr="00E32B0C" w:rsidDel="00E32B0C">
                                  <w:rPr>
                                    <w:sz w:val="14"/>
                                  </w:rPr>
                                  <w:delText>ioctl(VIDIOC_REQBUFS)</w:delText>
                                </w:r>
                              </w:del>
                              <w:r w:rsidRPr="00D3475F">
                                <w:rPr>
                                  <w:color w:val="000000"/>
                                  <w:sz w:val="9"/>
                                  <w:szCs w:val="15"/>
                                </w:rPr>
                                <w:fldChar w:fldCharType="end"/>
                              </w:r>
                              <w:r w:rsidRPr="00D3475F">
                                <w:rPr>
                                  <w:color w:val="000000"/>
                                  <w:sz w:val="15"/>
                                  <w:szCs w:val="15"/>
                                </w:rPr>
                                <w:t>)</w:t>
                              </w:r>
                            </w:p>
                            <w:p w14:paraId="28140BFC" w14:textId="77777777" w:rsidR="00174F95" w:rsidRPr="00D3475F" w:rsidRDefault="00174F95" w:rsidP="006859FF">
                              <w:pPr>
                                <w:tabs>
                                  <w:tab w:val="left" w:pos="851"/>
                                  <w:tab w:val="left" w:pos="3686"/>
                                </w:tabs>
                                <w:snapToGrid w:val="0"/>
                                <w:spacing w:after="0" w:line="240" w:lineRule="auto"/>
                                <w:rPr>
                                  <w:sz w:val="15"/>
                                  <w:szCs w:val="15"/>
                                </w:rPr>
                              </w:pPr>
                              <w:r w:rsidRPr="00D3475F">
                                <w:rPr>
                                  <w:color w:val="000000"/>
                                  <w:sz w:val="15"/>
                                  <w:szCs w:val="15"/>
                                </w:rPr>
                                <w:t>}</w:t>
                              </w:r>
                            </w:p>
                          </w:txbxContent>
                        </wps:txbx>
                        <wps:bodyPr rot="0" vert="horz" wrap="square" lIns="0" tIns="0" rIns="0" bIns="0" anchor="t" anchorCtr="0" upright="1">
                          <a:noAutofit/>
                        </wps:bodyPr>
                      </wps:wsp>
                      <wps:wsp>
                        <wps:cNvPr id="414" name="Freeform 236"/>
                        <wps:cNvSpPr>
                          <a:spLocks/>
                        </wps:cNvSpPr>
                        <wps:spPr bwMode="auto">
                          <a:xfrm>
                            <a:off x="1414753" y="5788618"/>
                            <a:ext cx="126163" cy="659807"/>
                          </a:xfrm>
                          <a:custGeom>
                            <a:avLst/>
                            <a:gdLst>
                              <a:gd name="T0" fmla="*/ 616 w 616"/>
                              <a:gd name="T1" fmla="*/ 0 h 2080"/>
                              <a:gd name="T2" fmla="*/ 308 w 616"/>
                              <a:gd name="T3" fmla="*/ 174 h 2080"/>
                              <a:gd name="T4" fmla="*/ 308 w 616"/>
                              <a:gd name="T5" fmla="*/ 705 h 2080"/>
                              <a:gd name="T6" fmla="*/ 0 w 616"/>
                              <a:gd name="T7" fmla="*/ 879 h 2080"/>
                              <a:gd name="T8" fmla="*/ 308 w 616"/>
                              <a:gd name="T9" fmla="*/ 1052 h 2080"/>
                              <a:gd name="T10" fmla="*/ 308 w 616"/>
                              <a:gd name="T11" fmla="*/ 1907 h 2080"/>
                              <a:gd name="T12" fmla="*/ 616 w 616"/>
                              <a:gd name="T13" fmla="*/ 2080 h 2080"/>
                            </a:gdLst>
                            <a:ahLst/>
                            <a:cxnLst>
                              <a:cxn ang="0">
                                <a:pos x="T0" y="T1"/>
                              </a:cxn>
                              <a:cxn ang="0">
                                <a:pos x="T2" y="T3"/>
                              </a:cxn>
                              <a:cxn ang="0">
                                <a:pos x="T4" y="T5"/>
                              </a:cxn>
                              <a:cxn ang="0">
                                <a:pos x="T6" y="T7"/>
                              </a:cxn>
                              <a:cxn ang="0">
                                <a:pos x="T8" y="T9"/>
                              </a:cxn>
                              <a:cxn ang="0">
                                <a:pos x="T10" y="T11"/>
                              </a:cxn>
                              <a:cxn ang="0">
                                <a:pos x="T12" y="T13"/>
                              </a:cxn>
                            </a:cxnLst>
                            <a:rect l="0" t="0" r="r" b="b"/>
                            <a:pathLst>
                              <a:path w="616" h="2080">
                                <a:moveTo>
                                  <a:pt x="616" y="0"/>
                                </a:moveTo>
                                <a:cubicBezTo>
                                  <a:pt x="446" y="0"/>
                                  <a:pt x="308" y="78"/>
                                  <a:pt x="308" y="174"/>
                                </a:cubicBezTo>
                                <a:lnTo>
                                  <a:pt x="308" y="705"/>
                                </a:lnTo>
                                <a:cubicBezTo>
                                  <a:pt x="308" y="801"/>
                                  <a:pt x="171" y="879"/>
                                  <a:pt x="0" y="879"/>
                                </a:cubicBezTo>
                                <a:cubicBezTo>
                                  <a:pt x="171" y="879"/>
                                  <a:pt x="308" y="956"/>
                                  <a:pt x="308" y="1052"/>
                                </a:cubicBezTo>
                                <a:lnTo>
                                  <a:pt x="308" y="1907"/>
                                </a:lnTo>
                                <a:cubicBezTo>
                                  <a:pt x="308" y="2003"/>
                                  <a:pt x="446" y="2080"/>
                                  <a:pt x="616" y="2080"/>
                                </a:cubicBezTo>
                              </a:path>
                            </a:pathLst>
                          </a:custGeom>
                          <a:noFill/>
                          <a:ln w="635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 name="Freeform 240"/>
                        <wps:cNvSpPr>
                          <a:spLocks noEditPoints="1"/>
                        </wps:cNvSpPr>
                        <wps:spPr bwMode="auto">
                          <a:xfrm>
                            <a:off x="135228" y="5855928"/>
                            <a:ext cx="1132840" cy="48895"/>
                          </a:xfrm>
                          <a:custGeom>
                            <a:avLst/>
                            <a:gdLst>
                              <a:gd name="T0" fmla="*/ 16 w 4192"/>
                              <a:gd name="T1" fmla="*/ 84 h 200"/>
                              <a:gd name="T2" fmla="*/ 4026 w 4192"/>
                              <a:gd name="T3" fmla="*/ 84 h 200"/>
                              <a:gd name="T4" fmla="*/ 4042 w 4192"/>
                              <a:gd name="T5" fmla="*/ 100 h 200"/>
                              <a:gd name="T6" fmla="*/ 4026 w 4192"/>
                              <a:gd name="T7" fmla="*/ 117 h 200"/>
                              <a:gd name="T8" fmla="*/ 16 w 4192"/>
                              <a:gd name="T9" fmla="*/ 117 h 200"/>
                              <a:gd name="T10" fmla="*/ 0 w 4192"/>
                              <a:gd name="T11" fmla="*/ 100 h 200"/>
                              <a:gd name="T12" fmla="*/ 16 w 4192"/>
                              <a:gd name="T13" fmla="*/ 84 h 200"/>
                              <a:gd name="T14" fmla="*/ 3992 w 4192"/>
                              <a:gd name="T15" fmla="*/ 0 h 200"/>
                              <a:gd name="T16" fmla="*/ 4192 w 4192"/>
                              <a:gd name="T17" fmla="*/ 100 h 200"/>
                              <a:gd name="T18" fmla="*/ 3992 w 4192"/>
                              <a:gd name="T19" fmla="*/ 200 h 200"/>
                              <a:gd name="T20" fmla="*/ 3992 w 4192"/>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92" h="200">
                                <a:moveTo>
                                  <a:pt x="16" y="84"/>
                                </a:moveTo>
                                <a:lnTo>
                                  <a:pt x="4026" y="84"/>
                                </a:lnTo>
                                <a:cubicBezTo>
                                  <a:pt x="4035" y="84"/>
                                  <a:pt x="4042" y="91"/>
                                  <a:pt x="4042" y="100"/>
                                </a:cubicBezTo>
                                <a:cubicBezTo>
                                  <a:pt x="4042" y="110"/>
                                  <a:pt x="4035" y="117"/>
                                  <a:pt x="4026" y="117"/>
                                </a:cubicBezTo>
                                <a:lnTo>
                                  <a:pt x="16" y="117"/>
                                </a:lnTo>
                                <a:cubicBezTo>
                                  <a:pt x="7" y="117"/>
                                  <a:pt x="0" y="110"/>
                                  <a:pt x="0" y="100"/>
                                </a:cubicBezTo>
                                <a:cubicBezTo>
                                  <a:pt x="0" y="91"/>
                                  <a:pt x="7" y="84"/>
                                  <a:pt x="16" y="84"/>
                                </a:cubicBezTo>
                                <a:close/>
                                <a:moveTo>
                                  <a:pt x="3992" y="0"/>
                                </a:moveTo>
                                <a:lnTo>
                                  <a:pt x="4192" y="100"/>
                                </a:lnTo>
                                <a:lnTo>
                                  <a:pt x="3992" y="200"/>
                                </a:lnTo>
                                <a:lnTo>
                                  <a:pt x="3992"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g:wgp>
                        <wpg:cNvPr id="288" name="Group 250"/>
                        <wpg:cNvGrpSpPr>
                          <a:grpSpLocks/>
                        </wpg:cNvGrpSpPr>
                        <wpg:grpSpPr bwMode="auto">
                          <a:xfrm>
                            <a:off x="1570963" y="5589863"/>
                            <a:ext cx="2771140" cy="152400"/>
                            <a:chOff x="2424" y="9677"/>
                            <a:chExt cx="4364" cy="169"/>
                          </a:xfrm>
                        </wpg:grpSpPr>
                        <wps:wsp>
                          <wps:cNvPr id="289" name="Rectangle 251"/>
                          <wps:cNvSpPr>
                            <a:spLocks noChangeArrowheads="1"/>
                          </wps:cNvSpPr>
                          <wps:spPr bwMode="auto">
                            <a:xfrm>
                              <a:off x="2424" y="9677"/>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Rectangle 252"/>
                          <wps:cNvSpPr>
                            <a:spLocks noChangeArrowheads="1"/>
                          </wps:cNvSpPr>
                          <wps:spPr bwMode="auto">
                            <a:xfrm>
                              <a:off x="2424" y="9677"/>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91" name="Rectangle 253"/>
                        <wps:cNvSpPr>
                          <a:spLocks noChangeArrowheads="1"/>
                        </wps:cNvSpPr>
                        <wps:spPr bwMode="auto">
                          <a:xfrm>
                            <a:off x="1587473" y="5569543"/>
                            <a:ext cx="180657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9DF7A" w14:textId="77777777" w:rsidR="00174F95" w:rsidRPr="00D3475F" w:rsidRDefault="00174F95" w:rsidP="002F29C1">
                              <w:pPr>
                                <w:rPr>
                                  <w:sz w:val="15"/>
                                  <w:szCs w:val="15"/>
                                </w:rPr>
                              </w:pPr>
                              <w:r w:rsidRPr="00D3475F">
                                <w:rPr>
                                  <w:color w:val="000000"/>
                                  <w:sz w:val="15"/>
                                  <w:szCs w:val="15"/>
                                </w:rPr>
                                <w:t>(</w:t>
                              </w:r>
                              <w:r>
                                <w:rPr>
                                  <w:color w:val="000000"/>
                                  <w:sz w:val="15"/>
                                  <w:szCs w:val="15"/>
                                  <w:lang w:eastAsia="ja-JP"/>
                                </w:rPr>
                                <w:t>3</w:t>
                              </w:r>
                              <w:r w:rsidRPr="00D3475F">
                                <w:rPr>
                                  <w:color w:val="000000"/>
                                  <w:sz w:val="15"/>
                                  <w:szCs w:val="15"/>
                                </w:rPr>
                                <w:t>) Initiate the V4L2 queuing buffer area</w:t>
                              </w:r>
                            </w:p>
                          </w:txbxContent>
                        </wps:txbx>
                        <wps:bodyPr rot="0" vert="horz" wrap="square" lIns="0" tIns="0" rIns="0" bIns="0" anchor="t" anchorCtr="0" upright="1">
                          <a:noAutofit/>
                        </wps:bodyPr>
                      </wps:wsp>
                      <wps:wsp>
                        <wps:cNvPr id="292" name="Freeform 254"/>
                        <wps:cNvSpPr>
                          <a:spLocks noEditPoints="1"/>
                        </wps:cNvSpPr>
                        <wps:spPr bwMode="auto">
                          <a:xfrm>
                            <a:off x="1274418" y="5895933"/>
                            <a:ext cx="168910" cy="148590"/>
                          </a:xfrm>
                          <a:custGeom>
                            <a:avLst/>
                            <a:gdLst>
                              <a:gd name="T0" fmla="*/ 22 w 639"/>
                              <a:gd name="T1" fmla="*/ 4 h 466"/>
                              <a:gd name="T2" fmla="*/ 7 w 639"/>
                              <a:gd name="T3" fmla="*/ 25 h 466"/>
                              <a:gd name="T4" fmla="*/ 4 w 639"/>
                              <a:gd name="T5" fmla="*/ 7 h 466"/>
                              <a:gd name="T6" fmla="*/ 62 w 639"/>
                              <a:gd name="T7" fmla="*/ 33 h 466"/>
                              <a:gd name="T8" fmla="*/ 65 w 639"/>
                              <a:gd name="T9" fmla="*/ 51 h 466"/>
                              <a:gd name="T10" fmla="*/ 48 w 639"/>
                              <a:gd name="T11" fmla="*/ 54 h 466"/>
                              <a:gd name="T12" fmla="*/ 62 w 639"/>
                              <a:gd name="T13" fmla="*/ 33 h 466"/>
                              <a:gd name="T14" fmla="*/ 103 w 639"/>
                              <a:gd name="T15" fmla="*/ 62 h 466"/>
                              <a:gd name="T16" fmla="*/ 89 w 639"/>
                              <a:gd name="T17" fmla="*/ 83 h 466"/>
                              <a:gd name="T18" fmla="*/ 85 w 639"/>
                              <a:gd name="T19" fmla="*/ 66 h 466"/>
                              <a:gd name="T20" fmla="*/ 144 w 639"/>
                              <a:gd name="T21" fmla="*/ 92 h 466"/>
                              <a:gd name="T22" fmla="*/ 147 w 639"/>
                              <a:gd name="T23" fmla="*/ 109 h 466"/>
                              <a:gd name="T24" fmla="*/ 129 w 639"/>
                              <a:gd name="T25" fmla="*/ 112 h 466"/>
                              <a:gd name="T26" fmla="*/ 144 w 639"/>
                              <a:gd name="T27" fmla="*/ 92 h 466"/>
                              <a:gd name="T28" fmla="*/ 184 w 639"/>
                              <a:gd name="T29" fmla="*/ 121 h 466"/>
                              <a:gd name="T30" fmla="*/ 170 w 639"/>
                              <a:gd name="T31" fmla="*/ 141 h 466"/>
                              <a:gd name="T32" fmla="*/ 167 w 639"/>
                              <a:gd name="T33" fmla="*/ 124 h 466"/>
                              <a:gd name="T34" fmla="*/ 225 w 639"/>
                              <a:gd name="T35" fmla="*/ 150 h 466"/>
                              <a:gd name="T36" fmla="*/ 228 w 639"/>
                              <a:gd name="T37" fmla="*/ 167 h 466"/>
                              <a:gd name="T38" fmla="*/ 211 w 639"/>
                              <a:gd name="T39" fmla="*/ 170 h 466"/>
                              <a:gd name="T40" fmla="*/ 225 w 639"/>
                              <a:gd name="T41" fmla="*/ 150 h 466"/>
                              <a:gd name="T42" fmla="*/ 266 w 639"/>
                              <a:gd name="T43" fmla="*/ 179 h 466"/>
                              <a:gd name="T44" fmla="*/ 251 w 639"/>
                              <a:gd name="T45" fmla="*/ 200 h 466"/>
                              <a:gd name="T46" fmla="*/ 248 w 639"/>
                              <a:gd name="T47" fmla="*/ 182 h 466"/>
                              <a:gd name="T48" fmla="*/ 306 w 639"/>
                              <a:gd name="T49" fmla="*/ 208 h 466"/>
                              <a:gd name="T50" fmla="*/ 310 w 639"/>
                              <a:gd name="T51" fmla="*/ 225 h 466"/>
                              <a:gd name="T52" fmla="*/ 292 w 639"/>
                              <a:gd name="T53" fmla="*/ 229 h 466"/>
                              <a:gd name="T54" fmla="*/ 306 w 639"/>
                              <a:gd name="T55" fmla="*/ 208 h 466"/>
                              <a:gd name="T56" fmla="*/ 347 w 639"/>
                              <a:gd name="T57" fmla="*/ 237 h 466"/>
                              <a:gd name="T58" fmla="*/ 333 w 639"/>
                              <a:gd name="T59" fmla="*/ 258 h 466"/>
                              <a:gd name="T60" fmla="*/ 330 w 639"/>
                              <a:gd name="T61" fmla="*/ 240 h 466"/>
                              <a:gd name="T62" fmla="*/ 388 w 639"/>
                              <a:gd name="T63" fmla="*/ 266 h 466"/>
                              <a:gd name="T64" fmla="*/ 391 w 639"/>
                              <a:gd name="T65" fmla="*/ 284 h 466"/>
                              <a:gd name="T66" fmla="*/ 373 w 639"/>
                              <a:gd name="T67" fmla="*/ 287 h 466"/>
                              <a:gd name="T68" fmla="*/ 388 w 639"/>
                              <a:gd name="T69" fmla="*/ 266 h 466"/>
                              <a:gd name="T70" fmla="*/ 428 w 639"/>
                              <a:gd name="T71" fmla="*/ 295 h 466"/>
                              <a:gd name="T72" fmla="*/ 414 w 639"/>
                              <a:gd name="T73" fmla="*/ 316 h 466"/>
                              <a:gd name="T74" fmla="*/ 411 w 639"/>
                              <a:gd name="T75" fmla="*/ 299 h 466"/>
                              <a:gd name="T76" fmla="*/ 469 w 639"/>
                              <a:gd name="T77" fmla="*/ 324 h 466"/>
                              <a:gd name="T78" fmla="*/ 472 w 639"/>
                              <a:gd name="T79" fmla="*/ 342 h 466"/>
                              <a:gd name="T80" fmla="*/ 455 w 639"/>
                              <a:gd name="T81" fmla="*/ 345 h 466"/>
                              <a:gd name="T82" fmla="*/ 469 w 639"/>
                              <a:gd name="T83" fmla="*/ 324 h 466"/>
                              <a:gd name="T84" fmla="*/ 510 w 639"/>
                              <a:gd name="T85" fmla="*/ 354 h 466"/>
                              <a:gd name="T86" fmla="*/ 496 w 639"/>
                              <a:gd name="T87" fmla="*/ 374 h 466"/>
                              <a:gd name="T88" fmla="*/ 492 w 639"/>
                              <a:gd name="T89" fmla="*/ 357 h 466"/>
                              <a:gd name="T90" fmla="*/ 550 w 639"/>
                              <a:gd name="T91" fmla="*/ 383 h 466"/>
                              <a:gd name="T92" fmla="*/ 554 w 639"/>
                              <a:gd name="T93" fmla="*/ 400 h 466"/>
                              <a:gd name="T94" fmla="*/ 536 w 639"/>
                              <a:gd name="T95" fmla="*/ 403 h 466"/>
                              <a:gd name="T96" fmla="*/ 550 w 639"/>
                              <a:gd name="T97" fmla="*/ 383 h 466"/>
                              <a:gd name="T98" fmla="*/ 591 w 639"/>
                              <a:gd name="T99" fmla="*/ 412 h 466"/>
                              <a:gd name="T100" fmla="*/ 577 w 639"/>
                              <a:gd name="T101" fmla="*/ 433 h 466"/>
                              <a:gd name="T102" fmla="*/ 574 w 639"/>
                              <a:gd name="T103" fmla="*/ 415 h 466"/>
                              <a:gd name="T104" fmla="*/ 632 w 639"/>
                              <a:gd name="T105" fmla="*/ 441 h 466"/>
                              <a:gd name="T106" fmla="*/ 635 w 639"/>
                              <a:gd name="T107" fmla="*/ 458 h 466"/>
                              <a:gd name="T108" fmla="*/ 618 w 639"/>
                              <a:gd name="T109" fmla="*/ 462 h 466"/>
                              <a:gd name="T110" fmla="*/ 632 w 639"/>
                              <a:gd name="T111" fmla="*/ 441 h 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639" h="466">
                                <a:moveTo>
                                  <a:pt x="22" y="4"/>
                                </a:moveTo>
                                <a:lnTo>
                                  <a:pt x="22" y="4"/>
                                </a:lnTo>
                                <a:cubicBezTo>
                                  <a:pt x="27" y="8"/>
                                  <a:pt x="29" y="16"/>
                                  <a:pt x="25" y="22"/>
                                </a:cubicBezTo>
                                <a:cubicBezTo>
                                  <a:pt x="21" y="27"/>
                                  <a:pt x="13" y="29"/>
                                  <a:pt x="7" y="25"/>
                                </a:cubicBezTo>
                                <a:lnTo>
                                  <a:pt x="7" y="25"/>
                                </a:lnTo>
                                <a:cubicBezTo>
                                  <a:pt x="2" y="21"/>
                                  <a:pt x="0" y="13"/>
                                  <a:pt x="4" y="7"/>
                                </a:cubicBezTo>
                                <a:cubicBezTo>
                                  <a:pt x="8" y="2"/>
                                  <a:pt x="16" y="0"/>
                                  <a:pt x="22" y="4"/>
                                </a:cubicBezTo>
                                <a:close/>
                                <a:moveTo>
                                  <a:pt x="62" y="33"/>
                                </a:moveTo>
                                <a:lnTo>
                                  <a:pt x="62" y="33"/>
                                </a:lnTo>
                                <a:cubicBezTo>
                                  <a:pt x="68" y="37"/>
                                  <a:pt x="69" y="45"/>
                                  <a:pt x="65" y="51"/>
                                </a:cubicBezTo>
                                <a:cubicBezTo>
                                  <a:pt x="62" y="56"/>
                                  <a:pt x="54" y="58"/>
                                  <a:pt x="48" y="54"/>
                                </a:cubicBezTo>
                                <a:lnTo>
                                  <a:pt x="48" y="54"/>
                                </a:lnTo>
                                <a:cubicBezTo>
                                  <a:pt x="42" y="50"/>
                                  <a:pt x="41" y="42"/>
                                  <a:pt x="45" y="37"/>
                                </a:cubicBezTo>
                                <a:cubicBezTo>
                                  <a:pt x="49" y="31"/>
                                  <a:pt x="56" y="29"/>
                                  <a:pt x="62" y="33"/>
                                </a:cubicBezTo>
                                <a:close/>
                                <a:moveTo>
                                  <a:pt x="103" y="62"/>
                                </a:moveTo>
                                <a:lnTo>
                                  <a:pt x="103" y="62"/>
                                </a:lnTo>
                                <a:cubicBezTo>
                                  <a:pt x="109" y="66"/>
                                  <a:pt x="110" y="74"/>
                                  <a:pt x="106" y="80"/>
                                </a:cubicBezTo>
                                <a:cubicBezTo>
                                  <a:pt x="102" y="85"/>
                                  <a:pt x="94" y="87"/>
                                  <a:pt x="89" y="83"/>
                                </a:cubicBezTo>
                                <a:lnTo>
                                  <a:pt x="89" y="83"/>
                                </a:lnTo>
                                <a:cubicBezTo>
                                  <a:pt x="83" y="79"/>
                                  <a:pt x="82" y="71"/>
                                  <a:pt x="85" y="66"/>
                                </a:cubicBezTo>
                                <a:cubicBezTo>
                                  <a:pt x="89" y="60"/>
                                  <a:pt x="97" y="58"/>
                                  <a:pt x="103" y="62"/>
                                </a:cubicBezTo>
                                <a:close/>
                                <a:moveTo>
                                  <a:pt x="144" y="92"/>
                                </a:moveTo>
                                <a:lnTo>
                                  <a:pt x="144" y="92"/>
                                </a:lnTo>
                                <a:cubicBezTo>
                                  <a:pt x="149" y="95"/>
                                  <a:pt x="151" y="103"/>
                                  <a:pt x="147" y="109"/>
                                </a:cubicBezTo>
                                <a:cubicBezTo>
                                  <a:pt x="143" y="115"/>
                                  <a:pt x="135" y="116"/>
                                  <a:pt x="129" y="112"/>
                                </a:cubicBezTo>
                                <a:lnTo>
                                  <a:pt x="129" y="112"/>
                                </a:lnTo>
                                <a:cubicBezTo>
                                  <a:pt x="124" y="108"/>
                                  <a:pt x="122" y="100"/>
                                  <a:pt x="126" y="95"/>
                                </a:cubicBezTo>
                                <a:cubicBezTo>
                                  <a:pt x="130" y="89"/>
                                  <a:pt x="138" y="88"/>
                                  <a:pt x="144" y="92"/>
                                </a:cubicBezTo>
                                <a:close/>
                                <a:moveTo>
                                  <a:pt x="184" y="121"/>
                                </a:moveTo>
                                <a:lnTo>
                                  <a:pt x="184" y="121"/>
                                </a:lnTo>
                                <a:cubicBezTo>
                                  <a:pt x="190" y="125"/>
                                  <a:pt x="191" y="132"/>
                                  <a:pt x="188" y="138"/>
                                </a:cubicBezTo>
                                <a:cubicBezTo>
                                  <a:pt x="184" y="144"/>
                                  <a:pt x="176" y="145"/>
                                  <a:pt x="170" y="141"/>
                                </a:cubicBezTo>
                                <a:lnTo>
                                  <a:pt x="170" y="141"/>
                                </a:lnTo>
                                <a:cubicBezTo>
                                  <a:pt x="164" y="137"/>
                                  <a:pt x="163" y="130"/>
                                  <a:pt x="167" y="124"/>
                                </a:cubicBezTo>
                                <a:cubicBezTo>
                                  <a:pt x="171" y="118"/>
                                  <a:pt x="179" y="117"/>
                                  <a:pt x="184" y="121"/>
                                </a:cubicBezTo>
                                <a:close/>
                                <a:moveTo>
                                  <a:pt x="225" y="150"/>
                                </a:moveTo>
                                <a:lnTo>
                                  <a:pt x="225" y="150"/>
                                </a:lnTo>
                                <a:cubicBezTo>
                                  <a:pt x="231" y="154"/>
                                  <a:pt x="232" y="161"/>
                                  <a:pt x="228" y="167"/>
                                </a:cubicBezTo>
                                <a:cubicBezTo>
                                  <a:pt x="224" y="173"/>
                                  <a:pt x="217" y="174"/>
                                  <a:pt x="211" y="170"/>
                                </a:cubicBezTo>
                                <a:lnTo>
                                  <a:pt x="211" y="170"/>
                                </a:lnTo>
                                <a:cubicBezTo>
                                  <a:pt x="205" y="167"/>
                                  <a:pt x="204" y="159"/>
                                  <a:pt x="208" y="153"/>
                                </a:cubicBezTo>
                                <a:cubicBezTo>
                                  <a:pt x="211" y="147"/>
                                  <a:pt x="219" y="146"/>
                                  <a:pt x="225" y="150"/>
                                </a:cubicBezTo>
                                <a:close/>
                                <a:moveTo>
                                  <a:pt x="266" y="179"/>
                                </a:moveTo>
                                <a:lnTo>
                                  <a:pt x="266" y="179"/>
                                </a:lnTo>
                                <a:cubicBezTo>
                                  <a:pt x="271" y="183"/>
                                  <a:pt x="273" y="191"/>
                                  <a:pt x="269" y="196"/>
                                </a:cubicBezTo>
                                <a:cubicBezTo>
                                  <a:pt x="265" y="202"/>
                                  <a:pt x="257" y="203"/>
                                  <a:pt x="251" y="200"/>
                                </a:cubicBezTo>
                                <a:lnTo>
                                  <a:pt x="251" y="200"/>
                                </a:lnTo>
                                <a:cubicBezTo>
                                  <a:pt x="246" y="196"/>
                                  <a:pt x="244" y="188"/>
                                  <a:pt x="248" y="182"/>
                                </a:cubicBezTo>
                                <a:cubicBezTo>
                                  <a:pt x="252" y="176"/>
                                  <a:pt x="260" y="175"/>
                                  <a:pt x="266" y="179"/>
                                </a:cubicBezTo>
                                <a:close/>
                                <a:moveTo>
                                  <a:pt x="306" y="208"/>
                                </a:moveTo>
                                <a:lnTo>
                                  <a:pt x="306" y="208"/>
                                </a:lnTo>
                                <a:cubicBezTo>
                                  <a:pt x="312" y="212"/>
                                  <a:pt x="313" y="220"/>
                                  <a:pt x="310" y="225"/>
                                </a:cubicBezTo>
                                <a:cubicBezTo>
                                  <a:pt x="306" y="231"/>
                                  <a:pt x="298" y="233"/>
                                  <a:pt x="292" y="229"/>
                                </a:cubicBezTo>
                                <a:lnTo>
                                  <a:pt x="292" y="229"/>
                                </a:lnTo>
                                <a:cubicBezTo>
                                  <a:pt x="286" y="225"/>
                                  <a:pt x="285" y="217"/>
                                  <a:pt x="289" y="211"/>
                                </a:cubicBezTo>
                                <a:cubicBezTo>
                                  <a:pt x="293" y="206"/>
                                  <a:pt x="301" y="204"/>
                                  <a:pt x="306" y="208"/>
                                </a:cubicBezTo>
                                <a:close/>
                                <a:moveTo>
                                  <a:pt x="347" y="237"/>
                                </a:moveTo>
                                <a:lnTo>
                                  <a:pt x="347" y="237"/>
                                </a:lnTo>
                                <a:cubicBezTo>
                                  <a:pt x="353" y="241"/>
                                  <a:pt x="354" y="249"/>
                                  <a:pt x="350" y="255"/>
                                </a:cubicBezTo>
                                <a:cubicBezTo>
                                  <a:pt x="346" y="260"/>
                                  <a:pt x="339" y="262"/>
                                  <a:pt x="333" y="258"/>
                                </a:cubicBezTo>
                                <a:lnTo>
                                  <a:pt x="333" y="258"/>
                                </a:lnTo>
                                <a:cubicBezTo>
                                  <a:pt x="327" y="254"/>
                                  <a:pt x="326" y="246"/>
                                  <a:pt x="330" y="240"/>
                                </a:cubicBezTo>
                                <a:cubicBezTo>
                                  <a:pt x="333" y="235"/>
                                  <a:pt x="341" y="233"/>
                                  <a:pt x="347" y="237"/>
                                </a:cubicBezTo>
                                <a:close/>
                                <a:moveTo>
                                  <a:pt x="388" y="266"/>
                                </a:moveTo>
                                <a:lnTo>
                                  <a:pt x="388" y="266"/>
                                </a:lnTo>
                                <a:cubicBezTo>
                                  <a:pt x="393" y="270"/>
                                  <a:pt x="395" y="278"/>
                                  <a:pt x="391" y="284"/>
                                </a:cubicBezTo>
                                <a:cubicBezTo>
                                  <a:pt x="387" y="289"/>
                                  <a:pt x="379" y="291"/>
                                  <a:pt x="373" y="287"/>
                                </a:cubicBezTo>
                                <a:lnTo>
                                  <a:pt x="373" y="287"/>
                                </a:lnTo>
                                <a:cubicBezTo>
                                  <a:pt x="368" y="283"/>
                                  <a:pt x="366" y="275"/>
                                  <a:pt x="370" y="270"/>
                                </a:cubicBezTo>
                                <a:cubicBezTo>
                                  <a:pt x="374" y="264"/>
                                  <a:pt x="382" y="262"/>
                                  <a:pt x="388" y="266"/>
                                </a:cubicBezTo>
                                <a:close/>
                                <a:moveTo>
                                  <a:pt x="428" y="295"/>
                                </a:moveTo>
                                <a:lnTo>
                                  <a:pt x="428" y="295"/>
                                </a:lnTo>
                                <a:cubicBezTo>
                                  <a:pt x="434" y="299"/>
                                  <a:pt x="435" y="307"/>
                                  <a:pt x="432" y="313"/>
                                </a:cubicBezTo>
                                <a:cubicBezTo>
                                  <a:pt x="428" y="318"/>
                                  <a:pt x="420" y="320"/>
                                  <a:pt x="414" y="316"/>
                                </a:cubicBezTo>
                                <a:lnTo>
                                  <a:pt x="414" y="316"/>
                                </a:lnTo>
                                <a:cubicBezTo>
                                  <a:pt x="408" y="312"/>
                                  <a:pt x="407" y="304"/>
                                  <a:pt x="411" y="299"/>
                                </a:cubicBezTo>
                                <a:cubicBezTo>
                                  <a:pt x="415" y="293"/>
                                  <a:pt x="423" y="291"/>
                                  <a:pt x="428" y="295"/>
                                </a:cubicBezTo>
                                <a:close/>
                                <a:moveTo>
                                  <a:pt x="469" y="324"/>
                                </a:moveTo>
                                <a:lnTo>
                                  <a:pt x="469" y="325"/>
                                </a:lnTo>
                                <a:cubicBezTo>
                                  <a:pt x="475" y="328"/>
                                  <a:pt x="476" y="336"/>
                                  <a:pt x="472" y="342"/>
                                </a:cubicBezTo>
                                <a:cubicBezTo>
                                  <a:pt x="468" y="348"/>
                                  <a:pt x="461" y="349"/>
                                  <a:pt x="455" y="345"/>
                                </a:cubicBezTo>
                                <a:lnTo>
                                  <a:pt x="455" y="345"/>
                                </a:lnTo>
                                <a:cubicBezTo>
                                  <a:pt x="449" y="341"/>
                                  <a:pt x="448" y="333"/>
                                  <a:pt x="452" y="328"/>
                                </a:cubicBezTo>
                                <a:cubicBezTo>
                                  <a:pt x="455" y="322"/>
                                  <a:pt x="463" y="321"/>
                                  <a:pt x="469" y="324"/>
                                </a:cubicBezTo>
                                <a:close/>
                                <a:moveTo>
                                  <a:pt x="510" y="354"/>
                                </a:moveTo>
                                <a:lnTo>
                                  <a:pt x="510" y="354"/>
                                </a:lnTo>
                                <a:cubicBezTo>
                                  <a:pt x="515" y="358"/>
                                  <a:pt x="517" y="365"/>
                                  <a:pt x="513" y="371"/>
                                </a:cubicBezTo>
                                <a:cubicBezTo>
                                  <a:pt x="509" y="377"/>
                                  <a:pt x="501" y="378"/>
                                  <a:pt x="496" y="374"/>
                                </a:cubicBezTo>
                                <a:lnTo>
                                  <a:pt x="495" y="374"/>
                                </a:lnTo>
                                <a:cubicBezTo>
                                  <a:pt x="490" y="370"/>
                                  <a:pt x="488" y="363"/>
                                  <a:pt x="492" y="357"/>
                                </a:cubicBezTo>
                                <a:cubicBezTo>
                                  <a:pt x="496" y="351"/>
                                  <a:pt x="504" y="350"/>
                                  <a:pt x="510" y="354"/>
                                </a:cubicBezTo>
                                <a:close/>
                                <a:moveTo>
                                  <a:pt x="550" y="383"/>
                                </a:moveTo>
                                <a:lnTo>
                                  <a:pt x="550" y="383"/>
                                </a:lnTo>
                                <a:cubicBezTo>
                                  <a:pt x="556" y="387"/>
                                  <a:pt x="557" y="394"/>
                                  <a:pt x="554" y="400"/>
                                </a:cubicBezTo>
                                <a:cubicBezTo>
                                  <a:pt x="550" y="406"/>
                                  <a:pt x="542" y="407"/>
                                  <a:pt x="536" y="403"/>
                                </a:cubicBezTo>
                                <a:lnTo>
                                  <a:pt x="536" y="403"/>
                                </a:lnTo>
                                <a:cubicBezTo>
                                  <a:pt x="530" y="400"/>
                                  <a:pt x="529" y="392"/>
                                  <a:pt x="533" y="386"/>
                                </a:cubicBezTo>
                                <a:cubicBezTo>
                                  <a:pt x="537" y="380"/>
                                  <a:pt x="545" y="379"/>
                                  <a:pt x="550" y="383"/>
                                </a:cubicBezTo>
                                <a:close/>
                                <a:moveTo>
                                  <a:pt x="591" y="412"/>
                                </a:moveTo>
                                <a:lnTo>
                                  <a:pt x="591" y="412"/>
                                </a:lnTo>
                                <a:cubicBezTo>
                                  <a:pt x="597" y="416"/>
                                  <a:pt x="598" y="424"/>
                                  <a:pt x="594" y="429"/>
                                </a:cubicBezTo>
                                <a:cubicBezTo>
                                  <a:pt x="590" y="435"/>
                                  <a:pt x="583" y="436"/>
                                  <a:pt x="577" y="433"/>
                                </a:cubicBezTo>
                                <a:lnTo>
                                  <a:pt x="577" y="433"/>
                                </a:lnTo>
                                <a:cubicBezTo>
                                  <a:pt x="571" y="429"/>
                                  <a:pt x="570" y="421"/>
                                  <a:pt x="574" y="415"/>
                                </a:cubicBezTo>
                                <a:cubicBezTo>
                                  <a:pt x="577" y="409"/>
                                  <a:pt x="585" y="408"/>
                                  <a:pt x="591" y="412"/>
                                </a:cubicBezTo>
                                <a:close/>
                                <a:moveTo>
                                  <a:pt x="632" y="441"/>
                                </a:moveTo>
                                <a:lnTo>
                                  <a:pt x="632" y="441"/>
                                </a:lnTo>
                                <a:cubicBezTo>
                                  <a:pt x="637" y="445"/>
                                  <a:pt x="639" y="453"/>
                                  <a:pt x="635" y="458"/>
                                </a:cubicBezTo>
                                <a:cubicBezTo>
                                  <a:pt x="631" y="464"/>
                                  <a:pt x="623" y="466"/>
                                  <a:pt x="618" y="462"/>
                                </a:cubicBezTo>
                                <a:lnTo>
                                  <a:pt x="618" y="462"/>
                                </a:lnTo>
                                <a:cubicBezTo>
                                  <a:pt x="612" y="458"/>
                                  <a:pt x="610" y="450"/>
                                  <a:pt x="614" y="444"/>
                                </a:cubicBezTo>
                                <a:cubicBezTo>
                                  <a:pt x="618" y="439"/>
                                  <a:pt x="626" y="437"/>
                                  <a:pt x="632" y="441"/>
                                </a:cubicBez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303" name="Rectangle 263"/>
                        <wps:cNvSpPr>
                          <a:spLocks noChangeArrowheads="1"/>
                        </wps:cNvSpPr>
                        <wps:spPr bwMode="auto">
                          <a:xfrm>
                            <a:off x="167944" y="6676386"/>
                            <a:ext cx="10718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46CF3" w14:textId="77777777" w:rsidR="00174F95" w:rsidRPr="00D3475F" w:rsidRDefault="00174F95" w:rsidP="002F29C1">
                              <w:pPr>
                                <w:snapToGrid w:val="0"/>
                                <w:rPr>
                                  <w:sz w:val="13"/>
                                  <w:szCs w:val="15"/>
                                </w:rPr>
                              </w:pPr>
                              <w:r w:rsidRPr="00D3475F">
                                <w:rPr>
                                  <w:color w:val="000000"/>
                                  <w:sz w:val="13"/>
                                  <w:szCs w:val="15"/>
                                </w:rPr>
                                <w:t>ioctl(VIDIOC_QUERYBUF)</w:t>
                              </w:r>
                            </w:p>
                          </w:txbxContent>
                        </wps:txbx>
                        <wps:bodyPr rot="0" vert="horz" wrap="square" lIns="0" tIns="0" rIns="0" bIns="0" anchor="t" anchorCtr="0" upright="1">
                          <a:noAutofit/>
                        </wps:bodyPr>
                      </wps:wsp>
                      <wps:wsp>
                        <wps:cNvPr id="304" name="Rectangle 264"/>
                        <wps:cNvSpPr>
                          <a:spLocks noChangeArrowheads="1"/>
                        </wps:cNvSpPr>
                        <wps:spPr bwMode="auto">
                          <a:xfrm>
                            <a:off x="1600504" y="6819261"/>
                            <a:ext cx="426974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DAB28" w14:textId="77777777" w:rsidR="00174F95" w:rsidRPr="00D3475F" w:rsidRDefault="00174F95" w:rsidP="006859FF">
                              <w:pPr>
                                <w:snapToGrid w:val="0"/>
                                <w:spacing w:after="0" w:line="240" w:lineRule="auto"/>
                                <w:rPr>
                                  <w:color w:val="000000"/>
                                  <w:sz w:val="15"/>
                                  <w:szCs w:val="15"/>
                                </w:rPr>
                              </w:pPr>
                              <w:r w:rsidRPr="00D3475F">
                                <w:rPr>
                                  <w:color w:val="000000"/>
                                  <w:sz w:val="15"/>
                                  <w:szCs w:val="15"/>
                                </w:rPr>
                                <w:t>struct v4l2_buffer {</w:t>
                              </w:r>
                            </w:p>
                            <w:p w14:paraId="1F3BE9F6" w14:textId="77777777" w:rsidR="00174F95" w:rsidRDefault="00174F95">
                              <w:pPr>
                                <w:tabs>
                                  <w:tab w:val="left" w:pos="3388"/>
                                </w:tabs>
                                <w:snapToGrid w:val="0"/>
                                <w:spacing w:after="0" w:line="240" w:lineRule="auto"/>
                                <w:ind w:firstLineChars="50" w:firstLine="75"/>
                                <w:rPr>
                                  <w:color w:val="000000"/>
                                  <w:sz w:val="15"/>
                                  <w:szCs w:val="15"/>
                                  <w:lang w:eastAsia="ja-JP"/>
                                </w:rPr>
                              </w:pPr>
                              <w:r>
                                <w:rPr>
                                  <w:rFonts w:hint="eastAsia"/>
                                  <w:color w:val="000000"/>
                                  <w:sz w:val="15"/>
                                  <w:szCs w:val="15"/>
                                  <w:lang w:eastAsia="ja-JP"/>
                                </w:rPr>
                                <w:t>type</w:t>
                              </w:r>
                              <w:r>
                                <w:rPr>
                                  <w:color w:val="000000"/>
                                  <w:sz w:val="15"/>
                                  <w:szCs w:val="15"/>
                                  <w:lang w:eastAsia="ja-JP"/>
                                </w:rPr>
                                <w:t xml:space="preserve">           = </w:t>
                              </w:r>
                              <w:r w:rsidRPr="00C90515">
                                <w:rPr>
                                  <w:color w:val="000000"/>
                                  <w:sz w:val="15"/>
                                  <w:szCs w:val="15"/>
                                </w:rPr>
                                <w:t>V4L2_BUF_TYPE_VIDEO_CAPTURE</w:t>
                              </w:r>
                              <w:r>
                                <w:rPr>
                                  <w:color w:val="000000"/>
                                  <w:sz w:val="15"/>
                                  <w:szCs w:val="15"/>
                                </w:rPr>
                                <w:t xml:space="preserve"> </w:t>
                              </w:r>
                              <w:r>
                                <w:rPr>
                                  <w:color w:val="000000"/>
                                  <w:sz w:val="15"/>
                                  <w:szCs w:val="15"/>
                                  <w:lang w:eastAsia="ja-JP"/>
                                </w:rPr>
                                <w:tab/>
                              </w:r>
                              <w:r>
                                <w:rPr>
                                  <w:color w:val="000000"/>
                                  <w:sz w:val="15"/>
                                  <w:szCs w:val="15"/>
                                  <w:lang w:eastAsia="ja-JP"/>
                                </w:rPr>
                                <w:tab/>
                              </w:r>
                              <w:r>
                                <w:rPr>
                                  <w:color w:val="000000"/>
                                  <w:sz w:val="15"/>
                                  <w:szCs w:val="15"/>
                                  <w:lang w:eastAsia="ja-JP"/>
                                </w:rPr>
                                <w:tab/>
                              </w:r>
                              <w:r>
                                <w:rPr>
                                  <w:rFonts w:hint="eastAsia"/>
                                  <w:color w:val="000000"/>
                                  <w:sz w:val="15"/>
                                  <w:szCs w:val="15"/>
                                  <w:lang w:eastAsia="ja-JP"/>
                                </w:rPr>
                                <w:t xml:space="preserve">buffer </w:t>
                              </w:r>
                              <w:r>
                                <w:rPr>
                                  <w:color w:val="000000"/>
                                  <w:sz w:val="15"/>
                                  <w:szCs w:val="15"/>
                                  <w:lang w:eastAsia="ja-JP"/>
                                </w:rPr>
                                <w:t xml:space="preserve"> </w:t>
                              </w:r>
                              <w:r>
                                <w:rPr>
                                  <w:rFonts w:hint="eastAsia"/>
                                  <w:color w:val="000000"/>
                                  <w:sz w:val="15"/>
                                  <w:szCs w:val="15"/>
                                  <w:lang w:eastAsia="ja-JP"/>
                                </w:rPr>
                                <w:t>type</w:t>
                              </w:r>
                            </w:p>
                            <w:p w14:paraId="588B4055" w14:textId="77777777" w:rsidR="00174F95" w:rsidRDefault="00174F95" w:rsidP="002E2574">
                              <w:pPr>
                                <w:tabs>
                                  <w:tab w:val="left" w:pos="3240"/>
                                </w:tabs>
                                <w:snapToGrid w:val="0"/>
                                <w:spacing w:after="0" w:line="240" w:lineRule="auto"/>
                                <w:ind w:firstLineChars="50" w:firstLine="75"/>
                                <w:rPr>
                                  <w:color w:val="000000"/>
                                  <w:sz w:val="15"/>
                                  <w:szCs w:val="15"/>
                                </w:rPr>
                              </w:pPr>
                              <w:r w:rsidRPr="00DF0561">
                                <w:rPr>
                                  <w:color w:val="000000"/>
                                  <w:sz w:val="15"/>
                                  <w:szCs w:val="15"/>
                                </w:rPr>
                                <w:t>memory</w:t>
                              </w:r>
                              <w:r>
                                <w:rPr>
                                  <w:color w:val="000000"/>
                                  <w:sz w:val="15"/>
                                  <w:szCs w:val="15"/>
                                </w:rPr>
                                <w:t xml:space="preserve">    </w:t>
                              </w:r>
                              <w:r w:rsidRPr="00C90515">
                                <w:rPr>
                                  <w:color w:val="000000"/>
                                  <w:sz w:val="15"/>
                                  <w:szCs w:val="15"/>
                                </w:rPr>
                                <w:t>= V4L2_MEMORY_MMAP</w:t>
                              </w:r>
                              <w:r>
                                <w:rPr>
                                  <w:color w:val="000000"/>
                                  <w:sz w:val="15"/>
                                  <w:szCs w:val="15"/>
                                </w:rPr>
                                <w:t xml:space="preserve"> or </w:t>
                              </w:r>
                              <w:r w:rsidRPr="00C90515">
                                <w:rPr>
                                  <w:color w:val="000000"/>
                                  <w:sz w:val="15"/>
                                  <w:szCs w:val="15"/>
                                </w:rPr>
                                <w:t>V4L2_MEMORY_</w:t>
                              </w:r>
                              <w:r w:rsidRPr="00DF0561">
                                <w:rPr>
                                  <w:color w:val="000000"/>
                                  <w:sz w:val="15"/>
                                  <w:szCs w:val="15"/>
                                </w:rPr>
                                <w:t xml:space="preserve">USERPTR </w:t>
                              </w:r>
                              <w:r>
                                <w:rPr>
                                  <w:color w:val="000000"/>
                                  <w:sz w:val="15"/>
                                  <w:szCs w:val="15"/>
                                </w:rPr>
                                <w:t xml:space="preserve"> or </w:t>
                              </w:r>
                              <w:r w:rsidRPr="00C90515">
                                <w:rPr>
                                  <w:color w:val="000000"/>
                                  <w:sz w:val="15"/>
                                  <w:szCs w:val="15"/>
                                </w:rPr>
                                <w:t>V4L2_MEMORY_</w:t>
                              </w:r>
                              <w:r w:rsidRPr="00DF0561">
                                <w:rPr>
                                  <w:color w:val="000000"/>
                                  <w:sz w:val="15"/>
                                  <w:szCs w:val="15"/>
                                </w:rPr>
                                <w:t>DMABUF</w:t>
                              </w:r>
                              <w:r>
                                <w:rPr>
                                  <w:color w:val="000000"/>
                                  <w:sz w:val="15"/>
                                  <w:szCs w:val="15"/>
                                </w:rPr>
                                <w:tab/>
                              </w:r>
                              <w:r>
                                <w:rPr>
                                  <w:color w:val="000000"/>
                                  <w:sz w:val="15"/>
                                  <w:szCs w:val="15"/>
                                </w:rPr>
                                <w:tab/>
                              </w:r>
                              <w:r>
                                <w:rPr>
                                  <w:color w:val="000000"/>
                                  <w:sz w:val="15"/>
                                  <w:szCs w:val="15"/>
                                </w:rPr>
                                <w:tab/>
                              </w:r>
                              <w:r w:rsidRPr="00C90515">
                                <w:rPr>
                                  <w:color w:val="000000"/>
                                  <w:sz w:val="15"/>
                                  <w:szCs w:val="15"/>
                                </w:rPr>
                                <w:t>type of the memory used in the queuing</w:t>
                              </w:r>
                            </w:p>
                            <w:p w14:paraId="712FDF08" w14:textId="77777777" w:rsidR="00174F95" w:rsidRPr="00D3475F" w:rsidRDefault="00174F95" w:rsidP="002E2574">
                              <w:pPr>
                                <w:tabs>
                                  <w:tab w:val="left" w:pos="3240"/>
                                </w:tabs>
                                <w:snapToGrid w:val="0"/>
                                <w:spacing w:after="0" w:line="240" w:lineRule="auto"/>
                                <w:ind w:firstLineChars="50" w:firstLine="75"/>
                                <w:rPr>
                                  <w:sz w:val="15"/>
                                  <w:szCs w:val="15"/>
                                </w:rPr>
                              </w:pPr>
                              <w:r>
                                <w:rPr>
                                  <w:color w:val="000000"/>
                                  <w:sz w:val="15"/>
                                  <w:szCs w:val="15"/>
                                </w:rPr>
                                <w:t>index        =  0, 1, 2 …</w:t>
                              </w:r>
                              <w:r>
                                <w:rPr>
                                  <w:color w:val="000000"/>
                                  <w:sz w:val="15"/>
                                  <w:szCs w:val="15"/>
                                </w:rPr>
                                <w:tab/>
                              </w:r>
                              <w:r>
                                <w:rPr>
                                  <w:color w:val="000000"/>
                                  <w:sz w:val="15"/>
                                  <w:szCs w:val="15"/>
                                </w:rPr>
                                <w:tab/>
                              </w:r>
                              <w:r>
                                <w:rPr>
                                  <w:color w:val="000000"/>
                                  <w:sz w:val="15"/>
                                  <w:szCs w:val="15"/>
                                </w:rPr>
                                <w:tab/>
                                <w:t xml:space="preserve">buffer index </w:t>
                              </w:r>
                            </w:p>
                            <w:p w14:paraId="548C3429" w14:textId="77777777" w:rsidR="00174F95" w:rsidRPr="00D3475F" w:rsidRDefault="00174F95" w:rsidP="006859FF">
                              <w:pPr>
                                <w:tabs>
                                  <w:tab w:val="left" w:pos="3388"/>
                                </w:tabs>
                                <w:snapToGrid w:val="0"/>
                                <w:spacing w:after="0" w:line="240" w:lineRule="auto"/>
                                <w:ind w:firstLineChars="50" w:firstLine="75"/>
                                <w:rPr>
                                  <w:sz w:val="15"/>
                                  <w:szCs w:val="15"/>
                                </w:rPr>
                              </w:pPr>
                              <w:r w:rsidRPr="00DF0561">
                                <w:rPr>
                                  <w:color w:val="000000"/>
                                  <w:sz w:val="15"/>
                                  <w:szCs w:val="15"/>
                                </w:rPr>
                                <w:t>m.planes</w:t>
                              </w:r>
                              <w:r>
                                <w:rPr>
                                  <w:color w:val="000000"/>
                                  <w:sz w:val="15"/>
                                  <w:szCs w:val="15"/>
                                </w:rPr>
                                <w:t xml:space="preserve">   </w:t>
                              </w:r>
                              <w:r>
                                <w:rPr>
                                  <w:color w:val="000000"/>
                                  <w:sz w:val="15"/>
                                  <w:szCs w:val="15"/>
                                  <w:lang w:eastAsia="ja-JP"/>
                                </w:rPr>
                                <w:t xml:space="preserve">= </w:t>
                              </w:r>
                              <w:r>
                                <w:rPr>
                                  <w:color w:val="000000"/>
                                  <w:sz w:val="15"/>
                                  <w:szCs w:val="15"/>
                                </w:rPr>
                                <w:t xml:space="preserve">1 </w:t>
                              </w:r>
                              <w:r>
                                <w:rPr>
                                  <w:color w:val="000000"/>
                                  <w:sz w:val="15"/>
                                  <w:szCs w:val="15"/>
                                </w:rPr>
                                <w:tab/>
                              </w:r>
                              <w:r>
                                <w:rPr>
                                  <w:color w:val="000000"/>
                                  <w:sz w:val="15"/>
                                  <w:szCs w:val="15"/>
                                </w:rPr>
                                <w:tab/>
                              </w:r>
                              <w:r>
                                <w:rPr>
                                  <w:color w:val="000000"/>
                                  <w:sz w:val="15"/>
                                  <w:szCs w:val="15"/>
                                </w:rPr>
                                <w:tab/>
                                <w:t>capture plane number</w:t>
                              </w:r>
                            </w:p>
                            <w:p w14:paraId="21B9E549" w14:textId="77777777" w:rsidR="00174F95" w:rsidRPr="00D3475F" w:rsidRDefault="00174F95" w:rsidP="006859FF">
                              <w:pPr>
                                <w:spacing w:after="0" w:line="240" w:lineRule="auto"/>
                                <w:rPr>
                                  <w:sz w:val="15"/>
                                  <w:szCs w:val="15"/>
                                </w:rPr>
                              </w:pPr>
                              <w:r w:rsidRPr="00D3475F">
                                <w:rPr>
                                  <w:color w:val="000000"/>
                                  <w:sz w:val="15"/>
                                  <w:szCs w:val="15"/>
                                </w:rPr>
                                <w:t>}</w:t>
                              </w:r>
                            </w:p>
                            <w:p w14:paraId="739DD392" w14:textId="77777777" w:rsidR="00174F95" w:rsidRPr="00D3475F" w:rsidRDefault="00174F95" w:rsidP="006859FF">
                              <w:pPr>
                                <w:snapToGrid w:val="0"/>
                                <w:spacing w:after="0" w:line="240" w:lineRule="auto"/>
                                <w:rPr>
                                  <w:sz w:val="15"/>
                                  <w:szCs w:val="15"/>
                                </w:rPr>
                              </w:pPr>
                            </w:p>
                            <w:p w14:paraId="08CA6EC5" w14:textId="77777777" w:rsidR="00174F95" w:rsidRPr="00D3475F" w:rsidRDefault="00174F95" w:rsidP="006859FF">
                              <w:pPr>
                                <w:snapToGrid w:val="0"/>
                                <w:spacing w:after="0" w:line="240" w:lineRule="auto"/>
                                <w:rPr>
                                  <w:sz w:val="15"/>
                                  <w:szCs w:val="15"/>
                                </w:rPr>
                              </w:pPr>
                            </w:p>
                            <w:p w14:paraId="5908303D" w14:textId="77777777" w:rsidR="00174F95" w:rsidRPr="00D3475F" w:rsidRDefault="00174F95" w:rsidP="006859FF">
                              <w:pPr>
                                <w:snapToGrid w:val="0"/>
                                <w:spacing w:after="0" w:line="240" w:lineRule="auto"/>
                                <w:rPr>
                                  <w:sz w:val="15"/>
                                  <w:szCs w:val="15"/>
                                </w:rPr>
                              </w:pPr>
                            </w:p>
                          </w:txbxContent>
                        </wps:txbx>
                        <wps:bodyPr rot="0" vert="horz" wrap="square" lIns="0" tIns="0" rIns="0" bIns="0" anchor="t" anchorCtr="0" upright="1">
                          <a:noAutofit/>
                        </wps:bodyPr>
                      </wps:wsp>
                      <wps:wsp>
                        <wps:cNvPr id="305" name="Freeform 265"/>
                        <wps:cNvSpPr>
                          <a:spLocks/>
                        </wps:cNvSpPr>
                        <wps:spPr bwMode="auto">
                          <a:xfrm>
                            <a:off x="1431594" y="6721115"/>
                            <a:ext cx="144780" cy="806779"/>
                          </a:xfrm>
                          <a:custGeom>
                            <a:avLst/>
                            <a:gdLst>
                              <a:gd name="T0" fmla="*/ 616 w 616"/>
                              <a:gd name="T1" fmla="*/ 0 h 1712"/>
                              <a:gd name="T2" fmla="*/ 308 w 616"/>
                              <a:gd name="T3" fmla="*/ 143 h 1712"/>
                              <a:gd name="T4" fmla="*/ 308 w 616"/>
                              <a:gd name="T5" fmla="*/ 737 h 1712"/>
                              <a:gd name="T6" fmla="*/ 0 w 616"/>
                              <a:gd name="T7" fmla="*/ 880 h 1712"/>
                              <a:gd name="T8" fmla="*/ 308 w 616"/>
                              <a:gd name="T9" fmla="*/ 1022 h 1712"/>
                              <a:gd name="T10" fmla="*/ 308 w 616"/>
                              <a:gd name="T11" fmla="*/ 1570 h 1712"/>
                              <a:gd name="T12" fmla="*/ 616 w 616"/>
                              <a:gd name="T13" fmla="*/ 1712 h 1712"/>
                            </a:gdLst>
                            <a:ahLst/>
                            <a:cxnLst>
                              <a:cxn ang="0">
                                <a:pos x="T0" y="T1"/>
                              </a:cxn>
                              <a:cxn ang="0">
                                <a:pos x="T2" y="T3"/>
                              </a:cxn>
                              <a:cxn ang="0">
                                <a:pos x="T4" y="T5"/>
                              </a:cxn>
                              <a:cxn ang="0">
                                <a:pos x="T6" y="T7"/>
                              </a:cxn>
                              <a:cxn ang="0">
                                <a:pos x="T8" y="T9"/>
                              </a:cxn>
                              <a:cxn ang="0">
                                <a:pos x="T10" y="T11"/>
                              </a:cxn>
                              <a:cxn ang="0">
                                <a:pos x="T12" y="T13"/>
                              </a:cxn>
                            </a:cxnLst>
                            <a:rect l="0" t="0" r="r" b="b"/>
                            <a:pathLst>
                              <a:path w="616" h="1712">
                                <a:moveTo>
                                  <a:pt x="616" y="0"/>
                                </a:moveTo>
                                <a:cubicBezTo>
                                  <a:pt x="446" y="0"/>
                                  <a:pt x="308" y="64"/>
                                  <a:pt x="308" y="143"/>
                                </a:cubicBezTo>
                                <a:lnTo>
                                  <a:pt x="308" y="737"/>
                                </a:lnTo>
                                <a:cubicBezTo>
                                  <a:pt x="308" y="816"/>
                                  <a:pt x="171" y="880"/>
                                  <a:pt x="0" y="880"/>
                                </a:cubicBezTo>
                                <a:cubicBezTo>
                                  <a:pt x="171" y="880"/>
                                  <a:pt x="308" y="943"/>
                                  <a:pt x="308" y="1022"/>
                                </a:cubicBezTo>
                                <a:lnTo>
                                  <a:pt x="308" y="1570"/>
                                </a:lnTo>
                                <a:cubicBezTo>
                                  <a:pt x="308" y="1649"/>
                                  <a:pt x="446" y="1712"/>
                                  <a:pt x="616" y="1712"/>
                                </a:cubicBezTo>
                              </a:path>
                            </a:pathLst>
                          </a:custGeom>
                          <a:noFill/>
                          <a:ln w="635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Freeform 266"/>
                        <wps:cNvSpPr>
                          <a:spLocks noEditPoints="1"/>
                        </wps:cNvSpPr>
                        <wps:spPr bwMode="auto">
                          <a:xfrm>
                            <a:off x="110794" y="6877681"/>
                            <a:ext cx="1140460" cy="48895"/>
                          </a:xfrm>
                          <a:custGeom>
                            <a:avLst/>
                            <a:gdLst>
                              <a:gd name="T0" fmla="*/ 16 w 4192"/>
                              <a:gd name="T1" fmla="*/ 84 h 200"/>
                              <a:gd name="T2" fmla="*/ 4026 w 4192"/>
                              <a:gd name="T3" fmla="*/ 84 h 200"/>
                              <a:gd name="T4" fmla="*/ 4042 w 4192"/>
                              <a:gd name="T5" fmla="*/ 100 h 200"/>
                              <a:gd name="T6" fmla="*/ 4026 w 4192"/>
                              <a:gd name="T7" fmla="*/ 117 h 200"/>
                              <a:gd name="T8" fmla="*/ 16 w 4192"/>
                              <a:gd name="T9" fmla="*/ 117 h 200"/>
                              <a:gd name="T10" fmla="*/ 0 w 4192"/>
                              <a:gd name="T11" fmla="*/ 100 h 200"/>
                              <a:gd name="T12" fmla="*/ 16 w 4192"/>
                              <a:gd name="T13" fmla="*/ 84 h 200"/>
                              <a:gd name="T14" fmla="*/ 3992 w 4192"/>
                              <a:gd name="T15" fmla="*/ 0 h 200"/>
                              <a:gd name="T16" fmla="*/ 4192 w 4192"/>
                              <a:gd name="T17" fmla="*/ 100 h 200"/>
                              <a:gd name="T18" fmla="*/ 3992 w 4192"/>
                              <a:gd name="T19" fmla="*/ 200 h 200"/>
                              <a:gd name="T20" fmla="*/ 3992 w 4192"/>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92" h="200">
                                <a:moveTo>
                                  <a:pt x="16" y="84"/>
                                </a:moveTo>
                                <a:lnTo>
                                  <a:pt x="4026" y="84"/>
                                </a:lnTo>
                                <a:cubicBezTo>
                                  <a:pt x="4035" y="84"/>
                                  <a:pt x="4042" y="91"/>
                                  <a:pt x="4042" y="100"/>
                                </a:cubicBezTo>
                                <a:cubicBezTo>
                                  <a:pt x="4042" y="110"/>
                                  <a:pt x="4035" y="117"/>
                                  <a:pt x="4026" y="117"/>
                                </a:cubicBezTo>
                                <a:lnTo>
                                  <a:pt x="16" y="117"/>
                                </a:lnTo>
                                <a:cubicBezTo>
                                  <a:pt x="7" y="117"/>
                                  <a:pt x="0" y="110"/>
                                  <a:pt x="0" y="100"/>
                                </a:cubicBezTo>
                                <a:cubicBezTo>
                                  <a:pt x="0" y="91"/>
                                  <a:pt x="7" y="84"/>
                                  <a:pt x="16" y="84"/>
                                </a:cubicBezTo>
                                <a:close/>
                                <a:moveTo>
                                  <a:pt x="3992" y="0"/>
                                </a:moveTo>
                                <a:lnTo>
                                  <a:pt x="4192" y="100"/>
                                </a:lnTo>
                                <a:lnTo>
                                  <a:pt x="3992" y="200"/>
                                </a:lnTo>
                                <a:lnTo>
                                  <a:pt x="3992"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307" name="Freeform 267"/>
                        <wps:cNvSpPr>
                          <a:spLocks noEditPoints="1"/>
                        </wps:cNvSpPr>
                        <wps:spPr bwMode="auto">
                          <a:xfrm>
                            <a:off x="1252524" y="6883396"/>
                            <a:ext cx="191135" cy="249555"/>
                          </a:xfrm>
                          <a:custGeom>
                            <a:avLst/>
                            <a:gdLst>
                              <a:gd name="T0" fmla="*/ 21 w 660"/>
                              <a:gd name="T1" fmla="*/ 4 h 434"/>
                              <a:gd name="T2" fmla="*/ 8 w 660"/>
                              <a:gd name="T3" fmla="*/ 25 h 434"/>
                              <a:gd name="T4" fmla="*/ 4 w 660"/>
                              <a:gd name="T5" fmla="*/ 8 h 434"/>
                              <a:gd name="T6" fmla="*/ 63 w 660"/>
                              <a:gd name="T7" fmla="*/ 31 h 434"/>
                              <a:gd name="T8" fmla="*/ 68 w 660"/>
                              <a:gd name="T9" fmla="*/ 48 h 434"/>
                              <a:gd name="T10" fmla="*/ 50 w 660"/>
                              <a:gd name="T11" fmla="*/ 52 h 434"/>
                              <a:gd name="T12" fmla="*/ 63 w 660"/>
                              <a:gd name="T13" fmla="*/ 31 h 434"/>
                              <a:gd name="T14" fmla="*/ 105 w 660"/>
                              <a:gd name="T15" fmla="*/ 58 h 434"/>
                              <a:gd name="T16" fmla="*/ 93 w 660"/>
                              <a:gd name="T17" fmla="*/ 79 h 434"/>
                              <a:gd name="T18" fmla="*/ 88 w 660"/>
                              <a:gd name="T19" fmla="*/ 62 h 434"/>
                              <a:gd name="T20" fmla="*/ 147 w 660"/>
                              <a:gd name="T21" fmla="*/ 85 h 434"/>
                              <a:gd name="T22" fmla="*/ 152 w 660"/>
                              <a:gd name="T23" fmla="*/ 102 h 434"/>
                              <a:gd name="T24" fmla="*/ 135 w 660"/>
                              <a:gd name="T25" fmla="*/ 106 h 434"/>
                              <a:gd name="T26" fmla="*/ 147 w 660"/>
                              <a:gd name="T27" fmla="*/ 85 h 434"/>
                              <a:gd name="T28" fmla="*/ 189 w 660"/>
                              <a:gd name="T29" fmla="*/ 112 h 434"/>
                              <a:gd name="T30" fmla="*/ 177 w 660"/>
                              <a:gd name="T31" fmla="*/ 133 h 434"/>
                              <a:gd name="T32" fmla="*/ 172 w 660"/>
                              <a:gd name="T33" fmla="*/ 116 h 434"/>
                              <a:gd name="T34" fmla="*/ 231 w 660"/>
                              <a:gd name="T35" fmla="*/ 139 h 434"/>
                              <a:gd name="T36" fmla="*/ 236 w 660"/>
                              <a:gd name="T37" fmla="*/ 156 h 434"/>
                              <a:gd name="T38" fmla="*/ 219 w 660"/>
                              <a:gd name="T39" fmla="*/ 161 h 434"/>
                              <a:gd name="T40" fmla="*/ 231 w 660"/>
                              <a:gd name="T41" fmla="*/ 139 h 434"/>
                              <a:gd name="T42" fmla="*/ 273 w 660"/>
                              <a:gd name="T43" fmla="*/ 166 h 434"/>
                              <a:gd name="T44" fmla="*/ 261 w 660"/>
                              <a:gd name="T45" fmla="*/ 188 h 434"/>
                              <a:gd name="T46" fmla="*/ 256 w 660"/>
                              <a:gd name="T47" fmla="*/ 171 h 434"/>
                              <a:gd name="T48" fmla="*/ 315 w 660"/>
                              <a:gd name="T49" fmla="*/ 193 h 434"/>
                              <a:gd name="T50" fmla="*/ 320 w 660"/>
                              <a:gd name="T51" fmla="*/ 210 h 434"/>
                              <a:gd name="T52" fmla="*/ 303 w 660"/>
                              <a:gd name="T53" fmla="*/ 215 h 434"/>
                              <a:gd name="T54" fmla="*/ 315 w 660"/>
                              <a:gd name="T55" fmla="*/ 193 h 434"/>
                              <a:gd name="T56" fmla="*/ 357 w 660"/>
                              <a:gd name="T57" fmla="*/ 220 h 434"/>
                              <a:gd name="T58" fmla="*/ 345 w 660"/>
                              <a:gd name="T59" fmla="*/ 242 h 434"/>
                              <a:gd name="T60" fmla="*/ 340 w 660"/>
                              <a:gd name="T61" fmla="*/ 225 h 434"/>
                              <a:gd name="T62" fmla="*/ 399 w 660"/>
                              <a:gd name="T63" fmla="*/ 247 h 434"/>
                              <a:gd name="T64" fmla="*/ 404 w 660"/>
                              <a:gd name="T65" fmla="*/ 264 h 434"/>
                              <a:gd name="T66" fmla="*/ 387 w 660"/>
                              <a:gd name="T67" fmla="*/ 269 h 434"/>
                              <a:gd name="T68" fmla="*/ 399 w 660"/>
                              <a:gd name="T69" fmla="*/ 247 h 434"/>
                              <a:gd name="T70" fmla="*/ 442 w 660"/>
                              <a:gd name="T71" fmla="*/ 274 h 434"/>
                              <a:gd name="T72" fmla="*/ 429 w 660"/>
                              <a:gd name="T73" fmla="*/ 296 h 434"/>
                              <a:gd name="T74" fmla="*/ 425 w 660"/>
                              <a:gd name="T75" fmla="*/ 279 h 434"/>
                              <a:gd name="T76" fmla="*/ 484 w 660"/>
                              <a:gd name="T77" fmla="*/ 301 h 434"/>
                              <a:gd name="T78" fmla="*/ 488 w 660"/>
                              <a:gd name="T79" fmla="*/ 318 h 434"/>
                              <a:gd name="T80" fmla="*/ 471 w 660"/>
                              <a:gd name="T81" fmla="*/ 323 h 434"/>
                              <a:gd name="T82" fmla="*/ 484 w 660"/>
                              <a:gd name="T83" fmla="*/ 301 h 434"/>
                              <a:gd name="T84" fmla="*/ 526 w 660"/>
                              <a:gd name="T85" fmla="*/ 328 h 434"/>
                              <a:gd name="T86" fmla="*/ 514 w 660"/>
                              <a:gd name="T87" fmla="*/ 350 h 434"/>
                              <a:gd name="T88" fmla="*/ 509 w 660"/>
                              <a:gd name="T89" fmla="*/ 333 h 434"/>
                              <a:gd name="T90" fmla="*/ 568 w 660"/>
                              <a:gd name="T91" fmla="*/ 355 h 434"/>
                              <a:gd name="T92" fmla="*/ 573 w 660"/>
                              <a:gd name="T93" fmla="*/ 372 h 434"/>
                              <a:gd name="T94" fmla="*/ 556 w 660"/>
                              <a:gd name="T95" fmla="*/ 377 h 434"/>
                              <a:gd name="T96" fmla="*/ 568 w 660"/>
                              <a:gd name="T97" fmla="*/ 355 h 434"/>
                              <a:gd name="T98" fmla="*/ 610 w 660"/>
                              <a:gd name="T99" fmla="*/ 382 h 434"/>
                              <a:gd name="T100" fmla="*/ 598 w 660"/>
                              <a:gd name="T101" fmla="*/ 404 h 434"/>
                              <a:gd name="T102" fmla="*/ 593 w 660"/>
                              <a:gd name="T103" fmla="*/ 387 h 434"/>
                              <a:gd name="T104" fmla="*/ 652 w 660"/>
                              <a:gd name="T105" fmla="*/ 409 h 434"/>
                              <a:gd name="T106" fmla="*/ 657 w 660"/>
                              <a:gd name="T107" fmla="*/ 426 h 434"/>
                              <a:gd name="T108" fmla="*/ 640 w 660"/>
                              <a:gd name="T109" fmla="*/ 431 h 434"/>
                              <a:gd name="T110" fmla="*/ 652 w 660"/>
                              <a:gd name="T111" fmla="*/ 409 h 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660" h="434">
                                <a:moveTo>
                                  <a:pt x="21" y="4"/>
                                </a:moveTo>
                                <a:lnTo>
                                  <a:pt x="21" y="4"/>
                                </a:lnTo>
                                <a:cubicBezTo>
                                  <a:pt x="27" y="7"/>
                                  <a:pt x="29" y="15"/>
                                  <a:pt x="25" y="21"/>
                                </a:cubicBezTo>
                                <a:cubicBezTo>
                                  <a:pt x="22" y="27"/>
                                  <a:pt x="14" y="29"/>
                                  <a:pt x="8" y="25"/>
                                </a:cubicBezTo>
                                <a:lnTo>
                                  <a:pt x="8" y="25"/>
                                </a:lnTo>
                                <a:cubicBezTo>
                                  <a:pt x="2" y="22"/>
                                  <a:pt x="0" y="14"/>
                                  <a:pt x="4" y="8"/>
                                </a:cubicBezTo>
                                <a:cubicBezTo>
                                  <a:pt x="7" y="2"/>
                                  <a:pt x="15" y="0"/>
                                  <a:pt x="21" y="4"/>
                                </a:cubicBezTo>
                                <a:close/>
                                <a:moveTo>
                                  <a:pt x="63" y="31"/>
                                </a:moveTo>
                                <a:lnTo>
                                  <a:pt x="63" y="31"/>
                                </a:lnTo>
                                <a:cubicBezTo>
                                  <a:pt x="69" y="34"/>
                                  <a:pt x="71" y="42"/>
                                  <a:pt x="68" y="48"/>
                                </a:cubicBezTo>
                                <a:cubicBezTo>
                                  <a:pt x="64" y="54"/>
                                  <a:pt x="57" y="56"/>
                                  <a:pt x="50" y="52"/>
                                </a:cubicBezTo>
                                <a:lnTo>
                                  <a:pt x="50" y="52"/>
                                </a:lnTo>
                                <a:cubicBezTo>
                                  <a:pt x="44" y="49"/>
                                  <a:pt x="42" y="41"/>
                                  <a:pt x="46" y="35"/>
                                </a:cubicBezTo>
                                <a:cubicBezTo>
                                  <a:pt x="49" y="29"/>
                                  <a:pt x="57" y="27"/>
                                  <a:pt x="63" y="31"/>
                                </a:cubicBezTo>
                                <a:close/>
                                <a:moveTo>
                                  <a:pt x="105" y="58"/>
                                </a:moveTo>
                                <a:lnTo>
                                  <a:pt x="105" y="58"/>
                                </a:lnTo>
                                <a:cubicBezTo>
                                  <a:pt x="111" y="61"/>
                                  <a:pt x="113" y="69"/>
                                  <a:pt x="110" y="75"/>
                                </a:cubicBezTo>
                                <a:cubicBezTo>
                                  <a:pt x="106" y="81"/>
                                  <a:pt x="99" y="83"/>
                                  <a:pt x="93" y="79"/>
                                </a:cubicBezTo>
                                <a:lnTo>
                                  <a:pt x="93" y="79"/>
                                </a:lnTo>
                                <a:cubicBezTo>
                                  <a:pt x="87" y="76"/>
                                  <a:pt x="84" y="68"/>
                                  <a:pt x="88" y="62"/>
                                </a:cubicBezTo>
                                <a:cubicBezTo>
                                  <a:pt x="91" y="56"/>
                                  <a:pt x="99" y="54"/>
                                  <a:pt x="105" y="58"/>
                                </a:cubicBezTo>
                                <a:close/>
                                <a:moveTo>
                                  <a:pt x="147" y="85"/>
                                </a:moveTo>
                                <a:lnTo>
                                  <a:pt x="147" y="85"/>
                                </a:lnTo>
                                <a:cubicBezTo>
                                  <a:pt x="153" y="88"/>
                                  <a:pt x="155" y="96"/>
                                  <a:pt x="152" y="102"/>
                                </a:cubicBezTo>
                                <a:cubicBezTo>
                                  <a:pt x="148" y="108"/>
                                  <a:pt x="141" y="110"/>
                                  <a:pt x="135" y="106"/>
                                </a:cubicBezTo>
                                <a:lnTo>
                                  <a:pt x="135" y="106"/>
                                </a:lnTo>
                                <a:cubicBezTo>
                                  <a:pt x="129" y="103"/>
                                  <a:pt x="126" y="95"/>
                                  <a:pt x="130" y="89"/>
                                </a:cubicBezTo>
                                <a:cubicBezTo>
                                  <a:pt x="133" y="83"/>
                                  <a:pt x="141" y="81"/>
                                  <a:pt x="147" y="85"/>
                                </a:cubicBezTo>
                                <a:close/>
                                <a:moveTo>
                                  <a:pt x="189" y="112"/>
                                </a:moveTo>
                                <a:lnTo>
                                  <a:pt x="189" y="112"/>
                                </a:lnTo>
                                <a:cubicBezTo>
                                  <a:pt x="195" y="115"/>
                                  <a:pt x="197" y="123"/>
                                  <a:pt x="194" y="129"/>
                                </a:cubicBezTo>
                                <a:cubicBezTo>
                                  <a:pt x="190" y="135"/>
                                  <a:pt x="183" y="137"/>
                                  <a:pt x="177" y="133"/>
                                </a:cubicBezTo>
                                <a:lnTo>
                                  <a:pt x="177" y="133"/>
                                </a:lnTo>
                                <a:cubicBezTo>
                                  <a:pt x="171" y="130"/>
                                  <a:pt x="169" y="122"/>
                                  <a:pt x="172" y="116"/>
                                </a:cubicBezTo>
                                <a:cubicBezTo>
                                  <a:pt x="175" y="110"/>
                                  <a:pt x="183" y="108"/>
                                  <a:pt x="189" y="112"/>
                                </a:cubicBezTo>
                                <a:close/>
                                <a:moveTo>
                                  <a:pt x="231" y="139"/>
                                </a:moveTo>
                                <a:lnTo>
                                  <a:pt x="231" y="139"/>
                                </a:lnTo>
                                <a:cubicBezTo>
                                  <a:pt x="237" y="142"/>
                                  <a:pt x="239" y="150"/>
                                  <a:pt x="236" y="156"/>
                                </a:cubicBezTo>
                                <a:cubicBezTo>
                                  <a:pt x="233" y="162"/>
                                  <a:pt x="225" y="164"/>
                                  <a:pt x="219" y="161"/>
                                </a:cubicBezTo>
                                <a:lnTo>
                                  <a:pt x="219" y="161"/>
                                </a:lnTo>
                                <a:cubicBezTo>
                                  <a:pt x="213" y="157"/>
                                  <a:pt x="211" y="150"/>
                                  <a:pt x="214" y="143"/>
                                </a:cubicBezTo>
                                <a:cubicBezTo>
                                  <a:pt x="217" y="137"/>
                                  <a:pt x="225" y="135"/>
                                  <a:pt x="231" y="139"/>
                                </a:cubicBezTo>
                                <a:close/>
                                <a:moveTo>
                                  <a:pt x="273" y="166"/>
                                </a:moveTo>
                                <a:lnTo>
                                  <a:pt x="273" y="166"/>
                                </a:lnTo>
                                <a:cubicBezTo>
                                  <a:pt x="279" y="169"/>
                                  <a:pt x="281" y="177"/>
                                  <a:pt x="278" y="183"/>
                                </a:cubicBezTo>
                                <a:cubicBezTo>
                                  <a:pt x="275" y="189"/>
                                  <a:pt x="267" y="191"/>
                                  <a:pt x="261" y="188"/>
                                </a:cubicBezTo>
                                <a:lnTo>
                                  <a:pt x="261" y="188"/>
                                </a:lnTo>
                                <a:cubicBezTo>
                                  <a:pt x="255" y="184"/>
                                  <a:pt x="253" y="177"/>
                                  <a:pt x="256" y="171"/>
                                </a:cubicBezTo>
                                <a:cubicBezTo>
                                  <a:pt x="259" y="164"/>
                                  <a:pt x="267" y="162"/>
                                  <a:pt x="273" y="166"/>
                                </a:cubicBezTo>
                                <a:close/>
                                <a:moveTo>
                                  <a:pt x="315" y="193"/>
                                </a:moveTo>
                                <a:lnTo>
                                  <a:pt x="315" y="193"/>
                                </a:lnTo>
                                <a:cubicBezTo>
                                  <a:pt x="321" y="196"/>
                                  <a:pt x="323" y="204"/>
                                  <a:pt x="320" y="210"/>
                                </a:cubicBezTo>
                                <a:cubicBezTo>
                                  <a:pt x="317" y="216"/>
                                  <a:pt x="309" y="218"/>
                                  <a:pt x="303" y="215"/>
                                </a:cubicBezTo>
                                <a:lnTo>
                                  <a:pt x="303" y="215"/>
                                </a:lnTo>
                                <a:cubicBezTo>
                                  <a:pt x="297" y="211"/>
                                  <a:pt x="295" y="204"/>
                                  <a:pt x="298" y="198"/>
                                </a:cubicBezTo>
                                <a:cubicBezTo>
                                  <a:pt x="302" y="192"/>
                                  <a:pt x="309" y="189"/>
                                  <a:pt x="315" y="193"/>
                                </a:cubicBezTo>
                                <a:close/>
                                <a:moveTo>
                                  <a:pt x="357" y="220"/>
                                </a:moveTo>
                                <a:lnTo>
                                  <a:pt x="357" y="220"/>
                                </a:lnTo>
                                <a:cubicBezTo>
                                  <a:pt x="363" y="223"/>
                                  <a:pt x="366" y="231"/>
                                  <a:pt x="362" y="237"/>
                                </a:cubicBezTo>
                                <a:cubicBezTo>
                                  <a:pt x="359" y="243"/>
                                  <a:pt x="351" y="245"/>
                                  <a:pt x="345" y="242"/>
                                </a:cubicBezTo>
                                <a:lnTo>
                                  <a:pt x="345" y="242"/>
                                </a:lnTo>
                                <a:cubicBezTo>
                                  <a:pt x="339" y="238"/>
                                  <a:pt x="337" y="231"/>
                                  <a:pt x="340" y="225"/>
                                </a:cubicBezTo>
                                <a:cubicBezTo>
                                  <a:pt x="344" y="219"/>
                                  <a:pt x="351" y="216"/>
                                  <a:pt x="357" y="220"/>
                                </a:cubicBezTo>
                                <a:close/>
                                <a:moveTo>
                                  <a:pt x="399" y="247"/>
                                </a:moveTo>
                                <a:lnTo>
                                  <a:pt x="399" y="247"/>
                                </a:lnTo>
                                <a:cubicBezTo>
                                  <a:pt x="405" y="250"/>
                                  <a:pt x="408" y="258"/>
                                  <a:pt x="404" y="264"/>
                                </a:cubicBezTo>
                                <a:cubicBezTo>
                                  <a:pt x="401" y="270"/>
                                  <a:pt x="393" y="272"/>
                                  <a:pt x="387" y="269"/>
                                </a:cubicBezTo>
                                <a:lnTo>
                                  <a:pt x="387" y="269"/>
                                </a:lnTo>
                                <a:cubicBezTo>
                                  <a:pt x="381" y="265"/>
                                  <a:pt x="379" y="258"/>
                                  <a:pt x="382" y="252"/>
                                </a:cubicBezTo>
                                <a:cubicBezTo>
                                  <a:pt x="386" y="246"/>
                                  <a:pt x="393" y="243"/>
                                  <a:pt x="399" y="247"/>
                                </a:cubicBezTo>
                                <a:close/>
                                <a:moveTo>
                                  <a:pt x="442" y="274"/>
                                </a:moveTo>
                                <a:lnTo>
                                  <a:pt x="442" y="274"/>
                                </a:lnTo>
                                <a:cubicBezTo>
                                  <a:pt x="448" y="277"/>
                                  <a:pt x="450" y="285"/>
                                  <a:pt x="446" y="291"/>
                                </a:cubicBezTo>
                                <a:cubicBezTo>
                                  <a:pt x="443" y="297"/>
                                  <a:pt x="435" y="299"/>
                                  <a:pt x="429" y="296"/>
                                </a:cubicBezTo>
                                <a:lnTo>
                                  <a:pt x="429" y="296"/>
                                </a:lnTo>
                                <a:cubicBezTo>
                                  <a:pt x="423" y="292"/>
                                  <a:pt x="421" y="285"/>
                                  <a:pt x="425" y="279"/>
                                </a:cubicBezTo>
                                <a:cubicBezTo>
                                  <a:pt x="428" y="273"/>
                                  <a:pt x="435" y="270"/>
                                  <a:pt x="442" y="274"/>
                                </a:cubicBezTo>
                                <a:close/>
                                <a:moveTo>
                                  <a:pt x="484" y="301"/>
                                </a:moveTo>
                                <a:lnTo>
                                  <a:pt x="484" y="301"/>
                                </a:lnTo>
                                <a:cubicBezTo>
                                  <a:pt x="490" y="304"/>
                                  <a:pt x="492" y="312"/>
                                  <a:pt x="488" y="318"/>
                                </a:cubicBezTo>
                                <a:cubicBezTo>
                                  <a:pt x="485" y="324"/>
                                  <a:pt x="477" y="326"/>
                                  <a:pt x="471" y="323"/>
                                </a:cubicBezTo>
                                <a:lnTo>
                                  <a:pt x="471" y="323"/>
                                </a:lnTo>
                                <a:cubicBezTo>
                                  <a:pt x="465" y="319"/>
                                  <a:pt x="463" y="312"/>
                                  <a:pt x="467" y="306"/>
                                </a:cubicBezTo>
                                <a:cubicBezTo>
                                  <a:pt x="470" y="300"/>
                                  <a:pt x="478" y="297"/>
                                  <a:pt x="484" y="301"/>
                                </a:cubicBezTo>
                                <a:close/>
                                <a:moveTo>
                                  <a:pt x="526" y="328"/>
                                </a:moveTo>
                                <a:lnTo>
                                  <a:pt x="526" y="328"/>
                                </a:lnTo>
                                <a:cubicBezTo>
                                  <a:pt x="532" y="331"/>
                                  <a:pt x="534" y="339"/>
                                  <a:pt x="531" y="345"/>
                                </a:cubicBezTo>
                                <a:cubicBezTo>
                                  <a:pt x="527" y="351"/>
                                  <a:pt x="520" y="353"/>
                                  <a:pt x="514" y="350"/>
                                </a:cubicBezTo>
                                <a:lnTo>
                                  <a:pt x="514" y="350"/>
                                </a:lnTo>
                                <a:cubicBezTo>
                                  <a:pt x="508" y="346"/>
                                  <a:pt x="505" y="339"/>
                                  <a:pt x="509" y="333"/>
                                </a:cubicBezTo>
                                <a:cubicBezTo>
                                  <a:pt x="512" y="327"/>
                                  <a:pt x="520" y="324"/>
                                  <a:pt x="526" y="328"/>
                                </a:cubicBezTo>
                                <a:close/>
                                <a:moveTo>
                                  <a:pt x="568" y="355"/>
                                </a:moveTo>
                                <a:lnTo>
                                  <a:pt x="568" y="355"/>
                                </a:lnTo>
                                <a:cubicBezTo>
                                  <a:pt x="574" y="358"/>
                                  <a:pt x="576" y="366"/>
                                  <a:pt x="573" y="372"/>
                                </a:cubicBezTo>
                                <a:cubicBezTo>
                                  <a:pt x="569" y="378"/>
                                  <a:pt x="562" y="380"/>
                                  <a:pt x="556" y="377"/>
                                </a:cubicBezTo>
                                <a:lnTo>
                                  <a:pt x="556" y="377"/>
                                </a:lnTo>
                                <a:cubicBezTo>
                                  <a:pt x="550" y="373"/>
                                  <a:pt x="547" y="366"/>
                                  <a:pt x="551" y="360"/>
                                </a:cubicBezTo>
                                <a:cubicBezTo>
                                  <a:pt x="554" y="354"/>
                                  <a:pt x="562" y="352"/>
                                  <a:pt x="568" y="355"/>
                                </a:cubicBezTo>
                                <a:close/>
                                <a:moveTo>
                                  <a:pt x="610" y="382"/>
                                </a:moveTo>
                                <a:lnTo>
                                  <a:pt x="610" y="382"/>
                                </a:lnTo>
                                <a:cubicBezTo>
                                  <a:pt x="616" y="385"/>
                                  <a:pt x="618" y="393"/>
                                  <a:pt x="615" y="399"/>
                                </a:cubicBezTo>
                                <a:cubicBezTo>
                                  <a:pt x="611" y="405"/>
                                  <a:pt x="604" y="407"/>
                                  <a:pt x="598" y="404"/>
                                </a:cubicBezTo>
                                <a:lnTo>
                                  <a:pt x="598" y="404"/>
                                </a:lnTo>
                                <a:cubicBezTo>
                                  <a:pt x="592" y="400"/>
                                  <a:pt x="590" y="393"/>
                                  <a:pt x="593" y="387"/>
                                </a:cubicBezTo>
                                <a:cubicBezTo>
                                  <a:pt x="596" y="381"/>
                                  <a:pt x="604" y="379"/>
                                  <a:pt x="610" y="382"/>
                                </a:cubicBezTo>
                                <a:close/>
                                <a:moveTo>
                                  <a:pt x="652" y="409"/>
                                </a:moveTo>
                                <a:lnTo>
                                  <a:pt x="652" y="409"/>
                                </a:lnTo>
                                <a:cubicBezTo>
                                  <a:pt x="658" y="412"/>
                                  <a:pt x="660" y="420"/>
                                  <a:pt x="657" y="426"/>
                                </a:cubicBezTo>
                                <a:cubicBezTo>
                                  <a:pt x="653" y="432"/>
                                  <a:pt x="646" y="434"/>
                                  <a:pt x="640" y="431"/>
                                </a:cubicBezTo>
                                <a:lnTo>
                                  <a:pt x="640" y="431"/>
                                </a:lnTo>
                                <a:cubicBezTo>
                                  <a:pt x="634" y="427"/>
                                  <a:pt x="632" y="420"/>
                                  <a:pt x="635" y="414"/>
                                </a:cubicBezTo>
                                <a:cubicBezTo>
                                  <a:pt x="638" y="408"/>
                                  <a:pt x="646" y="406"/>
                                  <a:pt x="652" y="409"/>
                                </a:cubicBez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g:wgp>
                        <wpg:cNvPr id="22" name="グループ化 22"/>
                        <wpg:cNvGrpSpPr/>
                        <wpg:grpSpPr>
                          <a:xfrm>
                            <a:off x="1545036" y="6555101"/>
                            <a:ext cx="2771140" cy="264160"/>
                            <a:chOff x="1555750" y="5214118"/>
                            <a:chExt cx="2771140" cy="292100"/>
                          </a:xfrm>
                        </wpg:grpSpPr>
                        <wpg:grpSp>
                          <wpg:cNvPr id="299" name="Group 299"/>
                          <wpg:cNvGrpSpPr>
                            <a:grpSpLocks/>
                          </wpg:cNvGrpSpPr>
                          <wpg:grpSpPr bwMode="auto">
                            <a:xfrm>
                              <a:off x="1555750" y="5230628"/>
                              <a:ext cx="2771140" cy="152400"/>
                              <a:chOff x="2424" y="9677"/>
                              <a:chExt cx="4364" cy="169"/>
                            </a:xfrm>
                          </wpg:grpSpPr>
                          <wps:wsp>
                            <wps:cNvPr id="300" name="Rectangle 300"/>
                            <wps:cNvSpPr>
                              <a:spLocks noChangeArrowheads="1"/>
                            </wps:cNvSpPr>
                            <wps:spPr bwMode="auto">
                              <a:xfrm>
                                <a:off x="2424" y="9677"/>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301"/>
                            <wps:cNvSpPr>
                              <a:spLocks noChangeArrowheads="1"/>
                            </wps:cNvSpPr>
                            <wps:spPr bwMode="auto">
                              <a:xfrm>
                                <a:off x="2424" y="9677"/>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08" name="Rectangle 271"/>
                          <wps:cNvSpPr>
                            <a:spLocks noChangeArrowheads="1"/>
                          </wps:cNvSpPr>
                          <wps:spPr bwMode="auto">
                            <a:xfrm>
                              <a:off x="1579880" y="5214118"/>
                              <a:ext cx="246443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839C2" w14:textId="77777777" w:rsidR="00174F95" w:rsidRPr="00D3475F" w:rsidRDefault="00174F95" w:rsidP="002F29C1">
                                <w:pPr>
                                  <w:snapToGrid w:val="0"/>
                                  <w:rPr>
                                    <w:sz w:val="15"/>
                                    <w:szCs w:val="15"/>
                                  </w:rPr>
                                </w:pPr>
                                <w:r w:rsidRPr="00D3475F">
                                  <w:rPr>
                                    <w:color w:val="000000"/>
                                    <w:sz w:val="15"/>
                                    <w:szCs w:val="15"/>
                                  </w:rPr>
                                  <w:t>(</w:t>
                                </w:r>
                                <w:r>
                                  <w:rPr>
                                    <w:color w:val="000000"/>
                                    <w:sz w:val="15"/>
                                    <w:szCs w:val="15"/>
                                  </w:rPr>
                                  <w:t>4</w:t>
                                </w:r>
                                <w:r w:rsidRPr="00D3475F">
                                  <w:rPr>
                                    <w:color w:val="000000"/>
                                    <w:sz w:val="15"/>
                                    <w:szCs w:val="15"/>
                                  </w:rPr>
                                  <w:t>) Query buffer status and map the buffer</w:t>
                                </w:r>
                              </w:p>
                            </w:txbxContent>
                          </wps:txbx>
                          <wps:bodyPr rot="0" vert="horz" wrap="square" lIns="0" tIns="0" rIns="0" bIns="0" anchor="t" anchorCtr="0" upright="1">
                            <a:noAutofit/>
                          </wps:bodyPr>
                        </wps:wsp>
                      </wpg:wgp>
                      <wps:wsp>
                        <wps:cNvPr id="309" name="Rectangle 272"/>
                        <wps:cNvSpPr>
                          <a:spLocks noChangeArrowheads="1"/>
                        </wps:cNvSpPr>
                        <wps:spPr bwMode="auto">
                          <a:xfrm>
                            <a:off x="1582420" y="7635724"/>
                            <a:ext cx="4645025" cy="636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D9994" w14:textId="77777777" w:rsidR="00174F95" w:rsidRDefault="00174F95" w:rsidP="00D3475F">
                              <w:pPr>
                                <w:spacing w:after="0" w:line="200" w:lineRule="exact"/>
                                <w:rPr>
                                  <w:color w:val="000000"/>
                                  <w:sz w:val="15"/>
                                  <w:szCs w:val="15"/>
                                </w:rPr>
                              </w:pPr>
                              <w:r>
                                <w:rPr>
                                  <w:color w:val="000000"/>
                                  <w:sz w:val="15"/>
                                  <w:szCs w:val="15"/>
                                </w:rPr>
                                <w:t xml:space="preserve">If memory type is </w:t>
                              </w:r>
                              <w:r w:rsidRPr="00C90515">
                                <w:rPr>
                                  <w:color w:val="000000"/>
                                  <w:sz w:val="15"/>
                                  <w:szCs w:val="15"/>
                                </w:rPr>
                                <w:t>V4L2_MEMORY_MMAP</w:t>
                              </w:r>
                              <w:r>
                                <w:rPr>
                                  <w:color w:val="000000"/>
                                  <w:sz w:val="15"/>
                                  <w:szCs w:val="15"/>
                                </w:rPr>
                                <w:t xml:space="preserve">, allocate memory by using </w:t>
                              </w:r>
                              <w:r w:rsidRPr="00D3475F">
                                <w:rPr>
                                  <w:color w:val="000000"/>
                                  <w:sz w:val="15"/>
                                  <w:szCs w:val="15"/>
                                </w:rPr>
                                <w:t>mmap()</w:t>
                              </w:r>
                              <w:r>
                                <w:rPr>
                                  <w:color w:val="000000"/>
                                  <w:sz w:val="15"/>
                                  <w:szCs w:val="15"/>
                                </w:rPr>
                                <w:t>.</w:t>
                              </w:r>
                            </w:p>
                            <w:p w14:paraId="1759C4C5" w14:textId="77777777" w:rsidR="00174F95" w:rsidRDefault="00174F95" w:rsidP="00D3475F">
                              <w:pPr>
                                <w:spacing w:after="0" w:line="200" w:lineRule="exact"/>
                                <w:rPr>
                                  <w:color w:val="000000"/>
                                  <w:sz w:val="15"/>
                                  <w:szCs w:val="15"/>
                                  <w:lang w:eastAsia="ja-JP"/>
                                </w:rPr>
                              </w:pPr>
                              <w:r>
                                <w:rPr>
                                  <w:color w:val="000000"/>
                                  <w:sz w:val="15"/>
                                  <w:szCs w:val="15"/>
                                </w:rPr>
                                <w:t xml:space="preserve">If memory type is </w:t>
                              </w:r>
                              <w:r w:rsidRPr="00C90515">
                                <w:rPr>
                                  <w:color w:val="000000"/>
                                  <w:sz w:val="15"/>
                                  <w:szCs w:val="15"/>
                                </w:rPr>
                                <w:t>V4L2_MEMORY_</w:t>
                              </w:r>
                              <w:r w:rsidRPr="00DF0561">
                                <w:rPr>
                                  <w:color w:val="000000"/>
                                  <w:sz w:val="15"/>
                                  <w:szCs w:val="15"/>
                                </w:rPr>
                                <w:t>USERPTR</w:t>
                              </w:r>
                              <w:r>
                                <w:rPr>
                                  <w:color w:val="000000"/>
                                  <w:sz w:val="15"/>
                                  <w:szCs w:val="15"/>
                                </w:rPr>
                                <w:t xml:space="preserve">, allocate memory by using memory manager </w:t>
                              </w:r>
                              <w:r>
                                <w:rPr>
                                  <w:color w:val="000000"/>
                                  <w:sz w:val="15"/>
                                  <w:szCs w:val="15"/>
                                  <w:lang w:eastAsia="ja-JP"/>
                                </w:rPr>
                                <w:t xml:space="preserve">API </w:t>
                              </w:r>
                            </w:p>
                            <w:p w14:paraId="69DE72BC" w14:textId="77777777" w:rsidR="00174F95" w:rsidRDefault="00174F95" w:rsidP="00D3475F">
                              <w:pPr>
                                <w:spacing w:after="0" w:line="200" w:lineRule="exact"/>
                                <w:rPr>
                                  <w:color w:val="000000"/>
                                  <w:sz w:val="15"/>
                                  <w:szCs w:val="15"/>
                                </w:rPr>
                              </w:pPr>
                              <w:r>
                                <w:rPr>
                                  <w:color w:val="000000"/>
                                  <w:sz w:val="15"/>
                                  <w:szCs w:val="15"/>
                                  <w:lang w:eastAsia="ja-JP"/>
                                </w:rPr>
                                <w:t>(</w:t>
                              </w:r>
                              <w:r>
                                <w:rPr>
                                  <w:color w:val="000000"/>
                                  <w:sz w:val="15"/>
                                  <w:szCs w:val="15"/>
                                </w:rPr>
                                <w:t>ex;</w:t>
                              </w:r>
                              <w:r>
                                <w:rPr>
                                  <w:rFonts w:hint="eastAsia"/>
                                  <w:color w:val="000000"/>
                                  <w:sz w:val="15"/>
                                  <w:szCs w:val="15"/>
                                  <w:lang w:eastAsia="ja-JP"/>
                                </w:rPr>
                                <w:t xml:space="preserve"> </w:t>
                              </w:r>
                              <w:r w:rsidRPr="00EC0FA5">
                                <w:rPr>
                                  <w:color w:val="000000"/>
                                  <w:sz w:val="15"/>
                                  <w:szCs w:val="15"/>
                                </w:rPr>
                                <w:t>mmngr_alloc_in_user</w:t>
                              </w:r>
                              <w:r>
                                <w:rPr>
                                  <w:color w:val="000000"/>
                                  <w:sz w:val="15"/>
                                  <w:szCs w:val="15"/>
                                </w:rPr>
                                <w:t>)</w:t>
                              </w:r>
                            </w:p>
                            <w:p w14:paraId="15E486D8" w14:textId="77777777" w:rsidR="00174F95" w:rsidRDefault="00174F95" w:rsidP="00D3475F">
                              <w:pPr>
                                <w:spacing w:after="0" w:line="200" w:lineRule="exact"/>
                                <w:rPr>
                                  <w:color w:val="000000"/>
                                  <w:sz w:val="15"/>
                                  <w:szCs w:val="15"/>
                                </w:rPr>
                              </w:pPr>
                              <w:r>
                                <w:rPr>
                                  <w:color w:val="000000"/>
                                  <w:sz w:val="15"/>
                                  <w:szCs w:val="15"/>
                                </w:rPr>
                                <w:t xml:space="preserve">If memory type is </w:t>
                              </w:r>
                              <w:r w:rsidRPr="00C90515">
                                <w:rPr>
                                  <w:color w:val="000000"/>
                                  <w:sz w:val="15"/>
                                  <w:szCs w:val="15"/>
                                </w:rPr>
                                <w:t>V4L2_MEMORY_</w:t>
                              </w:r>
                              <w:r w:rsidRPr="00521F1F">
                                <w:rPr>
                                  <w:color w:val="000000"/>
                                  <w:sz w:val="15"/>
                                  <w:szCs w:val="15"/>
                                </w:rPr>
                                <w:t xml:space="preserve"> </w:t>
                              </w:r>
                              <w:r w:rsidRPr="00DF0561">
                                <w:rPr>
                                  <w:color w:val="000000"/>
                                  <w:sz w:val="15"/>
                                  <w:szCs w:val="15"/>
                                </w:rPr>
                                <w:t>DMABUF</w:t>
                              </w:r>
                              <w:r>
                                <w:rPr>
                                  <w:color w:val="000000"/>
                                  <w:sz w:val="15"/>
                                  <w:szCs w:val="15"/>
                                </w:rPr>
                                <w:t xml:space="preserve">, allocate memory and export memory by using memory manager      (ex; </w:t>
                              </w:r>
                              <w:r w:rsidRPr="00EC0FA5">
                                <w:rPr>
                                  <w:color w:val="000000"/>
                                  <w:sz w:val="15"/>
                                  <w:szCs w:val="15"/>
                                </w:rPr>
                                <w:t>mmngr_alloc_in_user</w:t>
                              </w:r>
                              <w:r>
                                <w:rPr>
                                  <w:color w:val="000000"/>
                                  <w:sz w:val="15"/>
                                  <w:szCs w:val="15"/>
                                </w:rPr>
                                <w:t xml:space="preserve"> and </w:t>
                              </w:r>
                              <w:r w:rsidRPr="00EC0FA5">
                                <w:rPr>
                                  <w:color w:val="000000"/>
                                  <w:sz w:val="15"/>
                                  <w:szCs w:val="15"/>
                                </w:rPr>
                                <w:t>mmngr_export_start_in_user</w:t>
                              </w:r>
                              <w:r>
                                <w:rPr>
                                  <w:color w:val="000000"/>
                                  <w:sz w:val="15"/>
                                  <w:szCs w:val="15"/>
                                </w:rPr>
                                <w:t>).</w:t>
                              </w:r>
                            </w:p>
                            <w:p w14:paraId="7B15B933" w14:textId="77777777" w:rsidR="00174F95" w:rsidRDefault="00174F95" w:rsidP="00D3475F">
                              <w:pPr>
                                <w:spacing w:after="0"/>
                                <w:rPr>
                                  <w:color w:val="000000"/>
                                  <w:sz w:val="15"/>
                                  <w:szCs w:val="15"/>
                                  <w:lang w:eastAsia="ja-JP"/>
                                </w:rPr>
                              </w:pPr>
                            </w:p>
                            <w:p w14:paraId="0B6EC43B" w14:textId="77777777" w:rsidR="00174F95" w:rsidRPr="00D3475F" w:rsidRDefault="00174F95" w:rsidP="00D3475F">
                              <w:pPr>
                                <w:spacing w:after="0"/>
                                <w:rPr>
                                  <w:sz w:val="15"/>
                                  <w:szCs w:val="15"/>
                                </w:rPr>
                              </w:pPr>
                            </w:p>
                          </w:txbxContent>
                        </wps:txbx>
                        <wps:bodyPr rot="0" vert="horz" wrap="square" lIns="0" tIns="0" rIns="0" bIns="0" anchor="t" anchorCtr="0" upright="1">
                          <a:noAutofit/>
                        </wps:bodyPr>
                      </wps:wsp>
                      <wps:wsp>
                        <wps:cNvPr id="310" name="Freeform 273"/>
                        <wps:cNvSpPr>
                          <a:spLocks noEditPoints="1"/>
                        </wps:cNvSpPr>
                        <wps:spPr bwMode="auto">
                          <a:xfrm>
                            <a:off x="117089" y="7862004"/>
                            <a:ext cx="1152525" cy="48895"/>
                          </a:xfrm>
                          <a:custGeom>
                            <a:avLst/>
                            <a:gdLst>
                              <a:gd name="T0" fmla="*/ 8 w 2120"/>
                              <a:gd name="T1" fmla="*/ 42 h 100"/>
                              <a:gd name="T2" fmla="*/ 2037 w 2120"/>
                              <a:gd name="T3" fmla="*/ 42 h 100"/>
                              <a:gd name="T4" fmla="*/ 2045 w 2120"/>
                              <a:gd name="T5" fmla="*/ 50 h 100"/>
                              <a:gd name="T6" fmla="*/ 2037 w 2120"/>
                              <a:gd name="T7" fmla="*/ 59 h 100"/>
                              <a:gd name="T8" fmla="*/ 8 w 2120"/>
                              <a:gd name="T9" fmla="*/ 59 h 100"/>
                              <a:gd name="T10" fmla="*/ 0 w 2120"/>
                              <a:gd name="T11" fmla="*/ 50 h 100"/>
                              <a:gd name="T12" fmla="*/ 8 w 2120"/>
                              <a:gd name="T13" fmla="*/ 42 h 100"/>
                              <a:gd name="T14" fmla="*/ 2020 w 2120"/>
                              <a:gd name="T15" fmla="*/ 0 h 100"/>
                              <a:gd name="T16" fmla="*/ 2120 w 2120"/>
                              <a:gd name="T17" fmla="*/ 50 h 100"/>
                              <a:gd name="T18" fmla="*/ 2020 w 2120"/>
                              <a:gd name="T19" fmla="*/ 100 h 100"/>
                              <a:gd name="T20" fmla="*/ 2020 w 2120"/>
                              <a:gd name="T21"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120" h="100">
                                <a:moveTo>
                                  <a:pt x="8" y="42"/>
                                </a:moveTo>
                                <a:lnTo>
                                  <a:pt x="2037" y="42"/>
                                </a:lnTo>
                                <a:cubicBezTo>
                                  <a:pt x="2042" y="42"/>
                                  <a:pt x="2045" y="46"/>
                                  <a:pt x="2045" y="50"/>
                                </a:cubicBezTo>
                                <a:cubicBezTo>
                                  <a:pt x="2045" y="55"/>
                                  <a:pt x="2042" y="59"/>
                                  <a:pt x="2037" y="59"/>
                                </a:cubicBezTo>
                                <a:lnTo>
                                  <a:pt x="8" y="59"/>
                                </a:lnTo>
                                <a:cubicBezTo>
                                  <a:pt x="4" y="59"/>
                                  <a:pt x="0" y="55"/>
                                  <a:pt x="0" y="50"/>
                                </a:cubicBezTo>
                                <a:cubicBezTo>
                                  <a:pt x="0" y="46"/>
                                  <a:pt x="4" y="42"/>
                                  <a:pt x="8" y="42"/>
                                </a:cubicBezTo>
                                <a:close/>
                                <a:moveTo>
                                  <a:pt x="2020" y="0"/>
                                </a:moveTo>
                                <a:lnTo>
                                  <a:pt x="2120" y="50"/>
                                </a:lnTo>
                                <a:lnTo>
                                  <a:pt x="2020" y="100"/>
                                </a:lnTo>
                                <a:lnTo>
                                  <a:pt x="2020"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316" name="Rectangle 219"/>
                        <wps:cNvSpPr>
                          <a:spLocks noChangeArrowheads="1"/>
                        </wps:cNvSpPr>
                        <wps:spPr bwMode="auto">
                          <a:xfrm>
                            <a:off x="258059" y="3869385"/>
                            <a:ext cx="1011555" cy="257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0D914" w14:textId="77777777" w:rsidR="00174F95" w:rsidRPr="00D3475F" w:rsidRDefault="00174F95" w:rsidP="002F29C1">
                              <w:pPr>
                                <w:snapToGrid w:val="0"/>
                                <w:rPr>
                                  <w:sz w:val="13"/>
                                  <w:szCs w:val="15"/>
                                </w:rPr>
                              </w:pPr>
                              <w:r w:rsidRPr="00D3475F">
                                <w:rPr>
                                  <w:color w:val="000000"/>
                                  <w:sz w:val="13"/>
                                  <w:szCs w:val="15"/>
                                </w:rPr>
                                <w:t>ioctl(VIDIOC_S_FMT)</w:t>
                              </w:r>
                            </w:p>
                          </w:txbxContent>
                        </wps:txbx>
                        <wps:bodyPr rot="0" vert="horz" wrap="square" lIns="0" tIns="0" rIns="0" bIns="0" anchor="t" anchorCtr="0" upright="1">
                          <a:noAutofit/>
                        </wps:bodyPr>
                      </wps:wsp>
                      <wps:wsp>
                        <wps:cNvPr id="317" name="Rectangle 220"/>
                        <wps:cNvSpPr>
                          <a:spLocks noChangeArrowheads="1"/>
                        </wps:cNvSpPr>
                        <wps:spPr bwMode="auto">
                          <a:xfrm>
                            <a:off x="240030" y="4342460"/>
                            <a:ext cx="1004570" cy="339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CDA77" w14:textId="77777777" w:rsidR="00174F95" w:rsidRPr="00D3475F" w:rsidRDefault="00174F95" w:rsidP="002F29C1">
                              <w:pPr>
                                <w:snapToGrid w:val="0"/>
                                <w:rPr>
                                  <w:sz w:val="13"/>
                                  <w:szCs w:val="15"/>
                                </w:rPr>
                              </w:pPr>
                              <w:r w:rsidRPr="00D3475F">
                                <w:rPr>
                                  <w:color w:val="000000"/>
                                  <w:sz w:val="13"/>
                                  <w:szCs w:val="15"/>
                                </w:rPr>
                                <w:t>ioctl(VIDIOC_G_FMT)</w:t>
                              </w:r>
                            </w:p>
                          </w:txbxContent>
                        </wps:txbx>
                        <wps:bodyPr rot="0" vert="horz" wrap="square" lIns="0" tIns="0" rIns="0" bIns="0" anchor="t" anchorCtr="0" upright="1">
                          <a:noAutofit/>
                        </wps:bodyPr>
                      </wps:wsp>
                      <wps:wsp>
                        <wps:cNvPr id="319" name="Freeform 233"/>
                        <wps:cNvSpPr>
                          <a:spLocks/>
                        </wps:cNvSpPr>
                        <wps:spPr bwMode="auto">
                          <a:xfrm>
                            <a:off x="1343659" y="2777979"/>
                            <a:ext cx="209632" cy="2698896"/>
                          </a:xfrm>
                          <a:custGeom>
                            <a:avLst/>
                            <a:gdLst>
                              <a:gd name="T0" fmla="*/ 1328 w 1328"/>
                              <a:gd name="T1" fmla="*/ 0 h 5920"/>
                              <a:gd name="T2" fmla="*/ 664 w 1328"/>
                              <a:gd name="T3" fmla="*/ 494 h 5920"/>
                              <a:gd name="T4" fmla="*/ 664 w 1328"/>
                              <a:gd name="T5" fmla="*/ 2883 h 5920"/>
                              <a:gd name="T6" fmla="*/ 0 w 1328"/>
                              <a:gd name="T7" fmla="*/ 3377 h 5920"/>
                              <a:gd name="T8" fmla="*/ 664 w 1328"/>
                              <a:gd name="T9" fmla="*/ 3870 h 5920"/>
                              <a:gd name="T10" fmla="*/ 664 w 1328"/>
                              <a:gd name="T11" fmla="*/ 5427 h 5920"/>
                              <a:gd name="T12" fmla="*/ 1328 w 1328"/>
                              <a:gd name="T13" fmla="*/ 5920 h 5920"/>
                            </a:gdLst>
                            <a:ahLst/>
                            <a:cxnLst>
                              <a:cxn ang="0">
                                <a:pos x="T0" y="T1"/>
                              </a:cxn>
                              <a:cxn ang="0">
                                <a:pos x="T2" y="T3"/>
                              </a:cxn>
                              <a:cxn ang="0">
                                <a:pos x="T4" y="T5"/>
                              </a:cxn>
                              <a:cxn ang="0">
                                <a:pos x="T6" y="T7"/>
                              </a:cxn>
                              <a:cxn ang="0">
                                <a:pos x="T8" y="T9"/>
                              </a:cxn>
                              <a:cxn ang="0">
                                <a:pos x="T10" y="T11"/>
                              </a:cxn>
                              <a:cxn ang="0">
                                <a:pos x="T12" y="T13"/>
                              </a:cxn>
                            </a:cxnLst>
                            <a:rect l="0" t="0" r="r" b="b"/>
                            <a:pathLst>
                              <a:path w="1328" h="5920">
                                <a:moveTo>
                                  <a:pt x="1328" y="0"/>
                                </a:moveTo>
                                <a:cubicBezTo>
                                  <a:pt x="962" y="0"/>
                                  <a:pt x="664" y="221"/>
                                  <a:pt x="664" y="494"/>
                                </a:cubicBezTo>
                                <a:lnTo>
                                  <a:pt x="664" y="2883"/>
                                </a:lnTo>
                                <a:cubicBezTo>
                                  <a:pt x="664" y="3156"/>
                                  <a:pt x="367" y="3377"/>
                                  <a:pt x="0" y="3377"/>
                                </a:cubicBezTo>
                                <a:cubicBezTo>
                                  <a:pt x="367" y="3377"/>
                                  <a:pt x="664" y="3598"/>
                                  <a:pt x="664" y="3870"/>
                                </a:cubicBezTo>
                                <a:lnTo>
                                  <a:pt x="664" y="5427"/>
                                </a:lnTo>
                                <a:cubicBezTo>
                                  <a:pt x="664" y="5700"/>
                                  <a:pt x="962" y="5920"/>
                                  <a:pt x="1328" y="5920"/>
                                </a:cubicBezTo>
                              </a:path>
                            </a:pathLst>
                          </a:custGeom>
                          <a:noFill/>
                          <a:ln w="635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 name="Rectangle 245"/>
                        <wps:cNvSpPr>
                          <a:spLocks noChangeArrowheads="1"/>
                        </wps:cNvSpPr>
                        <wps:spPr bwMode="auto">
                          <a:xfrm>
                            <a:off x="1600504" y="2550986"/>
                            <a:ext cx="243776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1CF2F" w14:textId="77777777" w:rsidR="00174F95" w:rsidRPr="00D3475F" w:rsidRDefault="00174F95" w:rsidP="002F29C1">
                              <w:pPr>
                                <w:snapToGrid w:val="0"/>
                                <w:rPr>
                                  <w:sz w:val="15"/>
                                  <w:szCs w:val="15"/>
                                </w:rPr>
                              </w:pPr>
                              <w:r w:rsidRPr="00D3475F">
                                <w:rPr>
                                  <w:color w:val="000000"/>
                                  <w:sz w:val="15"/>
                                  <w:szCs w:val="15"/>
                                </w:rPr>
                                <w:t>(</w:t>
                              </w:r>
                              <w:r>
                                <w:rPr>
                                  <w:color w:val="000000"/>
                                  <w:sz w:val="15"/>
                                  <w:szCs w:val="15"/>
                                  <w:lang w:eastAsia="ja-JP"/>
                                </w:rPr>
                                <w:t>2</w:t>
                              </w:r>
                              <w:r w:rsidRPr="00D3475F">
                                <w:rPr>
                                  <w:color w:val="000000"/>
                                  <w:sz w:val="15"/>
                                  <w:szCs w:val="15"/>
                                </w:rPr>
                                <w:t>) Set the format and size of the capture buffer</w:t>
                              </w:r>
                            </w:p>
                          </w:txbxContent>
                        </wps:txbx>
                        <wps:bodyPr rot="0" vert="horz" wrap="square" lIns="0" tIns="0" rIns="0" bIns="0" anchor="t" anchorCtr="0" upright="1">
                          <a:noAutofit/>
                        </wps:bodyPr>
                      </wps:wsp>
                      <wps:wsp>
                        <wps:cNvPr id="418" name="Freeform 259"/>
                        <wps:cNvSpPr>
                          <a:spLocks noEditPoints="1"/>
                        </wps:cNvSpPr>
                        <wps:spPr bwMode="auto">
                          <a:xfrm>
                            <a:off x="1255064" y="4101696"/>
                            <a:ext cx="61290" cy="202664"/>
                          </a:xfrm>
                          <a:custGeom>
                            <a:avLst/>
                            <a:gdLst>
                              <a:gd name="T0" fmla="*/ 42 w 1218"/>
                              <a:gd name="T1" fmla="*/ 8 h 841"/>
                              <a:gd name="T2" fmla="*/ 15 w 1218"/>
                              <a:gd name="T3" fmla="*/ 49 h 841"/>
                              <a:gd name="T4" fmla="*/ 8 w 1218"/>
                              <a:gd name="T5" fmla="*/ 15 h 841"/>
                              <a:gd name="T6" fmla="*/ 125 w 1218"/>
                              <a:gd name="T7" fmla="*/ 64 h 841"/>
                              <a:gd name="T8" fmla="*/ 132 w 1218"/>
                              <a:gd name="T9" fmla="*/ 98 h 841"/>
                              <a:gd name="T10" fmla="*/ 98 w 1218"/>
                              <a:gd name="T11" fmla="*/ 105 h 841"/>
                              <a:gd name="T12" fmla="*/ 125 w 1218"/>
                              <a:gd name="T13" fmla="*/ 64 h 841"/>
                              <a:gd name="T14" fmla="*/ 208 w 1218"/>
                              <a:gd name="T15" fmla="*/ 120 h 841"/>
                              <a:gd name="T16" fmla="*/ 180 w 1218"/>
                              <a:gd name="T17" fmla="*/ 161 h 841"/>
                              <a:gd name="T18" fmla="*/ 173 w 1218"/>
                              <a:gd name="T19" fmla="*/ 127 h 841"/>
                              <a:gd name="T20" fmla="*/ 291 w 1218"/>
                              <a:gd name="T21" fmla="*/ 176 h 841"/>
                              <a:gd name="T22" fmla="*/ 298 w 1218"/>
                              <a:gd name="T23" fmla="*/ 210 h 841"/>
                              <a:gd name="T24" fmla="*/ 263 w 1218"/>
                              <a:gd name="T25" fmla="*/ 217 h 841"/>
                              <a:gd name="T26" fmla="*/ 291 w 1218"/>
                              <a:gd name="T27" fmla="*/ 176 h 841"/>
                              <a:gd name="T28" fmla="*/ 374 w 1218"/>
                              <a:gd name="T29" fmla="*/ 232 h 841"/>
                              <a:gd name="T30" fmla="*/ 346 w 1218"/>
                              <a:gd name="T31" fmla="*/ 273 h 841"/>
                              <a:gd name="T32" fmla="*/ 339 w 1218"/>
                              <a:gd name="T33" fmla="*/ 239 h 841"/>
                              <a:gd name="T34" fmla="*/ 457 w 1218"/>
                              <a:gd name="T35" fmla="*/ 288 h 841"/>
                              <a:gd name="T36" fmla="*/ 464 w 1218"/>
                              <a:gd name="T37" fmla="*/ 322 h 841"/>
                              <a:gd name="T38" fmla="*/ 429 w 1218"/>
                              <a:gd name="T39" fmla="*/ 329 h 841"/>
                              <a:gd name="T40" fmla="*/ 457 w 1218"/>
                              <a:gd name="T41" fmla="*/ 288 h 841"/>
                              <a:gd name="T42" fmla="*/ 540 w 1218"/>
                              <a:gd name="T43" fmla="*/ 344 h 841"/>
                              <a:gd name="T44" fmla="*/ 512 w 1218"/>
                              <a:gd name="T45" fmla="*/ 385 h 841"/>
                              <a:gd name="T46" fmla="*/ 505 w 1218"/>
                              <a:gd name="T47" fmla="*/ 351 h 841"/>
                              <a:gd name="T48" fmla="*/ 623 w 1218"/>
                              <a:gd name="T49" fmla="*/ 400 h 841"/>
                              <a:gd name="T50" fmla="*/ 630 w 1218"/>
                              <a:gd name="T51" fmla="*/ 434 h 841"/>
                              <a:gd name="T52" fmla="*/ 595 w 1218"/>
                              <a:gd name="T53" fmla="*/ 441 h 841"/>
                              <a:gd name="T54" fmla="*/ 623 w 1218"/>
                              <a:gd name="T55" fmla="*/ 400 h 841"/>
                              <a:gd name="T56" fmla="*/ 706 w 1218"/>
                              <a:gd name="T57" fmla="*/ 456 h 841"/>
                              <a:gd name="T58" fmla="*/ 678 w 1218"/>
                              <a:gd name="T59" fmla="*/ 497 h 841"/>
                              <a:gd name="T60" fmla="*/ 671 w 1218"/>
                              <a:gd name="T61" fmla="*/ 463 h 841"/>
                              <a:gd name="T62" fmla="*/ 789 w 1218"/>
                              <a:gd name="T63" fmla="*/ 512 h 841"/>
                              <a:gd name="T64" fmla="*/ 796 w 1218"/>
                              <a:gd name="T65" fmla="*/ 546 h 841"/>
                              <a:gd name="T66" fmla="*/ 761 w 1218"/>
                              <a:gd name="T67" fmla="*/ 553 h 841"/>
                              <a:gd name="T68" fmla="*/ 789 w 1218"/>
                              <a:gd name="T69" fmla="*/ 512 h 841"/>
                              <a:gd name="T70" fmla="*/ 872 w 1218"/>
                              <a:gd name="T71" fmla="*/ 568 h 841"/>
                              <a:gd name="T72" fmla="*/ 844 w 1218"/>
                              <a:gd name="T73" fmla="*/ 609 h 841"/>
                              <a:gd name="T74" fmla="*/ 837 w 1218"/>
                              <a:gd name="T75" fmla="*/ 575 h 841"/>
                              <a:gd name="T76" fmla="*/ 954 w 1218"/>
                              <a:gd name="T77" fmla="*/ 624 h 841"/>
                              <a:gd name="T78" fmla="*/ 961 w 1218"/>
                              <a:gd name="T79" fmla="*/ 658 h 841"/>
                              <a:gd name="T80" fmla="*/ 927 w 1218"/>
                              <a:gd name="T81" fmla="*/ 665 h 841"/>
                              <a:gd name="T82" fmla="*/ 954 w 1218"/>
                              <a:gd name="T83" fmla="*/ 624 h 841"/>
                              <a:gd name="T84" fmla="*/ 1037 w 1218"/>
                              <a:gd name="T85" fmla="*/ 680 h 841"/>
                              <a:gd name="T86" fmla="*/ 1010 w 1218"/>
                              <a:gd name="T87" fmla="*/ 721 h 841"/>
                              <a:gd name="T88" fmla="*/ 1003 w 1218"/>
                              <a:gd name="T89" fmla="*/ 687 h 841"/>
                              <a:gd name="T90" fmla="*/ 1120 w 1218"/>
                              <a:gd name="T91" fmla="*/ 736 h 841"/>
                              <a:gd name="T92" fmla="*/ 1127 w 1218"/>
                              <a:gd name="T93" fmla="*/ 770 h 841"/>
                              <a:gd name="T94" fmla="*/ 1092 w 1218"/>
                              <a:gd name="T95" fmla="*/ 777 h 841"/>
                              <a:gd name="T96" fmla="*/ 1120 w 1218"/>
                              <a:gd name="T97" fmla="*/ 736 h 841"/>
                              <a:gd name="T98" fmla="*/ 1203 w 1218"/>
                              <a:gd name="T99" fmla="*/ 792 h 841"/>
                              <a:gd name="T100" fmla="*/ 1175 w 1218"/>
                              <a:gd name="T101" fmla="*/ 833 h 841"/>
                              <a:gd name="T102" fmla="*/ 1168 w 1218"/>
                              <a:gd name="T103" fmla="*/ 799 h 8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218" h="841">
                                <a:moveTo>
                                  <a:pt x="42" y="8"/>
                                </a:moveTo>
                                <a:lnTo>
                                  <a:pt x="42" y="8"/>
                                </a:lnTo>
                                <a:cubicBezTo>
                                  <a:pt x="54" y="15"/>
                                  <a:pt x="57" y="31"/>
                                  <a:pt x="49" y="42"/>
                                </a:cubicBezTo>
                                <a:cubicBezTo>
                                  <a:pt x="42" y="54"/>
                                  <a:pt x="26" y="57"/>
                                  <a:pt x="15" y="49"/>
                                </a:cubicBezTo>
                                <a:lnTo>
                                  <a:pt x="15" y="49"/>
                                </a:lnTo>
                                <a:cubicBezTo>
                                  <a:pt x="3" y="42"/>
                                  <a:pt x="0" y="26"/>
                                  <a:pt x="8" y="15"/>
                                </a:cubicBezTo>
                                <a:cubicBezTo>
                                  <a:pt x="15" y="3"/>
                                  <a:pt x="31" y="0"/>
                                  <a:pt x="42" y="8"/>
                                </a:cubicBezTo>
                                <a:close/>
                                <a:moveTo>
                                  <a:pt x="125" y="64"/>
                                </a:moveTo>
                                <a:lnTo>
                                  <a:pt x="125" y="64"/>
                                </a:lnTo>
                                <a:cubicBezTo>
                                  <a:pt x="137" y="71"/>
                                  <a:pt x="140" y="87"/>
                                  <a:pt x="132" y="98"/>
                                </a:cubicBezTo>
                                <a:cubicBezTo>
                                  <a:pt x="125" y="110"/>
                                  <a:pt x="109" y="113"/>
                                  <a:pt x="98" y="105"/>
                                </a:cubicBezTo>
                                <a:lnTo>
                                  <a:pt x="98" y="105"/>
                                </a:lnTo>
                                <a:cubicBezTo>
                                  <a:pt x="86" y="98"/>
                                  <a:pt x="83" y="82"/>
                                  <a:pt x="91" y="71"/>
                                </a:cubicBezTo>
                                <a:cubicBezTo>
                                  <a:pt x="98" y="59"/>
                                  <a:pt x="114" y="56"/>
                                  <a:pt x="125" y="64"/>
                                </a:cubicBezTo>
                                <a:close/>
                                <a:moveTo>
                                  <a:pt x="208" y="120"/>
                                </a:moveTo>
                                <a:lnTo>
                                  <a:pt x="208" y="120"/>
                                </a:lnTo>
                                <a:cubicBezTo>
                                  <a:pt x="220" y="127"/>
                                  <a:pt x="223" y="143"/>
                                  <a:pt x="215" y="154"/>
                                </a:cubicBezTo>
                                <a:cubicBezTo>
                                  <a:pt x="207" y="166"/>
                                  <a:pt x="192" y="169"/>
                                  <a:pt x="180" y="161"/>
                                </a:cubicBezTo>
                                <a:lnTo>
                                  <a:pt x="180" y="161"/>
                                </a:lnTo>
                                <a:cubicBezTo>
                                  <a:pt x="169" y="154"/>
                                  <a:pt x="166" y="138"/>
                                  <a:pt x="173" y="127"/>
                                </a:cubicBezTo>
                                <a:cubicBezTo>
                                  <a:pt x="181" y="115"/>
                                  <a:pt x="197" y="112"/>
                                  <a:pt x="208" y="120"/>
                                </a:cubicBezTo>
                                <a:close/>
                                <a:moveTo>
                                  <a:pt x="291" y="176"/>
                                </a:moveTo>
                                <a:lnTo>
                                  <a:pt x="291" y="176"/>
                                </a:lnTo>
                                <a:cubicBezTo>
                                  <a:pt x="303" y="183"/>
                                  <a:pt x="306" y="199"/>
                                  <a:pt x="298" y="210"/>
                                </a:cubicBezTo>
                                <a:cubicBezTo>
                                  <a:pt x="290" y="222"/>
                                  <a:pt x="275" y="225"/>
                                  <a:pt x="263" y="217"/>
                                </a:cubicBezTo>
                                <a:lnTo>
                                  <a:pt x="263" y="217"/>
                                </a:lnTo>
                                <a:cubicBezTo>
                                  <a:pt x="252" y="210"/>
                                  <a:pt x="249" y="194"/>
                                  <a:pt x="256" y="183"/>
                                </a:cubicBezTo>
                                <a:cubicBezTo>
                                  <a:pt x="264" y="171"/>
                                  <a:pt x="280" y="168"/>
                                  <a:pt x="291" y="176"/>
                                </a:cubicBezTo>
                                <a:close/>
                                <a:moveTo>
                                  <a:pt x="374" y="232"/>
                                </a:moveTo>
                                <a:lnTo>
                                  <a:pt x="374" y="232"/>
                                </a:lnTo>
                                <a:cubicBezTo>
                                  <a:pt x="386" y="239"/>
                                  <a:pt x="389" y="255"/>
                                  <a:pt x="381" y="266"/>
                                </a:cubicBezTo>
                                <a:cubicBezTo>
                                  <a:pt x="373" y="278"/>
                                  <a:pt x="358" y="281"/>
                                  <a:pt x="346" y="273"/>
                                </a:cubicBezTo>
                                <a:lnTo>
                                  <a:pt x="346" y="273"/>
                                </a:lnTo>
                                <a:cubicBezTo>
                                  <a:pt x="335" y="266"/>
                                  <a:pt x="332" y="250"/>
                                  <a:pt x="339" y="239"/>
                                </a:cubicBezTo>
                                <a:cubicBezTo>
                                  <a:pt x="347" y="227"/>
                                  <a:pt x="363" y="224"/>
                                  <a:pt x="374" y="232"/>
                                </a:cubicBezTo>
                                <a:close/>
                                <a:moveTo>
                                  <a:pt x="457" y="288"/>
                                </a:moveTo>
                                <a:lnTo>
                                  <a:pt x="457" y="288"/>
                                </a:lnTo>
                                <a:cubicBezTo>
                                  <a:pt x="468" y="295"/>
                                  <a:pt x="472" y="311"/>
                                  <a:pt x="464" y="322"/>
                                </a:cubicBezTo>
                                <a:cubicBezTo>
                                  <a:pt x="456" y="334"/>
                                  <a:pt x="441" y="337"/>
                                  <a:pt x="429" y="329"/>
                                </a:cubicBezTo>
                                <a:lnTo>
                                  <a:pt x="429" y="329"/>
                                </a:lnTo>
                                <a:cubicBezTo>
                                  <a:pt x="418" y="322"/>
                                  <a:pt x="415" y="306"/>
                                  <a:pt x="422" y="295"/>
                                </a:cubicBezTo>
                                <a:cubicBezTo>
                                  <a:pt x="430" y="283"/>
                                  <a:pt x="445" y="280"/>
                                  <a:pt x="457" y="288"/>
                                </a:cubicBezTo>
                                <a:close/>
                                <a:moveTo>
                                  <a:pt x="540" y="344"/>
                                </a:moveTo>
                                <a:lnTo>
                                  <a:pt x="540" y="344"/>
                                </a:lnTo>
                                <a:cubicBezTo>
                                  <a:pt x="551" y="351"/>
                                  <a:pt x="554" y="367"/>
                                  <a:pt x="547" y="378"/>
                                </a:cubicBezTo>
                                <a:cubicBezTo>
                                  <a:pt x="539" y="390"/>
                                  <a:pt x="524" y="393"/>
                                  <a:pt x="512" y="385"/>
                                </a:cubicBezTo>
                                <a:lnTo>
                                  <a:pt x="512" y="385"/>
                                </a:lnTo>
                                <a:cubicBezTo>
                                  <a:pt x="501" y="378"/>
                                  <a:pt x="497" y="362"/>
                                  <a:pt x="505" y="351"/>
                                </a:cubicBezTo>
                                <a:cubicBezTo>
                                  <a:pt x="513" y="339"/>
                                  <a:pt x="528" y="336"/>
                                  <a:pt x="540" y="344"/>
                                </a:cubicBezTo>
                                <a:close/>
                                <a:moveTo>
                                  <a:pt x="623" y="400"/>
                                </a:moveTo>
                                <a:lnTo>
                                  <a:pt x="623" y="400"/>
                                </a:lnTo>
                                <a:cubicBezTo>
                                  <a:pt x="634" y="407"/>
                                  <a:pt x="637" y="423"/>
                                  <a:pt x="630" y="434"/>
                                </a:cubicBezTo>
                                <a:cubicBezTo>
                                  <a:pt x="622" y="446"/>
                                  <a:pt x="607" y="449"/>
                                  <a:pt x="595" y="441"/>
                                </a:cubicBezTo>
                                <a:lnTo>
                                  <a:pt x="595" y="441"/>
                                </a:lnTo>
                                <a:cubicBezTo>
                                  <a:pt x="584" y="434"/>
                                  <a:pt x="580" y="418"/>
                                  <a:pt x="588" y="407"/>
                                </a:cubicBezTo>
                                <a:cubicBezTo>
                                  <a:pt x="596" y="395"/>
                                  <a:pt x="611" y="392"/>
                                  <a:pt x="623" y="400"/>
                                </a:cubicBezTo>
                                <a:close/>
                                <a:moveTo>
                                  <a:pt x="706" y="456"/>
                                </a:moveTo>
                                <a:lnTo>
                                  <a:pt x="706" y="456"/>
                                </a:lnTo>
                                <a:cubicBezTo>
                                  <a:pt x="717" y="463"/>
                                  <a:pt x="720" y="479"/>
                                  <a:pt x="713" y="490"/>
                                </a:cubicBezTo>
                                <a:cubicBezTo>
                                  <a:pt x="705" y="502"/>
                                  <a:pt x="689" y="505"/>
                                  <a:pt x="678" y="497"/>
                                </a:cubicBezTo>
                                <a:lnTo>
                                  <a:pt x="678" y="497"/>
                                </a:lnTo>
                                <a:cubicBezTo>
                                  <a:pt x="666" y="490"/>
                                  <a:pt x="663" y="474"/>
                                  <a:pt x="671" y="463"/>
                                </a:cubicBezTo>
                                <a:cubicBezTo>
                                  <a:pt x="679" y="451"/>
                                  <a:pt x="694" y="448"/>
                                  <a:pt x="706" y="456"/>
                                </a:cubicBezTo>
                                <a:close/>
                                <a:moveTo>
                                  <a:pt x="789" y="512"/>
                                </a:moveTo>
                                <a:lnTo>
                                  <a:pt x="789" y="512"/>
                                </a:lnTo>
                                <a:cubicBezTo>
                                  <a:pt x="800" y="519"/>
                                  <a:pt x="803" y="535"/>
                                  <a:pt x="796" y="546"/>
                                </a:cubicBezTo>
                                <a:cubicBezTo>
                                  <a:pt x="788" y="558"/>
                                  <a:pt x="772" y="561"/>
                                  <a:pt x="761" y="553"/>
                                </a:cubicBezTo>
                                <a:lnTo>
                                  <a:pt x="761" y="553"/>
                                </a:lnTo>
                                <a:cubicBezTo>
                                  <a:pt x="749" y="546"/>
                                  <a:pt x="746" y="530"/>
                                  <a:pt x="754" y="519"/>
                                </a:cubicBezTo>
                                <a:cubicBezTo>
                                  <a:pt x="762" y="507"/>
                                  <a:pt x="777" y="504"/>
                                  <a:pt x="789" y="512"/>
                                </a:cubicBezTo>
                                <a:close/>
                                <a:moveTo>
                                  <a:pt x="871" y="568"/>
                                </a:moveTo>
                                <a:lnTo>
                                  <a:pt x="872" y="568"/>
                                </a:lnTo>
                                <a:cubicBezTo>
                                  <a:pt x="883" y="575"/>
                                  <a:pt x="886" y="591"/>
                                  <a:pt x="878" y="602"/>
                                </a:cubicBezTo>
                                <a:cubicBezTo>
                                  <a:pt x="871" y="614"/>
                                  <a:pt x="855" y="617"/>
                                  <a:pt x="844" y="609"/>
                                </a:cubicBezTo>
                                <a:lnTo>
                                  <a:pt x="844" y="609"/>
                                </a:lnTo>
                                <a:cubicBezTo>
                                  <a:pt x="832" y="602"/>
                                  <a:pt x="829" y="586"/>
                                  <a:pt x="837" y="575"/>
                                </a:cubicBezTo>
                                <a:cubicBezTo>
                                  <a:pt x="844" y="563"/>
                                  <a:pt x="860" y="560"/>
                                  <a:pt x="871" y="568"/>
                                </a:cubicBezTo>
                                <a:close/>
                                <a:moveTo>
                                  <a:pt x="954" y="624"/>
                                </a:moveTo>
                                <a:lnTo>
                                  <a:pt x="954" y="624"/>
                                </a:lnTo>
                                <a:cubicBezTo>
                                  <a:pt x="966" y="631"/>
                                  <a:pt x="969" y="647"/>
                                  <a:pt x="961" y="658"/>
                                </a:cubicBezTo>
                                <a:cubicBezTo>
                                  <a:pt x="954" y="670"/>
                                  <a:pt x="938" y="673"/>
                                  <a:pt x="927" y="665"/>
                                </a:cubicBezTo>
                                <a:lnTo>
                                  <a:pt x="927" y="665"/>
                                </a:lnTo>
                                <a:cubicBezTo>
                                  <a:pt x="915" y="658"/>
                                  <a:pt x="912" y="642"/>
                                  <a:pt x="920" y="631"/>
                                </a:cubicBezTo>
                                <a:cubicBezTo>
                                  <a:pt x="927" y="619"/>
                                  <a:pt x="943" y="616"/>
                                  <a:pt x="954" y="624"/>
                                </a:cubicBezTo>
                                <a:close/>
                                <a:moveTo>
                                  <a:pt x="1037" y="680"/>
                                </a:moveTo>
                                <a:lnTo>
                                  <a:pt x="1037" y="680"/>
                                </a:lnTo>
                                <a:cubicBezTo>
                                  <a:pt x="1049" y="687"/>
                                  <a:pt x="1052" y="703"/>
                                  <a:pt x="1044" y="714"/>
                                </a:cubicBezTo>
                                <a:cubicBezTo>
                                  <a:pt x="1037" y="726"/>
                                  <a:pt x="1021" y="729"/>
                                  <a:pt x="1010" y="721"/>
                                </a:cubicBezTo>
                                <a:lnTo>
                                  <a:pt x="1010" y="721"/>
                                </a:lnTo>
                                <a:cubicBezTo>
                                  <a:pt x="998" y="714"/>
                                  <a:pt x="995" y="698"/>
                                  <a:pt x="1003" y="687"/>
                                </a:cubicBezTo>
                                <a:cubicBezTo>
                                  <a:pt x="1010" y="675"/>
                                  <a:pt x="1026" y="672"/>
                                  <a:pt x="1037" y="680"/>
                                </a:cubicBezTo>
                                <a:close/>
                                <a:moveTo>
                                  <a:pt x="1120" y="736"/>
                                </a:moveTo>
                                <a:lnTo>
                                  <a:pt x="1120" y="736"/>
                                </a:lnTo>
                                <a:cubicBezTo>
                                  <a:pt x="1132" y="743"/>
                                  <a:pt x="1135" y="759"/>
                                  <a:pt x="1127" y="770"/>
                                </a:cubicBezTo>
                                <a:cubicBezTo>
                                  <a:pt x="1120" y="782"/>
                                  <a:pt x="1104" y="785"/>
                                  <a:pt x="1093" y="777"/>
                                </a:cubicBezTo>
                                <a:lnTo>
                                  <a:pt x="1092" y="777"/>
                                </a:lnTo>
                                <a:cubicBezTo>
                                  <a:pt x="1081" y="770"/>
                                  <a:pt x="1078" y="754"/>
                                  <a:pt x="1086" y="743"/>
                                </a:cubicBezTo>
                                <a:cubicBezTo>
                                  <a:pt x="1093" y="731"/>
                                  <a:pt x="1109" y="728"/>
                                  <a:pt x="1120" y="736"/>
                                </a:cubicBezTo>
                                <a:close/>
                                <a:moveTo>
                                  <a:pt x="1203" y="792"/>
                                </a:moveTo>
                                <a:lnTo>
                                  <a:pt x="1203" y="792"/>
                                </a:lnTo>
                                <a:cubicBezTo>
                                  <a:pt x="1215" y="799"/>
                                  <a:pt x="1218" y="815"/>
                                  <a:pt x="1210" y="826"/>
                                </a:cubicBezTo>
                                <a:cubicBezTo>
                                  <a:pt x="1202" y="838"/>
                                  <a:pt x="1187" y="841"/>
                                  <a:pt x="1175" y="833"/>
                                </a:cubicBezTo>
                                <a:lnTo>
                                  <a:pt x="1175" y="833"/>
                                </a:lnTo>
                                <a:cubicBezTo>
                                  <a:pt x="1164" y="826"/>
                                  <a:pt x="1161" y="810"/>
                                  <a:pt x="1168" y="799"/>
                                </a:cubicBezTo>
                                <a:cubicBezTo>
                                  <a:pt x="1176" y="787"/>
                                  <a:pt x="1192" y="784"/>
                                  <a:pt x="1203" y="792"/>
                                </a:cubicBez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419" name="Freeform 260"/>
                        <wps:cNvSpPr>
                          <a:spLocks noEditPoints="1"/>
                        </wps:cNvSpPr>
                        <wps:spPr bwMode="auto">
                          <a:xfrm>
                            <a:off x="1259205" y="4282799"/>
                            <a:ext cx="57149" cy="236826"/>
                          </a:xfrm>
                          <a:custGeom>
                            <a:avLst/>
                            <a:gdLst>
                              <a:gd name="T0" fmla="*/ 15 w 1341"/>
                              <a:gd name="T1" fmla="*/ 784 h 834"/>
                              <a:gd name="T2" fmla="*/ 42 w 1341"/>
                              <a:gd name="T3" fmla="*/ 826 h 834"/>
                              <a:gd name="T4" fmla="*/ 8 w 1341"/>
                              <a:gd name="T5" fmla="*/ 819 h 834"/>
                              <a:gd name="T6" fmla="*/ 100 w 1341"/>
                              <a:gd name="T7" fmla="*/ 733 h 834"/>
                              <a:gd name="T8" fmla="*/ 135 w 1341"/>
                              <a:gd name="T9" fmla="*/ 740 h 834"/>
                              <a:gd name="T10" fmla="*/ 128 w 1341"/>
                              <a:gd name="T11" fmla="*/ 775 h 834"/>
                              <a:gd name="T12" fmla="*/ 100 w 1341"/>
                              <a:gd name="T13" fmla="*/ 733 h 834"/>
                              <a:gd name="T14" fmla="*/ 186 w 1341"/>
                              <a:gd name="T15" fmla="*/ 681 h 834"/>
                              <a:gd name="T16" fmla="*/ 213 w 1341"/>
                              <a:gd name="T17" fmla="*/ 723 h 834"/>
                              <a:gd name="T18" fmla="*/ 179 w 1341"/>
                              <a:gd name="T19" fmla="*/ 716 h 834"/>
                              <a:gd name="T20" fmla="*/ 272 w 1341"/>
                              <a:gd name="T21" fmla="*/ 629 h 834"/>
                              <a:gd name="T22" fmla="*/ 306 w 1341"/>
                              <a:gd name="T23" fmla="*/ 636 h 834"/>
                              <a:gd name="T24" fmla="*/ 299 w 1341"/>
                              <a:gd name="T25" fmla="*/ 671 h 834"/>
                              <a:gd name="T26" fmla="*/ 272 w 1341"/>
                              <a:gd name="T27" fmla="*/ 629 h 834"/>
                              <a:gd name="T28" fmla="*/ 357 w 1341"/>
                              <a:gd name="T29" fmla="*/ 577 h 834"/>
                              <a:gd name="T30" fmla="*/ 385 w 1341"/>
                              <a:gd name="T31" fmla="*/ 619 h 834"/>
                              <a:gd name="T32" fmla="*/ 350 w 1341"/>
                              <a:gd name="T33" fmla="*/ 612 h 834"/>
                              <a:gd name="T34" fmla="*/ 443 w 1341"/>
                              <a:gd name="T35" fmla="*/ 526 h 834"/>
                              <a:gd name="T36" fmla="*/ 477 w 1341"/>
                              <a:gd name="T37" fmla="*/ 533 h 834"/>
                              <a:gd name="T38" fmla="*/ 470 w 1341"/>
                              <a:gd name="T39" fmla="*/ 567 h 834"/>
                              <a:gd name="T40" fmla="*/ 443 w 1341"/>
                              <a:gd name="T41" fmla="*/ 526 h 834"/>
                              <a:gd name="T42" fmla="*/ 528 w 1341"/>
                              <a:gd name="T43" fmla="*/ 474 h 834"/>
                              <a:gd name="T44" fmla="*/ 556 w 1341"/>
                              <a:gd name="T45" fmla="*/ 516 h 834"/>
                              <a:gd name="T46" fmla="*/ 521 w 1341"/>
                              <a:gd name="T47" fmla="*/ 508 h 834"/>
                              <a:gd name="T48" fmla="*/ 614 w 1341"/>
                              <a:gd name="T49" fmla="*/ 422 h 834"/>
                              <a:gd name="T50" fmla="*/ 649 w 1341"/>
                              <a:gd name="T51" fmla="*/ 429 h 834"/>
                              <a:gd name="T52" fmla="*/ 641 w 1341"/>
                              <a:gd name="T53" fmla="*/ 464 h 834"/>
                              <a:gd name="T54" fmla="*/ 614 w 1341"/>
                              <a:gd name="T55" fmla="*/ 422 h 834"/>
                              <a:gd name="T56" fmla="*/ 700 w 1341"/>
                              <a:gd name="T57" fmla="*/ 370 h 834"/>
                              <a:gd name="T58" fmla="*/ 727 w 1341"/>
                              <a:gd name="T59" fmla="*/ 412 h 834"/>
                              <a:gd name="T60" fmla="*/ 692 w 1341"/>
                              <a:gd name="T61" fmla="*/ 405 h 834"/>
                              <a:gd name="T62" fmla="*/ 785 w 1341"/>
                              <a:gd name="T63" fmla="*/ 318 h 834"/>
                              <a:gd name="T64" fmla="*/ 820 w 1341"/>
                              <a:gd name="T65" fmla="*/ 326 h 834"/>
                              <a:gd name="T66" fmla="*/ 813 w 1341"/>
                              <a:gd name="T67" fmla="*/ 360 h 834"/>
                              <a:gd name="T68" fmla="*/ 785 w 1341"/>
                              <a:gd name="T69" fmla="*/ 318 h 834"/>
                              <a:gd name="T70" fmla="*/ 871 w 1341"/>
                              <a:gd name="T71" fmla="*/ 267 h 834"/>
                              <a:gd name="T72" fmla="*/ 898 w 1341"/>
                              <a:gd name="T73" fmla="*/ 309 h 834"/>
                              <a:gd name="T74" fmla="*/ 864 w 1341"/>
                              <a:gd name="T75" fmla="*/ 301 h 834"/>
                              <a:gd name="T76" fmla="*/ 956 w 1341"/>
                              <a:gd name="T77" fmla="*/ 215 h 834"/>
                              <a:gd name="T78" fmla="*/ 991 w 1341"/>
                              <a:gd name="T79" fmla="*/ 222 h 834"/>
                              <a:gd name="T80" fmla="*/ 984 w 1341"/>
                              <a:gd name="T81" fmla="*/ 257 h 834"/>
                              <a:gd name="T82" fmla="*/ 956 w 1341"/>
                              <a:gd name="T83" fmla="*/ 215 h 834"/>
                              <a:gd name="T84" fmla="*/ 1042 w 1341"/>
                              <a:gd name="T85" fmla="*/ 163 h 834"/>
                              <a:gd name="T86" fmla="*/ 1069 w 1341"/>
                              <a:gd name="T87" fmla="*/ 205 h 834"/>
                              <a:gd name="T88" fmla="*/ 1035 w 1341"/>
                              <a:gd name="T89" fmla="*/ 198 h 834"/>
                              <a:gd name="T90" fmla="*/ 1128 w 1341"/>
                              <a:gd name="T91" fmla="*/ 111 h 834"/>
                              <a:gd name="T92" fmla="*/ 1162 w 1341"/>
                              <a:gd name="T93" fmla="*/ 119 h 834"/>
                              <a:gd name="T94" fmla="*/ 1155 w 1341"/>
                              <a:gd name="T95" fmla="*/ 153 h 834"/>
                              <a:gd name="T96" fmla="*/ 1128 w 1341"/>
                              <a:gd name="T97" fmla="*/ 111 h 834"/>
                              <a:gd name="T98" fmla="*/ 1213 w 1341"/>
                              <a:gd name="T99" fmla="*/ 59 h 834"/>
                              <a:gd name="T100" fmla="*/ 1241 w 1341"/>
                              <a:gd name="T101" fmla="*/ 101 h 834"/>
                              <a:gd name="T102" fmla="*/ 1206 w 1341"/>
                              <a:gd name="T103" fmla="*/ 94 h 834"/>
                              <a:gd name="T104" fmla="*/ 1299 w 1341"/>
                              <a:gd name="T105" fmla="*/ 8 h 834"/>
                              <a:gd name="T106" fmla="*/ 1334 w 1341"/>
                              <a:gd name="T107" fmla="*/ 15 h 834"/>
                              <a:gd name="T108" fmla="*/ 1326 w 1341"/>
                              <a:gd name="T109" fmla="*/ 50 h 834"/>
                              <a:gd name="T110" fmla="*/ 1299 w 1341"/>
                              <a:gd name="T111" fmla="*/ 8 h 8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341" h="834">
                                <a:moveTo>
                                  <a:pt x="15" y="785"/>
                                </a:moveTo>
                                <a:lnTo>
                                  <a:pt x="15" y="784"/>
                                </a:lnTo>
                                <a:cubicBezTo>
                                  <a:pt x="26" y="777"/>
                                  <a:pt x="42" y="780"/>
                                  <a:pt x="49" y="792"/>
                                </a:cubicBezTo>
                                <a:cubicBezTo>
                                  <a:pt x="57" y="803"/>
                                  <a:pt x="54" y="819"/>
                                  <a:pt x="42" y="826"/>
                                </a:cubicBezTo>
                                <a:lnTo>
                                  <a:pt x="42" y="826"/>
                                </a:lnTo>
                                <a:cubicBezTo>
                                  <a:pt x="31" y="834"/>
                                  <a:pt x="15" y="831"/>
                                  <a:pt x="8" y="819"/>
                                </a:cubicBezTo>
                                <a:cubicBezTo>
                                  <a:pt x="0" y="808"/>
                                  <a:pt x="3" y="792"/>
                                  <a:pt x="15" y="785"/>
                                </a:cubicBezTo>
                                <a:close/>
                                <a:moveTo>
                                  <a:pt x="100" y="733"/>
                                </a:moveTo>
                                <a:lnTo>
                                  <a:pt x="100" y="733"/>
                                </a:lnTo>
                                <a:cubicBezTo>
                                  <a:pt x="112" y="725"/>
                                  <a:pt x="128" y="728"/>
                                  <a:pt x="135" y="740"/>
                                </a:cubicBezTo>
                                <a:cubicBezTo>
                                  <a:pt x="143" y="752"/>
                                  <a:pt x="139" y="767"/>
                                  <a:pt x="128" y="775"/>
                                </a:cubicBezTo>
                                <a:lnTo>
                                  <a:pt x="128" y="775"/>
                                </a:lnTo>
                                <a:cubicBezTo>
                                  <a:pt x="116" y="782"/>
                                  <a:pt x="101" y="779"/>
                                  <a:pt x="93" y="767"/>
                                </a:cubicBezTo>
                                <a:cubicBezTo>
                                  <a:pt x="86" y="756"/>
                                  <a:pt x="89" y="740"/>
                                  <a:pt x="100" y="733"/>
                                </a:cubicBezTo>
                                <a:close/>
                                <a:moveTo>
                                  <a:pt x="186" y="681"/>
                                </a:moveTo>
                                <a:lnTo>
                                  <a:pt x="186" y="681"/>
                                </a:lnTo>
                                <a:cubicBezTo>
                                  <a:pt x="198" y="673"/>
                                  <a:pt x="213" y="677"/>
                                  <a:pt x="221" y="688"/>
                                </a:cubicBezTo>
                                <a:cubicBezTo>
                                  <a:pt x="228" y="700"/>
                                  <a:pt x="225" y="715"/>
                                  <a:pt x="213" y="723"/>
                                </a:cubicBezTo>
                                <a:lnTo>
                                  <a:pt x="213" y="723"/>
                                </a:lnTo>
                                <a:cubicBezTo>
                                  <a:pt x="202" y="730"/>
                                  <a:pt x="186" y="727"/>
                                  <a:pt x="179" y="716"/>
                                </a:cubicBezTo>
                                <a:cubicBezTo>
                                  <a:pt x="171" y="704"/>
                                  <a:pt x="174" y="688"/>
                                  <a:pt x="186" y="681"/>
                                </a:cubicBezTo>
                                <a:close/>
                                <a:moveTo>
                                  <a:pt x="272" y="629"/>
                                </a:moveTo>
                                <a:lnTo>
                                  <a:pt x="272" y="629"/>
                                </a:lnTo>
                                <a:cubicBezTo>
                                  <a:pt x="283" y="622"/>
                                  <a:pt x="299" y="625"/>
                                  <a:pt x="306" y="636"/>
                                </a:cubicBezTo>
                                <a:cubicBezTo>
                                  <a:pt x="314" y="648"/>
                                  <a:pt x="311" y="663"/>
                                  <a:pt x="299" y="671"/>
                                </a:cubicBezTo>
                                <a:lnTo>
                                  <a:pt x="299" y="671"/>
                                </a:lnTo>
                                <a:cubicBezTo>
                                  <a:pt x="287" y="679"/>
                                  <a:pt x="272" y="675"/>
                                  <a:pt x="264" y="664"/>
                                </a:cubicBezTo>
                                <a:cubicBezTo>
                                  <a:pt x="257" y="652"/>
                                  <a:pt x="260" y="637"/>
                                  <a:pt x="272" y="629"/>
                                </a:cubicBezTo>
                                <a:close/>
                                <a:moveTo>
                                  <a:pt x="357" y="577"/>
                                </a:moveTo>
                                <a:lnTo>
                                  <a:pt x="357" y="577"/>
                                </a:lnTo>
                                <a:cubicBezTo>
                                  <a:pt x="369" y="570"/>
                                  <a:pt x="384" y="573"/>
                                  <a:pt x="392" y="585"/>
                                </a:cubicBezTo>
                                <a:cubicBezTo>
                                  <a:pt x="399" y="596"/>
                                  <a:pt x="396" y="612"/>
                                  <a:pt x="385" y="619"/>
                                </a:cubicBezTo>
                                <a:lnTo>
                                  <a:pt x="385" y="619"/>
                                </a:lnTo>
                                <a:cubicBezTo>
                                  <a:pt x="373" y="627"/>
                                  <a:pt x="357" y="624"/>
                                  <a:pt x="350" y="612"/>
                                </a:cubicBezTo>
                                <a:cubicBezTo>
                                  <a:pt x="342" y="600"/>
                                  <a:pt x="346" y="585"/>
                                  <a:pt x="357" y="577"/>
                                </a:cubicBezTo>
                                <a:close/>
                                <a:moveTo>
                                  <a:pt x="443" y="526"/>
                                </a:moveTo>
                                <a:lnTo>
                                  <a:pt x="443" y="526"/>
                                </a:lnTo>
                                <a:cubicBezTo>
                                  <a:pt x="454" y="518"/>
                                  <a:pt x="470" y="521"/>
                                  <a:pt x="477" y="533"/>
                                </a:cubicBezTo>
                                <a:cubicBezTo>
                                  <a:pt x="485" y="544"/>
                                  <a:pt x="482" y="560"/>
                                  <a:pt x="470" y="567"/>
                                </a:cubicBezTo>
                                <a:lnTo>
                                  <a:pt x="470" y="567"/>
                                </a:lnTo>
                                <a:cubicBezTo>
                                  <a:pt x="459" y="575"/>
                                  <a:pt x="443" y="572"/>
                                  <a:pt x="436" y="560"/>
                                </a:cubicBezTo>
                                <a:cubicBezTo>
                                  <a:pt x="428" y="549"/>
                                  <a:pt x="431" y="533"/>
                                  <a:pt x="443" y="526"/>
                                </a:cubicBezTo>
                                <a:close/>
                                <a:moveTo>
                                  <a:pt x="528" y="474"/>
                                </a:moveTo>
                                <a:lnTo>
                                  <a:pt x="528" y="474"/>
                                </a:lnTo>
                                <a:cubicBezTo>
                                  <a:pt x="540" y="466"/>
                                  <a:pt x="556" y="470"/>
                                  <a:pt x="563" y="481"/>
                                </a:cubicBezTo>
                                <a:cubicBezTo>
                                  <a:pt x="571" y="493"/>
                                  <a:pt x="567" y="508"/>
                                  <a:pt x="556" y="516"/>
                                </a:cubicBezTo>
                                <a:lnTo>
                                  <a:pt x="556" y="516"/>
                                </a:lnTo>
                                <a:cubicBezTo>
                                  <a:pt x="544" y="523"/>
                                  <a:pt x="529" y="520"/>
                                  <a:pt x="521" y="508"/>
                                </a:cubicBezTo>
                                <a:cubicBezTo>
                                  <a:pt x="514" y="497"/>
                                  <a:pt x="517" y="481"/>
                                  <a:pt x="528" y="474"/>
                                </a:cubicBezTo>
                                <a:close/>
                                <a:moveTo>
                                  <a:pt x="614" y="422"/>
                                </a:moveTo>
                                <a:lnTo>
                                  <a:pt x="614" y="422"/>
                                </a:lnTo>
                                <a:cubicBezTo>
                                  <a:pt x="626" y="414"/>
                                  <a:pt x="641" y="418"/>
                                  <a:pt x="649" y="429"/>
                                </a:cubicBezTo>
                                <a:cubicBezTo>
                                  <a:pt x="656" y="441"/>
                                  <a:pt x="653" y="456"/>
                                  <a:pt x="641" y="464"/>
                                </a:cubicBezTo>
                                <a:lnTo>
                                  <a:pt x="641" y="464"/>
                                </a:lnTo>
                                <a:cubicBezTo>
                                  <a:pt x="630" y="471"/>
                                  <a:pt x="614" y="468"/>
                                  <a:pt x="607" y="457"/>
                                </a:cubicBezTo>
                                <a:cubicBezTo>
                                  <a:pt x="599" y="445"/>
                                  <a:pt x="602" y="430"/>
                                  <a:pt x="614" y="422"/>
                                </a:cubicBezTo>
                                <a:close/>
                                <a:moveTo>
                                  <a:pt x="700" y="370"/>
                                </a:moveTo>
                                <a:lnTo>
                                  <a:pt x="700" y="370"/>
                                </a:lnTo>
                                <a:cubicBezTo>
                                  <a:pt x="711" y="363"/>
                                  <a:pt x="727" y="366"/>
                                  <a:pt x="734" y="378"/>
                                </a:cubicBezTo>
                                <a:cubicBezTo>
                                  <a:pt x="742" y="389"/>
                                  <a:pt x="739" y="405"/>
                                  <a:pt x="727" y="412"/>
                                </a:cubicBezTo>
                                <a:lnTo>
                                  <a:pt x="727" y="412"/>
                                </a:lnTo>
                                <a:cubicBezTo>
                                  <a:pt x="715" y="420"/>
                                  <a:pt x="700" y="416"/>
                                  <a:pt x="692" y="405"/>
                                </a:cubicBezTo>
                                <a:cubicBezTo>
                                  <a:pt x="685" y="393"/>
                                  <a:pt x="688" y="378"/>
                                  <a:pt x="700" y="370"/>
                                </a:cubicBezTo>
                                <a:close/>
                                <a:moveTo>
                                  <a:pt x="785" y="318"/>
                                </a:moveTo>
                                <a:lnTo>
                                  <a:pt x="785" y="318"/>
                                </a:lnTo>
                                <a:cubicBezTo>
                                  <a:pt x="797" y="311"/>
                                  <a:pt x="812" y="314"/>
                                  <a:pt x="820" y="326"/>
                                </a:cubicBezTo>
                                <a:cubicBezTo>
                                  <a:pt x="827" y="337"/>
                                  <a:pt x="824" y="353"/>
                                  <a:pt x="813" y="360"/>
                                </a:cubicBezTo>
                                <a:lnTo>
                                  <a:pt x="813" y="360"/>
                                </a:lnTo>
                                <a:cubicBezTo>
                                  <a:pt x="801" y="368"/>
                                  <a:pt x="785" y="365"/>
                                  <a:pt x="778" y="353"/>
                                </a:cubicBezTo>
                                <a:cubicBezTo>
                                  <a:pt x="770" y="341"/>
                                  <a:pt x="774" y="326"/>
                                  <a:pt x="785" y="318"/>
                                </a:cubicBezTo>
                                <a:close/>
                                <a:moveTo>
                                  <a:pt x="871" y="267"/>
                                </a:moveTo>
                                <a:lnTo>
                                  <a:pt x="871" y="267"/>
                                </a:lnTo>
                                <a:cubicBezTo>
                                  <a:pt x="882" y="259"/>
                                  <a:pt x="898" y="262"/>
                                  <a:pt x="906" y="274"/>
                                </a:cubicBezTo>
                                <a:cubicBezTo>
                                  <a:pt x="913" y="285"/>
                                  <a:pt x="910" y="301"/>
                                  <a:pt x="898" y="309"/>
                                </a:cubicBezTo>
                                <a:lnTo>
                                  <a:pt x="898" y="309"/>
                                </a:lnTo>
                                <a:cubicBezTo>
                                  <a:pt x="887" y="316"/>
                                  <a:pt x="871" y="313"/>
                                  <a:pt x="864" y="301"/>
                                </a:cubicBezTo>
                                <a:cubicBezTo>
                                  <a:pt x="856" y="290"/>
                                  <a:pt x="859" y="274"/>
                                  <a:pt x="871" y="267"/>
                                </a:cubicBezTo>
                                <a:close/>
                                <a:moveTo>
                                  <a:pt x="956" y="215"/>
                                </a:moveTo>
                                <a:lnTo>
                                  <a:pt x="957" y="215"/>
                                </a:lnTo>
                                <a:cubicBezTo>
                                  <a:pt x="968" y="207"/>
                                  <a:pt x="984" y="211"/>
                                  <a:pt x="991" y="222"/>
                                </a:cubicBezTo>
                                <a:cubicBezTo>
                                  <a:pt x="999" y="234"/>
                                  <a:pt x="995" y="249"/>
                                  <a:pt x="984" y="257"/>
                                </a:cubicBezTo>
                                <a:lnTo>
                                  <a:pt x="984" y="257"/>
                                </a:lnTo>
                                <a:cubicBezTo>
                                  <a:pt x="972" y="264"/>
                                  <a:pt x="957" y="261"/>
                                  <a:pt x="949" y="249"/>
                                </a:cubicBezTo>
                                <a:cubicBezTo>
                                  <a:pt x="942" y="238"/>
                                  <a:pt x="945" y="222"/>
                                  <a:pt x="956" y="215"/>
                                </a:cubicBezTo>
                                <a:close/>
                                <a:moveTo>
                                  <a:pt x="1042" y="163"/>
                                </a:moveTo>
                                <a:lnTo>
                                  <a:pt x="1042" y="163"/>
                                </a:lnTo>
                                <a:cubicBezTo>
                                  <a:pt x="1054" y="156"/>
                                  <a:pt x="1069" y="159"/>
                                  <a:pt x="1077" y="170"/>
                                </a:cubicBezTo>
                                <a:cubicBezTo>
                                  <a:pt x="1084" y="182"/>
                                  <a:pt x="1081" y="197"/>
                                  <a:pt x="1069" y="205"/>
                                </a:cubicBezTo>
                                <a:lnTo>
                                  <a:pt x="1069" y="205"/>
                                </a:lnTo>
                                <a:cubicBezTo>
                                  <a:pt x="1058" y="213"/>
                                  <a:pt x="1042" y="209"/>
                                  <a:pt x="1035" y="198"/>
                                </a:cubicBezTo>
                                <a:cubicBezTo>
                                  <a:pt x="1027" y="186"/>
                                  <a:pt x="1031" y="171"/>
                                  <a:pt x="1042" y="163"/>
                                </a:cubicBezTo>
                                <a:close/>
                                <a:moveTo>
                                  <a:pt x="1128" y="111"/>
                                </a:moveTo>
                                <a:lnTo>
                                  <a:pt x="1128" y="111"/>
                                </a:lnTo>
                                <a:cubicBezTo>
                                  <a:pt x="1139" y="104"/>
                                  <a:pt x="1155" y="107"/>
                                  <a:pt x="1162" y="119"/>
                                </a:cubicBezTo>
                                <a:cubicBezTo>
                                  <a:pt x="1170" y="130"/>
                                  <a:pt x="1167" y="146"/>
                                  <a:pt x="1155" y="153"/>
                                </a:cubicBezTo>
                                <a:lnTo>
                                  <a:pt x="1155" y="153"/>
                                </a:lnTo>
                                <a:cubicBezTo>
                                  <a:pt x="1143" y="161"/>
                                  <a:pt x="1128" y="157"/>
                                  <a:pt x="1120" y="146"/>
                                </a:cubicBezTo>
                                <a:cubicBezTo>
                                  <a:pt x="1113" y="134"/>
                                  <a:pt x="1116" y="119"/>
                                  <a:pt x="1128" y="111"/>
                                </a:cubicBezTo>
                                <a:close/>
                                <a:moveTo>
                                  <a:pt x="1213" y="60"/>
                                </a:moveTo>
                                <a:lnTo>
                                  <a:pt x="1213" y="59"/>
                                </a:lnTo>
                                <a:cubicBezTo>
                                  <a:pt x="1225" y="52"/>
                                  <a:pt x="1240" y="55"/>
                                  <a:pt x="1248" y="67"/>
                                </a:cubicBezTo>
                                <a:cubicBezTo>
                                  <a:pt x="1255" y="78"/>
                                  <a:pt x="1252" y="94"/>
                                  <a:pt x="1241" y="101"/>
                                </a:cubicBezTo>
                                <a:lnTo>
                                  <a:pt x="1241" y="101"/>
                                </a:lnTo>
                                <a:cubicBezTo>
                                  <a:pt x="1229" y="109"/>
                                  <a:pt x="1214" y="106"/>
                                  <a:pt x="1206" y="94"/>
                                </a:cubicBezTo>
                                <a:cubicBezTo>
                                  <a:pt x="1198" y="83"/>
                                  <a:pt x="1202" y="67"/>
                                  <a:pt x="1213" y="60"/>
                                </a:cubicBezTo>
                                <a:close/>
                                <a:moveTo>
                                  <a:pt x="1299" y="8"/>
                                </a:moveTo>
                                <a:lnTo>
                                  <a:pt x="1299" y="8"/>
                                </a:lnTo>
                                <a:cubicBezTo>
                                  <a:pt x="1311" y="0"/>
                                  <a:pt x="1326" y="3"/>
                                  <a:pt x="1334" y="15"/>
                                </a:cubicBezTo>
                                <a:cubicBezTo>
                                  <a:pt x="1341" y="27"/>
                                  <a:pt x="1338" y="42"/>
                                  <a:pt x="1326" y="50"/>
                                </a:cubicBezTo>
                                <a:lnTo>
                                  <a:pt x="1326" y="50"/>
                                </a:lnTo>
                                <a:cubicBezTo>
                                  <a:pt x="1315" y="57"/>
                                  <a:pt x="1299" y="54"/>
                                  <a:pt x="1292" y="42"/>
                                </a:cubicBezTo>
                                <a:cubicBezTo>
                                  <a:pt x="1284" y="31"/>
                                  <a:pt x="1287" y="15"/>
                                  <a:pt x="1299" y="8"/>
                                </a:cubicBez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420" name="Rectangle 287"/>
                        <wps:cNvSpPr>
                          <a:spLocks noChangeArrowheads="1"/>
                        </wps:cNvSpPr>
                        <wps:spPr bwMode="auto">
                          <a:xfrm>
                            <a:off x="1540916" y="2830656"/>
                            <a:ext cx="4686529" cy="2712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4DB0E" w14:textId="77777777" w:rsidR="00174F95" w:rsidRPr="00D3475F" w:rsidRDefault="00174F95" w:rsidP="006859FF">
                              <w:pPr>
                                <w:tabs>
                                  <w:tab w:val="left" w:pos="2410"/>
                                  <w:tab w:val="left" w:pos="2977"/>
                                </w:tabs>
                                <w:snapToGrid w:val="0"/>
                                <w:spacing w:after="0" w:line="240" w:lineRule="auto"/>
                                <w:rPr>
                                  <w:color w:val="000000"/>
                                  <w:sz w:val="15"/>
                                  <w:szCs w:val="15"/>
                                </w:rPr>
                              </w:pPr>
                              <w:r w:rsidRPr="00D3475F">
                                <w:rPr>
                                  <w:color w:val="000000"/>
                                  <w:sz w:val="15"/>
                                  <w:szCs w:val="15"/>
                                </w:rPr>
                                <w:t>struct v4l2_format {</w:t>
                              </w:r>
                            </w:p>
                            <w:p w14:paraId="2B647C0B" w14:textId="77777777" w:rsidR="00174F95" w:rsidRPr="00D3475F" w:rsidRDefault="00174F95" w:rsidP="006859FF">
                              <w:pPr>
                                <w:tabs>
                                  <w:tab w:val="left" w:pos="2410"/>
                                  <w:tab w:val="left" w:pos="2977"/>
                                </w:tabs>
                                <w:snapToGrid w:val="0"/>
                                <w:spacing w:after="0" w:line="240" w:lineRule="auto"/>
                                <w:ind w:firstLineChars="100" w:firstLine="150"/>
                                <w:rPr>
                                  <w:color w:val="000000"/>
                                  <w:sz w:val="15"/>
                                  <w:szCs w:val="15"/>
                                </w:rPr>
                              </w:pPr>
                              <w:r w:rsidRPr="00D3475F">
                                <w:rPr>
                                  <w:color w:val="000000"/>
                                  <w:sz w:val="15"/>
                                  <w:szCs w:val="15"/>
                                </w:rPr>
                                <w:t>type</w:t>
                              </w:r>
                              <w:r w:rsidRPr="00D3475F">
                                <w:rPr>
                                  <w:color w:val="000000"/>
                                  <w:sz w:val="15"/>
                                  <w:szCs w:val="15"/>
                                </w:rPr>
                                <w:tab/>
                              </w:r>
                              <w:r w:rsidRPr="00D3475F">
                                <w:rPr>
                                  <w:color w:val="000000"/>
                                  <w:sz w:val="15"/>
                                  <w:szCs w:val="15"/>
                                </w:rPr>
                                <w:tab/>
                                <w:t>=  V4L2_BUF_TYPE_VIDEO_CAPTURE</w:t>
                              </w:r>
                            </w:p>
                            <w:p w14:paraId="48F78CEC" w14:textId="77777777" w:rsidR="00174F95" w:rsidRPr="00D3475F" w:rsidRDefault="00174F95" w:rsidP="00D92FE4">
                              <w:pPr>
                                <w:tabs>
                                  <w:tab w:val="left" w:pos="2410"/>
                                  <w:tab w:val="left" w:pos="3105"/>
                                </w:tabs>
                                <w:snapToGrid w:val="0"/>
                                <w:spacing w:after="0" w:line="240" w:lineRule="auto"/>
                                <w:ind w:firstLineChars="100" w:firstLine="150"/>
                                <w:rPr>
                                  <w:color w:val="000000"/>
                                  <w:sz w:val="15"/>
                                  <w:szCs w:val="15"/>
                                  <w:lang w:eastAsia="ja-JP"/>
                                </w:rPr>
                              </w:pPr>
                              <w:r w:rsidRPr="00D3475F">
                                <w:rPr>
                                  <w:color w:val="000000"/>
                                  <w:sz w:val="15"/>
                                  <w:szCs w:val="15"/>
                                </w:rPr>
                                <w:t>v4l2_pix_format fmt.pix.pixelformat</w:t>
                              </w:r>
                              <w:r w:rsidRPr="00D3475F">
                                <w:rPr>
                                  <w:color w:val="000000"/>
                                  <w:sz w:val="15"/>
                                  <w:szCs w:val="15"/>
                                </w:rPr>
                                <w:tab/>
                              </w:r>
                              <w:r w:rsidRPr="00D3475F">
                                <w:rPr>
                                  <w:color w:val="000000"/>
                                  <w:sz w:val="15"/>
                                  <w:szCs w:val="15"/>
                                </w:rPr>
                                <w:tab/>
                                <w:t>=  format of the capture buffer</w:t>
                              </w:r>
                            </w:p>
                            <w:tbl>
                              <w:tblPr>
                                <w:tblW w:w="0" w:type="auto"/>
                                <w:tblInd w:w="1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8"/>
                                <w:gridCol w:w="2967"/>
                              </w:tblGrid>
                              <w:tr w:rsidR="00174F95" w:rsidRPr="00DF0561" w14:paraId="617821A7" w14:textId="77777777" w:rsidTr="0063767B">
                                <w:tc>
                                  <w:tcPr>
                                    <w:tcW w:w="2038" w:type="dxa"/>
                                    <w:shd w:val="clear" w:color="auto" w:fill="BFBFBF" w:themeFill="background1" w:themeFillShade="BF"/>
                                  </w:tcPr>
                                  <w:p w14:paraId="5BE6108A" w14:textId="77777777" w:rsidR="00174F95" w:rsidRPr="00D3475F" w:rsidRDefault="00174F95" w:rsidP="00F51C67">
                                    <w:pPr>
                                      <w:tabs>
                                        <w:tab w:val="left" w:pos="2410"/>
                                        <w:tab w:val="left" w:pos="3402"/>
                                      </w:tabs>
                                      <w:snapToGrid w:val="0"/>
                                      <w:spacing w:after="0" w:line="240" w:lineRule="auto"/>
                                      <w:rPr>
                                        <w:color w:val="000000"/>
                                        <w:sz w:val="15"/>
                                        <w:szCs w:val="15"/>
                                        <w:lang w:eastAsia="ja-JP"/>
                                      </w:rPr>
                                    </w:pPr>
                                    <w:r w:rsidRPr="00D3475F">
                                      <w:rPr>
                                        <w:color w:val="000000"/>
                                        <w:sz w:val="15"/>
                                        <w:szCs w:val="15"/>
                                        <w:lang w:eastAsia="ja-JP"/>
                                      </w:rPr>
                                      <w:t>Format</w:t>
                                    </w:r>
                                  </w:p>
                                </w:tc>
                                <w:tc>
                                  <w:tcPr>
                                    <w:tcW w:w="2967" w:type="dxa"/>
                                    <w:shd w:val="clear" w:color="auto" w:fill="BFBFBF" w:themeFill="background1" w:themeFillShade="BF"/>
                                  </w:tcPr>
                                  <w:p w14:paraId="2415555A" w14:textId="77777777" w:rsidR="00174F95" w:rsidRPr="00D3475F" w:rsidRDefault="00174F95" w:rsidP="00F51C67">
                                    <w:pPr>
                                      <w:tabs>
                                        <w:tab w:val="left" w:pos="2410"/>
                                        <w:tab w:val="left" w:pos="3402"/>
                                      </w:tabs>
                                      <w:snapToGrid w:val="0"/>
                                      <w:spacing w:after="0" w:line="240" w:lineRule="auto"/>
                                      <w:rPr>
                                        <w:color w:val="000000"/>
                                        <w:sz w:val="15"/>
                                        <w:szCs w:val="15"/>
                                        <w:lang w:eastAsia="ja-JP"/>
                                      </w:rPr>
                                    </w:pPr>
                                    <w:r w:rsidRPr="00D3475F">
                                      <w:rPr>
                                        <w:color w:val="000000"/>
                                        <w:sz w:val="15"/>
                                        <w:szCs w:val="15"/>
                                        <w:lang w:eastAsia="ja-JP"/>
                                      </w:rPr>
                                      <w:t>value</w:t>
                                    </w:r>
                                  </w:p>
                                </w:tc>
                              </w:tr>
                              <w:tr w:rsidR="00174F95" w:rsidRPr="00DF0561" w14:paraId="17C8DE12" w14:textId="77777777" w:rsidTr="0063767B">
                                <w:tc>
                                  <w:tcPr>
                                    <w:tcW w:w="2038" w:type="dxa"/>
                                    <w:shd w:val="clear" w:color="auto" w:fill="auto"/>
                                  </w:tcPr>
                                  <w:p w14:paraId="58AFFA34" w14:textId="77777777" w:rsidR="00174F95" w:rsidRPr="00D3475F" w:rsidRDefault="00174F95" w:rsidP="00F51C67">
                                    <w:pPr>
                                      <w:tabs>
                                        <w:tab w:val="left" w:pos="2410"/>
                                        <w:tab w:val="left" w:pos="3402"/>
                                      </w:tabs>
                                      <w:snapToGrid w:val="0"/>
                                      <w:spacing w:after="0" w:line="240" w:lineRule="auto"/>
                                      <w:rPr>
                                        <w:color w:val="000000"/>
                                        <w:sz w:val="16"/>
                                        <w:szCs w:val="14"/>
                                      </w:rPr>
                                    </w:pPr>
                                    <w:r w:rsidRPr="00D3475F">
                                      <w:rPr>
                                        <w:color w:val="000000"/>
                                        <w:sz w:val="16"/>
                                        <w:szCs w:val="14"/>
                                      </w:rPr>
                                      <w:t>RGB565</w:t>
                                    </w:r>
                                  </w:p>
                                </w:tc>
                                <w:tc>
                                  <w:tcPr>
                                    <w:tcW w:w="2967" w:type="dxa"/>
                                    <w:shd w:val="clear" w:color="auto" w:fill="auto"/>
                                  </w:tcPr>
                                  <w:p w14:paraId="721E845D" w14:textId="77777777" w:rsidR="00174F95" w:rsidRPr="00D3475F" w:rsidRDefault="00174F95" w:rsidP="00F51C67">
                                    <w:pPr>
                                      <w:tabs>
                                        <w:tab w:val="left" w:pos="2410"/>
                                        <w:tab w:val="left" w:pos="3402"/>
                                      </w:tabs>
                                      <w:snapToGrid w:val="0"/>
                                      <w:spacing w:after="0" w:line="240" w:lineRule="auto"/>
                                      <w:rPr>
                                        <w:color w:val="000000"/>
                                        <w:sz w:val="16"/>
                                        <w:szCs w:val="14"/>
                                      </w:rPr>
                                    </w:pPr>
                                    <w:r w:rsidRPr="00D3475F">
                                      <w:rPr>
                                        <w:color w:val="000000"/>
                                        <w:sz w:val="16"/>
                                        <w:szCs w:val="14"/>
                                      </w:rPr>
                                      <w:t>V4L2_PIX_FMT_RGB565</w:t>
                                    </w:r>
                                  </w:p>
                                </w:tc>
                              </w:tr>
                              <w:tr w:rsidR="00174F95" w:rsidRPr="00DF0561" w14:paraId="00319787" w14:textId="77777777" w:rsidTr="0063767B">
                                <w:tc>
                                  <w:tcPr>
                                    <w:tcW w:w="2038" w:type="dxa"/>
                                    <w:shd w:val="clear" w:color="auto" w:fill="auto"/>
                                  </w:tcPr>
                                  <w:p w14:paraId="0FFC1CCD" w14:textId="77777777" w:rsidR="00174F95" w:rsidRPr="00D3475F" w:rsidRDefault="00174F95" w:rsidP="00F51C67">
                                    <w:pPr>
                                      <w:tabs>
                                        <w:tab w:val="left" w:pos="2410"/>
                                        <w:tab w:val="left" w:pos="3402"/>
                                      </w:tabs>
                                      <w:snapToGrid w:val="0"/>
                                      <w:spacing w:after="0" w:line="240" w:lineRule="auto"/>
                                      <w:rPr>
                                        <w:color w:val="000000"/>
                                        <w:sz w:val="16"/>
                                        <w:szCs w:val="14"/>
                                        <w:lang w:eastAsia="ja-JP"/>
                                      </w:rPr>
                                    </w:pPr>
                                    <w:r w:rsidRPr="00D3475F">
                                      <w:rPr>
                                        <w:color w:val="000000"/>
                                        <w:sz w:val="16"/>
                                        <w:szCs w:val="14"/>
                                      </w:rPr>
                                      <w:t>YUYV</w:t>
                                    </w:r>
                                  </w:p>
                                </w:tc>
                                <w:tc>
                                  <w:tcPr>
                                    <w:tcW w:w="2967" w:type="dxa"/>
                                    <w:shd w:val="clear" w:color="auto" w:fill="auto"/>
                                  </w:tcPr>
                                  <w:p w14:paraId="55E9AA28" w14:textId="77777777" w:rsidR="00174F95" w:rsidRPr="00D3475F" w:rsidRDefault="00174F95" w:rsidP="00F51C67">
                                    <w:pPr>
                                      <w:tabs>
                                        <w:tab w:val="left" w:pos="2410"/>
                                        <w:tab w:val="left" w:pos="3402"/>
                                      </w:tabs>
                                      <w:snapToGrid w:val="0"/>
                                      <w:spacing w:after="0" w:line="240" w:lineRule="auto"/>
                                      <w:rPr>
                                        <w:color w:val="000000"/>
                                        <w:sz w:val="16"/>
                                        <w:szCs w:val="14"/>
                                        <w:lang w:eastAsia="ja-JP"/>
                                      </w:rPr>
                                    </w:pPr>
                                    <w:r w:rsidRPr="00D3475F">
                                      <w:rPr>
                                        <w:color w:val="000000"/>
                                        <w:sz w:val="16"/>
                                        <w:szCs w:val="14"/>
                                      </w:rPr>
                                      <w:t>V4L2_PIX_FMT_YUYV</w:t>
                                    </w:r>
                                  </w:p>
                                </w:tc>
                              </w:tr>
                              <w:tr w:rsidR="00174F95" w:rsidRPr="00DF0561" w14:paraId="4AB89E21" w14:textId="77777777" w:rsidTr="0063767B">
                                <w:tc>
                                  <w:tcPr>
                                    <w:tcW w:w="2038" w:type="dxa"/>
                                    <w:shd w:val="clear" w:color="auto" w:fill="auto"/>
                                  </w:tcPr>
                                  <w:p w14:paraId="098EC51A" w14:textId="77777777" w:rsidR="00174F95" w:rsidRPr="00D3475F" w:rsidRDefault="00174F95" w:rsidP="00F51C67">
                                    <w:pPr>
                                      <w:tabs>
                                        <w:tab w:val="left" w:pos="2410"/>
                                        <w:tab w:val="left" w:pos="3402"/>
                                      </w:tabs>
                                      <w:snapToGrid w:val="0"/>
                                      <w:spacing w:after="0" w:line="240" w:lineRule="auto"/>
                                      <w:rPr>
                                        <w:color w:val="000000"/>
                                        <w:sz w:val="16"/>
                                        <w:szCs w:val="14"/>
                                        <w:lang w:eastAsia="ja-JP"/>
                                      </w:rPr>
                                    </w:pPr>
                                    <w:r w:rsidRPr="00D3475F">
                                      <w:rPr>
                                        <w:color w:val="000000"/>
                                        <w:sz w:val="16"/>
                                        <w:szCs w:val="14"/>
                                      </w:rPr>
                                      <w:t>UYVY</w:t>
                                    </w:r>
                                  </w:p>
                                </w:tc>
                                <w:tc>
                                  <w:tcPr>
                                    <w:tcW w:w="2967" w:type="dxa"/>
                                    <w:shd w:val="clear" w:color="auto" w:fill="auto"/>
                                  </w:tcPr>
                                  <w:p w14:paraId="452C2C9F" w14:textId="77777777" w:rsidR="00174F95" w:rsidRPr="00D3475F" w:rsidRDefault="00174F95" w:rsidP="00F51C67">
                                    <w:pPr>
                                      <w:tabs>
                                        <w:tab w:val="left" w:pos="2410"/>
                                        <w:tab w:val="left" w:pos="3402"/>
                                      </w:tabs>
                                      <w:snapToGrid w:val="0"/>
                                      <w:spacing w:after="0" w:line="240" w:lineRule="auto"/>
                                      <w:rPr>
                                        <w:color w:val="000000"/>
                                        <w:sz w:val="16"/>
                                        <w:szCs w:val="14"/>
                                        <w:lang w:eastAsia="ja-JP"/>
                                      </w:rPr>
                                    </w:pPr>
                                    <w:r w:rsidRPr="00D3475F">
                                      <w:rPr>
                                        <w:color w:val="000000"/>
                                        <w:sz w:val="16"/>
                                        <w:szCs w:val="14"/>
                                      </w:rPr>
                                      <w:t>V4L2_PIX_FMT_UYVY</w:t>
                                    </w:r>
                                  </w:p>
                                </w:tc>
                              </w:tr>
                              <w:tr w:rsidR="00174F95" w:rsidRPr="00DF0561" w14:paraId="1FD6FADA" w14:textId="77777777" w:rsidTr="0063767B">
                                <w:tc>
                                  <w:tcPr>
                                    <w:tcW w:w="2038" w:type="dxa"/>
                                    <w:shd w:val="clear" w:color="auto" w:fill="auto"/>
                                  </w:tcPr>
                                  <w:p w14:paraId="27972265" w14:textId="77777777" w:rsidR="00174F95" w:rsidRPr="00D3475F" w:rsidRDefault="00174F95" w:rsidP="00F51C67">
                                    <w:pPr>
                                      <w:tabs>
                                        <w:tab w:val="left" w:pos="2410"/>
                                        <w:tab w:val="left" w:pos="3402"/>
                                      </w:tabs>
                                      <w:snapToGrid w:val="0"/>
                                      <w:spacing w:after="0" w:line="240" w:lineRule="auto"/>
                                      <w:rPr>
                                        <w:color w:val="000000"/>
                                        <w:sz w:val="16"/>
                                        <w:szCs w:val="14"/>
                                        <w:lang w:eastAsia="ja-JP"/>
                                      </w:rPr>
                                    </w:pPr>
                                    <w:r w:rsidRPr="00D3475F">
                                      <w:rPr>
                                        <w:color w:val="000000"/>
                                        <w:sz w:val="16"/>
                                        <w:szCs w:val="14"/>
                                      </w:rPr>
                                      <w:t>ARGB1555</w:t>
                                    </w:r>
                                  </w:p>
                                </w:tc>
                                <w:tc>
                                  <w:tcPr>
                                    <w:tcW w:w="2967" w:type="dxa"/>
                                    <w:shd w:val="clear" w:color="auto" w:fill="auto"/>
                                  </w:tcPr>
                                  <w:p w14:paraId="6C0F3E54" w14:textId="77777777" w:rsidR="00174F95" w:rsidRPr="00D3475F" w:rsidRDefault="00174F95" w:rsidP="0075760B">
                                    <w:pPr>
                                      <w:tabs>
                                        <w:tab w:val="left" w:pos="2410"/>
                                        <w:tab w:val="left" w:pos="3402"/>
                                      </w:tabs>
                                      <w:snapToGrid w:val="0"/>
                                      <w:spacing w:after="0" w:line="240" w:lineRule="auto"/>
                                      <w:rPr>
                                        <w:color w:val="000000"/>
                                        <w:sz w:val="16"/>
                                        <w:szCs w:val="14"/>
                                        <w:lang w:eastAsia="ja-JP"/>
                                      </w:rPr>
                                    </w:pPr>
                                    <w:r w:rsidRPr="00D3475F">
                                      <w:rPr>
                                        <w:color w:val="000000"/>
                                        <w:sz w:val="16"/>
                                        <w:szCs w:val="14"/>
                                      </w:rPr>
                                      <w:t>V4L2_PIX_FMT_ARGB555</w:t>
                                    </w:r>
                                  </w:p>
                                </w:tc>
                              </w:tr>
                              <w:tr w:rsidR="00174F95" w:rsidRPr="00DF0561" w14:paraId="6B01596F" w14:textId="77777777" w:rsidTr="0063767B">
                                <w:tc>
                                  <w:tcPr>
                                    <w:tcW w:w="2038" w:type="dxa"/>
                                    <w:shd w:val="clear" w:color="auto" w:fill="auto"/>
                                  </w:tcPr>
                                  <w:p w14:paraId="15624B0C" w14:textId="77777777" w:rsidR="00174F95" w:rsidRPr="00D3475F" w:rsidRDefault="00174F95" w:rsidP="005F399E">
                                    <w:pPr>
                                      <w:tabs>
                                        <w:tab w:val="left" w:pos="2410"/>
                                        <w:tab w:val="left" w:pos="3402"/>
                                      </w:tabs>
                                      <w:snapToGrid w:val="0"/>
                                      <w:spacing w:after="0" w:line="240" w:lineRule="auto"/>
                                      <w:rPr>
                                        <w:color w:val="000000"/>
                                        <w:sz w:val="16"/>
                                        <w:szCs w:val="14"/>
                                      </w:rPr>
                                    </w:pPr>
                                    <w:r w:rsidRPr="00D3475F">
                                      <w:rPr>
                                        <w:color w:val="000000"/>
                                        <w:sz w:val="16"/>
                                        <w:szCs w:val="14"/>
                                      </w:rPr>
                                      <w:t>RGB888 (32bit</w:t>
                                    </w:r>
                                    <w:r w:rsidRPr="00D3475F">
                                      <w:rPr>
                                        <w:color w:val="000000"/>
                                        <w:sz w:val="16"/>
                                        <w:szCs w:val="14"/>
                                        <w:lang w:eastAsia="ja-JP"/>
                                      </w:rPr>
                                      <w:t>s</w:t>
                                    </w:r>
                                    <w:r w:rsidRPr="00D3475F">
                                      <w:rPr>
                                        <w:color w:val="000000"/>
                                        <w:sz w:val="16"/>
                                        <w:szCs w:val="14"/>
                                      </w:rPr>
                                      <w:t>/pixel)</w:t>
                                    </w:r>
                                  </w:p>
                                </w:tc>
                                <w:tc>
                                  <w:tcPr>
                                    <w:tcW w:w="2967" w:type="dxa"/>
                                    <w:shd w:val="clear" w:color="auto" w:fill="auto"/>
                                  </w:tcPr>
                                  <w:p w14:paraId="76E5DAA1" w14:textId="77777777" w:rsidR="00174F95" w:rsidRPr="00D3475F" w:rsidRDefault="00174F95" w:rsidP="005F399E">
                                    <w:pPr>
                                      <w:tabs>
                                        <w:tab w:val="left" w:pos="2410"/>
                                        <w:tab w:val="left" w:pos="3402"/>
                                      </w:tabs>
                                      <w:snapToGrid w:val="0"/>
                                      <w:spacing w:after="0" w:line="240" w:lineRule="auto"/>
                                      <w:rPr>
                                        <w:color w:val="000000"/>
                                        <w:sz w:val="16"/>
                                        <w:szCs w:val="14"/>
                                      </w:rPr>
                                    </w:pPr>
                                    <w:r w:rsidRPr="00D3475F">
                                      <w:rPr>
                                        <w:color w:val="000000"/>
                                        <w:sz w:val="16"/>
                                        <w:szCs w:val="14"/>
                                      </w:rPr>
                                      <w:t>V4L2_PIX_FMT_XBGR32</w:t>
                                    </w:r>
                                  </w:p>
                                </w:tc>
                              </w:tr>
                              <w:tr w:rsidR="00174F95" w:rsidRPr="00DF0561" w14:paraId="00CE9D12" w14:textId="77777777" w:rsidTr="0063767B">
                                <w:tc>
                                  <w:tcPr>
                                    <w:tcW w:w="2038" w:type="dxa"/>
                                    <w:shd w:val="clear" w:color="auto" w:fill="auto"/>
                                  </w:tcPr>
                                  <w:p w14:paraId="2DD0D669" w14:textId="77777777" w:rsidR="00174F95" w:rsidRPr="00D3475F" w:rsidRDefault="00174F95" w:rsidP="00F51C67">
                                    <w:pPr>
                                      <w:tabs>
                                        <w:tab w:val="left" w:pos="2410"/>
                                        <w:tab w:val="left" w:pos="3402"/>
                                      </w:tabs>
                                      <w:snapToGrid w:val="0"/>
                                      <w:spacing w:after="0" w:line="240" w:lineRule="auto"/>
                                      <w:rPr>
                                        <w:color w:val="000000"/>
                                        <w:sz w:val="16"/>
                                        <w:szCs w:val="14"/>
                                        <w:lang w:eastAsia="ja-JP"/>
                                      </w:rPr>
                                    </w:pPr>
                                    <w:r w:rsidRPr="00D3475F">
                                      <w:rPr>
                                        <w:color w:val="000000"/>
                                        <w:sz w:val="16"/>
                                        <w:szCs w:val="14"/>
                                      </w:rPr>
                                      <w:t>ARGB8888</w:t>
                                    </w:r>
                                  </w:p>
                                </w:tc>
                                <w:tc>
                                  <w:tcPr>
                                    <w:tcW w:w="2967" w:type="dxa"/>
                                    <w:shd w:val="clear" w:color="auto" w:fill="auto"/>
                                  </w:tcPr>
                                  <w:p w14:paraId="3FBE40F4" w14:textId="77777777" w:rsidR="00174F95" w:rsidRPr="00D3475F" w:rsidRDefault="00174F95" w:rsidP="00E63303">
                                    <w:pPr>
                                      <w:tabs>
                                        <w:tab w:val="left" w:pos="2410"/>
                                        <w:tab w:val="left" w:pos="3402"/>
                                      </w:tabs>
                                      <w:snapToGrid w:val="0"/>
                                      <w:spacing w:after="0" w:line="240" w:lineRule="auto"/>
                                      <w:rPr>
                                        <w:color w:val="000000"/>
                                        <w:sz w:val="16"/>
                                        <w:szCs w:val="14"/>
                                        <w:lang w:eastAsia="ja-JP"/>
                                      </w:rPr>
                                    </w:pPr>
                                    <w:r w:rsidRPr="00D3475F">
                                      <w:rPr>
                                        <w:color w:val="000000"/>
                                        <w:sz w:val="16"/>
                                        <w:szCs w:val="14"/>
                                      </w:rPr>
                                      <w:t>V4L2_PIX_FMT_ABGR32</w:t>
                                    </w:r>
                                  </w:p>
                                </w:tc>
                              </w:tr>
                              <w:tr w:rsidR="00174F95" w:rsidRPr="00DF0561" w14:paraId="486B9F35" w14:textId="77777777" w:rsidTr="0063767B">
                                <w:tc>
                                  <w:tcPr>
                                    <w:tcW w:w="2038" w:type="dxa"/>
                                    <w:shd w:val="clear" w:color="auto" w:fill="auto"/>
                                  </w:tcPr>
                                  <w:p w14:paraId="116C7982" w14:textId="77777777" w:rsidR="00174F95" w:rsidRPr="00D3475F" w:rsidRDefault="00174F95" w:rsidP="00F51C67">
                                    <w:pPr>
                                      <w:tabs>
                                        <w:tab w:val="left" w:pos="2410"/>
                                        <w:tab w:val="left" w:pos="3402"/>
                                      </w:tabs>
                                      <w:snapToGrid w:val="0"/>
                                      <w:spacing w:after="0" w:line="240" w:lineRule="auto"/>
                                      <w:rPr>
                                        <w:color w:val="000000"/>
                                        <w:sz w:val="16"/>
                                        <w:szCs w:val="14"/>
                                      </w:rPr>
                                    </w:pPr>
                                    <w:r w:rsidRPr="00D3475F">
                                      <w:rPr>
                                        <w:color w:val="000000"/>
                                        <w:sz w:val="16"/>
                                        <w:szCs w:val="14"/>
                                      </w:rPr>
                                      <w:t>NV16</w:t>
                                    </w:r>
                                  </w:p>
                                </w:tc>
                                <w:tc>
                                  <w:tcPr>
                                    <w:tcW w:w="2967" w:type="dxa"/>
                                    <w:shd w:val="clear" w:color="auto" w:fill="auto"/>
                                  </w:tcPr>
                                  <w:p w14:paraId="097E2C06" w14:textId="77777777" w:rsidR="00174F95" w:rsidRPr="00D3475F" w:rsidRDefault="00174F95" w:rsidP="00F51C67">
                                    <w:pPr>
                                      <w:tabs>
                                        <w:tab w:val="left" w:pos="2410"/>
                                        <w:tab w:val="left" w:pos="3402"/>
                                      </w:tabs>
                                      <w:snapToGrid w:val="0"/>
                                      <w:spacing w:after="0" w:line="240" w:lineRule="auto"/>
                                      <w:rPr>
                                        <w:color w:val="000000"/>
                                        <w:sz w:val="16"/>
                                        <w:szCs w:val="14"/>
                                      </w:rPr>
                                    </w:pPr>
                                    <w:r w:rsidRPr="00D3475F">
                                      <w:rPr>
                                        <w:color w:val="000000"/>
                                        <w:sz w:val="16"/>
                                        <w:szCs w:val="14"/>
                                      </w:rPr>
                                      <w:t>V4L2_PIX_FMT_NV16</w:t>
                                    </w:r>
                                  </w:p>
                                </w:tc>
                              </w:tr>
                              <w:tr w:rsidR="00174F95" w:rsidRPr="00DF0561" w14:paraId="6B2AE9CC" w14:textId="77777777" w:rsidTr="0063767B">
                                <w:tc>
                                  <w:tcPr>
                                    <w:tcW w:w="2038" w:type="dxa"/>
                                    <w:shd w:val="clear" w:color="auto" w:fill="auto"/>
                                  </w:tcPr>
                                  <w:p w14:paraId="63C79F36" w14:textId="77777777" w:rsidR="00174F95" w:rsidRPr="00D3475F" w:rsidRDefault="00174F95" w:rsidP="00F51C67">
                                    <w:pPr>
                                      <w:tabs>
                                        <w:tab w:val="left" w:pos="2410"/>
                                        <w:tab w:val="left" w:pos="3402"/>
                                      </w:tabs>
                                      <w:snapToGrid w:val="0"/>
                                      <w:spacing w:after="0" w:line="240" w:lineRule="auto"/>
                                      <w:rPr>
                                        <w:color w:val="000000"/>
                                        <w:sz w:val="16"/>
                                        <w:szCs w:val="14"/>
                                        <w:lang w:eastAsia="ja-JP"/>
                                      </w:rPr>
                                    </w:pPr>
                                    <w:r w:rsidRPr="00D3475F">
                                      <w:rPr>
                                        <w:color w:val="000000"/>
                                        <w:sz w:val="16"/>
                                        <w:szCs w:val="14"/>
                                      </w:rPr>
                                      <w:t>NV12</w:t>
                                    </w:r>
                                  </w:p>
                                </w:tc>
                                <w:tc>
                                  <w:tcPr>
                                    <w:tcW w:w="2967" w:type="dxa"/>
                                    <w:shd w:val="clear" w:color="auto" w:fill="auto"/>
                                  </w:tcPr>
                                  <w:p w14:paraId="7C33D2CC" w14:textId="77777777" w:rsidR="00174F95" w:rsidRPr="00D3475F" w:rsidRDefault="00174F95" w:rsidP="00F51C67">
                                    <w:pPr>
                                      <w:tabs>
                                        <w:tab w:val="left" w:pos="2410"/>
                                        <w:tab w:val="left" w:pos="3402"/>
                                      </w:tabs>
                                      <w:snapToGrid w:val="0"/>
                                      <w:spacing w:after="0" w:line="240" w:lineRule="auto"/>
                                      <w:rPr>
                                        <w:color w:val="000000"/>
                                        <w:sz w:val="16"/>
                                        <w:szCs w:val="14"/>
                                      </w:rPr>
                                    </w:pPr>
                                    <w:r w:rsidRPr="00D3475F">
                                      <w:rPr>
                                        <w:color w:val="000000"/>
                                        <w:sz w:val="16"/>
                                        <w:szCs w:val="14"/>
                                      </w:rPr>
                                      <w:t>V4L2_PIX_FMT_NV12</w:t>
                                    </w:r>
                                  </w:p>
                                </w:tc>
                              </w:tr>
                              <w:tr w:rsidR="00174F95" w:rsidRPr="00DF0561" w14:paraId="17F8121C" w14:textId="77777777" w:rsidTr="0063767B">
                                <w:tc>
                                  <w:tcPr>
                                    <w:tcW w:w="2038" w:type="dxa"/>
                                    <w:shd w:val="clear" w:color="auto" w:fill="auto"/>
                                  </w:tcPr>
                                  <w:p w14:paraId="2DB5495C" w14:textId="197F293F" w:rsidR="00174F95" w:rsidRPr="00D3475F" w:rsidRDefault="00174F95" w:rsidP="00F51C67">
                                    <w:pPr>
                                      <w:tabs>
                                        <w:tab w:val="left" w:pos="2410"/>
                                        <w:tab w:val="left" w:pos="3402"/>
                                      </w:tabs>
                                      <w:snapToGrid w:val="0"/>
                                      <w:spacing w:after="0" w:line="240" w:lineRule="auto"/>
                                      <w:rPr>
                                        <w:color w:val="000000"/>
                                        <w:sz w:val="16"/>
                                        <w:szCs w:val="14"/>
                                        <w:lang w:eastAsia="ja-JP"/>
                                      </w:rPr>
                                    </w:pPr>
                                    <w:r>
                                      <w:rPr>
                                        <w:rFonts w:hint="eastAsia"/>
                                        <w:color w:val="000000"/>
                                        <w:sz w:val="16"/>
                                        <w:szCs w:val="14"/>
                                        <w:lang w:eastAsia="ja-JP"/>
                                      </w:rPr>
                                      <w:t>R</w:t>
                                    </w:r>
                                    <w:r>
                                      <w:rPr>
                                        <w:color w:val="000000"/>
                                        <w:sz w:val="16"/>
                                        <w:szCs w:val="14"/>
                                        <w:lang w:eastAsia="ja-JP"/>
                                      </w:rPr>
                                      <w:t>AW10</w:t>
                                    </w:r>
                                  </w:p>
                                </w:tc>
                                <w:tc>
                                  <w:tcPr>
                                    <w:tcW w:w="2967" w:type="dxa"/>
                                    <w:shd w:val="clear" w:color="auto" w:fill="auto"/>
                                  </w:tcPr>
                                  <w:p w14:paraId="1ECC2019" w14:textId="27DECF91" w:rsidR="00174F95" w:rsidRPr="00D3475F" w:rsidRDefault="00174F95" w:rsidP="00F51C67">
                                    <w:pPr>
                                      <w:tabs>
                                        <w:tab w:val="left" w:pos="2410"/>
                                        <w:tab w:val="left" w:pos="3402"/>
                                      </w:tabs>
                                      <w:snapToGrid w:val="0"/>
                                      <w:spacing w:after="0" w:line="240" w:lineRule="auto"/>
                                      <w:rPr>
                                        <w:color w:val="000000"/>
                                        <w:sz w:val="16"/>
                                        <w:szCs w:val="14"/>
                                      </w:rPr>
                                    </w:pPr>
                                    <w:r w:rsidRPr="00AD3DC7">
                                      <w:rPr>
                                        <w:color w:val="000000"/>
                                        <w:sz w:val="16"/>
                                        <w:szCs w:val="14"/>
                                      </w:rPr>
                                      <w:t>V4L2_PIX_FMT_Y10</w:t>
                                    </w:r>
                                  </w:p>
                                </w:tc>
                              </w:tr>
                            </w:tbl>
                            <w:p w14:paraId="68582387" w14:textId="77777777" w:rsidR="00174F95" w:rsidRPr="00D3475F" w:rsidRDefault="00174F95" w:rsidP="006859FF">
                              <w:pPr>
                                <w:tabs>
                                  <w:tab w:val="left" w:pos="2410"/>
                                  <w:tab w:val="left" w:pos="3402"/>
                                </w:tabs>
                                <w:snapToGrid w:val="0"/>
                                <w:spacing w:after="0" w:line="240" w:lineRule="auto"/>
                                <w:ind w:firstLineChars="100" w:firstLine="150"/>
                                <w:rPr>
                                  <w:color w:val="000000"/>
                                  <w:sz w:val="15"/>
                                  <w:szCs w:val="15"/>
                                </w:rPr>
                              </w:pPr>
                            </w:p>
                            <w:p w14:paraId="1857EBF4" w14:textId="1F6BF9FD" w:rsidR="00174F95" w:rsidRPr="00D3475F" w:rsidRDefault="00174F95" w:rsidP="007B60F9">
                              <w:pPr>
                                <w:tabs>
                                  <w:tab w:val="left" w:pos="2410"/>
                                  <w:tab w:val="left" w:pos="3402"/>
                                </w:tabs>
                                <w:snapToGrid w:val="0"/>
                                <w:spacing w:after="0" w:line="240" w:lineRule="auto"/>
                                <w:ind w:firstLineChars="100" w:firstLine="150"/>
                                <w:rPr>
                                  <w:sz w:val="15"/>
                                  <w:szCs w:val="15"/>
                                </w:rPr>
                              </w:pPr>
                              <w:r w:rsidRPr="00D3475F">
                                <w:rPr>
                                  <w:color w:val="000000"/>
                                  <w:sz w:val="15"/>
                                  <w:szCs w:val="15"/>
                                </w:rPr>
                                <w:t>v4l2_pix_format fmt.pix.field</w:t>
                              </w:r>
                              <w:r w:rsidRPr="00D3475F">
                                <w:rPr>
                                  <w:color w:val="000000"/>
                                  <w:sz w:val="15"/>
                                  <w:szCs w:val="15"/>
                                </w:rPr>
                                <w:tab/>
                                <w:t>= V4L2_FIELD_INTERLACED</w:t>
                              </w:r>
                              <w:r w:rsidRPr="00D3475F">
                                <w:rPr>
                                  <w:color w:val="000000"/>
                                  <w:sz w:val="15"/>
                                  <w:szCs w:val="15"/>
                                </w:rPr>
                                <w:tab/>
                              </w:r>
                              <w:r>
                                <w:rPr>
                                  <w:color w:val="000000"/>
                                  <w:sz w:val="15"/>
                                  <w:szCs w:val="15"/>
                                </w:rPr>
                                <w:t xml:space="preserve">set </w:t>
                              </w:r>
                              <w:r w:rsidRPr="00D3475F">
                                <w:rPr>
                                  <w:color w:val="000000"/>
                                  <w:sz w:val="15"/>
                                  <w:szCs w:val="15"/>
                                </w:rPr>
                                <w:t xml:space="preserve">capture field (refer to </w:t>
                              </w:r>
                              <w:r w:rsidRPr="00D3475F">
                                <w:rPr>
                                  <w:color w:val="000000"/>
                                  <w:sz w:val="9"/>
                                  <w:szCs w:val="15"/>
                                </w:rPr>
                                <w:fldChar w:fldCharType="begin"/>
                              </w:r>
                              <w:r w:rsidRPr="00D3475F">
                                <w:rPr>
                                  <w:color w:val="000000"/>
                                  <w:sz w:val="9"/>
                                  <w:szCs w:val="15"/>
                                </w:rPr>
                                <w:instrText xml:space="preserve"> REF _Ref363471991 \h  \* MERGEFORMAT </w:instrText>
                              </w:r>
                              <w:r w:rsidRPr="00D3475F">
                                <w:rPr>
                                  <w:color w:val="000000"/>
                                  <w:sz w:val="9"/>
                                  <w:szCs w:val="15"/>
                                </w:rPr>
                              </w:r>
                              <w:r w:rsidRPr="00D3475F">
                                <w:rPr>
                                  <w:color w:val="000000"/>
                                  <w:sz w:val="9"/>
                                  <w:szCs w:val="15"/>
                                </w:rPr>
                                <w:fldChar w:fldCharType="separate"/>
                              </w:r>
                              <w:ins w:id="36" w:author="Quat Doan Huynh" w:date="2023-12-15T12:54:00Z">
                                <w:r w:rsidR="00E32B0C" w:rsidRPr="00E32B0C">
                                  <w:rPr>
                                    <w:sz w:val="14"/>
                                    <w:rPrChange w:id="37" w:author="Quat Doan Huynh" w:date="2023-12-15T12:54:00Z">
                                      <w:rPr/>
                                    </w:rPrChange>
                                  </w:rPr>
                                  <w:t xml:space="preserve">Table </w:t>
                                </w:r>
                                <w:r w:rsidR="00E32B0C" w:rsidRPr="00E32B0C">
                                  <w:rPr>
                                    <w:noProof/>
                                    <w:sz w:val="14"/>
                                    <w:rPrChange w:id="38" w:author="Quat Doan Huynh" w:date="2023-12-15T12:54:00Z">
                                      <w:rPr>
                                        <w:bCs/>
                                        <w:noProof/>
                                      </w:rPr>
                                    </w:rPrChange>
                                  </w:rPr>
                                  <w:t>4</w:t>
                                </w:r>
                                <w:r w:rsidR="00E32B0C" w:rsidRPr="00E32B0C">
                                  <w:rPr>
                                    <w:noProof/>
                                    <w:sz w:val="14"/>
                                    <w:rPrChange w:id="39" w:author="Quat Doan Huynh" w:date="2023-12-15T12:54:00Z">
                                      <w:rPr/>
                                    </w:rPrChange>
                                  </w:rPr>
                                  <w:t>.</w:t>
                                </w:r>
                                <w:r w:rsidR="00E32B0C" w:rsidRPr="00E32B0C">
                                  <w:rPr>
                                    <w:noProof/>
                                    <w:sz w:val="14"/>
                                    <w:rPrChange w:id="40" w:author="Quat Doan Huynh" w:date="2023-12-15T12:54:00Z">
                                      <w:rPr>
                                        <w:bCs/>
                                        <w:noProof/>
                                      </w:rPr>
                                    </w:rPrChange>
                                  </w:rPr>
                                  <w:t>22</w:t>
                                </w:r>
                              </w:ins>
                              <w:del w:id="41" w:author="Quat Doan Huynh" w:date="2023-12-15T12:54:00Z">
                                <w:r w:rsidR="00E32B0C" w:rsidRPr="00E32B0C" w:rsidDel="00E32B0C">
                                  <w:rPr>
                                    <w:sz w:val="14"/>
                                  </w:rPr>
                                  <w:delText xml:space="preserve">Table </w:delText>
                                </w:r>
                                <w:r w:rsidR="00E32B0C" w:rsidRPr="00E32B0C" w:rsidDel="00E32B0C">
                                  <w:rPr>
                                    <w:noProof/>
                                    <w:sz w:val="14"/>
                                  </w:rPr>
                                  <w:delText>4.22</w:delText>
                                </w:r>
                              </w:del>
                              <w:r w:rsidRPr="00D3475F">
                                <w:rPr>
                                  <w:color w:val="000000"/>
                                  <w:sz w:val="9"/>
                                  <w:szCs w:val="15"/>
                                </w:rPr>
                                <w:fldChar w:fldCharType="end"/>
                              </w:r>
                              <w:r w:rsidRPr="00D3475F">
                                <w:rPr>
                                  <w:color w:val="000000"/>
                                  <w:sz w:val="15"/>
                                  <w:szCs w:val="15"/>
                                </w:rPr>
                                <w:t>)</w:t>
                              </w:r>
                            </w:p>
                            <w:p w14:paraId="0003B76D" w14:textId="77777777" w:rsidR="00174F95" w:rsidRPr="00D3475F" w:rsidRDefault="00174F95" w:rsidP="006859FF">
                              <w:pPr>
                                <w:tabs>
                                  <w:tab w:val="left" w:pos="2410"/>
                                  <w:tab w:val="left" w:pos="3402"/>
                                </w:tabs>
                                <w:snapToGrid w:val="0"/>
                                <w:spacing w:after="0" w:line="240" w:lineRule="auto"/>
                                <w:ind w:firstLineChars="100" w:firstLine="150"/>
                                <w:rPr>
                                  <w:sz w:val="15"/>
                                  <w:szCs w:val="15"/>
                                </w:rPr>
                              </w:pPr>
                              <w:r w:rsidRPr="00D3475F">
                                <w:rPr>
                                  <w:color w:val="000000"/>
                                  <w:sz w:val="15"/>
                                  <w:szCs w:val="15"/>
                                </w:rPr>
                                <w:t>v4l2_pix_format fmt.pix.width</w:t>
                              </w:r>
                              <w:r w:rsidRPr="00D3475F">
                                <w:rPr>
                                  <w:color w:val="000000"/>
                                  <w:sz w:val="15"/>
                                  <w:szCs w:val="15"/>
                                </w:rPr>
                                <w:tab/>
                                <w:t>= ow</w:t>
                              </w:r>
                              <w:r w:rsidRPr="00D3475F">
                                <w:rPr>
                                  <w:color w:val="000000"/>
                                  <w:sz w:val="15"/>
                                  <w:szCs w:val="15"/>
                                </w:rPr>
                                <w:tab/>
                              </w:r>
                              <w:r w:rsidRPr="00D3475F">
                                <w:rPr>
                                  <w:color w:val="000000"/>
                                  <w:sz w:val="15"/>
                                  <w:szCs w:val="15"/>
                                </w:rPr>
                                <w:tab/>
                              </w:r>
                              <w:r w:rsidRPr="00D3475F">
                                <w:rPr>
                                  <w:color w:val="000000"/>
                                  <w:sz w:val="15"/>
                                  <w:szCs w:val="15"/>
                                </w:rPr>
                                <w:tab/>
                                <w:t>valid data width of the capture buffer</w:t>
                              </w:r>
                            </w:p>
                            <w:p w14:paraId="29A08486" w14:textId="77777777" w:rsidR="00174F95" w:rsidRPr="00D3475F" w:rsidRDefault="00174F95" w:rsidP="0063767B">
                              <w:pPr>
                                <w:tabs>
                                  <w:tab w:val="left" w:pos="2410"/>
                                  <w:tab w:val="left" w:pos="3402"/>
                                </w:tabs>
                                <w:snapToGrid w:val="0"/>
                                <w:spacing w:after="0" w:line="240" w:lineRule="auto"/>
                                <w:ind w:firstLineChars="100" w:firstLine="150"/>
                                <w:rPr>
                                  <w:color w:val="000000"/>
                                  <w:sz w:val="15"/>
                                  <w:szCs w:val="15"/>
                                </w:rPr>
                              </w:pPr>
                              <w:r w:rsidRPr="00D3475F">
                                <w:rPr>
                                  <w:color w:val="000000"/>
                                  <w:sz w:val="15"/>
                                  <w:szCs w:val="15"/>
                                </w:rPr>
                                <w:t>v4l2_pix_format fmt.pix.height</w:t>
                              </w:r>
                              <w:r w:rsidRPr="00D3475F">
                                <w:rPr>
                                  <w:color w:val="000000"/>
                                  <w:sz w:val="15"/>
                                  <w:szCs w:val="15"/>
                                </w:rPr>
                                <w:tab/>
                                <w:t>= oh</w:t>
                              </w:r>
                              <w:r w:rsidRPr="00D3475F">
                                <w:rPr>
                                  <w:color w:val="000000"/>
                                  <w:sz w:val="15"/>
                                  <w:szCs w:val="15"/>
                                </w:rPr>
                                <w:tab/>
                              </w:r>
                              <w:r w:rsidRPr="00D3475F">
                                <w:rPr>
                                  <w:color w:val="000000"/>
                                  <w:sz w:val="15"/>
                                  <w:szCs w:val="15"/>
                                </w:rPr>
                                <w:tab/>
                              </w:r>
                              <w:r w:rsidRPr="00D3475F">
                                <w:rPr>
                                  <w:color w:val="000000"/>
                                  <w:sz w:val="15"/>
                                  <w:szCs w:val="15"/>
                                </w:rPr>
                                <w:tab/>
                                <w:t>valid data height of the capture buffer</w:t>
                              </w:r>
                            </w:p>
                            <w:p w14:paraId="0E08DDCE" w14:textId="77777777" w:rsidR="00174F95" w:rsidRPr="00D3475F" w:rsidRDefault="00174F95" w:rsidP="00B7107D">
                              <w:pPr>
                                <w:tabs>
                                  <w:tab w:val="left" w:pos="2410"/>
                                  <w:tab w:val="left" w:pos="2977"/>
                                  <w:tab w:val="left" w:pos="3402"/>
                                </w:tabs>
                                <w:spacing w:after="0" w:line="240" w:lineRule="auto"/>
                                <w:rPr>
                                  <w:color w:val="000000"/>
                                  <w:sz w:val="15"/>
                                  <w:szCs w:val="15"/>
                                  <w:lang w:eastAsia="ja-JP"/>
                                </w:rPr>
                              </w:pPr>
                              <w:r w:rsidRPr="00D3475F">
                                <w:rPr>
                                  <w:color w:val="000000"/>
                                  <w:sz w:val="15"/>
                                  <w:szCs w:val="15"/>
                                </w:rPr>
                                <w:t>}</w:t>
                              </w:r>
                              <w:r w:rsidRPr="00D3475F">
                                <w:rPr>
                                  <w:color w:val="000000"/>
                                  <w:sz w:val="15"/>
                                  <w:szCs w:val="15"/>
                                  <w:lang w:eastAsia="ja-JP"/>
                                </w:rPr>
                                <w:t xml:space="preserve">  </w:t>
                              </w:r>
                            </w:p>
                            <w:p w14:paraId="0531CFF7" w14:textId="77777777" w:rsidR="00174F95" w:rsidRDefault="00174F95" w:rsidP="0063767B">
                              <w:pPr>
                                <w:tabs>
                                  <w:tab w:val="left" w:pos="2410"/>
                                  <w:tab w:val="left" w:pos="2977"/>
                                  <w:tab w:val="left" w:pos="3402"/>
                                </w:tabs>
                                <w:spacing w:after="0" w:line="276" w:lineRule="auto"/>
                                <w:rPr>
                                  <w:color w:val="000000"/>
                                  <w:sz w:val="15"/>
                                  <w:szCs w:val="15"/>
                                  <w:lang w:eastAsia="ja-JP"/>
                                </w:rPr>
                              </w:pPr>
                              <w:r w:rsidRPr="00D3475F">
                                <w:rPr>
                                  <w:color w:val="000000"/>
                                  <w:sz w:val="15"/>
                                  <w:szCs w:val="15"/>
                                  <w:lang w:eastAsia="ja-JP"/>
                                </w:rPr>
                                <w:t xml:space="preserve">* </w:t>
                              </w:r>
                              <w:r w:rsidRPr="00D3475F">
                                <w:rPr>
                                  <w:b/>
                                  <w:color w:val="000000"/>
                                  <w:sz w:val="15"/>
                                  <w:szCs w:val="15"/>
                                  <w:lang w:eastAsia="ja-JP"/>
                                </w:rPr>
                                <w:t>Notice</w:t>
                              </w:r>
                              <w:r w:rsidRPr="00D3475F">
                                <w:rPr>
                                  <w:color w:val="000000"/>
                                  <w:sz w:val="15"/>
                                  <w:szCs w:val="15"/>
                                  <w:lang w:eastAsia="ja-JP"/>
                                </w:rPr>
                                <w:t xml:space="preserve">: At the time of horizontal scaling, the value of ow should be specified </w:t>
                              </w:r>
                              <w:r w:rsidRPr="000274F5">
                                <w:rPr>
                                  <w:color w:val="000000"/>
                                  <w:sz w:val="15"/>
                                  <w:szCs w:val="15"/>
                                  <w:lang w:eastAsia="ja-JP"/>
                                </w:rPr>
                                <w:t xml:space="preserve">the value of </w:t>
                              </w:r>
                              <w:r w:rsidRPr="00D3475F">
                                <w:rPr>
                                  <w:color w:val="000000"/>
                                  <w:sz w:val="15"/>
                                  <w:szCs w:val="15"/>
                                  <w:lang w:eastAsia="ja-JP"/>
                                </w:rPr>
                                <w:t xml:space="preserve">multiple of </w:t>
                              </w:r>
                              <w:r>
                                <w:rPr>
                                  <w:color w:val="000000"/>
                                  <w:sz w:val="15"/>
                                  <w:szCs w:val="15"/>
                                  <w:lang w:eastAsia="ja-JP"/>
                                </w:rPr>
                                <w:t>16</w:t>
                              </w:r>
                              <w:r w:rsidRPr="00D3475F">
                                <w:rPr>
                                  <w:color w:val="000000"/>
                                  <w:sz w:val="15"/>
                                  <w:szCs w:val="15"/>
                                  <w:lang w:eastAsia="ja-JP"/>
                                </w:rPr>
                                <w:t xml:space="preserve">.  </w:t>
                              </w:r>
                            </w:p>
                            <w:p w14:paraId="6303E153" w14:textId="77777777" w:rsidR="00174F95" w:rsidRDefault="00174F95" w:rsidP="00D36A38">
                              <w:pPr>
                                <w:tabs>
                                  <w:tab w:val="left" w:pos="2410"/>
                                  <w:tab w:val="left" w:pos="2977"/>
                                  <w:tab w:val="left" w:pos="3402"/>
                                </w:tabs>
                                <w:spacing w:after="0" w:line="276" w:lineRule="auto"/>
                                <w:ind w:firstLineChars="450" w:firstLine="675"/>
                                <w:rPr>
                                  <w:color w:val="000000"/>
                                  <w:sz w:val="15"/>
                                  <w:szCs w:val="15"/>
                                  <w:lang w:eastAsia="ja-JP"/>
                                </w:rPr>
                              </w:pPr>
                              <w:r w:rsidRPr="000274F5">
                                <w:rPr>
                                  <w:color w:val="000000"/>
                                  <w:sz w:val="15"/>
                                  <w:szCs w:val="15"/>
                                  <w:lang w:eastAsia="ja-JP"/>
                                </w:rPr>
                                <w:t>(NV16 format should be specified the value of multiple of 32)</w:t>
                              </w:r>
                            </w:p>
                            <w:p w14:paraId="26E82441" w14:textId="77777777" w:rsidR="00174F95" w:rsidRPr="00D3475F" w:rsidRDefault="00174F95" w:rsidP="00D36A38">
                              <w:pPr>
                                <w:tabs>
                                  <w:tab w:val="left" w:pos="2410"/>
                                  <w:tab w:val="left" w:pos="2977"/>
                                  <w:tab w:val="left" w:pos="3402"/>
                                </w:tabs>
                                <w:spacing w:after="0" w:line="276" w:lineRule="auto"/>
                                <w:ind w:firstLineChars="450" w:firstLine="675"/>
                                <w:rPr>
                                  <w:color w:val="000000"/>
                                  <w:sz w:val="15"/>
                                  <w:szCs w:val="15"/>
                                  <w:lang w:eastAsia="ja-JP"/>
                                </w:rPr>
                              </w:pPr>
                              <w:r w:rsidRPr="0028646C">
                                <w:rPr>
                                  <w:color w:val="000000"/>
                                  <w:sz w:val="15"/>
                                  <w:szCs w:val="15"/>
                                  <w:lang w:eastAsia="ja-JP"/>
                                </w:rPr>
                                <w:t xml:space="preserve">If you do not want to execute </w:t>
                              </w:r>
                              <w:r>
                                <w:rPr>
                                  <w:color w:val="000000"/>
                                  <w:sz w:val="15"/>
                                  <w:szCs w:val="15"/>
                                  <w:lang w:eastAsia="ja-JP"/>
                                </w:rPr>
                                <w:t>s</w:t>
                              </w:r>
                              <w:r w:rsidRPr="0028646C">
                                <w:rPr>
                                  <w:color w:val="000000"/>
                                  <w:sz w:val="15"/>
                                  <w:szCs w:val="15"/>
                                  <w:lang w:eastAsia="ja-JP"/>
                                </w:rPr>
                                <w:t>caling</w:t>
                              </w:r>
                              <w:r>
                                <w:rPr>
                                  <w:rFonts w:hint="eastAsia"/>
                                  <w:color w:val="000000"/>
                                  <w:sz w:val="15"/>
                                  <w:szCs w:val="15"/>
                                  <w:lang w:eastAsia="ja-JP"/>
                                </w:rPr>
                                <w:t xml:space="preserve"> </w:t>
                              </w:r>
                              <w:r>
                                <w:rPr>
                                  <w:color w:val="000000"/>
                                  <w:sz w:val="15"/>
                                  <w:szCs w:val="15"/>
                                  <w:lang w:eastAsia="ja-JP"/>
                                </w:rPr>
                                <w:t>at each format</w:t>
                              </w:r>
                              <w:r w:rsidRPr="0028646C">
                                <w:rPr>
                                  <w:color w:val="000000"/>
                                  <w:sz w:val="15"/>
                                  <w:szCs w:val="15"/>
                                  <w:lang w:eastAsia="ja-JP"/>
                                </w:rPr>
                                <w:t>, please set crop size and output size to same</w:t>
                              </w:r>
                            </w:p>
                            <w:p w14:paraId="32C38D68" w14:textId="77777777" w:rsidR="00174F95" w:rsidRPr="00D3475F" w:rsidRDefault="00174F95" w:rsidP="003A1823">
                              <w:pPr>
                                <w:tabs>
                                  <w:tab w:val="left" w:pos="2410"/>
                                  <w:tab w:val="left" w:pos="2977"/>
                                  <w:tab w:val="left" w:pos="3402"/>
                                </w:tabs>
                                <w:spacing w:after="0" w:line="276" w:lineRule="auto"/>
                                <w:ind w:firstLineChars="450" w:firstLine="675"/>
                                <w:rPr>
                                  <w:sz w:val="15"/>
                                  <w:szCs w:val="15"/>
                                  <w:lang w:eastAsia="ja-JP"/>
                                </w:rPr>
                              </w:pPr>
                              <w:r w:rsidRPr="00D3475F">
                                <w:rPr>
                                  <w:sz w:val="15"/>
                                  <w:szCs w:val="15"/>
                                  <w:lang w:eastAsia="ja-JP"/>
                                </w:rPr>
                                <w:t>Scaling of NV12 format is prohibited by H/W specification.</w:t>
                              </w:r>
                            </w:p>
                            <w:p w14:paraId="1314A6AD" w14:textId="77777777" w:rsidR="00174F95" w:rsidRPr="00D3475F" w:rsidRDefault="00174F95" w:rsidP="0057125A">
                              <w:pPr>
                                <w:tabs>
                                  <w:tab w:val="left" w:pos="2410"/>
                                  <w:tab w:val="left" w:pos="2977"/>
                                  <w:tab w:val="left" w:pos="3402"/>
                                </w:tabs>
                                <w:spacing w:after="0" w:line="276" w:lineRule="auto"/>
                                <w:ind w:firstLineChars="450" w:firstLine="675"/>
                                <w:rPr>
                                  <w:sz w:val="15"/>
                                  <w:szCs w:val="15"/>
                                  <w:lang w:eastAsia="ja-JP"/>
                                </w:rPr>
                              </w:pPr>
                              <w:r w:rsidRPr="00D3475F">
                                <w:rPr>
                                  <w:color w:val="000000"/>
                                  <w:sz w:val="15"/>
                                  <w:szCs w:val="15"/>
                                  <w:lang w:eastAsia="ja-JP"/>
                                </w:rPr>
                                <w:t>The value of oh should be specified the same value as an input vertical size with NV12 format</w:t>
                              </w:r>
                              <w:r w:rsidRPr="00D3475F">
                                <w:rPr>
                                  <w:sz w:val="15"/>
                                  <w:szCs w:val="15"/>
                                  <w:lang w:eastAsia="ja-JP"/>
                                </w:rPr>
                                <w:t>.</w:t>
                              </w:r>
                            </w:p>
                          </w:txbxContent>
                        </wps:txbx>
                        <wps:bodyPr rot="0" vert="horz" wrap="square" lIns="0" tIns="0" rIns="0" bIns="0" anchor="t" anchorCtr="0" upright="1">
                          <a:noAutofit/>
                        </wps:bodyPr>
                      </wps:wsp>
                      <wpg:wgp>
                        <wpg:cNvPr id="434" name="Group 422"/>
                        <wpg:cNvGrpSpPr>
                          <a:grpSpLocks/>
                        </wpg:cNvGrpSpPr>
                        <wpg:grpSpPr bwMode="auto">
                          <a:xfrm>
                            <a:off x="110490" y="1409699"/>
                            <a:ext cx="6097905" cy="1061085"/>
                            <a:chOff x="134" y="3238"/>
                            <a:chExt cx="9603" cy="1671"/>
                          </a:xfrm>
                        </wpg:grpSpPr>
                        <wpg:grpSp>
                          <wpg:cNvPr id="435" name="Group 290"/>
                          <wpg:cNvGrpSpPr>
                            <a:grpSpLocks/>
                          </wpg:cNvGrpSpPr>
                          <wpg:grpSpPr bwMode="auto">
                            <a:xfrm>
                              <a:off x="2412" y="3277"/>
                              <a:ext cx="4376" cy="240"/>
                              <a:chOff x="2412" y="10042"/>
                              <a:chExt cx="4376" cy="169"/>
                            </a:xfrm>
                          </wpg:grpSpPr>
                          <wps:wsp>
                            <wps:cNvPr id="436" name="Rectangle 291"/>
                            <wps:cNvSpPr>
                              <a:spLocks noChangeArrowheads="1"/>
                            </wps:cNvSpPr>
                            <wps:spPr bwMode="auto">
                              <a:xfrm>
                                <a:off x="2424" y="10042"/>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 name="Rectangle 292"/>
                            <wps:cNvSpPr>
                              <a:spLocks noChangeArrowheads="1"/>
                            </wps:cNvSpPr>
                            <wps:spPr bwMode="auto">
                              <a:xfrm>
                                <a:off x="2412" y="10042"/>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38" name="Rectangle 276"/>
                          <wps:cNvSpPr>
                            <a:spLocks noChangeArrowheads="1"/>
                          </wps:cNvSpPr>
                          <wps:spPr bwMode="auto">
                            <a:xfrm>
                              <a:off x="291" y="3833"/>
                              <a:ext cx="1546"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4938E" w14:textId="77777777" w:rsidR="00174F95" w:rsidRPr="00D3475F" w:rsidRDefault="00174F95" w:rsidP="002F29C1">
                                <w:pPr>
                                  <w:snapToGrid w:val="0"/>
                                  <w:rPr>
                                    <w:sz w:val="13"/>
                                    <w:szCs w:val="15"/>
                                  </w:rPr>
                                </w:pPr>
                                <w:r w:rsidRPr="00D3475F">
                                  <w:rPr>
                                    <w:color w:val="000000"/>
                                    <w:sz w:val="13"/>
                                    <w:szCs w:val="15"/>
                                  </w:rPr>
                                  <w:t>ioctl(VIDIOC_S_CROP)</w:t>
                                </w:r>
                              </w:p>
                            </w:txbxContent>
                          </wps:txbx>
                          <wps:bodyPr rot="0" vert="horz" wrap="square" lIns="0" tIns="0" rIns="0" bIns="0" anchor="t" anchorCtr="0" upright="1">
                            <a:noAutofit/>
                          </wps:bodyPr>
                        </wps:wsp>
                        <wps:wsp>
                          <wps:cNvPr id="439" name="Rectangle 277"/>
                          <wps:cNvSpPr>
                            <a:spLocks noChangeArrowheads="1"/>
                          </wps:cNvSpPr>
                          <wps:spPr bwMode="auto">
                            <a:xfrm>
                              <a:off x="297" y="4153"/>
                              <a:ext cx="1649"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411EA" w14:textId="77777777" w:rsidR="00174F95" w:rsidRPr="00D3475F" w:rsidRDefault="00174F95" w:rsidP="002F29C1">
                                <w:pPr>
                                  <w:snapToGrid w:val="0"/>
                                  <w:rPr>
                                    <w:sz w:val="13"/>
                                    <w:szCs w:val="15"/>
                                  </w:rPr>
                                </w:pPr>
                                <w:r w:rsidRPr="00D3475F">
                                  <w:rPr>
                                    <w:color w:val="000000"/>
                                    <w:sz w:val="13"/>
                                    <w:szCs w:val="15"/>
                                  </w:rPr>
                                  <w:t>ioctl(VIDIOC_G_CROP)</w:t>
                                </w:r>
                              </w:p>
                            </w:txbxContent>
                          </wps:txbx>
                          <wps:bodyPr rot="0" vert="horz" wrap="square" lIns="0" tIns="0" rIns="0" bIns="0" anchor="t" anchorCtr="0" upright="1">
                            <a:noAutofit/>
                          </wps:bodyPr>
                        </wps:wsp>
                        <wps:wsp>
                          <wps:cNvPr id="440" name="Freeform 278"/>
                          <wps:cNvSpPr>
                            <a:spLocks/>
                          </wps:cNvSpPr>
                          <wps:spPr bwMode="auto">
                            <a:xfrm>
                              <a:off x="2202" y="3622"/>
                              <a:ext cx="222" cy="1236"/>
                            </a:xfrm>
                            <a:custGeom>
                              <a:avLst/>
                              <a:gdLst>
                                <a:gd name="T0" fmla="*/ 576 w 576"/>
                                <a:gd name="T1" fmla="*/ 0 h 2864"/>
                                <a:gd name="T2" fmla="*/ 288 w 576"/>
                                <a:gd name="T3" fmla="*/ 239 h 2864"/>
                                <a:gd name="T4" fmla="*/ 288 w 576"/>
                                <a:gd name="T5" fmla="*/ 1425 h 2864"/>
                                <a:gd name="T6" fmla="*/ 0 w 576"/>
                                <a:gd name="T7" fmla="*/ 1663 h 2864"/>
                                <a:gd name="T8" fmla="*/ 288 w 576"/>
                                <a:gd name="T9" fmla="*/ 1902 h 2864"/>
                                <a:gd name="T10" fmla="*/ 288 w 576"/>
                                <a:gd name="T11" fmla="*/ 2626 h 2864"/>
                                <a:gd name="T12" fmla="*/ 576 w 576"/>
                                <a:gd name="T13" fmla="*/ 2864 h 2864"/>
                              </a:gdLst>
                              <a:ahLst/>
                              <a:cxnLst>
                                <a:cxn ang="0">
                                  <a:pos x="T0" y="T1"/>
                                </a:cxn>
                                <a:cxn ang="0">
                                  <a:pos x="T2" y="T3"/>
                                </a:cxn>
                                <a:cxn ang="0">
                                  <a:pos x="T4" y="T5"/>
                                </a:cxn>
                                <a:cxn ang="0">
                                  <a:pos x="T6" y="T7"/>
                                </a:cxn>
                                <a:cxn ang="0">
                                  <a:pos x="T8" y="T9"/>
                                </a:cxn>
                                <a:cxn ang="0">
                                  <a:pos x="T10" y="T11"/>
                                </a:cxn>
                                <a:cxn ang="0">
                                  <a:pos x="T12" y="T13"/>
                                </a:cxn>
                              </a:cxnLst>
                              <a:rect l="0" t="0" r="r" b="b"/>
                              <a:pathLst>
                                <a:path w="576" h="2864">
                                  <a:moveTo>
                                    <a:pt x="576" y="0"/>
                                  </a:moveTo>
                                  <a:cubicBezTo>
                                    <a:pt x="417" y="0"/>
                                    <a:pt x="288" y="107"/>
                                    <a:pt x="288" y="239"/>
                                  </a:cubicBezTo>
                                  <a:lnTo>
                                    <a:pt x="288" y="1425"/>
                                  </a:lnTo>
                                  <a:cubicBezTo>
                                    <a:pt x="288" y="1557"/>
                                    <a:pt x="160" y="1663"/>
                                    <a:pt x="0" y="1663"/>
                                  </a:cubicBezTo>
                                  <a:cubicBezTo>
                                    <a:pt x="160" y="1663"/>
                                    <a:pt x="288" y="1770"/>
                                    <a:pt x="288" y="1902"/>
                                  </a:cubicBezTo>
                                  <a:lnTo>
                                    <a:pt x="288" y="2626"/>
                                  </a:lnTo>
                                  <a:cubicBezTo>
                                    <a:pt x="288" y="2758"/>
                                    <a:pt x="417" y="2864"/>
                                    <a:pt x="576" y="2864"/>
                                  </a:cubicBezTo>
                                </a:path>
                              </a:pathLst>
                            </a:custGeom>
                            <a:noFill/>
                            <a:ln w="635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1" name="Freeform 279"/>
                          <wps:cNvSpPr>
                            <a:spLocks noEditPoints="1"/>
                          </wps:cNvSpPr>
                          <wps:spPr bwMode="auto">
                            <a:xfrm>
                              <a:off x="1984" y="4177"/>
                              <a:ext cx="234" cy="162"/>
                            </a:xfrm>
                            <a:custGeom>
                              <a:avLst/>
                              <a:gdLst>
                                <a:gd name="T0" fmla="*/ 42 w 1218"/>
                                <a:gd name="T1" fmla="*/ 8 h 841"/>
                                <a:gd name="T2" fmla="*/ 15 w 1218"/>
                                <a:gd name="T3" fmla="*/ 49 h 841"/>
                                <a:gd name="T4" fmla="*/ 8 w 1218"/>
                                <a:gd name="T5" fmla="*/ 15 h 841"/>
                                <a:gd name="T6" fmla="*/ 125 w 1218"/>
                                <a:gd name="T7" fmla="*/ 64 h 841"/>
                                <a:gd name="T8" fmla="*/ 132 w 1218"/>
                                <a:gd name="T9" fmla="*/ 98 h 841"/>
                                <a:gd name="T10" fmla="*/ 98 w 1218"/>
                                <a:gd name="T11" fmla="*/ 105 h 841"/>
                                <a:gd name="T12" fmla="*/ 125 w 1218"/>
                                <a:gd name="T13" fmla="*/ 64 h 841"/>
                                <a:gd name="T14" fmla="*/ 208 w 1218"/>
                                <a:gd name="T15" fmla="*/ 120 h 841"/>
                                <a:gd name="T16" fmla="*/ 180 w 1218"/>
                                <a:gd name="T17" fmla="*/ 161 h 841"/>
                                <a:gd name="T18" fmla="*/ 173 w 1218"/>
                                <a:gd name="T19" fmla="*/ 127 h 841"/>
                                <a:gd name="T20" fmla="*/ 291 w 1218"/>
                                <a:gd name="T21" fmla="*/ 176 h 841"/>
                                <a:gd name="T22" fmla="*/ 298 w 1218"/>
                                <a:gd name="T23" fmla="*/ 210 h 841"/>
                                <a:gd name="T24" fmla="*/ 263 w 1218"/>
                                <a:gd name="T25" fmla="*/ 217 h 841"/>
                                <a:gd name="T26" fmla="*/ 291 w 1218"/>
                                <a:gd name="T27" fmla="*/ 176 h 841"/>
                                <a:gd name="T28" fmla="*/ 374 w 1218"/>
                                <a:gd name="T29" fmla="*/ 232 h 841"/>
                                <a:gd name="T30" fmla="*/ 346 w 1218"/>
                                <a:gd name="T31" fmla="*/ 273 h 841"/>
                                <a:gd name="T32" fmla="*/ 339 w 1218"/>
                                <a:gd name="T33" fmla="*/ 239 h 841"/>
                                <a:gd name="T34" fmla="*/ 457 w 1218"/>
                                <a:gd name="T35" fmla="*/ 288 h 841"/>
                                <a:gd name="T36" fmla="*/ 464 w 1218"/>
                                <a:gd name="T37" fmla="*/ 322 h 841"/>
                                <a:gd name="T38" fmla="*/ 429 w 1218"/>
                                <a:gd name="T39" fmla="*/ 329 h 841"/>
                                <a:gd name="T40" fmla="*/ 457 w 1218"/>
                                <a:gd name="T41" fmla="*/ 288 h 841"/>
                                <a:gd name="T42" fmla="*/ 540 w 1218"/>
                                <a:gd name="T43" fmla="*/ 344 h 841"/>
                                <a:gd name="T44" fmla="*/ 512 w 1218"/>
                                <a:gd name="T45" fmla="*/ 385 h 841"/>
                                <a:gd name="T46" fmla="*/ 505 w 1218"/>
                                <a:gd name="T47" fmla="*/ 351 h 841"/>
                                <a:gd name="T48" fmla="*/ 623 w 1218"/>
                                <a:gd name="T49" fmla="*/ 400 h 841"/>
                                <a:gd name="T50" fmla="*/ 630 w 1218"/>
                                <a:gd name="T51" fmla="*/ 434 h 841"/>
                                <a:gd name="T52" fmla="*/ 595 w 1218"/>
                                <a:gd name="T53" fmla="*/ 441 h 841"/>
                                <a:gd name="T54" fmla="*/ 623 w 1218"/>
                                <a:gd name="T55" fmla="*/ 400 h 841"/>
                                <a:gd name="T56" fmla="*/ 706 w 1218"/>
                                <a:gd name="T57" fmla="*/ 456 h 841"/>
                                <a:gd name="T58" fmla="*/ 678 w 1218"/>
                                <a:gd name="T59" fmla="*/ 497 h 841"/>
                                <a:gd name="T60" fmla="*/ 671 w 1218"/>
                                <a:gd name="T61" fmla="*/ 463 h 841"/>
                                <a:gd name="T62" fmla="*/ 789 w 1218"/>
                                <a:gd name="T63" fmla="*/ 512 h 841"/>
                                <a:gd name="T64" fmla="*/ 796 w 1218"/>
                                <a:gd name="T65" fmla="*/ 546 h 841"/>
                                <a:gd name="T66" fmla="*/ 761 w 1218"/>
                                <a:gd name="T67" fmla="*/ 553 h 841"/>
                                <a:gd name="T68" fmla="*/ 789 w 1218"/>
                                <a:gd name="T69" fmla="*/ 512 h 841"/>
                                <a:gd name="T70" fmla="*/ 872 w 1218"/>
                                <a:gd name="T71" fmla="*/ 568 h 841"/>
                                <a:gd name="T72" fmla="*/ 844 w 1218"/>
                                <a:gd name="T73" fmla="*/ 609 h 841"/>
                                <a:gd name="T74" fmla="*/ 837 w 1218"/>
                                <a:gd name="T75" fmla="*/ 575 h 841"/>
                                <a:gd name="T76" fmla="*/ 954 w 1218"/>
                                <a:gd name="T77" fmla="*/ 624 h 841"/>
                                <a:gd name="T78" fmla="*/ 961 w 1218"/>
                                <a:gd name="T79" fmla="*/ 658 h 841"/>
                                <a:gd name="T80" fmla="*/ 927 w 1218"/>
                                <a:gd name="T81" fmla="*/ 665 h 841"/>
                                <a:gd name="T82" fmla="*/ 954 w 1218"/>
                                <a:gd name="T83" fmla="*/ 624 h 841"/>
                                <a:gd name="T84" fmla="*/ 1037 w 1218"/>
                                <a:gd name="T85" fmla="*/ 680 h 841"/>
                                <a:gd name="T86" fmla="*/ 1010 w 1218"/>
                                <a:gd name="T87" fmla="*/ 721 h 841"/>
                                <a:gd name="T88" fmla="*/ 1003 w 1218"/>
                                <a:gd name="T89" fmla="*/ 687 h 841"/>
                                <a:gd name="T90" fmla="*/ 1120 w 1218"/>
                                <a:gd name="T91" fmla="*/ 736 h 841"/>
                                <a:gd name="T92" fmla="*/ 1127 w 1218"/>
                                <a:gd name="T93" fmla="*/ 770 h 841"/>
                                <a:gd name="T94" fmla="*/ 1092 w 1218"/>
                                <a:gd name="T95" fmla="*/ 777 h 841"/>
                                <a:gd name="T96" fmla="*/ 1120 w 1218"/>
                                <a:gd name="T97" fmla="*/ 736 h 841"/>
                                <a:gd name="T98" fmla="*/ 1203 w 1218"/>
                                <a:gd name="T99" fmla="*/ 792 h 841"/>
                                <a:gd name="T100" fmla="*/ 1175 w 1218"/>
                                <a:gd name="T101" fmla="*/ 833 h 841"/>
                                <a:gd name="T102" fmla="*/ 1168 w 1218"/>
                                <a:gd name="T103" fmla="*/ 799 h 8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218" h="841">
                                  <a:moveTo>
                                    <a:pt x="42" y="8"/>
                                  </a:moveTo>
                                  <a:lnTo>
                                    <a:pt x="42" y="8"/>
                                  </a:lnTo>
                                  <a:cubicBezTo>
                                    <a:pt x="54" y="15"/>
                                    <a:pt x="57" y="31"/>
                                    <a:pt x="49" y="42"/>
                                  </a:cubicBezTo>
                                  <a:cubicBezTo>
                                    <a:pt x="42" y="54"/>
                                    <a:pt x="26" y="57"/>
                                    <a:pt x="15" y="49"/>
                                  </a:cubicBezTo>
                                  <a:lnTo>
                                    <a:pt x="15" y="49"/>
                                  </a:lnTo>
                                  <a:cubicBezTo>
                                    <a:pt x="3" y="42"/>
                                    <a:pt x="0" y="26"/>
                                    <a:pt x="8" y="15"/>
                                  </a:cubicBezTo>
                                  <a:cubicBezTo>
                                    <a:pt x="15" y="3"/>
                                    <a:pt x="31" y="0"/>
                                    <a:pt x="42" y="8"/>
                                  </a:cubicBezTo>
                                  <a:close/>
                                  <a:moveTo>
                                    <a:pt x="125" y="64"/>
                                  </a:moveTo>
                                  <a:lnTo>
                                    <a:pt x="125" y="64"/>
                                  </a:lnTo>
                                  <a:cubicBezTo>
                                    <a:pt x="137" y="71"/>
                                    <a:pt x="140" y="87"/>
                                    <a:pt x="132" y="98"/>
                                  </a:cubicBezTo>
                                  <a:cubicBezTo>
                                    <a:pt x="125" y="110"/>
                                    <a:pt x="109" y="113"/>
                                    <a:pt x="98" y="105"/>
                                  </a:cubicBezTo>
                                  <a:lnTo>
                                    <a:pt x="98" y="105"/>
                                  </a:lnTo>
                                  <a:cubicBezTo>
                                    <a:pt x="86" y="98"/>
                                    <a:pt x="83" y="82"/>
                                    <a:pt x="91" y="71"/>
                                  </a:cubicBezTo>
                                  <a:cubicBezTo>
                                    <a:pt x="98" y="59"/>
                                    <a:pt x="114" y="56"/>
                                    <a:pt x="125" y="64"/>
                                  </a:cubicBezTo>
                                  <a:close/>
                                  <a:moveTo>
                                    <a:pt x="208" y="120"/>
                                  </a:moveTo>
                                  <a:lnTo>
                                    <a:pt x="208" y="120"/>
                                  </a:lnTo>
                                  <a:cubicBezTo>
                                    <a:pt x="220" y="127"/>
                                    <a:pt x="223" y="143"/>
                                    <a:pt x="215" y="154"/>
                                  </a:cubicBezTo>
                                  <a:cubicBezTo>
                                    <a:pt x="207" y="166"/>
                                    <a:pt x="192" y="169"/>
                                    <a:pt x="180" y="161"/>
                                  </a:cubicBezTo>
                                  <a:lnTo>
                                    <a:pt x="180" y="161"/>
                                  </a:lnTo>
                                  <a:cubicBezTo>
                                    <a:pt x="169" y="154"/>
                                    <a:pt x="166" y="138"/>
                                    <a:pt x="173" y="127"/>
                                  </a:cubicBezTo>
                                  <a:cubicBezTo>
                                    <a:pt x="181" y="115"/>
                                    <a:pt x="197" y="112"/>
                                    <a:pt x="208" y="120"/>
                                  </a:cubicBezTo>
                                  <a:close/>
                                  <a:moveTo>
                                    <a:pt x="291" y="176"/>
                                  </a:moveTo>
                                  <a:lnTo>
                                    <a:pt x="291" y="176"/>
                                  </a:lnTo>
                                  <a:cubicBezTo>
                                    <a:pt x="303" y="183"/>
                                    <a:pt x="306" y="199"/>
                                    <a:pt x="298" y="210"/>
                                  </a:cubicBezTo>
                                  <a:cubicBezTo>
                                    <a:pt x="290" y="222"/>
                                    <a:pt x="275" y="225"/>
                                    <a:pt x="263" y="217"/>
                                  </a:cubicBezTo>
                                  <a:lnTo>
                                    <a:pt x="263" y="217"/>
                                  </a:lnTo>
                                  <a:cubicBezTo>
                                    <a:pt x="252" y="210"/>
                                    <a:pt x="249" y="194"/>
                                    <a:pt x="256" y="183"/>
                                  </a:cubicBezTo>
                                  <a:cubicBezTo>
                                    <a:pt x="264" y="171"/>
                                    <a:pt x="280" y="168"/>
                                    <a:pt x="291" y="176"/>
                                  </a:cubicBezTo>
                                  <a:close/>
                                  <a:moveTo>
                                    <a:pt x="374" y="232"/>
                                  </a:moveTo>
                                  <a:lnTo>
                                    <a:pt x="374" y="232"/>
                                  </a:lnTo>
                                  <a:cubicBezTo>
                                    <a:pt x="386" y="239"/>
                                    <a:pt x="389" y="255"/>
                                    <a:pt x="381" y="266"/>
                                  </a:cubicBezTo>
                                  <a:cubicBezTo>
                                    <a:pt x="373" y="278"/>
                                    <a:pt x="358" y="281"/>
                                    <a:pt x="346" y="273"/>
                                  </a:cubicBezTo>
                                  <a:lnTo>
                                    <a:pt x="346" y="273"/>
                                  </a:lnTo>
                                  <a:cubicBezTo>
                                    <a:pt x="335" y="266"/>
                                    <a:pt x="332" y="250"/>
                                    <a:pt x="339" y="239"/>
                                  </a:cubicBezTo>
                                  <a:cubicBezTo>
                                    <a:pt x="347" y="227"/>
                                    <a:pt x="363" y="224"/>
                                    <a:pt x="374" y="232"/>
                                  </a:cubicBezTo>
                                  <a:close/>
                                  <a:moveTo>
                                    <a:pt x="457" y="288"/>
                                  </a:moveTo>
                                  <a:lnTo>
                                    <a:pt x="457" y="288"/>
                                  </a:lnTo>
                                  <a:cubicBezTo>
                                    <a:pt x="468" y="295"/>
                                    <a:pt x="472" y="311"/>
                                    <a:pt x="464" y="322"/>
                                  </a:cubicBezTo>
                                  <a:cubicBezTo>
                                    <a:pt x="456" y="334"/>
                                    <a:pt x="441" y="337"/>
                                    <a:pt x="429" y="329"/>
                                  </a:cubicBezTo>
                                  <a:lnTo>
                                    <a:pt x="429" y="329"/>
                                  </a:lnTo>
                                  <a:cubicBezTo>
                                    <a:pt x="418" y="322"/>
                                    <a:pt x="415" y="306"/>
                                    <a:pt x="422" y="295"/>
                                  </a:cubicBezTo>
                                  <a:cubicBezTo>
                                    <a:pt x="430" y="283"/>
                                    <a:pt x="445" y="280"/>
                                    <a:pt x="457" y="288"/>
                                  </a:cubicBezTo>
                                  <a:close/>
                                  <a:moveTo>
                                    <a:pt x="540" y="344"/>
                                  </a:moveTo>
                                  <a:lnTo>
                                    <a:pt x="540" y="344"/>
                                  </a:lnTo>
                                  <a:cubicBezTo>
                                    <a:pt x="551" y="351"/>
                                    <a:pt x="554" y="367"/>
                                    <a:pt x="547" y="378"/>
                                  </a:cubicBezTo>
                                  <a:cubicBezTo>
                                    <a:pt x="539" y="390"/>
                                    <a:pt x="524" y="393"/>
                                    <a:pt x="512" y="385"/>
                                  </a:cubicBezTo>
                                  <a:lnTo>
                                    <a:pt x="512" y="385"/>
                                  </a:lnTo>
                                  <a:cubicBezTo>
                                    <a:pt x="501" y="378"/>
                                    <a:pt x="497" y="362"/>
                                    <a:pt x="505" y="351"/>
                                  </a:cubicBezTo>
                                  <a:cubicBezTo>
                                    <a:pt x="513" y="339"/>
                                    <a:pt x="528" y="336"/>
                                    <a:pt x="540" y="344"/>
                                  </a:cubicBezTo>
                                  <a:close/>
                                  <a:moveTo>
                                    <a:pt x="623" y="400"/>
                                  </a:moveTo>
                                  <a:lnTo>
                                    <a:pt x="623" y="400"/>
                                  </a:lnTo>
                                  <a:cubicBezTo>
                                    <a:pt x="634" y="407"/>
                                    <a:pt x="637" y="423"/>
                                    <a:pt x="630" y="434"/>
                                  </a:cubicBezTo>
                                  <a:cubicBezTo>
                                    <a:pt x="622" y="446"/>
                                    <a:pt x="607" y="449"/>
                                    <a:pt x="595" y="441"/>
                                  </a:cubicBezTo>
                                  <a:lnTo>
                                    <a:pt x="595" y="441"/>
                                  </a:lnTo>
                                  <a:cubicBezTo>
                                    <a:pt x="584" y="434"/>
                                    <a:pt x="580" y="418"/>
                                    <a:pt x="588" y="407"/>
                                  </a:cubicBezTo>
                                  <a:cubicBezTo>
                                    <a:pt x="596" y="395"/>
                                    <a:pt x="611" y="392"/>
                                    <a:pt x="623" y="400"/>
                                  </a:cubicBezTo>
                                  <a:close/>
                                  <a:moveTo>
                                    <a:pt x="706" y="456"/>
                                  </a:moveTo>
                                  <a:lnTo>
                                    <a:pt x="706" y="456"/>
                                  </a:lnTo>
                                  <a:cubicBezTo>
                                    <a:pt x="717" y="463"/>
                                    <a:pt x="720" y="479"/>
                                    <a:pt x="713" y="490"/>
                                  </a:cubicBezTo>
                                  <a:cubicBezTo>
                                    <a:pt x="705" y="502"/>
                                    <a:pt x="689" y="505"/>
                                    <a:pt x="678" y="497"/>
                                  </a:cubicBezTo>
                                  <a:lnTo>
                                    <a:pt x="678" y="497"/>
                                  </a:lnTo>
                                  <a:cubicBezTo>
                                    <a:pt x="666" y="490"/>
                                    <a:pt x="663" y="474"/>
                                    <a:pt x="671" y="463"/>
                                  </a:cubicBezTo>
                                  <a:cubicBezTo>
                                    <a:pt x="679" y="451"/>
                                    <a:pt x="694" y="448"/>
                                    <a:pt x="706" y="456"/>
                                  </a:cubicBezTo>
                                  <a:close/>
                                  <a:moveTo>
                                    <a:pt x="789" y="512"/>
                                  </a:moveTo>
                                  <a:lnTo>
                                    <a:pt x="789" y="512"/>
                                  </a:lnTo>
                                  <a:cubicBezTo>
                                    <a:pt x="800" y="519"/>
                                    <a:pt x="803" y="535"/>
                                    <a:pt x="796" y="546"/>
                                  </a:cubicBezTo>
                                  <a:cubicBezTo>
                                    <a:pt x="788" y="558"/>
                                    <a:pt x="772" y="561"/>
                                    <a:pt x="761" y="553"/>
                                  </a:cubicBezTo>
                                  <a:lnTo>
                                    <a:pt x="761" y="553"/>
                                  </a:lnTo>
                                  <a:cubicBezTo>
                                    <a:pt x="749" y="546"/>
                                    <a:pt x="746" y="530"/>
                                    <a:pt x="754" y="519"/>
                                  </a:cubicBezTo>
                                  <a:cubicBezTo>
                                    <a:pt x="762" y="507"/>
                                    <a:pt x="777" y="504"/>
                                    <a:pt x="789" y="512"/>
                                  </a:cubicBezTo>
                                  <a:close/>
                                  <a:moveTo>
                                    <a:pt x="871" y="568"/>
                                  </a:moveTo>
                                  <a:lnTo>
                                    <a:pt x="872" y="568"/>
                                  </a:lnTo>
                                  <a:cubicBezTo>
                                    <a:pt x="883" y="575"/>
                                    <a:pt x="886" y="591"/>
                                    <a:pt x="878" y="602"/>
                                  </a:cubicBezTo>
                                  <a:cubicBezTo>
                                    <a:pt x="871" y="614"/>
                                    <a:pt x="855" y="617"/>
                                    <a:pt x="844" y="609"/>
                                  </a:cubicBezTo>
                                  <a:lnTo>
                                    <a:pt x="844" y="609"/>
                                  </a:lnTo>
                                  <a:cubicBezTo>
                                    <a:pt x="832" y="602"/>
                                    <a:pt x="829" y="586"/>
                                    <a:pt x="837" y="575"/>
                                  </a:cubicBezTo>
                                  <a:cubicBezTo>
                                    <a:pt x="844" y="563"/>
                                    <a:pt x="860" y="560"/>
                                    <a:pt x="871" y="568"/>
                                  </a:cubicBezTo>
                                  <a:close/>
                                  <a:moveTo>
                                    <a:pt x="954" y="624"/>
                                  </a:moveTo>
                                  <a:lnTo>
                                    <a:pt x="954" y="624"/>
                                  </a:lnTo>
                                  <a:cubicBezTo>
                                    <a:pt x="966" y="631"/>
                                    <a:pt x="969" y="647"/>
                                    <a:pt x="961" y="658"/>
                                  </a:cubicBezTo>
                                  <a:cubicBezTo>
                                    <a:pt x="954" y="670"/>
                                    <a:pt x="938" y="673"/>
                                    <a:pt x="927" y="665"/>
                                  </a:cubicBezTo>
                                  <a:lnTo>
                                    <a:pt x="927" y="665"/>
                                  </a:lnTo>
                                  <a:cubicBezTo>
                                    <a:pt x="915" y="658"/>
                                    <a:pt x="912" y="642"/>
                                    <a:pt x="920" y="631"/>
                                  </a:cubicBezTo>
                                  <a:cubicBezTo>
                                    <a:pt x="927" y="619"/>
                                    <a:pt x="943" y="616"/>
                                    <a:pt x="954" y="624"/>
                                  </a:cubicBezTo>
                                  <a:close/>
                                  <a:moveTo>
                                    <a:pt x="1037" y="680"/>
                                  </a:moveTo>
                                  <a:lnTo>
                                    <a:pt x="1037" y="680"/>
                                  </a:lnTo>
                                  <a:cubicBezTo>
                                    <a:pt x="1049" y="687"/>
                                    <a:pt x="1052" y="703"/>
                                    <a:pt x="1044" y="714"/>
                                  </a:cubicBezTo>
                                  <a:cubicBezTo>
                                    <a:pt x="1037" y="726"/>
                                    <a:pt x="1021" y="729"/>
                                    <a:pt x="1010" y="721"/>
                                  </a:cubicBezTo>
                                  <a:lnTo>
                                    <a:pt x="1010" y="721"/>
                                  </a:lnTo>
                                  <a:cubicBezTo>
                                    <a:pt x="998" y="714"/>
                                    <a:pt x="995" y="698"/>
                                    <a:pt x="1003" y="687"/>
                                  </a:cubicBezTo>
                                  <a:cubicBezTo>
                                    <a:pt x="1010" y="675"/>
                                    <a:pt x="1026" y="672"/>
                                    <a:pt x="1037" y="680"/>
                                  </a:cubicBezTo>
                                  <a:close/>
                                  <a:moveTo>
                                    <a:pt x="1120" y="736"/>
                                  </a:moveTo>
                                  <a:lnTo>
                                    <a:pt x="1120" y="736"/>
                                  </a:lnTo>
                                  <a:cubicBezTo>
                                    <a:pt x="1132" y="743"/>
                                    <a:pt x="1135" y="759"/>
                                    <a:pt x="1127" y="770"/>
                                  </a:cubicBezTo>
                                  <a:cubicBezTo>
                                    <a:pt x="1120" y="782"/>
                                    <a:pt x="1104" y="785"/>
                                    <a:pt x="1093" y="777"/>
                                  </a:cubicBezTo>
                                  <a:lnTo>
                                    <a:pt x="1092" y="777"/>
                                  </a:lnTo>
                                  <a:cubicBezTo>
                                    <a:pt x="1081" y="770"/>
                                    <a:pt x="1078" y="754"/>
                                    <a:pt x="1086" y="743"/>
                                  </a:cubicBezTo>
                                  <a:cubicBezTo>
                                    <a:pt x="1093" y="731"/>
                                    <a:pt x="1109" y="728"/>
                                    <a:pt x="1120" y="736"/>
                                  </a:cubicBezTo>
                                  <a:close/>
                                  <a:moveTo>
                                    <a:pt x="1203" y="792"/>
                                  </a:moveTo>
                                  <a:lnTo>
                                    <a:pt x="1203" y="792"/>
                                  </a:lnTo>
                                  <a:cubicBezTo>
                                    <a:pt x="1215" y="799"/>
                                    <a:pt x="1218" y="815"/>
                                    <a:pt x="1210" y="826"/>
                                  </a:cubicBezTo>
                                  <a:cubicBezTo>
                                    <a:pt x="1202" y="838"/>
                                    <a:pt x="1187" y="841"/>
                                    <a:pt x="1175" y="833"/>
                                  </a:cubicBezTo>
                                  <a:lnTo>
                                    <a:pt x="1175" y="833"/>
                                  </a:lnTo>
                                  <a:cubicBezTo>
                                    <a:pt x="1164" y="826"/>
                                    <a:pt x="1161" y="810"/>
                                    <a:pt x="1168" y="799"/>
                                  </a:cubicBezTo>
                                  <a:cubicBezTo>
                                    <a:pt x="1176" y="787"/>
                                    <a:pt x="1192" y="784"/>
                                    <a:pt x="1203" y="792"/>
                                  </a:cubicBez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442" name="Freeform 280"/>
                          <wps:cNvSpPr>
                            <a:spLocks noEditPoints="1"/>
                          </wps:cNvSpPr>
                          <wps:spPr bwMode="auto">
                            <a:xfrm>
                              <a:off x="134" y="4130"/>
                              <a:ext cx="1786" cy="77"/>
                            </a:xfrm>
                            <a:custGeom>
                              <a:avLst/>
                              <a:gdLst>
                                <a:gd name="T0" fmla="*/ 33 w 8385"/>
                                <a:gd name="T1" fmla="*/ 167 h 400"/>
                                <a:gd name="T2" fmla="*/ 8052 w 8385"/>
                                <a:gd name="T3" fmla="*/ 167 h 400"/>
                                <a:gd name="T4" fmla="*/ 8085 w 8385"/>
                                <a:gd name="T5" fmla="*/ 200 h 400"/>
                                <a:gd name="T6" fmla="*/ 8052 w 8385"/>
                                <a:gd name="T7" fmla="*/ 234 h 400"/>
                                <a:gd name="T8" fmla="*/ 33 w 8385"/>
                                <a:gd name="T9" fmla="*/ 234 h 400"/>
                                <a:gd name="T10" fmla="*/ 0 w 8385"/>
                                <a:gd name="T11" fmla="*/ 200 h 400"/>
                                <a:gd name="T12" fmla="*/ 33 w 8385"/>
                                <a:gd name="T13" fmla="*/ 167 h 400"/>
                                <a:gd name="T14" fmla="*/ 7985 w 8385"/>
                                <a:gd name="T15" fmla="*/ 0 h 400"/>
                                <a:gd name="T16" fmla="*/ 8385 w 8385"/>
                                <a:gd name="T17" fmla="*/ 200 h 400"/>
                                <a:gd name="T18" fmla="*/ 7985 w 8385"/>
                                <a:gd name="T19" fmla="*/ 400 h 400"/>
                                <a:gd name="T20" fmla="*/ 7985 w 8385"/>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85" h="400">
                                  <a:moveTo>
                                    <a:pt x="33" y="167"/>
                                  </a:moveTo>
                                  <a:lnTo>
                                    <a:pt x="8052" y="167"/>
                                  </a:lnTo>
                                  <a:cubicBezTo>
                                    <a:pt x="8071" y="167"/>
                                    <a:pt x="8085" y="182"/>
                                    <a:pt x="8085" y="200"/>
                                  </a:cubicBezTo>
                                  <a:cubicBezTo>
                                    <a:pt x="8085" y="219"/>
                                    <a:pt x="8071" y="234"/>
                                    <a:pt x="8052" y="234"/>
                                  </a:cubicBezTo>
                                  <a:lnTo>
                                    <a:pt x="33" y="234"/>
                                  </a:lnTo>
                                  <a:cubicBezTo>
                                    <a:pt x="15" y="234"/>
                                    <a:pt x="0" y="219"/>
                                    <a:pt x="0" y="200"/>
                                  </a:cubicBezTo>
                                  <a:cubicBezTo>
                                    <a:pt x="0" y="182"/>
                                    <a:pt x="15" y="167"/>
                                    <a:pt x="33" y="167"/>
                                  </a:cubicBezTo>
                                  <a:close/>
                                  <a:moveTo>
                                    <a:pt x="7985" y="0"/>
                                  </a:moveTo>
                                  <a:lnTo>
                                    <a:pt x="8385" y="200"/>
                                  </a:lnTo>
                                  <a:lnTo>
                                    <a:pt x="7985" y="400"/>
                                  </a:lnTo>
                                  <a:lnTo>
                                    <a:pt x="7985"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443" name="Freeform 281"/>
                          <wps:cNvSpPr>
                            <a:spLocks noEditPoints="1"/>
                          </wps:cNvSpPr>
                          <wps:spPr bwMode="auto">
                            <a:xfrm>
                              <a:off x="173" y="4450"/>
                              <a:ext cx="1786" cy="77"/>
                            </a:xfrm>
                            <a:custGeom>
                              <a:avLst/>
                              <a:gdLst>
                                <a:gd name="T0" fmla="*/ 16 w 4192"/>
                                <a:gd name="T1" fmla="*/ 84 h 200"/>
                                <a:gd name="T2" fmla="*/ 4026 w 4192"/>
                                <a:gd name="T3" fmla="*/ 84 h 200"/>
                                <a:gd name="T4" fmla="*/ 4042 w 4192"/>
                                <a:gd name="T5" fmla="*/ 100 h 200"/>
                                <a:gd name="T6" fmla="*/ 4026 w 4192"/>
                                <a:gd name="T7" fmla="*/ 117 h 200"/>
                                <a:gd name="T8" fmla="*/ 16 w 4192"/>
                                <a:gd name="T9" fmla="*/ 117 h 200"/>
                                <a:gd name="T10" fmla="*/ 0 w 4192"/>
                                <a:gd name="T11" fmla="*/ 100 h 200"/>
                                <a:gd name="T12" fmla="*/ 16 w 4192"/>
                                <a:gd name="T13" fmla="*/ 84 h 200"/>
                                <a:gd name="T14" fmla="*/ 3992 w 4192"/>
                                <a:gd name="T15" fmla="*/ 0 h 200"/>
                                <a:gd name="T16" fmla="*/ 4192 w 4192"/>
                                <a:gd name="T17" fmla="*/ 100 h 200"/>
                                <a:gd name="T18" fmla="*/ 3992 w 4192"/>
                                <a:gd name="T19" fmla="*/ 200 h 200"/>
                                <a:gd name="T20" fmla="*/ 3992 w 4192"/>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92" h="200">
                                  <a:moveTo>
                                    <a:pt x="16" y="84"/>
                                  </a:moveTo>
                                  <a:lnTo>
                                    <a:pt x="4026" y="84"/>
                                  </a:lnTo>
                                  <a:cubicBezTo>
                                    <a:pt x="4035" y="84"/>
                                    <a:pt x="4042" y="91"/>
                                    <a:pt x="4042" y="100"/>
                                  </a:cubicBezTo>
                                  <a:cubicBezTo>
                                    <a:pt x="4042" y="110"/>
                                    <a:pt x="4035" y="117"/>
                                    <a:pt x="4026" y="117"/>
                                  </a:cubicBezTo>
                                  <a:lnTo>
                                    <a:pt x="16" y="117"/>
                                  </a:lnTo>
                                  <a:cubicBezTo>
                                    <a:pt x="7" y="117"/>
                                    <a:pt x="0" y="110"/>
                                    <a:pt x="0" y="100"/>
                                  </a:cubicBezTo>
                                  <a:cubicBezTo>
                                    <a:pt x="0" y="91"/>
                                    <a:pt x="7" y="84"/>
                                    <a:pt x="16" y="84"/>
                                  </a:cubicBezTo>
                                  <a:close/>
                                  <a:moveTo>
                                    <a:pt x="3992" y="0"/>
                                  </a:moveTo>
                                  <a:lnTo>
                                    <a:pt x="4192" y="100"/>
                                  </a:lnTo>
                                  <a:lnTo>
                                    <a:pt x="3992" y="200"/>
                                  </a:lnTo>
                                  <a:lnTo>
                                    <a:pt x="3992"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444" name="Freeform 282"/>
                          <wps:cNvSpPr>
                            <a:spLocks noEditPoints="1"/>
                          </wps:cNvSpPr>
                          <wps:spPr bwMode="auto">
                            <a:xfrm>
                              <a:off x="1944" y="4339"/>
                              <a:ext cx="258" cy="161"/>
                            </a:xfrm>
                            <a:custGeom>
                              <a:avLst/>
                              <a:gdLst>
                                <a:gd name="T0" fmla="*/ 8 w 671"/>
                                <a:gd name="T1" fmla="*/ 392 h 417"/>
                                <a:gd name="T2" fmla="*/ 21 w 671"/>
                                <a:gd name="T3" fmla="*/ 413 h 417"/>
                                <a:gd name="T4" fmla="*/ 4 w 671"/>
                                <a:gd name="T5" fmla="*/ 409 h 417"/>
                                <a:gd name="T6" fmla="*/ 50 w 671"/>
                                <a:gd name="T7" fmla="*/ 366 h 417"/>
                                <a:gd name="T8" fmla="*/ 68 w 671"/>
                                <a:gd name="T9" fmla="*/ 370 h 417"/>
                                <a:gd name="T10" fmla="*/ 64 w 671"/>
                                <a:gd name="T11" fmla="*/ 387 h 417"/>
                                <a:gd name="T12" fmla="*/ 50 w 671"/>
                                <a:gd name="T13" fmla="*/ 366 h 417"/>
                                <a:gd name="T14" fmla="*/ 93 w 671"/>
                                <a:gd name="T15" fmla="*/ 340 h 417"/>
                                <a:gd name="T16" fmla="*/ 107 w 671"/>
                                <a:gd name="T17" fmla="*/ 361 h 417"/>
                                <a:gd name="T18" fmla="*/ 90 w 671"/>
                                <a:gd name="T19" fmla="*/ 358 h 417"/>
                                <a:gd name="T20" fmla="*/ 136 w 671"/>
                                <a:gd name="T21" fmla="*/ 314 h 417"/>
                                <a:gd name="T22" fmla="*/ 153 w 671"/>
                                <a:gd name="T23" fmla="*/ 318 h 417"/>
                                <a:gd name="T24" fmla="*/ 150 w 671"/>
                                <a:gd name="T25" fmla="*/ 335 h 417"/>
                                <a:gd name="T26" fmla="*/ 136 w 671"/>
                                <a:gd name="T27" fmla="*/ 314 h 417"/>
                                <a:gd name="T28" fmla="*/ 179 w 671"/>
                                <a:gd name="T29" fmla="*/ 288 h 417"/>
                                <a:gd name="T30" fmla="*/ 193 w 671"/>
                                <a:gd name="T31" fmla="*/ 309 h 417"/>
                                <a:gd name="T32" fmla="*/ 175 w 671"/>
                                <a:gd name="T33" fmla="*/ 306 h 417"/>
                                <a:gd name="T34" fmla="*/ 222 w 671"/>
                                <a:gd name="T35" fmla="*/ 263 h 417"/>
                                <a:gd name="T36" fmla="*/ 239 w 671"/>
                                <a:gd name="T37" fmla="*/ 266 h 417"/>
                                <a:gd name="T38" fmla="*/ 235 w 671"/>
                                <a:gd name="T39" fmla="*/ 283 h 417"/>
                                <a:gd name="T40" fmla="*/ 222 w 671"/>
                                <a:gd name="T41" fmla="*/ 263 h 417"/>
                                <a:gd name="T42" fmla="*/ 264 w 671"/>
                                <a:gd name="T43" fmla="*/ 237 h 417"/>
                                <a:gd name="T44" fmla="*/ 278 w 671"/>
                                <a:gd name="T45" fmla="*/ 258 h 417"/>
                                <a:gd name="T46" fmla="*/ 261 w 671"/>
                                <a:gd name="T47" fmla="*/ 254 h 417"/>
                                <a:gd name="T48" fmla="*/ 307 w 671"/>
                                <a:gd name="T49" fmla="*/ 211 h 417"/>
                                <a:gd name="T50" fmla="*/ 325 w 671"/>
                                <a:gd name="T51" fmla="*/ 214 h 417"/>
                                <a:gd name="T52" fmla="*/ 321 w 671"/>
                                <a:gd name="T53" fmla="*/ 232 h 417"/>
                                <a:gd name="T54" fmla="*/ 307 w 671"/>
                                <a:gd name="T55" fmla="*/ 211 h 417"/>
                                <a:gd name="T56" fmla="*/ 350 w 671"/>
                                <a:gd name="T57" fmla="*/ 185 h 417"/>
                                <a:gd name="T58" fmla="*/ 364 w 671"/>
                                <a:gd name="T59" fmla="*/ 206 h 417"/>
                                <a:gd name="T60" fmla="*/ 346 w 671"/>
                                <a:gd name="T61" fmla="*/ 202 h 417"/>
                                <a:gd name="T62" fmla="*/ 393 w 671"/>
                                <a:gd name="T63" fmla="*/ 159 h 417"/>
                                <a:gd name="T64" fmla="*/ 410 w 671"/>
                                <a:gd name="T65" fmla="*/ 163 h 417"/>
                                <a:gd name="T66" fmla="*/ 407 w 671"/>
                                <a:gd name="T67" fmla="*/ 180 h 417"/>
                                <a:gd name="T68" fmla="*/ 393 w 671"/>
                                <a:gd name="T69" fmla="*/ 159 h 417"/>
                                <a:gd name="T70" fmla="*/ 436 w 671"/>
                                <a:gd name="T71" fmla="*/ 133 h 417"/>
                                <a:gd name="T72" fmla="*/ 449 w 671"/>
                                <a:gd name="T73" fmla="*/ 154 h 417"/>
                                <a:gd name="T74" fmla="*/ 432 w 671"/>
                                <a:gd name="T75" fmla="*/ 150 h 417"/>
                                <a:gd name="T76" fmla="*/ 478 w 671"/>
                                <a:gd name="T77" fmla="*/ 107 h 417"/>
                                <a:gd name="T78" fmla="*/ 496 w 671"/>
                                <a:gd name="T79" fmla="*/ 111 h 417"/>
                                <a:gd name="T80" fmla="*/ 492 w 671"/>
                                <a:gd name="T81" fmla="*/ 128 h 417"/>
                                <a:gd name="T82" fmla="*/ 478 w 671"/>
                                <a:gd name="T83" fmla="*/ 107 h 417"/>
                                <a:gd name="T84" fmla="*/ 521 w 671"/>
                                <a:gd name="T85" fmla="*/ 81 h 417"/>
                                <a:gd name="T86" fmla="*/ 535 w 671"/>
                                <a:gd name="T87" fmla="*/ 102 h 417"/>
                                <a:gd name="T88" fmla="*/ 518 w 671"/>
                                <a:gd name="T89" fmla="*/ 99 h 417"/>
                                <a:gd name="T90" fmla="*/ 564 w 671"/>
                                <a:gd name="T91" fmla="*/ 55 h 417"/>
                                <a:gd name="T92" fmla="*/ 581 w 671"/>
                                <a:gd name="T93" fmla="*/ 59 h 417"/>
                                <a:gd name="T94" fmla="*/ 578 w 671"/>
                                <a:gd name="T95" fmla="*/ 76 h 417"/>
                                <a:gd name="T96" fmla="*/ 564 w 671"/>
                                <a:gd name="T97" fmla="*/ 55 h 417"/>
                                <a:gd name="T98" fmla="*/ 607 w 671"/>
                                <a:gd name="T99" fmla="*/ 29 h 417"/>
                                <a:gd name="T100" fmla="*/ 621 w 671"/>
                                <a:gd name="T101" fmla="*/ 50 h 417"/>
                                <a:gd name="T102" fmla="*/ 603 w 671"/>
                                <a:gd name="T103" fmla="*/ 47 h 417"/>
                                <a:gd name="T104" fmla="*/ 650 w 671"/>
                                <a:gd name="T105" fmla="*/ 4 h 417"/>
                                <a:gd name="T106" fmla="*/ 667 w 671"/>
                                <a:gd name="T107" fmla="*/ 7 h 417"/>
                                <a:gd name="T108" fmla="*/ 663 w 671"/>
                                <a:gd name="T109" fmla="*/ 25 h 417"/>
                                <a:gd name="T110" fmla="*/ 650 w 671"/>
                                <a:gd name="T111" fmla="*/ 4 h 4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671" h="417">
                                  <a:moveTo>
                                    <a:pt x="8" y="392"/>
                                  </a:moveTo>
                                  <a:lnTo>
                                    <a:pt x="8" y="392"/>
                                  </a:lnTo>
                                  <a:cubicBezTo>
                                    <a:pt x="13" y="388"/>
                                    <a:pt x="21" y="390"/>
                                    <a:pt x="25" y="396"/>
                                  </a:cubicBezTo>
                                  <a:cubicBezTo>
                                    <a:pt x="29" y="401"/>
                                    <a:pt x="27" y="409"/>
                                    <a:pt x="21" y="413"/>
                                  </a:cubicBezTo>
                                  <a:lnTo>
                                    <a:pt x="21" y="413"/>
                                  </a:lnTo>
                                  <a:cubicBezTo>
                                    <a:pt x="16" y="417"/>
                                    <a:pt x="8" y="415"/>
                                    <a:pt x="4" y="409"/>
                                  </a:cubicBezTo>
                                  <a:cubicBezTo>
                                    <a:pt x="0" y="404"/>
                                    <a:pt x="2" y="396"/>
                                    <a:pt x="8" y="392"/>
                                  </a:cubicBezTo>
                                  <a:close/>
                                  <a:moveTo>
                                    <a:pt x="50" y="366"/>
                                  </a:moveTo>
                                  <a:lnTo>
                                    <a:pt x="50" y="366"/>
                                  </a:lnTo>
                                  <a:cubicBezTo>
                                    <a:pt x="56" y="362"/>
                                    <a:pt x="64" y="364"/>
                                    <a:pt x="68" y="370"/>
                                  </a:cubicBezTo>
                                  <a:cubicBezTo>
                                    <a:pt x="72" y="376"/>
                                    <a:pt x="70" y="383"/>
                                    <a:pt x="64" y="387"/>
                                  </a:cubicBezTo>
                                  <a:lnTo>
                                    <a:pt x="64" y="387"/>
                                  </a:lnTo>
                                  <a:cubicBezTo>
                                    <a:pt x="58" y="391"/>
                                    <a:pt x="51" y="389"/>
                                    <a:pt x="47" y="383"/>
                                  </a:cubicBezTo>
                                  <a:cubicBezTo>
                                    <a:pt x="43" y="378"/>
                                    <a:pt x="45" y="370"/>
                                    <a:pt x="50" y="366"/>
                                  </a:cubicBezTo>
                                  <a:close/>
                                  <a:moveTo>
                                    <a:pt x="93" y="340"/>
                                  </a:moveTo>
                                  <a:lnTo>
                                    <a:pt x="93" y="340"/>
                                  </a:lnTo>
                                  <a:cubicBezTo>
                                    <a:pt x="99" y="336"/>
                                    <a:pt x="107" y="338"/>
                                    <a:pt x="111" y="344"/>
                                  </a:cubicBezTo>
                                  <a:cubicBezTo>
                                    <a:pt x="114" y="350"/>
                                    <a:pt x="113" y="357"/>
                                    <a:pt x="107" y="361"/>
                                  </a:cubicBezTo>
                                  <a:lnTo>
                                    <a:pt x="107" y="361"/>
                                  </a:lnTo>
                                  <a:cubicBezTo>
                                    <a:pt x="101" y="365"/>
                                    <a:pt x="93" y="363"/>
                                    <a:pt x="90" y="358"/>
                                  </a:cubicBezTo>
                                  <a:cubicBezTo>
                                    <a:pt x="86" y="352"/>
                                    <a:pt x="87" y="344"/>
                                    <a:pt x="93" y="340"/>
                                  </a:cubicBezTo>
                                  <a:close/>
                                  <a:moveTo>
                                    <a:pt x="136" y="314"/>
                                  </a:moveTo>
                                  <a:lnTo>
                                    <a:pt x="136" y="314"/>
                                  </a:lnTo>
                                  <a:cubicBezTo>
                                    <a:pt x="142" y="311"/>
                                    <a:pt x="150" y="312"/>
                                    <a:pt x="153" y="318"/>
                                  </a:cubicBezTo>
                                  <a:cubicBezTo>
                                    <a:pt x="157" y="324"/>
                                    <a:pt x="156" y="331"/>
                                    <a:pt x="150" y="335"/>
                                  </a:cubicBezTo>
                                  <a:lnTo>
                                    <a:pt x="150" y="335"/>
                                  </a:lnTo>
                                  <a:cubicBezTo>
                                    <a:pt x="144" y="339"/>
                                    <a:pt x="136" y="337"/>
                                    <a:pt x="132" y="332"/>
                                  </a:cubicBezTo>
                                  <a:cubicBezTo>
                                    <a:pt x="129" y="326"/>
                                    <a:pt x="130" y="318"/>
                                    <a:pt x="136" y="314"/>
                                  </a:cubicBezTo>
                                  <a:close/>
                                  <a:moveTo>
                                    <a:pt x="179" y="288"/>
                                  </a:moveTo>
                                  <a:lnTo>
                                    <a:pt x="179" y="288"/>
                                  </a:lnTo>
                                  <a:cubicBezTo>
                                    <a:pt x="185" y="285"/>
                                    <a:pt x="192" y="286"/>
                                    <a:pt x="196" y="292"/>
                                  </a:cubicBezTo>
                                  <a:cubicBezTo>
                                    <a:pt x="200" y="298"/>
                                    <a:pt x="198" y="306"/>
                                    <a:pt x="193" y="309"/>
                                  </a:cubicBezTo>
                                  <a:lnTo>
                                    <a:pt x="192" y="309"/>
                                  </a:lnTo>
                                  <a:cubicBezTo>
                                    <a:pt x="187" y="313"/>
                                    <a:pt x="179" y="311"/>
                                    <a:pt x="175" y="306"/>
                                  </a:cubicBezTo>
                                  <a:cubicBezTo>
                                    <a:pt x="171" y="300"/>
                                    <a:pt x="173" y="292"/>
                                    <a:pt x="179" y="288"/>
                                  </a:cubicBezTo>
                                  <a:close/>
                                  <a:moveTo>
                                    <a:pt x="222" y="263"/>
                                  </a:moveTo>
                                  <a:lnTo>
                                    <a:pt x="222" y="263"/>
                                  </a:lnTo>
                                  <a:cubicBezTo>
                                    <a:pt x="227" y="259"/>
                                    <a:pt x="235" y="260"/>
                                    <a:pt x="239" y="266"/>
                                  </a:cubicBezTo>
                                  <a:cubicBezTo>
                                    <a:pt x="243" y="272"/>
                                    <a:pt x="241" y="280"/>
                                    <a:pt x="235" y="283"/>
                                  </a:cubicBezTo>
                                  <a:lnTo>
                                    <a:pt x="235" y="283"/>
                                  </a:lnTo>
                                  <a:cubicBezTo>
                                    <a:pt x="230" y="287"/>
                                    <a:pt x="222" y="286"/>
                                    <a:pt x="218" y="280"/>
                                  </a:cubicBezTo>
                                  <a:cubicBezTo>
                                    <a:pt x="214" y="274"/>
                                    <a:pt x="216" y="266"/>
                                    <a:pt x="222" y="263"/>
                                  </a:cubicBezTo>
                                  <a:close/>
                                  <a:moveTo>
                                    <a:pt x="264" y="237"/>
                                  </a:moveTo>
                                  <a:lnTo>
                                    <a:pt x="264" y="237"/>
                                  </a:lnTo>
                                  <a:cubicBezTo>
                                    <a:pt x="270" y="233"/>
                                    <a:pt x="278" y="234"/>
                                    <a:pt x="282" y="240"/>
                                  </a:cubicBezTo>
                                  <a:cubicBezTo>
                                    <a:pt x="286" y="246"/>
                                    <a:pt x="284" y="254"/>
                                    <a:pt x="278" y="258"/>
                                  </a:cubicBezTo>
                                  <a:lnTo>
                                    <a:pt x="278" y="258"/>
                                  </a:lnTo>
                                  <a:cubicBezTo>
                                    <a:pt x="272" y="261"/>
                                    <a:pt x="265" y="260"/>
                                    <a:pt x="261" y="254"/>
                                  </a:cubicBezTo>
                                  <a:cubicBezTo>
                                    <a:pt x="257" y="248"/>
                                    <a:pt x="259" y="240"/>
                                    <a:pt x="264" y="237"/>
                                  </a:cubicBezTo>
                                  <a:close/>
                                  <a:moveTo>
                                    <a:pt x="307" y="211"/>
                                  </a:moveTo>
                                  <a:lnTo>
                                    <a:pt x="307" y="211"/>
                                  </a:lnTo>
                                  <a:cubicBezTo>
                                    <a:pt x="313" y="207"/>
                                    <a:pt x="321" y="209"/>
                                    <a:pt x="325" y="214"/>
                                  </a:cubicBezTo>
                                  <a:cubicBezTo>
                                    <a:pt x="328" y="220"/>
                                    <a:pt x="327" y="228"/>
                                    <a:pt x="321" y="232"/>
                                  </a:cubicBezTo>
                                  <a:lnTo>
                                    <a:pt x="321" y="232"/>
                                  </a:lnTo>
                                  <a:cubicBezTo>
                                    <a:pt x="315" y="235"/>
                                    <a:pt x="307" y="234"/>
                                    <a:pt x="304" y="228"/>
                                  </a:cubicBezTo>
                                  <a:cubicBezTo>
                                    <a:pt x="300" y="222"/>
                                    <a:pt x="301" y="215"/>
                                    <a:pt x="307" y="211"/>
                                  </a:cubicBezTo>
                                  <a:close/>
                                  <a:moveTo>
                                    <a:pt x="350" y="185"/>
                                  </a:moveTo>
                                  <a:lnTo>
                                    <a:pt x="350" y="185"/>
                                  </a:lnTo>
                                  <a:cubicBezTo>
                                    <a:pt x="356" y="181"/>
                                    <a:pt x="364" y="183"/>
                                    <a:pt x="367" y="188"/>
                                  </a:cubicBezTo>
                                  <a:cubicBezTo>
                                    <a:pt x="371" y="194"/>
                                    <a:pt x="370" y="202"/>
                                    <a:pt x="364" y="206"/>
                                  </a:cubicBezTo>
                                  <a:lnTo>
                                    <a:pt x="364" y="206"/>
                                  </a:lnTo>
                                  <a:cubicBezTo>
                                    <a:pt x="358" y="210"/>
                                    <a:pt x="350" y="208"/>
                                    <a:pt x="346" y="202"/>
                                  </a:cubicBezTo>
                                  <a:cubicBezTo>
                                    <a:pt x="343" y="196"/>
                                    <a:pt x="344" y="189"/>
                                    <a:pt x="350" y="185"/>
                                  </a:cubicBezTo>
                                  <a:close/>
                                  <a:moveTo>
                                    <a:pt x="393" y="159"/>
                                  </a:moveTo>
                                  <a:lnTo>
                                    <a:pt x="393" y="159"/>
                                  </a:lnTo>
                                  <a:cubicBezTo>
                                    <a:pt x="399" y="155"/>
                                    <a:pt x="406" y="157"/>
                                    <a:pt x="410" y="163"/>
                                  </a:cubicBezTo>
                                  <a:cubicBezTo>
                                    <a:pt x="414" y="168"/>
                                    <a:pt x="412" y="176"/>
                                    <a:pt x="407" y="180"/>
                                  </a:cubicBezTo>
                                  <a:lnTo>
                                    <a:pt x="407" y="180"/>
                                  </a:lnTo>
                                  <a:cubicBezTo>
                                    <a:pt x="401" y="184"/>
                                    <a:pt x="393" y="182"/>
                                    <a:pt x="389" y="176"/>
                                  </a:cubicBezTo>
                                  <a:cubicBezTo>
                                    <a:pt x="385" y="170"/>
                                    <a:pt x="387" y="163"/>
                                    <a:pt x="393" y="159"/>
                                  </a:cubicBezTo>
                                  <a:close/>
                                  <a:moveTo>
                                    <a:pt x="436" y="133"/>
                                  </a:moveTo>
                                  <a:lnTo>
                                    <a:pt x="436" y="133"/>
                                  </a:lnTo>
                                  <a:cubicBezTo>
                                    <a:pt x="441" y="129"/>
                                    <a:pt x="449" y="131"/>
                                    <a:pt x="453" y="137"/>
                                  </a:cubicBezTo>
                                  <a:cubicBezTo>
                                    <a:pt x="457" y="142"/>
                                    <a:pt x="455" y="150"/>
                                    <a:pt x="449" y="154"/>
                                  </a:cubicBezTo>
                                  <a:lnTo>
                                    <a:pt x="449" y="154"/>
                                  </a:lnTo>
                                  <a:cubicBezTo>
                                    <a:pt x="444" y="158"/>
                                    <a:pt x="436" y="156"/>
                                    <a:pt x="432" y="150"/>
                                  </a:cubicBezTo>
                                  <a:cubicBezTo>
                                    <a:pt x="428" y="145"/>
                                    <a:pt x="430" y="137"/>
                                    <a:pt x="436" y="133"/>
                                  </a:cubicBezTo>
                                  <a:close/>
                                  <a:moveTo>
                                    <a:pt x="478" y="107"/>
                                  </a:moveTo>
                                  <a:lnTo>
                                    <a:pt x="478" y="107"/>
                                  </a:lnTo>
                                  <a:cubicBezTo>
                                    <a:pt x="484" y="103"/>
                                    <a:pt x="492" y="105"/>
                                    <a:pt x="496" y="111"/>
                                  </a:cubicBezTo>
                                  <a:cubicBezTo>
                                    <a:pt x="500" y="117"/>
                                    <a:pt x="498" y="124"/>
                                    <a:pt x="492" y="128"/>
                                  </a:cubicBezTo>
                                  <a:lnTo>
                                    <a:pt x="492" y="128"/>
                                  </a:lnTo>
                                  <a:cubicBezTo>
                                    <a:pt x="486" y="132"/>
                                    <a:pt x="479" y="130"/>
                                    <a:pt x="475" y="124"/>
                                  </a:cubicBezTo>
                                  <a:cubicBezTo>
                                    <a:pt x="471" y="119"/>
                                    <a:pt x="473" y="111"/>
                                    <a:pt x="478" y="107"/>
                                  </a:cubicBezTo>
                                  <a:close/>
                                  <a:moveTo>
                                    <a:pt x="521" y="81"/>
                                  </a:moveTo>
                                  <a:lnTo>
                                    <a:pt x="521" y="81"/>
                                  </a:lnTo>
                                  <a:cubicBezTo>
                                    <a:pt x="527" y="77"/>
                                    <a:pt x="535" y="79"/>
                                    <a:pt x="539" y="85"/>
                                  </a:cubicBezTo>
                                  <a:cubicBezTo>
                                    <a:pt x="542" y="91"/>
                                    <a:pt x="541" y="98"/>
                                    <a:pt x="535" y="102"/>
                                  </a:cubicBezTo>
                                  <a:lnTo>
                                    <a:pt x="535" y="102"/>
                                  </a:lnTo>
                                  <a:cubicBezTo>
                                    <a:pt x="529" y="106"/>
                                    <a:pt x="521" y="104"/>
                                    <a:pt x="518" y="99"/>
                                  </a:cubicBezTo>
                                  <a:cubicBezTo>
                                    <a:pt x="514" y="93"/>
                                    <a:pt x="515" y="85"/>
                                    <a:pt x="521" y="81"/>
                                  </a:cubicBezTo>
                                  <a:close/>
                                  <a:moveTo>
                                    <a:pt x="564" y="55"/>
                                  </a:moveTo>
                                  <a:lnTo>
                                    <a:pt x="564" y="55"/>
                                  </a:lnTo>
                                  <a:cubicBezTo>
                                    <a:pt x="570" y="52"/>
                                    <a:pt x="578" y="53"/>
                                    <a:pt x="581" y="59"/>
                                  </a:cubicBezTo>
                                  <a:cubicBezTo>
                                    <a:pt x="585" y="65"/>
                                    <a:pt x="584" y="73"/>
                                    <a:pt x="578" y="76"/>
                                  </a:cubicBezTo>
                                  <a:lnTo>
                                    <a:pt x="578" y="76"/>
                                  </a:lnTo>
                                  <a:cubicBezTo>
                                    <a:pt x="572" y="80"/>
                                    <a:pt x="564" y="78"/>
                                    <a:pt x="560" y="73"/>
                                  </a:cubicBezTo>
                                  <a:cubicBezTo>
                                    <a:pt x="557" y="67"/>
                                    <a:pt x="558" y="59"/>
                                    <a:pt x="564" y="55"/>
                                  </a:cubicBezTo>
                                  <a:close/>
                                  <a:moveTo>
                                    <a:pt x="607" y="29"/>
                                  </a:moveTo>
                                  <a:lnTo>
                                    <a:pt x="607" y="29"/>
                                  </a:lnTo>
                                  <a:cubicBezTo>
                                    <a:pt x="613" y="26"/>
                                    <a:pt x="620" y="27"/>
                                    <a:pt x="624" y="33"/>
                                  </a:cubicBezTo>
                                  <a:cubicBezTo>
                                    <a:pt x="628" y="39"/>
                                    <a:pt x="626" y="47"/>
                                    <a:pt x="621" y="50"/>
                                  </a:cubicBezTo>
                                  <a:lnTo>
                                    <a:pt x="621" y="50"/>
                                  </a:lnTo>
                                  <a:cubicBezTo>
                                    <a:pt x="615" y="54"/>
                                    <a:pt x="607" y="53"/>
                                    <a:pt x="603" y="47"/>
                                  </a:cubicBezTo>
                                  <a:cubicBezTo>
                                    <a:pt x="599" y="41"/>
                                    <a:pt x="601" y="33"/>
                                    <a:pt x="607" y="29"/>
                                  </a:cubicBezTo>
                                  <a:close/>
                                  <a:moveTo>
                                    <a:pt x="650" y="4"/>
                                  </a:moveTo>
                                  <a:lnTo>
                                    <a:pt x="650" y="4"/>
                                  </a:lnTo>
                                  <a:cubicBezTo>
                                    <a:pt x="655" y="0"/>
                                    <a:pt x="663" y="1"/>
                                    <a:pt x="667" y="7"/>
                                  </a:cubicBezTo>
                                  <a:cubicBezTo>
                                    <a:pt x="671" y="13"/>
                                    <a:pt x="669" y="21"/>
                                    <a:pt x="663" y="25"/>
                                  </a:cubicBezTo>
                                  <a:lnTo>
                                    <a:pt x="663" y="25"/>
                                  </a:lnTo>
                                  <a:cubicBezTo>
                                    <a:pt x="658" y="28"/>
                                    <a:pt x="650" y="27"/>
                                    <a:pt x="646" y="21"/>
                                  </a:cubicBezTo>
                                  <a:cubicBezTo>
                                    <a:pt x="642" y="15"/>
                                    <a:pt x="644" y="7"/>
                                    <a:pt x="650" y="4"/>
                                  </a:cubicBez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445" name="Rectangle 286"/>
                          <wps:cNvSpPr>
                            <a:spLocks noChangeArrowheads="1"/>
                          </wps:cNvSpPr>
                          <wps:spPr bwMode="auto">
                            <a:xfrm>
                              <a:off x="2468" y="3238"/>
                              <a:ext cx="3837"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B0BA1" w14:textId="77777777" w:rsidR="00174F95" w:rsidRPr="00D3475F" w:rsidRDefault="00174F95" w:rsidP="002F29C1">
                                <w:pPr>
                                  <w:snapToGrid w:val="0"/>
                                  <w:rPr>
                                    <w:sz w:val="15"/>
                                    <w:szCs w:val="15"/>
                                  </w:rPr>
                                </w:pPr>
                                <w:r w:rsidRPr="00D3475F">
                                  <w:rPr>
                                    <w:color w:val="000000"/>
                                    <w:sz w:val="15"/>
                                    <w:szCs w:val="15"/>
                                  </w:rPr>
                                  <w:t>(</w:t>
                                </w:r>
                                <w:r w:rsidRPr="00D3475F">
                                  <w:rPr>
                                    <w:color w:val="000000"/>
                                    <w:sz w:val="15"/>
                                    <w:szCs w:val="15"/>
                                    <w:lang w:eastAsia="ja-JP"/>
                                  </w:rPr>
                                  <w:t>1</w:t>
                                </w:r>
                                <w:r w:rsidRPr="00D3475F">
                                  <w:rPr>
                                    <w:color w:val="000000"/>
                                    <w:sz w:val="15"/>
                                    <w:szCs w:val="15"/>
                                  </w:rPr>
                                  <w:t>) Set the clipping area in the VIN input image</w:t>
                                </w:r>
                              </w:p>
                              <w:p w14:paraId="5FD9ED56" w14:textId="77777777" w:rsidR="00174F95" w:rsidRPr="00D3475F" w:rsidRDefault="00174F95" w:rsidP="002F29C1">
                                <w:pPr>
                                  <w:rPr>
                                    <w:sz w:val="15"/>
                                    <w:szCs w:val="15"/>
                                  </w:rPr>
                                </w:pPr>
                              </w:p>
                            </w:txbxContent>
                          </wps:txbx>
                          <wps:bodyPr rot="0" vert="horz" wrap="square" lIns="0" tIns="0" rIns="0" bIns="0" anchor="t" anchorCtr="0" upright="1">
                            <a:noAutofit/>
                          </wps:bodyPr>
                        </wps:wsp>
                        <wps:wsp>
                          <wps:cNvPr id="446" name="Rectangle 289"/>
                          <wps:cNvSpPr>
                            <a:spLocks noChangeArrowheads="1"/>
                          </wps:cNvSpPr>
                          <wps:spPr bwMode="auto">
                            <a:xfrm>
                              <a:off x="2501" y="3643"/>
                              <a:ext cx="7236" cy="1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62552" w14:textId="77777777" w:rsidR="00174F95" w:rsidRPr="00D3475F" w:rsidRDefault="00174F95" w:rsidP="006859FF">
                                <w:pPr>
                                  <w:tabs>
                                    <w:tab w:val="left" w:pos="1418"/>
                                    <w:tab w:val="left" w:pos="3686"/>
                                  </w:tabs>
                                  <w:snapToGrid w:val="0"/>
                                  <w:spacing w:after="0" w:line="240" w:lineRule="auto"/>
                                  <w:rPr>
                                    <w:color w:val="000000"/>
                                    <w:sz w:val="15"/>
                                    <w:szCs w:val="15"/>
                                  </w:rPr>
                                </w:pPr>
                                <w:r w:rsidRPr="00D3475F">
                                  <w:rPr>
                                    <w:color w:val="000000"/>
                                    <w:sz w:val="15"/>
                                    <w:szCs w:val="15"/>
                                  </w:rPr>
                                  <w:t>struct v4l2_crop {</w:t>
                                </w:r>
                              </w:p>
                              <w:p w14:paraId="60C299CC" w14:textId="77777777" w:rsidR="00174F95" w:rsidRPr="00D3475F" w:rsidRDefault="00174F95" w:rsidP="006859FF">
                                <w:pPr>
                                  <w:tabs>
                                    <w:tab w:val="left" w:pos="1418"/>
                                    <w:tab w:val="left" w:pos="3686"/>
                                  </w:tabs>
                                  <w:snapToGrid w:val="0"/>
                                  <w:spacing w:after="0" w:line="240" w:lineRule="auto"/>
                                  <w:rPr>
                                    <w:sz w:val="15"/>
                                    <w:szCs w:val="15"/>
                                  </w:rPr>
                                </w:pPr>
                                <w:r w:rsidRPr="00D3475F">
                                  <w:rPr>
                                    <w:rFonts w:hint="eastAsia"/>
                                    <w:sz w:val="15"/>
                                    <w:szCs w:val="15"/>
                                  </w:rPr>
                                  <w:t xml:space="preserve">　</w:t>
                                </w:r>
                                <w:r w:rsidRPr="00D3475F">
                                  <w:rPr>
                                    <w:color w:val="000000"/>
                                    <w:sz w:val="15"/>
                                    <w:szCs w:val="15"/>
                                  </w:rPr>
                                  <w:t>type</w:t>
                                </w:r>
                                <w:r w:rsidRPr="00D3475F">
                                  <w:rPr>
                                    <w:color w:val="000000"/>
                                    <w:sz w:val="15"/>
                                    <w:szCs w:val="15"/>
                                  </w:rPr>
                                  <w:tab/>
                                  <w:t>= V4L2_BUF_TYPE_VIDEO_CAPTURE</w:t>
                                </w:r>
                              </w:p>
                              <w:p w14:paraId="24930D3D" w14:textId="77777777" w:rsidR="00174F95" w:rsidRPr="00D3475F" w:rsidRDefault="00174F95" w:rsidP="006859FF">
                                <w:pPr>
                                  <w:tabs>
                                    <w:tab w:val="left" w:pos="1418"/>
                                    <w:tab w:val="left" w:pos="3332"/>
                                  </w:tabs>
                                  <w:snapToGrid w:val="0"/>
                                  <w:spacing w:after="0" w:line="240" w:lineRule="auto"/>
                                  <w:rPr>
                                    <w:color w:val="000000"/>
                                    <w:sz w:val="15"/>
                                    <w:szCs w:val="15"/>
                                  </w:rPr>
                                </w:pPr>
                                <w:r w:rsidRPr="00D3475F">
                                  <w:rPr>
                                    <w:rFonts w:hint="eastAsia"/>
                                    <w:sz w:val="15"/>
                                    <w:szCs w:val="15"/>
                                  </w:rPr>
                                  <w:t xml:space="preserve">　</w:t>
                                </w:r>
                                <w:r w:rsidRPr="00D3475F">
                                  <w:rPr>
                                    <w:color w:val="000000"/>
                                    <w:sz w:val="15"/>
                                    <w:szCs w:val="15"/>
                                  </w:rPr>
                                  <w:t>v4l2_rect c.left</w:t>
                                </w:r>
                                <w:r w:rsidRPr="00D3475F">
                                  <w:rPr>
                                    <w:color w:val="000000"/>
                                    <w:sz w:val="15"/>
                                    <w:szCs w:val="15"/>
                                  </w:rPr>
                                  <w:tab/>
                                  <w:t>= ix</w:t>
                                </w:r>
                                <w:r w:rsidRPr="00D3475F">
                                  <w:rPr>
                                    <w:color w:val="000000"/>
                                    <w:sz w:val="15"/>
                                    <w:szCs w:val="15"/>
                                  </w:rPr>
                                  <w:tab/>
                                  <w:t>horizontal offset (left corner of CROP area)</w:t>
                                </w:r>
                              </w:p>
                              <w:p w14:paraId="386FA6BE" w14:textId="77777777" w:rsidR="00174F95" w:rsidRPr="00D3475F" w:rsidRDefault="00174F95" w:rsidP="006859FF">
                                <w:pPr>
                                  <w:tabs>
                                    <w:tab w:val="left" w:pos="1418"/>
                                    <w:tab w:val="left" w:pos="3332"/>
                                  </w:tabs>
                                  <w:snapToGrid w:val="0"/>
                                  <w:spacing w:after="0" w:line="240" w:lineRule="auto"/>
                                  <w:rPr>
                                    <w:sz w:val="15"/>
                                    <w:szCs w:val="15"/>
                                  </w:rPr>
                                </w:pPr>
                                <w:r w:rsidRPr="00D3475F">
                                  <w:rPr>
                                    <w:rFonts w:hint="eastAsia"/>
                                    <w:sz w:val="15"/>
                                    <w:szCs w:val="15"/>
                                  </w:rPr>
                                  <w:t xml:space="preserve">　</w:t>
                                </w:r>
                                <w:r w:rsidRPr="00D3475F">
                                  <w:rPr>
                                    <w:color w:val="000000"/>
                                    <w:sz w:val="15"/>
                                    <w:szCs w:val="15"/>
                                  </w:rPr>
                                  <w:t>v4l2_rect c.top</w:t>
                                </w:r>
                                <w:r w:rsidRPr="00D3475F">
                                  <w:rPr>
                                    <w:color w:val="000000"/>
                                    <w:sz w:val="15"/>
                                    <w:szCs w:val="15"/>
                                  </w:rPr>
                                  <w:tab/>
                                  <w:t>= iy</w:t>
                                </w:r>
                                <w:r w:rsidRPr="00D3475F">
                                  <w:rPr>
                                    <w:color w:val="000000"/>
                                    <w:sz w:val="15"/>
                                    <w:szCs w:val="15"/>
                                  </w:rPr>
                                  <w:tab/>
                                  <w:t>vertical offset (top corner of the CROP area)</w:t>
                                </w:r>
                              </w:p>
                              <w:p w14:paraId="2E5C88BD" w14:textId="77777777" w:rsidR="00174F95" w:rsidRPr="00D3475F" w:rsidRDefault="00174F95" w:rsidP="006859FF">
                                <w:pPr>
                                  <w:tabs>
                                    <w:tab w:val="left" w:pos="1418"/>
                                    <w:tab w:val="left" w:pos="3332"/>
                                  </w:tabs>
                                  <w:snapToGrid w:val="0"/>
                                  <w:spacing w:after="0" w:line="240" w:lineRule="auto"/>
                                  <w:rPr>
                                    <w:sz w:val="15"/>
                                    <w:szCs w:val="15"/>
                                  </w:rPr>
                                </w:pPr>
                                <w:r w:rsidRPr="00D3475F">
                                  <w:rPr>
                                    <w:rFonts w:hint="eastAsia"/>
                                    <w:sz w:val="15"/>
                                    <w:szCs w:val="15"/>
                                  </w:rPr>
                                  <w:t xml:space="preserve">　</w:t>
                                </w:r>
                                <w:r w:rsidRPr="00D3475F">
                                  <w:rPr>
                                    <w:color w:val="000000"/>
                                    <w:sz w:val="15"/>
                                    <w:szCs w:val="15"/>
                                  </w:rPr>
                                  <w:t>v4l2_rect c.width</w:t>
                                </w:r>
                                <w:r w:rsidRPr="00D3475F">
                                  <w:rPr>
                                    <w:color w:val="000000"/>
                                    <w:sz w:val="15"/>
                                    <w:szCs w:val="15"/>
                                  </w:rPr>
                                  <w:tab/>
                                  <w:t>= iw</w:t>
                                </w:r>
                                <w:r w:rsidRPr="00D3475F">
                                  <w:rPr>
                                    <w:color w:val="000000"/>
                                    <w:sz w:val="15"/>
                                    <w:szCs w:val="15"/>
                                  </w:rPr>
                                  <w:tab/>
                                  <w:t>width of the CROP area</w:t>
                                </w:r>
                              </w:p>
                              <w:p w14:paraId="2EF6799A" w14:textId="77777777" w:rsidR="00174F95" w:rsidRPr="00D3475F" w:rsidRDefault="00174F95" w:rsidP="006859FF">
                                <w:pPr>
                                  <w:tabs>
                                    <w:tab w:val="left" w:pos="1418"/>
                                    <w:tab w:val="left" w:pos="3332"/>
                                  </w:tabs>
                                  <w:snapToGrid w:val="0"/>
                                  <w:spacing w:after="0" w:line="240" w:lineRule="auto"/>
                                  <w:rPr>
                                    <w:color w:val="000000"/>
                                    <w:sz w:val="15"/>
                                    <w:szCs w:val="15"/>
                                  </w:rPr>
                                </w:pPr>
                                <w:r w:rsidRPr="00D3475F">
                                  <w:rPr>
                                    <w:rFonts w:hint="eastAsia"/>
                                    <w:color w:val="000000"/>
                                    <w:sz w:val="15"/>
                                    <w:szCs w:val="15"/>
                                  </w:rPr>
                                  <w:t xml:space="preserve">　</w:t>
                                </w:r>
                                <w:r w:rsidRPr="00D3475F">
                                  <w:rPr>
                                    <w:color w:val="000000"/>
                                    <w:sz w:val="15"/>
                                    <w:szCs w:val="15"/>
                                  </w:rPr>
                                  <w:t>v4l2_rect c.height</w:t>
                                </w:r>
                                <w:r w:rsidRPr="00D3475F">
                                  <w:rPr>
                                    <w:color w:val="000000"/>
                                    <w:sz w:val="15"/>
                                    <w:szCs w:val="15"/>
                                  </w:rPr>
                                  <w:tab/>
                                  <w:t>= ih</w:t>
                                </w:r>
                                <w:r w:rsidRPr="00D3475F">
                                  <w:rPr>
                                    <w:color w:val="000000"/>
                                    <w:sz w:val="15"/>
                                    <w:szCs w:val="15"/>
                                  </w:rPr>
                                  <w:tab/>
                                  <w:t>height of the CROP area</w:t>
                                </w:r>
                              </w:p>
                              <w:p w14:paraId="40A3D29A" w14:textId="77777777" w:rsidR="00174F95" w:rsidRPr="00D3475F" w:rsidRDefault="00174F95" w:rsidP="006859FF">
                                <w:pPr>
                                  <w:tabs>
                                    <w:tab w:val="left" w:pos="1418"/>
                                    <w:tab w:val="left" w:pos="3686"/>
                                  </w:tabs>
                                  <w:snapToGrid w:val="0"/>
                                  <w:spacing w:after="0" w:line="240" w:lineRule="auto"/>
                                  <w:rPr>
                                    <w:sz w:val="15"/>
                                    <w:szCs w:val="15"/>
                                  </w:rPr>
                                </w:pPr>
                                <w:r w:rsidRPr="00D3475F">
                                  <w:rPr>
                                    <w:color w:val="000000"/>
                                    <w:sz w:val="15"/>
                                    <w:szCs w:val="15"/>
                                  </w:rPr>
                                  <w:t>}</w:t>
                                </w:r>
                              </w:p>
                            </w:txbxContent>
                          </wps:txbx>
                          <wps:bodyPr rot="0" vert="horz" wrap="square" lIns="0" tIns="0" rIns="0" bIns="0" anchor="t" anchorCtr="0" upright="1">
                            <a:noAutofit/>
                          </wps:bodyPr>
                        </wps:wsp>
                      </wpg:wgp>
                      <wps:wsp>
                        <wps:cNvPr id="342" name="Rectangle 313"/>
                        <wps:cNvSpPr>
                          <a:spLocks noChangeArrowheads="1"/>
                        </wps:cNvSpPr>
                        <wps:spPr bwMode="auto">
                          <a:xfrm>
                            <a:off x="1118235" y="77257"/>
                            <a:ext cx="29019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DA94F" w14:textId="77777777" w:rsidR="00174F95" w:rsidRPr="00D3475F" w:rsidRDefault="00174F95" w:rsidP="000D7FDD">
                              <w:pPr>
                                <w:pStyle w:val="NormalWeb"/>
                                <w:overflowPunct w:val="0"/>
                                <w:spacing w:before="0" w:beforeAutospacing="0" w:after="200" w:afterAutospacing="0"/>
                                <w:rPr>
                                  <w:rFonts w:ascii="Times New Roman" w:hAnsi="Times New Roman" w:cs="Times New Roman"/>
                                </w:rPr>
                              </w:pPr>
                              <w:r w:rsidRPr="00D3475F">
                                <w:rPr>
                                  <w:rFonts w:ascii="Times New Roman" w:eastAsia="MS Mincho" w:hAnsi="Times New Roman" w:cs="Times New Roman"/>
                                  <w:color w:val="000000"/>
                                  <w:sz w:val="15"/>
                                  <w:szCs w:val="15"/>
                                </w:rPr>
                                <w:t>V4L2</w:t>
                              </w:r>
                            </w:p>
                          </w:txbxContent>
                        </wps:txbx>
                        <wps:bodyPr rot="0" vert="horz" wrap="square" lIns="0" tIns="0" rIns="0" bIns="0" anchor="t" anchorCtr="0" upright="1">
                          <a:spAutoFit/>
                        </wps:bodyPr>
                      </wps:wsp>
                      <wps:wsp>
                        <wps:cNvPr id="344" name="Rectangle 313"/>
                        <wps:cNvSpPr>
                          <a:spLocks noChangeArrowheads="1"/>
                        </wps:cNvSpPr>
                        <wps:spPr bwMode="auto">
                          <a:xfrm>
                            <a:off x="41910" y="61595"/>
                            <a:ext cx="5537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99C17" w14:textId="77777777" w:rsidR="00174F95" w:rsidRPr="00D3475F" w:rsidRDefault="00174F95" w:rsidP="000D7FDD">
                              <w:pPr>
                                <w:pStyle w:val="NormalWeb"/>
                                <w:overflowPunct w:val="0"/>
                                <w:spacing w:before="0" w:beforeAutospacing="0" w:after="200" w:afterAutospacing="0"/>
                                <w:rPr>
                                  <w:rFonts w:ascii="Times New Roman" w:hAnsi="Times New Roman" w:cs="Times New Roman"/>
                                </w:rPr>
                              </w:pPr>
                              <w:r w:rsidRPr="00D3475F">
                                <w:rPr>
                                  <w:rFonts w:ascii="Times New Roman" w:eastAsia="MS Mincho" w:hAnsi="Times New Roman" w:cs="Times New Roman"/>
                                  <w:color w:val="000000"/>
                                  <w:sz w:val="15"/>
                                  <w:szCs w:val="15"/>
                                </w:rPr>
                                <w:t>Application</w:t>
                              </w:r>
                            </w:p>
                          </w:txbxContent>
                        </wps:txbx>
                        <wps:bodyPr rot="0" vert="horz" wrap="square" lIns="0" tIns="0" rIns="0" bIns="0" anchor="t" anchorCtr="0" upright="1">
                          <a:spAutoFit/>
                        </wps:bodyPr>
                      </wps:wsp>
                      <wps:wsp>
                        <wps:cNvPr id="284" name="Rectangle 272"/>
                        <wps:cNvSpPr>
                          <a:spLocks noChangeArrowheads="1"/>
                        </wps:cNvSpPr>
                        <wps:spPr bwMode="auto">
                          <a:xfrm>
                            <a:off x="265725" y="7714471"/>
                            <a:ext cx="855879" cy="187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25C83" w14:textId="77777777" w:rsidR="00174F95" w:rsidRDefault="00174F95" w:rsidP="00DF0561">
                              <w:pPr>
                                <w:pStyle w:val="NormalWeb"/>
                                <w:overflowPunct w:val="0"/>
                                <w:spacing w:before="0" w:beforeAutospacing="0" w:after="200" w:afterAutospacing="0"/>
                              </w:pPr>
                              <w:r>
                                <w:rPr>
                                  <w:rFonts w:ascii="Times New Roman" w:eastAsia="MS Mincho" w:hAnsi="Times New Roman"/>
                                  <w:color w:val="000000"/>
                                  <w:sz w:val="15"/>
                                  <w:szCs w:val="15"/>
                                </w:rPr>
                                <w:t>Memory allocation</w:t>
                              </w:r>
                            </w:p>
                          </w:txbxContent>
                        </wps:txbx>
                        <wps:bodyPr rot="0" vert="horz" wrap="square" lIns="0" tIns="0" rIns="0" bIns="0" anchor="t" anchorCtr="0" upright="1">
                          <a:noAutofit/>
                        </wps:bodyPr>
                      </wps:wsp>
                      <wps:wsp>
                        <wps:cNvPr id="285" name="Freeform 265"/>
                        <wps:cNvSpPr>
                          <a:spLocks/>
                        </wps:cNvSpPr>
                        <wps:spPr bwMode="auto">
                          <a:xfrm>
                            <a:off x="1375816" y="7633566"/>
                            <a:ext cx="165100" cy="638353"/>
                          </a:xfrm>
                          <a:custGeom>
                            <a:avLst/>
                            <a:gdLst>
                              <a:gd name="T0" fmla="*/ 616 w 616"/>
                              <a:gd name="T1" fmla="*/ 0 h 1712"/>
                              <a:gd name="T2" fmla="*/ 308 w 616"/>
                              <a:gd name="T3" fmla="*/ 143 h 1712"/>
                              <a:gd name="T4" fmla="*/ 308 w 616"/>
                              <a:gd name="T5" fmla="*/ 737 h 1712"/>
                              <a:gd name="T6" fmla="*/ 0 w 616"/>
                              <a:gd name="T7" fmla="*/ 880 h 1712"/>
                              <a:gd name="T8" fmla="*/ 308 w 616"/>
                              <a:gd name="T9" fmla="*/ 1022 h 1712"/>
                              <a:gd name="T10" fmla="*/ 308 w 616"/>
                              <a:gd name="T11" fmla="*/ 1570 h 1712"/>
                              <a:gd name="T12" fmla="*/ 616 w 616"/>
                              <a:gd name="T13" fmla="*/ 1712 h 1712"/>
                            </a:gdLst>
                            <a:ahLst/>
                            <a:cxnLst>
                              <a:cxn ang="0">
                                <a:pos x="T0" y="T1"/>
                              </a:cxn>
                              <a:cxn ang="0">
                                <a:pos x="T2" y="T3"/>
                              </a:cxn>
                              <a:cxn ang="0">
                                <a:pos x="T4" y="T5"/>
                              </a:cxn>
                              <a:cxn ang="0">
                                <a:pos x="T6" y="T7"/>
                              </a:cxn>
                              <a:cxn ang="0">
                                <a:pos x="T8" y="T9"/>
                              </a:cxn>
                              <a:cxn ang="0">
                                <a:pos x="T10" y="T11"/>
                              </a:cxn>
                              <a:cxn ang="0">
                                <a:pos x="T12" y="T13"/>
                              </a:cxn>
                            </a:cxnLst>
                            <a:rect l="0" t="0" r="r" b="b"/>
                            <a:pathLst>
                              <a:path w="616" h="1712">
                                <a:moveTo>
                                  <a:pt x="616" y="0"/>
                                </a:moveTo>
                                <a:cubicBezTo>
                                  <a:pt x="446" y="0"/>
                                  <a:pt x="308" y="64"/>
                                  <a:pt x="308" y="143"/>
                                </a:cubicBezTo>
                                <a:lnTo>
                                  <a:pt x="308" y="737"/>
                                </a:lnTo>
                                <a:cubicBezTo>
                                  <a:pt x="308" y="816"/>
                                  <a:pt x="171" y="880"/>
                                  <a:pt x="0" y="880"/>
                                </a:cubicBezTo>
                                <a:cubicBezTo>
                                  <a:pt x="171" y="880"/>
                                  <a:pt x="308" y="943"/>
                                  <a:pt x="308" y="1022"/>
                                </a:cubicBezTo>
                                <a:lnTo>
                                  <a:pt x="308" y="1570"/>
                                </a:lnTo>
                                <a:cubicBezTo>
                                  <a:pt x="308" y="1649"/>
                                  <a:pt x="446" y="1712"/>
                                  <a:pt x="616" y="1712"/>
                                </a:cubicBezTo>
                              </a:path>
                            </a:pathLst>
                          </a:custGeom>
                          <a:noFill/>
                          <a:ln w="635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Freeform 267"/>
                        <wps:cNvSpPr>
                          <a:spLocks noEditPoints="1"/>
                        </wps:cNvSpPr>
                        <wps:spPr bwMode="auto">
                          <a:xfrm>
                            <a:off x="1252220" y="7862004"/>
                            <a:ext cx="156210" cy="121065"/>
                          </a:xfrm>
                          <a:custGeom>
                            <a:avLst/>
                            <a:gdLst>
                              <a:gd name="T0" fmla="*/ 21 w 660"/>
                              <a:gd name="T1" fmla="*/ 4 h 434"/>
                              <a:gd name="T2" fmla="*/ 8 w 660"/>
                              <a:gd name="T3" fmla="*/ 25 h 434"/>
                              <a:gd name="T4" fmla="*/ 4 w 660"/>
                              <a:gd name="T5" fmla="*/ 8 h 434"/>
                              <a:gd name="T6" fmla="*/ 63 w 660"/>
                              <a:gd name="T7" fmla="*/ 31 h 434"/>
                              <a:gd name="T8" fmla="*/ 68 w 660"/>
                              <a:gd name="T9" fmla="*/ 48 h 434"/>
                              <a:gd name="T10" fmla="*/ 50 w 660"/>
                              <a:gd name="T11" fmla="*/ 52 h 434"/>
                              <a:gd name="T12" fmla="*/ 63 w 660"/>
                              <a:gd name="T13" fmla="*/ 31 h 434"/>
                              <a:gd name="T14" fmla="*/ 105 w 660"/>
                              <a:gd name="T15" fmla="*/ 58 h 434"/>
                              <a:gd name="T16" fmla="*/ 93 w 660"/>
                              <a:gd name="T17" fmla="*/ 79 h 434"/>
                              <a:gd name="T18" fmla="*/ 88 w 660"/>
                              <a:gd name="T19" fmla="*/ 62 h 434"/>
                              <a:gd name="T20" fmla="*/ 147 w 660"/>
                              <a:gd name="T21" fmla="*/ 85 h 434"/>
                              <a:gd name="T22" fmla="*/ 152 w 660"/>
                              <a:gd name="T23" fmla="*/ 102 h 434"/>
                              <a:gd name="T24" fmla="*/ 135 w 660"/>
                              <a:gd name="T25" fmla="*/ 106 h 434"/>
                              <a:gd name="T26" fmla="*/ 147 w 660"/>
                              <a:gd name="T27" fmla="*/ 85 h 434"/>
                              <a:gd name="T28" fmla="*/ 189 w 660"/>
                              <a:gd name="T29" fmla="*/ 112 h 434"/>
                              <a:gd name="T30" fmla="*/ 177 w 660"/>
                              <a:gd name="T31" fmla="*/ 133 h 434"/>
                              <a:gd name="T32" fmla="*/ 172 w 660"/>
                              <a:gd name="T33" fmla="*/ 116 h 434"/>
                              <a:gd name="T34" fmla="*/ 231 w 660"/>
                              <a:gd name="T35" fmla="*/ 139 h 434"/>
                              <a:gd name="T36" fmla="*/ 236 w 660"/>
                              <a:gd name="T37" fmla="*/ 156 h 434"/>
                              <a:gd name="T38" fmla="*/ 219 w 660"/>
                              <a:gd name="T39" fmla="*/ 161 h 434"/>
                              <a:gd name="T40" fmla="*/ 231 w 660"/>
                              <a:gd name="T41" fmla="*/ 139 h 434"/>
                              <a:gd name="T42" fmla="*/ 273 w 660"/>
                              <a:gd name="T43" fmla="*/ 166 h 434"/>
                              <a:gd name="T44" fmla="*/ 261 w 660"/>
                              <a:gd name="T45" fmla="*/ 188 h 434"/>
                              <a:gd name="T46" fmla="*/ 256 w 660"/>
                              <a:gd name="T47" fmla="*/ 171 h 434"/>
                              <a:gd name="T48" fmla="*/ 315 w 660"/>
                              <a:gd name="T49" fmla="*/ 193 h 434"/>
                              <a:gd name="T50" fmla="*/ 320 w 660"/>
                              <a:gd name="T51" fmla="*/ 210 h 434"/>
                              <a:gd name="T52" fmla="*/ 303 w 660"/>
                              <a:gd name="T53" fmla="*/ 215 h 434"/>
                              <a:gd name="T54" fmla="*/ 315 w 660"/>
                              <a:gd name="T55" fmla="*/ 193 h 434"/>
                              <a:gd name="T56" fmla="*/ 357 w 660"/>
                              <a:gd name="T57" fmla="*/ 220 h 434"/>
                              <a:gd name="T58" fmla="*/ 345 w 660"/>
                              <a:gd name="T59" fmla="*/ 242 h 434"/>
                              <a:gd name="T60" fmla="*/ 340 w 660"/>
                              <a:gd name="T61" fmla="*/ 225 h 434"/>
                              <a:gd name="T62" fmla="*/ 399 w 660"/>
                              <a:gd name="T63" fmla="*/ 247 h 434"/>
                              <a:gd name="T64" fmla="*/ 404 w 660"/>
                              <a:gd name="T65" fmla="*/ 264 h 434"/>
                              <a:gd name="T66" fmla="*/ 387 w 660"/>
                              <a:gd name="T67" fmla="*/ 269 h 434"/>
                              <a:gd name="T68" fmla="*/ 399 w 660"/>
                              <a:gd name="T69" fmla="*/ 247 h 434"/>
                              <a:gd name="T70" fmla="*/ 442 w 660"/>
                              <a:gd name="T71" fmla="*/ 274 h 434"/>
                              <a:gd name="T72" fmla="*/ 429 w 660"/>
                              <a:gd name="T73" fmla="*/ 296 h 434"/>
                              <a:gd name="T74" fmla="*/ 425 w 660"/>
                              <a:gd name="T75" fmla="*/ 279 h 434"/>
                              <a:gd name="T76" fmla="*/ 484 w 660"/>
                              <a:gd name="T77" fmla="*/ 301 h 434"/>
                              <a:gd name="T78" fmla="*/ 488 w 660"/>
                              <a:gd name="T79" fmla="*/ 318 h 434"/>
                              <a:gd name="T80" fmla="*/ 471 w 660"/>
                              <a:gd name="T81" fmla="*/ 323 h 434"/>
                              <a:gd name="T82" fmla="*/ 484 w 660"/>
                              <a:gd name="T83" fmla="*/ 301 h 434"/>
                              <a:gd name="T84" fmla="*/ 526 w 660"/>
                              <a:gd name="T85" fmla="*/ 328 h 434"/>
                              <a:gd name="T86" fmla="*/ 514 w 660"/>
                              <a:gd name="T87" fmla="*/ 350 h 434"/>
                              <a:gd name="T88" fmla="*/ 509 w 660"/>
                              <a:gd name="T89" fmla="*/ 333 h 434"/>
                              <a:gd name="T90" fmla="*/ 568 w 660"/>
                              <a:gd name="T91" fmla="*/ 355 h 434"/>
                              <a:gd name="T92" fmla="*/ 573 w 660"/>
                              <a:gd name="T93" fmla="*/ 372 h 434"/>
                              <a:gd name="T94" fmla="*/ 556 w 660"/>
                              <a:gd name="T95" fmla="*/ 377 h 434"/>
                              <a:gd name="T96" fmla="*/ 568 w 660"/>
                              <a:gd name="T97" fmla="*/ 355 h 434"/>
                              <a:gd name="T98" fmla="*/ 610 w 660"/>
                              <a:gd name="T99" fmla="*/ 382 h 434"/>
                              <a:gd name="T100" fmla="*/ 598 w 660"/>
                              <a:gd name="T101" fmla="*/ 404 h 434"/>
                              <a:gd name="T102" fmla="*/ 593 w 660"/>
                              <a:gd name="T103" fmla="*/ 387 h 434"/>
                              <a:gd name="T104" fmla="*/ 652 w 660"/>
                              <a:gd name="T105" fmla="*/ 409 h 434"/>
                              <a:gd name="T106" fmla="*/ 657 w 660"/>
                              <a:gd name="T107" fmla="*/ 426 h 434"/>
                              <a:gd name="T108" fmla="*/ 640 w 660"/>
                              <a:gd name="T109" fmla="*/ 431 h 434"/>
                              <a:gd name="T110" fmla="*/ 652 w 660"/>
                              <a:gd name="T111" fmla="*/ 409 h 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660" h="434">
                                <a:moveTo>
                                  <a:pt x="21" y="4"/>
                                </a:moveTo>
                                <a:lnTo>
                                  <a:pt x="21" y="4"/>
                                </a:lnTo>
                                <a:cubicBezTo>
                                  <a:pt x="27" y="7"/>
                                  <a:pt x="29" y="15"/>
                                  <a:pt x="25" y="21"/>
                                </a:cubicBezTo>
                                <a:cubicBezTo>
                                  <a:pt x="22" y="27"/>
                                  <a:pt x="14" y="29"/>
                                  <a:pt x="8" y="25"/>
                                </a:cubicBezTo>
                                <a:lnTo>
                                  <a:pt x="8" y="25"/>
                                </a:lnTo>
                                <a:cubicBezTo>
                                  <a:pt x="2" y="22"/>
                                  <a:pt x="0" y="14"/>
                                  <a:pt x="4" y="8"/>
                                </a:cubicBezTo>
                                <a:cubicBezTo>
                                  <a:pt x="7" y="2"/>
                                  <a:pt x="15" y="0"/>
                                  <a:pt x="21" y="4"/>
                                </a:cubicBezTo>
                                <a:close/>
                                <a:moveTo>
                                  <a:pt x="63" y="31"/>
                                </a:moveTo>
                                <a:lnTo>
                                  <a:pt x="63" y="31"/>
                                </a:lnTo>
                                <a:cubicBezTo>
                                  <a:pt x="69" y="34"/>
                                  <a:pt x="71" y="42"/>
                                  <a:pt x="68" y="48"/>
                                </a:cubicBezTo>
                                <a:cubicBezTo>
                                  <a:pt x="64" y="54"/>
                                  <a:pt x="57" y="56"/>
                                  <a:pt x="50" y="52"/>
                                </a:cubicBezTo>
                                <a:lnTo>
                                  <a:pt x="50" y="52"/>
                                </a:lnTo>
                                <a:cubicBezTo>
                                  <a:pt x="44" y="49"/>
                                  <a:pt x="42" y="41"/>
                                  <a:pt x="46" y="35"/>
                                </a:cubicBezTo>
                                <a:cubicBezTo>
                                  <a:pt x="49" y="29"/>
                                  <a:pt x="57" y="27"/>
                                  <a:pt x="63" y="31"/>
                                </a:cubicBezTo>
                                <a:close/>
                                <a:moveTo>
                                  <a:pt x="105" y="58"/>
                                </a:moveTo>
                                <a:lnTo>
                                  <a:pt x="105" y="58"/>
                                </a:lnTo>
                                <a:cubicBezTo>
                                  <a:pt x="111" y="61"/>
                                  <a:pt x="113" y="69"/>
                                  <a:pt x="110" y="75"/>
                                </a:cubicBezTo>
                                <a:cubicBezTo>
                                  <a:pt x="106" y="81"/>
                                  <a:pt x="99" y="83"/>
                                  <a:pt x="93" y="79"/>
                                </a:cubicBezTo>
                                <a:lnTo>
                                  <a:pt x="93" y="79"/>
                                </a:lnTo>
                                <a:cubicBezTo>
                                  <a:pt x="87" y="76"/>
                                  <a:pt x="84" y="68"/>
                                  <a:pt x="88" y="62"/>
                                </a:cubicBezTo>
                                <a:cubicBezTo>
                                  <a:pt x="91" y="56"/>
                                  <a:pt x="99" y="54"/>
                                  <a:pt x="105" y="58"/>
                                </a:cubicBezTo>
                                <a:close/>
                                <a:moveTo>
                                  <a:pt x="147" y="85"/>
                                </a:moveTo>
                                <a:lnTo>
                                  <a:pt x="147" y="85"/>
                                </a:lnTo>
                                <a:cubicBezTo>
                                  <a:pt x="153" y="88"/>
                                  <a:pt x="155" y="96"/>
                                  <a:pt x="152" y="102"/>
                                </a:cubicBezTo>
                                <a:cubicBezTo>
                                  <a:pt x="148" y="108"/>
                                  <a:pt x="141" y="110"/>
                                  <a:pt x="135" y="106"/>
                                </a:cubicBezTo>
                                <a:lnTo>
                                  <a:pt x="135" y="106"/>
                                </a:lnTo>
                                <a:cubicBezTo>
                                  <a:pt x="129" y="103"/>
                                  <a:pt x="126" y="95"/>
                                  <a:pt x="130" y="89"/>
                                </a:cubicBezTo>
                                <a:cubicBezTo>
                                  <a:pt x="133" y="83"/>
                                  <a:pt x="141" y="81"/>
                                  <a:pt x="147" y="85"/>
                                </a:cubicBezTo>
                                <a:close/>
                                <a:moveTo>
                                  <a:pt x="189" y="112"/>
                                </a:moveTo>
                                <a:lnTo>
                                  <a:pt x="189" y="112"/>
                                </a:lnTo>
                                <a:cubicBezTo>
                                  <a:pt x="195" y="115"/>
                                  <a:pt x="197" y="123"/>
                                  <a:pt x="194" y="129"/>
                                </a:cubicBezTo>
                                <a:cubicBezTo>
                                  <a:pt x="190" y="135"/>
                                  <a:pt x="183" y="137"/>
                                  <a:pt x="177" y="133"/>
                                </a:cubicBezTo>
                                <a:lnTo>
                                  <a:pt x="177" y="133"/>
                                </a:lnTo>
                                <a:cubicBezTo>
                                  <a:pt x="171" y="130"/>
                                  <a:pt x="169" y="122"/>
                                  <a:pt x="172" y="116"/>
                                </a:cubicBezTo>
                                <a:cubicBezTo>
                                  <a:pt x="175" y="110"/>
                                  <a:pt x="183" y="108"/>
                                  <a:pt x="189" y="112"/>
                                </a:cubicBezTo>
                                <a:close/>
                                <a:moveTo>
                                  <a:pt x="231" y="139"/>
                                </a:moveTo>
                                <a:lnTo>
                                  <a:pt x="231" y="139"/>
                                </a:lnTo>
                                <a:cubicBezTo>
                                  <a:pt x="237" y="142"/>
                                  <a:pt x="239" y="150"/>
                                  <a:pt x="236" y="156"/>
                                </a:cubicBezTo>
                                <a:cubicBezTo>
                                  <a:pt x="233" y="162"/>
                                  <a:pt x="225" y="164"/>
                                  <a:pt x="219" y="161"/>
                                </a:cubicBezTo>
                                <a:lnTo>
                                  <a:pt x="219" y="161"/>
                                </a:lnTo>
                                <a:cubicBezTo>
                                  <a:pt x="213" y="157"/>
                                  <a:pt x="211" y="150"/>
                                  <a:pt x="214" y="143"/>
                                </a:cubicBezTo>
                                <a:cubicBezTo>
                                  <a:pt x="217" y="137"/>
                                  <a:pt x="225" y="135"/>
                                  <a:pt x="231" y="139"/>
                                </a:cubicBezTo>
                                <a:close/>
                                <a:moveTo>
                                  <a:pt x="273" y="166"/>
                                </a:moveTo>
                                <a:lnTo>
                                  <a:pt x="273" y="166"/>
                                </a:lnTo>
                                <a:cubicBezTo>
                                  <a:pt x="279" y="169"/>
                                  <a:pt x="281" y="177"/>
                                  <a:pt x="278" y="183"/>
                                </a:cubicBezTo>
                                <a:cubicBezTo>
                                  <a:pt x="275" y="189"/>
                                  <a:pt x="267" y="191"/>
                                  <a:pt x="261" y="188"/>
                                </a:cubicBezTo>
                                <a:lnTo>
                                  <a:pt x="261" y="188"/>
                                </a:lnTo>
                                <a:cubicBezTo>
                                  <a:pt x="255" y="184"/>
                                  <a:pt x="253" y="177"/>
                                  <a:pt x="256" y="171"/>
                                </a:cubicBezTo>
                                <a:cubicBezTo>
                                  <a:pt x="259" y="164"/>
                                  <a:pt x="267" y="162"/>
                                  <a:pt x="273" y="166"/>
                                </a:cubicBezTo>
                                <a:close/>
                                <a:moveTo>
                                  <a:pt x="315" y="193"/>
                                </a:moveTo>
                                <a:lnTo>
                                  <a:pt x="315" y="193"/>
                                </a:lnTo>
                                <a:cubicBezTo>
                                  <a:pt x="321" y="196"/>
                                  <a:pt x="323" y="204"/>
                                  <a:pt x="320" y="210"/>
                                </a:cubicBezTo>
                                <a:cubicBezTo>
                                  <a:pt x="317" y="216"/>
                                  <a:pt x="309" y="218"/>
                                  <a:pt x="303" y="215"/>
                                </a:cubicBezTo>
                                <a:lnTo>
                                  <a:pt x="303" y="215"/>
                                </a:lnTo>
                                <a:cubicBezTo>
                                  <a:pt x="297" y="211"/>
                                  <a:pt x="295" y="204"/>
                                  <a:pt x="298" y="198"/>
                                </a:cubicBezTo>
                                <a:cubicBezTo>
                                  <a:pt x="302" y="192"/>
                                  <a:pt x="309" y="189"/>
                                  <a:pt x="315" y="193"/>
                                </a:cubicBezTo>
                                <a:close/>
                                <a:moveTo>
                                  <a:pt x="357" y="220"/>
                                </a:moveTo>
                                <a:lnTo>
                                  <a:pt x="357" y="220"/>
                                </a:lnTo>
                                <a:cubicBezTo>
                                  <a:pt x="363" y="223"/>
                                  <a:pt x="366" y="231"/>
                                  <a:pt x="362" y="237"/>
                                </a:cubicBezTo>
                                <a:cubicBezTo>
                                  <a:pt x="359" y="243"/>
                                  <a:pt x="351" y="245"/>
                                  <a:pt x="345" y="242"/>
                                </a:cubicBezTo>
                                <a:lnTo>
                                  <a:pt x="345" y="242"/>
                                </a:lnTo>
                                <a:cubicBezTo>
                                  <a:pt x="339" y="238"/>
                                  <a:pt x="337" y="231"/>
                                  <a:pt x="340" y="225"/>
                                </a:cubicBezTo>
                                <a:cubicBezTo>
                                  <a:pt x="344" y="219"/>
                                  <a:pt x="351" y="216"/>
                                  <a:pt x="357" y="220"/>
                                </a:cubicBezTo>
                                <a:close/>
                                <a:moveTo>
                                  <a:pt x="399" y="247"/>
                                </a:moveTo>
                                <a:lnTo>
                                  <a:pt x="399" y="247"/>
                                </a:lnTo>
                                <a:cubicBezTo>
                                  <a:pt x="405" y="250"/>
                                  <a:pt x="408" y="258"/>
                                  <a:pt x="404" y="264"/>
                                </a:cubicBezTo>
                                <a:cubicBezTo>
                                  <a:pt x="401" y="270"/>
                                  <a:pt x="393" y="272"/>
                                  <a:pt x="387" y="269"/>
                                </a:cubicBezTo>
                                <a:lnTo>
                                  <a:pt x="387" y="269"/>
                                </a:lnTo>
                                <a:cubicBezTo>
                                  <a:pt x="381" y="265"/>
                                  <a:pt x="379" y="258"/>
                                  <a:pt x="382" y="252"/>
                                </a:cubicBezTo>
                                <a:cubicBezTo>
                                  <a:pt x="386" y="246"/>
                                  <a:pt x="393" y="243"/>
                                  <a:pt x="399" y="247"/>
                                </a:cubicBezTo>
                                <a:close/>
                                <a:moveTo>
                                  <a:pt x="442" y="274"/>
                                </a:moveTo>
                                <a:lnTo>
                                  <a:pt x="442" y="274"/>
                                </a:lnTo>
                                <a:cubicBezTo>
                                  <a:pt x="448" y="277"/>
                                  <a:pt x="450" y="285"/>
                                  <a:pt x="446" y="291"/>
                                </a:cubicBezTo>
                                <a:cubicBezTo>
                                  <a:pt x="443" y="297"/>
                                  <a:pt x="435" y="299"/>
                                  <a:pt x="429" y="296"/>
                                </a:cubicBezTo>
                                <a:lnTo>
                                  <a:pt x="429" y="296"/>
                                </a:lnTo>
                                <a:cubicBezTo>
                                  <a:pt x="423" y="292"/>
                                  <a:pt x="421" y="285"/>
                                  <a:pt x="425" y="279"/>
                                </a:cubicBezTo>
                                <a:cubicBezTo>
                                  <a:pt x="428" y="273"/>
                                  <a:pt x="435" y="270"/>
                                  <a:pt x="442" y="274"/>
                                </a:cubicBezTo>
                                <a:close/>
                                <a:moveTo>
                                  <a:pt x="484" y="301"/>
                                </a:moveTo>
                                <a:lnTo>
                                  <a:pt x="484" y="301"/>
                                </a:lnTo>
                                <a:cubicBezTo>
                                  <a:pt x="490" y="304"/>
                                  <a:pt x="492" y="312"/>
                                  <a:pt x="488" y="318"/>
                                </a:cubicBezTo>
                                <a:cubicBezTo>
                                  <a:pt x="485" y="324"/>
                                  <a:pt x="477" y="326"/>
                                  <a:pt x="471" y="323"/>
                                </a:cubicBezTo>
                                <a:lnTo>
                                  <a:pt x="471" y="323"/>
                                </a:lnTo>
                                <a:cubicBezTo>
                                  <a:pt x="465" y="319"/>
                                  <a:pt x="463" y="312"/>
                                  <a:pt x="467" y="306"/>
                                </a:cubicBezTo>
                                <a:cubicBezTo>
                                  <a:pt x="470" y="300"/>
                                  <a:pt x="478" y="297"/>
                                  <a:pt x="484" y="301"/>
                                </a:cubicBezTo>
                                <a:close/>
                                <a:moveTo>
                                  <a:pt x="526" y="328"/>
                                </a:moveTo>
                                <a:lnTo>
                                  <a:pt x="526" y="328"/>
                                </a:lnTo>
                                <a:cubicBezTo>
                                  <a:pt x="532" y="331"/>
                                  <a:pt x="534" y="339"/>
                                  <a:pt x="531" y="345"/>
                                </a:cubicBezTo>
                                <a:cubicBezTo>
                                  <a:pt x="527" y="351"/>
                                  <a:pt x="520" y="353"/>
                                  <a:pt x="514" y="350"/>
                                </a:cubicBezTo>
                                <a:lnTo>
                                  <a:pt x="514" y="350"/>
                                </a:lnTo>
                                <a:cubicBezTo>
                                  <a:pt x="508" y="346"/>
                                  <a:pt x="505" y="339"/>
                                  <a:pt x="509" y="333"/>
                                </a:cubicBezTo>
                                <a:cubicBezTo>
                                  <a:pt x="512" y="327"/>
                                  <a:pt x="520" y="324"/>
                                  <a:pt x="526" y="328"/>
                                </a:cubicBezTo>
                                <a:close/>
                                <a:moveTo>
                                  <a:pt x="568" y="355"/>
                                </a:moveTo>
                                <a:lnTo>
                                  <a:pt x="568" y="355"/>
                                </a:lnTo>
                                <a:cubicBezTo>
                                  <a:pt x="574" y="358"/>
                                  <a:pt x="576" y="366"/>
                                  <a:pt x="573" y="372"/>
                                </a:cubicBezTo>
                                <a:cubicBezTo>
                                  <a:pt x="569" y="378"/>
                                  <a:pt x="562" y="380"/>
                                  <a:pt x="556" y="377"/>
                                </a:cubicBezTo>
                                <a:lnTo>
                                  <a:pt x="556" y="377"/>
                                </a:lnTo>
                                <a:cubicBezTo>
                                  <a:pt x="550" y="373"/>
                                  <a:pt x="547" y="366"/>
                                  <a:pt x="551" y="360"/>
                                </a:cubicBezTo>
                                <a:cubicBezTo>
                                  <a:pt x="554" y="354"/>
                                  <a:pt x="562" y="352"/>
                                  <a:pt x="568" y="355"/>
                                </a:cubicBezTo>
                                <a:close/>
                                <a:moveTo>
                                  <a:pt x="610" y="382"/>
                                </a:moveTo>
                                <a:lnTo>
                                  <a:pt x="610" y="382"/>
                                </a:lnTo>
                                <a:cubicBezTo>
                                  <a:pt x="616" y="385"/>
                                  <a:pt x="618" y="393"/>
                                  <a:pt x="615" y="399"/>
                                </a:cubicBezTo>
                                <a:cubicBezTo>
                                  <a:pt x="611" y="405"/>
                                  <a:pt x="604" y="407"/>
                                  <a:pt x="598" y="404"/>
                                </a:cubicBezTo>
                                <a:lnTo>
                                  <a:pt x="598" y="404"/>
                                </a:lnTo>
                                <a:cubicBezTo>
                                  <a:pt x="592" y="400"/>
                                  <a:pt x="590" y="393"/>
                                  <a:pt x="593" y="387"/>
                                </a:cubicBezTo>
                                <a:cubicBezTo>
                                  <a:pt x="596" y="381"/>
                                  <a:pt x="604" y="379"/>
                                  <a:pt x="610" y="382"/>
                                </a:cubicBezTo>
                                <a:close/>
                                <a:moveTo>
                                  <a:pt x="652" y="409"/>
                                </a:moveTo>
                                <a:lnTo>
                                  <a:pt x="652" y="409"/>
                                </a:lnTo>
                                <a:cubicBezTo>
                                  <a:pt x="658" y="412"/>
                                  <a:pt x="660" y="420"/>
                                  <a:pt x="657" y="426"/>
                                </a:cubicBezTo>
                                <a:cubicBezTo>
                                  <a:pt x="653" y="432"/>
                                  <a:pt x="646" y="434"/>
                                  <a:pt x="640" y="431"/>
                                </a:cubicBezTo>
                                <a:lnTo>
                                  <a:pt x="640" y="431"/>
                                </a:lnTo>
                                <a:cubicBezTo>
                                  <a:pt x="634" y="427"/>
                                  <a:pt x="632" y="420"/>
                                  <a:pt x="635" y="414"/>
                                </a:cubicBezTo>
                                <a:cubicBezTo>
                                  <a:pt x="638" y="408"/>
                                  <a:pt x="646" y="406"/>
                                  <a:pt x="652" y="409"/>
                                </a:cubicBez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367" name="Freeform 266"/>
                        <wps:cNvSpPr>
                          <a:spLocks noEditPoints="1"/>
                        </wps:cNvSpPr>
                        <wps:spPr bwMode="auto">
                          <a:xfrm>
                            <a:off x="110794" y="4536315"/>
                            <a:ext cx="1140460" cy="48895"/>
                          </a:xfrm>
                          <a:custGeom>
                            <a:avLst/>
                            <a:gdLst>
                              <a:gd name="T0" fmla="*/ 16 w 4192"/>
                              <a:gd name="T1" fmla="*/ 84 h 200"/>
                              <a:gd name="T2" fmla="*/ 4026 w 4192"/>
                              <a:gd name="T3" fmla="*/ 84 h 200"/>
                              <a:gd name="T4" fmla="*/ 4042 w 4192"/>
                              <a:gd name="T5" fmla="*/ 100 h 200"/>
                              <a:gd name="T6" fmla="*/ 4026 w 4192"/>
                              <a:gd name="T7" fmla="*/ 117 h 200"/>
                              <a:gd name="T8" fmla="*/ 16 w 4192"/>
                              <a:gd name="T9" fmla="*/ 117 h 200"/>
                              <a:gd name="T10" fmla="*/ 0 w 4192"/>
                              <a:gd name="T11" fmla="*/ 100 h 200"/>
                              <a:gd name="T12" fmla="*/ 16 w 4192"/>
                              <a:gd name="T13" fmla="*/ 84 h 200"/>
                              <a:gd name="T14" fmla="*/ 3992 w 4192"/>
                              <a:gd name="T15" fmla="*/ 0 h 200"/>
                              <a:gd name="T16" fmla="*/ 4192 w 4192"/>
                              <a:gd name="T17" fmla="*/ 100 h 200"/>
                              <a:gd name="T18" fmla="*/ 3992 w 4192"/>
                              <a:gd name="T19" fmla="*/ 200 h 200"/>
                              <a:gd name="T20" fmla="*/ 3992 w 4192"/>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92" h="200">
                                <a:moveTo>
                                  <a:pt x="16" y="84"/>
                                </a:moveTo>
                                <a:lnTo>
                                  <a:pt x="4026" y="84"/>
                                </a:lnTo>
                                <a:cubicBezTo>
                                  <a:pt x="4035" y="84"/>
                                  <a:pt x="4042" y="91"/>
                                  <a:pt x="4042" y="100"/>
                                </a:cubicBezTo>
                                <a:cubicBezTo>
                                  <a:pt x="4042" y="110"/>
                                  <a:pt x="4035" y="117"/>
                                  <a:pt x="4026" y="117"/>
                                </a:cubicBezTo>
                                <a:lnTo>
                                  <a:pt x="16" y="117"/>
                                </a:lnTo>
                                <a:cubicBezTo>
                                  <a:pt x="7" y="117"/>
                                  <a:pt x="0" y="110"/>
                                  <a:pt x="0" y="100"/>
                                </a:cubicBezTo>
                                <a:cubicBezTo>
                                  <a:pt x="0" y="91"/>
                                  <a:pt x="7" y="84"/>
                                  <a:pt x="16" y="84"/>
                                </a:cubicBezTo>
                                <a:close/>
                                <a:moveTo>
                                  <a:pt x="3992" y="0"/>
                                </a:moveTo>
                                <a:lnTo>
                                  <a:pt x="4192" y="100"/>
                                </a:lnTo>
                                <a:lnTo>
                                  <a:pt x="3992" y="200"/>
                                </a:lnTo>
                                <a:lnTo>
                                  <a:pt x="3992"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368" name="Freeform 266"/>
                        <wps:cNvSpPr>
                          <a:spLocks noEditPoints="1"/>
                        </wps:cNvSpPr>
                        <wps:spPr bwMode="auto">
                          <a:xfrm>
                            <a:off x="110490" y="4098521"/>
                            <a:ext cx="1140460" cy="48895"/>
                          </a:xfrm>
                          <a:custGeom>
                            <a:avLst/>
                            <a:gdLst>
                              <a:gd name="T0" fmla="*/ 16 w 4192"/>
                              <a:gd name="T1" fmla="*/ 84 h 200"/>
                              <a:gd name="T2" fmla="*/ 4026 w 4192"/>
                              <a:gd name="T3" fmla="*/ 84 h 200"/>
                              <a:gd name="T4" fmla="*/ 4042 w 4192"/>
                              <a:gd name="T5" fmla="*/ 100 h 200"/>
                              <a:gd name="T6" fmla="*/ 4026 w 4192"/>
                              <a:gd name="T7" fmla="*/ 117 h 200"/>
                              <a:gd name="T8" fmla="*/ 16 w 4192"/>
                              <a:gd name="T9" fmla="*/ 117 h 200"/>
                              <a:gd name="T10" fmla="*/ 0 w 4192"/>
                              <a:gd name="T11" fmla="*/ 100 h 200"/>
                              <a:gd name="T12" fmla="*/ 16 w 4192"/>
                              <a:gd name="T13" fmla="*/ 84 h 200"/>
                              <a:gd name="T14" fmla="*/ 3992 w 4192"/>
                              <a:gd name="T15" fmla="*/ 0 h 200"/>
                              <a:gd name="T16" fmla="*/ 4192 w 4192"/>
                              <a:gd name="T17" fmla="*/ 100 h 200"/>
                              <a:gd name="T18" fmla="*/ 3992 w 4192"/>
                              <a:gd name="T19" fmla="*/ 200 h 200"/>
                              <a:gd name="T20" fmla="*/ 3992 w 4192"/>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92" h="200">
                                <a:moveTo>
                                  <a:pt x="16" y="84"/>
                                </a:moveTo>
                                <a:lnTo>
                                  <a:pt x="4026" y="84"/>
                                </a:lnTo>
                                <a:cubicBezTo>
                                  <a:pt x="4035" y="84"/>
                                  <a:pt x="4042" y="91"/>
                                  <a:pt x="4042" y="100"/>
                                </a:cubicBezTo>
                                <a:cubicBezTo>
                                  <a:pt x="4042" y="110"/>
                                  <a:pt x="4035" y="117"/>
                                  <a:pt x="4026" y="117"/>
                                </a:cubicBezTo>
                                <a:lnTo>
                                  <a:pt x="16" y="117"/>
                                </a:lnTo>
                                <a:cubicBezTo>
                                  <a:pt x="7" y="117"/>
                                  <a:pt x="0" y="110"/>
                                  <a:pt x="0" y="100"/>
                                </a:cubicBezTo>
                                <a:cubicBezTo>
                                  <a:pt x="0" y="91"/>
                                  <a:pt x="7" y="84"/>
                                  <a:pt x="16" y="84"/>
                                </a:cubicBezTo>
                                <a:close/>
                                <a:moveTo>
                                  <a:pt x="3992" y="0"/>
                                </a:moveTo>
                                <a:lnTo>
                                  <a:pt x="4192" y="100"/>
                                </a:lnTo>
                                <a:lnTo>
                                  <a:pt x="3992" y="200"/>
                                </a:lnTo>
                                <a:lnTo>
                                  <a:pt x="3992"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30" name="テキスト ボックス 30"/>
                        <wps:cNvSpPr txBox="1"/>
                        <wps:spPr>
                          <a:xfrm>
                            <a:off x="1297304" y="257174"/>
                            <a:ext cx="4892041" cy="1028699"/>
                          </a:xfrm>
                          <a:prstGeom prst="rect">
                            <a:avLst/>
                          </a:prstGeom>
                          <a:solidFill>
                            <a:srgbClr val="FFFF00"/>
                          </a:solidFill>
                          <a:ln w="6350">
                            <a:solidFill>
                              <a:prstClr val="black"/>
                            </a:solidFill>
                          </a:ln>
                        </wps:spPr>
                        <wps:txbx>
                          <w:txbxContent>
                            <w:p w14:paraId="7CF51880" w14:textId="2FC48E19" w:rsidR="00174F95" w:rsidRPr="00B75904" w:rsidRDefault="00174F95" w:rsidP="00BF7FA8">
                              <w:pPr>
                                <w:spacing w:after="0" w:line="180" w:lineRule="exact"/>
                                <w:rPr>
                                  <w:color w:val="000000"/>
                                  <w:sz w:val="15"/>
                                  <w:szCs w:val="15"/>
                                </w:rPr>
                              </w:pPr>
                              <w:r w:rsidRPr="00B75904">
                                <w:rPr>
                                  <w:color w:val="222222"/>
                                  <w:sz w:val="15"/>
                                  <w:szCs w:val="15"/>
                                  <w:lang w:val="en"/>
                                </w:rPr>
                                <w:t>Please set input resolution and format, field can be specified by using the media-ctl command.</w:t>
                              </w:r>
                              <w:r w:rsidRPr="00B75904">
                                <w:rPr>
                                  <w:sz w:val="15"/>
                                  <w:szCs w:val="15"/>
                                  <w:lang w:eastAsia="ja-JP"/>
                                </w:rPr>
                                <w:t xml:space="preserve"> Please refer to </w:t>
                              </w:r>
                              <w:r w:rsidRPr="00B75904">
                                <w:rPr>
                                  <w:sz w:val="15"/>
                                  <w:szCs w:val="15"/>
                                  <w:lang w:eastAsia="ja-JP"/>
                                </w:rPr>
                                <w:fldChar w:fldCharType="begin"/>
                              </w:r>
                              <w:r w:rsidRPr="00B75904">
                                <w:rPr>
                                  <w:sz w:val="15"/>
                                  <w:szCs w:val="15"/>
                                  <w:lang w:eastAsia="ja-JP"/>
                                </w:rPr>
                                <w:instrText xml:space="preserve"> REF _Ref501440632 \r \h  \* MERGEFORMAT </w:instrText>
                              </w:r>
                              <w:r w:rsidRPr="00B75904">
                                <w:rPr>
                                  <w:sz w:val="15"/>
                                  <w:szCs w:val="15"/>
                                  <w:lang w:eastAsia="ja-JP"/>
                                </w:rPr>
                              </w:r>
                              <w:r w:rsidRPr="00B75904">
                                <w:rPr>
                                  <w:sz w:val="15"/>
                                  <w:szCs w:val="15"/>
                                  <w:lang w:eastAsia="ja-JP"/>
                                </w:rPr>
                                <w:fldChar w:fldCharType="separate"/>
                              </w:r>
                              <w:r w:rsidR="00E32B0C">
                                <w:rPr>
                                  <w:sz w:val="15"/>
                                  <w:szCs w:val="15"/>
                                  <w:lang w:eastAsia="ja-JP"/>
                                </w:rPr>
                                <w:t>5.2.3</w:t>
                              </w:r>
                              <w:r w:rsidRPr="00B75904">
                                <w:rPr>
                                  <w:sz w:val="15"/>
                                  <w:szCs w:val="15"/>
                                  <w:lang w:eastAsia="ja-JP"/>
                                </w:rPr>
                                <w:fldChar w:fldCharType="end"/>
                              </w:r>
                              <w:r w:rsidRPr="00B75904">
                                <w:rPr>
                                  <w:sz w:val="15"/>
                                  <w:szCs w:val="15"/>
                                  <w:lang w:eastAsia="ja-JP"/>
                                </w:rPr>
                                <w:t xml:space="preserve">  </w:t>
                              </w:r>
                              <w:r w:rsidRPr="00B75904">
                                <w:rPr>
                                  <w:sz w:val="15"/>
                                  <w:szCs w:val="15"/>
                                  <w:lang w:eastAsia="ja-JP"/>
                                </w:rPr>
                                <w:fldChar w:fldCharType="begin"/>
                              </w:r>
                              <w:r w:rsidRPr="00B75904">
                                <w:rPr>
                                  <w:sz w:val="15"/>
                                  <w:szCs w:val="15"/>
                                  <w:lang w:eastAsia="ja-JP"/>
                                </w:rPr>
                                <w:instrText xml:space="preserve"> REF _Ref501440632 \h  \* MERGEFORMAT </w:instrText>
                              </w:r>
                              <w:r w:rsidRPr="00B75904">
                                <w:rPr>
                                  <w:sz w:val="15"/>
                                  <w:szCs w:val="15"/>
                                  <w:lang w:eastAsia="ja-JP"/>
                                </w:rPr>
                              </w:r>
                              <w:r w:rsidRPr="00B75904">
                                <w:rPr>
                                  <w:sz w:val="15"/>
                                  <w:szCs w:val="15"/>
                                  <w:lang w:eastAsia="ja-JP"/>
                                </w:rPr>
                                <w:fldChar w:fldCharType="separate"/>
                              </w:r>
                              <w:ins w:id="42" w:author="Quat Doan Huynh" w:date="2023-12-15T12:54:00Z">
                                <w:r w:rsidR="00E32B0C" w:rsidRPr="00E32B0C">
                                  <w:rPr>
                                    <w:sz w:val="15"/>
                                    <w:szCs w:val="15"/>
                                    <w:lang w:eastAsia="ja-JP"/>
                                    <w:rPrChange w:id="43" w:author="Quat Doan Huynh" w:date="2023-12-15T12:54:00Z">
                                      <w:rPr>
                                        <w:lang w:eastAsia="ja-JP"/>
                                      </w:rPr>
                                    </w:rPrChange>
                                  </w:rPr>
                                  <w:t>Configuring the pipeline and propagate format</w:t>
                                </w:r>
                              </w:ins>
                              <w:del w:id="44" w:author="Quat Doan Huynh" w:date="2023-12-15T12:54:00Z">
                                <w:r w:rsidR="00E32B0C" w:rsidRPr="00E32B0C" w:rsidDel="00E32B0C">
                                  <w:rPr>
                                    <w:sz w:val="15"/>
                                    <w:szCs w:val="15"/>
                                    <w:lang w:eastAsia="ja-JP"/>
                                  </w:rPr>
                                  <w:delText>Configuring the pipeline and propagate format</w:delText>
                                </w:r>
                              </w:del>
                              <w:r w:rsidRPr="00B75904">
                                <w:rPr>
                                  <w:sz w:val="15"/>
                                  <w:szCs w:val="15"/>
                                  <w:lang w:eastAsia="ja-JP"/>
                                </w:rPr>
                                <w:fldChar w:fldCharType="end"/>
                              </w:r>
                              <w:r w:rsidRPr="00B75904">
                                <w:rPr>
                                  <w:sz w:val="15"/>
                                  <w:szCs w:val="15"/>
                                  <w:lang w:eastAsia="ja-JP"/>
                                </w:rPr>
                                <w:t xml:space="preserve">  in detail.</w:t>
                              </w:r>
                              <w:r w:rsidRPr="00765037">
                                <w:rPr>
                                  <w:color w:val="000000"/>
                                  <w:sz w:val="15"/>
                                  <w:szCs w:val="15"/>
                                </w:rPr>
                                <w:t xml:space="preserve"> </w:t>
                              </w:r>
                              <w:r>
                                <w:rPr>
                                  <w:color w:val="000000"/>
                                  <w:sz w:val="15"/>
                                  <w:szCs w:val="15"/>
                                </w:rPr>
                                <w:t>Please r</w:t>
                              </w:r>
                              <w:r w:rsidRPr="00B75904">
                                <w:rPr>
                                  <w:color w:val="000000"/>
                                  <w:sz w:val="15"/>
                                  <w:szCs w:val="15"/>
                                </w:rPr>
                                <w:t xml:space="preserve">efer to </w:t>
                              </w:r>
                              <w:r w:rsidRPr="002D0DFA">
                                <w:rPr>
                                  <w:color w:val="000000"/>
                                  <w:sz w:val="15"/>
                                  <w:szCs w:val="15"/>
                                </w:rPr>
                                <w:t>“</w:t>
                              </w:r>
                              <w:r w:rsidRPr="002D0DFA">
                                <w:rPr>
                                  <w:color w:val="000000"/>
                                  <w:sz w:val="15"/>
                                  <w:szCs w:val="15"/>
                                </w:rPr>
                                <w:fldChar w:fldCharType="begin"/>
                              </w:r>
                              <w:r w:rsidRPr="002D0DFA">
                                <w:rPr>
                                  <w:color w:val="000000"/>
                                  <w:sz w:val="15"/>
                                  <w:szCs w:val="15"/>
                                </w:rPr>
                                <w:instrText xml:space="preserve"> REF _Ref501389367 \r \h  \* MERGEFORMAT </w:instrText>
                              </w:r>
                              <w:r w:rsidRPr="002D0DFA">
                                <w:rPr>
                                  <w:color w:val="000000"/>
                                  <w:sz w:val="15"/>
                                  <w:szCs w:val="15"/>
                                </w:rPr>
                              </w:r>
                              <w:r w:rsidRPr="002D0DFA">
                                <w:rPr>
                                  <w:color w:val="000000"/>
                                  <w:sz w:val="15"/>
                                  <w:szCs w:val="15"/>
                                </w:rPr>
                                <w:fldChar w:fldCharType="separate"/>
                              </w:r>
                              <w:r w:rsidR="00E32B0C">
                                <w:rPr>
                                  <w:color w:val="000000"/>
                                  <w:sz w:val="15"/>
                                  <w:szCs w:val="15"/>
                                </w:rPr>
                                <w:t>5.2.2</w:t>
                              </w:r>
                              <w:r w:rsidRPr="002D0DFA">
                                <w:rPr>
                                  <w:color w:val="000000"/>
                                  <w:sz w:val="15"/>
                                  <w:szCs w:val="15"/>
                                </w:rPr>
                                <w:fldChar w:fldCharType="end"/>
                              </w:r>
                              <w:r w:rsidRPr="002D0DFA">
                                <w:rPr>
                                  <w:color w:val="000000"/>
                                  <w:sz w:val="15"/>
                                  <w:szCs w:val="15"/>
                                </w:rPr>
                                <w:t xml:space="preserve"> </w:t>
                              </w:r>
                              <w:r w:rsidRPr="002D0DFA">
                                <w:rPr>
                                  <w:color w:val="000000"/>
                                  <w:sz w:val="15"/>
                                  <w:szCs w:val="15"/>
                                </w:rPr>
                                <w:fldChar w:fldCharType="begin"/>
                              </w:r>
                              <w:r w:rsidRPr="002D0DFA">
                                <w:rPr>
                                  <w:color w:val="000000"/>
                                  <w:sz w:val="15"/>
                                  <w:szCs w:val="15"/>
                                </w:rPr>
                                <w:instrText xml:space="preserve"> REF _Ref501389367 \h  \* MERGEFORMAT </w:instrText>
                              </w:r>
                              <w:r w:rsidRPr="002D0DFA">
                                <w:rPr>
                                  <w:color w:val="000000"/>
                                  <w:sz w:val="15"/>
                                  <w:szCs w:val="15"/>
                                </w:rPr>
                              </w:r>
                              <w:r w:rsidRPr="002D0DFA">
                                <w:rPr>
                                  <w:color w:val="000000"/>
                                  <w:sz w:val="15"/>
                                  <w:szCs w:val="15"/>
                                </w:rPr>
                                <w:fldChar w:fldCharType="separate"/>
                              </w:r>
                              <w:ins w:id="45" w:author="Quat Doan Huynh" w:date="2023-12-15T12:54:00Z">
                                <w:r w:rsidR="00E32B0C" w:rsidRPr="00E32B0C">
                                  <w:rPr>
                                    <w:sz w:val="15"/>
                                    <w:szCs w:val="15"/>
                                    <w:lang w:eastAsia="ja-JP"/>
                                    <w:rPrChange w:id="46" w:author="Quat Doan Huynh" w:date="2023-12-15T12:54:00Z">
                                      <w:rPr>
                                        <w:lang w:eastAsia="ja-JP"/>
                                      </w:rPr>
                                    </w:rPrChange>
                                  </w:rPr>
                                  <w:t>Activate/Deactivate a link</w:t>
                                </w:r>
                              </w:ins>
                              <w:del w:id="47" w:author="Quat Doan Huynh" w:date="2023-12-15T12:54:00Z">
                                <w:r w:rsidR="00E32B0C" w:rsidRPr="00E32B0C" w:rsidDel="00E32B0C">
                                  <w:rPr>
                                    <w:sz w:val="15"/>
                                    <w:szCs w:val="15"/>
                                    <w:lang w:eastAsia="ja-JP"/>
                                  </w:rPr>
                                  <w:delText>Activate/Deactivate a link</w:delText>
                                </w:r>
                              </w:del>
                              <w:r w:rsidRPr="002D0DFA">
                                <w:rPr>
                                  <w:color w:val="000000"/>
                                  <w:sz w:val="15"/>
                                  <w:szCs w:val="15"/>
                                </w:rPr>
                                <w:fldChar w:fldCharType="end"/>
                              </w:r>
                              <w:r w:rsidRPr="002D0DFA">
                                <w:rPr>
                                  <w:color w:val="000000"/>
                                  <w:sz w:val="15"/>
                                  <w:szCs w:val="15"/>
                                </w:rPr>
                                <w:t>”</w:t>
                              </w:r>
                              <w:r>
                                <w:rPr>
                                  <w:rFonts w:hint="eastAsia"/>
                                  <w:color w:val="000000"/>
                                  <w:sz w:val="15"/>
                                  <w:szCs w:val="15"/>
                                  <w:lang w:eastAsia="ja-JP"/>
                                </w:rPr>
                                <w:t xml:space="preserve"> </w:t>
                              </w:r>
                              <w:r>
                                <w:rPr>
                                  <w:color w:val="000000"/>
                                  <w:sz w:val="15"/>
                                  <w:szCs w:val="15"/>
                                  <w:lang w:eastAsia="ja-JP"/>
                                </w:rPr>
                                <w:t>Complete</w:t>
                              </w:r>
                              <w:r w:rsidRPr="003A0C13">
                                <w:rPr>
                                  <w:color w:val="000000"/>
                                  <w:sz w:val="15"/>
                                  <w:szCs w:val="15"/>
                                  <w:lang w:eastAsia="ja-JP"/>
                                </w:rPr>
                                <w:t xml:space="preserve"> before “(6) </w:t>
                              </w:r>
                              <w:r w:rsidRPr="003A0C13">
                                <w:rPr>
                                  <w:color w:val="000000"/>
                                  <w:sz w:val="15"/>
                                  <w:szCs w:val="15"/>
                                </w:rPr>
                                <w:t>Start capturing”</w:t>
                              </w:r>
                              <w:r>
                                <w:rPr>
                                  <w:color w:val="000000"/>
                                  <w:sz w:val="15"/>
                                  <w:szCs w:val="15"/>
                                </w:rPr>
                                <w:t xml:space="preserve"> about setting by media-ctl</w:t>
                              </w:r>
                              <w:r w:rsidRPr="003A0C13">
                                <w:rPr>
                                  <w:color w:val="000000"/>
                                  <w:sz w:val="15"/>
                                  <w:szCs w:val="15"/>
                                </w:rPr>
                                <w:t>.</w:t>
                              </w:r>
                            </w:p>
                            <w:p w14:paraId="61B9E234" w14:textId="77777777" w:rsidR="00174F95" w:rsidRPr="00B75904" w:rsidRDefault="00174F95" w:rsidP="00BF7FA8">
                              <w:pPr>
                                <w:spacing w:after="0" w:line="180" w:lineRule="exact"/>
                                <w:rPr>
                                  <w:color w:val="000000"/>
                                  <w:sz w:val="15"/>
                                  <w:szCs w:val="15"/>
                                </w:rPr>
                              </w:pPr>
                            </w:p>
                            <w:p w14:paraId="3327E0E6" w14:textId="2E50E4DD" w:rsidR="00174F95" w:rsidRPr="00B75904" w:rsidRDefault="00174F95" w:rsidP="00B75904">
                              <w:pPr>
                                <w:spacing w:after="0" w:line="180" w:lineRule="exact"/>
                                <w:rPr>
                                  <w:color w:val="000000"/>
                                  <w:sz w:val="15"/>
                                  <w:szCs w:val="15"/>
                                </w:rPr>
                              </w:pPr>
                              <w:r w:rsidRPr="00B75904">
                                <w:rPr>
                                  <w:b/>
                                  <w:color w:val="000000"/>
                                  <w:sz w:val="15"/>
                                  <w:szCs w:val="15"/>
                                  <w:u w:val="single"/>
                                </w:rPr>
                                <w:t xml:space="preserve">Note </w:t>
                              </w:r>
                              <w:r>
                                <w:rPr>
                                  <w:b/>
                                  <w:color w:val="000000"/>
                                  <w:sz w:val="15"/>
                                  <w:szCs w:val="15"/>
                                  <w:u w:val="single"/>
                                </w:rPr>
                                <w:t xml:space="preserve">at </w:t>
                              </w:r>
                              <w:r w:rsidRPr="00B75904">
                                <w:rPr>
                                  <w:b/>
                                  <w:color w:val="000000"/>
                                  <w:sz w:val="15"/>
                                  <w:szCs w:val="15"/>
                                  <w:u w:val="single"/>
                                </w:rPr>
                                <w:t>routing</w:t>
                              </w:r>
                              <w:r>
                                <w:rPr>
                                  <w:b/>
                                  <w:color w:val="000000"/>
                                  <w:sz w:val="15"/>
                                  <w:szCs w:val="15"/>
                                  <w:u w:val="single"/>
                                </w:rPr>
                                <w:t xml:space="preserve"> change</w:t>
                              </w:r>
                              <w:r w:rsidRPr="00B75904">
                                <w:rPr>
                                  <w:color w:val="000000"/>
                                  <w:sz w:val="15"/>
                                  <w:szCs w:val="15"/>
                                  <w:u w:val="single"/>
                                </w:rPr>
                                <w:t xml:space="preserve">: </w:t>
                              </w:r>
                              <w:r w:rsidRPr="00CD60F0">
                                <w:rPr>
                                  <w:color w:val="000000"/>
                                  <w:sz w:val="15"/>
                                  <w:szCs w:val="15"/>
                                </w:rPr>
                                <w:t>the register setting for routing of VIN and CSI2</w:t>
                              </w:r>
                              <w:r w:rsidRPr="00B75904">
                                <w:rPr>
                                  <w:color w:val="000000"/>
                                  <w:sz w:val="15"/>
                                  <w:szCs w:val="15"/>
                                </w:rPr>
                                <w:t xml:space="preserve"> are cleared</w:t>
                              </w:r>
                              <w:r>
                                <w:rPr>
                                  <w:color w:val="000000"/>
                                  <w:sz w:val="15"/>
                                  <w:szCs w:val="15"/>
                                </w:rPr>
                                <w:t xml:space="preserve"> </w:t>
                              </w:r>
                              <w:r w:rsidRPr="00AE374F">
                                <w:rPr>
                                  <w:color w:val="000000"/>
                                  <w:sz w:val="15"/>
                                  <w:szCs w:val="15"/>
                                </w:rPr>
                                <w:t xml:space="preserve">after </w:t>
                              </w:r>
                              <w:r>
                                <w:rPr>
                                  <w:color w:val="000000"/>
                                  <w:sz w:val="15"/>
                                  <w:szCs w:val="15"/>
                                </w:rPr>
                                <w:t>“8) Stop capturing”</w:t>
                              </w:r>
                              <w:r>
                                <w:rPr>
                                  <w:color w:val="000000"/>
                                  <w:sz w:val="15"/>
                                  <w:szCs w:val="15"/>
                                  <w:lang w:eastAsia="ja-JP"/>
                                </w:rPr>
                                <w:t xml:space="preserve"> or the</w:t>
                              </w:r>
                              <w:r w:rsidRPr="00CD60F0">
                                <w:rPr>
                                  <w:color w:val="000000"/>
                                  <w:sz w:val="15"/>
                                  <w:szCs w:val="15"/>
                                  <w:lang w:eastAsia="ja-JP"/>
                                </w:rPr>
                                <w:t xml:space="preserve"> finish of application error</w:t>
                              </w:r>
                              <w:r>
                                <w:rPr>
                                  <w:rFonts w:hint="eastAsia"/>
                                  <w:color w:val="000000"/>
                                  <w:sz w:val="15"/>
                                  <w:szCs w:val="15"/>
                                  <w:lang w:eastAsia="ja-JP"/>
                                </w:rPr>
                                <w:t xml:space="preserve"> </w:t>
                              </w:r>
                              <w:r>
                                <w:rPr>
                                  <w:color w:val="000000"/>
                                  <w:sz w:val="15"/>
                                  <w:szCs w:val="15"/>
                                  <w:lang w:eastAsia="ja-JP"/>
                                </w:rPr>
                                <w:t>in master channel of VIN0/VIN4</w:t>
                              </w:r>
                              <w:r w:rsidRPr="00B75904">
                                <w:rPr>
                                  <w:color w:val="000000"/>
                                  <w:sz w:val="15"/>
                                  <w:szCs w:val="15"/>
                                </w:rPr>
                                <w:t xml:space="preserve">. </w:t>
                              </w:r>
                              <w:r>
                                <w:rPr>
                                  <w:color w:val="000000"/>
                                  <w:sz w:val="15"/>
                                  <w:szCs w:val="15"/>
                                  <w:lang w:eastAsia="ja-JP"/>
                                </w:rPr>
                                <w:t>So in case, p</w:t>
                              </w:r>
                              <w:r w:rsidRPr="00B75904">
                                <w:rPr>
                                  <w:color w:val="000000"/>
                                  <w:sz w:val="15"/>
                                  <w:szCs w:val="15"/>
                                </w:rPr>
                                <w:t xml:space="preserve">lease reconfigure </w:t>
                              </w:r>
                              <w:r>
                                <w:rPr>
                                  <w:color w:val="000000"/>
                                  <w:sz w:val="15"/>
                                  <w:szCs w:val="15"/>
                                </w:rPr>
                                <w:t xml:space="preserve">its </w:t>
                              </w:r>
                              <w:r w:rsidRPr="00B75904">
                                <w:rPr>
                                  <w:color w:val="000000"/>
                                  <w:sz w:val="15"/>
                                  <w:szCs w:val="15"/>
                                </w:rPr>
                                <w:t>routing in “</w:t>
                              </w:r>
                              <w:r w:rsidRPr="00B75904">
                                <w:rPr>
                                  <w:color w:val="000000"/>
                                  <w:sz w:val="15"/>
                                  <w:szCs w:val="15"/>
                                </w:rPr>
                                <w:fldChar w:fldCharType="begin"/>
                              </w:r>
                              <w:r w:rsidRPr="00B75904">
                                <w:rPr>
                                  <w:color w:val="000000"/>
                                  <w:sz w:val="15"/>
                                  <w:szCs w:val="15"/>
                                </w:rPr>
                                <w:instrText xml:space="preserve"> REF _Ref501389367 \r \h  \* MERGEFORMAT </w:instrText>
                              </w:r>
                              <w:r w:rsidRPr="00B75904">
                                <w:rPr>
                                  <w:color w:val="000000"/>
                                  <w:sz w:val="15"/>
                                  <w:szCs w:val="15"/>
                                </w:rPr>
                              </w:r>
                              <w:r w:rsidRPr="00B75904">
                                <w:rPr>
                                  <w:color w:val="000000"/>
                                  <w:sz w:val="15"/>
                                  <w:szCs w:val="15"/>
                                </w:rPr>
                                <w:fldChar w:fldCharType="separate"/>
                              </w:r>
                              <w:r w:rsidR="00E32B0C">
                                <w:rPr>
                                  <w:color w:val="000000"/>
                                  <w:sz w:val="15"/>
                                  <w:szCs w:val="15"/>
                                </w:rPr>
                                <w:t>5.2.2</w:t>
                              </w:r>
                              <w:r w:rsidRPr="00B75904">
                                <w:rPr>
                                  <w:color w:val="000000"/>
                                  <w:sz w:val="15"/>
                                  <w:szCs w:val="15"/>
                                </w:rPr>
                                <w:fldChar w:fldCharType="end"/>
                              </w:r>
                              <w:r w:rsidRPr="00B75904">
                                <w:rPr>
                                  <w:color w:val="000000"/>
                                  <w:sz w:val="15"/>
                                  <w:szCs w:val="15"/>
                                </w:rPr>
                                <w:t xml:space="preserve"> </w:t>
                              </w:r>
                              <w:r w:rsidRPr="00B75904">
                                <w:rPr>
                                  <w:color w:val="000000"/>
                                  <w:sz w:val="15"/>
                                  <w:szCs w:val="15"/>
                                </w:rPr>
                                <w:fldChar w:fldCharType="begin"/>
                              </w:r>
                              <w:r w:rsidRPr="00B75904">
                                <w:rPr>
                                  <w:color w:val="000000"/>
                                  <w:sz w:val="15"/>
                                  <w:szCs w:val="15"/>
                                </w:rPr>
                                <w:instrText xml:space="preserve"> REF _Ref501389367 \h  \* MERGEFORMAT </w:instrText>
                              </w:r>
                              <w:r w:rsidRPr="00B75904">
                                <w:rPr>
                                  <w:color w:val="000000"/>
                                  <w:sz w:val="15"/>
                                  <w:szCs w:val="15"/>
                                </w:rPr>
                              </w:r>
                              <w:r w:rsidRPr="00B75904">
                                <w:rPr>
                                  <w:color w:val="000000"/>
                                  <w:sz w:val="15"/>
                                  <w:szCs w:val="15"/>
                                </w:rPr>
                                <w:fldChar w:fldCharType="separate"/>
                              </w:r>
                              <w:ins w:id="48" w:author="Quat Doan Huynh" w:date="2023-12-15T12:54:00Z">
                                <w:r w:rsidR="00E32B0C" w:rsidRPr="00E32B0C">
                                  <w:rPr>
                                    <w:sz w:val="15"/>
                                    <w:szCs w:val="15"/>
                                    <w:lang w:eastAsia="ja-JP"/>
                                    <w:rPrChange w:id="49" w:author="Quat Doan Huynh" w:date="2023-12-15T12:54:00Z">
                                      <w:rPr>
                                        <w:lang w:eastAsia="ja-JP"/>
                                      </w:rPr>
                                    </w:rPrChange>
                                  </w:rPr>
                                  <w:t>Activate/Deactivate a link</w:t>
                                </w:r>
                              </w:ins>
                              <w:del w:id="50" w:author="Quat Doan Huynh" w:date="2023-12-15T12:54:00Z">
                                <w:r w:rsidR="00E32B0C" w:rsidRPr="00E32B0C" w:rsidDel="00E32B0C">
                                  <w:rPr>
                                    <w:sz w:val="15"/>
                                    <w:szCs w:val="15"/>
                                    <w:lang w:eastAsia="ja-JP"/>
                                  </w:rPr>
                                  <w:delText>Activate/Deactivate a link</w:delText>
                                </w:r>
                              </w:del>
                              <w:r w:rsidRPr="00B75904">
                                <w:rPr>
                                  <w:color w:val="000000"/>
                                  <w:sz w:val="15"/>
                                  <w:szCs w:val="15"/>
                                </w:rPr>
                                <w:fldChar w:fldCharType="end"/>
                              </w:r>
                              <w:r w:rsidRPr="00B75904">
                                <w:rPr>
                                  <w:color w:val="000000"/>
                                  <w:sz w:val="15"/>
                                  <w:szCs w:val="15"/>
                                </w:rPr>
                                <w:t xml:space="preserve">” after </w:t>
                              </w:r>
                              <w:r>
                                <w:rPr>
                                  <w:color w:val="000000"/>
                                  <w:sz w:val="15"/>
                                  <w:szCs w:val="15"/>
                                </w:rPr>
                                <w:t>resetting</w:t>
                              </w:r>
                              <w:r w:rsidRPr="00B75904">
                                <w:rPr>
                                  <w:color w:val="000000"/>
                                  <w:sz w:val="15"/>
                                  <w:szCs w:val="15"/>
                                </w:rPr>
                                <w:t xml:space="preserve">  in “</w:t>
                              </w:r>
                              <w:r w:rsidRPr="00B75904">
                                <w:rPr>
                                  <w:color w:val="000000"/>
                                  <w:sz w:val="15"/>
                                  <w:szCs w:val="15"/>
                                </w:rPr>
                                <w:fldChar w:fldCharType="begin"/>
                              </w:r>
                              <w:r w:rsidRPr="00B75904">
                                <w:rPr>
                                  <w:color w:val="000000"/>
                                  <w:sz w:val="15"/>
                                  <w:szCs w:val="15"/>
                                </w:rPr>
                                <w:instrText xml:space="preserve"> REF _Ref10819048 \r \h  \* MERGEFORMAT </w:instrText>
                              </w:r>
                              <w:r w:rsidRPr="00B75904">
                                <w:rPr>
                                  <w:color w:val="000000"/>
                                  <w:sz w:val="15"/>
                                  <w:szCs w:val="15"/>
                                </w:rPr>
                              </w:r>
                              <w:r w:rsidRPr="00B75904">
                                <w:rPr>
                                  <w:color w:val="000000"/>
                                  <w:sz w:val="15"/>
                                  <w:szCs w:val="15"/>
                                </w:rPr>
                                <w:fldChar w:fldCharType="separate"/>
                              </w:r>
                              <w:r w:rsidR="00E32B0C">
                                <w:rPr>
                                  <w:color w:val="000000"/>
                                  <w:sz w:val="15"/>
                                  <w:szCs w:val="15"/>
                                </w:rPr>
                                <w:t>5.2.4</w:t>
                              </w:r>
                              <w:r w:rsidRPr="00B75904">
                                <w:rPr>
                                  <w:color w:val="000000"/>
                                  <w:sz w:val="15"/>
                                  <w:szCs w:val="15"/>
                                </w:rPr>
                                <w:fldChar w:fldCharType="end"/>
                              </w:r>
                              <w:r w:rsidRPr="00B75904">
                                <w:rPr>
                                  <w:color w:val="000000"/>
                                  <w:sz w:val="15"/>
                                  <w:szCs w:val="15"/>
                                </w:rPr>
                                <w:t xml:space="preserve"> </w:t>
                              </w:r>
                              <w:r w:rsidRPr="00B75904">
                                <w:rPr>
                                  <w:color w:val="000000"/>
                                  <w:sz w:val="15"/>
                                  <w:szCs w:val="15"/>
                                </w:rPr>
                                <w:fldChar w:fldCharType="begin"/>
                              </w:r>
                              <w:r w:rsidRPr="00B75904">
                                <w:rPr>
                                  <w:color w:val="000000"/>
                                  <w:sz w:val="15"/>
                                  <w:szCs w:val="15"/>
                                </w:rPr>
                                <w:instrText xml:space="preserve"> REF _Ref10819048 \h  \* MERGEFORMAT </w:instrText>
                              </w:r>
                              <w:r w:rsidRPr="00B75904">
                                <w:rPr>
                                  <w:color w:val="000000"/>
                                  <w:sz w:val="15"/>
                                  <w:szCs w:val="15"/>
                                </w:rPr>
                              </w:r>
                              <w:r w:rsidRPr="00B75904">
                                <w:rPr>
                                  <w:color w:val="000000"/>
                                  <w:sz w:val="15"/>
                                  <w:szCs w:val="15"/>
                                </w:rPr>
                                <w:fldChar w:fldCharType="separate"/>
                              </w:r>
                              <w:ins w:id="51" w:author="Quat Doan Huynh" w:date="2023-12-15T12:54:00Z">
                                <w:r w:rsidR="00E32B0C" w:rsidRPr="00E32B0C">
                                  <w:rPr>
                                    <w:sz w:val="15"/>
                                    <w:szCs w:val="15"/>
                                    <w:lang w:eastAsia="ja-JP"/>
                                    <w:rPrChange w:id="52" w:author="Quat Doan Huynh" w:date="2023-12-15T12:54:00Z">
                                      <w:rPr>
                                        <w:lang w:eastAsia="ja-JP"/>
                                      </w:rPr>
                                    </w:rPrChange>
                                  </w:rPr>
                                  <w:t>Deactivate all active links</w:t>
                                </w:r>
                              </w:ins>
                              <w:del w:id="53" w:author="Quat Doan Huynh" w:date="2023-12-15T12:54:00Z">
                                <w:r w:rsidR="00E32B0C" w:rsidRPr="00E32B0C" w:rsidDel="00E32B0C">
                                  <w:rPr>
                                    <w:sz w:val="15"/>
                                    <w:szCs w:val="15"/>
                                    <w:lang w:eastAsia="ja-JP"/>
                                  </w:rPr>
                                  <w:delText>Deactivate all active links</w:delText>
                                </w:r>
                              </w:del>
                              <w:r w:rsidRPr="00B75904">
                                <w:rPr>
                                  <w:color w:val="000000"/>
                                  <w:sz w:val="15"/>
                                  <w:szCs w:val="15"/>
                                </w:rPr>
                                <w:fldChar w:fldCharType="end"/>
                              </w:r>
                              <w:r w:rsidRPr="00B75904">
                                <w:rPr>
                                  <w:color w:val="000000"/>
                                  <w:sz w:val="15"/>
                                  <w:szCs w:val="15"/>
                                </w:rPr>
                                <w:t>”.</w:t>
                              </w:r>
                              <w:r>
                                <w:rPr>
                                  <w:color w:val="000000"/>
                                  <w:sz w:val="15"/>
                                  <w:szCs w:val="15"/>
                                </w:rPr>
                                <w:t xml:space="preserve"> V</w:t>
                              </w:r>
                              <w:r w:rsidRPr="00717671">
                                <w:rPr>
                                  <w:color w:val="000000"/>
                                  <w:sz w:val="15"/>
                                  <w:szCs w:val="15"/>
                                </w:rPr>
                                <w:t xml:space="preserve">IN0/VIN4 should not be </w:t>
                              </w:r>
                              <w:r>
                                <w:rPr>
                                  <w:rFonts w:hint="eastAsia"/>
                                  <w:color w:val="000000"/>
                                  <w:sz w:val="15"/>
                                  <w:szCs w:val="15"/>
                                  <w:lang w:eastAsia="ja-JP"/>
                                </w:rPr>
                                <w:t>stop</w:t>
                              </w:r>
                              <w:r>
                                <w:rPr>
                                  <w:color w:val="000000"/>
                                  <w:sz w:val="15"/>
                                  <w:szCs w:val="15"/>
                                  <w:lang w:eastAsia="ja-JP"/>
                                </w:rPr>
                                <w:t xml:space="preserve"> capturing </w:t>
                              </w:r>
                              <w:r w:rsidRPr="00717671">
                                <w:rPr>
                                  <w:color w:val="000000"/>
                                  <w:sz w:val="15"/>
                                  <w:szCs w:val="15"/>
                                </w:rPr>
                                <w:t>before other</w:t>
                              </w:r>
                              <w:r>
                                <w:rPr>
                                  <w:color w:val="000000"/>
                                  <w:sz w:val="15"/>
                                  <w:szCs w:val="15"/>
                                </w:rPr>
                                <w:t xml:space="preserve"> VINs</w:t>
                              </w:r>
                              <w:r w:rsidRPr="00717671">
                                <w:rPr>
                                  <w:color w:val="000000"/>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 name="Freeform 231"/>
                        <wps:cNvSpPr>
                          <a:spLocks noEditPoints="1"/>
                        </wps:cNvSpPr>
                        <wps:spPr bwMode="auto">
                          <a:xfrm>
                            <a:off x="125399" y="389550"/>
                            <a:ext cx="1138555" cy="48895"/>
                          </a:xfrm>
                          <a:custGeom>
                            <a:avLst/>
                            <a:gdLst>
                              <a:gd name="T0" fmla="*/ 33 w 8481"/>
                              <a:gd name="T1" fmla="*/ 167 h 400"/>
                              <a:gd name="T2" fmla="*/ 8148 w 8481"/>
                              <a:gd name="T3" fmla="*/ 167 h 400"/>
                              <a:gd name="T4" fmla="*/ 8181 w 8481"/>
                              <a:gd name="T5" fmla="*/ 200 h 400"/>
                              <a:gd name="T6" fmla="*/ 8148 w 8481"/>
                              <a:gd name="T7" fmla="*/ 234 h 400"/>
                              <a:gd name="T8" fmla="*/ 33 w 8481"/>
                              <a:gd name="T9" fmla="*/ 234 h 400"/>
                              <a:gd name="T10" fmla="*/ 0 w 8481"/>
                              <a:gd name="T11" fmla="*/ 200 h 400"/>
                              <a:gd name="T12" fmla="*/ 33 w 8481"/>
                              <a:gd name="T13" fmla="*/ 167 h 400"/>
                              <a:gd name="T14" fmla="*/ 8081 w 8481"/>
                              <a:gd name="T15" fmla="*/ 0 h 400"/>
                              <a:gd name="T16" fmla="*/ 8481 w 8481"/>
                              <a:gd name="T17" fmla="*/ 200 h 400"/>
                              <a:gd name="T18" fmla="*/ 8081 w 8481"/>
                              <a:gd name="T19" fmla="*/ 400 h 400"/>
                              <a:gd name="T20" fmla="*/ 8081 w 8481"/>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481" h="400">
                                <a:moveTo>
                                  <a:pt x="33" y="167"/>
                                </a:moveTo>
                                <a:lnTo>
                                  <a:pt x="8148" y="167"/>
                                </a:lnTo>
                                <a:cubicBezTo>
                                  <a:pt x="8167" y="167"/>
                                  <a:pt x="8181" y="182"/>
                                  <a:pt x="8181" y="200"/>
                                </a:cubicBezTo>
                                <a:cubicBezTo>
                                  <a:pt x="8181" y="219"/>
                                  <a:pt x="8167" y="234"/>
                                  <a:pt x="8148" y="234"/>
                                </a:cubicBezTo>
                                <a:lnTo>
                                  <a:pt x="33" y="234"/>
                                </a:lnTo>
                                <a:cubicBezTo>
                                  <a:pt x="15" y="234"/>
                                  <a:pt x="0" y="219"/>
                                  <a:pt x="0" y="200"/>
                                </a:cubicBezTo>
                                <a:cubicBezTo>
                                  <a:pt x="0" y="182"/>
                                  <a:pt x="15" y="167"/>
                                  <a:pt x="33" y="167"/>
                                </a:cubicBezTo>
                                <a:close/>
                                <a:moveTo>
                                  <a:pt x="8081" y="0"/>
                                </a:moveTo>
                                <a:lnTo>
                                  <a:pt x="8481" y="200"/>
                                </a:lnTo>
                                <a:lnTo>
                                  <a:pt x="8081" y="400"/>
                                </a:lnTo>
                                <a:lnTo>
                                  <a:pt x="8081"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371" name="Rectangle 218"/>
                        <wps:cNvSpPr>
                          <a:spLocks noChangeArrowheads="1"/>
                        </wps:cNvSpPr>
                        <wps:spPr bwMode="auto">
                          <a:xfrm>
                            <a:off x="265725" y="257174"/>
                            <a:ext cx="926170" cy="20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AFAD7" w14:textId="77777777" w:rsidR="00174F95" w:rsidRPr="009C63CC" w:rsidRDefault="00174F95" w:rsidP="009C63CC">
                              <w:pPr>
                                <w:pStyle w:val="NormalWeb"/>
                                <w:overflowPunct w:val="0"/>
                                <w:spacing w:before="0" w:beforeAutospacing="0" w:after="200" w:afterAutospacing="0"/>
                              </w:pPr>
                              <w:r w:rsidRPr="007903BF">
                                <w:rPr>
                                  <w:rFonts w:ascii="Times New Roman" w:eastAsia="MS Mincho" w:hAnsi="Times New Roman"/>
                                  <w:sz w:val="15"/>
                                  <w:szCs w:val="15"/>
                                </w:rPr>
                                <w:t>open() (/dev/</w:t>
                              </w:r>
                              <w:r>
                                <w:rPr>
                                  <w:rFonts w:ascii="Times New Roman" w:eastAsia="MS Mincho" w:hAnsi="Times New Roman" w:hint="eastAsia"/>
                                  <w:sz w:val="15"/>
                                  <w:szCs w:val="15"/>
                                </w:rPr>
                                <w:t>media0</w:t>
                              </w:r>
                              <w:r w:rsidRPr="007903BF">
                                <w:rPr>
                                  <w:rFonts w:ascii="Times New Roman" w:eastAsia="MS Mincho" w:hAnsi="Times New Roman"/>
                                  <w:sz w:val="15"/>
                                  <w:szCs w:val="15"/>
                                </w:rPr>
                                <w:t>)</w:t>
                              </w: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9221BFA" id="キャンバス 216" o:spid="_x0000_s1555" editas="canvas" style="position:absolute;margin-left:-.65pt;margin-top:5.95pt;width:490.35pt;height:660.5pt;z-index:251658240;mso-position-horizontal-relative:margin" coordsize="62274,83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56" type="#_x0000_t75" style="position:absolute;width:62274;height:83883;visibility:visible;mso-wrap-style:square" stroked="t" strokeweight="1pt">
                  <v:fill o:detectmouseclick="t"/>
                  <v:path o:connecttype="none"/>
                </v:shape>
                <v:group id="Group 299" o:spid="_x0000_s1557" style="position:absolute;left:15409;top:25696;width:27711;height:1524"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300" o:spid="_x0000_s1558" style="position:absolute;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" fillcolor="#ddd" stroked="f"/>
                  <v:rect id="Rectangle 301" o:spid="_x0000_s1559" style="position:absolute;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" filled="f" strokeweight=".5pt">
                    <v:stroke endcap="round"/>
                  </v:rect>
                </v:group>
                <v:rect id="Rectangle 218" o:spid="_x0000_s1560" style="position:absolute;left:3086;top:11518;width:8286;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537C039D" w14:textId="77777777" w:rsidR="00174F95" w:rsidRPr="00D3475F" w:rsidRDefault="00174F95" w:rsidP="002F29C1">
                        <w:pPr>
                          <w:snapToGrid w:val="0"/>
                          <w:rPr>
                            <w:sz w:val="15"/>
                            <w:szCs w:val="15"/>
                          </w:rPr>
                        </w:pPr>
                        <w:r w:rsidRPr="00D3475F">
                          <w:rPr>
                            <w:color w:val="000000"/>
                            <w:sz w:val="15"/>
                            <w:szCs w:val="15"/>
                          </w:rPr>
                          <w:t>open()</w:t>
                        </w:r>
                        <w:r>
                          <w:rPr>
                            <w:color w:val="000000"/>
                            <w:sz w:val="15"/>
                            <w:szCs w:val="15"/>
                          </w:rPr>
                          <w:t xml:space="preserve"> (/dev/videoX)</w:t>
                        </w:r>
                      </w:p>
                    </w:txbxContent>
                  </v:textbox>
                </v:rect>
                <v:line id="Line 229" o:spid="_x0000_s1561" style="position:absolute;visibility:visible;mso-wrap-style:square" from="1200,2061" to="1282,83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" strokeweight="0"/>
                <v:line id="Line 230" o:spid="_x0000_s1562" style="position:absolute;visibility:visible;mso-wrap-style:square" from="12585,2095" to="12645,83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" strokeweight="0"/>
                <v:shape id="Freeform 231" o:spid="_x0000_s1563" style="position:absolute;left:1123;top:13506;width:11386;height:489;visibility:visible;mso-wrap-style:square;v-text-anchor:top" coordsize="848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" path="m33,167r8115,c8167,167,8181,182,8181,200v,19,-14,34,-33,34l33,234c15,234,,219,,200,,182,15,167,33,167xm8081,r400,200l8081,400,8081,xe" fillcolor="black" strokeweight=".15pt">
                  <v:stroke joinstyle="bevel"/>
                  <v:path arrowok="t" o:connecttype="custom" o:connectlocs="4430,20414;1093851,20414;1098281,24448;1093851,28604;4430,28604;0,24448;4430,20414;1084856,0;1138555,24448;1084856,48895;1084856,0" o:connectangles="0,0,0,0,0,0,0,0,0,0,0"/>
                  <o:lock v:ext="edit" verticies="t"/>
                </v:shape>
                <v:rect id="Rectangle 223" o:spid="_x0000_s1564" style="position:absolute;left:2012;top:56768;width:11056;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34CD62F6" w14:textId="77777777" w:rsidR="00174F95" w:rsidRPr="00D3475F" w:rsidRDefault="00174F95" w:rsidP="002F29C1">
                        <w:pPr>
                          <w:rPr>
                            <w:sz w:val="13"/>
                            <w:szCs w:val="15"/>
                          </w:rPr>
                        </w:pPr>
                        <w:r w:rsidRPr="00D3475F">
                          <w:rPr>
                            <w:color w:val="000000"/>
                            <w:sz w:val="13"/>
                            <w:szCs w:val="15"/>
                          </w:rPr>
                          <w:t>ioctl(VIDIOC_REQBUFS)</w:t>
                        </w:r>
                      </w:p>
                    </w:txbxContent>
                  </v:textbox>
                </v:rect>
                <v:rect id="Rectangle 224" o:spid="_x0000_s1565" style="position:absolute;left:15912;top:57981;width:45873;height:6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1251AB46" w14:textId="77777777" w:rsidR="00174F95" w:rsidRPr="00D3475F" w:rsidRDefault="00174F95" w:rsidP="006859FF">
                        <w:pPr>
                          <w:tabs>
                            <w:tab w:val="left" w:pos="851"/>
                            <w:tab w:val="left" w:pos="3686"/>
                          </w:tabs>
                          <w:snapToGrid w:val="0"/>
                          <w:spacing w:after="0" w:line="240" w:lineRule="auto"/>
                          <w:rPr>
                            <w:color w:val="000000"/>
                            <w:sz w:val="15"/>
                            <w:szCs w:val="15"/>
                          </w:rPr>
                        </w:pPr>
                        <w:r w:rsidRPr="00D3475F">
                          <w:rPr>
                            <w:color w:val="000000"/>
                            <w:sz w:val="15"/>
                            <w:szCs w:val="15"/>
                          </w:rPr>
                          <w:t>struct v4l2_requestbuffers {</w:t>
                        </w:r>
                      </w:p>
                      <w:p w14:paraId="6224548D" w14:textId="77777777" w:rsidR="00174F95" w:rsidRPr="00D3475F" w:rsidRDefault="00174F95" w:rsidP="006859FF">
                        <w:pPr>
                          <w:tabs>
                            <w:tab w:val="left" w:pos="851"/>
                            <w:tab w:val="left" w:pos="3686"/>
                          </w:tabs>
                          <w:spacing w:after="0" w:line="240" w:lineRule="auto"/>
                          <w:ind w:firstLineChars="100" w:firstLine="150"/>
                          <w:rPr>
                            <w:sz w:val="15"/>
                            <w:szCs w:val="15"/>
                          </w:rPr>
                        </w:pPr>
                        <w:r w:rsidRPr="00D3475F">
                          <w:rPr>
                            <w:color w:val="000000"/>
                            <w:sz w:val="15"/>
                            <w:szCs w:val="15"/>
                          </w:rPr>
                          <w:t>type</w:t>
                        </w:r>
                        <w:r w:rsidRPr="00D3475F">
                          <w:rPr>
                            <w:color w:val="000000"/>
                            <w:sz w:val="15"/>
                            <w:szCs w:val="15"/>
                          </w:rPr>
                          <w:tab/>
                          <w:t>= V4L2_BUF_TYPE_VIDEO_CAPTURE</w:t>
                        </w:r>
                        <w:r w:rsidRPr="00D3475F">
                          <w:rPr>
                            <w:color w:val="000000"/>
                            <w:sz w:val="15"/>
                            <w:szCs w:val="15"/>
                          </w:rPr>
                          <w:tab/>
                          <w:t xml:space="preserve"> type of the V4L2 queuing buffer</w:t>
                        </w:r>
                      </w:p>
                      <w:p w14:paraId="26CC80F0" w14:textId="77777777" w:rsidR="00174F95" w:rsidRDefault="00174F95" w:rsidP="006859FF">
                        <w:pPr>
                          <w:tabs>
                            <w:tab w:val="left" w:pos="851"/>
                            <w:tab w:val="left" w:pos="3402"/>
                          </w:tabs>
                          <w:spacing w:after="0" w:line="240" w:lineRule="auto"/>
                          <w:ind w:firstLine="140"/>
                          <w:rPr>
                            <w:color w:val="000000"/>
                            <w:sz w:val="15"/>
                            <w:szCs w:val="15"/>
                          </w:rPr>
                        </w:pPr>
                        <w:r w:rsidRPr="00D3475F">
                          <w:rPr>
                            <w:color w:val="000000"/>
                            <w:sz w:val="15"/>
                            <w:szCs w:val="15"/>
                          </w:rPr>
                          <w:t>memory</w:t>
                        </w:r>
                        <w:r w:rsidRPr="00D3475F">
                          <w:rPr>
                            <w:color w:val="000000"/>
                            <w:sz w:val="15"/>
                            <w:szCs w:val="15"/>
                          </w:rPr>
                          <w:tab/>
                          <w:t xml:space="preserve">= </w:t>
                        </w:r>
                        <w:r w:rsidRPr="00C90515">
                          <w:rPr>
                            <w:color w:val="000000"/>
                            <w:sz w:val="15"/>
                            <w:szCs w:val="15"/>
                          </w:rPr>
                          <w:t>V4L2_MEMORY_MMAP</w:t>
                        </w:r>
                        <w:r>
                          <w:rPr>
                            <w:color w:val="000000"/>
                            <w:sz w:val="15"/>
                            <w:szCs w:val="15"/>
                          </w:rPr>
                          <w:t xml:space="preserve"> or </w:t>
                        </w:r>
                        <w:r w:rsidRPr="00C90515">
                          <w:rPr>
                            <w:color w:val="000000"/>
                            <w:sz w:val="15"/>
                            <w:szCs w:val="15"/>
                          </w:rPr>
                          <w:t>V4L2_MEMORY_</w:t>
                        </w:r>
                        <w:r w:rsidRPr="00DF0561">
                          <w:rPr>
                            <w:color w:val="000000"/>
                            <w:sz w:val="15"/>
                            <w:szCs w:val="15"/>
                          </w:rPr>
                          <w:t xml:space="preserve">USERPTR </w:t>
                        </w:r>
                        <w:r>
                          <w:rPr>
                            <w:color w:val="000000"/>
                            <w:sz w:val="15"/>
                            <w:szCs w:val="15"/>
                          </w:rPr>
                          <w:t xml:space="preserve"> or </w:t>
                        </w:r>
                        <w:r w:rsidRPr="00C90515">
                          <w:rPr>
                            <w:color w:val="000000"/>
                            <w:sz w:val="15"/>
                            <w:szCs w:val="15"/>
                          </w:rPr>
                          <w:t>V4L2_MEMORY_</w:t>
                        </w:r>
                        <w:r w:rsidRPr="00DF0561">
                          <w:rPr>
                            <w:color w:val="000000"/>
                            <w:sz w:val="15"/>
                            <w:szCs w:val="15"/>
                          </w:rPr>
                          <w:t>DMABUF</w:t>
                        </w:r>
                        <w:r w:rsidRPr="00D3475F" w:rsidDel="008525D1">
                          <w:rPr>
                            <w:color w:val="000000"/>
                            <w:sz w:val="15"/>
                            <w:szCs w:val="15"/>
                          </w:rPr>
                          <w:t xml:space="preserve"> </w:t>
                        </w:r>
                      </w:p>
                      <w:p w14:paraId="0E7B3741" w14:textId="77777777" w:rsidR="00174F95" w:rsidRPr="00D3475F" w:rsidRDefault="00174F95" w:rsidP="008525D1">
                        <w:pPr>
                          <w:tabs>
                            <w:tab w:val="left" w:pos="851"/>
                            <w:tab w:val="left" w:pos="3480"/>
                          </w:tabs>
                          <w:spacing w:after="0" w:line="240" w:lineRule="auto"/>
                          <w:ind w:firstLine="140"/>
                          <w:rPr>
                            <w:sz w:val="15"/>
                            <w:szCs w:val="15"/>
                          </w:rPr>
                        </w:pPr>
                        <w:r>
                          <w:rPr>
                            <w:color w:val="000000"/>
                            <w:sz w:val="15"/>
                            <w:szCs w:val="15"/>
                          </w:rPr>
                          <w:tab/>
                        </w:r>
                        <w:r w:rsidRPr="00D3475F">
                          <w:rPr>
                            <w:color w:val="000000"/>
                            <w:sz w:val="15"/>
                            <w:szCs w:val="15"/>
                          </w:rPr>
                          <w:tab/>
                        </w:r>
                        <w:r>
                          <w:rPr>
                            <w:color w:val="000000"/>
                            <w:sz w:val="15"/>
                            <w:szCs w:val="15"/>
                          </w:rPr>
                          <w:tab/>
                          <w:t xml:space="preserve">  </w:t>
                        </w:r>
                        <w:r w:rsidRPr="00D3475F">
                          <w:rPr>
                            <w:color w:val="000000"/>
                            <w:sz w:val="15"/>
                            <w:szCs w:val="15"/>
                          </w:rPr>
                          <w:t xml:space="preserve"> type of the memory used in the queuing buffer</w:t>
                        </w:r>
                      </w:p>
                      <w:p w14:paraId="280377B4" w14:textId="5EF6CEE0" w:rsidR="00174F95" w:rsidRPr="00D3475F" w:rsidRDefault="00174F95" w:rsidP="00B10F19">
                        <w:pPr>
                          <w:tabs>
                            <w:tab w:val="left" w:pos="2340"/>
                            <w:tab w:val="left" w:pos="3402"/>
                          </w:tabs>
                          <w:snapToGrid w:val="0"/>
                          <w:spacing w:after="0" w:line="240" w:lineRule="auto"/>
                          <w:ind w:firstLineChars="100" w:firstLine="150"/>
                          <w:rPr>
                            <w:sz w:val="15"/>
                            <w:szCs w:val="15"/>
                          </w:rPr>
                        </w:pPr>
                        <w:r w:rsidRPr="00D3475F">
                          <w:rPr>
                            <w:color w:val="000000"/>
                            <w:sz w:val="15"/>
                            <w:szCs w:val="15"/>
                          </w:rPr>
                          <w:t>count</w:t>
                        </w:r>
                        <w:r>
                          <w:rPr>
                            <w:rFonts w:hint="eastAsia"/>
                            <w:color w:val="000000"/>
                            <w:sz w:val="15"/>
                            <w:szCs w:val="15"/>
                            <w:lang w:eastAsia="ja-JP"/>
                          </w:rPr>
                          <w:t xml:space="preserve">          </w:t>
                        </w:r>
                        <w:r w:rsidRPr="00D3475F">
                          <w:rPr>
                            <w:color w:val="000000"/>
                            <w:sz w:val="15"/>
                            <w:szCs w:val="15"/>
                          </w:rPr>
                          <w:t>= *</w:t>
                        </w:r>
                        <w:r w:rsidRPr="00D3475F">
                          <w:rPr>
                            <w:color w:val="000000"/>
                            <w:sz w:val="15"/>
                            <w:szCs w:val="15"/>
                          </w:rPr>
                          <w:tab/>
                          <w:t xml:space="preserve"> the number of buffers (refer to </w:t>
                        </w:r>
                        <w:r w:rsidRPr="00D3475F">
                          <w:rPr>
                            <w:color w:val="000000"/>
                            <w:sz w:val="9"/>
                            <w:szCs w:val="15"/>
                          </w:rPr>
                          <w:fldChar w:fldCharType="begin"/>
                        </w:r>
                        <w:r w:rsidRPr="00D3475F">
                          <w:rPr>
                            <w:color w:val="000000"/>
                            <w:sz w:val="9"/>
                            <w:szCs w:val="15"/>
                          </w:rPr>
                          <w:instrText xml:space="preserve"> REF _Ref390851450 \h  \* MERGEFORMAT </w:instrText>
                        </w:r>
                        <w:r w:rsidRPr="00D3475F">
                          <w:rPr>
                            <w:color w:val="000000"/>
                            <w:sz w:val="9"/>
                            <w:szCs w:val="15"/>
                          </w:rPr>
                        </w:r>
                        <w:r w:rsidRPr="00D3475F">
                          <w:rPr>
                            <w:color w:val="000000"/>
                            <w:sz w:val="9"/>
                            <w:szCs w:val="15"/>
                          </w:rPr>
                          <w:fldChar w:fldCharType="separate"/>
                        </w:r>
                        <w:ins w:id="54" w:author="Quat Doan Huynh" w:date="2023-12-15T12:54:00Z">
                          <w:r w:rsidR="00E32B0C" w:rsidRPr="00E32B0C">
                            <w:rPr>
                              <w:sz w:val="14"/>
                              <w:rPrChange w:id="55" w:author="Quat Doan Huynh" w:date="2023-12-15T12:54:00Z">
                                <w:rPr/>
                              </w:rPrChange>
                            </w:rPr>
                            <w:t>ioctl(VIDIOC_REQBUFS)</w:t>
                          </w:r>
                        </w:ins>
                        <w:del w:id="56" w:author="Quat Doan Huynh" w:date="2023-12-15T12:54:00Z">
                          <w:r w:rsidR="00E32B0C" w:rsidRPr="00E32B0C" w:rsidDel="00E32B0C">
                            <w:rPr>
                              <w:sz w:val="14"/>
                            </w:rPr>
                            <w:delText>ioctl(VIDIOC_REQBUFS)</w:delText>
                          </w:r>
                        </w:del>
                        <w:r w:rsidRPr="00D3475F">
                          <w:rPr>
                            <w:color w:val="000000"/>
                            <w:sz w:val="9"/>
                            <w:szCs w:val="15"/>
                          </w:rPr>
                          <w:fldChar w:fldCharType="end"/>
                        </w:r>
                        <w:r w:rsidRPr="00D3475F">
                          <w:rPr>
                            <w:color w:val="000000"/>
                            <w:sz w:val="15"/>
                            <w:szCs w:val="15"/>
                          </w:rPr>
                          <w:t>)</w:t>
                        </w:r>
                      </w:p>
                      <w:p w14:paraId="28140BFC" w14:textId="77777777" w:rsidR="00174F95" w:rsidRPr="00D3475F" w:rsidRDefault="00174F95" w:rsidP="006859FF">
                        <w:pPr>
                          <w:tabs>
                            <w:tab w:val="left" w:pos="851"/>
                            <w:tab w:val="left" w:pos="3686"/>
                          </w:tabs>
                          <w:snapToGrid w:val="0"/>
                          <w:spacing w:after="0" w:line="240" w:lineRule="auto"/>
                          <w:rPr>
                            <w:sz w:val="15"/>
                            <w:szCs w:val="15"/>
                          </w:rPr>
                        </w:pPr>
                        <w:r w:rsidRPr="00D3475F">
                          <w:rPr>
                            <w:color w:val="000000"/>
                            <w:sz w:val="15"/>
                            <w:szCs w:val="15"/>
                          </w:rPr>
                          <w:t>}</w:t>
                        </w:r>
                      </w:p>
                    </w:txbxContent>
                  </v:textbox>
                </v:rect>
                <v:shape id="Freeform 236" o:spid="_x0000_s1566" style="position:absolute;left:14147;top:57886;width:1262;height:6598;visibility:visible;mso-wrap-style:square;v-text-anchor:top" coordsize="616,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" path="m616,c446,,308,78,308,174r,531c308,801,171,879,,879v171,,308,77,308,173l308,1907v,96,138,173,308,173e" filled="f" strokeweight=".5pt">
                  <v:stroke endcap="round"/>
                  <v:path arrowok="t" o:connecttype="custom" o:connectlocs="126163,0;63082,55195;63082,223637;0,278832;63082,333710;63082,604929;126163,659807" o:connectangles="0,0,0,0,0,0,0"/>
                </v:shape>
                <v:shape id="Freeform 240" o:spid="_x0000_s1567" style="position:absolute;left:1352;top:58559;width:11328;height:489;visibility:visible;mso-wrap-style:square;v-text-anchor:top" coordsize="4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" path="m16,84r4010,c4035,84,4042,91,4042,100v,10,-7,17,-16,17l16,117c7,117,,110,,100,,91,7,84,16,84xm3992,r200,100l3992,200,3992,xe" fillcolor="black" strokeweight=".15pt">
                  <v:stroke joinstyle="bevel"/>
                  <v:path arrowok="t" o:connecttype="custom" o:connectlocs="4324,20536;1087980,20536;1092304,24448;1087980,28604;4324,28604;0,24448;4324,20536;1078792,0;1132840,24448;1078792,48895;1078792,0" o:connectangles="0,0,0,0,0,0,0,0,0,0,0"/>
                  <o:lock v:ext="edit" verticies="t"/>
                </v:shape>
                <v:group id="Group 250" o:spid="_x0000_s1568" style="position:absolute;left:15709;top:55898;width:27712;height:1524" coordorigin="2424,9677"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rect id="Rectangle 251" o:spid="_x0000_s1569" style="position:absolute;left:2424;top:9677;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" fillcolor="#ddd" stroked="f"/>
                  <v:rect id="Rectangle 252" o:spid="_x0000_s1570" style="position:absolute;left:2424;top:9677;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" filled="f" strokeweight=".5pt">
                    <v:stroke endcap="round"/>
                  </v:rect>
                </v:group>
                <v:rect id="Rectangle 253" o:spid="_x0000_s1571" style="position:absolute;left:15874;top:55695;width:18066;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74D9DF7A" w14:textId="77777777" w:rsidR="00174F95" w:rsidRPr="00D3475F" w:rsidRDefault="00174F95" w:rsidP="002F29C1">
                        <w:pPr>
                          <w:rPr>
                            <w:sz w:val="15"/>
                            <w:szCs w:val="15"/>
                          </w:rPr>
                        </w:pPr>
                        <w:r w:rsidRPr="00D3475F">
                          <w:rPr>
                            <w:color w:val="000000"/>
                            <w:sz w:val="15"/>
                            <w:szCs w:val="15"/>
                          </w:rPr>
                          <w:t>(</w:t>
                        </w:r>
                        <w:r>
                          <w:rPr>
                            <w:color w:val="000000"/>
                            <w:sz w:val="15"/>
                            <w:szCs w:val="15"/>
                            <w:lang w:eastAsia="ja-JP"/>
                          </w:rPr>
                          <w:t>3</w:t>
                        </w:r>
                        <w:r w:rsidRPr="00D3475F">
                          <w:rPr>
                            <w:color w:val="000000"/>
                            <w:sz w:val="15"/>
                            <w:szCs w:val="15"/>
                          </w:rPr>
                          <w:t>) Initiate the V4L2 queuing buffer area</w:t>
                        </w:r>
                      </w:p>
                    </w:txbxContent>
                  </v:textbox>
                </v:rect>
                <v:shape id="Freeform 254" o:spid="_x0000_s1572" style="position:absolute;left:12744;top:58959;width:1689;height:1486;visibility:visible;mso-wrap-style:square;v-text-anchor:top" coordsize="639,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" path="m22,4r,c27,8,29,16,25,22,21,27,13,29,7,25r,c2,21,,13,4,7,8,2,16,,22,4xm62,33r,c68,37,69,45,65,51v-3,5,-11,7,-17,3l48,54c42,50,41,42,45,37v4,-6,11,-8,17,-4xm103,62r,c109,66,110,74,106,80v-4,5,-12,7,-17,3l89,83c83,79,82,71,85,66v4,-6,12,-8,18,-4xm144,92r,c149,95,151,103,147,109v-4,6,-12,7,-18,3l129,112v-5,-4,-7,-12,-3,-17c130,89,138,88,144,92xm184,121r,c190,125,191,132,188,138v-4,6,-12,7,-18,3l170,141v-6,-4,-7,-11,-3,-17c171,118,179,117,184,121xm225,150r,c231,154,232,161,228,167v-4,6,-11,7,-17,3l211,170v-6,-3,-7,-11,-3,-17c211,147,219,146,225,150xm266,179r,c271,183,273,191,269,196v-4,6,-12,7,-18,4l251,200v-5,-4,-7,-12,-3,-18c252,176,260,175,266,179xm306,208r,c312,212,313,220,310,225v-4,6,-12,8,-18,4l292,229v-6,-4,-7,-12,-3,-18c293,206,301,204,306,208xm347,237r,c353,241,354,249,350,255v-4,5,-11,7,-17,3l333,258v-6,-4,-7,-12,-3,-18c333,235,341,233,347,237xm388,266r,c393,270,395,278,391,284v-4,5,-12,7,-18,3l373,287v-5,-4,-7,-12,-3,-17c374,264,382,262,388,266xm428,295r,c434,299,435,307,432,313v-4,5,-12,7,-18,3l414,316v-6,-4,-7,-12,-3,-17c415,293,423,291,428,295xm469,324r,1c475,328,476,336,472,342v-4,6,-11,7,-17,3l455,345v-6,-4,-7,-12,-3,-17c455,322,463,321,469,324xm510,354r,c515,358,517,365,513,371v-4,6,-12,7,-17,3l495,374v-5,-4,-7,-11,-3,-17c496,351,504,350,510,354xm550,383r,c556,387,557,394,554,400v-4,6,-12,7,-18,3l536,403v-6,-3,-7,-11,-3,-17c537,380,545,379,550,383xm591,412r,c597,416,598,424,594,429v-4,6,-11,7,-17,4l577,433v-6,-4,-7,-12,-3,-18c577,409,585,408,591,412xm632,441r,c637,445,639,453,635,458v-4,6,-12,8,-17,4l618,462v-6,-4,-8,-12,-4,-18c618,439,626,437,632,441xe" fillcolor="black" strokeweight=".15pt">
                  <v:stroke joinstyle="bevel"/>
                  <v:path arrowok="t" o:connecttype="custom" o:connectlocs="5815,1275;1850,7972;1057,2232;16389,10522;17182,16262;12688,17219;16389,10522;27226,19769;23526,26466;22468,21045;38064,29335;38857,34756;34099,35713;38064,29335;48638,38582;44937,44960;44144,39539;59475,47829;60268,53250;55775,54207;59475,47829;70313,57076;66348,63773;65555,58033;80886,66323;81944,71744;77186,73020;80886,66323;91724,75570;88024,82267;87231,76527;102562,84817;103355,90557;98597,91514;102562,84817;113135,94064;109435,100761;108642,95340;123973,103312;124766,109051;120272,110008;123973,103312;134811,112877;131110,119255;130053,113834;145384,122124;146442,127545;141684,128502;145384,122124;156222,131371;152521,138068;151728,132328;167060,140618;167853,146039;163359,147315;167060,140618" o:connectangles="0,0,0,0,0,0,0,0,0,0,0,0,0,0,0,0,0,0,0,0,0,0,0,0,0,0,0,0,0,0,0,0,0,0,0,0,0,0,0,0,0,0,0,0,0,0,0,0,0,0,0,0,0,0,0,0"/>
                  <o:lock v:ext="edit" verticies="t"/>
                </v:shape>
                <v:rect id="Rectangle 263" o:spid="_x0000_s1573" style="position:absolute;left:1679;top:66763;width:10719;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10746CF3" w14:textId="77777777" w:rsidR="00174F95" w:rsidRPr="00D3475F" w:rsidRDefault="00174F95" w:rsidP="002F29C1">
                        <w:pPr>
                          <w:snapToGrid w:val="0"/>
                          <w:rPr>
                            <w:sz w:val="13"/>
                            <w:szCs w:val="15"/>
                          </w:rPr>
                        </w:pPr>
                        <w:r w:rsidRPr="00D3475F">
                          <w:rPr>
                            <w:color w:val="000000"/>
                            <w:sz w:val="13"/>
                            <w:szCs w:val="15"/>
                          </w:rPr>
                          <w:t>ioctl(VIDIOC_QUERYBUF)</w:t>
                        </w:r>
                      </w:p>
                    </w:txbxContent>
                  </v:textbox>
                </v:rect>
                <v:rect id="Rectangle 264" o:spid="_x0000_s1574" style="position:absolute;left:16005;top:68192;width:42697;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3A1DAB28" w14:textId="77777777" w:rsidR="00174F95" w:rsidRPr="00D3475F" w:rsidRDefault="00174F95" w:rsidP="006859FF">
                        <w:pPr>
                          <w:snapToGrid w:val="0"/>
                          <w:spacing w:after="0" w:line="240" w:lineRule="auto"/>
                          <w:rPr>
                            <w:color w:val="000000"/>
                            <w:sz w:val="15"/>
                            <w:szCs w:val="15"/>
                          </w:rPr>
                        </w:pPr>
                        <w:r w:rsidRPr="00D3475F">
                          <w:rPr>
                            <w:color w:val="000000"/>
                            <w:sz w:val="15"/>
                            <w:szCs w:val="15"/>
                          </w:rPr>
                          <w:t>struct v4l2_buffer {</w:t>
                        </w:r>
                      </w:p>
                      <w:p w14:paraId="1F3BE9F6" w14:textId="77777777" w:rsidR="00174F95" w:rsidRDefault="00174F95">
                        <w:pPr>
                          <w:tabs>
                            <w:tab w:val="left" w:pos="3388"/>
                          </w:tabs>
                          <w:snapToGrid w:val="0"/>
                          <w:spacing w:after="0" w:line="240" w:lineRule="auto"/>
                          <w:ind w:firstLineChars="50" w:firstLine="75"/>
                          <w:rPr>
                            <w:color w:val="000000"/>
                            <w:sz w:val="15"/>
                            <w:szCs w:val="15"/>
                            <w:lang w:eastAsia="ja-JP"/>
                          </w:rPr>
                        </w:pPr>
                        <w:r>
                          <w:rPr>
                            <w:rFonts w:hint="eastAsia"/>
                            <w:color w:val="000000"/>
                            <w:sz w:val="15"/>
                            <w:szCs w:val="15"/>
                            <w:lang w:eastAsia="ja-JP"/>
                          </w:rPr>
                          <w:t>type</w:t>
                        </w:r>
                        <w:r>
                          <w:rPr>
                            <w:color w:val="000000"/>
                            <w:sz w:val="15"/>
                            <w:szCs w:val="15"/>
                            <w:lang w:eastAsia="ja-JP"/>
                          </w:rPr>
                          <w:t xml:space="preserve">           = </w:t>
                        </w:r>
                        <w:r w:rsidRPr="00C90515">
                          <w:rPr>
                            <w:color w:val="000000"/>
                            <w:sz w:val="15"/>
                            <w:szCs w:val="15"/>
                          </w:rPr>
                          <w:t>V4L2_BUF_TYPE_VIDEO_CAPTURE</w:t>
                        </w:r>
                        <w:r>
                          <w:rPr>
                            <w:color w:val="000000"/>
                            <w:sz w:val="15"/>
                            <w:szCs w:val="15"/>
                          </w:rPr>
                          <w:t xml:space="preserve"> </w:t>
                        </w:r>
                        <w:r>
                          <w:rPr>
                            <w:color w:val="000000"/>
                            <w:sz w:val="15"/>
                            <w:szCs w:val="15"/>
                            <w:lang w:eastAsia="ja-JP"/>
                          </w:rPr>
                          <w:tab/>
                        </w:r>
                        <w:r>
                          <w:rPr>
                            <w:color w:val="000000"/>
                            <w:sz w:val="15"/>
                            <w:szCs w:val="15"/>
                            <w:lang w:eastAsia="ja-JP"/>
                          </w:rPr>
                          <w:tab/>
                        </w:r>
                        <w:r>
                          <w:rPr>
                            <w:color w:val="000000"/>
                            <w:sz w:val="15"/>
                            <w:szCs w:val="15"/>
                            <w:lang w:eastAsia="ja-JP"/>
                          </w:rPr>
                          <w:tab/>
                        </w:r>
                        <w:r>
                          <w:rPr>
                            <w:rFonts w:hint="eastAsia"/>
                            <w:color w:val="000000"/>
                            <w:sz w:val="15"/>
                            <w:szCs w:val="15"/>
                            <w:lang w:eastAsia="ja-JP"/>
                          </w:rPr>
                          <w:t xml:space="preserve">buffer </w:t>
                        </w:r>
                        <w:r>
                          <w:rPr>
                            <w:color w:val="000000"/>
                            <w:sz w:val="15"/>
                            <w:szCs w:val="15"/>
                            <w:lang w:eastAsia="ja-JP"/>
                          </w:rPr>
                          <w:t xml:space="preserve"> </w:t>
                        </w:r>
                        <w:r>
                          <w:rPr>
                            <w:rFonts w:hint="eastAsia"/>
                            <w:color w:val="000000"/>
                            <w:sz w:val="15"/>
                            <w:szCs w:val="15"/>
                            <w:lang w:eastAsia="ja-JP"/>
                          </w:rPr>
                          <w:t>type</w:t>
                        </w:r>
                      </w:p>
                      <w:p w14:paraId="588B4055" w14:textId="77777777" w:rsidR="00174F95" w:rsidRDefault="00174F95" w:rsidP="002E2574">
                        <w:pPr>
                          <w:tabs>
                            <w:tab w:val="left" w:pos="3240"/>
                          </w:tabs>
                          <w:snapToGrid w:val="0"/>
                          <w:spacing w:after="0" w:line="240" w:lineRule="auto"/>
                          <w:ind w:firstLineChars="50" w:firstLine="75"/>
                          <w:rPr>
                            <w:color w:val="000000"/>
                            <w:sz w:val="15"/>
                            <w:szCs w:val="15"/>
                          </w:rPr>
                        </w:pPr>
                        <w:r w:rsidRPr="00DF0561">
                          <w:rPr>
                            <w:color w:val="000000"/>
                            <w:sz w:val="15"/>
                            <w:szCs w:val="15"/>
                          </w:rPr>
                          <w:t>memory</w:t>
                        </w:r>
                        <w:r>
                          <w:rPr>
                            <w:color w:val="000000"/>
                            <w:sz w:val="15"/>
                            <w:szCs w:val="15"/>
                          </w:rPr>
                          <w:t xml:space="preserve">    </w:t>
                        </w:r>
                        <w:r w:rsidRPr="00C90515">
                          <w:rPr>
                            <w:color w:val="000000"/>
                            <w:sz w:val="15"/>
                            <w:szCs w:val="15"/>
                          </w:rPr>
                          <w:t>= V4L2_MEMORY_MMAP</w:t>
                        </w:r>
                        <w:r>
                          <w:rPr>
                            <w:color w:val="000000"/>
                            <w:sz w:val="15"/>
                            <w:szCs w:val="15"/>
                          </w:rPr>
                          <w:t xml:space="preserve"> or </w:t>
                        </w:r>
                        <w:r w:rsidRPr="00C90515">
                          <w:rPr>
                            <w:color w:val="000000"/>
                            <w:sz w:val="15"/>
                            <w:szCs w:val="15"/>
                          </w:rPr>
                          <w:t>V4L2_MEMORY_</w:t>
                        </w:r>
                        <w:r w:rsidRPr="00DF0561">
                          <w:rPr>
                            <w:color w:val="000000"/>
                            <w:sz w:val="15"/>
                            <w:szCs w:val="15"/>
                          </w:rPr>
                          <w:t xml:space="preserve">USERPTR </w:t>
                        </w:r>
                        <w:r>
                          <w:rPr>
                            <w:color w:val="000000"/>
                            <w:sz w:val="15"/>
                            <w:szCs w:val="15"/>
                          </w:rPr>
                          <w:t xml:space="preserve"> or </w:t>
                        </w:r>
                        <w:r w:rsidRPr="00C90515">
                          <w:rPr>
                            <w:color w:val="000000"/>
                            <w:sz w:val="15"/>
                            <w:szCs w:val="15"/>
                          </w:rPr>
                          <w:t>V4L2_MEMORY_</w:t>
                        </w:r>
                        <w:r w:rsidRPr="00DF0561">
                          <w:rPr>
                            <w:color w:val="000000"/>
                            <w:sz w:val="15"/>
                            <w:szCs w:val="15"/>
                          </w:rPr>
                          <w:t>DMABUF</w:t>
                        </w:r>
                        <w:r>
                          <w:rPr>
                            <w:color w:val="000000"/>
                            <w:sz w:val="15"/>
                            <w:szCs w:val="15"/>
                          </w:rPr>
                          <w:tab/>
                        </w:r>
                        <w:r>
                          <w:rPr>
                            <w:color w:val="000000"/>
                            <w:sz w:val="15"/>
                            <w:szCs w:val="15"/>
                          </w:rPr>
                          <w:tab/>
                        </w:r>
                        <w:r>
                          <w:rPr>
                            <w:color w:val="000000"/>
                            <w:sz w:val="15"/>
                            <w:szCs w:val="15"/>
                          </w:rPr>
                          <w:tab/>
                        </w:r>
                        <w:r w:rsidRPr="00C90515">
                          <w:rPr>
                            <w:color w:val="000000"/>
                            <w:sz w:val="15"/>
                            <w:szCs w:val="15"/>
                          </w:rPr>
                          <w:t>type of the memory used in the queuing</w:t>
                        </w:r>
                      </w:p>
                      <w:p w14:paraId="712FDF08" w14:textId="77777777" w:rsidR="00174F95" w:rsidRPr="00D3475F" w:rsidRDefault="00174F95" w:rsidP="002E2574">
                        <w:pPr>
                          <w:tabs>
                            <w:tab w:val="left" w:pos="3240"/>
                          </w:tabs>
                          <w:snapToGrid w:val="0"/>
                          <w:spacing w:after="0" w:line="240" w:lineRule="auto"/>
                          <w:ind w:firstLineChars="50" w:firstLine="75"/>
                          <w:rPr>
                            <w:sz w:val="15"/>
                            <w:szCs w:val="15"/>
                          </w:rPr>
                        </w:pPr>
                        <w:r>
                          <w:rPr>
                            <w:color w:val="000000"/>
                            <w:sz w:val="15"/>
                            <w:szCs w:val="15"/>
                          </w:rPr>
                          <w:t>index        =  0, 1, 2 …</w:t>
                        </w:r>
                        <w:r>
                          <w:rPr>
                            <w:color w:val="000000"/>
                            <w:sz w:val="15"/>
                            <w:szCs w:val="15"/>
                          </w:rPr>
                          <w:tab/>
                        </w:r>
                        <w:r>
                          <w:rPr>
                            <w:color w:val="000000"/>
                            <w:sz w:val="15"/>
                            <w:szCs w:val="15"/>
                          </w:rPr>
                          <w:tab/>
                        </w:r>
                        <w:r>
                          <w:rPr>
                            <w:color w:val="000000"/>
                            <w:sz w:val="15"/>
                            <w:szCs w:val="15"/>
                          </w:rPr>
                          <w:tab/>
                          <w:t xml:space="preserve">buffer index </w:t>
                        </w:r>
                      </w:p>
                      <w:p w14:paraId="548C3429" w14:textId="77777777" w:rsidR="00174F95" w:rsidRPr="00D3475F" w:rsidRDefault="00174F95" w:rsidP="006859FF">
                        <w:pPr>
                          <w:tabs>
                            <w:tab w:val="left" w:pos="3388"/>
                          </w:tabs>
                          <w:snapToGrid w:val="0"/>
                          <w:spacing w:after="0" w:line="240" w:lineRule="auto"/>
                          <w:ind w:firstLineChars="50" w:firstLine="75"/>
                          <w:rPr>
                            <w:sz w:val="15"/>
                            <w:szCs w:val="15"/>
                          </w:rPr>
                        </w:pPr>
                        <w:r w:rsidRPr="00DF0561">
                          <w:rPr>
                            <w:color w:val="000000"/>
                            <w:sz w:val="15"/>
                            <w:szCs w:val="15"/>
                          </w:rPr>
                          <w:t>m.planes</w:t>
                        </w:r>
                        <w:r>
                          <w:rPr>
                            <w:color w:val="000000"/>
                            <w:sz w:val="15"/>
                            <w:szCs w:val="15"/>
                          </w:rPr>
                          <w:t xml:space="preserve">   </w:t>
                        </w:r>
                        <w:r>
                          <w:rPr>
                            <w:color w:val="000000"/>
                            <w:sz w:val="15"/>
                            <w:szCs w:val="15"/>
                            <w:lang w:eastAsia="ja-JP"/>
                          </w:rPr>
                          <w:t xml:space="preserve">= </w:t>
                        </w:r>
                        <w:r>
                          <w:rPr>
                            <w:color w:val="000000"/>
                            <w:sz w:val="15"/>
                            <w:szCs w:val="15"/>
                          </w:rPr>
                          <w:t xml:space="preserve">1 </w:t>
                        </w:r>
                        <w:r>
                          <w:rPr>
                            <w:color w:val="000000"/>
                            <w:sz w:val="15"/>
                            <w:szCs w:val="15"/>
                          </w:rPr>
                          <w:tab/>
                        </w:r>
                        <w:r>
                          <w:rPr>
                            <w:color w:val="000000"/>
                            <w:sz w:val="15"/>
                            <w:szCs w:val="15"/>
                          </w:rPr>
                          <w:tab/>
                        </w:r>
                        <w:r>
                          <w:rPr>
                            <w:color w:val="000000"/>
                            <w:sz w:val="15"/>
                            <w:szCs w:val="15"/>
                          </w:rPr>
                          <w:tab/>
                          <w:t>capture plane number</w:t>
                        </w:r>
                      </w:p>
                      <w:p w14:paraId="21B9E549" w14:textId="77777777" w:rsidR="00174F95" w:rsidRPr="00D3475F" w:rsidRDefault="00174F95" w:rsidP="006859FF">
                        <w:pPr>
                          <w:spacing w:after="0" w:line="240" w:lineRule="auto"/>
                          <w:rPr>
                            <w:sz w:val="15"/>
                            <w:szCs w:val="15"/>
                          </w:rPr>
                        </w:pPr>
                        <w:r w:rsidRPr="00D3475F">
                          <w:rPr>
                            <w:color w:val="000000"/>
                            <w:sz w:val="15"/>
                            <w:szCs w:val="15"/>
                          </w:rPr>
                          <w:t>}</w:t>
                        </w:r>
                      </w:p>
                      <w:p w14:paraId="739DD392" w14:textId="77777777" w:rsidR="00174F95" w:rsidRPr="00D3475F" w:rsidRDefault="00174F95" w:rsidP="006859FF">
                        <w:pPr>
                          <w:snapToGrid w:val="0"/>
                          <w:spacing w:after="0" w:line="240" w:lineRule="auto"/>
                          <w:rPr>
                            <w:sz w:val="15"/>
                            <w:szCs w:val="15"/>
                          </w:rPr>
                        </w:pPr>
                      </w:p>
                      <w:p w14:paraId="08CA6EC5" w14:textId="77777777" w:rsidR="00174F95" w:rsidRPr="00D3475F" w:rsidRDefault="00174F95" w:rsidP="006859FF">
                        <w:pPr>
                          <w:snapToGrid w:val="0"/>
                          <w:spacing w:after="0" w:line="240" w:lineRule="auto"/>
                          <w:rPr>
                            <w:sz w:val="15"/>
                            <w:szCs w:val="15"/>
                          </w:rPr>
                        </w:pPr>
                      </w:p>
                      <w:p w14:paraId="5908303D" w14:textId="77777777" w:rsidR="00174F95" w:rsidRPr="00D3475F" w:rsidRDefault="00174F95" w:rsidP="006859FF">
                        <w:pPr>
                          <w:snapToGrid w:val="0"/>
                          <w:spacing w:after="0" w:line="240" w:lineRule="auto"/>
                          <w:rPr>
                            <w:sz w:val="15"/>
                            <w:szCs w:val="15"/>
                          </w:rPr>
                        </w:pPr>
                      </w:p>
                    </w:txbxContent>
                  </v:textbox>
                </v:rect>
                <v:shape id="Freeform 265" o:spid="_x0000_s1575" style="position:absolute;left:14315;top:67211;width:1448;height:8067;visibility:visible;mso-wrap-style:square;v-text-anchor:top" coordsize="616,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" path="m616,c446,,308,64,308,143r,594c308,816,171,880,,880v171,,308,63,308,142l308,1570v,79,138,142,308,142e" filled="f" strokeweight=".5pt">
                  <v:stroke endcap="round"/>
                  <v:path arrowok="t" o:connecttype="custom" o:connectlocs="144780,0;72390,67389;72390,347311;0,414699;72390,481617;72390,739862;144780,806779" o:connectangles="0,0,0,0,0,0,0"/>
                </v:shape>
                <v:shape id="Freeform 266" o:spid="_x0000_s1576" style="position:absolute;left:1107;top:68776;width:11405;height:489;visibility:visible;mso-wrap-style:square;v-text-anchor:top" coordsize="4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" path="m16,84r4010,c4035,84,4042,91,4042,100v,10,-7,17,-16,17l16,117c7,117,,110,,100,,91,7,84,16,84xm3992,r200,100l3992,200,3992,xe" fillcolor="black" strokeweight=".15pt">
                  <v:stroke joinstyle="bevel"/>
                  <v:path arrowok="t" o:connecttype="custom" o:connectlocs="4353,20536;1095299,20536;1099652,24448;1095299,28604;4353,28604;0,24448;4353,20536;1086049,0;1140460,24448;1086049,48895;1086049,0" o:connectangles="0,0,0,0,0,0,0,0,0,0,0"/>
                  <o:lock v:ext="edit" verticies="t"/>
                </v:shape>
                <v:shape id="Freeform 267" o:spid="_x0000_s1577" style="position:absolute;left:12525;top:68833;width:1911;height:2496;visibility:visible;mso-wrap-style:square;v-text-anchor:top" coordsize="66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" path="m21,4r,c27,7,29,15,25,21,22,27,14,29,8,25r,c2,22,,14,4,8,7,2,15,,21,4xm63,31r,c69,34,71,42,68,48v-4,6,-11,8,-18,4l50,52c44,49,42,41,46,35v3,-6,11,-8,17,-4xm105,58r,c111,61,113,69,110,75v-4,6,-11,8,-17,4l93,79c87,76,84,68,88,62v3,-6,11,-8,17,-4xm147,85r,c153,88,155,96,152,102v-4,6,-11,8,-17,4l135,106v-6,-3,-9,-11,-5,-17c133,83,141,81,147,85xm189,112r,c195,115,197,123,194,129v-4,6,-11,8,-17,4l177,133v-6,-3,-8,-11,-5,-17c175,110,183,108,189,112xm231,139r,c237,142,239,150,236,156v-3,6,-11,8,-17,5l219,161v-6,-4,-8,-11,-5,-18c217,137,225,135,231,139xm273,166r,c279,169,281,177,278,183v-3,6,-11,8,-17,5l261,188v-6,-4,-8,-11,-5,-17c259,164,267,162,273,166xm315,193r,c321,196,323,204,320,210v-3,6,-11,8,-17,5l303,215v-6,-4,-8,-11,-5,-17c302,192,309,189,315,193xm357,220r,c363,223,366,231,362,237v-3,6,-11,8,-17,5l345,242v-6,-4,-8,-11,-5,-17c344,219,351,216,357,220xm399,247r,c405,250,408,258,404,264v-3,6,-11,8,-17,5l387,269v-6,-4,-8,-11,-5,-17c386,246,393,243,399,247xm442,274r,c448,277,450,285,446,291v-3,6,-11,8,-17,5l429,296v-6,-4,-8,-11,-4,-17c428,273,435,270,442,274xm484,301r,c490,304,492,312,488,318v-3,6,-11,8,-17,5l471,323v-6,-4,-8,-11,-4,-17c470,300,478,297,484,301xm526,328r,c532,331,534,339,531,345v-4,6,-11,8,-17,5l514,350v-6,-4,-9,-11,-5,-17c512,327,520,324,526,328xm568,355r,c574,358,576,366,573,372v-4,6,-11,8,-17,5l556,377v-6,-4,-9,-11,-5,-17c554,354,562,352,568,355xm610,382r,c616,385,618,393,615,399v-4,6,-11,8,-17,5l598,404v-6,-4,-8,-11,-5,-17c596,381,604,379,610,382xm652,409r,c658,412,660,420,657,426v-4,6,-11,8,-17,5l640,431v-6,-4,-8,-11,-5,-17c638,408,646,406,652,409xe" fillcolor="black" strokeweight=".15pt">
                  <v:stroke joinstyle="bevel"/>
                  <v:path arrowok="t" o:connecttype="custom" o:connectlocs="6082,2300;2317,14375;1158,4600;18245,17825;19693,27601;14480,29901;18245,17825;30408,33351;26933,45426;25485,35651;42571,48876;44019,58651;39096,60951;42571,48876;54734,64401;51259,76477;49811,66701;66897,79927;68345,89702;63422,92577;66897,79927;79060,95452;75585,108102;74137,98327;91224,110977;92672,120752;87748,123627;91224,110977;103387,126503;99911,139153;98463,129378;115550,142028;116998,151803;112075,154678;115550,142028;128003,157553;124238,170203;123079,160428;140166,173078;141324,182854;136401,185729;140166,173078;152329,188604;148854,201254;147406,191479;164492,204129;165940,213904;161017,216779;164492,204129;176655,219654;173180,232305;171732,222529;188818,235180;190266,244955;185343,247830;188818,235180" o:connectangles="0,0,0,0,0,0,0,0,0,0,0,0,0,0,0,0,0,0,0,0,0,0,0,0,0,0,0,0,0,0,0,0,0,0,0,0,0,0,0,0,0,0,0,0,0,0,0,0,0,0,0,0,0,0,0,0"/>
                  <o:lock v:ext="edit" verticies="t"/>
                </v:shape>
                <v:group id="グループ化 22" o:spid="_x0000_s1578" style="position:absolute;left:15450;top:65551;width:27711;height:2641" coordorigin="15557,52141" coordsize="27711,2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99" o:spid="_x0000_s1579" style="position:absolute;left:15557;top:52306;width:27711;height:1524" coordorigin="2424,9677"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rect id="Rectangle 300" o:spid="_x0000_s1580" style="position:absolute;left:2424;top:9677;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" fillcolor="#ddd" stroked="f"/>
                    <v:rect id="Rectangle 301" o:spid="_x0000_s1581" style="position:absolute;left:2424;top:9677;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" filled="f" strokeweight=".5pt">
                      <v:stroke endcap="round"/>
                    </v:rect>
                  </v:group>
                  <v:rect id="Rectangle 271" o:spid="_x0000_s1582" style="position:absolute;left:15798;top:52141;width:24645;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7C9839C2" w14:textId="77777777" w:rsidR="00174F95" w:rsidRPr="00D3475F" w:rsidRDefault="00174F95" w:rsidP="002F29C1">
                          <w:pPr>
                            <w:snapToGrid w:val="0"/>
                            <w:rPr>
                              <w:sz w:val="15"/>
                              <w:szCs w:val="15"/>
                            </w:rPr>
                          </w:pPr>
                          <w:r w:rsidRPr="00D3475F">
                            <w:rPr>
                              <w:color w:val="000000"/>
                              <w:sz w:val="15"/>
                              <w:szCs w:val="15"/>
                            </w:rPr>
                            <w:t>(</w:t>
                          </w:r>
                          <w:r>
                            <w:rPr>
                              <w:color w:val="000000"/>
                              <w:sz w:val="15"/>
                              <w:szCs w:val="15"/>
                            </w:rPr>
                            <w:t>4</w:t>
                          </w:r>
                          <w:r w:rsidRPr="00D3475F">
                            <w:rPr>
                              <w:color w:val="000000"/>
                              <w:sz w:val="15"/>
                              <w:szCs w:val="15"/>
                            </w:rPr>
                            <w:t>) Query buffer status and map the buffer</w:t>
                          </w:r>
                        </w:p>
                      </w:txbxContent>
                    </v:textbox>
                  </v:rect>
                </v:group>
                <v:rect id="Rectangle 272" o:spid="_x0000_s1583" style="position:absolute;left:15824;top:76357;width:46450;height:6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73DD9994" w14:textId="77777777" w:rsidR="00174F95" w:rsidRDefault="00174F95" w:rsidP="00D3475F">
                        <w:pPr>
                          <w:spacing w:after="0" w:line="200" w:lineRule="exact"/>
                          <w:rPr>
                            <w:color w:val="000000"/>
                            <w:sz w:val="15"/>
                            <w:szCs w:val="15"/>
                          </w:rPr>
                        </w:pPr>
                        <w:r>
                          <w:rPr>
                            <w:color w:val="000000"/>
                            <w:sz w:val="15"/>
                            <w:szCs w:val="15"/>
                          </w:rPr>
                          <w:t xml:space="preserve">If memory type is </w:t>
                        </w:r>
                        <w:r w:rsidRPr="00C90515">
                          <w:rPr>
                            <w:color w:val="000000"/>
                            <w:sz w:val="15"/>
                            <w:szCs w:val="15"/>
                          </w:rPr>
                          <w:t>V4L2_MEMORY_MMAP</w:t>
                        </w:r>
                        <w:r>
                          <w:rPr>
                            <w:color w:val="000000"/>
                            <w:sz w:val="15"/>
                            <w:szCs w:val="15"/>
                          </w:rPr>
                          <w:t xml:space="preserve">, allocate memory by using </w:t>
                        </w:r>
                        <w:r w:rsidRPr="00D3475F">
                          <w:rPr>
                            <w:color w:val="000000"/>
                            <w:sz w:val="15"/>
                            <w:szCs w:val="15"/>
                          </w:rPr>
                          <w:t>mmap()</w:t>
                        </w:r>
                        <w:r>
                          <w:rPr>
                            <w:color w:val="000000"/>
                            <w:sz w:val="15"/>
                            <w:szCs w:val="15"/>
                          </w:rPr>
                          <w:t>.</w:t>
                        </w:r>
                      </w:p>
                      <w:p w14:paraId="1759C4C5" w14:textId="77777777" w:rsidR="00174F95" w:rsidRDefault="00174F95" w:rsidP="00D3475F">
                        <w:pPr>
                          <w:spacing w:after="0" w:line="200" w:lineRule="exact"/>
                          <w:rPr>
                            <w:color w:val="000000"/>
                            <w:sz w:val="15"/>
                            <w:szCs w:val="15"/>
                            <w:lang w:eastAsia="ja-JP"/>
                          </w:rPr>
                        </w:pPr>
                        <w:r>
                          <w:rPr>
                            <w:color w:val="000000"/>
                            <w:sz w:val="15"/>
                            <w:szCs w:val="15"/>
                          </w:rPr>
                          <w:t xml:space="preserve">If memory type is </w:t>
                        </w:r>
                        <w:r w:rsidRPr="00C90515">
                          <w:rPr>
                            <w:color w:val="000000"/>
                            <w:sz w:val="15"/>
                            <w:szCs w:val="15"/>
                          </w:rPr>
                          <w:t>V4L2_MEMORY_</w:t>
                        </w:r>
                        <w:r w:rsidRPr="00DF0561">
                          <w:rPr>
                            <w:color w:val="000000"/>
                            <w:sz w:val="15"/>
                            <w:szCs w:val="15"/>
                          </w:rPr>
                          <w:t>USERPTR</w:t>
                        </w:r>
                        <w:r>
                          <w:rPr>
                            <w:color w:val="000000"/>
                            <w:sz w:val="15"/>
                            <w:szCs w:val="15"/>
                          </w:rPr>
                          <w:t xml:space="preserve">, allocate memory by using memory manager </w:t>
                        </w:r>
                        <w:r>
                          <w:rPr>
                            <w:color w:val="000000"/>
                            <w:sz w:val="15"/>
                            <w:szCs w:val="15"/>
                            <w:lang w:eastAsia="ja-JP"/>
                          </w:rPr>
                          <w:t xml:space="preserve">API </w:t>
                        </w:r>
                      </w:p>
                      <w:p w14:paraId="69DE72BC" w14:textId="77777777" w:rsidR="00174F95" w:rsidRDefault="00174F95" w:rsidP="00D3475F">
                        <w:pPr>
                          <w:spacing w:after="0" w:line="200" w:lineRule="exact"/>
                          <w:rPr>
                            <w:color w:val="000000"/>
                            <w:sz w:val="15"/>
                            <w:szCs w:val="15"/>
                          </w:rPr>
                        </w:pPr>
                        <w:r>
                          <w:rPr>
                            <w:color w:val="000000"/>
                            <w:sz w:val="15"/>
                            <w:szCs w:val="15"/>
                            <w:lang w:eastAsia="ja-JP"/>
                          </w:rPr>
                          <w:t>(</w:t>
                        </w:r>
                        <w:r>
                          <w:rPr>
                            <w:color w:val="000000"/>
                            <w:sz w:val="15"/>
                            <w:szCs w:val="15"/>
                          </w:rPr>
                          <w:t>ex;</w:t>
                        </w:r>
                        <w:r>
                          <w:rPr>
                            <w:rFonts w:hint="eastAsia"/>
                            <w:color w:val="000000"/>
                            <w:sz w:val="15"/>
                            <w:szCs w:val="15"/>
                            <w:lang w:eastAsia="ja-JP"/>
                          </w:rPr>
                          <w:t xml:space="preserve"> </w:t>
                        </w:r>
                        <w:r w:rsidRPr="00EC0FA5">
                          <w:rPr>
                            <w:color w:val="000000"/>
                            <w:sz w:val="15"/>
                            <w:szCs w:val="15"/>
                          </w:rPr>
                          <w:t>mmngr_alloc_in_user</w:t>
                        </w:r>
                        <w:r>
                          <w:rPr>
                            <w:color w:val="000000"/>
                            <w:sz w:val="15"/>
                            <w:szCs w:val="15"/>
                          </w:rPr>
                          <w:t>)</w:t>
                        </w:r>
                      </w:p>
                      <w:p w14:paraId="15E486D8" w14:textId="77777777" w:rsidR="00174F95" w:rsidRDefault="00174F95" w:rsidP="00D3475F">
                        <w:pPr>
                          <w:spacing w:after="0" w:line="200" w:lineRule="exact"/>
                          <w:rPr>
                            <w:color w:val="000000"/>
                            <w:sz w:val="15"/>
                            <w:szCs w:val="15"/>
                          </w:rPr>
                        </w:pPr>
                        <w:r>
                          <w:rPr>
                            <w:color w:val="000000"/>
                            <w:sz w:val="15"/>
                            <w:szCs w:val="15"/>
                          </w:rPr>
                          <w:t xml:space="preserve">If memory type is </w:t>
                        </w:r>
                        <w:r w:rsidRPr="00C90515">
                          <w:rPr>
                            <w:color w:val="000000"/>
                            <w:sz w:val="15"/>
                            <w:szCs w:val="15"/>
                          </w:rPr>
                          <w:t>V4L2_MEMORY_</w:t>
                        </w:r>
                        <w:r w:rsidRPr="00521F1F">
                          <w:rPr>
                            <w:color w:val="000000"/>
                            <w:sz w:val="15"/>
                            <w:szCs w:val="15"/>
                          </w:rPr>
                          <w:t xml:space="preserve"> </w:t>
                        </w:r>
                        <w:r w:rsidRPr="00DF0561">
                          <w:rPr>
                            <w:color w:val="000000"/>
                            <w:sz w:val="15"/>
                            <w:szCs w:val="15"/>
                          </w:rPr>
                          <w:t>DMABUF</w:t>
                        </w:r>
                        <w:r>
                          <w:rPr>
                            <w:color w:val="000000"/>
                            <w:sz w:val="15"/>
                            <w:szCs w:val="15"/>
                          </w:rPr>
                          <w:t xml:space="preserve">, allocate memory and export memory by using memory manager      (ex; </w:t>
                        </w:r>
                        <w:r w:rsidRPr="00EC0FA5">
                          <w:rPr>
                            <w:color w:val="000000"/>
                            <w:sz w:val="15"/>
                            <w:szCs w:val="15"/>
                          </w:rPr>
                          <w:t>mmngr_alloc_in_user</w:t>
                        </w:r>
                        <w:r>
                          <w:rPr>
                            <w:color w:val="000000"/>
                            <w:sz w:val="15"/>
                            <w:szCs w:val="15"/>
                          </w:rPr>
                          <w:t xml:space="preserve"> and </w:t>
                        </w:r>
                        <w:r w:rsidRPr="00EC0FA5">
                          <w:rPr>
                            <w:color w:val="000000"/>
                            <w:sz w:val="15"/>
                            <w:szCs w:val="15"/>
                          </w:rPr>
                          <w:t>mmngr_export_start_in_user</w:t>
                        </w:r>
                        <w:r>
                          <w:rPr>
                            <w:color w:val="000000"/>
                            <w:sz w:val="15"/>
                            <w:szCs w:val="15"/>
                          </w:rPr>
                          <w:t>).</w:t>
                        </w:r>
                      </w:p>
                      <w:p w14:paraId="7B15B933" w14:textId="77777777" w:rsidR="00174F95" w:rsidRDefault="00174F95" w:rsidP="00D3475F">
                        <w:pPr>
                          <w:spacing w:after="0"/>
                          <w:rPr>
                            <w:color w:val="000000"/>
                            <w:sz w:val="15"/>
                            <w:szCs w:val="15"/>
                            <w:lang w:eastAsia="ja-JP"/>
                          </w:rPr>
                        </w:pPr>
                      </w:p>
                      <w:p w14:paraId="0B6EC43B" w14:textId="77777777" w:rsidR="00174F95" w:rsidRPr="00D3475F" w:rsidRDefault="00174F95" w:rsidP="00D3475F">
                        <w:pPr>
                          <w:spacing w:after="0"/>
                          <w:rPr>
                            <w:sz w:val="15"/>
                            <w:szCs w:val="15"/>
                          </w:rPr>
                        </w:pPr>
                      </w:p>
                    </w:txbxContent>
                  </v:textbox>
                </v:rect>
                <v:shape id="Freeform 273" o:spid="_x0000_s1584" style="position:absolute;left:1170;top:78620;width:11526;height:488;visibility:visible;mso-wrap-style:square;v-text-anchor:top" coordsize="212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" path="m8,42r2029,c2042,42,2045,46,2045,50v,5,-3,9,-8,9l8,59c4,59,,55,,50,,46,4,42,8,42xm2020,r100,50l2020,100,2020,xe" fillcolor="black" strokeweight=".15pt">
                  <v:stroke joinstyle="bevel"/>
                  <v:path arrowok="t" o:connecttype="custom" o:connectlocs="4349,20536;1107403,20536;1111752,24448;1107403,28848;4349,28848;0,24448;4349,20536;1098161,0;1152525,24448;1098161,48895;1098161,0" o:connectangles="0,0,0,0,0,0,0,0,0,0,0"/>
                  <o:lock v:ext="edit" verticies="t"/>
                </v:shape>
                <v:rect id="Rectangle 219" o:spid="_x0000_s1585" style="position:absolute;left:2580;top:38693;width:10116;height: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1F30D914" w14:textId="77777777" w:rsidR="00174F95" w:rsidRPr="00D3475F" w:rsidRDefault="00174F95" w:rsidP="002F29C1">
                        <w:pPr>
                          <w:snapToGrid w:val="0"/>
                          <w:rPr>
                            <w:sz w:val="13"/>
                            <w:szCs w:val="15"/>
                          </w:rPr>
                        </w:pPr>
                        <w:r w:rsidRPr="00D3475F">
                          <w:rPr>
                            <w:color w:val="000000"/>
                            <w:sz w:val="13"/>
                            <w:szCs w:val="15"/>
                          </w:rPr>
                          <w:t>ioctl(VIDIOC_S_FMT)</w:t>
                        </w:r>
                      </w:p>
                    </w:txbxContent>
                  </v:textbox>
                </v:rect>
                <v:rect id="Rectangle 220" o:spid="_x0000_s1586" style="position:absolute;left:2400;top:43424;width:10046;height:3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3DFCDA77" w14:textId="77777777" w:rsidR="00174F95" w:rsidRPr="00D3475F" w:rsidRDefault="00174F95" w:rsidP="002F29C1">
                        <w:pPr>
                          <w:snapToGrid w:val="0"/>
                          <w:rPr>
                            <w:sz w:val="13"/>
                            <w:szCs w:val="15"/>
                          </w:rPr>
                        </w:pPr>
                        <w:r w:rsidRPr="00D3475F">
                          <w:rPr>
                            <w:color w:val="000000"/>
                            <w:sz w:val="13"/>
                            <w:szCs w:val="15"/>
                          </w:rPr>
                          <w:t>ioctl(VIDIOC_G_FMT)</w:t>
                        </w:r>
                      </w:p>
                    </w:txbxContent>
                  </v:textbox>
                </v:rect>
                <v:shape id="Freeform 233" o:spid="_x0000_s1587" style="position:absolute;left:13436;top:27779;width:2096;height:26989;visibility:visible;mso-wrap-style:square;v-text-anchor:top" coordsize="1328,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" path="m1328,c962,,664,221,664,494r,2389c664,3156,367,3377,,3377v367,,664,221,664,493l664,5427v,273,298,493,664,493e" filled="f" strokeweight=".5pt">
                  <v:stroke endcap="round"/>
                  <v:path arrowok="t" o:connecttype="custom" o:connectlocs="209632,0;104816,225212;104816,1314344;0,1539556;104816,1764312;104816,2474140;209632,2698896" o:connectangles="0,0,0,0,0,0,0"/>
                </v:shape>
                <v:rect id="Rectangle 245" o:spid="_x0000_s1588" style="position:absolute;left:16005;top:25509;width:24377;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0071CF2F" w14:textId="77777777" w:rsidR="00174F95" w:rsidRPr="00D3475F" w:rsidRDefault="00174F95" w:rsidP="002F29C1">
                        <w:pPr>
                          <w:snapToGrid w:val="0"/>
                          <w:rPr>
                            <w:sz w:val="15"/>
                            <w:szCs w:val="15"/>
                          </w:rPr>
                        </w:pPr>
                        <w:r w:rsidRPr="00D3475F">
                          <w:rPr>
                            <w:color w:val="000000"/>
                            <w:sz w:val="15"/>
                            <w:szCs w:val="15"/>
                          </w:rPr>
                          <w:t>(</w:t>
                        </w:r>
                        <w:r>
                          <w:rPr>
                            <w:color w:val="000000"/>
                            <w:sz w:val="15"/>
                            <w:szCs w:val="15"/>
                            <w:lang w:eastAsia="ja-JP"/>
                          </w:rPr>
                          <w:t>2</w:t>
                        </w:r>
                        <w:r w:rsidRPr="00D3475F">
                          <w:rPr>
                            <w:color w:val="000000"/>
                            <w:sz w:val="15"/>
                            <w:szCs w:val="15"/>
                          </w:rPr>
                          <w:t>) Set the format and size of the capture buffer</w:t>
                        </w:r>
                      </w:p>
                    </w:txbxContent>
                  </v:textbox>
                </v:rect>
                <v:shape id="Freeform 259" o:spid="_x0000_s1589" style="position:absolute;left:12550;top:41016;width:613;height:2027;visibility:visible;mso-wrap-style:square;v-text-anchor:top" coordsize="1218,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" path="m42,8r,c54,15,57,31,49,42,42,54,26,57,15,49r,c3,42,,26,8,15,15,3,31,,42,8xm125,64r,c137,71,140,87,132,98v-7,12,-23,15,-34,7l98,105c86,98,83,82,91,71v7,-12,23,-15,34,-7xm208,120r,c220,127,223,143,215,154v-8,12,-23,15,-35,7l180,161v-11,-7,-14,-23,-7,-34c181,115,197,112,208,120xm291,176r,c303,183,306,199,298,210v-8,12,-23,15,-35,7l263,217v-11,-7,-14,-23,-7,-34c264,171,280,168,291,176xm374,232r,c386,239,389,255,381,266v-8,12,-23,15,-35,7l346,273v-11,-7,-14,-23,-7,-34c347,227,363,224,374,232xm457,288r,c468,295,472,311,464,322v-8,12,-23,15,-35,7l429,329v-11,-7,-14,-23,-7,-34c430,283,445,280,457,288xm540,344r,c551,351,554,367,547,378v-8,12,-23,15,-35,7l512,385v-11,-7,-15,-23,-7,-34c513,339,528,336,540,344xm623,400r,c634,407,637,423,630,434v-8,12,-23,15,-35,7l595,441v-11,-7,-15,-23,-7,-34c596,395,611,392,623,400xm706,456r,c717,463,720,479,713,490v-8,12,-24,15,-35,7l678,497v-12,-7,-15,-23,-7,-34c679,451,694,448,706,456xm789,512r,c800,519,803,535,796,546v-8,12,-24,15,-35,7l761,553v-12,-7,-15,-23,-7,-34c762,507,777,504,789,512xm871,568r1,c883,575,886,591,878,602v-7,12,-23,15,-34,7l844,609v-12,-7,-15,-23,-7,-34c844,563,860,560,871,568xm954,624r,c966,631,969,647,961,658v-7,12,-23,15,-34,7l927,665v-12,-7,-15,-23,-7,-34c927,619,943,616,954,624xm1037,680r,c1049,687,1052,703,1044,714v-7,12,-23,15,-34,7l1010,721v-12,-7,-15,-23,-7,-34c1010,675,1026,672,1037,680xm1120,736r,c1132,743,1135,759,1127,770v-7,12,-23,15,-34,7l1092,777v-11,-7,-14,-23,-6,-34c1093,731,1109,728,1120,736xm1203,792r,c1215,799,1218,815,1210,826v-8,12,-23,15,-35,7l1175,833v-11,-7,-14,-23,-7,-34c1176,787,1192,784,1203,792xe" fillcolor="black" strokeweight=".15pt">
                  <v:stroke joinstyle="bevel"/>
                  <v:path arrowok="t" o:connecttype="custom" o:connectlocs="2113,1928;755,11808;403,3615;6290,15423;6642,23616;4931,25303;6290,15423;10467,28918;9058,38798;8705,30604;14643,42412;14995,50606;13234,52293;14643,42412;18820,55907;17411,65787;17059,57594;22996,69402;23349,77595;21587,79282;22996,69402;27173,82897;25764,92777;25412,84584;31349,96392;31702,104585;29941,106272;31349,96392;35526,109887;34117,119767;33765,111574;39703,123382;40055,131575;38294,133262;39703,123382;43879,136877;42470,146757;42118,138563;48005,150371;48358,158565;46647,160252;48005,150371;52182,163866;50823,173746;50471,165553;56359,177361;56711,185554;54950,187241;56359,177361;60535,190856;59126,200736;58774,192543" o:connectangles="0,0,0,0,0,0,0,0,0,0,0,0,0,0,0,0,0,0,0,0,0,0,0,0,0,0,0,0,0,0,0,0,0,0,0,0,0,0,0,0,0,0,0,0,0,0,0,0,0,0,0,0"/>
                  <o:lock v:ext="edit" verticies="t"/>
                </v:shape>
                <v:shape id="Freeform 260" o:spid="_x0000_s1590" style="position:absolute;left:12592;top:42827;width:571;height:2369;visibility:visible;mso-wrap-style:square;v-text-anchor:top" coordsize="1341,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" path="m15,785r,-1c26,777,42,780,49,792v8,11,5,27,-7,34l42,826v-11,8,-27,5,-34,-7c,808,3,792,15,785xm100,733r,c112,725,128,728,135,740v8,12,4,27,-7,35l128,775v-12,7,-27,4,-35,-8c86,756,89,740,100,733xm186,681r,c198,673,213,677,221,688v7,12,4,27,-8,35l213,723v-11,7,-27,4,-34,-7c171,704,174,688,186,681xm272,629r,c283,622,299,625,306,636v8,12,5,27,-7,35l299,671v-12,8,-27,4,-35,-7c257,652,260,637,272,629xm357,577r,c369,570,384,573,392,585v7,11,4,27,-7,34l385,619v-12,8,-28,5,-35,-7c342,600,346,585,357,577xm443,526r,c454,518,470,521,477,533v8,11,5,27,-7,34l470,567v-11,8,-27,5,-34,-7c428,549,431,533,443,526xm528,474r,c540,466,556,470,563,481v8,12,4,27,-7,35l556,516v-12,7,-27,4,-35,-8c514,497,517,481,528,474xm614,422r,c626,414,641,418,649,429v7,12,4,27,-8,35l641,464v-11,7,-27,4,-34,-7c599,445,602,430,614,422xm700,370r,c711,363,727,366,734,378v8,11,5,27,-7,34l727,412v-12,8,-27,4,-35,-7c685,393,688,378,700,370xm785,318r,c797,311,812,314,820,326v7,11,4,27,-7,34l813,360v-12,8,-28,5,-35,-7c770,341,774,326,785,318xm871,267r,c882,259,898,262,906,274v7,11,4,27,-8,35l898,309v-11,7,-27,4,-34,-8c856,290,859,274,871,267xm956,215r1,c968,207,984,211,991,222v8,12,4,27,-7,35l984,257v-12,7,-27,4,-35,-8c942,238,945,222,956,215xm1042,163r,c1054,156,1069,159,1077,170v7,12,4,27,-8,35l1069,205v-11,8,-27,4,-34,-7c1027,186,1031,171,1042,163xm1128,111r,c1139,104,1155,107,1162,119v8,11,5,27,-7,34l1155,153v-12,8,-27,4,-35,-7c1113,134,1116,119,1128,111xm1213,60r,-1c1225,52,1240,55,1248,67v7,11,4,27,-7,34l1241,101v-12,8,-27,5,-35,-7c1198,83,1202,67,1213,60xm1299,8r,c1311,,1326,3,1334,15v7,12,4,27,-8,35l1326,50v-11,7,-27,4,-34,-8c1284,31,1287,15,1299,8xe" fillcolor="black" strokeweight=".15pt">
                  <v:stroke joinstyle="bevel"/>
                  <v:path arrowok="t" o:connecttype="custom" o:connectlocs="639,222628;1790,234554;341,232567;4262,208146;5753,210133;5455,220072;4262,208146;7927,193380;9077,205306;7628,203318;11592,178613;13041,180601;12742,190540;11592,178613;15214,163847;16407,175774;14916,173786;18879,149365;20328,151353;20030,161008;18879,149365;22502,134599;23695,146525;22203,144254;26167,119833;27658,121821;27317,131759;26167,119833;29832,105067;30982,116993;29491,115005;33454,90301;34946,92572;34647,102227;33454,90301;37119,75818;38270,87745;36821,85473;40742,61052;42233,63040;41935,72979;40742,61052;44407,46286;45557,58213;44108,56225;48072,31520;49521,33792;49222,43446;48072,31520;51694,16754;52887,28680;51396,26693;55359,2272;56851,4259;56510,14198;55359,2272" o:connectangles="0,0,0,0,0,0,0,0,0,0,0,0,0,0,0,0,0,0,0,0,0,0,0,0,0,0,0,0,0,0,0,0,0,0,0,0,0,0,0,0,0,0,0,0,0,0,0,0,0,0,0,0,0,0,0,0"/>
                  <o:lock v:ext="edit" verticies="t"/>
                </v:shape>
                <v:rect id="Rectangle 287" o:spid="_x0000_s1591" style="position:absolute;left:15409;top:28306;width:46865;height:27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2D54DB0E" w14:textId="77777777" w:rsidR="00174F95" w:rsidRPr="00D3475F" w:rsidRDefault="00174F95" w:rsidP="006859FF">
                        <w:pPr>
                          <w:tabs>
                            <w:tab w:val="left" w:pos="2410"/>
                            <w:tab w:val="left" w:pos="2977"/>
                          </w:tabs>
                          <w:snapToGrid w:val="0"/>
                          <w:spacing w:after="0" w:line="240" w:lineRule="auto"/>
                          <w:rPr>
                            <w:color w:val="000000"/>
                            <w:sz w:val="15"/>
                            <w:szCs w:val="15"/>
                          </w:rPr>
                        </w:pPr>
                        <w:r w:rsidRPr="00D3475F">
                          <w:rPr>
                            <w:color w:val="000000"/>
                            <w:sz w:val="15"/>
                            <w:szCs w:val="15"/>
                          </w:rPr>
                          <w:t>struct v4l2_format {</w:t>
                        </w:r>
                      </w:p>
                      <w:p w14:paraId="2B647C0B" w14:textId="77777777" w:rsidR="00174F95" w:rsidRPr="00D3475F" w:rsidRDefault="00174F95" w:rsidP="006859FF">
                        <w:pPr>
                          <w:tabs>
                            <w:tab w:val="left" w:pos="2410"/>
                            <w:tab w:val="left" w:pos="2977"/>
                          </w:tabs>
                          <w:snapToGrid w:val="0"/>
                          <w:spacing w:after="0" w:line="240" w:lineRule="auto"/>
                          <w:ind w:firstLineChars="100" w:firstLine="150"/>
                          <w:rPr>
                            <w:color w:val="000000"/>
                            <w:sz w:val="15"/>
                            <w:szCs w:val="15"/>
                          </w:rPr>
                        </w:pPr>
                        <w:r w:rsidRPr="00D3475F">
                          <w:rPr>
                            <w:color w:val="000000"/>
                            <w:sz w:val="15"/>
                            <w:szCs w:val="15"/>
                          </w:rPr>
                          <w:t>type</w:t>
                        </w:r>
                        <w:r w:rsidRPr="00D3475F">
                          <w:rPr>
                            <w:color w:val="000000"/>
                            <w:sz w:val="15"/>
                            <w:szCs w:val="15"/>
                          </w:rPr>
                          <w:tab/>
                        </w:r>
                        <w:r w:rsidRPr="00D3475F">
                          <w:rPr>
                            <w:color w:val="000000"/>
                            <w:sz w:val="15"/>
                            <w:szCs w:val="15"/>
                          </w:rPr>
                          <w:tab/>
                          <w:t>=  V4L2_BUF_TYPE_VIDEO_CAPTURE</w:t>
                        </w:r>
                      </w:p>
                      <w:p w14:paraId="48F78CEC" w14:textId="77777777" w:rsidR="00174F95" w:rsidRPr="00D3475F" w:rsidRDefault="00174F95" w:rsidP="00D92FE4">
                        <w:pPr>
                          <w:tabs>
                            <w:tab w:val="left" w:pos="2410"/>
                            <w:tab w:val="left" w:pos="3105"/>
                          </w:tabs>
                          <w:snapToGrid w:val="0"/>
                          <w:spacing w:after="0" w:line="240" w:lineRule="auto"/>
                          <w:ind w:firstLineChars="100" w:firstLine="150"/>
                          <w:rPr>
                            <w:color w:val="000000"/>
                            <w:sz w:val="15"/>
                            <w:szCs w:val="15"/>
                            <w:lang w:eastAsia="ja-JP"/>
                          </w:rPr>
                        </w:pPr>
                        <w:r w:rsidRPr="00D3475F">
                          <w:rPr>
                            <w:color w:val="000000"/>
                            <w:sz w:val="15"/>
                            <w:szCs w:val="15"/>
                          </w:rPr>
                          <w:t>v4l2_pix_format fmt.pix.pixelformat</w:t>
                        </w:r>
                        <w:r w:rsidRPr="00D3475F">
                          <w:rPr>
                            <w:color w:val="000000"/>
                            <w:sz w:val="15"/>
                            <w:szCs w:val="15"/>
                          </w:rPr>
                          <w:tab/>
                        </w:r>
                        <w:r w:rsidRPr="00D3475F">
                          <w:rPr>
                            <w:color w:val="000000"/>
                            <w:sz w:val="15"/>
                            <w:szCs w:val="15"/>
                          </w:rPr>
                          <w:tab/>
                          <w:t>=  format of the capture buffer</w:t>
                        </w:r>
                      </w:p>
                      <w:tbl>
                        <w:tblPr>
                          <w:tblW w:w="0" w:type="auto"/>
                          <w:tblInd w:w="1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8"/>
                          <w:gridCol w:w="2967"/>
                        </w:tblGrid>
                        <w:tr w:rsidR="00174F95" w:rsidRPr="00DF0561" w14:paraId="617821A7" w14:textId="77777777" w:rsidTr="0063767B">
                          <w:tc>
                            <w:tcPr>
                              <w:tcW w:w="2038" w:type="dxa"/>
                              <w:shd w:val="clear" w:color="auto" w:fill="BFBFBF" w:themeFill="background1" w:themeFillShade="BF"/>
                            </w:tcPr>
                            <w:p w14:paraId="5BE6108A" w14:textId="77777777" w:rsidR="00174F95" w:rsidRPr="00D3475F" w:rsidRDefault="00174F95" w:rsidP="00F51C67">
                              <w:pPr>
                                <w:tabs>
                                  <w:tab w:val="left" w:pos="2410"/>
                                  <w:tab w:val="left" w:pos="3402"/>
                                </w:tabs>
                                <w:snapToGrid w:val="0"/>
                                <w:spacing w:after="0" w:line="240" w:lineRule="auto"/>
                                <w:rPr>
                                  <w:color w:val="000000"/>
                                  <w:sz w:val="15"/>
                                  <w:szCs w:val="15"/>
                                  <w:lang w:eastAsia="ja-JP"/>
                                </w:rPr>
                              </w:pPr>
                              <w:r w:rsidRPr="00D3475F">
                                <w:rPr>
                                  <w:color w:val="000000"/>
                                  <w:sz w:val="15"/>
                                  <w:szCs w:val="15"/>
                                  <w:lang w:eastAsia="ja-JP"/>
                                </w:rPr>
                                <w:t>Format</w:t>
                              </w:r>
                            </w:p>
                          </w:tc>
                          <w:tc>
                            <w:tcPr>
                              <w:tcW w:w="2967" w:type="dxa"/>
                              <w:shd w:val="clear" w:color="auto" w:fill="BFBFBF" w:themeFill="background1" w:themeFillShade="BF"/>
                            </w:tcPr>
                            <w:p w14:paraId="2415555A" w14:textId="77777777" w:rsidR="00174F95" w:rsidRPr="00D3475F" w:rsidRDefault="00174F95" w:rsidP="00F51C67">
                              <w:pPr>
                                <w:tabs>
                                  <w:tab w:val="left" w:pos="2410"/>
                                  <w:tab w:val="left" w:pos="3402"/>
                                </w:tabs>
                                <w:snapToGrid w:val="0"/>
                                <w:spacing w:after="0" w:line="240" w:lineRule="auto"/>
                                <w:rPr>
                                  <w:color w:val="000000"/>
                                  <w:sz w:val="15"/>
                                  <w:szCs w:val="15"/>
                                  <w:lang w:eastAsia="ja-JP"/>
                                </w:rPr>
                              </w:pPr>
                              <w:r w:rsidRPr="00D3475F">
                                <w:rPr>
                                  <w:color w:val="000000"/>
                                  <w:sz w:val="15"/>
                                  <w:szCs w:val="15"/>
                                  <w:lang w:eastAsia="ja-JP"/>
                                </w:rPr>
                                <w:t>value</w:t>
                              </w:r>
                            </w:p>
                          </w:tc>
                        </w:tr>
                        <w:tr w:rsidR="00174F95" w:rsidRPr="00DF0561" w14:paraId="17C8DE12" w14:textId="77777777" w:rsidTr="0063767B">
                          <w:tc>
                            <w:tcPr>
                              <w:tcW w:w="2038" w:type="dxa"/>
                              <w:shd w:val="clear" w:color="auto" w:fill="auto"/>
                            </w:tcPr>
                            <w:p w14:paraId="58AFFA34" w14:textId="77777777" w:rsidR="00174F95" w:rsidRPr="00D3475F" w:rsidRDefault="00174F95" w:rsidP="00F51C67">
                              <w:pPr>
                                <w:tabs>
                                  <w:tab w:val="left" w:pos="2410"/>
                                  <w:tab w:val="left" w:pos="3402"/>
                                </w:tabs>
                                <w:snapToGrid w:val="0"/>
                                <w:spacing w:after="0" w:line="240" w:lineRule="auto"/>
                                <w:rPr>
                                  <w:color w:val="000000"/>
                                  <w:sz w:val="16"/>
                                  <w:szCs w:val="14"/>
                                </w:rPr>
                              </w:pPr>
                              <w:r w:rsidRPr="00D3475F">
                                <w:rPr>
                                  <w:color w:val="000000"/>
                                  <w:sz w:val="16"/>
                                  <w:szCs w:val="14"/>
                                </w:rPr>
                                <w:t>RGB565</w:t>
                              </w:r>
                            </w:p>
                          </w:tc>
                          <w:tc>
                            <w:tcPr>
                              <w:tcW w:w="2967" w:type="dxa"/>
                              <w:shd w:val="clear" w:color="auto" w:fill="auto"/>
                            </w:tcPr>
                            <w:p w14:paraId="721E845D" w14:textId="77777777" w:rsidR="00174F95" w:rsidRPr="00D3475F" w:rsidRDefault="00174F95" w:rsidP="00F51C67">
                              <w:pPr>
                                <w:tabs>
                                  <w:tab w:val="left" w:pos="2410"/>
                                  <w:tab w:val="left" w:pos="3402"/>
                                </w:tabs>
                                <w:snapToGrid w:val="0"/>
                                <w:spacing w:after="0" w:line="240" w:lineRule="auto"/>
                                <w:rPr>
                                  <w:color w:val="000000"/>
                                  <w:sz w:val="16"/>
                                  <w:szCs w:val="14"/>
                                </w:rPr>
                              </w:pPr>
                              <w:r w:rsidRPr="00D3475F">
                                <w:rPr>
                                  <w:color w:val="000000"/>
                                  <w:sz w:val="16"/>
                                  <w:szCs w:val="14"/>
                                </w:rPr>
                                <w:t>V4L2_PIX_FMT_RGB565</w:t>
                              </w:r>
                            </w:p>
                          </w:tc>
                        </w:tr>
                        <w:tr w:rsidR="00174F95" w:rsidRPr="00DF0561" w14:paraId="00319787" w14:textId="77777777" w:rsidTr="0063767B">
                          <w:tc>
                            <w:tcPr>
                              <w:tcW w:w="2038" w:type="dxa"/>
                              <w:shd w:val="clear" w:color="auto" w:fill="auto"/>
                            </w:tcPr>
                            <w:p w14:paraId="0FFC1CCD" w14:textId="77777777" w:rsidR="00174F95" w:rsidRPr="00D3475F" w:rsidRDefault="00174F95" w:rsidP="00F51C67">
                              <w:pPr>
                                <w:tabs>
                                  <w:tab w:val="left" w:pos="2410"/>
                                  <w:tab w:val="left" w:pos="3402"/>
                                </w:tabs>
                                <w:snapToGrid w:val="0"/>
                                <w:spacing w:after="0" w:line="240" w:lineRule="auto"/>
                                <w:rPr>
                                  <w:color w:val="000000"/>
                                  <w:sz w:val="16"/>
                                  <w:szCs w:val="14"/>
                                  <w:lang w:eastAsia="ja-JP"/>
                                </w:rPr>
                              </w:pPr>
                              <w:r w:rsidRPr="00D3475F">
                                <w:rPr>
                                  <w:color w:val="000000"/>
                                  <w:sz w:val="16"/>
                                  <w:szCs w:val="14"/>
                                </w:rPr>
                                <w:t>YUYV</w:t>
                              </w:r>
                            </w:p>
                          </w:tc>
                          <w:tc>
                            <w:tcPr>
                              <w:tcW w:w="2967" w:type="dxa"/>
                              <w:shd w:val="clear" w:color="auto" w:fill="auto"/>
                            </w:tcPr>
                            <w:p w14:paraId="55E9AA28" w14:textId="77777777" w:rsidR="00174F95" w:rsidRPr="00D3475F" w:rsidRDefault="00174F95" w:rsidP="00F51C67">
                              <w:pPr>
                                <w:tabs>
                                  <w:tab w:val="left" w:pos="2410"/>
                                  <w:tab w:val="left" w:pos="3402"/>
                                </w:tabs>
                                <w:snapToGrid w:val="0"/>
                                <w:spacing w:after="0" w:line="240" w:lineRule="auto"/>
                                <w:rPr>
                                  <w:color w:val="000000"/>
                                  <w:sz w:val="16"/>
                                  <w:szCs w:val="14"/>
                                  <w:lang w:eastAsia="ja-JP"/>
                                </w:rPr>
                              </w:pPr>
                              <w:r w:rsidRPr="00D3475F">
                                <w:rPr>
                                  <w:color w:val="000000"/>
                                  <w:sz w:val="16"/>
                                  <w:szCs w:val="14"/>
                                </w:rPr>
                                <w:t>V4L2_PIX_FMT_YUYV</w:t>
                              </w:r>
                            </w:p>
                          </w:tc>
                        </w:tr>
                        <w:tr w:rsidR="00174F95" w:rsidRPr="00DF0561" w14:paraId="4AB89E21" w14:textId="77777777" w:rsidTr="0063767B">
                          <w:tc>
                            <w:tcPr>
                              <w:tcW w:w="2038" w:type="dxa"/>
                              <w:shd w:val="clear" w:color="auto" w:fill="auto"/>
                            </w:tcPr>
                            <w:p w14:paraId="098EC51A" w14:textId="77777777" w:rsidR="00174F95" w:rsidRPr="00D3475F" w:rsidRDefault="00174F95" w:rsidP="00F51C67">
                              <w:pPr>
                                <w:tabs>
                                  <w:tab w:val="left" w:pos="2410"/>
                                  <w:tab w:val="left" w:pos="3402"/>
                                </w:tabs>
                                <w:snapToGrid w:val="0"/>
                                <w:spacing w:after="0" w:line="240" w:lineRule="auto"/>
                                <w:rPr>
                                  <w:color w:val="000000"/>
                                  <w:sz w:val="16"/>
                                  <w:szCs w:val="14"/>
                                  <w:lang w:eastAsia="ja-JP"/>
                                </w:rPr>
                              </w:pPr>
                              <w:r w:rsidRPr="00D3475F">
                                <w:rPr>
                                  <w:color w:val="000000"/>
                                  <w:sz w:val="16"/>
                                  <w:szCs w:val="14"/>
                                </w:rPr>
                                <w:t>UYVY</w:t>
                              </w:r>
                            </w:p>
                          </w:tc>
                          <w:tc>
                            <w:tcPr>
                              <w:tcW w:w="2967" w:type="dxa"/>
                              <w:shd w:val="clear" w:color="auto" w:fill="auto"/>
                            </w:tcPr>
                            <w:p w14:paraId="452C2C9F" w14:textId="77777777" w:rsidR="00174F95" w:rsidRPr="00D3475F" w:rsidRDefault="00174F95" w:rsidP="00F51C67">
                              <w:pPr>
                                <w:tabs>
                                  <w:tab w:val="left" w:pos="2410"/>
                                  <w:tab w:val="left" w:pos="3402"/>
                                </w:tabs>
                                <w:snapToGrid w:val="0"/>
                                <w:spacing w:after="0" w:line="240" w:lineRule="auto"/>
                                <w:rPr>
                                  <w:color w:val="000000"/>
                                  <w:sz w:val="16"/>
                                  <w:szCs w:val="14"/>
                                  <w:lang w:eastAsia="ja-JP"/>
                                </w:rPr>
                              </w:pPr>
                              <w:r w:rsidRPr="00D3475F">
                                <w:rPr>
                                  <w:color w:val="000000"/>
                                  <w:sz w:val="16"/>
                                  <w:szCs w:val="14"/>
                                </w:rPr>
                                <w:t>V4L2_PIX_FMT_UYVY</w:t>
                              </w:r>
                            </w:p>
                          </w:tc>
                        </w:tr>
                        <w:tr w:rsidR="00174F95" w:rsidRPr="00DF0561" w14:paraId="1FD6FADA" w14:textId="77777777" w:rsidTr="0063767B">
                          <w:tc>
                            <w:tcPr>
                              <w:tcW w:w="2038" w:type="dxa"/>
                              <w:shd w:val="clear" w:color="auto" w:fill="auto"/>
                            </w:tcPr>
                            <w:p w14:paraId="27972265" w14:textId="77777777" w:rsidR="00174F95" w:rsidRPr="00D3475F" w:rsidRDefault="00174F95" w:rsidP="00F51C67">
                              <w:pPr>
                                <w:tabs>
                                  <w:tab w:val="left" w:pos="2410"/>
                                  <w:tab w:val="left" w:pos="3402"/>
                                </w:tabs>
                                <w:snapToGrid w:val="0"/>
                                <w:spacing w:after="0" w:line="240" w:lineRule="auto"/>
                                <w:rPr>
                                  <w:color w:val="000000"/>
                                  <w:sz w:val="16"/>
                                  <w:szCs w:val="14"/>
                                  <w:lang w:eastAsia="ja-JP"/>
                                </w:rPr>
                              </w:pPr>
                              <w:r w:rsidRPr="00D3475F">
                                <w:rPr>
                                  <w:color w:val="000000"/>
                                  <w:sz w:val="16"/>
                                  <w:szCs w:val="14"/>
                                </w:rPr>
                                <w:t>ARGB1555</w:t>
                              </w:r>
                            </w:p>
                          </w:tc>
                          <w:tc>
                            <w:tcPr>
                              <w:tcW w:w="2967" w:type="dxa"/>
                              <w:shd w:val="clear" w:color="auto" w:fill="auto"/>
                            </w:tcPr>
                            <w:p w14:paraId="6C0F3E54" w14:textId="77777777" w:rsidR="00174F95" w:rsidRPr="00D3475F" w:rsidRDefault="00174F95" w:rsidP="0075760B">
                              <w:pPr>
                                <w:tabs>
                                  <w:tab w:val="left" w:pos="2410"/>
                                  <w:tab w:val="left" w:pos="3402"/>
                                </w:tabs>
                                <w:snapToGrid w:val="0"/>
                                <w:spacing w:after="0" w:line="240" w:lineRule="auto"/>
                                <w:rPr>
                                  <w:color w:val="000000"/>
                                  <w:sz w:val="16"/>
                                  <w:szCs w:val="14"/>
                                  <w:lang w:eastAsia="ja-JP"/>
                                </w:rPr>
                              </w:pPr>
                              <w:r w:rsidRPr="00D3475F">
                                <w:rPr>
                                  <w:color w:val="000000"/>
                                  <w:sz w:val="16"/>
                                  <w:szCs w:val="14"/>
                                </w:rPr>
                                <w:t>V4L2_PIX_FMT_ARGB555</w:t>
                              </w:r>
                            </w:p>
                          </w:tc>
                        </w:tr>
                        <w:tr w:rsidR="00174F95" w:rsidRPr="00DF0561" w14:paraId="6B01596F" w14:textId="77777777" w:rsidTr="0063767B">
                          <w:tc>
                            <w:tcPr>
                              <w:tcW w:w="2038" w:type="dxa"/>
                              <w:shd w:val="clear" w:color="auto" w:fill="auto"/>
                            </w:tcPr>
                            <w:p w14:paraId="15624B0C" w14:textId="77777777" w:rsidR="00174F95" w:rsidRPr="00D3475F" w:rsidRDefault="00174F95" w:rsidP="005F399E">
                              <w:pPr>
                                <w:tabs>
                                  <w:tab w:val="left" w:pos="2410"/>
                                  <w:tab w:val="left" w:pos="3402"/>
                                </w:tabs>
                                <w:snapToGrid w:val="0"/>
                                <w:spacing w:after="0" w:line="240" w:lineRule="auto"/>
                                <w:rPr>
                                  <w:color w:val="000000"/>
                                  <w:sz w:val="16"/>
                                  <w:szCs w:val="14"/>
                                </w:rPr>
                              </w:pPr>
                              <w:r w:rsidRPr="00D3475F">
                                <w:rPr>
                                  <w:color w:val="000000"/>
                                  <w:sz w:val="16"/>
                                  <w:szCs w:val="14"/>
                                </w:rPr>
                                <w:t>RGB888 (32bit</w:t>
                              </w:r>
                              <w:r w:rsidRPr="00D3475F">
                                <w:rPr>
                                  <w:color w:val="000000"/>
                                  <w:sz w:val="16"/>
                                  <w:szCs w:val="14"/>
                                  <w:lang w:eastAsia="ja-JP"/>
                                </w:rPr>
                                <w:t>s</w:t>
                              </w:r>
                              <w:r w:rsidRPr="00D3475F">
                                <w:rPr>
                                  <w:color w:val="000000"/>
                                  <w:sz w:val="16"/>
                                  <w:szCs w:val="14"/>
                                </w:rPr>
                                <w:t>/pixel)</w:t>
                              </w:r>
                            </w:p>
                          </w:tc>
                          <w:tc>
                            <w:tcPr>
                              <w:tcW w:w="2967" w:type="dxa"/>
                              <w:shd w:val="clear" w:color="auto" w:fill="auto"/>
                            </w:tcPr>
                            <w:p w14:paraId="76E5DAA1" w14:textId="77777777" w:rsidR="00174F95" w:rsidRPr="00D3475F" w:rsidRDefault="00174F95" w:rsidP="005F399E">
                              <w:pPr>
                                <w:tabs>
                                  <w:tab w:val="left" w:pos="2410"/>
                                  <w:tab w:val="left" w:pos="3402"/>
                                </w:tabs>
                                <w:snapToGrid w:val="0"/>
                                <w:spacing w:after="0" w:line="240" w:lineRule="auto"/>
                                <w:rPr>
                                  <w:color w:val="000000"/>
                                  <w:sz w:val="16"/>
                                  <w:szCs w:val="14"/>
                                </w:rPr>
                              </w:pPr>
                              <w:r w:rsidRPr="00D3475F">
                                <w:rPr>
                                  <w:color w:val="000000"/>
                                  <w:sz w:val="16"/>
                                  <w:szCs w:val="14"/>
                                </w:rPr>
                                <w:t>V4L2_PIX_FMT_XBGR32</w:t>
                              </w:r>
                            </w:p>
                          </w:tc>
                        </w:tr>
                        <w:tr w:rsidR="00174F95" w:rsidRPr="00DF0561" w14:paraId="00CE9D12" w14:textId="77777777" w:rsidTr="0063767B">
                          <w:tc>
                            <w:tcPr>
                              <w:tcW w:w="2038" w:type="dxa"/>
                              <w:shd w:val="clear" w:color="auto" w:fill="auto"/>
                            </w:tcPr>
                            <w:p w14:paraId="2DD0D669" w14:textId="77777777" w:rsidR="00174F95" w:rsidRPr="00D3475F" w:rsidRDefault="00174F95" w:rsidP="00F51C67">
                              <w:pPr>
                                <w:tabs>
                                  <w:tab w:val="left" w:pos="2410"/>
                                  <w:tab w:val="left" w:pos="3402"/>
                                </w:tabs>
                                <w:snapToGrid w:val="0"/>
                                <w:spacing w:after="0" w:line="240" w:lineRule="auto"/>
                                <w:rPr>
                                  <w:color w:val="000000"/>
                                  <w:sz w:val="16"/>
                                  <w:szCs w:val="14"/>
                                  <w:lang w:eastAsia="ja-JP"/>
                                </w:rPr>
                              </w:pPr>
                              <w:r w:rsidRPr="00D3475F">
                                <w:rPr>
                                  <w:color w:val="000000"/>
                                  <w:sz w:val="16"/>
                                  <w:szCs w:val="14"/>
                                </w:rPr>
                                <w:t>ARGB8888</w:t>
                              </w:r>
                            </w:p>
                          </w:tc>
                          <w:tc>
                            <w:tcPr>
                              <w:tcW w:w="2967" w:type="dxa"/>
                              <w:shd w:val="clear" w:color="auto" w:fill="auto"/>
                            </w:tcPr>
                            <w:p w14:paraId="3FBE40F4" w14:textId="77777777" w:rsidR="00174F95" w:rsidRPr="00D3475F" w:rsidRDefault="00174F95" w:rsidP="00E63303">
                              <w:pPr>
                                <w:tabs>
                                  <w:tab w:val="left" w:pos="2410"/>
                                  <w:tab w:val="left" w:pos="3402"/>
                                </w:tabs>
                                <w:snapToGrid w:val="0"/>
                                <w:spacing w:after="0" w:line="240" w:lineRule="auto"/>
                                <w:rPr>
                                  <w:color w:val="000000"/>
                                  <w:sz w:val="16"/>
                                  <w:szCs w:val="14"/>
                                  <w:lang w:eastAsia="ja-JP"/>
                                </w:rPr>
                              </w:pPr>
                              <w:r w:rsidRPr="00D3475F">
                                <w:rPr>
                                  <w:color w:val="000000"/>
                                  <w:sz w:val="16"/>
                                  <w:szCs w:val="14"/>
                                </w:rPr>
                                <w:t>V4L2_PIX_FMT_ABGR32</w:t>
                              </w:r>
                            </w:p>
                          </w:tc>
                        </w:tr>
                        <w:tr w:rsidR="00174F95" w:rsidRPr="00DF0561" w14:paraId="486B9F35" w14:textId="77777777" w:rsidTr="0063767B">
                          <w:tc>
                            <w:tcPr>
                              <w:tcW w:w="2038" w:type="dxa"/>
                              <w:shd w:val="clear" w:color="auto" w:fill="auto"/>
                            </w:tcPr>
                            <w:p w14:paraId="116C7982" w14:textId="77777777" w:rsidR="00174F95" w:rsidRPr="00D3475F" w:rsidRDefault="00174F95" w:rsidP="00F51C67">
                              <w:pPr>
                                <w:tabs>
                                  <w:tab w:val="left" w:pos="2410"/>
                                  <w:tab w:val="left" w:pos="3402"/>
                                </w:tabs>
                                <w:snapToGrid w:val="0"/>
                                <w:spacing w:after="0" w:line="240" w:lineRule="auto"/>
                                <w:rPr>
                                  <w:color w:val="000000"/>
                                  <w:sz w:val="16"/>
                                  <w:szCs w:val="14"/>
                                </w:rPr>
                              </w:pPr>
                              <w:r w:rsidRPr="00D3475F">
                                <w:rPr>
                                  <w:color w:val="000000"/>
                                  <w:sz w:val="16"/>
                                  <w:szCs w:val="14"/>
                                </w:rPr>
                                <w:t>NV16</w:t>
                              </w:r>
                            </w:p>
                          </w:tc>
                          <w:tc>
                            <w:tcPr>
                              <w:tcW w:w="2967" w:type="dxa"/>
                              <w:shd w:val="clear" w:color="auto" w:fill="auto"/>
                            </w:tcPr>
                            <w:p w14:paraId="097E2C06" w14:textId="77777777" w:rsidR="00174F95" w:rsidRPr="00D3475F" w:rsidRDefault="00174F95" w:rsidP="00F51C67">
                              <w:pPr>
                                <w:tabs>
                                  <w:tab w:val="left" w:pos="2410"/>
                                  <w:tab w:val="left" w:pos="3402"/>
                                </w:tabs>
                                <w:snapToGrid w:val="0"/>
                                <w:spacing w:after="0" w:line="240" w:lineRule="auto"/>
                                <w:rPr>
                                  <w:color w:val="000000"/>
                                  <w:sz w:val="16"/>
                                  <w:szCs w:val="14"/>
                                </w:rPr>
                              </w:pPr>
                              <w:r w:rsidRPr="00D3475F">
                                <w:rPr>
                                  <w:color w:val="000000"/>
                                  <w:sz w:val="16"/>
                                  <w:szCs w:val="14"/>
                                </w:rPr>
                                <w:t>V4L2_PIX_FMT_NV16</w:t>
                              </w:r>
                            </w:p>
                          </w:tc>
                        </w:tr>
                        <w:tr w:rsidR="00174F95" w:rsidRPr="00DF0561" w14:paraId="6B2AE9CC" w14:textId="77777777" w:rsidTr="0063767B">
                          <w:tc>
                            <w:tcPr>
                              <w:tcW w:w="2038" w:type="dxa"/>
                              <w:shd w:val="clear" w:color="auto" w:fill="auto"/>
                            </w:tcPr>
                            <w:p w14:paraId="63C79F36" w14:textId="77777777" w:rsidR="00174F95" w:rsidRPr="00D3475F" w:rsidRDefault="00174F95" w:rsidP="00F51C67">
                              <w:pPr>
                                <w:tabs>
                                  <w:tab w:val="left" w:pos="2410"/>
                                  <w:tab w:val="left" w:pos="3402"/>
                                </w:tabs>
                                <w:snapToGrid w:val="0"/>
                                <w:spacing w:after="0" w:line="240" w:lineRule="auto"/>
                                <w:rPr>
                                  <w:color w:val="000000"/>
                                  <w:sz w:val="16"/>
                                  <w:szCs w:val="14"/>
                                  <w:lang w:eastAsia="ja-JP"/>
                                </w:rPr>
                              </w:pPr>
                              <w:r w:rsidRPr="00D3475F">
                                <w:rPr>
                                  <w:color w:val="000000"/>
                                  <w:sz w:val="16"/>
                                  <w:szCs w:val="14"/>
                                </w:rPr>
                                <w:t>NV12</w:t>
                              </w:r>
                            </w:p>
                          </w:tc>
                          <w:tc>
                            <w:tcPr>
                              <w:tcW w:w="2967" w:type="dxa"/>
                              <w:shd w:val="clear" w:color="auto" w:fill="auto"/>
                            </w:tcPr>
                            <w:p w14:paraId="7C33D2CC" w14:textId="77777777" w:rsidR="00174F95" w:rsidRPr="00D3475F" w:rsidRDefault="00174F95" w:rsidP="00F51C67">
                              <w:pPr>
                                <w:tabs>
                                  <w:tab w:val="left" w:pos="2410"/>
                                  <w:tab w:val="left" w:pos="3402"/>
                                </w:tabs>
                                <w:snapToGrid w:val="0"/>
                                <w:spacing w:after="0" w:line="240" w:lineRule="auto"/>
                                <w:rPr>
                                  <w:color w:val="000000"/>
                                  <w:sz w:val="16"/>
                                  <w:szCs w:val="14"/>
                                </w:rPr>
                              </w:pPr>
                              <w:r w:rsidRPr="00D3475F">
                                <w:rPr>
                                  <w:color w:val="000000"/>
                                  <w:sz w:val="16"/>
                                  <w:szCs w:val="14"/>
                                </w:rPr>
                                <w:t>V4L2_PIX_FMT_NV12</w:t>
                              </w:r>
                            </w:p>
                          </w:tc>
                        </w:tr>
                        <w:tr w:rsidR="00174F95" w:rsidRPr="00DF0561" w14:paraId="17F8121C" w14:textId="77777777" w:rsidTr="0063767B">
                          <w:tc>
                            <w:tcPr>
                              <w:tcW w:w="2038" w:type="dxa"/>
                              <w:shd w:val="clear" w:color="auto" w:fill="auto"/>
                            </w:tcPr>
                            <w:p w14:paraId="2DB5495C" w14:textId="197F293F" w:rsidR="00174F95" w:rsidRPr="00D3475F" w:rsidRDefault="00174F95" w:rsidP="00F51C67">
                              <w:pPr>
                                <w:tabs>
                                  <w:tab w:val="left" w:pos="2410"/>
                                  <w:tab w:val="left" w:pos="3402"/>
                                </w:tabs>
                                <w:snapToGrid w:val="0"/>
                                <w:spacing w:after="0" w:line="240" w:lineRule="auto"/>
                                <w:rPr>
                                  <w:color w:val="000000"/>
                                  <w:sz w:val="16"/>
                                  <w:szCs w:val="14"/>
                                  <w:lang w:eastAsia="ja-JP"/>
                                </w:rPr>
                              </w:pPr>
                              <w:r>
                                <w:rPr>
                                  <w:rFonts w:hint="eastAsia"/>
                                  <w:color w:val="000000"/>
                                  <w:sz w:val="16"/>
                                  <w:szCs w:val="14"/>
                                  <w:lang w:eastAsia="ja-JP"/>
                                </w:rPr>
                                <w:t>R</w:t>
                              </w:r>
                              <w:r>
                                <w:rPr>
                                  <w:color w:val="000000"/>
                                  <w:sz w:val="16"/>
                                  <w:szCs w:val="14"/>
                                  <w:lang w:eastAsia="ja-JP"/>
                                </w:rPr>
                                <w:t>AW10</w:t>
                              </w:r>
                            </w:p>
                          </w:tc>
                          <w:tc>
                            <w:tcPr>
                              <w:tcW w:w="2967" w:type="dxa"/>
                              <w:shd w:val="clear" w:color="auto" w:fill="auto"/>
                            </w:tcPr>
                            <w:p w14:paraId="1ECC2019" w14:textId="27DECF91" w:rsidR="00174F95" w:rsidRPr="00D3475F" w:rsidRDefault="00174F95" w:rsidP="00F51C67">
                              <w:pPr>
                                <w:tabs>
                                  <w:tab w:val="left" w:pos="2410"/>
                                  <w:tab w:val="left" w:pos="3402"/>
                                </w:tabs>
                                <w:snapToGrid w:val="0"/>
                                <w:spacing w:after="0" w:line="240" w:lineRule="auto"/>
                                <w:rPr>
                                  <w:color w:val="000000"/>
                                  <w:sz w:val="16"/>
                                  <w:szCs w:val="14"/>
                                </w:rPr>
                              </w:pPr>
                              <w:r w:rsidRPr="00AD3DC7">
                                <w:rPr>
                                  <w:color w:val="000000"/>
                                  <w:sz w:val="16"/>
                                  <w:szCs w:val="14"/>
                                </w:rPr>
                                <w:t>V4L2_PIX_FMT_Y10</w:t>
                              </w:r>
                            </w:p>
                          </w:tc>
                        </w:tr>
                      </w:tbl>
                      <w:p w14:paraId="68582387" w14:textId="77777777" w:rsidR="00174F95" w:rsidRPr="00D3475F" w:rsidRDefault="00174F95" w:rsidP="006859FF">
                        <w:pPr>
                          <w:tabs>
                            <w:tab w:val="left" w:pos="2410"/>
                            <w:tab w:val="left" w:pos="3402"/>
                          </w:tabs>
                          <w:snapToGrid w:val="0"/>
                          <w:spacing w:after="0" w:line="240" w:lineRule="auto"/>
                          <w:ind w:firstLineChars="100" w:firstLine="150"/>
                          <w:rPr>
                            <w:color w:val="000000"/>
                            <w:sz w:val="15"/>
                            <w:szCs w:val="15"/>
                          </w:rPr>
                        </w:pPr>
                      </w:p>
                      <w:p w14:paraId="1857EBF4" w14:textId="1F6BF9FD" w:rsidR="00174F95" w:rsidRPr="00D3475F" w:rsidRDefault="00174F95" w:rsidP="007B60F9">
                        <w:pPr>
                          <w:tabs>
                            <w:tab w:val="left" w:pos="2410"/>
                            <w:tab w:val="left" w:pos="3402"/>
                          </w:tabs>
                          <w:snapToGrid w:val="0"/>
                          <w:spacing w:after="0" w:line="240" w:lineRule="auto"/>
                          <w:ind w:firstLineChars="100" w:firstLine="150"/>
                          <w:rPr>
                            <w:sz w:val="15"/>
                            <w:szCs w:val="15"/>
                          </w:rPr>
                        </w:pPr>
                        <w:r w:rsidRPr="00D3475F">
                          <w:rPr>
                            <w:color w:val="000000"/>
                            <w:sz w:val="15"/>
                            <w:szCs w:val="15"/>
                          </w:rPr>
                          <w:t>v4l2_pix_format fmt.pix.field</w:t>
                        </w:r>
                        <w:r w:rsidRPr="00D3475F">
                          <w:rPr>
                            <w:color w:val="000000"/>
                            <w:sz w:val="15"/>
                            <w:szCs w:val="15"/>
                          </w:rPr>
                          <w:tab/>
                          <w:t>= V4L2_FIELD_INTERLACED</w:t>
                        </w:r>
                        <w:r w:rsidRPr="00D3475F">
                          <w:rPr>
                            <w:color w:val="000000"/>
                            <w:sz w:val="15"/>
                            <w:szCs w:val="15"/>
                          </w:rPr>
                          <w:tab/>
                        </w:r>
                        <w:r>
                          <w:rPr>
                            <w:color w:val="000000"/>
                            <w:sz w:val="15"/>
                            <w:szCs w:val="15"/>
                          </w:rPr>
                          <w:t xml:space="preserve">set </w:t>
                        </w:r>
                        <w:r w:rsidRPr="00D3475F">
                          <w:rPr>
                            <w:color w:val="000000"/>
                            <w:sz w:val="15"/>
                            <w:szCs w:val="15"/>
                          </w:rPr>
                          <w:t xml:space="preserve">capture field (refer to </w:t>
                        </w:r>
                        <w:r w:rsidRPr="00D3475F">
                          <w:rPr>
                            <w:color w:val="000000"/>
                            <w:sz w:val="9"/>
                            <w:szCs w:val="15"/>
                          </w:rPr>
                          <w:fldChar w:fldCharType="begin"/>
                        </w:r>
                        <w:r w:rsidRPr="00D3475F">
                          <w:rPr>
                            <w:color w:val="000000"/>
                            <w:sz w:val="9"/>
                            <w:szCs w:val="15"/>
                          </w:rPr>
                          <w:instrText xml:space="preserve"> REF _Ref363471991 \h  \* MERGEFORMAT </w:instrText>
                        </w:r>
                        <w:r w:rsidRPr="00D3475F">
                          <w:rPr>
                            <w:color w:val="000000"/>
                            <w:sz w:val="9"/>
                            <w:szCs w:val="15"/>
                          </w:rPr>
                        </w:r>
                        <w:r w:rsidRPr="00D3475F">
                          <w:rPr>
                            <w:color w:val="000000"/>
                            <w:sz w:val="9"/>
                            <w:szCs w:val="15"/>
                          </w:rPr>
                          <w:fldChar w:fldCharType="separate"/>
                        </w:r>
                        <w:ins w:id="57" w:author="Quat Doan Huynh" w:date="2023-12-15T12:54:00Z">
                          <w:r w:rsidR="00E32B0C" w:rsidRPr="00E32B0C">
                            <w:rPr>
                              <w:sz w:val="14"/>
                              <w:rPrChange w:id="58" w:author="Quat Doan Huynh" w:date="2023-12-15T12:54:00Z">
                                <w:rPr/>
                              </w:rPrChange>
                            </w:rPr>
                            <w:t xml:space="preserve">Table </w:t>
                          </w:r>
                          <w:r w:rsidR="00E32B0C" w:rsidRPr="00E32B0C">
                            <w:rPr>
                              <w:noProof/>
                              <w:sz w:val="14"/>
                              <w:rPrChange w:id="59" w:author="Quat Doan Huynh" w:date="2023-12-15T12:54:00Z">
                                <w:rPr>
                                  <w:bCs/>
                                  <w:noProof/>
                                </w:rPr>
                              </w:rPrChange>
                            </w:rPr>
                            <w:t>4</w:t>
                          </w:r>
                          <w:r w:rsidR="00E32B0C" w:rsidRPr="00E32B0C">
                            <w:rPr>
                              <w:noProof/>
                              <w:sz w:val="14"/>
                              <w:rPrChange w:id="60" w:author="Quat Doan Huynh" w:date="2023-12-15T12:54:00Z">
                                <w:rPr/>
                              </w:rPrChange>
                            </w:rPr>
                            <w:t>.</w:t>
                          </w:r>
                          <w:r w:rsidR="00E32B0C" w:rsidRPr="00E32B0C">
                            <w:rPr>
                              <w:noProof/>
                              <w:sz w:val="14"/>
                              <w:rPrChange w:id="61" w:author="Quat Doan Huynh" w:date="2023-12-15T12:54:00Z">
                                <w:rPr>
                                  <w:bCs/>
                                  <w:noProof/>
                                </w:rPr>
                              </w:rPrChange>
                            </w:rPr>
                            <w:t>22</w:t>
                          </w:r>
                        </w:ins>
                        <w:del w:id="62" w:author="Quat Doan Huynh" w:date="2023-12-15T12:54:00Z">
                          <w:r w:rsidR="00E32B0C" w:rsidRPr="00E32B0C" w:rsidDel="00E32B0C">
                            <w:rPr>
                              <w:sz w:val="14"/>
                            </w:rPr>
                            <w:delText xml:space="preserve">Table </w:delText>
                          </w:r>
                          <w:r w:rsidR="00E32B0C" w:rsidRPr="00E32B0C" w:rsidDel="00E32B0C">
                            <w:rPr>
                              <w:noProof/>
                              <w:sz w:val="14"/>
                            </w:rPr>
                            <w:delText>4.22</w:delText>
                          </w:r>
                        </w:del>
                        <w:r w:rsidRPr="00D3475F">
                          <w:rPr>
                            <w:color w:val="000000"/>
                            <w:sz w:val="9"/>
                            <w:szCs w:val="15"/>
                          </w:rPr>
                          <w:fldChar w:fldCharType="end"/>
                        </w:r>
                        <w:r w:rsidRPr="00D3475F">
                          <w:rPr>
                            <w:color w:val="000000"/>
                            <w:sz w:val="15"/>
                            <w:szCs w:val="15"/>
                          </w:rPr>
                          <w:t>)</w:t>
                        </w:r>
                      </w:p>
                      <w:p w14:paraId="0003B76D" w14:textId="77777777" w:rsidR="00174F95" w:rsidRPr="00D3475F" w:rsidRDefault="00174F95" w:rsidP="006859FF">
                        <w:pPr>
                          <w:tabs>
                            <w:tab w:val="left" w:pos="2410"/>
                            <w:tab w:val="left" w:pos="3402"/>
                          </w:tabs>
                          <w:snapToGrid w:val="0"/>
                          <w:spacing w:after="0" w:line="240" w:lineRule="auto"/>
                          <w:ind w:firstLineChars="100" w:firstLine="150"/>
                          <w:rPr>
                            <w:sz w:val="15"/>
                            <w:szCs w:val="15"/>
                          </w:rPr>
                        </w:pPr>
                        <w:r w:rsidRPr="00D3475F">
                          <w:rPr>
                            <w:color w:val="000000"/>
                            <w:sz w:val="15"/>
                            <w:szCs w:val="15"/>
                          </w:rPr>
                          <w:t>v4l2_pix_format fmt.pix.width</w:t>
                        </w:r>
                        <w:r w:rsidRPr="00D3475F">
                          <w:rPr>
                            <w:color w:val="000000"/>
                            <w:sz w:val="15"/>
                            <w:szCs w:val="15"/>
                          </w:rPr>
                          <w:tab/>
                          <w:t>= ow</w:t>
                        </w:r>
                        <w:r w:rsidRPr="00D3475F">
                          <w:rPr>
                            <w:color w:val="000000"/>
                            <w:sz w:val="15"/>
                            <w:szCs w:val="15"/>
                          </w:rPr>
                          <w:tab/>
                        </w:r>
                        <w:r w:rsidRPr="00D3475F">
                          <w:rPr>
                            <w:color w:val="000000"/>
                            <w:sz w:val="15"/>
                            <w:szCs w:val="15"/>
                          </w:rPr>
                          <w:tab/>
                        </w:r>
                        <w:r w:rsidRPr="00D3475F">
                          <w:rPr>
                            <w:color w:val="000000"/>
                            <w:sz w:val="15"/>
                            <w:szCs w:val="15"/>
                          </w:rPr>
                          <w:tab/>
                          <w:t>valid data width of the capture buffer</w:t>
                        </w:r>
                      </w:p>
                      <w:p w14:paraId="29A08486" w14:textId="77777777" w:rsidR="00174F95" w:rsidRPr="00D3475F" w:rsidRDefault="00174F95" w:rsidP="0063767B">
                        <w:pPr>
                          <w:tabs>
                            <w:tab w:val="left" w:pos="2410"/>
                            <w:tab w:val="left" w:pos="3402"/>
                          </w:tabs>
                          <w:snapToGrid w:val="0"/>
                          <w:spacing w:after="0" w:line="240" w:lineRule="auto"/>
                          <w:ind w:firstLineChars="100" w:firstLine="150"/>
                          <w:rPr>
                            <w:color w:val="000000"/>
                            <w:sz w:val="15"/>
                            <w:szCs w:val="15"/>
                          </w:rPr>
                        </w:pPr>
                        <w:r w:rsidRPr="00D3475F">
                          <w:rPr>
                            <w:color w:val="000000"/>
                            <w:sz w:val="15"/>
                            <w:szCs w:val="15"/>
                          </w:rPr>
                          <w:t>v4l2_pix_format fmt.pix.height</w:t>
                        </w:r>
                        <w:r w:rsidRPr="00D3475F">
                          <w:rPr>
                            <w:color w:val="000000"/>
                            <w:sz w:val="15"/>
                            <w:szCs w:val="15"/>
                          </w:rPr>
                          <w:tab/>
                          <w:t>= oh</w:t>
                        </w:r>
                        <w:r w:rsidRPr="00D3475F">
                          <w:rPr>
                            <w:color w:val="000000"/>
                            <w:sz w:val="15"/>
                            <w:szCs w:val="15"/>
                          </w:rPr>
                          <w:tab/>
                        </w:r>
                        <w:r w:rsidRPr="00D3475F">
                          <w:rPr>
                            <w:color w:val="000000"/>
                            <w:sz w:val="15"/>
                            <w:szCs w:val="15"/>
                          </w:rPr>
                          <w:tab/>
                        </w:r>
                        <w:r w:rsidRPr="00D3475F">
                          <w:rPr>
                            <w:color w:val="000000"/>
                            <w:sz w:val="15"/>
                            <w:szCs w:val="15"/>
                          </w:rPr>
                          <w:tab/>
                          <w:t>valid data height of the capture buffer</w:t>
                        </w:r>
                      </w:p>
                      <w:p w14:paraId="0E08DDCE" w14:textId="77777777" w:rsidR="00174F95" w:rsidRPr="00D3475F" w:rsidRDefault="00174F95" w:rsidP="00B7107D">
                        <w:pPr>
                          <w:tabs>
                            <w:tab w:val="left" w:pos="2410"/>
                            <w:tab w:val="left" w:pos="2977"/>
                            <w:tab w:val="left" w:pos="3402"/>
                          </w:tabs>
                          <w:spacing w:after="0" w:line="240" w:lineRule="auto"/>
                          <w:rPr>
                            <w:color w:val="000000"/>
                            <w:sz w:val="15"/>
                            <w:szCs w:val="15"/>
                            <w:lang w:eastAsia="ja-JP"/>
                          </w:rPr>
                        </w:pPr>
                        <w:r w:rsidRPr="00D3475F">
                          <w:rPr>
                            <w:color w:val="000000"/>
                            <w:sz w:val="15"/>
                            <w:szCs w:val="15"/>
                          </w:rPr>
                          <w:t>}</w:t>
                        </w:r>
                        <w:r w:rsidRPr="00D3475F">
                          <w:rPr>
                            <w:color w:val="000000"/>
                            <w:sz w:val="15"/>
                            <w:szCs w:val="15"/>
                            <w:lang w:eastAsia="ja-JP"/>
                          </w:rPr>
                          <w:t xml:space="preserve">  </w:t>
                        </w:r>
                      </w:p>
                      <w:p w14:paraId="0531CFF7" w14:textId="77777777" w:rsidR="00174F95" w:rsidRDefault="00174F95" w:rsidP="0063767B">
                        <w:pPr>
                          <w:tabs>
                            <w:tab w:val="left" w:pos="2410"/>
                            <w:tab w:val="left" w:pos="2977"/>
                            <w:tab w:val="left" w:pos="3402"/>
                          </w:tabs>
                          <w:spacing w:after="0" w:line="276" w:lineRule="auto"/>
                          <w:rPr>
                            <w:color w:val="000000"/>
                            <w:sz w:val="15"/>
                            <w:szCs w:val="15"/>
                            <w:lang w:eastAsia="ja-JP"/>
                          </w:rPr>
                        </w:pPr>
                        <w:r w:rsidRPr="00D3475F">
                          <w:rPr>
                            <w:color w:val="000000"/>
                            <w:sz w:val="15"/>
                            <w:szCs w:val="15"/>
                            <w:lang w:eastAsia="ja-JP"/>
                          </w:rPr>
                          <w:t xml:space="preserve">* </w:t>
                        </w:r>
                        <w:r w:rsidRPr="00D3475F">
                          <w:rPr>
                            <w:b/>
                            <w:color w:val="000000"/>
                            <w:sz w:val="15"/>
                            <w:szCs w:val="15"/>
                            <w:lang w:eastAsia="ja-JP"/>
                          </w:rPr>
                          <w:t>Notice</w:t>
                        </w:r>
                        <w:r w:rsidRPr="00D3475F">
                          <w:rPr>
                            <w:color w:val="000000"/>
                            <w:sz w:val="15"/>
                            <w:szCs w:val="15"/>
                            <w:lang w:eastAsia="ja-JP"/>
                          </w:rPr>
                          <w:t xml:space="preserve">: At the time of horizontal scaling, the value of ow should be specified </w:t>
                        </w:r>
                        <w:r w:rsidRPr="000274F5">
                          <w:rPr>
                            <w:color w:val="000000"/>
                            <w:sz w:val="15"/>
                            <w:szCs w:val="15"/>
                            <w:lang w:eastAsia="ja-JP"/>
                          </w:rPr>
                          <w:t xml:space="preserve">the value of </w:t>
                        </w:r>
                        <w:r w:rsidRPr="00D3475F">
                          <w:rPr>
                            <w:color w:val="000000"/>
                            <w:sz w:val="15"/>
                            <w:szCs w:val="15"/>
                            <w:lang w:eastAsia="ja-JP"/>
                          </w:rPr>
                          <w:t xml:space="preserve">multiple of </w:t>
                        </w:r>
                        <w:r>
                          <w:rPr>
                            <w:color w:val="000000"/>
                            <w:sz w:val="15"/>
                            <w:szCs w:val="15"/>
                            <w:lang w:eastAsia="ja-JP"/>
                          </w:rPr>
                          <w:t>16</w:t>
                        </w:r>
                        <w:r w:rsidRPr="00D3475F">
                          <w:rPr>
                            <w:color w:val="000000"/>
                            <w:sz w:val="15"/>
                            <w:szCs w:val="15"/>
                            <w:lang w:eastAsia="ja-JP"/>
                          </w:rPr>
                          <w:t xml:space="preserve">.  </w:t>
                        </w:r>
                      </w:p>
                      <w:p w14:paraId="6303E153" w14:textId="77777777" w:rsidR="00174F95" w:rsidRDefault="00174F95" w:rsidP="00D36A38">
                        <w:pPr>
                          <w:tabs>
                            <w:tab w:val="left" w:pos="2410"/>
                            <w:tab w:val="left" w:pos="2977"/>
                            <w:tab w:val="left" w:pos="3402"/>
                          </w:tabs>
                          <w:spacing w:after="0" w:line="276" w:lineRule="auto"/>
                          <w:ind w:firstLineChars="450" w:firstLine="675"/>
                          <w:rPr>
                            <w:color w:val="000000"/>
                            <w:sz w:val="15"/>
                            <w:szCs w:val="15"/>
                            <w:lang w:eastAsia="ja-JP"/>
                          </w:rPr>
                        </w:pPr>
                        <w:r w:rsidRPr="000274F5">
                          <w:rPr>
                            <w:color w:val="000000"/>
                            <w:sz w:val="15"/>
                            <w:szCs w:val="15"/>
                            <w:lang w:eastAsia="ja-JP"/>
                          </w:rPr>
                          <w:t>(NV16 format should be specified the value of multiple of 32)</w:t>
                        </w:r>
                      </w:p>
                      <w:p w14:paraId="26E82441" w14:textId="77777777" w:rsidR="00174F95" w:rsidRPr="00D3475F" w:rsidRDefault="00174F95" w:rsidP="00D36A38">
                        <w:pPr>
                          <w:tabs>
                            <w:tab w:val="left" w:pos="2410"/>
                            <w:tab w:val="left" w:pos="2977"/>
                            <w:tab w:val="left" w:pos="3402"/>
                          </w:tabs>
                          <w:spacing w:after="0" w:line="276" w:lineRule="auto"/>
                          <w:ind w:firstLineChars="450" w:firstLine="675"/>
                          <w:rPr>
                            <w:color w:val="000000"/>
                            <w:sz w:val="15"/>
                            <w:szCs w:val="15"/>
                            <w:lang w:eastAsia="ja-JP"/>
                          </w:rPr>
                        </w:pPr>
                        <w:r w:rsidRPr="0028646C">
                          <w:rPr>
                            <w:color w:val="000000"/>
                            <w:sz w:val="15"/>
                            <w:szCs w:val="15"/>
                            <w:lang w:eastAsia="ja-JP"/>
                          </w:rPr>
                          <w:t xml:space="preserve">If you do not want to execute </w:t>
                        </w:r>
                        <w:r>
                          <w:rPr>
                            <w:color w:val="000000"/>
                            <w:sz w:val="15"/>
                            <w:szCs w:val="15"/>
                            <w:lang w:eastAsia="ja-JP"/>
                          </w:rPr>
                          <w:t>s</w:t>
                        </w:r>
                        <w:r w:rsidRPr="0028646C">
                          <w:rPr>
                            <w:color w:val="000000"/>
                            <w:sz w:val="15"/>
                            <w:szCs w:val="15"/>
                            <w:lang w:eastAsia="ja-JP"/>
                          </w:rPr>
                          <w:t>caling</w:t>
                        </w:r>
                        <w:r>
                          <w:rPr>
                            <w:rFonts w:hint="eastAsia"/>
                            <w:color w:val="000000"/>
                            <w:sz w:val="15"/>
                            <w:szCs w:val="15"/>
                            <w:lang w:eastAsia="ja-JP"/>
                          </w:rPr>
                          <w:t xml:space="preserve"> </w:t>
                        </w:r>
                        <w:r>
                          <w:rPr>
                            <w:color w:val="000000"/>
                            <w:sz w:val="15"/>
                            <w:szCs w:val="15"/>
                            <w:lang w:eastAsia="ja-JP"/>
                          </w:rPr>
                          <w:t>at each format</w:t>
                        </w:r>
                        <w:r w:rsidRPr="0028646C">
                          <w:rPr>
                            <w:color w:val="000000"/>
                            <w:sz w:val="15"/>
                            <w:szCs w:val="15"/>
                            <w:lang w:eastAsia="ja-JP"/>
                          </w:rPr>
                          <w:t>, please set crop size and output size to same</w:t>
                        </w:r>
                      </w:p>
                      <w:p w14:paraId="32C38D68" w14:textId="77777777" w:rsidR="00174F95" w:rsidRPr="00D3475F" w:rsidRDefault="00174F95" w:rsidP="003A1823">
                        <w:pPr>
                          <w:tabs>
                            <w:tab w:val="left" w:pos="2410"/>
                            <w:tab w:val="left" w:pos="2977"/>
                            <w:tab w:val="left" w:pos="3402"/>
                          </w:tabs>
                          <w:spacing w:after="0" w:line="276" w:lineRule="auto"/>
                          <w:ind w:firstLineChars="450" w:firstLine="675"/>
                          <w:rPr>
                            <w:sz w:val="15"/>
                            <w:szCs w:val="15"/>
                            <w:lang w:eastAsia="ja-JP"/>
                          </w:rPr>
                        </w:pPr>
                        <w:r w:rsidRPr="00D3475F">
                          <w:rPr>
                            <w:sz w:val="15"/>
                            <w:szCs w:val="15"/>
                            <w:lang w:eastAsia="ja-JP"/>
                          </w:rPr>
                          <w:t>Scaling of NV12 format is prohibited by H/W specification.</w:t>
                        </w:r>
                      </w:p>
                      <w:p w14:paraId="1314A6AD" w14:textId="77777777" w:rsidR="00174F95" w:rsidRPr="00D3475F" w:rsidRDefault="00174F95" w:rsidP="0057125A">
                        <w:pPr>
                          <w:tabs>
                            <w:tab w:val="left" w:pos="2410"/>
                            <w:tab w:val="left" w:pos="2977"/>
                            <w:tab w:val="left" w:pos="3402"/>
                          </w:tabs>
                          <w:spacing w:after="0" w:line="276" w:lineRule="auto"/>
                          <w:ind w:firstLineChars="450" w:firstLine="675"/>
                          <w:rPr>
                            <w:sz w:val="15"/>
                            <w:szCs w:val="15"/>
                            <w:lang w:eastAsia="ja-JP"/>
                          </w:rPr>
                        </w:pPr>
                        <w:r w:rsidRPr="00D3475F">
                          <w:rPr>
                            <w:color w:val="000000"/>
                            <w:sz w:val="15"/>
                            <w:szCs w:val="15"/>
                            <w:lang w:eastAsia="ja-JP"/>
                          </w:rPr>
                          <w:t>The value of oh should be specified the same value as an input vertical size with NV12 format</w:t>
                        </w:r>
                        <w:r w:rsidRPr="00D3475F">
                          <w:rPr>
                            <w:sz w:val="15"/>
                            <w:szCs w:val="15"/>
                            <w:lang w:eastAsia="ja-JP"/>
                          </w:rPr>
                          <w:t>.</w:t>
                        </w:r>
                      </w:p>
                    </w:txbxContent>
                  </v:textbox>
                </v:rect>
                <v:group id="Group 422" o:spid="_x0000_s1592" style="position:absolute;left:1104;top:14096;width:60979;height:10611" coordorigin="134,3238" coordsize="9603,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group id="Group 290" o:spid="_x0000_s1593" style="position:absolute;left:2412;top:3277;width:4376;height:240" coordorigin="2412,10042" coordsize="4376,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rect id="Rectangle 291" o:spid="_x0000_s1594" style="position:absolute;left:2424;top:10042;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" fillcolor="#ddd" stroked="f"/>
                    <v:rect id="Rectangle 292" o:spid="_x0000_s1595" style="position:absolute;left:2412;top:10042;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" filled="f" strokeweight=".5pt">
                      <v:stroke endcap="round"/>
                    </v:rect>
                  </v:group>
                  <v:rect id="Rectangle 276" o:spid="_x0000_s1596" style="position:absolute;left:291;top:3833;width:1546;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4804938E" w14:textId="77777777" w:rsidR="00174F95" w:rsidRPr="00D3475F" w:rsidRDefault="00174F95" w:rsidP="002F29C1">
                          <w:pPr>
                            <w:snapToGrid w:val="0"/>
                            <w:rPr>
                              <w:sz w:val="13"/>
                              <w:szCs w:val="15"/>
                            </w:rPr>
                          </w:pPr>
                          <w:r w:rsidRPr="00D3475F">
                            <w:rPr>
                              <w:color w:val="000000"/>
                              <w:sz w:val="13"/>
                              <w:szCs w:val="15"/>
                            </w:rPr>
                            <w:t>ioctl(VIDIOC_S_CROP)</w:t>
                          </w:r>
                        </w:p>
                      </w:txbxContent>
                    </v:textbox>
                  </v:rect>
                  <v:rect id="Rectangle 277" o:spid="_x0000_s1597" style="position:absolute;left:297;top:4153;width:1649;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231411EA" w14:textId="77777777" w:rsidR="00174F95" w:rsidRPr="00D3475F" w:rsidRDefault="00174F95" w:rsidP="002F29C1">
                          <w:pPr>
                            <w:snapToGrid w:val="0"/>
                            <w:rPr>
                              <w:sz w:val="13"/>
                              <w:szCs w:val="15"/>
                            </w:rPr>
                          </w:pPr>
                          <w:r w:rsidRPr="00D3475F">
                            <w:rPr>
                              <w:color w:val="000000"/>
                              <w:sz w:val="13"/>
                              <w:szCs w:val="15"/>
                            </w:rPr>
                            <w:t>ioctl(VIDIOC_G_CROP)</w:t>
                          </w:r>
                        </w:p>
                      </w:txbxContent>
                    </v:textbox>
                  </v:rect>
                  <v:shape id="Freeform 278" o:spid="_x0000_s1598" style="position:absolute;left:2202;top:3622;width:222;height:1236;visibility:visible;mso-wrap-style:square;v-text-anchor:top" coordsize="576,2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" path="m576,c417,,288,107,288,239r,1186c288,1557,160,1663,,1663v160,,288,107,288,239l288,2626v,132,129,238,288,238e" filled="f" strokeweight=".5pt">
                    <v:stroke endcap="round"/>
                    <v:path arrowok="t" o:connecttype="custom" o:connectlocs="222,0;111,103;111,615;0,718;111,821;111,1133;222,1236" o:connectangles="0,0,0,0,0,0,0"/>
                  </v:shape>
                  <v:shape id="Freeform 279" o:spid="_x0000_s1599" style="position:absolute;left:1984;top:4177;width:234;height:162;visibility:visible;mso-wrap-style:square;v-text-anchor:top" coordsize="1218,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" path="m42,8r,c54,15,57,31,49,42,42,54,26,57,15,49r,c3,42,,26,8,15,15,3,31,,42,8xm125,64r,c137,71,140,87,132,98v-7,12,-23,15,-34,7l98,105c86,98,83,82,91,71v7,-12,23,-15,34,-7xm208,120r,c220,127,223,143,215,154v-8,12,-23,15,-35,7l180,161v-11,-7,-14,-23,-7,-34c181,115,197,112,208,120xm291,176r,c303,183,306,199,298,210v-8,12,-23,15,-35,7l263,217v-11,-7,-14,-23,-7,-34c264,171,280,168,291,176xm374,232r,c386,239,389,255,381,266v-8,12,-23,15,-35,7l346,273v-11,-7,-14,-23,-7,-34c347,227,363,224,374,232xm457,288r,c468,295,472,311,464,322v-8,12,-23,15,-35,7l429,329v-11,-7,-14,-23,-7,-34c430,283,445,280,457,288xm540,344r,c551,351,554,367,547,378v-8,12,-23,15,-35,7l512,385v-11,-7,-15,-23,-7,-34c513,339,528,336,540,344xm623,400r,c634,407,637,423,630,434v-8,12,-23,15,-35,7l595,441v-11,-7,-15,-23,-7,-34c596,395,611,392,623,400xm706,456r,c717,463,720,479,713,490v-8,12,-24,15,-35,7l678,497v-12,-7,-15,-23,-7,-34c679,451,694,448,706,456xm789,512r,c800,519,803,535,796,546v-8,12,-24,15,-35,7l761,553v-12,-7,-15,-23,-7,-34c762,507,777,504,789,512xm871,568r1,c883,575,886,591,878,602v-7,12,-23,15,-34,7l844,609v-12,-7,-15,-23,-7,-34c844,563,860,560,871,568xm954,624r,c966,631,969,647,961,658v-7,12,-23,15,-34,7l927,665v-12,-7,-15,-23,-7,-34c927,619,943,616,954,624xm1037,680r,c1049,687,1052,703,1044,714v-7,12,-23,15,-34,7l1010,721v-12,-7,-15,-23,-7,-34c1010,675,1026,672,1037,680xm1120,736r,c1132,743,1135,759,1127,770v-7,12,-23,15,-34,7l1092,777v-11,-7,-14,-23,-6,-34c1093,731,1109,728,1120,736xm1203,792r,c1215,799,1218,815,1210,826v-8,12,-23,15,-35,7l1175,833v-11,-7,-14,-23,-7,-34c1176,787,1192,784,1203,792xe" fillcolor="black" strokeweight=".15pt">
                    <v:stroke joinstyle="bevel"/>
                    <v:path arrowok="t" o:connecttype="custom" o:connectlocs="8,2;3,9;2,3;24,12;25,19;19,20;24,12;40,23;35,31;33,24;56,34;57,40;51,42;56,34;72,45;66,53;65,46;88,55;89,62;82,63;88,55;104,66;98,74;97,68;120,77;121,84;114,85;120,77;136,88;130,96;129,89;152,99;153,105;146,107;152,99;168,109;162,117;161,111;183,120;185,127;178,128;183,120;199,131;194,139;193,132;215,142;217,148;210,150;215,142;231,153;226,160;224,154" o:connectangles="0,0,0,0,0,0,0,0,0,0,0,0,0,0,0,0,0,0,0,0,0,0,0,0,0,0,0,0,0,0,0,0,0,0,0,0,0,0,0,0,0,0,0,0,0,0,0,0,0,0,0,0"/>
                    <o:lock v:ext="edit" verticies="t"/>
                  </v:shape>
                  <v:shape id="Freeform 280" o:spid="_x0000_s1600" style="position:absolute;left:134;top:4130;width:1786;height:77;visibility:visible;mso-wrap-style:square;v-text-anchor:top" coordsize="838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" path="m33,167r8019,c8071,167,8085,182,8085,200v,19,-14,34,-33,34l33,234c15,234,,219,,200,,182,15,167,33,167xm7985,r400,200l7985,400,7985,xe" fillcolor="black" strokeweight=".15pt">
                    <v:stroke joinstyle="bevel"/>
                    <v:path arrowok="t" o:connecttype="custom" o:connectlocs="7,32;1715,32;1722,39;1715,45;7,45;0,39;7,32;1701,0;1786,39;1701,77;1701,0" o:connectangles="0,0,0,0,0,0,0,0,0,0,0"/>
                    <o:lock v:ext="edit" verticies="t"/>
                  </v:shape>
                  <v:shape id="Freeform 281" o:spid="_x0000_s1601" style="position:absolute;left:173;top:4450;width:1786;height:77;visibility:visible;mso-wrap-style:square;v-text-anchor:top" coordsize="4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" path="m16,84r4010,c4035,84,4042,91,4042,100v,10,-7,17,-16,17l16,117c7,117,,110,,100,,91,7,84,16,84xm3992,r200,100l3992,200,3992,xe" fillcolor="black" strokeweight=".15pt">
                    <v:stroke joinstyle="bevel"/>
                    <v:path arrowok="t" o:connecttype="custom" o:connectlocs="7,32;1715,32;1722,39;1715,45;7,45;0,39;7,32;1701,0;1786,39;1701,77;1701,0" o:connectangles="0,0,0,0,0,0,0,0,0,0,0"/>
                    <o:lock v:ext="edit" verticies="t"/>
                  </v:shape>
                  <v:shape id="Freeform 282" o:spid="_x0000_s1602" style="position:absolute;left:1944;top:4339;width:258;height:161;visibility:visible;mso-wrap-style:square;v-text-anchor:top" coordsize="67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" path="m8,392r,c13,388,21,390,25,396v4,5,2,13,-4,17l21,413v-5,4,-13,2,-17,-4c,404,2,396,8,392xm50,366r,c56,362,64,364,68,370v4,6,2,13,-4,17l64,387v-6,4,-13,2,-17,-4c43,378,45,370,50,366xm93,340r,c99,336,107,338,111,344v3,6,2,13,-4,17l107,361v-6,4,-14,2,-17,-3c86,352,87,344,93,340xm136,314r,c142,311,150,312,153,318v4,6,3,13,-3,17l150,335v-6,4,-14,2,-18,-3c129,326,130,318,136,314xm179,288r,c185,285,192,286,196,292v4,6,2,14,-3,17l192,309v-5,4,-13,2,-17,-3c171,300,173,292,179,288xm222,263r,c227,259,235,260,239,266v4,6,2,14,-4,17l235,283v-5,4,-13,3,-17,-3c214,274,216,266,222,263xm264,237r,c270,233,278,234,282,240v4,6,2,14,-4,18l278,258v-6,3,-13,2,-17,-4c257,248,259,240,264,237xm307,211r,c313,207,321,209,325,214v3,6,2,14,-4,18l321,232v-6,3,-14,2,-17,-4c300,222,301,215,307,211xm350,185r,c356,181,364,183,367,188v4,6,3,14,-3,18l364,206v-6,4,-14,2,-18,-4c343,196,344,189,350,185xm393,159r,c399,155,406,157,410,163v4,5,2,13,-3,17l407,180v-6,4,-14,2,-18,-4c385,170,387,163,393,159xm436,133r,c441,129,449,131,453,137v4,5,2,13,-4,17l449,154v-5,4,-13,2,-17,-4c428,145,430,137,436,133xm478,107r,c484,103,492,105,496,111v4,6,2,13,-4,17l492,128v-6,4,-13,2,-17,-4c471,119,473,111,478,107xm521,81r,c527,77,535,79,539,85v3,6,2,13,-4,17l535,102v-6,4,-14,2,-17,-3c514,93,515,85,521,81xm564,55r,c570,52,578,53,581,59v4,6,3,14,-3,17l578,76v-6,4,-14,2,-18,-3c557,67,558,59,564,55xm607,29r,c613,26,620,27,624,33v4,6,2,14,-3,17l621,50v-6,4,-14,3,-18,-3c599,41,601,33,607,29xm650,4r,c655,,663,1,667,7v4,6,2,14,-4,18l663,25v-5,3,-13,2,-17,-4c642,15,644,7,650,4xe" fillcolor="black" strokeweight=".15pt">
                    <v:stroke joinstyle="bevel"/>
                    <v:path arrowok="t" o:connecttype="custom" o:connectlocs="3,151;8,159;2,158;19,141;26,143;25,149;19,141;36,131;41,139;35,138;52,121;59,123;58,129;52,121;69,111;74,119;67,118;85,102;92,103;90,109;85,102;102,92;107,100;100,98;118,81;125,83;123,90;118,81;135,71;140,80;133,78;151,61;158,63;156,69;151,61;168,51;173,59;166,58;184,41;191,43;189,49;184,41;200,31;206,39;199,38;217,21;223,23;222,29;217,21;233,11;239,19;232,18;250,2;256,3;255,10;250,2" o:connectangles="0,0,0,0,0,0,0,0,0,0,0,0,0,0,0,0,0,0,0,0,0,0,0,0,0,0,0,0,0,0,0,0,0,0,0,0,0,0,0,0,0,0,0,0,0,0,0,0,0,0,0,0,0,0,0,0"/>
                    <o:lock v:ext="edit" verticies="t"/>
                  </v:shape>
                  <v:rect id="Rectangle 286" o:spid="_x0000_s1603" style="position:absolute;left:2468;top:3238;width:3837;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205B0BA1" w14:textId="77777777" w:rsidR="00174F95" w:rsidRPr="00D3475F" w:rsidRDefault="00174F95" w:rsidP="002F29C1">
                          <w:pPr>
                            <w:snapToGrid w:val="0"/>
                            <w:rPr>
                              <w:sz w:val="15"/>
                              <w:szCs w:val="15"/>
                            </w:rPr>
                          </w:pPr>
                          <w:r w:rsidRPr="00D3475F">
                            <w:rPr>
                              <w:color w:val="000000"/>
                              <w:sz w:val="15"/>
                              <w:szCs w:val="15"/>
                            </w:rPr>
                            <w:t>(</w:t>
                          </w:r>
                          <w:r w:rsidRPr="00D3475F">
                            <w:rPr>
                              <w:color w:val="000000"/>
                              <w:sz w:val="15"/>
                              <w:szCs w:val="15"/>
                              <w:lang w:eastAsia="ja-JP"/>
                            </w:rPr>
                            <w:t>1</w:t>
                          </w:r>
                          <w:r w:rsidRPr="00D3475F">
                            <w:rPr>
                              <w:color w:val="000000"/>
                              <w:sz w:val="15"/>
                              <w:szCs w:val="15"/>
                            </w:rPr>
                            <w:t>) Set the clipping area in the VIN input image</w:t>
                          </w:r>
                        </w:p>
                        <w:p w14:paraId="5FD9ED56" w14:textId="77777777" w:rsidR="00174F95" w:rsidRPr="00D3475F" w:rsidRDefault="00174F95" w:rsidP="002F29C1">
                          <w:pPr>
                            <w:rPr>
                              <w:sz w:val="15"/>
                              <w:szCs w:val="15"/>
                            </w:rPr>
                          </w:pPr>
                        </w:p>
                      </w:txbxContent>
                    </v:textbox>
                  </v:rect>
                  <v:rect id="Rectangle 289" o:spid="_x0000_s1604" style="position:absolute;left:2501;top:3643;width:7236;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42B62552" w14:textId="77777777" w:rsidR="00174F95" w:rsidRPr="00D3475F" w:rsidRDefault="00174F95" w:rsidP="006859FF">
                          <w:pPr>
                            <w:tabs>
                              <w:tab w:val="left" w:pos="1418"/>
                              <w:tab w:val="left" w:pos="3686"/>
                            </w:tabs>
                            <w:snapToGrid w:val="0"/>
                            <w:spacing w:after="0" w:line="240" w:lineRule="auto"/>
                            <w:rPr>
                              <w:color w:val="000000"/>
                              <w:sz w:val="15"/>
                              <w:szCs w:val="15"/>
                            </w:rPr>
                          </w:pPr>
                          <w:r w:rsidRPr="00D3475F">
                            <w:rPr>
                              <w:color w:val="000000"/>
                              <w:sz w:val="15"/>
                              <w:szCs w:val="15"/>
                            </w:rPr>
                            <w:t>struct v4l2_crop {</w:t>
                          </w:r>
                        </w:p>
                        <w:p w14:paraId="60C299CC" w14:textId="77777777" w:rsidR="00174F95" w:rsidRPr="00D3475F" w:rsidRDefault="00174F95" w:rsidP="006859FF">
                          <w:pPr>
                            <w:tabs>
                              <w:tab w:val="left" w:pos="1418"/>
                              <w:tab w:val="left" w:pos="3686"/>
                            </w:tabs>
                            <w:snapToGrid w:val="0"/>
                            <w:spacing w:after="0" w:line="240" w:lineRule="auto"/>
                            <w:rPr>
                              <w:sz w:val="15"/>
                              <w:szCs w:val="15"/>
                            </w:rPr>
                          </w:pPr>
                          <w:r w:rsidRPr="00D3475F">
                            <w:rPr>
                              <w:rFonts w:hint="eastAsia"/>
                              <w:sz w:val="15"/>
                              <w:szCs w:val="15"/>
                            </w:rPr>
                            <w:t xml:space="preserve">　</w:t>
                          </w:r>
                          <w:r w:rsidRPr="00D3475F">
                            <w:rPr>
                              <w:color w:val="000000"/>
                              <w:sz w:val="15"/>
                              <w:szCs w:val="15"/>
                            </w:rPr>
                            <w:t>type</w:t>
                          </w:r>
                          <w:r w:rsidRPr="00D3475F">
                            <w:rPr>
                              <w:color w:val="000000"/>
                              <w:sz w:val="15"/>
                              <w:szCs w:val="15"/>
                            </w:rPr>
                            <w:tab/>
                            <w:t>= V4L2_BUF_TYPE_VIDEO_CAPTURE</w:t>
                          </w:r>
                        </w:p>
                        <w:p w14:paraId="24930D3D" w14:textId="77777777" w:rsidR="00174F95" w:rsidRPr="00D3475F" w:rsidRDefault="00174F95" w:rsidP="006859FF">
                          <w:pPr>
                            <w:tabs>
                              <w:tab w:val="left" w:pos="1418"/>
                              <w:tab w:val="left" w:pos="3332"/>
                            </w:tabs>
                            <w:snapToGrid w:val="0"/>
                            <w:spacing w:after="0" w:line="240" w:lineRule="auto"/>
                            <w:rPr>
                              <w:color w:val="000000"/>
                              <w:sz w:val="15"/>
                              <w:szCs w:val="15"/>
                            </w:rPr>
                          </w:pPr>
                          <w:r w:rsidRPr="00D3475F">
                            <w:rPr>
                              <w:rFonts w:hint="eastAsia"/>
                              <w:sz w:val="15"/>
                              <w:szCs w:val="15"/>
                            </w:rPr>
                            <w:t xml:space="preserve">　</w:t>
                          </w:r>
                          <w:r w:rsidRPr="00D3475F">
                            <w:rPr>
                              <w:color w:val="000000"/>
                              <w:sz w:val="15"/>
                              <w:szCs w:val="15"/>
                            </w:rPr>
                            <w:t>v4l2_rect c.left</w:t>
                          </w:r>
                          <w:r w:rsidRPr="00D3475F">
                            <w:rPr>
                              <w:color w:val="000000"/>
                              <w:sz w:val="15"/>
                              <w:szCs w:val="15"/>
                            </w:rPr>
                            <w:tab/>
                            <w:t>= ix</w:t>
                          </w:r>
                          <w:r w:rsidRPr="00D3475F">
                            <w:rPr>
                              <w:color w:val="000000"/>
                              <w:sz w:val="15"/>
                              <w:szCs w:val="15"/>
                            </w:rPr>
                            <w:tab/>
                            <w:t>horizontal offset (left corner of CROP area)</w:t>
                          </w:r>
                        </w:p>
                        <w:p w14:paraId="386FA6BE" w14:textId="77777777" w:rsidR="00174F95" w:rsidRPr="00D3475F" w:rsidRDefault="00174F95" w:rsidP="006859FF">
                          <w:pPr>
                            <w:tabs>
                              <w:tab w:val="left" w:pos="1418"/>
                              <w:tab w:val="left" w:pos="3332"/>
                            </w:tabs>
                            <w:snapToGrid w:val="0"/>
                            <w:spacing w:after="0" w:line="240" w:lineRule="auto"/>
                            <w:rPr>
                              <w:sz w:val="15"/>
                              <w:szCs w:val="15"/>
                            </w:rPr>
                          </w:pPr>
                          <w:r w:rsidRPr="00D3475F">
                            <w:rPr>
                              <w:rFonts w:hint="eastAsia"/>
                              <w:sz w:val="15"/>
                              <w:szCs w:val="15"/>
                            </w:rPr>
                            <w:t xml:space="preserve">　</w:t>
                          </w:r>
                          <w:r w:rsidRPr="00D3475F">
                            <w:rPr>
                              <w:color w:val="000000"/>
                              <w:sz w:val="15"/>
                              <w:szCs w:val="15"/>
                            </w:rPr>
                            <w:t>v4l2_rect c.top</w:t>
                          </w:r>
                          <w:r w:rsidRPr="00D3475F">
                            <w:rPr>
                              <w:color w:val="000000"/>
                              <w:sz w:val="15"/>
                              <w:szCs w:val="15"/>
                            </w:rPr>
                            <w:tab/>
                            <w:t>= iy</w:t>
                          </w:r>
                          <w:r w:rsidRPr="00D3475F">
                            <w:rPr>
                              <w:color w:val="000000"/>
                              <w:sz w:val="15"/>
                              <w:szCs w:val="15"/>
                            </w:rPr>
                            <w:tab/>
                            <w:t>vertical offset (top corner of the CROP area)</w:t>
                          </w:r>
                        </w:p>
                        <w:p w14:paraId="2E5C88BD" w14:textId="77777777" w:rsidR="00174F95" w:rsidRPr="00D3475F" w:rsidRDefault="00174F95" w:rsidP="006859FF">
                          <w:pPr>
                            <w:tabs>
                              <w:tab w:val="left" w:pos="1418"/>
                              <w:tab w:val="left" w:pos="3332"/>
                            </w:tabs>
                            <w:snapToGrid w:val="0"/>
                            <w:spacing w:after="0" w:line="240" w:lineRule="auto"/>
                            <w:rPr>
                              <w:sz w:val="15"/>
                              <w:szCs w:val="15"/>
                            </w:rPr>
                          </w:pPr>
                          <w:r w:rsidRPr="00D3475F">
                            <w:rPr>
                              <w:rFonts w:hint="eastAsia"/>
                              <w:sz w:val="15"/>
                              <w:szCs w:val="15"/>
                            </w:rPr>
                            <w:t xml:space="preserve">　</w:t>
                          </w:r>
                          <w:r w:rsidRPr="00D3475F">
                            <w:rPr>
                              <w:color w:val="000000"/>
                              <w:sz w:val="15"/>
                              <w:szCs w:val="15"/>
                            </w:rPr>
                            <w:t>v4l2_rect c.width</w:t>
                          </w:r>
                          <w:r w:rsidRPr="00D3475F">
                            <w:rPr>
                              <w:color w:val="000000"/>
                              <w:sz w:val="15"/>
                              <w:szCs w:val="15"/>
                            </w:rPr>
                            <w:tab/>
                            <w:t>= iw</w:t>
                          </w:r>
                          <w:r w:rsidRPr="00D3475F">
                            <w:rPr>
                              <w:color w:val="000000"/>
                              <w:sz w:val="15"/>
                              <w:szCs w:val="15"/>
                            </w:rPr>
                            <w:tab/>
                            <w:t>width of the CROP area</w:t>
                          </w:r>
                        </w:p>
                        <w:p w14:paraId="2EF6799A" w14:textId="77777777" w:rsidR="00174F95" w:rsidRPr="00D3475F" w:rsidRDefault="00174F95" w:rsidP="006859FF">
                          <w:pPr>
                            <w:tabs>
                              <w:tab w:val="left" w:pos="1418"/>
                              <w:tab w:val="left" w:pos="3332"/>
                            </w:tabs>
                            <w:snapToGrid w:val="0"/>
                            <w:spacing w:after="0" w:line="240" w:lineRule="auto"/>
                            <w:rPr>
                              <w:color w:val="000000"/>
                              <w:sz w:val="15"/>
                              <w:szCs w:val="15"/>
                            </w:rPr>
                          </w:pPr>
                          <w:r w:rsidRPr="00D3475F">
                            <w:rPr>
                              <w:rFonts w:hint="eastAsia"/>
                              <w:color w:val="000000"/>
                              <w:sz w:val="15"/>
                              <w:szCs w:val="15"/>
                            </w:rPr>
                            <w:t xml:space="preserve">　</w:t>
                          </w:r>
                          <w:r w:rsidRPr="00D3475F">
                            <w:rPr>
                              <w:color w:val="000000"/>
                              <w:sz w:val="15"/>
                              <w:szCs w:val="15"/>
                            </w:rPr>
                            <w:t>v4l2_rect c.height</w:t>
                          </w:r>
                          <w:r w:rsidRPr="00D3475F">
                            <w:rPr>
                              <w:color w:val="000000"/>
                              <w:sz w:val="15"/>
                              <w:szCs w:val="15"/>
                            </w:rPr>
                            <w:tab/>
                            <w:t>= ih</w:t>
                          </w:r>
                          <w:r w:rsidRPr="00D3475F">
                            <w:rPr>
                              <w:color w:val="000000"/>
                              <w:sz w:val="15"/>
                              <w:szCs w:val="15"/>
                            </w:rPr>
                            <w:tab/>
                            <w:t>height of the CROP area</w:t>
                          </w:r>
                        </w:p>
                        <w:p w14:paraId="40A3D29A" w14:textId="77777777" w:rsidR="00174F95" w:rsidRPr="00D3475F" w:rsidRDefault="00174F95" w:rsidP="006859FF">
                          <w:pPr>
                            <w:tabs>
                              <w:tab w:val="left" w:pos="1418"/>
                              <w:tab w:val="left" w:pos="3686"/>
                            </w:tabs>
                            <w:snapToGrid w:val="0"/>
                            <w:spacing w:after="0" w:line="240" w:lineRule="auto"/>
                            <w:rPr>
                              <w:sz w:val="15"/>
                              <w:szCs w:val="15"/>
                            </w:rPr>
                          </w:pPr>
                          <w:r w:rsidRPr="00D3475F">
                            <w:rPr>
                              <w:color w:val="000000"/>
                              <w:sz w:val="15"/>
                              <w:szCs w:val="15"/>
                            </w:rPr>
                            <w:t>}</w:t>
                          </w:r>
                        </w:p>
                      </w:txbxContent>
                    </v:textbox>
                  </v:rect>
                </v:group>
                <v:rect id="Rectangle 313" o:spid="_x0000_s1605" style="position:absolute;left:11182;top:772;width:2902;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" filled="f" stroked="f">
                  <v:textbox style="mso-fit-shape-to-text:t" inset="0,0,0,0">
                    <w:txbxContent>
                      <w:p w14:paraId="2A7DA94F" w14:textId="77777777" w:rsidR="00174F95" w:rsidRPr="00D3475F" w:rsidRDefault="00174F95" w:rsidP="000D7FDD">
                        <w:pPr>
                          <w:pStyle w:val="NormalWeb"/>
                          <w:overflowPunct w:val="0"/>
                          <w:spacing w:before="0" w:beforeAutospacing="0" w:after="200" w:afterAutospacing="0"/>
                          <w:rPr>
                            <w:rFonts w:ascii="Times New Roman" w:hAnsi="Times New Roman" w:cs="Times New Roman"/>
                          </w:rPr>
                        </w:pPr>
                        <w:r w:rsidRPr="00D3475F">
                          <w:rPr>
                            <w:rFonts w:ascii="Times New Roman" w:eastAsia="MS Mincho" w:hAnsi="Times New Roman" w:cs="Times New Roman"/>
                            <w:color w:val="000000"/>
                            <w:sz w:val="15"/>
                            <w:szCs w:val="15"/>
                          </w:rPr>
                          <w:t>V4L2</w:t>
                        </w:r>
                      </w:p>
                    </w:txbxContent>
                  </v:textbox>
                </v:rect>
                <v:rect id="Rectangle 313" o:spid="_x0000_s1606" style="position:absolute;left:419;top:615;width:5537;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" filled="f" stroked="f">
                  <v:textbox style="mso-fit-shape-to-text:t" inset="0,0,0,0">
                    <w:txbxContent>
                      <w:p w14:paraId="54499C17" w14:textId="77777777" w:rsidR="00174F95" w:rsidRPr="00D3475F" w:rsidRDefault="00174F95" w:rsidP="000D7FDD">
                        <w:pPr>
                          <w:pStyle w:val="NormalWeb"/>
                          <w:overflowPunct w:val="0"/>
                          <w:spacing w:before="0" w:beforeAutospacing="0" w:after="200" w:afterAutospacing="0"/>
                          <w:rPr>
                            <w:rFonts w:ascii="Times New Roman" w:hAnsi="Times New Roman" w:cs="Times New Roman"/>
                          </w:rPr>
                        </w:pPr>
                        <w:r w:rsidRPr="00D3475F">
                          <w:rPr>
                            <w:rFonts w:ascii="Times New Roman" w:eastAsia="MS Mincho" w:hAnsi="Times New Roman" w:cs="Times New Roman"/>
                            <w:color w:val="000000"/>
                            <w:sz w:val="15"/>
                            <w:szCs w:val="15"/>
                          </w:rPr>
                          <w:t>Application</w:t>
                        </w:r>
                      </w:p>
                    </w:txbxContent>
                  </v:textbox>
                </v:rect>
                <v:rect id="Rectangle 272" o:spid="_x0000_s1607" style="position:absolute;left:2657;top:77144;width:8559;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49025C83" w14:textId="77777777" w:rsidR="00174F95" w:rsidRDefault="00174F95" w:rsidP="00DF0561">
                        <w:pPr>
                          <w:pStyle w:val="NormalWeb"/>
                          <w:overflowPunct w:val="0"/>
                          <w:spacing w:before="0" w:beforeAutospacing="0" w:after="200" w:afterAutospacing="0"/>
                        </w:pPr>
                        <w:r>
                          <w:rPr>
                            <w:rFonts w:ascii="Times New Roman" w:eastAsia="MS Mincho" w:hAnsi="Times New Roman"/>
                            <w:color w:val="000000"/>
                            <w:sz w:val="15"/>
                            <w:szCs w:val="15"/>
                          </w:rPr>
                          <w:t>Memory allocation</w:t>
                        </w:r>
                      </w:p>
                    </w:txbxContent>
                  </v:textbox>
                </v:rect>
                <v:shape id="Freeform 265" o:spid="_x0000_s1608" style="position:absolute;left:13758;top:76335;width:1651;height:6384;visibility:visible;mso-wrap-style:square;v-text-anchor:top" coordsize="616,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" path="m616,c446,,308,64,308,143r,594c308,816,171,880,,880v171,,308,63,308,142l308,1570v,79,138,142,308,142e" filled="f" strokeweight=".5pt">
                  <v:stroke endcap="round"/>
                  <v:path arrowok="t" o:connecttype="custom" o:connectlocs="165100,0;82550,53320;82550,274805;0,328125;82550,381073;82550,585405;165100,638353" o:connectangles="0,0,0,0,0,0,0"/>
                </v:shape>
                <v:shape id="Freeform 267" o:spid="_x0000_s1609" style="position:absolute;left:12522;top:78620;width:1562;height:1210;visibility:visible;mso-wrap-style:square;v-text-anchor:top" coordsize="66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" path="m21,4r,c27,7,29,15,25,21,22,27,14,29,8,25r,c2,22,,14,4,8,7,2,15,,21,4xm63,31r,c69,34,71,42,68,48v-4,6,-11,8,-18,4l50,52c44,49,42,41,46,35v3,-6,11,-8,17,-4xm105,58r,c111,61,113,69,110,75v-4,6,-11,8,-17,4l93,79c87,76,84,68,88,62v3,-6,11,-8,17,-4xm147,85r,c153,88,155,96,152,102v-4,6,-11,8,-17,4l135,106v-6,-3,-9,-11,-5,-17c133,83,141,81,147,85xm189,112r,c195,115,197,123,194,129v-4,6,-11,8,-17,4l177,133v-6,-3,-8,-11,-5,-17c175,110,183,108,189,112xm231,139r,c237,142,239,150,236,156v-3,6,-11,8,-17,5l219,161v-6,-4,-8,-11,-5,-18c217,137,225,135,231,139xm273,166r,c279,169,281,177,278,183v-3,6,-11,8,-17,5l261,188v-6,-4,-8,-11,-5,-17c259,164,267,162,273,166xm315,193r,c321,196,323,204,320,210v-3,6,-11,8,-17,5l303,215v-6,-4,-8,-11,-5,-17c302,192,309,189,315,193xm357,220r,c363,223,366,231,362,237v-3,6,-11,8,-17,5l345,242v-6,-4,-8,-11,-5,-17c344,219,351,216,357,220xm399,247r,c405,250,408,258,404,264v-3,6,-11,8,-17,5l387,269v-6,-4,-8,-11,-5,-17c386,246,393,243,399,247xm442,274r,c448,277,450,285,446,291v-3,6,-11,8,-17,5l429,296v-6,-4,-8,-11,-4,-17c428,273,435,270,442,274xm484,301r,c490,304,492,312,488,318v-3,6,-11,8,-17,5l471,323v-6,-4,-8,-11,-4,-17c470,300,478,297,484,301xm526,328r,c532,331,534,339,531,345v-4,6,-11,8,-17,5l514,350v-6,-4,-9,-11,-5,-17c512,327,520,324,526,328xm568,355r,c574,358,576,366,573,372v-4,6,-11,8,-17,5l556,377v-6,-4,-9,-11,-5,-17c554,354,562,352,568,355xm610,382r,c616,385,618,393,615,399v-4,6,-11,8,-17,5l598,404v-6,-4,-8,-11,-5,-17c596,381,604,379,610,382xm652,409r,c658,412,660,420,657,426v-4,6,-11,8,-17,5l640,431v-6,-4,-8,-11,-5,-17c638,408,646,406,652,409xe" fillcolor="black" strokeweight=".15pt">
                  <v:stroke joinstyle="bevel"/>
                  <v:path arrowok="t" o:connecttype="custom" o:connectlocs="4970,1116;1893,6974;947,2232;14911,8648;16094,13390;11834,14505;14911,8648;24852,16179;22011,22037;20828,17295;34792,23711;35976,28453;31952,29569;34792,23711;44733,31243;41893,37101;40709,32358;54674,38774;55857,43516;51833,44911;54674,38774;64614,46306;61774,52443;60591,47701;74555,53838;75738,58580;71715,59975;74555,53838;84495,61369;81655,67506;80472,62764;94436,68901;95619,73643;91596,75038;94436,68901;104613,76433;101537,82570;100590,77828;114554,83964;115501,88707;111477,90101;114554,83964;124495,91496;121654,97633;120471,92891;134435,99028;135619,103770;131595,105165;134435,99028;144376,106560;141536,112696;140352,107954;154317,114091;155500,118833;151476,120228;154317,114091" o:connectangles="0,0,0,0,0,0,0,0,0,0,0,0,0,0,0,0,0,0,0,0,0,0,0,0,0,0,0,0,0,0,0,0,0,0,0,0,0,0,0,0,0,0,0,0,0,0,0,0,0,0,0,0,0,0,0,0"/>
                  <o:lock v:ext="edit" verticies="t"/>
                </v:shape>
                <v:shape id="Freeform 266" o:spid="_x0000_s1610" style="position:absolute;left:1107;top:45363;width:11405;height:489;visibility:visible;mso-wrap-style:square;v-text-anchor:top" coordsize="4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" path="m16,84r4010,c4035,84,4042,91,4042,100v,10,-7,17,-16,17l16,117c7,117,,110,,100,,91,7,84,16,84xm3992,r200,100l3992,200,3992,xe" fillcolor="black" strokeweight=".15pt">
                  <v:stroke joinstyle="bevel"/>
                  <v:path arrowok="t" o:connecttype="custom" o:connectlocs="4353,20536;1095299,20536;1099652,24448;1095299,28604;4353,28604;0,24448;4353,20536;1086049,0;1140460,24448;1086049,48895;1086049,0" o:connectangles="0,0,0,0,0,0,0,0,0,0,0"/>
                  <o:lock v:ext="edit" verticies="t"/>
                </v:shape>
                <v:shape id="Freeform 266" o:spid="_x0000_s1611" style="position:absolute;left:1104;top:40985;width:11405;height:489;visibility:visible;mso-wrap-style:square;v-text-anchor:top" coordsize="4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" path="m16,84r4010,c4035,84,4042,91,4042,100v,10,-7,17,-16,17l16,117c7,117,,110,,100,,91,7,84,16,84xm3992,r200,100l3992,200,3992,xe" fillcolor="black" strokeweight=".15pt">
                  <v:stroke joinstyle="bevel"/>
                  <v:path arrowok="t" o:connecttype="custom" o:connectlocs="4353,20536;1095299,20536;1099652,24448;1095299,28604;4353,28604;0,24448;4353,20536;1086049,0;1140460,24448;1086049,48895;1086049,0" o:connectangles="0,0,0,0,0,0,0,0,0,0,0"/>
                  <o:lock v:ext="edit" verticies="t"/>
                </v:shape>
                <v:shapetype id="_x0000_t202" coordsize="21600,21600" o:spt="202" path="m,l,21600r21600,l21600,xe">
                  <v:stroke joinstyle="miter"/>
                  <v:path gradientshapeok="t" o:connecttype="rect"/>
                </v:shapetype>
                <v:shape id="テキスト ボックス 30" o:spid="_x0000_s1612" type="#_x0000_t202" style="position:absolute;left:12973;top:2571;width:48920;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" fillcolor="yellow" strokeweight=".5pt">
                  <v:textbox>
                    <w:txbxContent>
                      <w:p w14:paraId="7CF51880" w14:textId="2FC48E19" w:rsidR="00174F95" w:rsidRPr="00B75904" w:rsidRDefault="00174F95" w:rsidP="00BF7FA8">
                        <w:pPr>
                          <w:spacing w:after="0" w:line="180" w:lineRule="exact"/>
                          <w:rPr>
                            <w:color w:val="000000"/>
                            <w:sz w:val="15"/>
                            <w:szCs w:val="15"/>
                          </w:rPr>
                        </w:pPr>
                        <w:r w:rsidRPr="00B75904">
                          <w:rPr>
                            <w:color w:val="222222"/>
                            <w:sz w:val="15"/>
                            <w:szCs w:val="15"/>
                            <w:lang w:val="en"/>
                          </w:rPr>
                          <w:t>Please set input resolution and format, field can be specified by using the media-ctl command.</w:t>
                        </w:r>
                        <w:r w:rsidRPr="00B75904">
                          <w:rPr>
                            <w:sz w:val="15"/>
                            <w:szCs w:val="15"/>
                            <w:lang w:eastAsia="ja-JP"/>
                          </w:rPr>
                          <w:t xml:space="preserve"> Please refer to </w:t>
                        </w:r>
                        <w:r w:rsidRPr="00B75904">
                          <w:rPr>
                            <w:sz w:val="15"/>
                            <w:szCs w:val="15"/>
                            <w:lang w:eastAsia="ja-JP"/>
                          </w:rPr>
                          <w:fldChar w:fldCharType="begin"/>
                        </w:r>
                        <w:r w:rsidRPr="00B75904">
                          <w:rPr>
                            <w:sz w:val="15"/>
                            <w:szCs w:val="15"/>
                            <w:lang w:eastAsia="ja-JP"/>
                          </w:rPr>
                          <w:instrText xml:space="preserve"> REF _Ref501440632 \r \h  \* MERGEFORMAT </w:instrText>
                        </w:r>
                        <w:r w:rsidRPr="00B75904">
                          <w:rPr>
                            <w:sz w:val="15"/>
                            <w:szCs w:val="15"/>
                            <w:lang w:eastAsia="ja-JP"/>
                          </w:rPr>
                        </w:r>
                        <w:r w:rsidRPr="00B75904">
                          <w:rPr>
                            <w:sz w:val="15"/>
                            <w:szCs w:val="15"/>
                            <w:lang w:eastAsia="ja-JP"/>
                          </w:rPr>
                          <w:fldChar w:fldCharType="separate"/>
                        </w:r>
                        <w:r w:rsidR="00E32B0C">
                          <w:rPr>
                            <w:sz w:val="15"/>
                            <w:szCs w:val="15"/>
                            <w:lang w:eastAsia="ja-JP"/>
                          </w:rPr>
                          <w:t>5.2.3</w:t>
                        </w:r>
                        <w:r w:rsidRPr="00B75904">
                          <w:rPr>
                            <w:sz w:val="15"/>
                            <w:szCs w:val="15"/>
                            <w:lang w:eastAsia="ja-JP"/>
                          </w:rPr>
                          <w:fldChar w:fldCharType="end"/>
                        </w:r>
                        <w:r w:rsidRPr="00B75904">
                          <w:rPr>
                            <w:sz w:val="15"/>
                            <w:szCs w:val="15"/>
                            <w:lang w:eastAsia="ja-JP"/>
                          </w:rPr>
                          <w:t xml:space="preserve">  </w:t>
                        </w:r>
                        <w:r w:rsidRPr="00B75904">
                          <w:rPr>
                            <w:sz w:val="15"/>
                            <w:szCs w:val="15"/>
                            <w:lang w:eastAsia="ja-JP"/>
                          </w:rPr>
                          <w:fldChar w:fldCharType="begin"/>
                        </w:r>
                        <w:r w:rsidRPr="00B75904">
                          <w:rPr>
                            <w:sz w:val="15"/>
                            <w:szCs w:val="15"/>
                            <w:lang w:eastAsia="ja-JP"/>
                          </w:rPr>
                          <w:instrText xml:space="preserve"> REF _Ref501440632 \h  \* MERGEFORMAT </w:instrText>
                        </w:r>
                        <w:r w:rsidRPr="00B75904">
                          <w:rPr>
                            <w:sz w:val="15"/>
                            <w:szCs w:val="15"/>
                            <w:lang w:eastAsia="ja-JP"/>
                          </w:rPr>
                        </w:r>
                        <w:r w:rsidRPr="00B75904">
                          <w:rPr>
                            <w:sz w:val="15"/>
                            <w:szCs w:val="15"/>
                            <w:lang w:eastAsia="ja-JP"/>
                          </w:rPr>
                          <w:fldChar w:fldCharType="separate"/>
                        </w:r>
                        <w:ins w:id="63" w:author="Quat Doan Huynh" w:date="2023-12-15T12:54:00Z">
                          <w:r w:rsidR="00E32B0C" w:rsidRPr="00E32B0C">
                            <w:rPr>
                              <w:sz w:val="15"/>
                              <w:szCs w:val="15"/>
                              <w:lang w:eastAsia="ja-JP"/>
                              <w:rPrChange w:id="64" w:author="Quat Doan Huynh" w:date="2023-12-15T12:54:00Z">
                                <w:rPr>
                                  <w:lang w:eastAsia="ja-JP"/>
                                </w:rPr>
                              </w:rPrChange>
                            </w:rPr>
                            <w:t>Configuring the pipeline and propagate format</w:t>
                          </w:r>
                        </w:ins>
                        <w:del w:id="65" w:author="Quat Doan Huynh" w:date="2023-12-15T12:54:00Z">
                          <w:r w:rsidR="00E32B0C" w:rsidRPr="00E32B0C" w:rsidDel="00E32B0C">
                            <w:rPr>
                              <w:sz w:val="15"/>
                              <w:szCs w:val="15"/>
                              <w:lang w:eastAsia="ja-JP"/>
                            </w:rPr>
                            <w:delText>Configuring the pipeline and propagate format</w:delText>
                          </w:r>
                        </w:del>
                        <w:r w:rsidRPr="00B75904">
                          <w:rPr>
                            <w:sz w:val="15"/>
                            <w:szCs w:val="15"/>
                            <w:lang w:eastAsia="ja-JP"/>
                          </w:rPr>
                          <w:fldChar w:fldCharType="end"/>
                        </w:r>
                        <w:r w:rsidRPr="00B75904">
                          <w:rPr>
                            <w:sz w:val="15"/>
                            <w:szCs w:val="15"/>
                            <w:lang w:eastAsia="ja-JP"/>
                          </w:rPr>
                          <w:t xml:space="preserve">  in detail.</w:t>
                        </w:r>
                        <w:r w:rsidRPr="00765037">
                          <w:rPr>
                            <w:color w:val="000000"/>
                            <w:sz w:val="15"/>
                            <w:szCs w:val="15"/>
                          </w:rPr>
                          <w:t xml:space="preserve"> </w:t>
                        </w:r>
                        <w:r>
                          <w:rPr>
                            <w:color w:val="000000"/>
                            <w:sz w:val="15"/>
                            <w:szCs w:val="15"/>
                          </w:rPr>
                          <w:t>Please r</w:t>
                        </w:r>
                        <w:r w:rsidRPr="00B75904">
                          <w:rPr>
                            <w:color w:val="000000"/>
                            <w:sz w:val="15"/>
                            <w:szCs w:val="15"/>
                          </w:rPr>
                          <w:t xml:space="preserve">efer to </w:t>
                        </w:r>
                        <w:r w:rsidRPr="002D0DFA">
                          <w:rPr>
                            <w:color w:val="000000"/>
                            <w:sz w:val="15"/>
                            <w:szCs w:val="15"/>
                          </w:rPr>
                          <w:t>“</w:t>
                        </w:r>
                        <w:r w:rsidRPr="002D0DFA">
                          <w:rPr>
                            <w:color w:val="000000"/>
                            <w:sz w:val="15"/>
                            <w:szCs w:val="15"/>
                          </w:rPr>
                          <w:fldChar w:fldCharType="begin"/>
                        </w:r>
                        <w:r w:rsidRPr="002D0DFA">
                          <w:rPr>
                            <w:color w:val="000000"/>
                            <w:sz w:val="15"/>
                            <w:szCs w:val="15"/>
                          </w:rPr>
                          <w:instrText xml:space="preserve"> REF _Ref501389367 \r \h  \* MERGEFORMAT </w:instrText>
                        </w:r>
                        <w:r w:rsidRPr="002D0DFA">
                          <w:rPr>
                            <w:color w:val="000000"/>
                            <w:sz w:val="15"/>
                            <w:szCs w:val="15"/>
                          </w:rPr>
                        </w:r>
                        <w:r w:rsidRPr="002D0DFA">
                          <w:rPr>
                            <w:color w:val="000000"/>
                            <w:sz w:val="15"/>
                            <w:szCs w:val="15"/>
                          </w:rPr>
                          <w:fldChar w:fldCharType="separate"/>
                        </w:r>
                        <w:r w:rsidR="00E32B0C">
                          <w:rPr>
                            <w:color w:val="000000"/>
                            <w:sz w:val="15"/>
                            <w:szCs w:val="15"/>
                          </w:rPr>
                          <w:t>5.2.2</w:t>
                        </w:r>
                        <w:r w:rsidRPr="002D0DFA">
                          <w:rPr>
                            <w:color w:val="000000"/>
                            <w:sz w:val="15"/>
                            <w:szCs w:val="15"/>
                          </w:rPr>
                          <w:fldChar w:fldCharType="end"/>
                        </w:r>
                        <w:r w:rsidRPr="002D0DFA">
                          <w:rPr>
                            <w:color w:val="000000"/>
                            <w:sz w:val="15"/>
                            <w:szCs w:val="15"/>
                          </w:rPr>
                          <w:t xml:space="preserve"> </w:t>
                        </w:r>
                        <w:r w:rsidRPr="002D0DFA">
                          <w:rPr>
                            <w:color w:val="000000"/>
                            <w:sz w:val="15"/>
                            <w:szCs w:val="15"/>
                          </w:rPr>
                          <w:fldChar w:fldCharType="begin"/>
                        </w:r>
                        <w:r w:rsidRPr="002D0DFA">
                          <w:rPr>
                            <w:color w:val="000000"/>
                            <w:sz w:val="15"/>
                            <w:szCs w:val="15"/>
                          </w:rPr>
                          <w:instrText xml:space="preserve"> REF _Ref501389367 \h  \* MERGEFORMAT </w:instrText>
                        </w:r>
                        <w:r w:rsidRPr="002D0DFA">
                          <w:rPr>
                            <w:color w:val="000000"/>
                            <w:sz w:val="15"/>
                            <w:szCs w:val="15"/>
                          </w:rPr>
                        </w:r>
                        <w:r w:rsidRPr="002D0DFA">
                          <w:rPr>
                            <w:color w:val="000000"/>
                            <w:sz w:val="15"/>
                            <w:szCs w:val="15"/>
                          </w:rPr>
                          <w:fldChar w:fldCharType="separate"/>
                        </w:r>
                        <w:ins w:id="66" w:author="Quat Doan Huynh" w:date="2023-12-15T12:54:00Z">
                          <w:r w:rsidR="00E32B0C" w:rsidRPr="00E32B0C">
                            <w:rPr>
                              <w:sz w:val="15"/>
                              <w:szCs w:val="15"/>
                              <w:lang w:eastAsia="ja-JP"/>
                              <w:rPrChange w:id="67" w:author="Quat Doan Huynh" w:date="2023-12-15T12:54:00Z">
                                <w:rPr>
                                  <w:lang w:eastAsia="ja-JP"/>
                                </w:rPr>
                              </w:rPrChange>
                            </w:rPr>
                            <w:t>Activate/Deactivate a link</w:t>
                          </w:r>
                        </w:ins>
                        <w:del w:id="68" w:author="Quat Doan Huynh" w:date="2023-12-15T12:54:00Z">
                          <w:r w:rsidR="00E32B0C" w:rsidRPr="00E32B0C" w:rsidDel="00E32B0C">
                            <w:rPr>
                              <w:sz w:val="15"/>
                              <w:szCs w:val="15"/>
                              <w:lang w:eastAsia="ja-JP"/>
                            </w:rPr>
                            <w:delText>Activate/Deactivate a link</w:delText>
                          </w:r>
                        </w:del>
                        <w:r w:rsidRPr="002D0DFA">
                          <w:rPr>
                            <w:color w:val="000000"/>
                            <w:sz w:val="15"/>
                            <w:szCs w:val="15"/>
                          </w:rPr>
                          <w:fldChar w:fldCharType="end"/>
                        </w:r>
                        <w:r w:rsidRPr="002D0DFA">
                          <w:rPr>
                            <w:color w:val="000000"/>
                            <w:sz w:val="15"/>
                            <w:szCs w:val="15"/>
                          </w:rPr>
                          <w:t>”</w:t>
                        </w:r>
                        <w:r>
                          <w:rPr>
                            <w:rFonts w:hint="eastAsia"/>
                            <w:color w:val="000000"/>
                            <w:sz w:val="15"/>
                            <w:szCs w:val="15"/>
                            <w:lang w:eastAsia="ja-JP"/>
                          </w:rPr>
                          <w:t xml:space="preserve"> </w:t>
                        </w:r>
                        <w:r>
                          <w:rPr>
                            <w:color w:val="000000"/>
                            <w:sz w:val="15"/>
                            <w:szCs w:val="15"/>
                            <w:lang w:eastAsia="ja-JP"/>
                          </w:rPr>
                          <w:t>Complete</w:t>
                        </w:r>
                        <w:r w:rsidRPr="003A0C13">
                          <w:rPr>
                            <w:color w:val="000000"/>
                            <w:sz w:val="15"/>
                            <w:szCs w:val="15"/>
                            <w:lang w:eastAsia="ja-JP"/>
                          </w:rPr>
                          <w:t xml:space="preserve"> before “(6) </w:t>
                        </w:r>
                        <w:r w:rsidRPr="003A0C13">
                          <w:rPr>
                            <w:color w:val="000000"/>
                            <w:sz w:val="15"/>
                            <w:szCs w:val="15"/>
                          </w:rPr>
                          <w:t>Start capturing”</w:t>
                        </w:r>
                        <w:r>
                          <w:rPr>
                            <w:color w:val="000000"/>
                            <w:sz w:val="15"/>
                            <w:szCs w:val="15"/>
                          </w:rPr>
                          <w:t xml:space="preserve"> about setting by media-ctl</w:t>
                        </w:r>
                        <w:r w:rsidRPr="003A0C13">
                          <w:rPr>
                            <w:color w:val="000000"/>
                            <w:sz w:val="15"/>
                            <w:szCs w:val="15"/>
                          </w:rPr>
                          <w:t>.</w:t>
                        </w:r>
                      </w:p>
                      <w:p w14:paraId="61B9E234" w14:textId="77777777" w:rsidR="00174F95" w:rsidRPr="00B75904" w:rsidRDefault="00174F95" w:rsidP="00BF7FA8">
                        <w:pPr>
                          <w:spacing w:after="0" w:line="180" w:lineRule="exact"/>
                          <w:rPr>
                            <w:color w:val="000000"/>
                            <w:sz w:val="15"/>
                            <w:szCs w:val="15"/>
                          </w:rPr>
                        </w:pPr>
                      </w:p>
                      <w:p w14:paraId="3327E0E6" w14:textId="2E50E4DD" w:rsidR="00174F95" w:rsidRPr="00B75904" w:rsidRDefault="00174F95" w:rsidP="00B75904">
                        <w:pPr>
                          <w:spacing w:after="0" w:line="180" w:lineRule="exact"/>
                          <w:rPr>
                            <w:color w:val="000000"/>
                            <w:sz w:val="15"/>
                            <w:szCs w:val="15"/>
                          </w:rPr>
                        </w:pPr>
                        <w:r w:rsidRPr="00B75904">
                          <w:rPr>
                            <w:b/>
                            <w:color w:val="000000"/>
                            <w:sz w:val="15"/>
                            <w:szCs w:val="15"/>
                            <w:u w:val="single"/>
                          </w:rPr>
                          <w:t xml:space="preserve">Note </w:t>
                        </w:r>
                        <w:r>
                          <w:rPr>
                            <w:b/>
                            <w:color w:val="000000"/>
                            <w:sz w:val="15"/>
                            <w:szCs w:val="15"/>
                            <w:u w:val="single"/>
                          </w:rPr>
                          <w:t xml:space="preserve">at </w:t>
                        </w:r>
                        <w:r w:rsidRPr="00B75904">
                          <w:rPr>
                            <w:b/>
                            <w:color w:val="000000"/>
                            <w:sz w:val="15"/>
                            <w:szCs w:val="15"/>
                            <w:u w:val="single"/>
                          </w:rPr>
                          <w:t>routing</w:t>
                        </w:r>
                        <w:r>
                          <w:rPr>
                            <w:b/>
                            <w:color w:val="000000"/>
                            <w:sz w:val="15"/>
                            <w:szCs w:val="15"/>
                            <w:u w:val="single"/>
                          </w:rPr>
                          <w:t xml:space="preserve"> change</w:t>
                        </w:r>
                        <w:r w:rsidRPr="00B75904">
                          <w:rPr>
                            <w:color w:val="000000"/>
                            <w:sz w:val="15"/>
                            <w:szCs w:val="15"/>
                            <w:u w:val="single"/>
                          </w:rPr>
                          <w:t xml:space="preserve">: </w:t>
                        </w:r>
                        <w:r w:rsidRPr="00CD60F0">
                          <w:rPr>
                            <w:color w:val="000000"/>
                            <w:sz w:val="15"/>
                            <w:szCs w:val="15"/>
                          </w:rPr>
                          <w:t>the register setting for routing of VIN and CSI2</w:t>
                        </w:r>
                        <w:r w:rsidRPr="00B75904">
                          <w:rPr>
                            <w:color w:val="000000"/>
                            <w:sz w:val="15"/>
                            <w:szCs w:val="15"/>
                          </w:rPr>
                          <w:t xml:space="preserve"> are cleared</w:t>
                        </w:r>
                        <w:r>
                          <w:rPr>
                            <w:color w:val="000000"/>
                            <w:sz w:val="15"/>
                            <w:szCs w:val="15"/>
                          </w:rPr>
                          <w:t xml:space="preserve"> </w:t>
                        </w:r>
                        <w:r w:rsidRPr="00AE374F">
                          <w:rPr>
                            <w:color w:val="000000"/>
                            <w:sz w:val="15"/>
                            <w:szCs w:val="15"/>
                          </w:rPr>
                          <w:t xml:space="preserve">after </w:t>
                        </w:r>
                        <w:r>
                          <w:rPr>
                            <w:color w:val="000000"/>
                            <w:sz w:val="15"/>
                            <w:szCs w:val="15"/>
                          </w:rPr>
                          <w:t>“8) Stop capturing”</w:t>
                        </w:r>
                        <w:r>
                          <w:rPr>
                            <w:color w:val="000000"/>
                            <w:sz w:val="15"/>
                            <w:szCs w:val="15"/>
                            <w:lang w:eastAsia="ja-JP"/>
                          </w:rPr>
                          <w:t xml:space="preserve"> or the</w:t>
                        </w:r>
                        <w:r w:rsidRPr="00CD60F0">
                          <w:rPr>
                            <w:color w:val="000000"/>
                            <w:sz w:val="15"/>
                            <w:szCs w:val="15"/>
                            <w:lang w:eastAsia="ja-JP"/>
                          </w:rPr>
                          <w:t xml:space="preserve"> finish of application error</w:t>
                        </w:r>
                        <w:r>
                          <w:rPr>
                            <w:rFonts w:hint="eastAsia"/>
                            <w:color w:val="000000"/>
                            <w:sz w:val="15"/>
                            <w:szCs w:val="15"/>
                            <w:lang w:eastAsia="ja-JP"/>
                          </w:rPr>
                          <w:t xml:space="preserve"> </w:t>
                        </w:r>
                        <w:r>
                          <w:rPr>
                            <w:color w:val="000000"/>
                            <w:sz w:val="15"/>
                            <w:szCs w:val="15"/>
                            <w:lang w:eastAsia="ja-JP"/>
                          </w:rPr>
                          <w:t>in master channel of VIN0/VIN4</w:t>
                        </w:r>
                        <w:r w:rsidRPr="00B75904">
                          <w:rPr>
                            <w:color w:val="000000"/>
                            <w:sz w:val="15"/>
                            <w:szCs w:val="15"/>
                          </w:rPr>
                          <w:t xml:space="preserve">. </w:t>
                        </w:r>
                        <w:r>
                          <w:rPr>
                            <w:color w:val="000000"/>
                            <w:sz w:val="15"/>
                            <w:szCs w:val="15"/>
                            <w:lang w:eastAsia="ja-JP"/>
                          </w:rPr>
                          <w:t>So in case, p</w:t>
                        </w:r>
                        <w:r w:rsidRPr="00B75904">
                          <w:rPr>
                            <w:color w:val="000000"/>
                            <w:sz w:val="15"/>
                            <w:szCs w:val="15"/>
                          </w:rPr>
                          <w:t xml:space="preserve">lease reconfigure </w:t>
                        </w:r>
                        <w:r>
                          <w:rPr>
                            <w:color w:val="000000"/>
                            <w:sz w:val="15"/>
                            <w:szCs w:val="15"/>
                          </w:rPr>
                          <w:t xml:space="preserve">its </w:t>
                        </w:r>
                        <w:r w:rsidRPr="00B75904">
                          <w:rPr>
                            <w:color w:val="000000"/>
                            <w:sz w:val="15"/>
                            <w:szCs w:val="15"/>
                          </w:rPr>
                          <w:t>routing in “</w:t>
                        </w:r>
                        <w:r w:rsidRPr="00B75904">
                          <w:rPr>
                            <w:color w:val="000000"/>
                            <w:sz w:val="15"/>
                            <w:szCs w:val="15"/>
                          </w:rPr>
                          <w:fldChar w:fldCharType="begin"/>
                        </w:r>
                        <w:r w:rsidRPr="00B75904">
                          <w:rPr>
                            <w:color w:val="000000"/>
                            <w:sz w:val="15"/>
                            <w:szCs w:val="15"/>
                          </w:rPr>
                          <w:instrText xml:space="preserve"> REF _Ref501389367 \r \h  \* MERGEFORMAT </w:instrText>
                        </w:r>
                        <w:r w:rsidRPr="00B75904">
                          <w:rPr>
                            <w:color w:val="000000"/>
                            <w:sz w:val="15"/>
                            <w:szCs w:val="15"/>
                          </w:rPr>
                        </w:r>
                        <w:r w:rsidRPr="00B75904">
                          <w:rPr>
                            <w:color w:val="000000"/>
                            <w:sz w:val="15"/>
                            <w:szCs w:val="15"/>
                          </w:rPr>
                          <w:fldChar w:fldCharType="separate"/>
                        </w:r>
                        <w:r w:rsidR="00E32B0C">
                          <w:rPr>
                            <w:color w:val="000000"/>
                            <w:sz w:val="15"/>
                            <w:szCs w:val="15"/>
                          </w:rPr>
                          <w:t>5.2.2</w:t>
                        </w:r>
                        <w:r w:rsidRPr="00B75904">
                          <w:rPr>
                            <w:color w:val="000000"/>
                            <w:sz w:val="15"/>
                            <w:szCs w:val="15"/>
                          </w:rPr>
                          <w:fldChar w:fldCharType="end"/>
                        </w:r>
                        <w:r w:rsidRPr="00B75904">
                          <w:rPr>
                            <w:color w:val="000000"/>
                            <w:sz w:val="15"/>
                            <w:szCs w:val="15"/>
                          </w:rPr>
                          <w:t xml:space="preserve"> </w:t>
                        </w:r>
                        <w:r w:rsidRPr="00B75904">
                          <w:rPr>
                            <w:color w:val="000000"/>
                            <w:sz w:val="15"/>
                            <w:szCs w:val="15"/>
                          </w:rPr>
                          <w:fldChar w:fldCharType="begin"/>
                        </w:r>
                        <w:r w:rsidRPr="00B75904">
                          <w:rPr>
                            <w:color w:val="000000"/>
                            <w:sz w:val="15"/>
                            <w:szCs w:val="15"/>
                          </w:rPr>
                          <w:instrText xml:space="preserve"> REF _Ref501389367 \h  \* MERGEFORMAT </w:instrText>
                        </w:r>
                        <w:r w:rsidRPr="00B75904">
                          <w:rPr>
                            <w:color w:val="000000"/>
                            <w:sz w:val="15"/>
                            <w:szCs w:val="15"/>
                          </w:rPr>
                        </w:r>
                        <w:r w:rsidRPr="00B75904">
                          <w:rPr>
                            <w:color w:val="000000"/>
                            <w:sz w:val="15"/>
                            <w:szCs w:val="15"/>
                          </w:rPr>
                          <w:fldChar w:fldCharType="separate"/>
                        </w:r>
                        <w:ins w:id="69" w:author="Quat Doan Huynh" w:date="2023-12-15T12:54:00Z">
                          <w:r w:rsidR="00E32B0C" w:rsidRPr="00E32B0C">
                            <w:rPr>
                              <w:sz w:val="15"/>
                              <w:szCs w:val="15"/>
                              <w:lang w:eastAsia="ja-JP"/>
                              <w:rPrChange w:id="70" w:author="Quat Doan Huynh" w:date="2023-12-15T12:54:00Z">
                                <w:rPr>
                                  <w:lang w:eastAsia="ja-JP"/>
                                </w:rPr>
                              </w:rPrChange>
                            </w:rPr>
                            <w:t>Activate/Deactivate a link</w:t>
                          </w:r>
                        </w:ins>
                        <w:del w:id="71" w:author="Quat Doan Huynh" w:date="2023-12-15T12:54:00Z">
                          <w:r w:rsidR="00E32B0C" w:rsidRPr="00E32B0C" w:rsidDel="00E32B0C">
                            <w:rPr>
                              <w:sz w:val="15"/>
                              <w:szCs w:val="15"/>
                              <w:lang w:eastAsia="ja-JP"/>
                            </w:rPr>
                            <w:delText>Activate/Deactivate a link</w:delText>
                          </w:r>
                        </w:del>
                        <w:r w:rsidRPr="00B75904">
                          <w:rPr>
                            <w:color w:val="000000"/>
                            <w:sz w:val="15"/>
                            <w:szCs w:val="15"/>
                          </w:rPr>
                          <w:fldChar w:fldCharType="end"/>
                        </w:r>
                        <w:r w:rsidRPr="00B75904">
                          <w:rPr>
                            <w:color w:val="000000"/>
                            <w:sz w:val="15"/>
                            <w:szCs w:val="15"/>
                          </w:rPr>
                          <w:t xml:space="preserve">” after </w:t>
                        </w:r>
                        <w:r>
                          <w:rPr>
                            <w:color w:val="000000"/>
                            <w:sz w:val="15"/>
                            <w:szCs w:val="15"/>
                          </w:rPr>
                          <w:t>resetting</w:t>
                        </w:r>
                        <w:r w:rsidRPr="00B75904">
                          <w:rPr>
                            <w:color w:val="000000"/>
                            <w:sz w:val="15"/>
                            <w:szCs w:val="15"/>
                          </w:rPr>
                          <w:t xml:space="preserve">  in “</w:t>
                        </w:r>
                        <w:r w:rsidRPr="00B75904">
                          <w:rPr>
                            <w:color w:val="000000"/>
                            <w:sz w:val="15"/>
                            <w:szCs w:val="15"/>
                          </w:rPr>
                          <w:fldChar w:fldCharType="begin"/>
                        </w:r>
                        <w:r w:rsidRPr="00B75904">
                          <w:rPr>
                            <w:color w:val="000000"/>
                            <w:sz w:val="15"/>
                            <w:szCs w:val="15"/>
                          </w:rPr>
                          <w:instrText xml:space="preserve"> REF _Ref10819048 \r \h  \* MERGEFORMAT </w:instrText>
                        </w:r>
                        <w:r w:rsidRPr="00B75904">
                          <w:rPr>
                            <w:color w:val="000000"/>
                            <w:sz w:val="15"/>
                            <w:szCs w:val="15"/>
                          </w:rPr>
                        </w:r>
                        <w:r w:rsidRPr="00B75904">
                          <w:rPr>
                            <w:color w:val="000000"/>
                            <w:sz w:val="15"/>
                            <w:szCs w:val="15"/>
                          </w:rPr>
                          <w:fldChar w:fldCharType="separate"/>
                        </w:r>
                        <w:r w:rsidR="00E32B0C">
                          <w:rPr>
                            <w:color w:val="000000"/>
                            <w:sz w:val="15"/>
                            <w:szCs w:val="15"/>
                          </w:rPr>
                          <w:t>5.2.4</w:t>
                        </w:r>
                        <w:r w:rsidRPr="00B75904">
                          <w:rPr>
                            <w:color w:val="000000"/>
                            <w:sz w:val="15"/>
                            <w:szCs w:val="15"/>
                          </w:rPr>
                          <w:fldChar w:fldCharType="end"/>
                        </w:r>
                        <w:r w:rsidRPr="00B75904">
                          <w:rPr>
                            <w:color w:val="000000"/>
                            <w:sz w:val="15"/>
                            <w:szCs w:val="15"/>
                          </w:rPr>
                          <w:t xml:space="preserve"> </w:t>
                        </w:r>
                        <w:r w:rsidRPr="00B75904">
                          <w:rPr>
                            <w:color w:val="000000"/>
                            <w:sz w:val="15"/>
                            <w:szCs w:val="15"/>
                          </w:rPr>
                          <w:fldChar w:fldCharType="begin"/>
                        </w:r>
                        <w:r w:rsidRPr="00B75904">
                          <w:rPr>
                            <w:color w:val="000000"/>
                            <w:sz w:val="15"/>
                            <w:szCs w:val="15"/>
                          </w:rPr>
                          <w:instrText xml:space="preserve"> REF _Ref10819048 \h  \* MERGEFORMAT </w:instrText>
                        </w:r>
                        <w:r w:rsidRPr="00B75904">
                          <w:rPr>
                            <w:color w:val="000000"/>
                            <w:sz w:val="15"/>
                            <w:szCs w:val="15"/>
                          </w:rPr>
                        </w:r>
                        <w:r w:rsidRPr="00B75904">
                          <w:rPr>
                            <w:color w:val="000000"/>
                            <w:sz w:val="15"/>
                            <w:szCs w:val="15"/>
                          </w:rPr>
                          <w:fldChar w:fldCharType="separate"/>
                        </w:r>
                        <w:ins w:id="72" w:author="Quat Doan Huynh" w:date="2023-12-15T12:54:00Z">
                          <w:r w:rsidR="00E32B0C" w:rsidRPr="00E32B0C">
                            <w:rPr>
                              <w:sz w:val="15"/>
                              <w:szCs w:val="15"/>
                              <w:lang w:eastAsia="ja-JP"/>
                              <w:rPrChange w:id="73" w:author="Quat Doan Huynh" w:date="2023-12-15T12:54:00Z">
                                <w:rPr>
                                  <w:lang w:eastAsia="ja-JP"/>
                                </w:rPr>
                              </w:rPrChange>
                            </w:rPr>
                            <w:t>Deactivate all active links</w:t>
                          </w:r>
                        </w:ins>
                        <w:del w:id="74" w:author="Quat Doan Huynh" w:date="2023-12-15T12:54:00Z">
                          <w:r w:rsidR="00E32B0C" w:rsidRPr="00E32B0C" w:rsidDel="00E32B0C">
                            <w:rPr>
                              <w:sz w:val="15"/>
                              <w:szCs w:val="15"/>
                              <w:lang w:eastAsia="ja-JP"/>
                            </w:rPr>
                            <w:delText>Deactivate all active links</w:delText>
                          </w:r>
                        </w:del>
                        <w:r w:rsidRPr="00B75904">
                          <w:rPr>
                            <w:color w:val="000000"/>
                            <w:sz w:val="15"/>
                            <w:szCs w:val="15"/>
                          </w:rPr>
                          <w:fldChar w:fldCharType="end"/>
                        </w:r>
                        <w:r w:rsidRPr="00B75904">
                          <w:rPr>
                            <w:color w:val="000000"/>
                            <w:sz w:val="15"/>
                            <w:szCs w:val="15"/>
                          </w:rPr>
                          <w:t>”.</w:t>
                        </w:r>
                        <w:r>
                          <w:rPr>
                            <w:color w:val="000000"/>
                            <w:sz w:val="15"/>
                            <w:szCs w:val="15"/>
                          </w:rPr>
                          <w:t xml:space="preserve"> V</w:t>
                        </w:r>
                        <w:r w:rsidRPr="00717671">
                          <w:rPr>
                            <w:color w:val="000000"/>
                            <w:sz w:val="15"/>
                            <w:szCs w:val="15"/>
                          </w:rPr>
                          <w:t xml:space="preserve">IN0/VIN4 should not be </w:t>
                        </w:r>
                        <w:r>
                          <w:rPr>
                            <w:rFonts w:hint="eastAsia"/>
                            <w:color w:val="000000"/>
                            <w:sz w:val="15"/>
                            <w:szCs w:val="15"/>
                            <w:lang w:eastAsia="ja-JP"/>
                          </w:rPr>
                          <w:t>stop</w:t>
                        </w:r>
                        <w:r>
                          <w:rPr>
                            <w:color w:val="000000"/>
                            <w:sz w:val="15"/>
                            <w:szCs w:val="15"/>
                            <w:lang w:eastAsia="ja-JP"/>
                          </w:rPr>
                          <w:t xml:space="preserve"> capturing </w:t>
                        </w:r>
                        <w:r w:rsidRPr="00717671">
                          <w:rPr>
                            <w:color w:val="000000"/>
                            <w:sz w:val="15"/>
                            <w:szCs w:val="15"/>
                          </w:rPr>
                          <w:t>before other</w:t>
                        </w:r>
                        <w:r>
                          <w:rPr>
                            <w:color w:val="000000"/>
                            <w:sz w:val="15"/>
                            <w:szCs w:val="15"/>
                          </w:rPr>
                          <w:t xml:space="preserve"> VINs</w:t>
                        </w:r>
                        <w:r w:rsidRPr="00717671">
                          <w:rPr>
                            <w:color w:val="000000"/>
                            <w:sz w:val="15"/>
                            <w:szCs w:val="15"/>
                          </w:rPr>
                          <w:t>.</w:t>
                        </w:r>
                      </w:p>
                    </w:txbxContent>
                  </v:textbox>
                </v:shape>
                <v:shape id="Freeform 231" o:spid="_x0000_s1613" style="position:absolute;left:1253;top:3895;width:11386;height:489;visibility:visible;mso-wrap-style:square;v-text-anchor:top" coordsize="848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" path="m33,167r8115,c8167,167,8181,182,8181,200v,19,-14,34,-33,34l33,234c15,234,,219,,200,,182,15,167,33,167xm8081,r400,200l8081,400,8081,xe" fillcolor="black" strokeweight=".15pt">
                  <v:stroke joinstyle="bevel"/>
                  <v:path arrowok="t" o:connecttype="custom" o:connectlocs="4430,20414;1093851,20414;1098281,24448;1093851,28604;4430,28604;0,24448;4430,20414;1084856,0;1138555,24448;1084856,48895;1084856,0" o:connectangles="0,0,0,0,0,0,0,0,0,0,0"/>
                  <o:lock v:ext="edit" verticies="t"/>
                </v:shape>
                <v:rect id="Rectangle 218" o:spid="_x0000_s1614" style="position:absolute;left:2657;top:2571;width:9261;height:2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39CAFAD7" w14:textId="77777777" w:rsidR="00174F95" w:rsidRPr="009C63CC" w:rsidRDefault="00174F95" w:rsidP="009C63CC">
                        <w:pPr>
                          <w:pStyle w:val="NormalWeb"/>
                          <w:overflowPunct w:val="0"/>
                          <w:spacing w:before="0" w:beforeAutospacing="0" w:after="200" w:afterAutospacing="0"/>
                        </w:pPr>
                        <w:r w:rsidRPr="007903BF">
                          <w:rPr>
                            <w:rFonts w:ascii="Times New Roman" w:eastAsia="MS Mincho" w:hAnsi="Times New Roman"/>
                            <w:sz w:val="15"/>
                            <w:szCs w:val="15"/>
                          </w:rPr>
                          <w:t>open() (/dev/</w:t>
                        </w:r>
                        <w:r>
                          <w:rPr>
                            <w:rFonts w:ascii="Times New Roman" w:eastAsia="MS Mincho" w:hAnsi="Times New Roman" w:hint="eastAsia"/>
                            <w:sz w:val="15"/>
                            <w:szCs w:val="15"/>
                          </w:rPr>
                          <w:t>media0</w:t>
                        </w:r>
                        <w:r w:rsidRPr="007903BF">
                          <w:rPr>
                            <w:rFonts w:ascii="Times New Roman" w:eastAsia="MS Mincho" w:hAnsi="Times New Roman"/>
                            <w:sz w:val="15"/>
                            <w:szCs w:val="15"/>
                          </w:rPr>
                          <w:t>)</w:t>
                        </w:r>
                      </w:p>
                    </w:txbxContent>
                  </v:textbox>
                </v:rect>
                <w10:wrap type="topAndBottom" anchorx="margin"/>
              </v:group>
            </w:pict>
          </mc:Fallback>
        </mc:AlternateContent>
      </w:r>
      <w:bookmarkEnd w:id="32"/>
    </w:p>
    <w:bookmarkStart w:id="75" w:name="_Ref363500249"/>
    <w:p w14:paraId="5A12596B" w14:textId="49D14C92" w:rsidR="00DB3ACD" w:rsidRPr="009F7AC1" w:rsidRDefault="00406692" w:rsidP="00F713F2">
      <w:pPr>
        <w:jc w:val="center"/>
        <w:rPr>
          <w:b/>
          <w:bCs/>
        </w:rPr>
      </w:pPr>
      <w:r w:rsidRPr="009F7AC1">
        <w:rPr>
          <w:b/>
          <w:bCs/>
          <w:noProof/>
        </w:rPr>
        <w:lastRenderedPageBreak/>
        <mc:AlternateContent>
          <mc:Choice Requires="wpc">
            <w:drawing>
              <wp:anchor distT="0" distB="0" distL="114300" distR="114300" simplePos="0" relativeHeight="251691008" behindDoc="0" locked="0" layoutInCell="1" allowOverlap="1" wp14:anchorId="68478B69" wp14:editId="1BBC2C4A">
                <wp:simplePos x="0" y="0"/>
                <wp:positionH relativeFrom="margin">
                  <wp:posOffset>-16510</wp:posOffset>
                </wp:positionH>
                <wp:positionV relativeFrom="paragraph">
                  <wp:posOffset>0</wp:posOffset>
                </wp:positionV>
                <wp:extent cx="6239510" cy="8366125"/>
                <wp:effectExtent l="0" t="0" r="27940" b="34925"/>
                <wp:wrapTopAndBottom/>
                <wp:docPr id="8503" name="キャンバス 85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g:wgp>
                        <wpg:cNvPr id="358" name="Group 328"/>
                        <wpg:cNvGrpSpPr>
                          <a:grpSpLocks/>
                        </wpg:cNvGrpSpPr>
                        <wpg:grpSpPr bwMode="auto">
                          <a:xfrm>
                            <a:off x="1287367" y="711830"/>
                            <a:ext cx="4501585" cy="1522206"/>
                            <a:chOff x="161" y="-1528"/>
                            <a:chExt cx="2059" cy="2165"/>
                          </a:xfrm>
                        </wpg:grpSpPr>
                        <wps:wsp>
                          <wps:cNvPr id="359" name="Rectangle 329"/>
                          <wps:cNvSpPr>
                            <a:spLocks noChangeArrowheads="1"/>
                          </wps:cNvSpPr>
                          <wps:spPr bwMode="auto">
                            <a:xfrm>
                              <a:off x="291" y="207"/>
                              <a:ext cx="1929" cy="3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Line 330"/>
                          <wps:cNvCnPr>
                            <a:cxnSpLocks noChangeShapeType="1"/>
                          </wps:cNvCnPr>
                          <wps:spPr bwMode="auto">
                            <a:xfrm>
                              <a:off x="161" y="-1528"/>
                              <a:ext cx="124" cy="1528"/>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s:wsp>
                          <wps:cNvPr id="361" name="Rectangle 331"/>
                          <wps:cNvSpPr>
                            <a:spLocks noChangeArrowheads="1"/>
                          </wps:cNvSpPr>
                          <wps:spPr bwMode="auto">
                            <a:xfrm>
                              <a:off x="260" y="150"/>
                              <a:ext cx="1898" cy="487"/>
                            </a:xfrm>
                            <a:prstGeom prst="rect">
                              <a:avLst/>
                            </a:prstGeom>
                            <a:noFill/>
                            <a:ln w="635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3" name="Rectangle 228"/>
                        <wps:cNvSpPr>
                          <a:spLocks noChangeArrowheads="1"/>
                        </wps:cNvSpPr>
                        <wps:spPr bwMode="auto">
                          <a:xfrm>
                            <a:off x="559465" y="7309799"/>
                            <a:ext cx="31877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3E2A0" w14:textId="77777777" w:rsidR="00174F95" w:rsidRPr="00D3475F" w:rsidRDefault="00174F95" w:rsidP="004C06F6">
                              <w:pPr>
                                <w:rPr>
                                  <w:sz w:val="15"/>
                                  <w:szCs w:val="15"/>
                                </w:rPr>
                              </w:pPr>
                              <w:r w:rsidRPr="00D3475F">
                                <w:rPr>
                                  <w:color w:val="000000"/>
                                  <w:sz w:val="15"/>
                                  <w:szCs w:val="15"/>
                                </w:rPr>
                                <w:t>close()</w:t>
                              </w:r>
                            </w:p>
                          </w:txbxContent>
                        </wps:txbx>
                        <wps:bodyPr rot="0" vert="horz" wrap="square" lIns="0" tIns="0" rIns="0" bIns="0" anchor="t" anchorCtr="0" upright="1">
                          <a:spAutoFit/>
                        </wps:bodyPr>
                      </wps:wsp>
                      <wps:wsp>
                        <wps:cNvPr id="44" name="Line 229"/>
                        <wps:cNvCnPr>
                          <a:cxnSpLocks noChangeShapeType="1"/>
                        </wps:cNvCnPr>
                        <wps:spPr bwMode="auto">
                          <a:xfrm>
                            <a:off x="132110" y="183954"/>
                            <a:ext cx="8255" cy="818222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 name="Line 230"/>
                        <wps:cNvCnPr>
                          <a:cxnSpLocks noChangeShapeType="1"/>
                        </wps:cNvCnPr>
                        <wps:spPr bwMode="auto">
                          <a:xfrm>
                            <a:off x="1270665" y="183954"/>
                            <a:ext cx="6019" cy="8174272"/>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1" name="Freeform 241"/>
                        <wps:cNvSpPr>
                          <a:spLocks noEditPoints="1"/>
                        </wps:cNvSpPr>
                        <wps:spPr bwMode="auto">
                          <a:xfrm>
                            <a:off x="140365" y="7478709"/>
                            <a:ext cx="1138555" cy="48895"/>
                          </a:xfrm>
                          <a:custGeom>
                            <a:avLst/>
                            <a:gdLst>
                              <a:gd name="T0" fmla="*/ 8 w 2120"/>
                              <a:gd name="T1" fmla="*/ 42 h 100"/>
                              <a:gd name="T2" fmla="*/ 2037 w 2120"/>
                              <a:gd name="T3" fmla="*/ 42 h 100"/>
                              <a:gd name="T4" fmla="*/ 2045 w 2120"/>
                              <a:gd name="T5" fmla="*/ 50 h 100"/>
                              <a:gd name="T6" fmla="*/ 2037 w 2120"/>
                              <a:gd name="T7" fmla="*/ 59 h 100"/>
                              <a:gd name="T8" fmla="*/ 8 w 2120"/>
                              <a:gd name="T9" fmla="*/ 59 h 100"/>
                              <a:gd name="T10" fmla="*/ 0 w 2120"/>
                              <a:gd name="T11" fmla="*/ 50 h 100"/>
                              <a:gd name="T12" fmla="*/ 8 w 2120"/>
                              <a:gd name="T13" fmla="*/ 42 h 100"/>
                              <a:gd name="T14" fmla="*/ 2020 w 2120"/>
                              <a:gd name="T15" fmla="*/ 0 h 100"/>
                              <a:gd name="T16" fmla="*/ 2120 w 2120"/>
                              <a:gd name="T17" fmla="*/ 50 h 100"/>
                              <a:gd name="T18" fmla="*/ 2020 w 2120"/>
                              <a:gd name="T19" fmla="*/ 100 h 100"/>
                              <a:gd name="T20" fmla="*/ 2020 w 2120"/>
                              <a:gd name="T21"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120" h="100">
                                <a:moveTo>
                                  <a:pt x="8" y="42"/>
                                </a:moveTo>
                                <a:lnTo>
                                  <a:pt x="2037" y="42"/>
                                </a:lnTo>
                                <a:cubicBezTo>
                                  <a:pt x="2042" y="42"/>
                                  <a:pt x="2045" y="46"/>
                                  <a:pt x="2045" y="50"/>
                                </a:cubicBezTo>
                                <a:cubicBezTo>
                                  <a:pt x="2045" y="55"/>
                                  <a:pt x="2042" y="59"/>
                                  <a:pt x="2037" y="59"/>
                                </a:cubicBezTo>
                                <a:lnTo>
                                  <a:pt x="8" y="59"/>
                                </a:lnTo>
                                <a:cubicBezTo>
                                  <a:pt x="4" y="59"/>
                                  <a:pt x="0" y="55"/>
                                  <a:pt x="0" y="50"/>
                                </a:cubicBezTo>
                                <a:cubicBezTo>
                                  <a:pt x="0" y="46"/>
                                  <a:pt x="4" y="42"/>
                                  <a:pt x="8" y="42"/>
                                </a:cubicBezTo>
                                <a:close/>
                                <a:moveTo>
                                  <a:pt x="2020" y="0"/>
                                </a:moveTo>
                                <a:lnTo>
                                  <a:pt x="2120" y="50"/>
                                </a:lnTo>
                                <a:lnTo>
                                  <a:pt x="2020" y="100"/>
                                </a:lnTo>
                                <a:lnTo>
                                  <a:pt x="2020"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122" name="Rectangle 274"/>
                        <wps:cNvSpPr>
                          <a:spLocks noChangeArrowheads="1"/>
                        </wps:cNvSpPr>
                        <wps:spPr bwMode="auto">
                          <a:xfrm>
                            <a:off x="459389" y="7174317"/>
                            <a:ext cx="55626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9DF17" w14:textId="77777777" w:rsidR="00174F95" w:rsidRDefault="00174F95" w:rsidP="004C06F6">
                              <w:pPr>
                                <w:pStyle w:val="NormalWeb"/>
                                <w:overflowPunct w:val="0"/>
                                <w:spacing w:before="0" w:beforeAutospacing="0" w:after="200" w:afterAutospacing="0"/>
                              </w:pPr>
                              <w:r>
                                <w:rPr>
                                  <w:rFonts w:ascii="Times New Roman" w:eastAsia="MS Mincho" w:hAnsi="Times New Roman"/>
                                  <w:color w:val="000000"/>
                                  <w:sz w:val="15"/>
                                  <w:szCs w:val="15"/>
                                </w:rPr>
                                <w:t>Memory free</w:t>
                              </w:r>
                            </w:p>
                            <w:p w14:paraId="54804C7F" w14:textId="77777777" w:rsidR="00174F95" w:rsidRPr="00D3475F" w:rsidRDefault="00174F95" w:rsidP="004C06F6">
                              <w:pPr>
                                <w:rPr>
                                  <w:sz w:val="15"/>
                                  <w:szCs w:val="15"/>
                                </w:rPr>
                              </w:pPr>
                            </w:p>
                          </w:txbxContent>
                        </wps:txbx>
                        <wps:bodyPr rot="0" vert="horz" wrap="square" lIns="0" tIns="0" rIns="0" bIns="0" anchor="t" anchorCtr="0" upright="1">
                          <a:noAutofit/>
                        </wps:bodyPr>
                      </wps:wsp>
                      <wps:wsp>
                        <wps:cNvPr id="123" name="Freeform 275"/>
                        <wps:cNvSpPr>
                          <a:spLocks noEditPoints="1"/>
                        </wps:cNvSpPr>
                        <wps:spPr bwMode="auto">
                          <a:xfrm>
                            <a:off x="140365" y="7277414"/>
                            <a:ext cx="1146810" cy="48895"/>
                          </a:xfrm>
                          <a:custGeom>
                            <a:avLst/>
                            <a:gdLst>
                              <a:gd name="T0" fmla="*/ 8 w 2120"/>
                              <a:gd name="T1" fmla="*/ 42 h 100"/>
                              <a:gd name="T2" fmla="*/ 2037 w 2120"/>
                              <a:gd name="T3" fmla="*/ 42 h 100"/>
                              <a:gd name="T4" fmla="*/ 2045 w 2120"/>
                              <a:gd name="T5" fmla="*/ 50 h 100"/>
                              <a:gd name="T6" fmla="*/ 2037 w 2120"/>
                              <a:gd name="T7" fmla="*/ 59 h 100"/>
                              <a:gd name="T8" fmla="*/ 8 w 2120"/>
                              <a:gd name="T9" fmla="*/ 59 h 100"/>
                              <a:gd name="T10" fmla="*/ 0 w 2120"/>
                              <a:gd name="T11" fmla="*/ 50 h 100"/>
                              <a:gd name="T12" fmla="*/ 8 w 2120"/>
                              <a:gd name="T13" fmla="*/ 42 h 100"/>
                              <a:gd name="T14" fmla="*/ 2020 w 2120"/>
                              <a:gd name="T15" fmla="*/ 0 h 100"/>
                              <a:gd name="T16" fmla="*/ 2120 w 2120"/>
                              <a:gd name="T17" fmla="*/ 50 h 100"/>
                              <a:gd name="T18" fmla="*/ 2020 w 2120"/>
                              <a:gd name="T19" fmla="*/ 100 h 100"/>
                              <a:gd name="T20" fmla="*/ 2020 w 2120"/>
                              <a:gd name="T21"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120" h="100">
                                <a:moveTo>
                                  <a:pt x="8" y="42"/>
                                </a:moveTo>
                                <a:lnTo>
                                  <a:pt x="2037" y="42"/>
                                </a:lnTo>
                                <a:cubicBezTo>
                                  <a:pt x="2042" y="42"/>
                                  <a:pt x="2045" y="46"/>
                                  <a:pt x="2045" y="50"/>
                                </a:cubicBezTo>
                                <a:cubicBezTo>
                                  <a:pt x="2045" y="55"/>
                                  <a:pt x="2042" y="59"/>
                                  <a:pt x="2037" y="59"/>
                                </a:cubicBezTo>
                                <a:lnTo>
                                  <a:pt x="8" y="59"/>
                                </a:lnTo>
                                <a:cubicBezTo>
                                  <a:pt x="4" y="59"/>
                                  <a:pt x="0" y="55"/>
                                  <a:pt x="0" y="50"/>
                                </a:cubicBezTo>
                                <a:cubicBezTo>
                                  <a:pt x="0" y="46"/>
                                  <a:pt x="4" y="42"/>
                                  <a:pt x="8" y="42"/>
                                </a:cubicBezTo>
                                <a:close/>
                                <a:moveTo>
                                  <a:pt x="2020" y="0"/>
                                </a:moveTo>
                                <a:lnTo>
                                  <a:pt x="2120" y="50"/>
                                </a:lnTo>
                                <a:lnTo>
                                  <a:pt x="2020" y="100"/>
                                </a:lnTo>
                                <a:lnTo>
                                  <a:pt x="2020"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158" name="Rectangle 313"/>
                        <wps:cNvSpPr>
                          <a:spLocks noChangeArrowheads="1"/>
                        </wps:cNvSpPr>
                        <wps:spPr bwMode="auto">
                          <a:xfrm>
                            <a:off x="1130330" y="51661"/>
                            <a:ext cx="29019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1C111" w14:textId="77777777" w:rsidR="00174F95" w:rsidRPr="00D3475F" w:rsidRDefault="00174F95" w:rsidP="004C06F6">
                              <w:pPr>
                                <w:pStyle w:val="NormalWeb"/>
                                <w:overflowPunct w:val="0"/>
                                <w:spacing w:before="0" w:beforeAutospacing="0" w:after="200" w:afterAutospacing="0"/>
                                <w:rPr>
                                  <w:rFonts w:ascii="Times New Roman" w:hAnsi="Times New Roman" w:cs="Times New Roman"/>
                                </w:rPr>
                              </w:pPr>
                              <w:r w:rsidRPr="00D3475F">
                                <w:rPr>
                                  <w:rFonts w:ascii="Times New Roman" w:eastAsia="MS Mincho" w:hAnsi="Times New Roman" w:cs="Times New Roman"/>
                                  <w:color w:val="000000"/>
                                  <w:sz w:val="15"/>
                                  <w:szCs w:val="15"/>
                                </w:rPr>
                                <w:t>V4L2</w:t>
                              </w:r>
                            </w:p>
                          </w:txbxContent>
                        </wps:txbx>
                        <wps:bodyPr rot="0" vert="horz" wrap="square" lIns="0" tIns="0" rIns="0" bIns="0" anchor="t" anchorCtr="0" upright="1">
                          <a:spAutoFit/>
                        </wps:bodyPr>
                      </wps:wsp>
                      <wps:wsp>
                        <wps:cNvPr id="159" name="Rectangle 313"/>
                        <wps:cNvSpPr>
                          <a:spLocks noChangeArrowheads="1"/>
                        </wps:cNvSpPr>
                        <wps:spPr bwMode="auto">
                          <a:xfrm>
                            <a:off x="54005" y="35999"/>
                            <a:ext cx="5537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3CB3B" w14:textId="77777777" w:rsidR="00174F95" w:rsidRPr="00D3475F" w:rsidRDefault="00174F95" w:rsidP="004C06F6">
                              <w:pPr>
                                <w:pStyle w:val="NormalWeb"/>
                                <w:overflowPunct w:val="0"/>
                                <w:spacing w:before="0" w:beforeAutospacing="0" w:after="200" w:afterAutospacing="0"/>
                                <w:rPr>
                                  <w:rFonts w:ascii="Times New Roman" w:hAnsi="Times New Roman" w:cs="Times New Roman"/>
                                </w:rPr>
                              </w:pPr>
                              <w:r w:rsidRPr="00D3475F">
                                <w:rPr>
                                  <w:rFonts w:ascii="Times New Roman" w:eastAsia="MS Mincho" w:hAnsi="Times New Roman" w:cs="Times New Roman"/>
                                  <w:color w:val="000000"/>
                                  <w:sz w:val="15"/>
                                  <w:szCs w:val="15"/>
                                </w:rPr>
                                <w:t>Application</w:t>
                              </w:r>
                            </w:p>
                          </w:txbxContent>
                        </wps:txbx>
                        <wps:bodyPr rot="0" vert="horz" wrap="square" lIns="0" tIns="0" rIns="0" bIns="0" anchor="t" anchorCtr="0" upright="1">
                          <a:spAutoFit/>
                        </wps:bodyPr>
                      </wps:wsp>
                      <wps:wsp>
                        <wps:cNvPr id="8490" name="Rectangle 272"/>
                        <wps:cNvSpPr>
                          <a:spLocks noChangeArrowheads="1"/>
                        </wps:cNvSpPr>
                        <wps:spPr bwMode="auto">
                          <a:xfrm>
                            <a:off x="1605915" y="7101787"/>
                            <a:ext cx="4633595" cy="559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25EB7" w14:textId="77777777" w:rsidR="00174F95" w:rsidRPr="00521F1F" w:rsidRDefault="00174F95" w:rsidP="004C06F6">
                              <w:pPr>
                                <w:pStyle w:val="NormalWeb"/>
                                <w:overflowPunct w:val="0"/>
                                <w:spacing w:before="0" w:beforeAutospacing="0" w:after="0" w:afterAutospacing="0"/>
                              </w:pPr>
                              <w:r w:rsidRPr="00D3475F">
                                <w:rPr>
                                  <w:rFonts w:ascii="Times New Roman" w:eastAsia="MS Mincho" w:hAnsi="Times New Roman"/>
                                  <w:sz w:val="15"/>
                                  <w:szCs w:val="15"/>
                                </w:rPr>
                                <w:t xml:space="preserve">If memory type is V4L2_MEMORY_MMAP, </w:t>
                              </w:r>
                              <w:r>
                                <w:rPr>
                                  <w:rFonts w:ascii="Times New Roman" w:eastAsia="MS Mincho" w:hAnsi="Times New Roman"/>
                                  <w:sz w:val="15"/>
                                  <w:szCs w:val="15"/>
                                </w:rPr>
                                <w:t>free</w:t>
                              </w:r>
                              <w:r w:rsidRPr="00D3475F">
                                <w:rPr>
                                  <w:rFonts w:ascii="Times New Roman" w:eastAsia="MS Mincho" w:hAnsi="Times New Roman"/>
                                  <w:sz w:val="15"/>
                                  <w:szCs w:val="15"/>
                                </w:rPr>
                                <w:t xml:space="preserve"> memory by using munmap().</w:t>
                              </w:r>
                            </w:p>
                            <w:p w14:paraId="6DB88904" w14:textId="77777777" w:rsidR="00174F95" w:rsidRDefault="00174F95" w:rsidP="004C06F6">
                              <w:pPr>
                                <w:pStyle w:val="NormalWeb"/>
                                <w:overflowPunct w:val="0"/>
                                <w:spacing w:before="0" w:beforeAutospacing="0" w:after="0" w:afterAutospacing="0"/>
                                <w:rPr>
                                  <w:rFonts w:ascii="Times New Roman" w:eastAsia="MS Mincho" w:hAnsi="Times New Roman"/>
                                  <w:sz w:val="15"/>
                                  <w:szCs w:val="15"/>
                                </w:rPr>
                              </w:pPr>
                              <w:r w:rsidRPr="00D3475F">
                                <w:rPr>
                                  <w:rFonts w:ascii="Times New Roman" w:eastAsia="MS Mincho" w:hAnsi="Times New Roman"/>
                                  <w:sz w:val="15"/>
                                  <w:szCs w:val="15"/>
                                </w:rPr>
                                <w:t xml:space="preserve">If memory type is V4L2_MEMORY_USERPTR, </w:t>
                              </w:r>
                              <w:r>
                                <w:rPr>
                                  <w:rFonts w:ascii="Times New Roman" w:eastAsia="MS Mincho" w:hAnsi="Times New Roman"/>
                                  <w:sz w:val="15"/>
                                  <w:szCs w:val="15"/>
                                </w:rPr>
                                <w:t>free</w:t>
                              </w:r>
                              <w:r w:rsidRPr="00D3475F">
                                <w:rPr>
                                  <w:rFonts w:ascii="Times New Roman" w:eastAsia="MS Mincho" w:hAnsi="Times New Roman"/>
                                  <w:sz w:val="15"/>
                                  <w:szCs w:val="15"/>
                                </w:rPr>
                                <w:t xml:space="preserve"> memory by using memory manager</w:t>
                              </w:r>
                              <w:r>
                                <w:rPr>
                                  <w:rFonts w:ascii="Times New Roman" w:eastAsia="MS Mincho" w:hAnsi="Times New Roman"/>
                                  <w:sz w:val="15"/>
                                  <w:szCs w:val="15"/>
                                </w:rPr>
                                <w:t xml:space="preserve"> API </w:t>
                              </w:r>
                            </w:p>
                            <w:p w14:paraId="5B6D45EE" w14:textId="77777777" w:rsidR="00174F95" w:rsidRPr="00521F1F" w:rsidRDefault="00174F95" w:rsidP="004C06F6">
                              <w:pPr>
                                <w:pStyle w:val="NormalWeb"/>
                                <w:overflowPunct w:val="0"/>
                                <w:spacing w:before="0" w:beforeAutospacing="0" w:after="0" w:afterAutospacing="0"/>
                              </w:pPr>
                              <w:r>
                                <w:rPr>
                                  <w:rFonts w:ascii="Times New Roman" w:eastAsia="MS Mincho" w:hAnsi="Times New Roman"/>
                                  <w:sz w:val="15"/>
                                  <w:szCs w:val="15"/>
                                </w:rPr>
                                <w:t xml:space="preserve">(ex; </w:t>
                              </w:r>
                              <w:r w:rsidRPr="00EC0FA5">
                                <w:rPr>
                                  <w:rFonts w:ascii="Times New Roman" w:eastAsia="MS Mincho" w:hAnsi="Times New Roman"/>
                                  <w:sz w:val="15"/>
                                  <w:szCs w:val="15"/>
                                </w:rPr>
                                <w:t>mmngr_free_in_user</w:t>
                              </w:r>
                              <w:r>
                                <w:rPr>
                                  <w:rFonts w:ascii="Times New Roman" w:eastAsia="MS Mincho" w:hAnsi="Times New Roman"/>
                                  <w:sz w:val="15"/>
                                  <w:szCs w:val="15"/>
                                </w:rPr>
                                <w:t>)</w:t>
                              </w:r>
                              <w:r w:rsidRPr="00D3475F">
                                <w:rPr>
                                  <w:rFonts w:ascii="Times New Roman" w:eastAsia="MS Mincho" w:hAnsi="Times New Roman"/>
                                  <w:sz w:val="15"/>
                                  <w:szCs w:val="15"/>
                                </w:rPr>
                                <w:t>.</w:t>
                              </w:r>
                            </w:p>
                            <w:p w14:paraId="0A208F76" w14:textId="77777777" w:rsidR="00174F95" w:rsidRDefault="00174F95" w:rsidP="004C06F6">
                              <w:pPr>
                                <w:pStyle w:val="NormalWeb"/>
                                <w:overflowPunct w:val="0"/>
                                <w:spacing w:before="0" w:beforeAutospacing="0" w:after="0" w:afterAutospacing="0"/>
                                <w:rPr>
                                  <w:rFonts w:ascii="Times New Roman" w:eastAsia="MS Mincho" w:hAnsi="Times New Roman"/>
                                  <w:sz w:val="15"/>
                                  <w:szCs w:val="15"/>
                                </w:rPr>
                              </w:pPr>
                              <w:r w:rsidRPr="00D3475F">
                                <w:rPr>
                                  <w:rFonts w:ascii="Times New Roman" w:eastAsia="MS Mincho" w:hAnsi="Times New Roman"/>
                                  <w:sz w:val="15"/>
                                  <w:szCs w:val="15"/>
                                </w:rPr>
                                <w:t xml:space="preserve">If memory type is V4L2_MEMORY_ DMABUF, </w:t>
                              </w:r>
                              <w:r>
                                <w:rPr>
                                  <w:rFonts w:ascii="Times New Roman" w:eastAsia="MS Mincho" w:hAnsi="Times New Roman"/>
                                  <w:sz w:val="15"/>
                                  <w:szCs w:val="15"/>
                                </w:rPr>
                                <w:t>free</w:t>
                              </w:r>
                              <w:r w:rsidRPr="00521F1F" w:rsidDel="00521F1F">
                                <w:rPr>
                                  <w:rFonts w:ascii="Times New Roman" w:eastAsia="MS Mincho" w:hAnsi="Times New Roman"/>
                                  <w:sz w:val="15"/>
                                  <w:szCs w:val="15"/>
                                </w:rPr>
                                <w:t xml:space="preserve"> </w:t>
                              </w:r>
                              <w:r w:rsidRPr="00D3475F">
                                <w:rPr>
                                  <w:rFonts w:ascii="Times New Roman" w:eastAsia="MS Mincho" w:hAnsi="Times New Roman"/>
                                  <w:sz w:val="15"/>
                                  <w:szCs w:val="15"/>
                                </w:rPr>
                                <w:t xml:space="preserve"> memory by using memory manager</w:t>
                              </w:r>
                              <w:r>
                                <w:rPr>
                                  <w:rFonts w:ascii="Times New Roman" w:eastAsia="MS Mincho" w:hAnsi="Times New Roman"/>
                                  <w:sz w:val="15"/>
                                  <w:szCs w:val="15"/>
                                </w:rPr>
                                <w:t xml:space="preserve"> API </w:t>
                              </w:r>
                            </w:p>
                            <w:p w14:paraId="1E2C46BC" w14:textId="77777777" w:rsidR="00174F95" w:rsidRPr="00521F1F" w:rsidRDefault="00174F95" w:rsidP="004C06F6">
                              <w:pPr>
                                <w:pStyle w:val="NormalWeb"/>
                                <w:overflowPunct w:val="0"/>
                                <w:spacing w:before="0" w:beforeAutospacing="0" w:after="0" w:afterAutospacing="0"/>
                              </w:pPr>
                              <w:r>
                                <w:rPr>
                                  <w:rFonts w:ascii="Times New Roman" w:eastAsia="MS Mincho" w:hAnsi="Times New Roman"/>
                                  <w:sz w:val="15"/>
                                  <w:szCs w:val="15"/>
                                </w:rPr>
                                <w:t xml:space="preserve"> (ex; </w:t>
                              </w:r>
                              <w:r w:rsidRPr="00EC0FA5">
                                <w:rPr>
                                  <w:rFonts w:ascii="Times New Roman" w:eastAsia="MS Mincho" w:hAnsi="Times New Roman"/>
                                  <w:sz w:val="15"/>
                                  <w:szCs w:val="15"/>
                                </w:rPr>
                                <w:t>mmngr_free_in_user</w:t>
                              </w:r>
                              <w:r>
                                <w:rPr>
                                  <w:rFonts w:ascii="Times New Roman" w:eastAsia="MS Mincho" w:hAnsi="Times New Roman"/>
                                  <w:sz w:val="15"/>
                                  <w:szCs w:val="15"/>
                                </w:rPr>
                                <w:t>)</w:t>
                              </w:r>
                              <w:r w:rsidRPr="003D318B">
                                <w:rPr>
                                  <w:rFonts w:ascii="Times New Roman" w:eastAsia="MS Mincho" w:hAnsi="Times New Roman"/>
                                  <w:sz w:val="15"/>
                                  <w:szCs w:val="15"/>
                                </w:rPr>
                                <w:t>.</w:t>
                              </w:r>
                            </w:p>
                            <w:p w14:paraId="23A25BDC" w14:textId="77777777" w:rsidR="00174F95" w:rsidRDefault="00174F95" w:rsidP="004C06F6">
                              <w:pPr>
                                <w:pStyle w:val="NormalWeb"/>
                                <w:overflowPunct w:val="0"/>
                                <w:spacing w:before="0" w:beforeAutospacing="0" w:after="0" w:afterAutospacing="0"/>
                              </w:pPr>
                            </w:p>
                          </w:txbxContent>
                        </wps:txbx>
                        <wps:bodyPr rot="0" vert="horz" wrap="square" lIns="0" tIns="0" rIns="0" bIns="0" anchor="t" anchorCtr="0" upright="1">
                          <a:noAutofit/>
                        </wps:bodyPr>
                      </wps:wsp>
                      <wps:wsp>
                        <wps:cNvPr id="8492" name="Freeform 265"/>
                        <wps:cNvSpPr>
                          <a:spLocks/>
                        </wps:cNvSpPr>
                        <wps:spPr bwMode="auto">
                          <a:xfrm>
                            <a:off x="1424969" y="7069601"/>
                            <a:ext cx="166371" cy="575510"/>
                          </a:xfrm>
                          <a:custGeom>
                            <a:avLst/>
                            <a:gdLst>
                              <a:gd name="T0" fmla="*/ 616 w 616"/>
                              <a:gd name="T1" fmla="*/ 0 h 1712"/>
                              <a:gd name="T2" fmla="*/ 308 w 616"/>
                              <a:gd name="T3" fmla="*/ 143 h 1712"/>
                              <a:gd name="T4" fmla="*/ 308 w 616"/>
                              <a:gd name="T5" fmla="*/ 737 h 1712"/>
                              <a:gd name="T6" fmla="*/ 0 w 616"/>
                              <a:gd name="T7" fmla="*/ 880 h 1712"/>
                              <a:gd name="T8" fmla="*/ 308 w 616"/>
                              <a:gd name="T9" fmla="*/ 1022 h 1712"/>
                              <a:gd name="T10" fmla="*/ 308 w 616"/>
                              <a:gd name="T11" fmla="*/ 1570 h 1712"/>
                              <a:gd name="T12" fmla="*/ 616 w 616"/>
                              <a:gd name="T13" fmla="*/ 1712 h 1712"/>
                            </a:gdLst>
                            <a:ahLst/>
                            <a:cxnLst>
                              <a:cxn ang="0">
                                <a:pos x="T0" y="T1"/>
                              </a:cxn>
                              <a:cxn ang="0">
                                <a:pos x="T2" y="T3"/>
                              </a:cxn>
                              <a:cxn ang="0">
                                <a:pos x="T4" y="T5"/>
                              </a:cxn>
                              <a:cxn ang="0">
                                <a:pos x="T6" y="T7"/>
                              </a:cxn>
                              <a:cxn ang="0">
                                <a:pos x="T8" y="T9"/>
                              </a:cxn>
                              <a:cxn ang="0">
                                <a:pos x="T10" y="T11"/>
                              </a:cxn>
                              <a:cxn ang="0">
                                <a:pos x="T12" y="T13"/>
                              </a:cxn>
                            </a:cxnLst>
                            <a:rect l="0" t="0" r="r" b="b"/>
                            <a:pathLst>
                              <a:path w="616" h="1712">
                                <a:moveTo>
                                  <a:pt x="616" y="0"/>
                                </a:moveTo>
                                <a:cubicBezTo>
                                  <a:pt x="446" y="0"/>
                                  <a:pt x="308" y="64"/>
                                  <a:pt x="308" y="143"/>
                                </a:cubicBezTo>
                                <a:lnTo>
                                  <a:pt x="308" y="737"/>
                                </a:lnTo>
                                <a:cubicBezTo>
                                  <a:pt x="308" y="816"/>
                                  <a:pt x="171" y="880"/>
                                  <a:pt x="0" y="880"/>
                                </a:cubicBezTo>
                                <a:cubicBezTo>
                                  <a:pt x="171" y="880"/>
                                  <a:pt x="308" y="943"/>
                                  <a:pt x="308" y="1022"/>
                                </a:cubicBezTo>
                                <a:lnTo>
                                  <a:pt x="308" y="1570"/>
                                </a:lnTo>
                                <a:cubicBezTo>
                                  <a:pt x="308" y="1649"/>
                                  <a:pt x="446" y="1712"/>
                                  <a:pt x="616" y="1712"/>
                                </a:cubicBezTo>
                              </a:path>
                            </a:pathLst>
                          </a:custGeom>
                          <a:noFill/>
                          <a:ln w="635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93" name="Freeform 267"/>
                        <wps:cNvSpPr>
                          <a:spLocks noEditPoints="1"/>
                        </wps:cNvSpPr>
                        <wps:spPr bwMode="auto">
                          <a:xfrm>
                            <a:off x="1287175" y="7311677"/>
                            <a:ext cx="155575" cy="69649"/>
                          </a:xfrm>
                          <a:custGeom>
                            <a:avLst/>
                            <a:gdLst>
                              <a:gd name="T0" fmla="*/ 21 w 660"/>
                              <a:gd name="T1" fmla="*/ 4 h 434"/>
                              <a:gd name="T2" fmla="*/ 8 w 660"/>
                              <a:gd name="T3" fmla="*/ 25 h 434"/>
                              <a:gd name="T4" fmla="*/ 4 w 660"/>
                              <a:gd name="T5" fmla="*/ 8 h 434"/>
                              <a:gd name="T6" fmla="*/ 63 w 660"/>
                              <a:gd name="T7" fmla="*/ 31 h 434"/>
                              <a:gd name="T8" fmla="*/ 68 w 660"/>
                              <a:gd name="T9" fmla="*/ 48 h 434"/>
                              <a:gd name="T10" fmla="*/ 50 w 660"/>
                              <a:gd name="T11" fmla="*/ 52 h 434"/>
                              <a:gd name="T12" fmla="*/ 63 w 660"/>
                              <a:gd name="T13" fmla="*/ 31 h 434"/>
                              <a:gd name="T14" fmla="*/ 105 w 660"/>
                              <a:gd name="T15" fmla="*/ 58 h 434"/>
                              <a:gd name="T16" fmla="*/ 93 w 660"/>
                              <a:gd name="T17" fmla="*/ 79 h 434"/>
                              <a:gd name="T18" fmla="*/ 88 w 660"/>
                              <a:gd name="T19" fmla="*/ 62 h 434"/>
                              <a:gd name="T20" fmla="*/ 147 w 660"/>
                              <a:gd name="T21" fmla="*/ 85 h 434"/>
                              <a:gd name="T22" fmla="*/ 152 w 660"/>
                              <a:gd name="T23" fmla="*/ 102 h 434"/>
                              <a:gd name="T24" fmla="*/ 135 w 660"/>
                              <a:gd name="T25" fmla="*/ 106 h 434"/>
                              <a:gd name="T26" fmla="*/ 147 w 660"/>
                              <a:gd name="T27" fmla="*/ 85 h 434"/>
                              <a:gd name="T28" fmla="*/ 189 w 660"/>
                              <a:gd name="T29" fmla="*/ 112 h 434"/>
                              <a:gd name="T30" fmla="*/ 177 w 660"/>
                              <a:gd name="T31" fmla="*/ 133 h 434"/>
                              <a:gd name="T32" fmla="*/ 172 w 660"/>
                              <a:gd name="T33" fmla="*/ 116 h 434"/>
                              <a:gd name="T34" fmla="*/ 231 w 660"/>
                              <a:gd name="T35" fmla="*/ 139 h 434"/>
                              <a:gd name="T36" fmla="*/ 236 w 660"/>
                              <a:gd name="T37" fmla="*/ 156 h 434"/>
                              <a:gd name="T38" fmla="*/ 219 w 660"/>
                              <a:gd name="T39" fmla="*/ 161 h 434"/>
                              <a:gd name="T40" fmla="*/ 231 w 660"/>
                              <a:gd name="T41" fmla="*/ 139 h 434"/>
                              <a:gd name="T42" fmla="*/ 273 w 660"/>
                              <a:gd name="T43" fmla="*/ 166 h 434"/>
                              <a:gd name="T44" fmla="*/ 261 w 660"/>
                              <a:gd name="T45" fmla="*/ 188 h 434"/>
                              <a:gd name="T46" fmla="*/ 256 w 660"/>
                              <a:gd name="T47" fmla="*/ 171 h 434"/>
                              <a:gd name="T48" fmla="*/ 315 w 660"/>
                              <a:gd name="T49" fmla="*/ 193 h 434"/>
                              <a:gd name="T50" fmla="*/ 320 w 660"/>
                              <a:gd name="T51" fmla="*/ 210 h 434"/>
                              <a:gd name="T52" fmla="*/ 303 w 660"/>
                              <a:gd name="T53" fmla="*/ 215 h 434"/>
                              <a:gd name="T54" fmla="*/ 315 w 660"/>
                              <a:gd name="T55" fmla="*/ 193 h 434"/>
                              <a:gd name="T56" fmla="*/ 357 w 660"/>
                              <a:gd name="T57" fmla="*/ 220 h 434"/>
                              <a:gd name="T58" fmla="*/ 345 w 660"/>
                              <a:gd name="T59" fmla="*/ 242 h 434"/>
                              <a:gd name="T60" fmla="*/ 340 w 660"/>
                              <a:gd name="T61" fmla="*/ 225 h 434"/>
                              <a:gd name="T62" fmla="*/ 399 w 660"/>
                              <a:gd name="T63" fmla="*/ 247 h 434"/>
                              <a:gd name="T64" fmla="*/ 404 w 660"/>
                              <a:gd name="T65" fmla="*/ 264 h 434"/>
                              <a:gd name="T66" fmla="*/ 387 w 660"/>
                              <a:gd name="T67" fmla="*/ 269 h 434"/>
                              <a:gd name="T68" fmla="*/ 399 w 660"/>
                              <a:gd name="T69" fmla="*/ 247 h 434"/>
                              <a:gd name="T70" fmla="*/ 442 w 660"/>
                              <a:gd name="T71" fmla="*/ 274 h 434"/>
                              <a:gd name="T72" fmla="*/ 429 w 660"/>
                              <a:gd name="T73" fmla="*/ 296 h 434"/>
                              <a:gd name="T74" fmla="*/ 425 w 660"/>
                              <a:gd name="T75" fmla="*/ 279 h 434"/>
                              <a:gd name="T76" fmla="*/ 484 w 660"/>
                              <a:gd name="T77" fmla="*/ 301 h 434"/>
                              <a:gd name="T78" fmla="*/ 488 w 660"/>
                              <a:gd name="T79" fmla="*/ 318 h 434"/>
                              <a:gd name="T80" fmla="*/ 471 w 660"/>
                              <a:gd name="T81" fmla="*/ 323 h 434"/>
                              <a:gd name="T82" fmla="*/ 484 w 660"/>
                              <a:gd name="T83" fmla="*/ 301 h 434"/>
                              <a:gd name="T84" fmla="*/ 526 w 660"/>
                              <a:gd name="T85" fmla="*/ 328 h 434"/>
                              <a:gd name="T86" fmla="*/ 514 w 660"/>
                              <a:gd name="T87" fmla="*/ 350 h 434"/>
                              <a:gd name="T88" fmla="*/ 509 w 660"/>
                              <a:gd name="T89" fmla="*/ 333 h 434"/>
                              <a:gd name="T90" fmla="*/ 568 w 660"/>
                              <a:gd name="T91" fmla="*/ 355 h 434"/>
                              <a:gd name="T92" fmla="*/ 573 w 660"/>
                              <a:gd name="T93" fmla="*/ 372 h 434"/>
                              <a:gd name="T94" fmla="*/ 556 w 660"/>
                              <a:gd name="T95" fmla="*/ 377 h 434"/>
                              <a:gd name="T96" fmla="*/ 568 w 660"/>
                              <a:gd name="T97" fmla="*/ 355 h 434"/>
                              <a:gd name="T98" fmla="*/ 610 w 660"/>
                              <a:gd name="T99" fmla="*/ 382 h 434"/>
                              <a:gd name="T100" fmla="*/ 598 w 660"/>
                              <a:gd name="T101" fmla="*/ 404 h 434"/>
                              <a:gd name="T102" fmla="*/ 593 w 660"/>
                              <a:gd name="T103" fmla="*/ 387 h 434"/>
                              <a:gd name="T104" fmla="*/ 652 w 660"/>
                              <a:gd name="T105" fmla="*/ 409 h 434"/>
                              <a:gd name="T106" fmla="*/ 657 w 660"/>
                              <a:gd name="T107" fmla="*/ 426 h 434"/>
                              <a:gd name="T108" fmla="*/ 640 w 660"/>
                              <a:gd name="T109" fmla="*/ 431 h 434"/>
                              <a:gd name="T110" fmla="*/ 652 w 660"/>
                              <a:gd name="T111" fmla="*/ 409 h 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660" h="434">
                                <a:moveTo>
                                  <a:pt x="21" y="4"/>
                                </a:moveTo>
                                <a:lnTo>
                                  <a:pt x="21" y="4"/>
                                </a:lnTo>
                                <a:cubicBezTo>
                                  <a:pt x="27" y="7"/>
                                  <a:pt x="29" y="15"/>
                                  <a:pt x="25" y="21"/>
                                </a:cubicBezTo>
                                <a:cubicBezTo>
                                  <a:pt x="22" y="27"/>
                                  <a:pt x="14" y="29"/>
                                  <a:pt x="8" y="25"/>
                                </a:cubicBezTo>
                                <a:lnTo>
                                  <a:pt x="8" y="25"/>
                                </a:lnTo>
                                <a:cubicBezTo>
                                  <a:pt x="2" y="22"/>
                                  <a:pt x="0" y="14"/>
                                  <a:pt x="4" y="8"/>
                                </a:cubicBezTo>
                                <a:cubicBezTo>
                                  <a:pt x="7" y="2"/>
                                  <a:pt x="15" y="0"/>
                                  <a:pt x="21" y="4"/>
                                </a:cubicBezTo>
                                <a:close/>
                                <a:moveTo>
                                  <a:pt x="63" y="31"/>
                                </a:moveTo>
                                <a:lnTo>
                                  <a:pt x="63" y="31"/>
                                </a:lnTo>
                                <a:cubicBezTo>
                                  <a:pt x="69" y="34"/>
                                  <a:pt x="71" y="42"/>
                                  <a:pt x="68" y="48"/>
                                </a:cubicBezTo>
                                <a:cubicBezTo>
                                  <a:pt x="64" y="54"/>
                                  <a:pt x="57" y="56"/>
                                  <a:pt x="50" y="52"/>
                                </a:cubicBezTo>
                                <a:lnTo>
                                  <a:pt x="50" y="52"/>
                                </a:lnTo>
                                <a:cubicBezTo>
                                  <a:pt x="44" y="49"/>
                                  <a:pt x="42" y="41"/>
                                  <a:pt x="46" y="35"/>
                                </a:cubicBezTo>
                                <a:cubicBezTo>
                                  <a:pt x="49" y="29"/>
                                  <a:pt x="57" y="27"/>
                                  <a:pt x="63" y="31"/>
                                </a:cubicBezTo>
                                <a:close/>
                                <a:moveTo>
                                  <a:pt x="105" y="58"/>
                                </a:moveTo>
                                <a:lnTo>
                                  <a:pt x="105" y="58"/>
                                </a:lnTo>
                                <a:cubicBezTo>
                                  <a:pt x="111" y="61"/>
                                  <a:pt x="113" y="69"/>
                                  <a:pt x="110" y="75"/>
                                </a:cubicBezTo>
                                <a:cubicBezTo>
                                  <a:pt x="106" y="81"/>
                                  <a:pt x="99" y="83"/>
                                  <a:pt x="93" y="79"/>
                                </a:cubicBezTo>
                                <a:lnTo>
                                  <a:pt x="93" y="79"/>
                                </a:lnTo>
                                <a:cubicBezTo>
                                  <a:pt x="87" y="76"/>
                                  <a:pt x="84" y="68"/>
                                  <a:pt x="88" y="62"/>
                                </a:cubicBezTo>
                                <a:cubicBezTo>
                                  <a:pt x="91" y="56"/>
                                  <a:pt x="99" y="54"/>
                                  <a:pt x="105" y="58"/>
                                </a:cubicBezTo>
                                <a:close/>
                                <a:moveTo>
                                  <a:pt x="147" y="85"/>
                                </a:moveTo>
                                <a:lnTo>
                                  <a:pt x="147" y="85"/>
                                </a:lnTo>
                                <a:cubicBezTo>
                                  <a:pt x="153" y="88"/>
                                  <a:pt x="155" y="96"/>
                                  <a:pt x="152" y="102"/>
                                </a:cubicBezTo>
                                <a:cubicBezTo>
                                  <a:pt x="148" y="108"/>
                                  <a:pt x="141" y="110"/>
                                  <a:pt x="135" y="106"/>
                                </a:cubicBezTo>
                                <a:lnTo>
                                  <a:pt x="135" y="106"/>
                                </a:lnTo>
                                <a:cubicBezTo>
                                  <a:pt x="129" y="103"/>
                                  <a:pt x="126" y="95"/>
                                  <a:pt x="130" y="89"/>
                                </a:cubicBezTo>
                                <a:cubicBezTo>
                                  <a:pt x="133" y="83"/>
                                  <a:pt x="141" y="81"/>
                                  <a:pt x="147" y="85"/>
                                </a:cubicBezTo>
                                <a:close/>
                                <a:moveTo>
                                  <a:pt x="189" y="112"/>
                                </a:moveTo>
                                <a:lnTo>
                                  <a:pt x="189" y="112"/>
                                </a:lnTo>
                                <a:cubicBezTo>
                                  <a:pt x="195" y="115"/>
                                  <a:pt x="197" y="123"/>
                                  <a:pt x="194" y="129"/>
                                </a:cubicBezTo>
                                <a:cubicBezTo>
                                  <a:pt x="190" y="135"/>
                                  <a:pt x="183" y="137"/>
                                  <a:pt x="177" y="133"/>
                                </a:cubicBezTo>
                                <a:lnTo>
                                  <a:pt x="177" y="133"/>
                                </a:lnTo>
                                <a:cubicBezTo>
                                  <a:pt x="171" y="130"/>
                                  <a:pt x="169" y="122"/>
                                  <a:pt x="172" y="116"/>
                                </a:cubicBezTo>
                                <a:cubicBezTo>
                                  <a:pt x="175" y="110"/>
                                  <a:pt x="183" y="108"/>
                                  <a:pt x="189" y="112"/>
                                </a:cubicBezTo>
                                <a:close/>
                                <a:moveTo>
                                  <a:pt x="231" y="139"/>
                                </a:moveTo>
                                <a:lnTo>
                                  <a:pt x="231" y="139"/>
                                </a:lnTo>
                                <a:cubicBezTo>
                                  <a:pt x="237" y="142"/>
                                  <a:pt x="239" y="150"/>
                                  <a:pt x="236" y="156"/>
                                </a:cubicBezTo>
                                <a:cubicBezTo>
                                  <a:pt x="233" y="162"/>
                                  <a:pt x="225" y="164"/>
                                  <a:pt x="219" y="161"/>
                                </a:cubicBezTo>
                                <a:lnTo>
                                  <a:pt x="219" y="161"/>
                                </a:lnTo>
                                <a:cubicBezTo>
                                  <a:pt x="213" y="157"/>
                                  <a:pt x="211" y="150"/>
                                  <a:pt x="214" y="143"/>
                                </a:cubicBezTo>
                                <a:cubicBezTo>
                                  <a:pt x="217" y="137"/>
                                  <a:pt x="225" y="135"/>
                                  <a:pt x="231" y="139"/>
                                </a:cubicBezTo>
                                <a:close/>
                                <a:moveTo>
                                  <a:pt x="273" y="166"/>
                                </a:moveTo>
                                <a:lnTo>
                                  <a:pt x="273" y="166"/>
                                </a:lnTo>
                                <a:cubicBezTo>
                                  <a:pt x="279" y="169"/>
                                  <a:pt x="281" y="177"/>
                                  <a:pt x="278" y="183"/>
                                </a:cubicBezTo>
                                <a:cubicBezTo>
                                  <a:pt x="275" y="189"/>
                                  <a:pt x="267" y="191"/>
                                  <a:pt x="261" y="188"/>
                                </a:cubicBezTo>
                                <a:lnTo>
                                  <a:pt x="261" y="188"/>
                                </a:lnTo>
                                <a:cubicBezTo>
                                  <a:pt x="255" y="184"/>
                                  <a:pt x="253" y="177"/>
                                  <a:pt x="256" y="171"/>
                                </a:cubicBezTo>
                                <a:cubicBezTo>
                                  <a:pt x="259" y="164"/>
                                  <a:pt x="267" y="162"/>
                                  <a:pt x="273" y="166"/>
                                </a:cubicBezTo>
                                <a:close/>
                                <a:moveTo>
                                  <a:pt x="315" y="193"/>
                                </a:moveTo>
                                <a:lnTo>
                                  <a:pt x="315" y="193"/>
                                </a:lnTo>
                                <a:cubicBezTo>
                                  <a:pt x="321" y="196"/>
                                  <a:pt x="323" y="204"/>
                                  <a:pt x="320" y="210"/>
                                </a:cubicBezTo>
                                <a:cubicBezTo>
                                  <a:pt x="317" y="216"/>
                                  <a:pt x="309" y="218"/>
                                  <a:pt x="303" y="215"/>
                                </a:cubicBezTo>
                                <a:lnTo>
                                  <a:pt x="303" y="215"/>
                                </a:lnTo>
                                <a:cubicBezTo>
                                  <a:pt x="297" y="211"/>
                                  <a:pt x="295" y="204"/>
                                  <a:pt x="298" y="198"/>
                                </a:cubicBezTo>
                                <a:cubicBezTo>
                                  <a:pt x="302" y="192"/>
                                  <a:pt x="309" y="189"/>
                                  <a:pt x="315" y="193"/>
                                </a:cubicBezTo>
                                <a:close/>
                                <a:moveTo>
                                  <a:pt x="357" y="220"/>
                                </a:moveTo>
                                <a:lnTo>
                                  <a:pt x="357" y="220"/>
                                </a:lnTo>
                                <a:cubicBezTo>
                                  <a:pt x="363" y="223"/>
                                  <a:pt x="366" y="231"/>
                                  <a:pt x="362" y="237"/>
                                </a:cubicBezTo>
                                <a:cubicBezTo>
                                  <a:pt x="359" y="243"/>
                                  <a:pt x="351" y="245"/>
                                  <a:pt x="345" y="242"/>
                                </a:cubicBezTo>
                                <a:lnTo>
                                  <a:pt x="345" y="242"/>
                                </a:lnTo>
                                <a:cubicBezTo>
                                  <a:pt x="339" y="238"/>
                                  <a:pt x="337" y="231"/>
                                  <a:pt x="340" y="225"/>
                                </a:cubicBezTo>
                                <a:cubicBezTo>
                                  <a:pt x="344" y="219"/>
                                  <a:pt x="351" y="216"/>
                                  <a:pt x="357" y="220"/>
                                </a:cubicBezTo>
                                <a:close/>
                                <a:moveTo>
                                  <a:pt x="399" y="247"/>
                                </a:moveTo>
                                <a:lnTo>
                                  <a:pt x="399" y="247"/>
                                </a:lnTo>
                                <a:cubicBezTo>
                                  <a:pt x="405" y="250"/>
                                  <a:pt x="408" y="258"/>
                                  <a:pt x="404" y="264"/>
                                </a:cubicBezTo>
                                <a:cubicBezTo>
                                  <a:pt x="401" y="270"/>
                                  <a:pt x="393" y="272"/>
                                  <a:pt x="387" y="269"/>
                                </a:cubicBezTo>
                                <a:lnTo>
                                  <a:pt x="387" y="269"/>
                                </a:lnTo>
                                <a:cubicBezTo>
                                  <a:pt x="381" y="265"/>
                                  <a:pt x="379" y="258"/>
                                  <a:pt x="382" y="252"/>
                                </a:cubicBezTo>
                                <a:cubicBezTo>
                                  <a:pt x="386" y="246"/>
                                  <a:pt x="393" y="243"/>
                                  <a:pt x="399" y="247"/>
                                </a:cubicBezTo>
                                <a:close/>
                                <a:moveTo>
                                  <a:pt x="442" y="274"/>
                                </a:moveTo>
                                <a:lnTo>
                                  <a:pt x="442" y="274"/>
                                </a:lnTo>
                                <a:cubicBezTo>
                                  <a:pt x="448" y="277"/>
                                  <a:pt x="450" y="285"/>
                                  <a:pt x="446" y="291"/>
                                </a:cubicBezTo>
                                <a:cubicBezTo>
                                  <a:pt x="443" y="297"/>
                                  <a:pt x="435" y="299"/>
                                  <a:pt x="429" y="296"/>
                                </a:cubicBezTo>
                                <a:lnTo>
                                  <a:pt x="429" y="296"/>
                                </a:lnTo>
                                <a:cubicBezTo>
                                  <a:pt x="423" y="292"/>
                                  <a:pt x="421" y="285"/>
                                  <a:pt x="425" y="279"/>
                                </a:cubicBezTo>
                                <a:cubicBezTo>
                                  <a:pt x="428" y="273"/>
                                  <a:pt x="435" y="270"/>
                                  <a:pt x="442" y="274"/>
                                </a:cubicBezTo>
                                <a:close/>
                                <a:moveTo>
                                  <a:pt x="484" y="301"/>
                                </a:moveTo>
                                <a:lnTo>
                                  <a:pt x="484" y="301"/>
                                </a:lnTo>
                                <a:cubicBezTo>
                                  <a:pt x="490" y="304"/>
                                  <a:pt x="492" y="312"/>
                                  <a:pt x="488" y="318"/>
                                </a:cubicBezTo>
                                <a:cubicBezTo>
                                  <a:pt x="485" y="324"/>
                                  <a:pt x="477" y="326"/>
                                  <a:pt x="471" y="323"/>
                                </a:cubicBezTo>
                                <a:lnTo>
                                  <a:pt x="471" y="323"/>
                                </a:lnTo>
                                <a:cubicBezTo>
                                  <a:pt x="465" y="319"/>
                                  <a:pt x="463" y="312"/>
                                  <a:pt x="467" y="306"/>
                                </a:cubicBezTo>
                                <a:cubicBezTo>
                                  <a:pt x="470" y="300"/>
                                  <a:pt x="478" y="297"/>
                                  <a:pt x="484" y="301"/>
                                </a:cubicBezTo>
                                <a:close/>
                                <a:moveTo>
                                  <a:pt x="526" y="328"/>
                                </a:moveTo>
                                <a:lnTo>
                                  <a:pt x="526" y="328"/>
                                </a:lnTo>
                                <a:cubicBezTo>
                                  <a:pt x="532" y="331"/>
                                  <a:pt x="534" y="339"/>
                                  <a:pt x="531" y="345"/>
                                </a:cubicBezTo>
                                <a:cubicBezTo>
                                  <a:pt x="527" y="351"/>
                                  <a:pt x="520" y="353"/>
                                  <a:pt x="514" y="350"/>
                                </a:cubicBezTo>
                                <a:lnTo>
                                  <a:pt x="514" y="350"/>
                                </a:lnTo>
                                <a:cubicBezTo>
                                  <a:pt x="508" y="346"/>
                                  <a:pt x="505" y="339"/>
                                  <a:pt x="509" y="333"/>
                                </a:cubicBezTo>
                                <a:cubicBezTo>
                                  <a:pt x="512" y="327"/>
                                  <a:pt x="520" y="324"/>
                                  <a:pt x="526" y="328"/>
                                </a:cubicBezTo>
                                <a:close/>
                                <a:moveTo>
                                  <a:pt x="568" y="355"/>
                                </a:moveTo>
                                <a:lnTo>
                                  <a:pt x="568" y="355"/>
                                </a:lnTo>
                                <a:cubicBezTo>
                                  <a:pt x="574" y="358"/>
                                  <a:pt x="576" y="366"/>
                                  <a:pt x="573" y="372"/>
                                </a:cubicBezTo>
                                <a:cubicBezTo>
                                  <a:pt x="569" y="378"/>
                                  <a:pt x="562" y="380"/>
                                  <a:pt x="556" y="377"/>
                                </a:cubicBezTo>
                                <a:lnTo>
                                  <a:pt x="556" y="377"/>
                                </a:lnTo>
                                <a:cubicBezTo>
                                  <a:pt x="550" y="373"/>
                                  <a:pt x="547" y="366"/>
                                  <a:pt x="551" y="360"/>
                                </a:cubicBezTo>
                                <a:cubicBezTo>
                                  <a:pt x="554" y="354"/>
                                  <a:pt x="562" y="352"/>
                                  <a:pt x="568" y="355"/>
                                </a:cubicBezTo>
                                <a:close/>
                                <a:moveTo>
                                  <a:pt x="610" y="382"/>
                                </a:moveTo>
                                <a:lnTo>
                                  <a:pt x="610" y="382"/>
                                </a:lnTo>
                                <a:cubicBezTo>
                                  <a:pt x="616" y="385"/>
                                  <a:pt x="618" y="393"/>
                                  <a:pt x="615" y="399"/>
                                </a:cubicBezTo>
                                <a:cubicBezTo>
                                  <a:pt x="611" y="405"/>
                                  <a:pt x="604" y="407"/>
                                  <a:pt x="598" y="404"/>
                                </a:cubicBezTo>
                                <a:lnTo>
                                  <a:pt x="598" y="404"/>
                                </a:lnTo>
                                <a:cubicBezTo>
                                  <a:pt x="592" y="400"/>
                                  <a:pt x="590" y="393"/>
                                  <a:pt x="593" y="387"/>
                                </a:cubicBezTo>
                                <a:cubicBezTo>
                                  <a:pt x="596" y="381"/>
                                  <a:pt x="604" y="379"/>
                                  <a:pt x="610" y="382"/>
                                </a:cubicBezTo>
                                <a:close/>
                                <a:moveTo>
                                  <a:pt x="652" y="409"/>
                                </a:moveTo>
                                <a:lnTo>
                                  <a:pt x="652" y="409"/>
                                </a:lnTo>
                                <a:cubicBezTo>
                                  <a:pt x="658" y="412"/>
                                  <a:pt x="660" y="420"/>
                                  <a:pt x="657" y="426"/>
                                </a:cubicBezTo>
                                <a:cubicBezTo>
                                  <a:pt x="653" y="432"/>
                                  <a:pt x="646" y="434"/>
                                  <a:pt x="640" y="431"/>
                                </a:cubicBezTo>
                                <a:lnTo>
                                  <a:pt x="640" y="431"/>
                                </a:lnTo>
                                <a:cubicBezTo>
                                  <a:pt x="634" y="427"/>
                                  <a:pt x="632" y="420"/>
                                  <a:pt x="635" y="414"/>
                                </a:cubicBezTo>
                                <a:cubicBezTo>
                                  <a:pt x="638" y="408"/>
                                  <a:pt x="646" y="406"/>
                                  <a:pt x="652" y="409"/>
                                </a:cubicBez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8496" name="Rectangle 307"/>
                        <wps:cNvSpPr>
                          <a:spLocks noChangeArrowheads="1"/>
                        </wps:cNvSpPr>
                        <wps:spPr bwMode="auto">
                          <a:xfrm>
                            <a:off x="313099" y="495593"/>
                            <a:ext cx="75247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E8EC9" w14:textId="77777777" w:rsidR="00174F95" w:rsidRDefault="00174F95" w:rsidP="004C06F6">
                              <w:pPr>
                                <w:pStyle w:val="NormalWeb"/>
                                <w:overflowPunct w:val="0"/>
                                <w:spacing w:before="0" w:beforeAutospacing="0" w:after="200" w:afterAutospacing="0"/>
                              </w:pPr>
                              <w:r>
                                <w:rPr>
                                  <w:rFonts w:ascii="Times New Roman" w:eastAsia="MS Mincho" w:hAnsi="Times New Roman"/>
                                  <w:color w:val="000000"/>
                                  <w:sz w:val="13"/>
                                  <w:szCs w:val="13"/>
                                </w:rPr>
                                <w:t>ioctl(VIDIOC_QBUF)</w:t>
                              </w:r>
                            </w:p>
                          </w:txbxContent>
                        </wps:txbx>
                        <wps:bodyPr rot="0" vert="horz" wrap="none" lIns="0" tIns="0" rIns="0" bIns="0" anchor="t" anchorCtr="0" upright="1">
                          <a:spAutoFit/>
                        </wps:bodyPr>
                      </wps:wsp>
                      <wps:wsp>
                        <wps:cNvPr id="8497" name="Freeform 325"/>
                        <wps:cNvSpPr>
                          <a:spLocks noEditPoints="1"/>
                        </wps:cNvSpPr>
                        <wps:spPr bwMode="auto">
                          <a:xfrm>
                            <a:off x="148951" y="665773"/>
                            <a:ext cx="1130300" cy="45719"/>
                          </a:xfrm>
                          <a:custGeom>
                            <a:avLst/>
                            <a:gdLst>
                              <a:gd name="T0" fmla="*/ 33 w 8481"/>
                              <a:gd name="T1" fmla="*/ 167 h 400"/>
                              <a:gd name="T2" fmla="*/ 8148 w 8481"/>
                              <a:gd name="T3" fmla="*/ 167 h 400"/>
                              <a:gd name="T4" fmla="*/ 8181 w 8481"/>
                              <a:gd name="T5" fmla="*/ 200 h 400"/>
                              <a:gd name="T6" fmla="*/ 8148 w 8481"/>
                              <a:gd name="T7" fmla="*/ 234 h 400"/>
                              <a:gd name="T8" fmla="*/ 33 w 8481"/>
                              <a:gd name="T9" fmla="*/ 234 h 400"/>
                              <a:gd name="T10" fmla="*/ 0 w 8481"/>
                              <a:gd name="T11" fmla="*/ 200 h 400"/>
                              <a:gd name="T12" fmla="*/ 33 w 8481"/>
                              <a:gd name="T13" fmla="*/ 167 h 400"/>
                              <a:gd name="T14" fmla="*/ 8081 w 8481"/>
                              <a:gd name="T15" fmla="*/ 0 h 400"/>
                              <a:gd name="T16" fmla="*/ 8481 w 8481"/>
                              <a:gd name="T17" fmla="*/ 200 h 400"/>
                              <a:gd name="T18" fmla="*/ 8081 w 8481"/>
                              <a:gd name="T19" fmla="*/ 400 h 400"/>
                              <a:gd name="T20" fmla="*/ 8081 w 8481"/>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481" h="400">
                                <a:moveTo>
                                  <a:pt x="33" y="167"/>
                                </a:moveTo>
                                <a:lnTo>
                                  <a:pt x="8148" y="167"/>
                                </a:lnTo>
                                <a:cubicBezTo>
                                  <a:pt x="8167" y="167"/>
                                  <a:pt x="8181" y="182"/>
                                  <a:pt x="8181" y="200"/>
                                </a:cubicBezTo>
                                <a:cubicBezTo>
                                  <a:pt x="8181" y="219"/>
                                  <a:pt x="8167" y="234"/>
                                  <a:pt x="8148" y="234"/>
                                </a:cubicBezTo>
                                <a:lnTo>
                                  <a:pt x="33" y="234"/>
                                </a:lnTo>
                                <a:cubicBezTo>
                                  <a:pt x="15" y="234"/>
                                  <a:pt x="0" y="219"/>
                                  <a:pt x="0" y="200"/>
                                </a:cubicBezTo>
                                <a:cubicBezTo>
                                  <a:pt x="0" y="182"/>
                                  <a:pt x="15" y="167"/>
                                  <a:pt x="33" y="167"/>
                                </a:cubicBezTo>
                                <a:close/>
                                <a:moveTo>
                                  <a:pt x="8081" y="0"/>
                                </a:moveTo>
                                <a:lnTo>
                                  <a:pt x="8481" y="200"/>
                                </a:lnTo>
                                <a:lnTo>
                                  <a:pt x="8081" y="400"/>
                                </a:lnTo>
                                <a:lnTo>
                                  <a:pt x="8081"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g:wgp>
                        <wpg:cNvPr id="456" name="Group 359"/>
                        <wpg:cNvGrpSpPr>
                          <a:grpSpLocks/>
                        </wpg:cNvGrpSpPr>
                        <wpg:grpSpPr bwMode="auto">
                          <a:xfrm>
                            <a:off x="1425604" y="617567"/>
                            <a:ext cx="2920365" cy="184150"/>
                            <a:chOff x="0" y="0"/>
                            <a:chExt cx="4599" cy="179"/>
                          </a:xfrm>
                        </wpg:grpSpPr>
                        <wps:wsp>
                          <wps:cNvPr id="458" name="Rectangle 360"/>
                          <wps:cNvSpPr>
                            <a:spLocks noChangeArrowheads="1"/>
                          </wps:cNvSpPr>
                          <wps:spPr bwMode="auto">
                            <a:xfrm>
                              <a:off x="0" y="0"/>
                              <a:ext cx="4599" cy="17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 name="Rectangle 361"/>
                          <wps:cNvSpPr>
                            <a:spLocks noChangeArrowheads="1"/>
                          </wps:cNvSpPr>
                          <wps:spPr bwMode="auto">
                            <a:xfrm>
                              <a:off x="0" y="0"/>
                              <a:ext cx="4599" cy="17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57" name="Rectangle 306"/>
                        <wps:cNvSpPr>
                          <a:spLocks noChangeArrowheads="1"/>
                        </wps:cNvSpPr>
                        <wps:spPr bwMode="auto">
                          <a:xfrm>
                            <a:off x="1758786" y="846471"/>
                            <a:ext cx="4342765" cy="1206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EA0B9" w14:textId="77777777" w:rsidR="00174F95" w:rsidRDefault="00174F95" w:rsidP="0032146D">
                              <w:pPr>
                                <w:pStyle w:val="NormalWeb"/>
                                <w:overflowPunct w:val="0"/>
                                <w:spacing w:before="0" w:beforeAutospacing="0" w:after="0" w:afterAutospacing="0"/>
                              </w:pPr>
                              <w:r>
                                <w:rPr>
                                  <w:rFonts w:ascii="Times New Roman" w:eastAsia="MS Mincho" w:hAnsi="Times New Roman"/>
                                  <w:color w:val="000000"/>
                                  <w:sz w:val="15"/>
                                  <w:szCs w:val="15"/>
                                </w:rPr>
                                <w:t>struct v4l2_buffer {</w:t>
                              </w:r>
                            </w:p>
                            <w:p w14:paraId="59687FB8"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olor w:val="000000"/>
                                  <w:sz w:val="15"/>
                                  <w:szCs w:val="15"/>
                                </w:rPr>
                                <w:t>type</w:t>
                              </w:r>
                              <w:r>
                                <w:rPr>
                                  <w:rFonts w:ascii="Times New Roman" w:eastAsia="MS Mincho" w:hAnsi="Times New Roman"/>
                                  <w:color w:val="000000"/>
                                  <w:sz w:val="15"/>
                                  <w:szCs w:val="15"/>
                                </w:rPr>
                                <w:tab/>
                              </w:r>
                              <w:r>
                                <w:rPr>
                                  <w:rFonts w:ascii="Times New Roman" w:eastAsia="MS Mincho" w:hAnsi="Times New Roman"/>
                                  <w:color w:val="000000"/>
                                  <w:sz w:val="15"/>
                                  <w:szCs w:val="15"/>
                                </w:rPr>
                                <w:tab/>
                                <w:t>= V4L2_BUF_TYPE_VIDEO_CAPTURE</w:t>
                              </w:r>
                            </w:p>
                            <w:p w14:paraId="18F89D9F"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sz w:val="15"/>
                                  <w:szCs w:val="15"/>
                                </w:rPr>
                                <w:t>index</w:t>
                              </w:r>
                              <w:r>
                                <w:rPr>
                                  <w:rFonts w:ascii="Times New Roman" w:eastAsia="MS Mincho" w:hAnsi="Times New Roman"/>
                                  <w:sz w:val="15"/>
                                  <w:szCs w:val="15"/>
                                </w:rPr>
                                <w:tab/>
                              </w:r>
                              <w:r>
                                <w:rPr>
                                  <w:rFonts w:ascii="Times New Roman" w:eastAsia="MS Mincho" w:hAnsi="Times New Roman"/>
                                  <w:sz w:val="15"/>
                                  <w:szCs w:val="15"/>
                                </w:rPr>
                                <w:tab/>
                              </w:r>
                              <w:r>
                                <w:rPr>
                                  <w:rFonts w:ascii="Times New Roman" w:eastAsia="MS Mincho" w:hAnsi="Times New Roman"/>
                                  <w:color w:val="000000"/>
                                  <w:sz w:val="15"/>
                                  <w:szCs w:val="15"/>
                                </w:rPr>
                                <w:t xml:space="preserve">= 0, 1, 2 </w:t>
                              </w:r>
                              <w:r>
                                <w:rPr>
                                  <w:rFonts w:ascii="Times New Roman" w:eastAsia="MS Mincho" w:hAnsi="Times New Roman" w:hint="eastAsia"/>
                                  <w:color w:val="000000"/>
                                  <w:sz w:val="15"/>
                                  <w:szCs w:val="15"/>
                                </w:rPr>
                                <w:t>…</w:t>
                              </w:r>
                              <w:r>
                                <w:rPr>
                                  <w:rFonts w:ascii="Times New Roman" w:eastAsia="MS Mincho" w:hAnsi="Times New Roman"/>
                                  <w:color w:val="000000"/>
                                  <w:sz w:val="15"/>
                                  <w:szCs w:val="15"/>
                                </w:rPr>
                                <w:tab/>
                              </w:r>
                              <w:r>
                                <w:rPr>
                                  <w:rFonts w:ascii="Times New Roman" w:eastAsia="MS Mincho" w:hAnsi="Times New Roman" w:hint="eastAsia"/>
                                  <w:color w:val="000000"/>
                                  <w:sz w:val="15"/>
                                  <w:szCs w:val="15"/>
                                </w:rPr>
                                <w:t>(</w:t>
                              </w:r>
                              <w:r>
                                <w:rPr>
                                  <w:rFonts w:ascii="Times New Roman" w:eastAsia="MS Mincho" w:hAnsi="Times New Roman"/>
                                  <w:color w:val="000000"/>
                                  <w:sz w:val="15"/>
                                  <w:szCs w:val="15"/>
                                </w:rPr>
                                <w:t xml:space="preserve">Specify </w:t>
                              </w:r>
                              <w:r w:rsidRPr="0032146D">
                                <w:rPr>
                                  <w:rFonts w:ascii="Times New Roman" w:eastAsia="MS Mincho" w:hAnsi="Times New Roman"/>
                                  <w:color w:val="000000"/>
                                  <w:sz w:val="15"/>
                                  <w:szCs w:val="15"/>
                                </w:rPr>
                                <w:t>buffer index</w:t>
                              </w:r>
                              <w:r>
                                <w:rPr>
                                  <w:rFonts w:ascii="Times New Roman" w:eastAsia="MS Mincho" w:hAnsi="Times New Roman" w:hint="eastAsia"/>
                                  <w:color w:val="000000"/>
                                  <w:sz w:val="15"/>
                                  <w:szCs w:val="15"/>
                                </w:rPr>
                                <w:t>)</w:t>
                              </w:r>
                            </w:p>
                            <w:p w14:paraId="14C3A632"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olor w:val="000000"/>
                                  <w:sz w:val="15"/>
                                  <w:szCs w:val="15"/>
                                </w:rPr>
                                <w:t>memory</w:t>
                              </w:r>
                              <w:r>
                                <w:rPr>
                                  <w:rFonts w:ascii="Times New Roman" w:eastAsia="MS Mincho" w:hAnsi="Times New Roman"/>
                                  <w:color w:val="000000"/>
                                  <w:sz w:val="15"/>
                                  <w:szCs w:val="15"/>
                                </w:rPr>
                                <w:tab/>
                              </w:r>
                              <w:r>
                                <w:rPr>
                                  <w:rFonts w:ascii="Times New Roman" w:eastAsia="MS Mincho" w:hAnsi="Times New Roman"/>
                                  <w:color w:val="000000"/>
                                  <w:sz w:val="15"/>
                                  <w:szCs w:val="15"/>
                                </w:rPr>
                                <w:tab/>
                                <w:t xml:space="preserve">= </w:t>
                              </w:r>
                              <w:r>
                                <w:rPr>
                                  <w:rFonts w:ascii="Times New Roman" w:eastAsia="MS Mincho" w:hAnsi="Times New Roman"/>
                                  <w:color w:val="000000"/>
                                  <w:sz w:val="13"/>
                                  <w:szCs w:val="13"/>
                                </w:rPr>
                                <w:t xml:space="preserve">V4L2_MEMORY_MMAP or V4L2_MEMORY_USERPTR  or V4L2_MEMORY_DMABUF </w:t>
                              </w:r>
                            </w:p>
                            <w:p w14:paraId="30CB7FF1"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olor w:val="000000"/>
                                  <w:sz w:val="15"/>
                                  <w:szCs w:val="15"/>
                                </w:rPr>
                                <w:t>m.userptr</w:t>
                              </w:r>
                              <w:r>
                                <w:rPr>
                                  <w:rFonts w:ascii="Times New Roman" w:eastAsia="MS Mincho" w:hAnsi="Times New Roman"/>
                                  <w:color w:val="000000"/>
                                  <w:sz w:val="15"/>
                                  <w:szCs w:val="15"/>
                                </w:rPr>
                                <w:tab/>
                              </w:r>
                              <w:r>
                                <w:rPr>
                                  <w:rFonts w:ascii="Times New Roman" w:eastAsia="MS Mincho" w:hAnsi="Times New Roman"/>
                                  <w:color w:val="000000"/>
                                  <w:sz w:val="15"/>
                                  <w:szCs w:val="15"/>
                                </w:rPr>
                                <w:tab/>
                                <w:t xml:space="preserve">= If memory type is USERPTR, set the address storing the address for CPU of the </w:t>
                              </w:r>
                            </w:p>
                            <w:p w14:paraId="09F807BC"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olor w:val="000000"/>
                                  <w:sz w:val="15"/>
                                  <w:szCs w:val="15"/>
                                </w:rPr>
                                <w:tab/>
                              </w:r>
                              <w:r>
                                <w:rPr>
                                  <w:rFonts w:ascii="Times New Roman" w:eastAsia="MS Mincho" w:hAnsi="Times New Roman"/>
                                  <w:color w:val="000000"/>
                                  <w:sz w:val="15"/>
                                  <w:szCs w:val="15"/>
                                </w:rPr>
                                <w:tab/>
                                <w:t xml:space="preserve">    allocated memory by mmngr_alloc_in_user</w:t>
                              </w:r>
                            </w:p>
                            <w:p w14:paraId="0B4D8035"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olor w:val="000000"/>
                                  <w:sz w:val="15"/>
                                  <w:szCs w:val="15"/>
                                </w:rPr>
                                <w:t>m.fd</w:t>
                              </w:r>
                              <w:r>
                                <w:rPr>
                                  <w:rFonts w:ascii="Times New Roman" w:eastAsia="MS Mincho" w:hAnsi="Times New Roman"/>
                                  <w:color w:val="000000"/>
                                  <w:sz w:val="15"/>
                                  <w:szCs w:val="15"/>
                                </w:rPr>
                                <w:tab/>
                              </w:r>
                              <w:r>
                                <w:rPr>
                                  <w:rFonts w:ascii="Times New Roman" w:eastAsia="MS Mincho" w:hAnsi="Times New Roman"/>
                                  <w:color w:val="000000"/>
                                  <w:sz w:val="15"/>
                                  <w:szCs w:val="15"/>
                                </w:rPr>
                                <w:tab/>
                                <w:t xml:space="preserve">= If memory type is DMABUF, </w:t>
                              </w:r>
                            </w:p>
                            <w:p w14:paraId="373C1A9D" w14:textId="77777777" w:rsidR="00174F95" w:rsidRDefault="00174F95" w:rsidP="0032146D">
                              <w:pPr>
                                <w:pStyle w:val="NormalWeb"/>
                                <w:overflowPunct w:val="0"/>
                                <w:spacing w:before="0" w:beforeAutospacing="0" w:after="0" w:afterAutospacing="0"/>
                                <w:ind w:left="720" w:firstLine="864"/>
                              </w:pPr>
                              <w:r>
                                <w:rPr>
                                  <w:rFonts w:ascii="Times New Roman" w:eastAsia="MS Mincho" w:hAnsi="Times New Roman"/>
                                  <w:color w:val="000000"/>
                                  <w:sz w:val="15"/>
                                  <w:szCs w:val="15"/>
                                </w:rPr>
                                <w:t>set the address storing dmabuf fd by mmngr_export_start_in_user</w:t>
                              </w:r>
                            </w:p>
                            <w:p w14:paraId="17D5DD11" w14:textId="77777777" w:rsidR="00174F95" w:rsidRPr="00F713F2" w:rsidRDefault="00174F95" w:rsidP="0032146D">
                              <w:pPr>
                                <w:pStyle w:val="NormalWeb"/>
                                <w:overflowPunct w:val="0"/>
                                <w:spacing w:before="0" w:beforeAutospacing="0" w:after="0" w:afterAutospacing="0"/>
                                <w:rPr>
                                  <w:rFonts w:ascii="Times New Roman" w:eastAsia="MS Mincho" w:hAnsi="Times New Roman"/>
                                  <w:color w:val="000000"/>
                                  <w:sz w:val="15"/>
                                  <w:szCs w:val="15"/>
                                </w:rPr>
                              </w:pPr>
                              <w:r>
                                <w:rPr>
                                  <w:rFonts w:ascii="Times New Roman" w:eastAsia="MS Mincho" w:hAnsi="Times New Roman"/>
                                  <w:color w:val="000000"/>
                                  <w:sz w:val="15"/>
                                  <w:szCs w:val="15"/>
                                </w:rPr>
                                <w:t>}</w:t>
                              </w:r>
                            </w:p>
                          </w:txbxContent>
                        </wps:txbx>
                        <wps:bodyPr rot="0" vert="horz" wrap="square" lIns="0" tIns="0" rIns="0" bIns="0" anchor="t" anchorCtr="0" upright="1">
                          <a:noAutofit/>
                        </wps:bodyPr>
                      </wps:wsp>
                      <wps:wsp>
                        <wps:cNvPr id="8498" name="Rectangle 339"/>
                        <wps:cNvSpPr>
                          <a:spLocks noChangeArrowheads="1"/>
                        </wps:cNvSpPr>
                        <wps:spPr bwMode="auto">
                          <a:xfrm>
                            <a:off x="1514610" y="642580"/>
                            <a:ext cx="2603776"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EBFE1" w14:textId="77777777" w:rsidR="00174F95" w:rsidRDefault="00174F95" w:rsidP="004C06F6">
                              <w:pPr>
                                <w:pStyle w:val="NormalWeb"/>
                                <w:overflowPunct w:val="0"/>
                                <w:spacing w:before="0" w:beforeAutospacing="0" w:after="200" w:afterAutospacing="0"/>
                              </w:pPr>
                              <w:r>
                                <w:rPr>
                                  <w:rFonts w:ascii="Times New Roman" w:eastAsia="MS Mincho" w:hAnsi="Times New Roman"/>
                                  <w:color w:val="000000"/>
                                  <w:sz w:val="15"/>
                                  <w:szCs w:val="15"/>
                                </w:rPr>
                                <w:t>(5) Enqueue frame buffer</w:t>
                              </w:r>
                            </w:p>
                          </w:txbxContent>
                        </wps:txbx>
                        <wps:bodyPr rot="0" vert="horz" wrap="square" lIns="0" tIns="0" rIns="0" bIns="0" anchor="t" anchorCtr="0" upright="1">
                          <a:spAutoFit/>
                        </wps:bodyPr>
                      </wps:wsp>
                      <wpg:wgp>
                        <wpg:cNvPr id="460" name="Group 362"/>
                        <wpg:cNvGrpSpPr>
                          <a:grpSpLocks/>
                        </wpg:cNvGrpSpPr>
                        <wpg:grpSpPr bwMode="auto">
                          <a:xfrm>
                            <a:off x="1549125" y="6201896"/>
                            <a:ext cx="2920365" cy="184150"/>
                            <a:chOff x="1568450" y="3300730"/>
                            <a:chExt cx="4599" cy="179"/>
                          </a:xfrm>
                        </wpg:grpSpPr>
                        <wps:wsp>
                          <wps:cNvPr id="509" name="Rectangle 363"/>
                          <wps:cNvSpPr>
                            <a:spLocks noChangeArrowheads="1"/>
                          </wps:cNvSpPr>
                          <wps:spPr bwMode="auto">
                            <a:xfrm>
                              <a:off x="1568450" y="3300730"/>
                              <a:ext cx="4599" cy="17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0" name="Rectangle 364"/>
                          <wps:cNvSpPr>
                            <a:spLocks noChangeArrowheads="1"/>
                          </wps:cNvSpPr>
                          <wps:spPr bwMode="auto">
                            <a:xfrm>
                              <a:off x="1568450" y="3300730"/>
                              <a:ext cx="4599" cy="17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461" name="Group 359"/>
                        <wpg:cNvGrpSpPr>
                          <a:grpSpLocks/>
                        </wpg:cNvGrpSpPr>
                        <wpg:grpSpPr bwMode="auto">
                          <a:xfrm>
                            <a:off x="1472210" y="3650437"/>
                            <a:ext cx="2920365" cy="184150"/>
                            <a:chOff x="1568450" y="1165860"/>
                            <a:chExt cx="4599" cy="179"/>
                          </a:xfrm>
                        </wpg:grpSpPr>
                        <wps:wsp>
                          <wps:cNvPr id="507" name="Rectangle 360"/>
                          <wps:cNvSpPr>
                            <a:spLocks noChangeArrowheads="1"/>
                          </wps:cNvSpPr>
                          <wps:spPr bwMode="auto">
                            <a:xfrm>
                              <a:off x="1568450" y="1165860"/>
                              <a:ext cx="4599" cy="17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8" name="Rectangle 361"/>
                          <wps:cNvSpPr>
                            <a:spLocks noChangeArrowheads="1"/>
                          </wps:cNvSpPr>
                          <wps:spPr bwMode="auto">
                            <a:xfrm>
                              <a:off x="1568450" y="1165860"/>
                              <a:ext cx="4599" cy="17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62" name="Rectangle 304"/>
                        <wps:cNvSpPr>
                          <a:spLocks noChangeArrowheads="1"/>
                        </wps:cNvSpPr>
                        <wps:spPr bwMode="auto">
                          <a:xfrm>
                            <a:off x="1633528" y="2674795"/>
                            <a:ext cx="5664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018C2"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5"/>
                                  <w:szCs w:val="15"/>
                                </w:rPr>
                                <w:t>const int *argp</w:t>
                              </w:r>
                            </w:p>
                          </w:txbxContent>
                        </wps:txbx>
                        <wps:bodyPr rot="0" vert="horz" wrap="none" lIns="0" tIns="0" rIns="0" bIns="0" anchor="t" anchorCtr="0" upright="1">
                          <a:spAutoFit/>
                        </wps:bodyPr>
                      </wps:wsp>
                      <wps:wsp>
                        <wps:cNvPr id="463" name="Rectangle 305"/>
                        <wps:cNvSpPr>
                          <a:spLocks noChangeArrowheads="1"/>
                        </wps:cNvSpPr>
                        <wps:spPr bwMode="auto">
                          <a:xfrm>
                            <a:off x="209275" y="2522678"/>
                            <a:ext cx="111188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1B1A2"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3"/>
                                  <w:szCs w:val="13"/>
                                </w:rPr>
                                <w:t>ioctl(VIDIOC_STREAMON)</w:t>
                              </w:r>
                            </w:p>
                          </w:txbxContent>
                        </wps:txbx>
                        <wps:bodyPr rot="0" vert="horz" wrap="square" lIns="0" tIns="0" rIns="0" bIns="0" anchor="t" anchorCtr="0" upright="1">
                          <a:noAutofit/>
                        </wps:bodyPr>
                      </wps:wsp>
                      <wps:wsp>
                        <wps:cNvPr id="464" name="Rectangle 306"/>
                        <wps:cNvSpPr>
                          <a:spLocks noChangeArrowheads="1"/>
                        </wps:cNvSpPr>
                        <wps:spPr bwMode="auto">
                          <a:xfrm>
                            <a:off x="1855469" y="3975061"/>
                            <a:ext cx="4342765" cy="978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427FB" w14:textId="77777777" w:rsidR="00174F95" w:rsidRDefault="00174F95" w:rsidP="0032146D">
                              <w:pPr>
                                <w:pStyle w:val="NormalWeb"/>
                                <w:overflowPunct w:val="0"/>
                                <w:spacing w:before="0" w:beforeAutospacing="0" w:after="0" w:afterAutospacing="0"/>
                              </w:pPr>
                              <w:r>
                                <w:rPr>
                                  <w:rFonts w:ascii="Times New Roman" w:eastAsia="MS Mincho" w:hAnsi="Times New Roman" w:cs="Times New Roman"/>
                                  <w:color w:val="000000"/>
                                  <w:sz w:val="15"/>
                                  <w:szCs w:val="15"/>
                                </w:rPr>
                                <w:t>struct v4l2_buffer {</w:t>
                              </w:r>
                            </w:p>
                            <w:p w14:paraId="410E7943"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s="Times New Roman"/>
                                  <w:color w:val="000000"/>
                                  <w:sz w:val="15"/>
                                  <w:szCs w:val="15"/>
                                </w:rPr>
                                <w:t>type</w:t>
                              </w:r>
                              <w:r>
                                <w:rPr>
                                  <w:rFonts w:ascii="Times New Roman" w:eastAsia="MS Mincho" w:hAnsi="Times New Roman" w:cs="Times New Roman"/>
                                  <w:color w:val="000000"/>
                                  <w:sz w:val="15"/>
                                  <w:szCs w:val="15"/>
                                </w:rPr>
                                <w:tab/>
                              </w:r>
                              <w:r>
                                <w:rPr>
                                  <w:rFonts w:ascii="Times New Roman" w:eastAsia="MS Mincho" w:hAnsi="Times New Roman" w:cs="Times New Roman"/>
                                  <w:color w:val="000000"/>
                                  <w:sz w:val="15"/>
                                  <w:szCs w:val="15"/>
                                </w:rPr>
                                <w:tab/>
                                <w:t>= V4L2_BUF_TYPE_VIDEO_CAPTURE</w:t>
                              </w:r>
                            </w:p>
                            <w:p w14:paraId="634ED834"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s="Times New Roman"/>
                                  <w:sz w:val="15"/>
                                  <w:szCs w:val="15"/>
                                </w:rPr>
                                <w:t>index</w:t>
                              </w:r>
                              <w:r>
                                <w:rPr>
                                  <w:rFonts w:ascii="Times New Roman" w:eastAsia="MS Mincho" w:hAnsi="Times New Roman" w:cs="Times New Roman"/>
                                  <w:sz w:val="15"/>
                                  <w:szCs w:val="15"/>
                                </w:rPr>
                                <w:tab/>
                              </w:r>
                              <w:r>
                                <w:rPr>
                                  <w:rFonts w:ascii="Times New Roman" w:eastAsia="MS Mincho" w:hAnsi="Times New Roman" w:cs="Times New Roman"/>
                                  <w:sz w:val="15"/>
                                  <w:szCs w:val="15"/>
                                </w:rPr>
                                <w:tab/>
                              </w:r>
                              <w:r>
                                <w:rPr>
                                  <w:rFonts w:ascii="Times New Roman" w:eastAsia="MS Mincho" w:hAnsi="Times New Roman" w:cs="Times New Roman"/>
                                  <w:color w:val="000000"/>
                                  <w:sz w:val="15"/>
                                  <w:szCs w:val="15"/>
                                </w:rPr>
                                <w:t>= index number of the allocated queuing buffer</w:t>
                              </w:r>
                            </w:p>
                            <w:p w14:paraId="62C92D10"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s="Times New Roman"/>
                                  <w:color w:val="000000"/>
                                  <w:sz w:val="15"/>
                                  <w:szCs w:val="15"/>
                                </w:rPr>
                                <w:t>memory</w:t>
                              </w:r>
                              <w:r>
                                <w:rPr>
                                  <w:rFonts w:ascii="Times New Roman" w:eastAsia="MS Mincho" w:hAnsi="Times New Roman" w:cs="Times New Roman"/>
                                  <w:color w:val="000000"/>
                                  <w:sz w:val="15"/>
                                  <w:szCs w:val="15"/>
                                </w:rPr>
                                <w:tab/>
                              </w:r>
                              <w:r>
                                <w:rPr>
                                  <w:rFonts w:ascii="Times New Roman" w:eastAsia="MS Mincho" w:hAnsi="Times New Roman" w:cs="Times New Roman"/>
                                  <w:color w:val="000000"/>
                                  <w:sz w:val="15"/>
                                  <w:szCs w:val="15"/>
                                </w:rPr>
                                <w:tab/>
                                <w:t xml:space="preserve">= </w:t>
                              </w:r>
                              <w:r>
                                <w:rPr>
                                  <w:rFonts w:ascii="Times New Roman" w:eastAsia="MS Mincho" w:hAnsi="Times New Roman" w:cs="Times New Roman"/>
                                  <w:color w:val="000000"/>
                                  <w:sz w:val="13"/>
                                  <w:szCs w:val="13"/>
                                </w:rPr>
                                <w:t xml:space="preserve">V4L2_MEMORY_MMAP or V4L2_MEMORY_USERPTR  or V4L2_MEMORY_DMABUF </w:t>
                              </w:r>
                            </w:p>
                            <w:p w14:paraId="5AD2A769"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s="Times New Roman"/>
                                  <w:color w:val="000000"/>
                                  <w:sz w:val="15"/>
                                  <w:szCs w:val="15"/>
                                </w:rPr>
                                <w:t>m.userptr</w:t>
                              </w:r>
                              <w:r>
                                <w:rPr>
                                  <w:rFonts w:ascii="Times New Roman" w:eastAsia="MS Mincho" w:hAnsi="Times New Roman" w:cs="Times New Roman"/>
                                  <w:color w:val="000000"/>
                                  <w:sz w:val="15"/>
                                  <w:szCs w:val="15"/>
                                </w:rPr>
                                <w:tab/>
                              </w:r>
                              <w:r>
                                <w:rPr>
                                  <w:rFonts w:ascii="Times New Roman" w:eastAsia="MS Mincho" w:hAnsi="Times New Roman" w:cs="Times New Roman"/>
                                  <w:color w:val="000000"/>
                                  <w:sz w:val="15"/>
                                  <w:szCs w:val="15"/>
                                </w:rPr>
                                <w:tab/>
                                <w:t xml:space="preserve">= If memory type is USERPTR, set the address storing the address for CPU of the </w:t>
                              </w:r>
                            </w:p>
                            <w:p w14:paraId="5E6D56DC"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s="Times New Roman"/>
                                  <w:color w:val="000000"/>
                                  <w:sz w:val="15"/>
                                  <w:szCs w:val="15"/>
                                </w:rPr>
                                <w:tab/>
                              </w:r>
                              <w:r>
                                <w:rPr>
                                  <w:rFonts w:ascii="Times New Roman" w:eastAsia="MS Mincho" w:hAnsi="Times New Roman" w:cs="Times New Roman"/>
                                  <w:color w:val="000000"/>
                                  <w:sz w:val="15"/>
                                  <w:szCs w:val="15"/>
                                </w:rPr>
                                <w:tab/>
                                <w:t xml:space="preserve">    allocated memory by mmngr_alloc_in_user</w:t>
                              </w:r>
                            </w:p>
                            <w:p w14:paraId="23AA2F75"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s="Times New Roman"/>
                                  <w:color w:val="000000"/>
                                  <w:sz w:val="15"/>
                                  <w:szCs w:val="15"/>
                                </w:rPr>
                                <w:t>m.fd</w:t>
                              </w:r>
                              <w:r>
                                <w:rPr>
                                  <w:rFonts w:ascii="Times New Roman" w:eastAsia="MS Mincho" w:hAnsi="Times New Roman" w:cs="Times New Roman"/>
                                  <w:color w:val="000000"/>
                                  <w:sz w:val="15"/>
                                  <w:szCs w:val="15"/>
                                </w:rPr>
                                <w:tab/>
                              </w:r>
                              <w:r>
                                <w:rPr>
                                  <w:rFonts w:ascii="Times New Roman" w:eastAsia="MS Mincho" w:hAnsi="Times New Roman" w:cs="Times New Roman"/>
                                  <w:color w:val="000000"/>
                                  <w:sz w:val="15"/>
                                  <w:szCs w:val="15"/>
                                </w:rPr>
                                <w:tab/>
                                <w:t xml:space="preserve">= If memory type is DMABUF, </w:t>
                              </w:r>
                            </w:p>
                            <w:p w14:paraId="52EB66CE" w14:textId="77777777" w:rsidR="00174F95" w:rsidRDefault="00174F95" w:rsidP="0032146D">
                              <w:pPr>
                                <w:pStyle w:val="NormalWeb"/>
                                <w:overflowPunct w:val="0"/>
                                <w:spacing w:before="0" w:beforeAutospacing="0" w:after="0" w:afterAutospacing="0"/>
                                <w:ind w:left="720" w:firstLine="864"/>
                              </w:pPr>
                              <w:r>
                                <w:rPr>
                                  <w:rFonts w:ascii="Times New Roman" w:eastAsia="MS Mincho" w:hAnsi="Times New Roman" w:cs="Times New Roman"/>
                                  <w:color w:val="000000"/>
                                  <w:sz w:val="15"/>
                                  <w:szCs w:val="15"/>
                                </w:rPr>
                                <w:t>set the address storing dmabuf fd by mmngr_export_start_in_user</w:t>
                              </w:r>
                            </w:p>
                            <w:p w14:paraId="2BD3DBBB" w14:textId="77777777" w:rsidR="00174F95" w:rsidRDefault="00174F95" w:rsidP="0032146D">
                              <w:pPr>
                                <w:pStyle w:val="NormalWeb"/>
                                <w:overflowPunct w:val="0"/>
                                <w:spacing w:before="0" w:beforeAutospacing="0" w:after="0" w:afterAutospacing="0"/>
                              </w:pPr>
                              <w:r>
                                <w:rPr>
                                  <w:rFonts w:ascii="Times New Roman" w:eastAsia="MS Mincho" w:hAnsi="Times New Roman" w:cs="Times New Roman"/>
                                  <w:color w:val="000000"/>
                                  <w:sz w:val="15"/>
                                  <w:szCs w:val="15"/>
                                </w:rPr>
                                <w:t>}</w:t>
                              </w:r>
                            </w:p>
                          </w:txbxContent>
                        </wps:txbx>
                        <wps:bodyPr rot="0" vert="horz" wrap="square" lIns="0" tIns="0" rIns="0" bIns="0" anchor="t" anchorCtr="0" upright="1">
                          <a:noAutofit/>
                        </wps:bodyPr>
                      </wps:wsp>
                      <wps:wsp>
                        <wps:cNvPr id="465" name="Rectangle 307"/>
                        <wps:cNvSpPr>
                          <a:spLocks noChangeArrowheads="1"/>
                        </wps:cNvSpPr>
                        <wps:spPr bwMode="auto">
                          <a:xfrm>
                            <a:off x="338570" y="4065617"/>
                            <a:ext cx="75247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67EFC"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3"/>
                                  <w:szCs w:val="13"/>
                                </w:rPr>
                                <w:t>ioctl(VIDIOC_QBUF)</w:t>
                              </w:r>
                            </w:p>
                          </w:txbxContent>
                        </wps:txbx>
                        <wps:bodyPr rot="0" vert="horz" wrap="none" lIns="0" tIns="0" rIns="0" bIns="0" anchor="t" anchorCtr="0" upright="1">
                          <a:spAutoFit/>
                        </wps:bodyPr>
                      </wps:wsp>
                      <wps:wsp>
                        <wps:cNvPr id="466" name="Rectangle 308"/>
                        <wps:cNvSpPr>
                          <a:spLocks noChangeArrowheads="1"/>
                        </wps:cNvSpPr>
                        <wps:spPr bwMode="auto">
                          <a:xfrm>
                            <a:off x="559465" y="2975047"/>
                            <a:ext cx="28067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B435D"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5"/>
                                  <w:szCs w:val="15"/>
                                </w:rPr>
                                <w:t>select()</w:t>
                              </w:r>
                            </w:p>
                          </w:txbxContent>
                        </wps:txbx>
                        <wps:bodyPr rot="0" vert="horz" wrap="none" lIns="0" tIns="0" rIns="0" bIns="0" anchor="t" anchorCtr="0" upright="1">
                          <a:spAutoFit/>
                        </wps:bodyPr>
                      </wps:wsp>
                      <wps:wsp>
                        <wps:cNvPr id="467" name="Rectangle 309"/>
                        <wps:cNvSpPr>
                          <a:spLocks noChangeArrowheads="1"/>
                        </wps:cNvSpPr>
                        <wps:spPr bwMode="auto">
                          <a:xfrm>
                            <a:off x="289742" y="3560830"/>
                            <a:ext cx="812165" cy="187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E8AF3"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3"/>
                                  <w:szCs w:val="13"/>
                                </w:rPr>
                                <w:t>ioctl(VIDIOC_DQBUF)</w:t>
                              </w:r>
                            </w:p>
                          </w:txbxContent>
                        </wps:txbx>
                        <wps:bodyPr rot="0" vert="horz" wrap="none" lIns="0" tIns="0" rIns="0" bIns="0" anchor="t" anchorCtr="0" upright="1">
                          <a:noAutofit/>
                        </wps:bodyPr>
                      </wps:wsp>
                      <wps:wsp>
                        <wps:cNvPr id="468" name="Rectangle 310"/>
                        <wps:cNvSpPr>
                          <a:spLocks noChangeArrowheads="1"/>
                        </wps:cNvSpPr>
                        <wps:spPr bwMode="auto">
                          <a:xfrm>
                            <a:off x="209275" y="6196816"/>
                            <a:ext cx="12509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6723B" w14:textId="77777777" w:rsidR="00174F95" w:rsidRDefault="00174F95" w:rsidP="0032146D">
                              <w:pPr>
                                <w:pStyle w:val="NormalWeb"/>
                                <w:overflowPunct w:val="0"/>
                                <w:spacing w:before="0" w:beforeAutospacing="0" w:after="0" w:afterAutospacing="0"/>
                              </w:pPr>
                              <w:r>
                                <w:rPr>
                                  <w:rFonts w:ascii="Times New Roman" w:eastAsia="MS Mincho" w:hAnsi="Times New Roman" w:cs="Times New Roman"/>
                                  <w:color w:val="000000"/>
                                  <w:sz w:val="13"/>
                                  <w:szCs w:val="13"/>
                                </w:rPr>
                                <w:t>Ioctl(VIDIOC_STREAMOFF)</w:t>
                              </w:r>
                            </w:p>
                          </w:txbxContent>
                        </wps:txbx>
                        <wps:bodyPr rot="0" vert="horz" wrap="square" lIns="0" tIns="0" rIns="0" bIns="0" anchor="t" anchorCtr="0" upright="1">
                          <a:noAutofit/>
                        </wps:bodyPr>
                      </wps:wsp>
                      <wps:wsp>
                        <wps:cNvPr id="469" name="Rectangle 311"/>
                        <wps:cNvSpPr>
                          <a:spLocks noChangeArrowheads="1"/>
                        </wps:cNvSpPr>
                        <wps:spPr bwMode="auto">
                          <a:xfrm>
                            <a:off x="1625960" y="6426106"/>
                            <a:ext cx="5664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A0B5F"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5"/>
                                  <w:szCs w:val="15"/>
                                </w:rPr>
                                <w:t>const int *argp</w:t>
                              </w:r>
                            </w:p>
                          </w:txbxContent>
                        </wps:txbx>
                        <wps:bodyPr rot="0" vert="horz" wrap="none" lIns="0" tIns="0" rIns="0" bIns="0" anchor="t" anchorCtr="0" upright="1">
                          <a:spAutoFit/>
                        </wps:bodyPr>
                      </wps:wsp>
                      <wps:wsp>
                        <wps:cNvPr id="472" name="Freeform 316"/>
                        <wps:cNvSpPr>
                          <a:spLocks noEditPoints="1"/>
                        </wps:cNvSpPr>
                        <wps:spPr bwMode="auto">
                          <a:xfrm>
                            <a:off x="148950" y="2677895"/>
                            <a:ext cx="1127679" cy="45719"/>
                          </a:xfrm>
                          <a:custGeom>
                            <a:avLst/>
                            <a:gdLst>
                              <a:gd name="T0" fmla="*/ 33 w 8433"/>
                              <a:gd name="T1" fmla="*/ 167 h 400"/>
                              <a:gd name="T2" fmla="*/ 8100 w 8433"/>
                              <a:gd name="T3" fmla="*/ 167 h 400"/>
                              <a:gd name="T4" fmla="*/ 8133 w 8433"/>
                              <a:gd name="T5" fmla="*/ 200 h 400"/>
                              <a:gd name="T6" fmla="*/ 8100 w 8433"/>
                              <a:gd name="T7" fmla="*/ 234 h 400"/>
                              <a:gd name="T8" fmla="*/ 33 w 8433"/>
                              <a:gd name="T9" fmla="*/ 234 h 400"/>
                              <a:gd name="T10" fmla="*/ 0 w 8433"/>
                              <a:gd name="T11" fmla="*/ 200 h 400"/>
                              <a:gd name="T12" fmla="*/ 33 w 8433"/>
                              <a:gd name="T13" fmla="*/ 167 h 400"/>
                              <a:gd name="T14" fmla="*/ 8033 w 8433"/>
                              <a:gd name="T15" fmla="*/ 0 h 400"/>
                              <a:gd name="T16" fmla="*/ 8433 w 8433"/>
                              <a:gd name="T17" fmla="*/ 200 h 400"/>
                              <a:gd name="T18" fmla="*/ 8033 w 8433"/>
                              <a:gd name="T19" fmla="*/ 400 h 400"/>
                              <a:gd name="T20" fmla="*/ 8033 w 8433"/>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433" h="400">
                                <a:moveTo>
                                  <a:pt x="33" y="167"/>
                                </a:moveTo>
                                <a:lnTo>
                                  <a:pt x="8100" y="167"/>
                                </a:lnTo>
                                <a:cubicBezTo>
                                  <a:pt x="8119" y="167"/>
                                  <a:pt x="8133" y="182"/>
                                  <a:pt x="8133" y="200"/>
                                </a:cubicBezTo>
                                <a:cubicBezTo>
                                  <a:pt x="8133" y="219"/>
                                  <a:pt x="8119" y="234"/>
                                  <a:pt x="8100" y="234"/>
                                </a:cubicBezTo>
                                <a:lnTo>
                                  <a:pt x="33" y="234"/>
                                </a:lnTo>
                                <a:cubicBezTo>
                                  <a:pt x="15" y="234"/>
                                  <a:pt x="0" y="219"/>
                                  <a:pt x="0" y="200"/>
                                </a:cubicBezTo>
                                <a:cubicBezTo>
                                  <a:pt x="0" y="182"/>
                                  <a:pt x="15" y="167"/>
                                  <a:pt x="33" y="167"/>
                                </a:cubicBezTo>
                                <a:close/>
                                <a:moveTo>
                                  <a:pt x="8033" y="0"/>
                                </a:moveTo>
                                <a:lnTo>
                                  <a:pt x="8433" y="200"/>
                                </a:lnTo>
                                <a:lnTo>
                                  <a:pt x="8033" y="400"/>
                                </a:lnTo>
                                <a:lnTo>
                                  <a:pt x="8033"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473" name="Freeform 317"/>
                        <wps:cNvSpPr>
                          <a:spLocks/>
                        </wps:cNvSpPr>
                        <wps:spPr bwMode="auto">
                          <a:xfrm>
                            <a:off x="1719970" y="3899964"/>
                            <a:ext cx="91686" cy="1085505"/>
                          </a:xfrm>
                          <a:custGeom>
                            <a:avLst/>
                            <a:gdLst>
                              <a:gd name="T0" fmla="*/ 960 w 960"/>
                              <a:gd name="T1" fmla="*/ 0 h 15024"/>
                              <a:gd name="T2" fmla="*/ 480 w 960"/>
                              <a:gd name="T3" fmla="*/ 1252 h 15024"/>
                              <a:gd name="T4" fmla="*/ 480 w 960"/>
                              <a:gd name="T5" fmla="*/ 4502 h 15024"/>
                              <a:gd name="T6" fmla="*/ 0 w 960"/>
                              <a:gd name="T7" fmla="*/ 5754 h 15024"/>
                              <a:gd name="T8" fmla="*/ 480 w 960"/>
                              <a:gd name="T9" fmla="*/ 7006 h 15024"/>
                              <a:gd name="T10" fmla="*/ 480 w 960"/>
                              <a:gd name="T11" fmla="*/ 13772 h 15024"/>
                              <a:gd name="T12" fmla="*/ 960 w 960"/>
                              <a:gd name="T13" fmla="*/ 15024 h 15024"/>
                            </a:gdLst>
                            <a:ahLst/>
                            <a:cxnLst>
                              <a:cxn ang="0">
                                <a:pos x="T0" y="T1"/>
                              </a:cxn>
                              <a:cxn ang="0">
                                <a:pos x="T2" y="T3"/>
                              </a:cxn>
                              <a:cxn ang="0">
                                <a:pos x="T4" y="T5"/>
                              </a:cxn>
                              <a:cxn ang="0">
                                <a:pos x="T6" y="T7"/>
                              </a:cxn>
                              <a:cxn ang="0">
                                <a:pos x="T8" y="T9"/>
                              </a:cxn>
                              <a:cxn ang="0">
                                <a:pos x="T10" y="T11"/>
                              </a:cxn>
                              <a:cxn ang="0">
                                <a:pos x="T12" y="T13"/>
                              </a:cxn>
                            </a:cxnLst>
                            <a:rect l="0" t="0" r="r" b="b"/>
                            <a:pathLst>
                              <a:path w="960" h="15024">
                                <a:moveTo>
                                  <a:pt x="960" y="0"/>
                                </a:moveTo>
                                <a:cubicBezTo>
                                  <a:pt x="695" y="0"/>
                                  <a:pt x="480" y="561"/>
                                  <a:pt x="480" y="1252"/>
                                </a:cubicBezTo>
                                <a:lnTo>
                                  <a:pt x="480" y="4502"/>
                                </a:lnTo>
                                <a:cubicBezTo>
                                  <a:pt x="480" y="5193"/>
                                  <a:pt x="266" y="5754"/>
                                  <a:pt x="0" y="5754"/>
                                </a:cubicBezTo>
                                <a:cubicBezTo>
                                  <a:pt x="266" y="5754"/>
                                  <a:pt x="480" y="6315"/>
                                  <a:pt x="480" y="7006"/>
                                </a:cubicBezTo>
                                <a:lnTo>
                                  <a:pt x="480" y="13772"/>
                                </a:lnTo>
                                <a:cubicBezTo>
                                  <a:pt x="480" y="14464"/>
                                  <a:pt x="695" y="15024"/>
                                  <a:pt x="960" y="15024"/>
                                </a:cubicBezTo>
                              </a:path>
                            </a:pathLst>
                          </a:custGeom>
                          <a:noFill/>
                          <a:ln w="635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 name="Freeform 322"/>
                        <wps:cNvSpPr>
                          <a:spLocks/>
                        </wps:cNvSpPr>
                        <wps:spPr bwMode="auto">
                          <a:xfrm>
                            <a:off x="1481100" y="2710030"/>
                            <a:ext cx="123825" cy="120015"/>
                          </a:xfrm>
                          <a:custGeom>
                            <a:avLst/>
                            <a:gdLst>
                              <a:gd name="T0" fmla="*/ 960 w 960"/>
                              <a:gd name="T1" fmla="*/ 0 h 928"/>
                              <a:gd name="T2" fmla="*/ 480 w 960"/>
                              <a:gd name="T3" fmla="*/ 78 h 928"/>
                              <a:gd name="T4" fmla="*/ 480 w 960"/>
                              <a:gd name="T5" fmla="*/ 387 h 928"/>
                              <a:gd name="T6" fmla="*/ 0 w 960"/>
                              <a:gd name="T7" fmla="*/ 464 h 928"/>
                              <a:gd name="T8" fmla="*/ 480 w 960"/>
                              <a:gd name="T9" fmla="*/ 542 h 928"/>
                              <a:gd name="T10" fmla="*/ 480 w 960"/>
                              <a:gd name="T11" fmla="*/ 851 h 928"/>
                              <a:gd name="T12" fmla="*/ 960 w 960"/>
                              <a:gd name="T13" fmla="*/ 928 h 928"/>
                            </a:gdLst>
                            <a:ahLst/>
                            <a:cxnLst>
                              <a:cxn ang="0">
                                <a:pos x="T0" y="T1"/>
                              </a:cxn>
                              <a:cxn ang="0">
                                <a:pos x="T2" y="T3"/>
                              </a:cxn>
                              <a:cxn ang="0">
                                <a:pos x="T4" y="T5"/>
                              </a:cxn>
                              <a:cxn ang="0">
                                <a:pos x="T6" y="T7"/>
                              </a:cxn>
                              <a:cxn ang="0">
                                <a:pos x="T8" y="T9"/>
                              </a:cxn>
                              <a:cxn ang="0">
                                <a:pos x="T10" y="T11"/>
                              </a:cxn>
                              <a:cxn ang="0">
                                <a:pos x="T12" y="T13"/>
                              </a:cxn>
                            </a:cxnLst>
                            <a:rect l="0" t="0" r="r" b="b"/>
                            <a:pathLst>
                              <a:path w="960" h="928">
                                <a:moveTo>
                                  <a:pt x="960" y="0"/>
                                </a:moveTo>
                                <a:cubicBezTo>
                                  <a:pt x="695" y="0"/>
                                  <a:pt x="480" y="35"/>
                                  <a:pt x="480" y="78"/>
                                </a:cubicBezTo>
                                <a:lnTo>
                                  <a:pt x="480" y="387"/>
                                </a:lnTo>
                                <a:cubicBezTo>
                                  <a:pt x="480" y="430"/>
                                  <a:pt x="266" y="464"/>
                                  <a:pt x="0" y="464"/>
                                </a:cubicBezTo>
                                <a:cubicBezTo>
                                  <a:pt x="266" y="464"/>
                                  <a:pt x="480" y="499"/>
                                  <a:pt x="480" y="542"/>
                                </a:cubicBezTo>
                                <a:lnTo>
                                  <a:pt x="480" y="851"/>
                                </a:lnTo>
                                <a:cubicBezTo>
                                  <a:pt x="480" y="894"/>
                                  <a:pt x="695" y="928"/>
                                  <a:pt x="960" y="928"/>
                                </a:cubicBezTo>
                              </a:path>
                            </a:pathLst>
                          </a:custGeom>
                          <a:noFill/>
                          <a:ln w="635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 name="Freeform 323"/>
                        <wps:cNvSpPr>
                          <a:spLocks noEditPoints="1"/>
                        </wps:cNvSpPr>
                        <wps:spPr bwMode="auto">
                          <a:xfrm flipV="1">
                            <a:off x="1279170" y="2701389"/>
                            <a:ext cx="193040" cy="75022"/>
                          </a:xfrm>
                          <a:custGeom>
                            <a:avLst/>
                            <a:gdLst>
                              <a:gd name="T0" fmla="*/ 48 w 1452"/>
                              <a:gd name="T1" fmla="*/ 1150 h 1195"/>
                              <a:gd name="T2" fmla="*/ 9 w 1452"/>
                              <a:gd name="T3" fmla="*/ 1182 h 1195"/>
                              <a:gd name="T4" fmla="*/ 90 w 1452"/>
                              <a:gd name="T5" fmla="*/ 1084 h 1195"/>
                              <a:gd name="T6" fmla="*/ 122 w 1452"/>
                              <a:gd name="T7" fmla="*/ 1122 h 1195"/>
                              <a:gd name="T8" fmla="*/ 168 w 1452"/>
                              <a:gd name="T9" fmla="*/ 1021 h 1195"/>
                              <a:gd name="T10" fmla="*/ 200 w 1452"/>
                              <a:gd name="T11" fmla="*/ 1059 h 1195"/>
                              <a:gd name="T12" fmla="*/ 168 w 1452"/>
                              <a:gd name="T13" fmla="*/ 1021 h 1195"/>
                              <a:gd name="T14" fmla="*/ 280 w 1452"/>
                              <a:gd name="T15" fmla="*/ 961 h 1195"/>
                              <a:gd name="T16" fmla="*/ 242 w 1452"/>
                              <a:gd name="T17" fmla="*/ 993 h 1195"/>
                              <a:gd name="T18" fmla="*/ 323 w 1452"/>
                              <a:gd name="T19" fmla="*/ 894 h 1195"/>
                              <a:gd name="T20" fmla="*/ 355 w 1452"/>
                              <a:gd name="T21" fmla="*/ 933 h 1195"/>
                              <a:gd name="T22" fmla="*/ 400 w 1452"/>
                              <a:gd name="T23" fmla="*/ 831 h 1195"/>
                              <a:gd name="T24" fmla="*/ 432 w 1452"/>
                              <a:gd name="T25" fmla="*/ 870 h 1195"/>
                              <a:gd name="T26" fmla="*/ 400 w 1452"/>
                              <a:gd name="T27" fmla="*/ 831 h 1195"/>
                              <a:gd name="T28" fmla="*/ 513 w 1452"/>
                              <a:gd name="T29" fmla="*/ 771 h 1195"/>
                              <a:gd name="T30" fmla="*/ 475 w 1452"/>
                              <a:gd name="T31" fmla="*/ 803 h 1195"/>
                              <a:gd name="T32" fmla="*/ 555 w 1452"/>
                              <a:gd name="T33" fmla="*/ 705 h 1195"/>
                              <a:gd name="T34" fmla="*/ 587 w 1452"/>
                              <a:gd name="T35" fmla="*/ 743 h 1195"/>
                              <a:gd name="T36" fmla="*/ 633 w 1452"/>
                              <a:gd name="T37" fmla="*/ 642 h 1195"/>
                              <a:gd name="T38" fmla="*/ 665 w 1452"/>
                              <a:gd name="T39" fmla="*/ 680 h 1195"/>
                              <a:gd name="T40" fmla="*/ 633 w 1452"/>
                              <a:gd name="T41" fmla="*/ 642 h 1195"/>
                              <a:gd name="T42" fmla="*/ 746 w 1452"/>
                              <a:gd name="T43" fmla="*/ 581 h 1195"/>
                              <a:gd name="T44" fmla="*/ 707 w 1452"/>
                              <a:gd name="T45" fmla="*/ 614 h 1195"/>
                              <a:gd name="T46" fmla="*/ 788 w 1452"/>
                              <a:gd name="T47" fmla="*/ 515 h 1195"/>
                              <a:gd name="T48" fmla="*/ 820 w 1452"/>
                              <a:gd name="T49" fmla="*/ 553 h 1195"/>
                              <a:gd name="T50" fmla="*/ 865 w 1452"/>
                              <a:gd name="T51" fmla="*/ 452 h 1195"/>
                              <a:gd name="T52" fmla="*/ 898 w 1452"/>
                              <a:gd name="T53" fmla="*/ 490 h 1195"/>
                              <a:gd name="T54" fmla="*/ 865 w 1452"/>
                              <a:gd name="T55" fmla="*/ 452 h 1195"/>
                              <a:gd name="T56" fmla="*/ 978 w 1452"/>
                              <a:gd name="T57" fmla="*/ 392 h 1195"/>
                              <a:gd name="T58" fmla="*/ 940 w 1452"/>
                              <a:gd name="T59" fmla="*/ 424 h 1195"/>
                              <a:gd name="T60" fmla="*/ 1021 w 1452"/>
                              <a:gd name="T61" fmla="*/ 325 h 1195"/>
                              <a:gd name="T62" fmla="*/ 1053 w 1452"/>
                              <a:gd name="T63" fmla="*/ 364 h 1195"/>
                              <a:gd name="T64" fmla="*/ 1098 w 1452"/>
                              <a:gd name="T65" fmla="*/ 262 h 1195"/>
                              <a:gd name="T66" fmla="*/ 1130 w 1452"/>
                              <a:gd name="T67" fmla="*/ 301 h 1195"/>
                              <a:gd name="T68" fmla="*/ 1098 w 1452"/>
                              <a:gd name="T69" fmla="*/ 262 h 1195"/>
                              <a:gd name="T70" fmla="*/ 1211 w 1452"/>
                              <a:gd name="T71" fmla="*/ 202 h 1195"/>
                              <a:gd name="T72" fmla="*/ 1172 w 1452"/>
                              <a:gd name="T73" fmla="*/ 234 h 1195"/>
                              <a:gd name="T74" fmla="*/ 1253 w 1452"/>
                              <a:gd name="T75" fmla="*/ 136 h 1195"/>
                              <a:gd name="T76" fmla="*/ 1285 w 1452"/>
                              <a:gd name="T77" fmla="*/ 174 h 1195"/>
                              <a:gd name="T78" fmla="*/ 1331 w 1452"/>
                              <a:gd name="T79" fmla="*/ 73 h 1195"/>
                              <a:gd name="T80" fmla="*/ 1363 w 1452"/>
                              <a:gd name="T81" fmla="*/ 111 h 1195"/>
                              <a:gd name="T82" fmla="*/ 1331 w 1452"/>
                              <a:gd name="T83" fmla="*/ 73 h 1195"/>
                              <a:gd name="T84" fmla="*/ 1444 w 1452"/>
                              <a:gd name="T85" fmla="*/ 13 h 1195"/>
                              <a:gd name="T86" fmla="*/ 1405 w 1452"/>
                              <a:gd name="T87" fmla="*/ 45 h 1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452" h="1195">
                                <a:moveTo>
                                  <a:pt x="12" y="1147"/>
                                </a:moveTo>
                                <a:lnTo>
                                  <a:pt x="13" y="1147"/>
                                </a:lnTo>
                                <a:cubicBezTo>
                                  <a:pt x="23" y="1138"/>
                                  <a:pt x="39" y="1140"/>
                                  <a:pt x="48" y="1150"/>
                                </a:cubicBezTo>
                                <a:cubicBezTo>
                                  <a:pt x="57" y="1161"/>
                                  <a:pt x="55" y="1177"/>
                                  <a:pt x="45" y="1186"/>
                                </a:cubicBezTo>
                                <a:lnTo>
                                  <a:pt x="44" y="1186"/>
                                </a:lnTo>
                                <a:cubicBezTo>
                                  <a:pt x="34" y="1195"/>
                                  <a:pt x="18" y="1193"/>
                                  <a:pt x="9" y="1182"/>
                                </a:cubicBezTo>
                                <a:cubicBezTo>
                                  <a:pt x="0" y="1172"/>
                                  <a:pt x="2" y="1156"/>
                                  <a:pt x="12" y="1147"/>
                                </a:cubicBezTo>
                                <a:close/>
                                <a:moveTo>
                                  <a:pt x="90" y="1084"/>
                                </a:moveTo>
                                <a:lnTo>
                                  <a:pt x="90" y="1084"/>
                                </a:lnTo>
                                <a:cubicBezTo>
                                  <a:pt x="101" y="1075"/>
                                  <a:pt x="116" y="1077"/>
                                  <a:pt x="125" y="1087"/>
                                </a:cubicBezTo>
                                <a:cubicBezTo>
                                  <a:pt x="134" y="1098"/>
                                  <a:pt x="133" y="1114"/>
                                  <a:pt x="122" y="1122"/>
                                </a:cubicBezTo>
                                <a:lnTo>
                                  <a:pt x="122" y="1122"/>
                                </a:lnTo>
                                <a:cubicBezTo>
                                  <a:pt x="111" y="1131"/>
                                  <a:pt x="96" y="1130"/>
                                  <a:pt x="87" y="1119"/>
                                </a:cubicBezTo>
                                <a:cubicBezTo>
                                  <a:pt x="78" y="1109"/>
                                  <a:pt x="79" y="1093"/>
                                  <a:pt x="90" y="1084"/>
                                </a:cubicBezTo>
                                <a:close/>
                                <a:moveTo>
                                  <a:pt x="168" y="1021"/>
                                </a:moveTo>
                                <a:lnTo>
                                  <a:pt x="168" y="1021"/>
                                </a:lnTo>
                                <a:cubicBezTo>
                                  <a:pt x="178" y="1012"/>
                                  <a:pt x="194" y="1013"/>
                                  <a:pt x="203" y="1024"/>
                                </a:cubicBezTo>
                                <a:cubicBezTo>
                                  <a:pt x="212" y="1035"/>
                                  <a:pt x="210" y="1050"/>
                                  <a:pt x="200" y="1059"/>
                                </a:cubicBezTo>
                                <a:lnTo>
                                  <a:pt x="200" y="1059"/>
                                </a:lnTo>
                                <a:cubicBezTo>
                                  <a:pt x="189" y="1068"/>
                                  <a:pt x="173" y="1067"/>
                                  <a:pt x="164" y="1056"/>
                                </a:cubicBezTo>
                                <a:cubicBezTo>
                                  <a:pt x="156" y="1045"/>
                                  <a:pt x="157" y="1030"/>
                                  <a:pt x="168" y="1021"/>
                                </a:cubicBezTo>
                                <a:close/>
                                <a:moveTo>
                                  <a:pt x="245" y="958"/>
                                </a:moveTo>
                                <a:lnTo>
                                  <a:pt x="245" y="958"/>
                                </a:lnTo>
                                <a:cubicBezTo>
                                  <a:pt x="256" y="949"/>
                                  <a:pt x="272" y="950"/>
                                  <a:pt x="280" y="961"/>
                                </a:cubicBezTo>
                                <a:cubicBezTo>
                                  <a:pt x="289" y="971"/>
                                  <a:pt x="288" y="987"/>
                                  <a:pt x="277" y="996"/>
                                </a:cubicBezTo>
                                <a:lnTo>
                                  <a:pt x="277" y="996"/>
                                </a:lnTo>
                                <a:cubicBezTo>
                                  <a:pt x="267" y="1005"/>
                                  <a:pt x="251" y="1003"/>
                                  <a:pt x="242" y="993"/>
                                </a:cubicBezTo>
                                <a:cubicBezTo>
                                  <a:pt x="233" y="982"/>
                                  <a:pt x="234" y="966"/>
                                  <a:pt x="245" y="958"/>
                                </a:cubicBezTo>
                                <a:close/>
                                <a:moveTo>
                                  <a:pt x="323" y="894"/>
                                </a:moveTo>
                                <a:lnTo>
                                  <a:pt x="323" y="894"/>
                                </a:lnTo>
                                <a:cubicBezTo>
                                  <a:pt x="333" y="886"/>
                                  <a:pt x="349" y="887"/>
                                  <a:pt x="358" y="898"/>
                                </a:cubicBezTo>
                                <a:cubicBezTo>
                                  <a:pt x="367" y="908"/>
                                  <a:pt x="365" y="924"/>
                                  <a:pt x="355" y="933"/>
                                </a:cubicBezTo>
                                <a:lnTo>
                                  <a:pt x="355" y="933"/>
                                </a:lnTo>
                                <a:cubicBezTo>
                                  <a:pt x="344" y="942"/>
                                  <a:pt x="328" y="940"/>
                                  <a:pt x="319" y="930"/>
                                </a:cubicBezTo>
                                <a:cubicBezTo>
                                  <a:pt x="311" y="919"/>
                                  <a:pt x="312" y="903"/>
                                  <a:pt x="323" y="894"/>
                                </a:cubicBezTo>
                                <a:close/>
                                <a:moveTo>
                                  <a:pt x="400" y="831"/>
                                </a:moveTo>
                                <a:lnTo>
                                  <a:pt x="400" y="831"/>
                                </a:lnTo>
                                <a:cubicBezTo>
                                  <a:pt x="411" y="822"/>
                                  <a:pt x="427" y="824"/>
                                  <a:pt x="435" y="834"/>
                                </a:cubicBezTo>
                                <a:cubicBezTo>
                                  <a:pt x="444" y="845"/>
                                  <a:pt x="443" y="861"/>
                                  <a:pt x="432" y="870"/>
                                </a:cubicBezTo>
                                <a:lnTo>
                                  <a:pt x="432" y="870"/>
                                </a:lnTo>
                                <a:cubicBezTo>
                                  <a:pt x="422" y="878"/>
                                  <a:pt x="406" y="877"/>
                                  <a:pt x="397" y="866"/>
                                </a:cubicBezTo>
                                <a:cubicBezTo>
                                  <a:pt x="388" y="856"/>
                                  <a:pt x="390" y="840"/>
                                  <a:pt x="400" y="831"/>
                                </a:cubicBezTo>
                                <a:close/>
                                <a:moveTo>
                                  <a:pt x="478" y="768"/>
                                </a:moveTo>
                                <a:lnTo>
                                  <a:pt x="478" y="768"/>
                                </a:lnTo>
                                <a:cubicBezTo>
                                  <a:pt x="488" y="759"/>
                                  <a:pt x="504" y="761"/>
                                  <a:pt x="513" y="771"/>
                                </a:cubicBezTo>
                                <a:cubicBezTo>
                                  <a:pt x="522" y="782"/>
                                  <a:pt x="520" y="797"/>
                                  <a:pt x="510" y="806"/>
                                </a:cubicBezTo>
                                <a:lnTo>
                                  <a:pt x="510" y="806"/>
                                </a:lnTo>
                                <a:cubicBezTo>
                                  <a:pt x="499" y="815"/>
                                  <a:pt x="483" y="814"/>
                                  <a:pt x="475" y="803"/>
                                </a:cubicBezTo>
                                <a:cubicBezTo>
                                  <a:pt x="466" y="793"/>
                                  <a:pt x="467" y="777"/>
                                  <a:pt x="478" y="768"/>
                                </a:cubicBezTo>
                                <a:close/>
                                <a:moveTo>
                                  <a:pt x="555" y="705"/>
                                </a:moveTo>
                                <a:lnTo>
                                  <a:pt x="555" y="705"/>
                                </a:lnTo>
                                <a:cubicBezTo>
                                  <a:pt x="566" y="696"/>
                                  <a:pt x="582" y="697"/>
                                  <a:pt x="591" y="708"/>
                                </a:cubicBezTo>
                                <a:cubicBezTo>
                                  <a:pt x="599" y="719"/>
                                  <a:pt x="598" y="734"/>
                                  <a:pt x="587" y="743"/>
                                </a:cubicBezTo>
                                <a:lnTo>
                                  <a:pt x="587" y="743"/>
                                </a:lnTo>
                                <a:cubicBezTo>
                                  <a:pt x="577" y="752"/>
                                  <a:pt x="561" y="751"/>
                                  <a:pt x="552" y="740"/>
                                </a:cubicBezTo>
                                <a:cubicBezTo>
                                  <a:pt x="543" y="729"/>
                                  <a:pt x="545" y="714"/>
                                  <a:pt x="555" y="705"/>
                                </a:cubicBezTo>
                                <a:close/>
                                <a:moveTo>
                                  <a:pt x="633" y="642"/>
                                </a:moveTo>
                                <a:lnTo>
                                  <a:pt x="633" y="641"/>
                                </a:lnTo>
                                <a:cubicBezTo>
                                  <a:pt x="643" y="633"/>
                                  <a:pt x="659" y="634"/>
                                  <a:pt x="668" y="645"/>
                                </a:cubicBezTo>
                                <a:cubicBezTo>
                                  <a:pt x="677" y="655"/>
                                  <a:pt x="675" y="671"/>
                                  <a:pt x="665" y="680"/>
                                </a:cubicBezTo>
                                <a:lnTo>
                                  <a:pt x="665" y="680"/>
                                </a:lnTo>
                                <a:cubicBezTo>
                                  <a:pt x="654" y="689"/>
                                  <a:pt x="638" y="687"/>
                                  <a:pt x="630" y="677"/>
                                </a:cubicBezTo>
                                <a:cubicBezTo>
                                  <a:pt x="621" y="666"/>
                                  <a:pt x="622" y="650"/>
                                  <a:pt x="633" y="642"/>
                                </a:cubicBezTo>
                                <a:close/>
                                <a:moveTo>
                                  <a:pt x="710" y="578"/>
                                </a:moveTo>
                                <a:lnTo>
                                  <a:pt x="710" y="578"/>
                                </a:lnTo>
                                <a:cubicBezTo>
                                  <a:pt x="721" y="569"/>
                                  <a:pt x="737" y="571"/>
                                  <a:pt x="746" y="581"/>
                                </a:cubicBezTo>
                                <a:cubicBezTo>
                                  <a:pt x="754" y="592"/>
                                  <a:pt x="753" y="608"/>
                                  <a:pt x="742" y="617"/>
                                </a:cubicBezTo>
                                <a:lnTo>
                                  <a:pt x="742" y="617"/>
                                </a:lnTo>
                                <a:cubicBezTo>
                                  <a:pt x="732" y="626"/>
                                  <a:pt x="716" y="624"/>
                                  <a:pt x="707" y="614"/>
                                </a:cubicBezTo>
                                <a:cubicBezTo>
                                  <a:pt x="698" y="603"/>
                                  <a:pt x="700" y="587"/>
                                  <a:pt x="710" y="578"/>
                                </a:cubicBezTo>
                                <a:close/>
                                <a:moveTo>
                                  <a:pt x="788" y="515"/>
                                </a:moveTo>
                                <a:lnTo>
                                  <a:pt x="788" y="515"/>
                                </a:lnTo>
                                <a:cubicBezTo>
                                  <a:pt x="799" y="506"/>
                                  <a:pt x="814" y="508"/>
                                  <a:pt x="823" y="518"/>
                                </a:cubicBezTo>
                                <a:cubicBezTo>
                                  <a:pt x="832" y="529"/>
                                  <a:pt x="831" y="545"/>
                                  <a:pt x="820" y="553"/>
                                </a:cubicBezTo>
                                <a:lnTo>
                                  <a:pt x="820" y="553"/>
                                </a:lnTo>
                                <a:cubicBezTo>
                                  <a:pt x="809" y="562"/>
                                  <a:pt x="794" y="561"/>
                                  <a:pt x="785" y="550"/>
                                </a:cubicBezTo>
                                <a:cubicBezTo>
                                  <a:pt x="776" y="540"/>
                                  <a:pt x="777" y="524"/>
                                  <a:pt x="788" y="515"/>
                                </a:cubicBezTo>
                                <a:close/>
                                <a:moveTo>
                                  <a:pt x="865" y="452"/>
                                </a:moveTo>
                                <a:lnTo>
                                  <a:pt x="866" y="452"/>
                                </a:lnTo>
                                <a:cubicBezTo>
                                  <a:pt x="876" y="443"/>
                                  <a:pt x="892" y="444"/>
                                  <a:pt x="901" y="455"/>
                                </a:cubicBezTo>
                                <a:cubicBezTo>
                                  <a:pt x="910" y="466"/>
                                  <a:pt x="908" y="481"/>
                                  <a:pt x="898" y="490"/>
                                </a:cubicBezTo>
                                <a:lnTo>
                                  <a:pt x="897" y="490"/>
                                </a:lnTo>
                                <a:cubicBezTo>
                                  <a:pt x="887" y="499"/>
                                  <a:pt x="871" y="498"/>
                                  <a:pt x="862" y="487"/>
                                </a:cubicBezTo>
                                <a:cubicBezTo>
                                  <a:pt x="853" y="476"/>
                                  <a:pt x="855" y="461"/>
                                  <a:pt x="865" y="452"/>
                                </a:cubicBezTo>
                                <a:close/>
                                <a:moveTo>
                                  <a:pt x="943" y="389"/>
                                </a:moveTo>
                                <a:lnTo>
                                  <a:pt x="943" y="389"/>
                                </a:lnTo>
                                <a:cubicBezTo>
                                  <a:pt x="954" y="380"/>
                                  <a:pt x="969" y="381"/>
                                  <a:pt x="978" y="392"/>
                                </a:cubicBezTo>
                                <a:cubicBezTo>
                                  <a:pt x="987" y="402"/>
                                  <a:pt x="986" y="418"/>
                                  <a:pt x="975" y="427"/>
                                </a:cubicBezTo>
                                <a:lnTo>
                                  <a:pt x="975" y="427"/>
                                </a:lnTo>
                                <a:cubicBezTo>
                                  <a:pt x="964" y="436"/>
                                  <a:pt x="949" y="434"/>
                                  <a:pt x="940" y="424"/>
                                </a:cubicBezTo>
                                <a:cubicBezTo>
                                  <a:pt x="931" y="413"/>
                                  <a:pt x="932" y="397"/>
                                  <a:pt x="943" y="389"/>
                                </a:cubicBezTo>
                                <a:close/>
                                <a:moveTo>
                                  <a:pt x="1021" y="325"/>
                                </a:moveTo>
                                <a:lnTo>
                                  <a:pt x="1021" y="325"/>
                                </a:lnTo>
                                <a:cubicBezTo>
                                  <a:pt x="1031" y="317"/>
                                  <a:pt x="1047" y="318"/>
                                  <a:pt x="1056" y="329"/>
                                </a:cubicBezTo>
                                <a:cubicBezTo>
                                  <a:pt x="1065" y="339"/>
                                  <a:pt x="1063" y="355"/>
                                  <a:pt x="1053" y="364"/>
                                </a:cubicBezTo>
                                <a:lnTo>
                                  <a:pt x="1053" y="364"/>
                                </a:lnTo>
                                <a:cubicBezTo>
                                  <a:pt x="1042" y="373"/>
                                  <a:pt x="1026" y="371"/>
                                  <a:pt x="1017" y="361"/>
                                </a:cubicBezTo>
                                <a:cubicBezTo>
                                  <a:pt x="1009" y="350"/>
                                  <a:pt x="1010" y="334"/>
                                  <a:pt x="1021" y="325"/>
                                </a:cubicBezTo>
                                <a:close/>
                                <a:moveTo>
                                  <a:pt x="1098" y="262"/>
                                </a:moveTo>
                                <a:lnTo>
                                  <a:pt x="1098" y="262"/>
                                </a:lnTo>
                                <a:cubicBezTo>
                                  <a:pt x="1109" y="253"/>
                                  <a:pt x="1125" y="255"/>
                                  <a:pt x="1133" y="265"/>
                                </a:cubicBezTo>
                                <a:cubicBezTo>
                                  <a:pt x="1142" y="276"/>
                                  <a:pt x="1141" y="292"/>
                                  <a:pt x="1130" y="301"/>
                                </a:cubicBezTo>
                                <a:lnTo>
                                  <a:pt x="1130" y="301"/>
                                </a:lnTo>
                                <a:cubicBezTo>
                                  <a:pt x="1120" y="309"/>
                                  <a:pt x="1104" y="308"/>
                                  <a:pt x="1095" y="297"/>
                                </a:cubicBezTo>
                                <a:cubicBezTo>
                                  <a:pt x="1086" y="287"/>
                                  <a:pt x="1088" y="271"/>
                                  <a:pt x="1098" y="262"/>
                                </a:cubicBezTo>
                                <a:close/>
                                <a:moveTo>
                                  <a:pt x="1176" y="199"/>
                                </a:moveTo>
                                <a:lnTo>
                                  <a:pt x="1176" y="199"/>
                                </a:lnTo>
                                <a:cubicBezTo>
                                  <a:pt x="1186" y="190"/>
                                  <a:pt x="1202" y="192"/>
                                  <a:pt x="1211" y="202"/>
                                </a:cubicBezTo>
                                <a:cubicBezTo>
                                  <a:pt x="1220" y="213"/>
                                  <a:pt x="1218" y="229"/>
                                  <a:pt x="1208" y="237"/>
                                </a:cubicBezTo>
                                <a:lnTo>
                                  <a:pt x="1208" y="237"/>
                                </a:lnTo>
                                <a:cubicBezTo>
                                  <a:pt x="1197" y="246"/>
                                  <a:pt x="1181" y="245"/>
                                  <a:pt x="1172" y="234"/>
                                </a:cubicBezTo>
                                <a:cubicBezTo>
                                  <a:pt x="1164" y="224"/>
                                  <a:pt x="1165" y="208"/>
                                  <a:pt x="1176" y="199"/>
                                </a:cubicBezTo>
                                <a:close/>
                                <a:moveTo>
                                  <a:pt x="1253" y="136"/>
                                </a:moveTo>
                                <a:lnTo>
                                  <a:pt x="1253" y="136"/>
                                </a:lnTo>
                                <a:cubicBezTo>
                                  <a:pt x="1264" y="127"/>
                                  <a:pt x="1280" y="128"/>
                                  <a:pt x="1288" y="139"/>
                                </a:cubicBezTo>
                                <a:cubicBezTo>
                                  <a:pt x="1297" y="150"/>
                                  <a:pt x="1296" y="165"/>
                                  <a:pt x="1285" y="174"/>
                                </a:cubicBezTo>
                                <a:lnTo>
                                  <a:pt x="1285" y="174"/>
                                </a:lnTo>
                                <a:cubicBezTo>
                                  <a:pt x="1275" y="183"/>
                                  <a:pt x="1259" y="182"/>
                                  <a:pt x="1250" y="171"/>
                                </a:cubicBezTo>
                                <a:cubicBezTo>
                                  <a:pt x="1241" y="160"/>
                                  <a:pt x="1243" y="145"/>
                                  <a:pt x="1253" y="136"/>
                                </a:cubicBezTo>
                                <a:close/>
                                <a:moveTo>
                                  <a:pt x="1331" y="73"/>
                                </a:moveTo>
                                <a:lnTo>
                                  <a:pt x="1331" y="73"/>
                                </a:lnTo>
                                <a:cubicBezTo>
                                  <a:pt x="1341" y="64"/>
                                  <a:pt x="1357" y="65"/>
                                  <a:pt x="1366" y="76"/>
                                </a:cubicBezTo>
                                <a:cubicBezTo>
                                  <a:pt x="1375" y="86"/>
                                  <a:pt x="1373" y="102"/>
                                  <a:pt x="1363" y="111"/>
                                </a:cubicBezTo>
                                <a:lnTo>
                                  <a:pt x="1363" y="111"/>
                                </a:lnTo>
                                <a:cubicBezTo>
                                  <a:pt x="1352" y="120"/>
                                  <a:pt x="1336" y="118"/>
                                  <a:pt x="1328" y="108"/>
                                </a:cubicBezTo>
                                <a:cubicBezTo>
                                  <a:pt x="1319" y="97"/>
                                  <a:pt x="1320" y="81"/>
                                  <a:pt x="1331" y="73"/>
                                </a:cubicBezTo>
                                <a:close/>
                                <a:moveTo>
                                  <a:pt x="1408" y="9"/>
                                </a:moveTo>
                                <a:lnTo>
                                  <a:pt x="1408" y="9"/>
                                </a:lnTo>
                                <a:cubicBezTo>
                                  <a:pt x="1419" y="0"/>
                                  <a:pt x="1435" y="2"/>
                                  <a:pt x="1444" y="13"/>
                                </a:cubicBezTo>
                                <a:cubicBezTo>
                                  <a:pt x="1452" y="23"/>
                                  <a:pt x="1451" y="39"/>
                                  <a:pt x="1440" y="48"/>
                                </a:cubicBezTo>
                                <a:lnTo>
                                  <a:pt x="1440" y="48"/>
                                </a:lnTo>
                                <a:cubicBezTo>
                                  <a:pt x="1430" y="57"/>
                                  <a:pt x="1414" y="55"/>
                                  <a:pt x="1405" y="45"/>
                                </a:cubicBezTo>
                                <a:cubicBezTo>
                                  <a:pt x="1396" y="34"/>
                                  <a:pt x="1398" y="18"/>
                                  <a:pt x="1408" y="9"/>
                                </a:cubicBez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477" name="Freeform 325"/>
                        <wps:cNvSpPr>
                          <a:spLocks noEditPoints="1"/>
                        </wps:cNvSpPr>
                        <wps:spPr bwMode="auto">
                          <a:xfrm>
                            <a:off x="158395" y="4198140"/>
                            <a:ext cx="1123950" cy="45719"/>
                          </a:xfrm>
                          <a:custGeom>
                            <a:avLst/>
                            <a:gdLst>
                              <a:gd name="T0" fmla="*/ 33 w 8481"/>
                              <a:gd name="T1" fmla="*/ 167 h 400"/>
                              <a:gd name="T2" fmla="*/ 8148 w 8481"/>
                              <a:gd name="T3" fmla="*/ 167 h 400"/>
                              <a:gd name="T4" fmla="*/ 8181 w 8481"/>
                              <a:gd name="T5" fmla="*/ 200 h 400"/>
                              <a:gd name="T6" fmla="*/ 8148 w 8481"/>
                              <a:gd name="T7" fmla="*/ 234 h 400"/>
                              <a:gd name="T8" fmla="*/ 33 w 8481"/>
                              <a:gd name="T9" fmla="*/ 234 h 400"/>
                              <a:gd name="T10" fmla="*/ 0 w 8481"/>
                              <a:gd name="T11" fmla="*/ 200 h 400"/>
                              <a:gd name="T12" fmla="*/ 33 w 8481"/>
                              <a:gd name="T13" fmla="*/ 167 h 400"/>
                              <a:gd name="T14" fmla="*/ 8081 w 8481"/>
                              <a:gd name="T15" fmla="*/ 0 h 400"/>
                              <a:gd name="T16" fmla="*/ 8481 w 8481"/>
                              <a:gd name="T17" fmla="*/ 200 h 400"/>
                              <a:gd name="T18" fmla="*/ 8081 w 8481"/>
                              <a:gd name="T19" fmla="*/ 400 h 400"/>
                              <a:gd name="T20" fmla="*/ 8081 w 8481"/>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481" h="400">
                                <a:moveTo>
                                  <a:pt x="33" y="167"/>
                                </a:moveTo>
                                <a:lnTo>
                                  <a:pt x="8148" y="167"/>
                                </a:lnTo>
                                <a:cubicBezTo>
                                  <a:pt x="8167" y="167"/>
                                  <a:pt x="8181" y="182"/>
                                  <a:pt x="8181" y="200"/>
                                </a:cubicBezTo>
                                <a:cubicBezTo>
                                  <a:pt x="8181" y="219"/>
                                  <a:pt x="8167" y="234"/>
                                  <a:pt x="8148" y="234"/>
                                </a:cubicBezTo>
                                <a:lnTo>
                                  <a:pt x="33" y="234"/>
                                </a:lnTo>
                                <a:cubicBezTo>
                                  <a:pt x="15" y="234"/>
                                  <a:pt x="0" y="219"/>
                                  <a:pt x="0" y="200"/>
                                </a:cubicBezTo>
                                <a:cubicBezTo>
                                  <a:pt x="0" y="182"/>
                                  <a:pt x="15" y="167"/>
                                  <a:pt x="33" y="167"/>
                                </a:cubicBezTo>
                                <a:close/>
                                <a:moveTo>
                                  <a:pt x="8081" y="0"/>
                                </a:moveTo>
                                <a:lnTo>
                                  <a:pt x="8481" y="200"/>
                                </a:lnTo>
                                <a:lnTo>
                                  <a:pt x="8081" y="400"/>
                                </a:lnTo>
                                <a:lnTo>
                                  <a:pt x="8081"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478" name="Freeform 326"/>
                        <wps:cNvSpPr>
                          <a:spLocks noEditPoints="1"/>
                        </wps:cNvSpPr>
                        <wps:spPr bwMode="auto">
                          <a:xfrm>
                            <a:off x="126712" y="3661012"/>
                            <a:ext cx="1166495" cy="50800"/>
                          </a:xfrm>
                          <a:custGeom>
                            <a:avLst/>
                            <a:gdLst>
                              <a:gd name="T0" fmla="*/ 16 w 4240"/>
                              <a:gd name="T1" fmla="*/ 84 h 200"/>
                              <a:gd name="T2" fmla="*/ 4074 w 4240"/>
                              <a:gd name="T3" fmla="*/ 84 h 200"/>
                              <a:gd name="T4" fmla="*/ 4090 w 4240"/>
                              <a:gd name="T5" fmla="*/ 100 h 200"/>
                              <a:gd name="T6" fmla="*/ 4074 w 4240"/>
                              <a:gd name="T7" fmla="*/ 117 h 200"/>
                              <a:gd name="T8" fmla="*/ 16 w 4240"/>
                              <a:gd name="T9" fmla="*/ 117 h 200"/>
                              <a:gd name="T10" fmla="*/ 0 w 4240"/>
                              <a:gd name="T11" fmla="*/ 100 h 200"/>
                              <a:gd name="T12" fmla="*/ 16 w 4240"/>
                              <a:gd name="T13" fmla="*/ 84 h 200"/>
                              <a:gd name="T14" fmla="*/ 4040 w 4240"/>
                              <a:gd name="T15" fmla="*/ 0 h 200"/>
                              <a:gd name="T16" fmla="*/ 4240 w 4240"/>
                              <a:gd name="T17" fmla="*/ 100 h 200"/>
                              <a:gd name="T18" fmla="*/ 4040 w 4240"/>
                              <a:gd name="T19" fmla="*/ 200 h 200"/>
                              <a:gd name="T20" fmla="*/ 4040 w 4240"/>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40" h="200">
                                <a:moveTo>
                                  <a:pt x="16" y="84"/>
                                </a:moveTo>
                                <a:lnTo>
                                  <a:pt x="4074" y="84"/>
                                </a:lnTo>
                                <a:cubicBezTo>
                                  <a:pt x="4083" y="84"/>
                                  <a:pt x="4090" y="91"/>
                                  <a:pt x="4090" y="100"/>
                                </a:cubicBezTo>
                                <a:cubicBezTo>
                                  <a:pt x="4090" y="110"/>
                                  <a:pt x="4083" y="117"/>
                                  <a:pt x="4074" y="117"/>
                                </a:cubicBezTo>
                                <a:lnTo>
                                  <a:pt x="16" y="117"/>
                                </a:lnTo>
                                <a:cubicBezTo>
                                  <a:pt x="7" y="117"/>
                                  <a:pt x="0" y="110"/>
                                  <a:pt x="0" y="100"/>
                                </a:cubicBezTo>
                                <a:cubicBezTo>
                                  <a:pt x="0" y="91"/>
                                  <a:pt x="7" y="84"/>
                                  <a:pt x="16" y="84"/>
                                </a:cubicBezTo>
                                <a:close/>
                                <a:moveTo>
                                  <a:pt x="4040" y="0"/>
                                </a:moveTo>
                                <a:lnTo>
                                  <a:pt x="4240" y="100"/>
                                </a:lnTo>
                                <a:lnTo>
                                  <a:pt x="4040" y="200"/>
                                </a:lnTo>
                                <a:lnTo>
                                  <a:pt x="4040"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g:wgp>
                        <wpg:cNvPr id="480" name="Group 328"/>
                        <wpg:cNvGrpSpPr>
                          <a:grpSpLocks/>
                        </wpg:cNvGrpSpPr>
                        <wpg:grpSpPr bwMode="auto">
                          <a:xfrm>
                            <a:off x="1319277" y="3114921"/>
                            <a:ext cx="3883490" cy="326268"/>
                            <a:chOff x="1321434" y="2531232"/>
                            <a:chExt cx="2238" cy="513"/>
                          </a:xfrm>
                        </wpg:grpSpPr>
                        <wps:wsp>
                          <wps:cNvPr id="504" name="Rectangle 329"/>
                          <wps:cNvSpPr>
                            <a:spLocks noChangeArrowheads="1"/>
                          </wps:cNvSpPr>
                          <wps:spPr bwMode="auto">
                            <a:xfrm>
                              <a:off x="1321743" y="2531258"/>
                              <a:ext cx="1929" cy="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5" name="Line 330"/>
                          <wps:cNvCnPr>
                            <a:cxnSpLocks noChangeShapeType="1"/>
                          </wps:cNvCnPr>
                          <wps:spPr bwMode="auto">
                            <a:xfrm flipV="1">
                              <a:off x="1321434" y="2531232"/>
                              <a:ext cx="285" cy="26"/>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s:wsp>
                          <wps:cNvPr id="506" name="Rectangle 331"/>
                          <wps:cNvSpPr>
                            <a:spLocks noChangeArrowheads="1"/>
                          </wps:cNvSpPr>
                          <wps:spPr bwMode="auto">
                            <a:xfrm>
                              <a:off x="1321743" y="2531258"/>
                              <a:ext cx="1929" cy="487"/>
                            </a:xfrm>
                            <a:prstGeom prst="rect">
                              <a:avLst/>
                            </a:prstGeom>
                            <a:noFill/>
                            <a:ln w="635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81" name="Rectangle 332"/>
                        <wps:cNvSpPr>
                          <a:spLocks noChangeArrowheads="1"/>
                        </wps:cNvSpPr>
                        <wps:spPr bwMode="auto">
                          <a:xfrm>
                            <a:off x="1910169" y="3180453"/>
                            <a:ext cx="325310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8454C" w14:textId="77777777" w:rsidR="00174F95" w:rsidRDefault="00174F95" w:rsidP="0032146D">
                              <w:pPr>
                                <w:pStyle w:val="NormalWeb"/>
                                <w:overflowPunct w:val="0"/>
                                <w:spacing w:before="0" w:beforeAutospacing="0" w:after="0" w:afterAutospacing="0"/>
                              </w:pPr>
                              <w:r>
                                <w:rPr>
                                  <w:rFonts w:ascii="Times New Roman" w:eastAsia="MS Mincho" w:hAnsi="Times New Roman" w:cs="Times New Roman"/>
                                  <w:color w:val="000000"/>
                                  <w:sz w:val="15"/>
                                  <w:szCs w:val="15"/>
                                </w:rPr>
                                <w:t>Notify that a buffer has been filled and can be dequeued with the VIDIOC_DQBUF.</w:t>
                              </w:r>
                            </w:p>
                            <w:p w14:paraId="5E174622" w14:textId="77777777" w:rsidR="00174F95" w:rsidRDefault="00174F95" w:rsidP="0032146D">
                              <w:pPr>
                                <w:pStyle w:val="NormalWeb"/>
                                <w:overflowPunct w:val="0"/>
                                <w:spacing w:before="0" w:beforeAutospacing="0" w:after="0" w:afterAutospacing="0"/>
                              </w:pPr>
                              <w:r>
                                <w:rPr>
                                  <w:rFonts w:ascii="Times New Roman" w:eastAsia="MS Mincho" w:hAnsi="Times New Roman" w:cs="Times New Roman"/>
                                  <w:color w:val="000000"/>
                                  <w:sz w:val="15"/>
                                  <w:szCs w:val="15"/>
                                </w:rPr>
                                <w:t>With the select() function, timing to dequeue a buffer can be identified.</w:t>
                              </w:r>
                            </w:p>
                          </w:txbxContent>
                        </wps:txbx>
                        <wps:bodyPr rot="0" vert="horz" wrap="square" lIns="0" tIns="0" rIns="0" bIns="0" anchor="t" anchorCtr="0" upright="1">
                          <a:spAutoFit/>
                        </wps:bodyPr>
                      </wps:wsp>
                      <wps:wsp>
                        <wps:cNvPr id="483" name="Freeform 334"/>
                        <wps:cNvSpPr>
                          <a:spLocks noEditPoints="1"/>
                        </wps:cNvSpPr>
                        <wps:spPr bwMode="auto">
                          <a:xfrm>
                            <a:off x="132110" y="3134734"/>
                            <a:ext cx="1154760" cy="45719"/>
                          </a:xfrm>
                          <a:custGeom>
                            <a:avLst/>
                            <a:gdLst>
                              <a:gd name="T0" fmla="*/ 33 w 8481"/>
                              <a:gd name="T1" fmla="*/ 167 h 400"/>
                              <a:gd name="T2" fmla="*/ 8148 w 8481"/>
                              <a:gd name="T3" fmla="*/ 167 h 400"/>
                              <a:gd name="T4" fmla="*/ 8181 w 8481"/>
                              <a:gd name="T5" fmla="*/ 200 h 400"/>
                              <a:gd name="T6" fmla="*/ 8148 w 8481"/>
                              <a:gd name="T7" fmla="*/ 234 h 400"/>
                              <a:gd name="T8" fmla="*/ 33 w 8481"/>
                              <a:gd name="T9" fmla="*/ 234 h 400"/>
                              <a:gd name="T10" fmla="*/ 0 w 8481"/>
                              <a:gd name="T11" fmla="*/ 200 h 400"/>
                              <a:gd name="T12" fmla="*/ 33 w 8481"/>
                              <a:gd name="T13" fmla="*/ 167 h 400"/>
                              <a:gd name="T14" fmla="*/ 8081 w 8481"/>
                              <a:gd name="T15" fmla="*/ 0 h 400"/>
                              <a:gd name="T16" fmla="*/ 8481 w 8481"/>
                              <a:gd name="T17" fmla="*/ 200 h 400"/>
                              <a:gd name="T18" fmla="*/ 8081 w 8481"/>
                              <a:gd name="T19" fmla="*/ 400 h 400"/>
                              <a:gd name="T20" fmla="*/ 8081 w 8481"/>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481" h="400">
                                <a:moveTo>
                                  <a:pt x="33" y="167"/>
                                </a:moveTo>
                                <a:lnTo>
                                  <a:pt x="8148" y="167"/>
                                </a:lnTo>
                                <a:cubicBezTo>
                                  <a:pt x="8167" y="167"/>
                                  <a:pt x="8181" y="182"/>
                                  <a:pt x="8181" y="200"/>
                                </a:cubicBezTo>
                                <a:cubicBezTo>
                                  <a:pt x="8181" y="219"/>
                                  <a:pt x="8167" y="234"/>
                                  <a:pt x="8148" y="234"/>
                                </a:cubicBezTo>
                                <a:lnTo>
                                  <a:pt x="33" y="234"/>
                                </a:lnTo>
                                <a:cubicBezTo>
                                  <a:pt x="15" y="234"/>
                                  <a:pt x="0" y="219"/>
                                  <a:pt x="0" y="200"/>
                                </a:cubicBezTo>
                                <a:cubicBezTo>
                                  <a:pt x="0" y="182"/>
                                  <a:pt x="15" y="167"/>
                                  <a:pt x="33" y="167"/>
                                </a:cubicBezTo>
                                <a:close/>
                                <a:moveTo>
                                  <a:pt x="8081" y="0"/>
                                </a:moveTo>
                                <a:lnTo>
                                  <a:pt x="8481" y="200"/>
                                </a:lnTo>
                                <a:lnTo>
                                  <a:pt x="8081" y="400"/>
                                </a:lnTo>
                                <a:lnTo>
                                  <a:pt x="8081"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484" name="Freeform 335"/>
                        <wps:cNvSpPr>
                          <a:spLocks noEditPoints="1"/>
                        </wps:cNvSpPr>
                        <wps:spPr bwMode="auto">
                          <a:xfrm>
                            <a:off x="1287175" y="3693700"/>
                            <a:ext cx="462112" cy="647396"/>
                          </a:xfrm>
                          <a:custGeom>
                            <a:avLst/>
                            <a:gdLst>
                              <a:gd name="T0" fmla="*/ 45 w 1517"/>
                              <a:gd name="T1" fmla="*/ 45 h 1564"/>
                              <a:gd name="T2" fmla="*/ 10 w 1517"/>
                              <a:gd name="T3" fmla="*/ 10 h 1564"/>
                              <a:gd name="T4" fmla="*/ 115 w 1517"/>
                              <a:gd name="T5" fmla="*/ 82 h 1564"/>
                              <a:gd name="T6" fmla="*/ 79 w 1517"/>
                              <a:gd name="T7" fmla="*/ 117 h 1564"/>
                              <a:gd name="T8" fmla="*/ 185 w 1517"/>
                              <a:gd name="T9" fmla="*/ 154 h 1564"/>
                              <a:gd name="T10" fmla="*/ 149 w 1517"/>
                              <a:gd name="T11" fmla="*/ 189 h 1564"/>
                              <a:gd name="T12" fmla="*/ 185 w 1517"/>
                              <a:gd name="T13" fmla="*/ 154 h 1564"/>
                              <a:gd name="T14" fmla="*/ 254 w 1517"/>
                              <a:gd name="T15" fmla="*/ 261 h 1564"/>
                              <a:gd name="T16" fmla="*/ 219 w 1517"/>
                              <a:gd name="T17" fmla="*/ 225 h 1564"/>
                              <a:gd name="T18" fmla="*/ 324 w 1517"/>
                              <a:gd name="T19" fmla="*/ 297 h 1564"/>
                              <a:gd name="T20" fmla="*/ 288 w 1517"/>
                              <a:gd name="T21" fmla="*/ 332 h 1564"/>
                              <a:gd name="T22" fmla="*/ 394 w 1517"/>
                              <a:gd name="T23" fmla="*/ 369 h 1564"/>
                              <a:gd name="T24" fmla="*/ 358 w 1517"/>
                              <a:gd name="T25" fmla="*/ 404 h 1564"/>
                              <a:gd name="T26" fmla="*/ 394 w 1517"/>
                              <a:gd name="T27" fmla="*/ 369 h 1564"/>
                              <a:gd name="T28" fmla="*/ 463 w 1517"/>
                              <a:gd name="T29" fmla="*/ 476 h 1564"/>
                              <a:gd name="T30" fmla="*/ 428 w 1517"/>
                              <a:gd name="T31" fmla="*/ 441 h 1564"/>
                              <a:gd name="T32" fmla="*/ 533 w 1517"/>
                              <a:gd name="T33" fmla="*/ 513 h 1564"/>
                              <a:gd name="T34" fmla="*/ 497 w 1517"/>
                              <a:gd name="T35" fmla="*/ 548 h 1564"/>
                              <a:gd name="T36" fmla="*/ 602 w 1517"/>
                              <a:gd name="T37" fmla="*/ 585 h 1564"/>
                              <a:gd name="T38" fmla="*/ 567 w 1517"/>
                              <a:gd name="T39" fmla="*/ 620 h 1564"/>
                              <a:gd name="T40" fmla="*/ 602 w 1517"/>
                              <a:gd name="T41" fmla="*/ 585 h 1564"/>
                              <a:gd name="T42" fmla="*/ 672 w 1517"/>
                              <a:gd name="T43" fmla="*/ 692 h 1564"/>
                              <a:gd name="T44" fmla="*/ 637 w 1517"/>
                              <a:gd name="T45" fmla="*/ 656 h 1564"/>
                              <a:gd name="T46" fmla="*/ 742 w 1517"/>
                              <a:gd name="T47" fmla="*/ 728 h 1564"/>
                              <a:gd name="T48" fmla="*/ 706 w 1517"/>
                              <a:gd name="T49" fmla="*/ 763 h 1564"/>
                              <a:gd name="T50" fmla="*/ 811 w 1517"/>
                              <a:gd name="T51" fmla="*/ 800 h 1564"/>
                              <a:gd name="T52" fmla="*/ 776 w 1517"/>
                              <a:gd name="T53" fmla="*/ 835 h 1564"/>
                              <a:gd name="T54" fmla="*/ 811 w 1517"/>
                              <a:gd name="T55" fmla="*/ 800 h 1564"/>
                              <a:gd name="T56" fmla="*/ 881 w 1517"/>
                              <a:gd name="T57" fmla="*/ 907 h 1564"/>
                              <a:gd name="T58" fmla="*/ 846 w 1517"/>
                              <a:gd name="T59" fmla="*/ 872 h 1564"/>
                              <a:gd name="T60" fmla="*/ 951 w 1517"/>
                              <a:gd name="T61" fmla="*/ 944 h 1564"/>
                              <a:gd name="T62" fmla="*/ 915 w 1517"/>
                              <a:gd name="T63" fmla="*/ 979 h 1564"/>
                              <a:gd name="T64" fmla="*/ 1020 w 1517"/>
                              <a:gd name="T65" fmla="*/ 1016 h 1564"/>
                              <a:gd name="T66" fmla="*/ 985 w 1517"/>
                              <a:gd name="T67" fmla="*/ 1051 h 1564"/>
                              <a:gd name="T68" fmla="*/ 1020 w 1517"/>
                              <a:gd name="T69" fmla="*/ 1016 h 1564"/>
                              <a:gd name="T70" fmla="*/ 1089 w 1517"/>
                              <a:gd name="T71" fmla="*/ 1123 h 1564"/>
                              <a:gd name="T72" fmla="*/ 1055 w 1517"/>
                              <a:gd name="T73" fmla="*/ 1087 h 1564"/>
                              <a:gd name="T74" fmla="*/ 1160 w 1517"/>
                              <a:gd name="T75" fmla="*/ 1159 h 1564"/>
                              <a:gd name="T76" fmla="*/ 1124 w 1517"/>
                              <a:gd name="T77" fmla="*/ 1194 h 1564"/>
                              <a:gd name="T78" fmla="*/ 1229 w 1517"/>
                              <a:gd name="T79" fmla="*/ 1231 h 1564"/>
                              <a:gd name="T80" fmla="*/ 1193 w 1517"/>
                              <a:gd name="T81" fmla="*/ 1266 h 1564"/>
                              <a:gd name="T82" fmla="*/ 1229 w 1517"/>
                              <a:gd name="T83" fmla="*/ 1231 h 1564"/>
                              <a:gd name="T84" fmla="*/ 1298 w 1517"/>
                              <a:gd name="T85" fmla="*/ 1338 h 1564"/>
                              <a:gd name="T86" fmla="*/ 1264 w 1517"/>
                              <a:gd name="T87" fmla="*/ 1303 h 1564"/>
                              <a:gd name="T88" fmla="*/ 1369 w 1517"/>
                              <a:gd name="T89" fmla="*/ 1375 h 1564"/>
                              <a:gd name="T90" fmla="*/ 1333 w 1517"/>
                              <a:gd name="T91" fmla="*/ 1410 h 1564"/>
                              <a:gd name="T92" fmla="*/ 1438 w 1517"/>
                              <a:gd name="T93" fmla="*/ 1447 h 1564"/>
                              <a:gd name="T94" fmla="*/ 1402 w 1517"/>
                              <a:gd name="T95" fmla="*/ 1482 h 1564"/>
                              <a:gd name="T96" fmla="*/ 1438 w 1517"/>
                              <a:gd name="T97" fmla="*/ 1447 h 1564"/>
                              <a:gd name="T98" fmla="*/ 1507 w 1517"/>
                              <a:gd name="T99" fmla="*/ 1554 h 1564"/>
                              <a:gd name="T100" fmla="*/ 1472 w 1517"/>
                              <a:gd name="T101" fmla="*/ 1518 h 15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517" h="1564">
                                <a:moveTo>
                                  <a:pt x="45" y="10"/>
                                </a:moveTo>
                                <a:lnTo>
                                  <a:pt x="45" y="10"/>
                                </a:lnTo>
                                <a:cubicBezTo>
                                  <a:pt x="55" y="20"/>
                                  <a:pt x="55" y="36"/>
                                  <a:pt x="45" y="45"/>
                                </a:cubicBezTo>
                                <a:cubicBezTo>
                                  <a:pt x="35" y="55"/>
                                  <a:pt x="19" y="55"/>
                                  <a:pt x="10" y="45"/>
                                </a:cubicBezTo>
                                <a:lnTo>
                                  <a:pt x="10" y="45"/>
                                </a:lnTo>
                                <a:cubicBezTo>
                                  <a:pt x="0" y="35"/>
                                  <a:pt x="0" y="19"/>
                                  <a:pt x="10" y="10"/>
                                </a:cubicBezTo>
                                <a:cubicBezTo>
                                  <a:pt x="20" y="0"/>
                                  <a:pt x="36" y="0"/>
                                  <a:pt x="45" y="10"/>
                                </a:cubicBezTo>
                                <a:close/>
                                <a:moveTo>
                                  <a:pt x="115" y="82"/>
                                </a:moveTo>
                                <a:lnTo>
                                  <a:pt x="115" y="82"/>
                                </a:lnTo>
                                <a:cubicBezTo>
                                  <a:pt x="125" y="92"/>
                                  <a:pt x="124" y="108"/>
                                  <a:pt x="115" y="117"/>
                                </a:cubicBezTo>
                                <a:cubicBezTo>
                                  <a:pt x="105" y="127"/>
                                  <a:pt x="89" y="127"/>
                                  <a:pt x="79" y="117"/>
                                </a:cubicBezTo>
                                <a:lnTo>
                                  <a:pt x="79" y="117"/>
                                </a:lnTo>
                                <a:cubicBezTo>
                                  <a:pt x="70" y="107"/>
                                  <a:pt x="70" y="91"/>
                                  <a:pt x="80" y="81"/>
                                </a:cubicBezTo>
                                <a:cubicBezTo>
                                  <a:pt x="90" y="72"/>
                                  <a:pt x="105" y="72"/>
                                  <a:pt x="115" y="82"/>
                                </a:cubicBezTo>
                                <a:close/>
                                <a:moveTo>
                                  <a:pt x="185" y="154"/>
                                </a:moveTo>
                                <a:lnTo>
                                  <a:pt x="185" y="154"/>
                                </a:lnTo>
                                <a:cubicBezTo>
                                  <a:pt x="194" y="164"/>
                                  <a:pt x="194" y="179"/>
                                  <a:pt x="184" y="189"/>
                                </a:cubicBezTo>
                                <a:cubicBezTo>
                                  <a:pt x="174" y="199"/>
                                  <a:pt x="158" y="199"/>
                                  <a:pt x="149" y="189"/>
                                </a:cubicBezTo>
                                <a:lnTo>
                                  <a:pt x="149" y="189"/>
                                </a:lnTo>
                                <a:cubicBezTo>
                                  <a:pt x="139" y="179"/>
                                  <a:pt x="139" y="163"/>
                                  <a:pt x="149" y="153"/>
                                </a:cubicBezTo>
                                <a:cubicBezTo>
                                  <a:pt x="159" y="144"/>
                                  <a:pt x="175" y="144"/>
                                  <a:pt x="185" y="154"/>
                                </a:cubicBezTo>
                                <a:close/>
                                <a:moveTo>
                                  <a:pt x="254" y="226"/>
                                </a:moveTo>
                                <a:lnTo>
                                  <a:pt x="254" y="226"/>
                                </a:lnTo>
                                <a:cubicBezTo>
                                  <a:pt x="264" y="235"/>
                                  <a:pt x="264" y="251"/>
                                  <a:pt x="254" y="261"/>
                                </a:cubicBezTo>
                                <a:cubicBezTo>
                                  <a:pt x="244" y="271"/>
                                  <a:pt x="228" y="270"/>
                                  <a:pt x="218" y="260"/>
                                </a:cubicBezTo>
                                <a:lnTo>
                                  <a:pt x="218" y="260"/>
                                </a:lnTo>
                                <a:cubicBezTo>
                                  <a:pt x="209" y="251"/>
                                  <a:pt x="209" y="235"/>
                                  <a:pt x="219" y="225"/>
                                </a:cubicBezTo>
                                <a:cubicBezTo>
                                  <a:pt x="229" y="215"/>
                                  <a:pt x="245" y="216"/>
                                  <a:pt x="254" y="226"/>
                                </a:cubicBezTo>
                                <a:close/>
                                <a:moveTo>
                                  <a:pt x="324" y="297"/>
                                </a:moveTo>
                                <a:lnTo>
                                  <a:pt x="324" y="297"/>
                                </a:lnTo>
                                <a:cubicBezTo>
                                  <a:pt x="334" y="307"/>
                                  <a:pt x="333" y="323"/>
                                  <a:pt x="323" y="333"/>
                                </a:cubicBezTo>
                                <a:cubicBezTo>
                                  <a:pt x="314" y="342"/>
                                  <a:pt x="298" y="342"/>
                                  <a:pt x="288" y="332"/>
                                </a:cubicBezTo>
                                <a:lnTo>
                                  <a:pt x="288" y="332"/>
                                </a:lnTo>
                                <a:cubicBezTo>
                                  <a:pt x="278" y="322"/>
                                  <a:pt x="279" y="307"/>
                                  <a:pt x="289" y="297"/>
                                </a:cubicBezTo>
                                <a:cubicBezTo>
                                  <a:pt x="298" y="287"/>
                                  <a:pt x="314" y="287"/>
                                  <a:pt x="324" y="297"/>
                                </a:cubicBezTo>
                                <a:close/>
                                <a:moveTo>
                                  <a:pt x="394" y="369"/>
                                </a:moveTo>
                                <a:lnTo>
                                  <a:pt x="394" y="369"/>
                                </a:lnTo>
                                <a:cubicBezTo>
                                  <a:pt x="403" y="379"/>
                                  <a:pt x="403" y="395"/>
                                  <a:pt x="393" y="405"/>
                                </a:cubicBezTo>
                                <a:cubicBezTo>
                                  <a:pt x="383" y="414"/>
                                  <a:pt x="367" y="414"/>
                                  <a:pt x="358" y="404"/>
                                </a:cubicBezTo>
                                <a:lnTo>
                                  <a:pt x="358" y="404"/>
                                </a:lnTo>
                                <a:cubicBezTo>
                                  <a:pt x="348" y="394"/>
                                  <a:pt x="348" y="378"/>
                                  <a:pt x="358" y="369"/>
                                </a:cubicBezTo>
                                <a:cubicBezTo>
                                  <a:pt x="368" y="359"/>
                                  <a:pt x="384" y="359"/>
                                  <a:pt x="394" y="369"/>
                                </a:cubicBezTo>
                                <a:close/>
                                <a:moveTo>
                                  <a:pt x="463" y="441"/>
                                </a:moveTo>
                                <a:lnTo>
                                  <a:pt x="463" y="441"/>
                                </a:lnTo>
                                <a:cubicBezTo>
                                  <a:pt x="473" y="451"/>
                                  <a:pt x="473" y="467"/>
                                  <a:pt x="463" y="476"/>
                                </a:cubicBezTo>
                                <a:cubicBezTo>
                                  <a:pt x="453" y="486"/>
                                  <a:pt x="437" y="486"/>
                                  <a:pt x="427" y="476"/>
                                </a:cubicBezTo>
                                <a:lnTo>
                                  <a:pt x="427" y="476"/>
                                </a:lnTo>
                                <a:cubicBezTo>
                                  <a:pt x="418" y="466"/>
                                  <a:pt x="418" y="450"/>
                                  <a:pt x="428" y="441"/>
                                </a:cubicBezTo>
                                <a:cubicBezTo>
                                  <a:pt x="438" y="431"/>
                                  <a:pt x="454" y="431"/>
                                  <a:pt x="463" y="441"/>
                                </a:cubicBezTo>
                                <a:close/>
                                <a:moveTo>
                                  <a:pt x="533" y="513"/>
                                </a:moveTo>
                                <a:lnTo>
                                  <a:pt x="533" y="513"/>
                                </a:lnTo>
                                <a:cubicBezTo>
                                  <a:pt x="543" y="523"/>
                                  <a:pt x="542" y="539"/>
                                  <a:pt x="532" y="548"/>
                                </a:cubicBezTo>
                                <a:cubicBezTo>
                                  <a:pt x="522" y="558"/>
                                  <a:pt x="507" y="558"/>
                                  <a:pt x="497" y="548"/>
                                </a:cubicBezTo>
                                <a:lnTo>
                                  <a:pt x="497" y="548"/>
                                </a:lnTo>
                                <a:cubicBezTo>
                                  <a:pt x="487" y="538"/>
                                  <a:pt x="488" y="522"/>
                                  <a:pt x="498" y="512"/>
                                </a:cubicBezTo>
                                <a:cubicBezTo>
                                  <a:pt x="507" y="503"/>
                                  <a:pt x="523" y="503"/>
                                  <a:pt x="533" y="513"/>
                                </a:cubicBezTo>
                                <a:close/>
                                <a:moveTo>
                                  <a:pt x="602" y="585"/>
                                </a:moveTo>
                                <a:lnTo>
                                  <a:pt x="603" y="585"/>
                                </a:lnTo>
                                <a:cubicBezTo>
                                  <a:pt x="612" y="595"/>
                                  <a:pt x="612" y="610"/>
                                  <a:pt x="602" y="620"/>
                                </a:cubicBezTo>
                                <a:cubicBezTo>
                                  <a:pt x="592" y="630"/>
                                  <a:pt x="576" y="630"/>
                                  <a:pt x="567" y="620"/>
                                </a:cubicBezTo>
                                <a:lnTo>
                                  <a:pt x="567" y="620"/>
                                </a:lnTo>
                                <a:cubicBezTo>
                                  <a:pt x="557" y="610"/>
                                  <a:pt x="557" y="594"/>
                                  <a:pt x="567" y="584"/>
                                </a:cubicBezTo>
                                <a:cubicBezTo>
                                  <a:pt x="577" y="575"/>
                                  <a:pt x="593" y="575"/>
                                  <a:pt x="602" y="585"/>
                                </a:cubicBezTo>
                                <a:close/>
                                <a:moveTo>
                                  <a:pt x="672" y="657"/>
                                </a:moveTo>
                                <a:lnTo>
                                  <a:pt x="672" y="657"/>
                                </a:lnTo>
                                <a:cubicBezTo>
                                  <a:pt x="682" y="667"/>
                                  <a:pt x="682" y="682"/>
                                  <a:pt x="672" y="692"/>
                                </a:cubicBezTo>
                                <a:cubicBezTo>
                                  <a:pt x="662" y="702"/>
                                  <a:pt x="646" y="701"/>
                                  <a:pt x="636" y="691"/>
                                </a:cubicBezTo>
                                <a:lnTo>
                                  <a:pt x="636" y="691"/>
                                </a:lnTo>
                                <a:cubicBezTo>
                                  <a:pt x="627" y="682"/>
                                  <a:pt x="627" y="666"/>
                                  <a:pt x="637" y="656"/>
                                </a:cubicBezTo>
                                <a:cubicBezTo>
                                  <a:pt x="647" y="646"/>
                                  <a:pt x="663" y="647"/>
                                  <a:pt x="672" y="657"/>
                                </a:cubicBezTo>
                                <a:close/>
                                <a:moveTo>
                                  <a:pt x="742" y="728"/>
                                </a:moveTo>
                                <a:lnTo>
                                  <a:pt x="742" y="728"/>
                                </a:lnTo>
                                <a:cubicBezTo>
                                  <a:pt x="751" y="738"/>
                                  <a:pt x="751" y="754"/>
                                  <a:pt x="741" y="764"/>
                                </a:cubicBezTo>
                                <a:cubicBezTo>
                                  <a:pt x="731" y="773"/>
                                  <a:pt x="716" y="773"/>
                                  <a:pt x="706" y="763"/>
                                </a:cubicBezTo>
                                <a:lnTo>
                                  <a:pt x="706" y="763"/>
                                </a:lnTo>
                                <a:cubicBezTo>
                                  <a:pt x="696" y="753"/>
                                  <a:pt x="697" y="738"/>
                                  <a:pt x="706" y="728"/>
                                </a:cubicBezTo>
                                <a:cubicBezTo>
                                  <a:pt x="716" y="718"/>
                                  <a:pt x="732" y="719"/>
                                  <a:pt x="742" y="728"/>
                                </a:cubicBezTo>
                                <a:close/>
                                <a:moveTo>
                                  <a:pt x="811" y="800"/>
                                </a:moveTo>
                                <a:lnTo>
                                  <a:pt x="811" y="800"/>
                                </a:lnTo>
                                <a:cubicBezTo>
                                  <a:pt x="821" y="810"/>
                                  <a:pt x="821" y="826"/>
                                  <a:pt x="811" y="836"/>
                                </a:cubicBezTo>
                                <a:cubicBezTo>
                                  <a:pt x="801" y="845"/>
                                  <a:pt x="785" y="845"/>
                                  <a:pt x="776" y="835"/>
                                </a:cubicBezTo>
                                <a:lnTo>
                                  <a:pt x="776" y="835"/>
                                </a:lnTo>
                                <a:cubicBezTo>
                                  <a:pt x="766" y="825"/>
                                  <a:pt x="766" y="809"/>
                                  <a:pt x="776" y="800"/>
                                </a:cubicBezTo>
                                <a:cubicBezTo>
                                  <a:pt x="786" y="790"/>
                                  <a:pt x="802" y="790"/>
                                  <a:pt x="811" y="800"/>
                                </a:cubicBezTo>
                                <a:close/>
                                <a:moveTo>
                                  <a:pt x="881" y="872"/>
                                </a:moveTo>
                                <a:lnTo>
                                  <a:pt x="881" y="872"/>
                                </a:lnTo>
                                <a:cubicBezTo>
                                  <a:pt x="891" y="882"/>
                                  <a:pt x="890" y="898"/>
                                  <a:pt x="881" y="907"/>
                                </a:cubicBezTo>
                                <a:cubicBezTo>
                                  <a:pt x="871" y="917"/>
                                  <a:pt x="855" y="917"/>
                                  <a:pt x="845" y="907"/>
                                </a:cubicBezTo>
                                <a:lnTo>
                                  <a:pt x="845" y="907"/>
                                </a:lnTo>
                                <a:cubicBezTo>
                                  <a:pt x="836" y="897"/>
                                  <a:pt x="836" y="881"/>
                                  <a:pt x="846" y="872"/>
                                </a:cubicBezTo>
                                <a:cubicBezTo>
                                  <a:pt x="856" y="862"/>
                                  <a:pt x="871" y="862"/>
                                  <a:pt x="881" y="872"/>
                                </a:cubicBezTo>
                                <a:close/>
                                <a:moveTo>
                                  <a:pt x="951" y="944"/>
                                </a:moveTo>
                                <a:lnTo>
                                  <a:pt x="951" y="944"/>
                                </a:lnTo>
                                <a:cubicBezTo>
                                  <a:pt x="960" y="954"/>
                                  <a:pt x="960" y="970"/>
                                  <a:pt x="950" y="979"/>
                                </a:cubicBezTo>
                                <a:cubicBezTo>
                                  <a:pt x="940" y="989"/>
                                  <a:pt x="924" y="989"/>
                                  <a:pt x="915" y="979"/>
                                </a:cubicBezTo>
                                <a:lnTo>
                                  <a:pt x="915" y="979"/>
                                </a:lnTo>
                                <a:cubicBezTo>
                                  <a:pt x="905" y="969"/>
                                  <a:pt x="905" y="953"/>
                                  <a:pt x="915" y="943"/>
                                </a:cubicBezTo>
                                <a:cubicBezTo>
                                  <a:pt x="925" y="934"/>
                                  <a:pt x="941" y="934"/>
                                  <a:pt x="951" y="944"/>
                                </a:cubicBezTo>
                                <a:close/>
                                <a:moveTo>
                                  <a:pt x="1020" y="1016"/>
                                </a:moveTo>
                                <a:lnTo>
                                  <a:pt x="1020" y="1016"/>
                                </a:lnTo>
                                <a:cubicBezTo>
                                  <a:pt x="1030" y="1026"/>
                                  <a:pt x="1030" y="1042"/>
                                  <a:pt x="1020" y="1051"/>
                                </a:cubicBezTo>
                                <a:cubicBezTo>
                                  <a:pt x="1010" y="1061"/>
                                  <a:pt x="994" y="1061"/>
                                  <a:pt x="985" y="1051"/>
                                </a:cubicBezTo>
                                <a:lnTo>
                                  <a:pt x="984" y="1051"/>
                                </a:lnTo>
                                <a:cubicBezTo>
                                  <a:pt x="975" y="1041"/>
                                  <a:pt x="975" y="1025"/>
                                  <a:pt x="985" y="1015"/>
                                </a:cubicBezTo>
                                <a:cubicBezTo>
                                  <a:pt x="995" y="1006"/>
                                  <a:pt x="1011" y="1006"/>
                                  <a:pt x="1020" y="1016"/>
                                </a:cubicBezTo>
                                <a:close/>
                                <a:moveTo>
                                  <a:pt x="1090" y="1088"/>
                                </a:moveTo>
                                <a:lnTo>
                                  <a:pt x="1090" y="1088"/>
                                </a:lnTo>
                                <a:cubicBezTo>
                                  <a:pt x="1100" y="1098"/>
                                  <a:pt x="1099" y="1113"/>
                                  <a:pt x="1089" y="1123"/>
                                </a:cubicBezTo>
                                <a:cubicBezTo>
                                  <a:pt x="1080" y="1133"/>
                                  <a:pt x="1064" y="1132"/>
                                  <a:pt x="1054" y="1122"/>
                                </a:cubicBezTo>
                                <a:lnTo>
                                  <a:pt x="1054" y="1122"/>
                                </a:lnTo>
                                <a:cubicBezTo>
                                  <a:pt x="1044" y="1113"/>
                                  <a:pt x="1045" y="1097"/>
                                  <a:pt x="1055" y="1087"/>
                                </a:cubicBezTo>
                                <a:cubicBezTo>
                                  <a:pt x="1065" y="1077"/>
                                  <a:pt x="1080" y="1078"/>
                                  <a:pt x="1090" y="1088"/>
                                </a:cubicBezTo>
                                <a:close/>
                                <a:moveTo>
                                  <a:pt x="1160" y="1159"/>
                                </a:moveTo>
                                <a:lnTo>
                                  <a:pt x="1160" y="1159"/>
                                </a:lnTo>
                                <a:cubicBezTo>
                                  <a:pt x="1169" y="1169"/>
                                  <a:pt x="1169" y="1185"/>
                                  <a:pt x="1159" y="1195"/>
                                </a:cubicBezTo>
                                <a:cubicBezTo>
                                  <a:pt x="1149" y="1204"/>
                                  <a:pt x="1133" y="1204"/>
                                  <a:pt x="1124" y="1194"/>
                                </a:cubicBezTo>
                                <a:lnTo>
                                  <a:pt x="1124" y="1194"/>
                                </a:lnTo>
                                <a:cubicBezTo>
                                  <a:pt x="1114" y="1184"/>
                                  <a:pt x="1114" y="1169"/>
                                  <a:pt x="1124" y="1159"/>
                                </a:cubicBezTo>
                                <a:cubicBezTo>
                                  <a:pt x="1134" y="1149"/>
                                  <a:pt x="1150" y="1150"/>
                                  <a:pt x="1160" y="1159"/>
                                </a:cubicBezTo>
                                <a:close/>
                                <a:moveTo>
                                  <a:pt x="1229" y="1231"/>
                                </a:moveTo>
                                <a:lnTo>
                                  <a:pt x="1229" y="1231"/>
                                </a:lnTo>
                                <a:cubicBezTo>
                                  <a:pt x="1239" y="1241"/>
                                  <a:pt x="1239" y="1257"/>
                                  <a:pt x="1229" y="1267"/>
                                </a:cubicBezTo>
                                <a:cubicBezTo>
                                  <a:pt x="1219" y="1276"/>
                                  <a:pt x="1203" y="1276"/>
                                  <a:pt x="1193" y="1266"/>
                                </a:cubicBezTo>
                                <a:lnTo>
                                  <a:pt x="1193" y="1266"/>
                                </a:lnTo>
                                <a:cubicBezTo>
                                  <a:pt x="1184" y="1256"/>
                                  <a:pt x="1184" y="1240"/>
                                  <a:pt x="1194" y="1231"/>
                                </a:cubicBezTo>
                                <a:cubicBezTo>
                                  <a:pt x="1204" y="1221"/>
                                  <a:pt x="1220" y="1221"/>
                                  <a:pt x="1229" y="1231"/>
                                </a:cubicBezTo>
                                <a:close/>
                                <a:moveTo>
                                  <a:pt x="1299" y="1303"/>
                                </a:moveTo>
                                <a:lnTo>
                                  <a:pt x="1299" y="1303"/>
                                </a:lnTo>
                                <a:cubicBezTo>
                                  <a:pt x="1309" y="1313"/>
                                  <a:pt x="1308" y="1329"/>
                                  <a:pt x="1298" y="1338"/>
                                </a:cubicBezTo>
                                <a:cubicBezTo>
                                  <a:pt x="1289" y="1348"/>
                                  <a:pt x="1273" y="1348"/>
                                  <a:pt x="1263" y="1338"/>
                                </a:cubicBezTo>
                                <a:lnTo>
                                  <a:pt x="1263" y="1338"/>
                                </a:lnTo>
                                <a:cubicBezTo>
                                  <a:pt x="1253" y="1328"/>
                                  <a:pt x="1254" y="1312"/>
                                  <a:pt x="1264" y="1303"/>
                                </a:cubicBezTo>
                                <a:cubicBezTo>
                                  <a:pt x="1273" y="1293"/>
                                  <a:pt x="1289" y="1293"/>
                                  <a:pt x="1299" y="1303"/>
                                </a:cubicBezTo>
                                <a:close/>
                                <a:moveTo>
                                  <a:pt x="1369" y="1375"/>
                                </a:moveTo>
                                <a:lnTo>
                                  <a:pt x="1369" y="1375"/>
                                </a:lnTo>
                                <a:cubicBezTo>
                                  <a:pt x="1378" y="1385"/>
                                  <a:pt x="1378" y="1401"/>
                                  <a:pt x="1368" y="1410"/>
                                </a:cubicBezTo>
                                <a:cubicBezTo>
                                  <a:pt x="1358" y="1420"/>
                                  <a:pt x="1342" y="1420"/>
                                  <a:pt x="1333" y="1410"/>
                                </a:cubicBezTo>
                                <a:lnTo>
                                  <a:pt x="1333" y="1410"/>
                                </a:lnTo>
                                <a:cubicBezTo>
                                  <a:pt x="1323" y="1400"/>
                                  <a:pt x="1323" y="1384"/>
                                  <a:pt x="1333" y="1374"/>
                                </a:cubicBezTo>
                                <a:cubicBezTo>
                                  <a:pt x="1343" y="1365"/>
                                  <a:pt x="1359" y="1365"/>
                                  <a:pt x="1369" y="1375"/>
                                </a:cubicBezTo>
                                <a:close/>
                                <a:moveTo>
                                  <a:pt x="1438" y="1447"/>
                                </a:moveTo>
                                <a:lnTo>
                                  <a:pt x="1438" y="1447"/>
                                </a:lnTo>
                                <a:cubicBezTo>
                                  <a:pt x="1448" y="1457"/>
                                  <a:pt x="1448" y="1473"/>
                                  <a:pt x="1438" y="1482"/>
                                </a:cubicBezTo>
                                <a:cubicBezTo>
                                  <a:pt x="1428" y="1492"/>
                                  <a:pt x="1412" y="1492"/>
                                  <a:pt x="1402" y="1482"/>
                                </a:cubicBezTo>
                                <a:lnTo>
                                  <a:pt x="1402" y="1482"/>
                                </a:lnTo>
                                <a:cubicBezTo>
                                  <a:pt x="1393" y="1472"/>
                                  <a:pt x="1393" y="1456"/>
                                  <a:pt x="1403" y="1446"/>
                                </a:cubicBezTo>
                                <a:cubicBezTo>
                                  <a:pt x="1413" y="1437"/>
                                  <a:pt x="1429" y="1437"/>
                                  <a:pt x="1438" y="1447"/>
                                </a:cubicBezTo>
                                <a:close/>
                                <a:moveTo>
                                  <a:pt x="1508" y="1519"/>
                                </a:moveTo>
                                <a:lnTo>
                                  <a:pt x="1508" y="1519"/>
                                </a:lnTo>
                                <a:cubicBezTo>
                                  <a:pt x="1517" y="1529"/>
                                  <a:pt x="1517" y="1544"/>
                                  <a:pt x="1507" y="1554"/>
                                </a:cubicBezTo>
                                <a:cubicBezTo>
                                  <a:pt x="1497" y="1564"/>
                                  <a:pt x="1482" y="1563"/>
                                  <a:pt x="1472" y="1554"/>
                                </a:cubicBezTo>
                                <a:lnTo>
                                  <a:pt x="1472" y="1553"/>
                                </a:lnTo>
                                <a:cubicBezTo>
                                  <a:pt x="1462" y="1544"/>
                                  <a:pt x="1463" y="1528"/>
                                  <a:pt x="1472" y="1518"/>
                                </a:cubicBezTo>
                                <a:cubicBezTo>
                                  <a:pt x="1482" y="1508"/>
                                  <a:pt x="1498" y="1509"/>
                                  <a:pt x="1508" y="1519"/>
                                </a:cubicBez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485" name="Rectangle 339"/>
                        <wps:cNvSpPr>
                          <a:spLocks noChangeArrowheads="1"/>
                        </wps:cNvSpPr>
                        <wps:spPr bwMode="auto">
                          <a:xfrm>
                            <a:off x="1528259" y="3679646"/>
                            <a:ext cx="26873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39A99"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5"/>
                                  <w:szCs w:val="15"/>
                                </w:rPr>
                                <w:t>(7) Dequeue</w:t>
                              </w:r>
                              <w:r>
                                <w:rPr>
                                  <w:rFonts w:ascii="Times New Roman" w:eastAsia="MS Mincho" w:hAnsi="Times New Roman" w:cs="Times New Roman" w:hint="eastAsia"/>
                                  <w:color w:val="000000"/>
                                  <w:sz w:val="15"/>
                                  <w:szCs w:val="15"/>
                                </w:rPr>
                                <w:t xml:space="preserve"> / </w:t>
                              </w:r>
                              <w:r>
                                <w:rPr>
                                  <w:rFonts w:ascii="Times New Roman" w:eastAsia="MS Mincho" w:hAnsi="Times New Roman" w:cs="Times New Roman"/>
                                  <w:color w:val="000000"/>
                                  <w:sz w:val="15"/>
                                  <w:szCs w:val="15"/>
                                </w:rPr>
                                <w:t>Enqueue frame buffer</w:t>
                              </w:r>
                            </w:p>
                          </w:txbxContent>
                        </wps:txbx>
                        <wps:bodyPr rot="0" vert="horz" wrap="square" lIns="0" tIns="0" rIns="0" bIns="0" anchor="t" anchorCtr="0" upright="1">
                          <a:spAutoFit/>
                        </wps:bodyPr>
                      </wps:wsp>
                      <wpg:wgp>
                        <wpg:cNvPr id="486" name="Group 340"/>
                        <wpg:cNvGrpSpPr>
                          <a:grpSpLocks/>
                        </wpg:cNvGrpSpPr>
                        <wpg:grpSpPr bwMode="auto">
                          <a:xfrm>
                            <a:off x="1472210" y="2446119"/>
                            <a:ext cx="2920365" cy="184150"/>
                            <a:chOff x="1568450" y="341630"/>
                            <a:chExt cx="4599" cy="179"/>
                          </a:xfrm>
                        </wpg:grpSpPr>
                        <wps:wsp>
                          <wps:cNvPr id="502" name="Rectangle 341"/>
                          <wps:cNvSpPr>
                            <a:spLocks noChangeArrowheads="1"/>
                          </wps:cNvSpPr>
                          <wps:spPr bwMode="auto">
                            <a:xfrm>
                              <a:off x="1568450" y="341630"/>
                              <a:ext cx="4599" cy="17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3" name="Rectangle 342"/>
                          <wps:cNvSpPr>
                            <a:spLocks noChangeArrowheads="1"/>
                          </wps:cNvSpPr>
                          <wps:spPr bwMode="auto">
                            <a:xfrm>
                              <a:off x="1568450" y="341630"/>
                              <a:ext cx="4599" cy="17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87" name="Rectangle 343"/>
                        <wps:cNvSpPr>
                          <a:spLocks noChangeArrowheads="1"/>
                        </wps:cNvSpPr>
                        <wps:spPr bwMode="auto">
                          <a:xfrm>
                            <a:off x="1510310" y="2465169"/>
                            <a:ext cx="160591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26BE0"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5"/>
                                  <w:szCs w:val="15"/>
                                </w:rPr>
                                <w:t>(6) Start capturing</w:t>
                              </w:r>
                            </w:p>
                          </w:txbxContent>
                        </wps:txbx>
                        <wps:bodyPr rot="0" vert="horz" wrap="square" lIns="0" tIns="0" rIns="0" bIns="0" anchor="t" anchorCtr="0" upright="1">
                          <a:spAutoFit/>
                        </wps:bodyPr>
                      </wps:wsp>
                      <wps:wsp>
                        <wps:cNvPr id="488" name="Rectangle 347"/>
                        <wps:cNvSpPr>
                          <a:spLocks noChangeArrowheads="1"/>
                        </wps:cNvSpPr>
                        <wps:spPr bwMode="auto">
                          <a:xfrm>
                            <a:off x="1627865" y="6199991"/>
                            <a:ext cx="12014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90C9C"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5"/>
                                  <w:szCs w:val="15"/>
                                </w:rPr>
                                <w:t>(8) Stop capturing</w:t>
                              </w:r>
                            </w:p>
                          </w:txbxContent>
                        </wps:txbx>
                        <wps:bodyPr rot="0" vert="horz" wrap="square" lIns="0" tIns="0" rIns="0" bIns="0" anchor="t" anchorCtr="0" upright="1">
                          <a:spAutoFit/>
                        </wps:bodyPr>
                      </wps:wsp>
                      <wpg:wgp>
                        <wpg:cNvPr id="489" name="Group 348"/>
                        <wpg:cNvGrpSpPr>
                          <a:grpSpLocks/>
                        </wpg:cNvGrpSpPr>
                        <wpg:grpSpPr bwMode="auto">
                          <a:xfrm>
                            <a:off x="190145" y="4271799"/>
                            <a:ext cx="1012825" cy="180340"/>
                            <a:chOff x="217805" y="1953895"/>
                            <a:chExt cx="1595" cy="179"/>
                          </a:xfrm>
                        </wpg:grpSpPr>
                        <wps:wsp>
                          <wps:cNvPr id="500" name="Rectangle 349"/>
                          <wps:cNvSpPr>
                            <a:spLocks noChangeArrowheads="1"/>
                          </wps:cNvSpPr>
                          <wps:spPr bwMode="auto">
                            <a:xfrm>
                              <a:off x="217805" y="1953895"/>
                              <a:ext cx="1595" cy="1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1" name="Rectangle 350"/>
                          <wps:cNvSpPr>
                            <a:spLocks noChangeArrowheads="1"/>
                          </wps:cNvSpPr>
                          <wps:spPr bwMode="auto">
                            <a:xfrm>
                              <a:off x="217805" y="1953895"/>
                              <a:ext cx="1595" cy="17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490" name="Group 352"/>
                        <wpg:cNvGrpSpPr>
                          <a:grpSpLocks/>
                        </wpg:cNvGrpSpPr>
                        <wpg:grpSpPr bwMode="auto">
                          <a:xfrm>
                            <a:off x="169257" y="3740387"/>
                            <a:ext cx="1025525" cy="180340"/>
                            <a:chOff x="186055" y="2804795"/>
                            <a:chExt cx="1595" cy="179"/>
                          </a:xfrm>
                        </wpg:grpSpPr>
                        <wps:wsp>
                          <wps:cNvPr id="498" name="Rectangle 353"/>
                          <wps:cNvSpPr>
                            <a:spLocks noChangeArrowheads="1"/>
                          </wps:cNvSpPr>
                          <wps:spPr bwMode="auto">
                            <a:xfrm>
                              <a:off x="186055" y="2804795"/>
                              <a:ext cx="1595" cy="1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9" name="Rectangle 354"/>
                          <wps:cNvSpPr>
                            <a:spLocks noChangeArrowheads="1"/>
                          </wps:cNvSpPr>
                          <wps:spPr bwMode="auto">
                            <a:xfrm>
                              <a:off x="186055" y="2804795"/>
                              <a:ext cx="1595" cy="17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91" name="Rectangle 355"/>
                        <wps:cNvSpPr>
                          <a:spLocks noChangeArrowheads="1"/>
                        </wps:cNvSpPr>
                        <wps:spPr bwMode="auto">
                          <a:xfrm>
                            <a:off x="280714" y="3770507"/>
                            <a:ext cx="78486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3DE94"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4"/>
                                  <w:szCs w:val="14"/>
                                </w:rPr>
                                <w:t>Dequeue frame buffer</w:t>
                              </w:r>
                            </w:p>
                          </w:txbxContent>
                        </wps:txbx>
                        <wps:bodyPr rot="0" vert="horz" wrap="none" lIns="0" tIns="0" rIns="0" bIns="0" anchor="t" anchorCtr="0" upright="1">
                          <a:noAutofit/>
                        </wps:bodyPr>
                      </wps:wsp>
                      <wps:wsp>
                        <wps:cNvPr id="492" name="Freeform 356"/>
                        <wps:cNvSpPr>
                          <a:spLocks/>
                        </wps:cNvSpPr>
                        <wps:spPr bwMode="auto">
                          <a:xfrm>
                            <a:off x="1495785" y="6426106"/>
                            <a:ext cx="123825" cy="120015"/>
                          </a:xfrm>
                          <a:custGeom>
                            <a:avLst/>
                            <a:gdLst>
                              <a:gd name="T0" fmla="*/ 480 w 480"/>
                              <a:gd name="T1" fmla="*/ 0 h 464"/>
                              <a:gd name="T2" fmla="*/ 240 w 480"/>
                              <a:gd name="T3" fmla="*/ 39 h 464"/>
                              <a:gd name="T4" fmla="*/ 240 w 480"/>
                              <a:gd name="T5" fmla="*/ 194 h 464"/>
                              <a:gd name="T6" fmla="*/ 0 w 480"/>
                              <a:gd name="T7" fmla="*/ 232 h 464"/>
                              <a:gd name="T8" fmla="*/ 240 w 480"/>
                              <a:gd name="T9" fmla="*/ 271 h 464"/>
                              <a:gd name="T10" fmla="*/ 240 w 480"/>
                              <a:gd name="T11" fmla="*/ 426 h 464"/>
                              <a:gd name="T12" fmla="*/ 480 w 480"/>
                              <a:gd name="T13" fmla="*/ 464 h 464"/>
                            </a:gdLst>
                            <a:ahLst/>
                            <a:cxnLst>
                              <a:cxn ang="0">
                                <a:pos x="T0" y="T1"/>
                              </a:cxn>
                              <a:cxn ang="0">
                                <a:pos x="T2" y="T3"/>
                              </a:cxn>
                              <a:cxn ang="0">
                                <a:pos x="T4" y="T5"/>
                              </a:cxn>
                              <a:cxn ang="0">
                                <a:pos x="T6" y="T7"/>
                              </a:cxn>
                              <a:cxn ang="0">
                                <a:pos x="T8" y="T9"/>
                              </a:cxn>
                              <a:cxn ang="0">
                                <a:pos x="T10" y="T11"/>
                              </a:cxn>
                              <a:cxn ang="0">
                                <a:pos x="T12" y="T13"/>
                              </a:cxn>
                            </a:cxnLst>
                            <a:rect l="0" t="0" r="r" b="b"/>
                            <a:pathLst>
                              <a:path w="480" h="464">
                                <a:moveTo>
                                  <a:pt x="480" y="0"/>
                                </a:moveTo>
                                <a:cubicBezTo>
                                  <a:pt x="348" y="0"/>
                                  <a:pt x="240" y="18"/>
                                  <a:pt x="240" y="39"/>
                                </a:cubicBezTo>
                                <a:lnTo>
                                  <a:pt x="240" y="194"/>
                                </a:lnTo>
                                <a:cubicBezTo>
                                  <a:pt x="240" y="215"/>
                                  <a:pt x="133" y="232"/>
                                  <a:pt x="0" y="232"/>
                                </a:cubicBezTo>
                                <a:cubicBezTo>
                                  <a:pt x="133" y="232"/>
                                  <a:pt x="240" y="250"/>
                                  <a:pt x="240" y="271"/>
                                </a:cubicBezTo>
                                <a:lnTo>
                                  <a:pt x="240" y="426"/>
                                </a:lnTo>
                                <a:cubicBezTo>
                                  <a:pt x="240" y="447"/>
                                  <a:pt x="348" y="464"/>
                                  <a:pt x="480" y="464"/>
                                </a:cubicBezTo>
                              </a:path>
                            </a:pathLst>
                          </a:custGeom>
                          <a:noFill/>
                          <a:ln w="635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 name="Freeform 357"/>
                        <wps:cNvSpPr>
                          <a:spLocks noEditPoints="1"/>
                        </wps:cNvSpPr>
                        <wps:spPr bwMode="auto">
                          <a:xfrm>
                            <a:off x="1281155" y="6341595"/>
                            <a:ext cx="224155" cy="150891"/>
                          </a:xfrm>
                          <a:custGeom>
                            <a:avLst/>
                            <a:gdLst>
                              <a:gd name="T0" fmla="*/ 16 w 795"/>
                              <a:gd name="T1" fmla="*/ 1 h 254"/>
                              <a:gd name="T2" fmla="*/ 11 w 795"/>
                              <a:gd name="T3" fmla="*/ 26 h 254"/>
                              <a:gd name="T4" fmla="*/ 1 w 795"/>
                              <a:gd name="T5" fmla="*/ 10 h 254"/>
                              <a:gd name="T6" fmla="*/ 64 w 795"/>
                              <a:gd name="T7" fmla="*/ 16 h 254"/>
                              <a:gd name="T8" fmla="*/ 74 w 795"/>
                              <a:gd name="T9" fmla="*/ 31 h 254"/>
                              <a:gd name="T10" fmla="*/ 58 w 795"/>
                              <a:gd name="T11" fmla="*/ 40 h 254"/>
                              <a:gd name="T12" fmla="*/ 64 w 795"/>
                              <a:gd name="T13" fmla="*/ 16 h 254"/>
                              <a:gd name="T14" fmla="*/ 112 w 795"/>
                              <a:gd name="T15" fmla="*/ 30 h 254"/>
                              <a:gd name="T16" fmla="*/ 106 w 795"/>
                              <a:gd name="T17" fmla="*/ 54 h 254"/>
                              <a:gd name="T18" fmla="*/ 97 w 795"/>
                              <a:gd name="T19" fmla="*/ 39 h 254"/>
                              <a:gd name="T20" fmla="*/ 160 w 795"/>
                              <a:gd name="T21" fmla="*/ 44 h 254"/>
                              <a:gd name="T22" fmla="*/ 170 w 795"/>
                              <a:gd name="T23" fmla="*/ 59 h 254"/>
                              <a:gd name="T24" fmla="*/ 154 w 795"/>
                              <a:gd name="T25" fmla="*/ 68 h 254"/>
                              <a:gd name="T26" fmla="*/ 160 w 795"/>
                              <a:gd name="T27" fmla="*/ 44 h 254"/>
                              <a:gd name="T28" fmla="*/ 208 w 795"/>
                              <a:gd name="T29" fmla="*/ 58 h 254"/>
                              <a:gd name="T30" fmla="*/ 202 w 795"/>
                              <a:gd name="T31" fmla="*/ 82 h 254"/>
                              <a:gd name="T32" fmla="*/ 193 w 795"/>
                              <a:gd name="T33" fmla="*/ 67 h 254"/>
                              <a:gd name="T34" fmla="*/ 256 w 795"/>
                              <a:gd name="T35" fmla="*/ 72 h 254"/>
                              <a:gd name="T36" fmla="*/ 265 w 795"/>
                              <a:gd name="T37" fmla="*/ 87 h 254"/>
                              <a:gd name="T38" fmla="*/ 250 w 795"/>
                              <a:gd name="T39" fmla="*/ 97 h 254"/>
                              <a:gd name="T40" fmla="*/ 256 w 795"/>
                              <a:gd name="T41" fmla="*/ 72 h 254"/>
                              <a:gd name="T42" fmla="*/ 304 w 795"/>
                              <a:gd name="T43" fmla="*/ 86 h 254"/>
                              <a:gd name="T44" fmla="*/ 298 w 795"/>
                              <a:gd name="T45" fmla="*/ 111 h 254"/>
                              <a:gd name="T46" fmla="*/ 289 w 795"/>
                              <a:gd name="T47" fmla="*/ 96 h 254"/>
                              <a:gd name="T48" fmla="*/ 352 w 795"/>
                              <a:gd name="T49" fmla="*/ 101 h 254"/>
                              <a:gd name="T50" fmla="*/ 361 w 795"/>
                              <a:gd name="T51" fmla="*/ 116 h 254"/>
                              <a:gd name="T52" fmla="*/ 346 w 795"/>
                              <a:gd name="T53" fmla="*/ 125 h 254"/>
                              <a:gd name="T54" fmla="*/ 352 w 795"/>
                              <a:gd name="T55" fmla="*/ 101 h 254"/>
                              <a:gd name="T56" fmla="*/ 400 w 795"/>
                              <a:gd name="T57" fmla="*/ 115 h 254"/>
                              <a:gd name="T58" fmla="*/ 394 w 795"/>
                              <a:gd name="T59" fmla="*/ 139 h 254"/>
                              <a:gd name="T60" fmla="*/ 385 w 795"/>
                              <a:gd name="T61" fmla="*/ 124 h 254"/>
                              <a:gd name="T62" fmla="*/ 448 w 795"/>
                              <a:gd name="T63" fmla="*/ 129 h 254"/>
                              <a:gd name="T64" fmla="*/ 457 w 795"/>
                              <a:gd name="T65" fmla="*/ 144 h 254"/>
                              <a:gd name="T66" fmla="*/ 442 w 795"/>
                              <a:gd name="T67" fmla="*/ 153 h 254"/>
                              <a:gd name="T68" fmla="*/ 448 w 795"/>
                              <a:gd name="T69" fmla="*/ 129 h 254"/>
                              <a:gd name="T70" fmla="*/ 496 w 795"/>
                              <a:gd name="T71" fmla="*/ 143 h 254"/>
                              <a:gd name="T72" fmla="*/ 490 w 795"/>
                              <a:gd name="T73" fmla="*/ 168 h 254"/>
                              <a:gd name="T74" fmla="*/ 481 w 795"/>
                              <a:gd name="T75" fmla="*/ 152 h 254"/>
                              <a:gd name="T76" fmla="*/ 544 w 795"/>
                              <a:gd name="T77" fmla="*/ 157 h 254"/>
                              <a:gd name="T78" fmla="*/ 553 w 795"/>
                              <a:gd name="T79" fmla="*/ 173 h 254"/>
                              <a:gd name="T80" fmla="*/ 538 w 795"/>
                              <a:gd name="T81" fmla="*/ 182 h 254"/>
                              <a:gd name="T82" fmla="*/ 544 w 795"/>
                              <a:gd name="T83" fmla="*/ 157 h 254"/>
                              <a:gd name="T84" fmla="*/ 592 w 795"/>
                              <a:gd name="T85" fmla="*/ 172 h 254"/>
                              <a:gd name="T86" fmla="*/ 586 w 795"/>
                              <a:gd name="T87" fmla="*/ 196 h 254"/>
                              <a:gd name="T88" fmla="*/ 577 w 795"/>
                              <a:gd name="T89" fmla="*/ 181 h 254"/>
                              <a:gd name="T90" fmla="*/ 640 w 795"/>
                              <a:gd name="T91" fmla="*/ 186 h 254"/>
                              <a:gd name="T92" fmla="*/ 649 w 795"/>
                              <a:gd name="T93" fmla="*/ 201 h 254"/>
                              <a:gd name="T94" fmla="*/ 634 w 795"/>
                              <a:gd name="T95" fmla="*/ 210 h 254"/>
                              <a:gd name="T96" fmla="*/ 640 w 795"/>
                              <a:gd name="T97" fmla="*/ 186 h 254"/>
                              <a:gd name="T98" fmla="*/ 688 w 795"/>
                              <a:gd name="T99" fmla="*/ 200 h 254"/>
                              <a:gd name="T100" fmla="*/ 682 w 795"/>
                              <a:gd name="T101" fmla="*/ 224 h 254"/>
                              <a:gd name="T102" fmla="*/ 673 w 795"/>
                              <a:gd name="T103" fmla="*/ 209 h 254"/>
                              <a:gd name="T104" fmla="*/ 736 w 795"/>
                              <a:gd name="T105" fmla="*/ 214 h 254"/>
                              <a:gd name="T106" fmla="*/ 745 w 795"/>
                              <a:gd name="T107" fmla="*/ 229 h 254"/>
                              <a:gd name="T108" fmla="*/ 730 w 795"/>
                              <a:gd name="T109" fmla="*/ 239 h 254"/>
                              <a:gd name="T110" fmla="*/ 736 w 795"/>
                              <a:gd name="T111" fmla="*/ 214 h 254"/>
                              <a:gd name="T112" fmla="*/ 784 w 795"/>
                              <a:gd name="T113" fmla="*/ 228 h 254"/>
                              <a:gd name="T114" fmla="*/ 778 w 795"/>
                              <a:gd name="T115" fmla="*/ 253 h 254"/>
                              <a:gd name="T116" fmla="*/ 769 w 795"/>
                              <a:gd name="T117" fmla="*/ 238 h 2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795" h="254">
                                <a:moveTo>
                                  <a:pt x="16" y="1"/>
                                </a:moveTo>
                                <a:lnTo>
                                  <a:pt x="16" y="1"/>
                                </a:lnTo>
                                <a:cubicBezTo>
                                  <a:pt x="23" y="3"/>
                                  <a:pt x="27" y="10"/>
                                  <a:pt x="26" y="16"/>
                                </a:cubicBezTo>
                                <a:cubicBezTo>
                                  <a:pt x="24" y="23"/>
                                  <a:pt x="17" y="27"/>
                                  <a:pt x="11" y="26"/>
                                </a:cubicBezTo>
                                <a:lnTo>
                                  <a:pt x="10" y="26"/>
                                </a:lnTo>
                                <a:cubicBezTo>
                                  <a:pt x="4" y="24"/>
                                  <a:pt x="0" y="17"/>
                                  <a:pt x="1" y="10"/>
                                </a:cubicBezTo>
                                <a:cubicBezTo>
                                  <a:pt x="3" y="4"/>
                                  <a:pt x="10" y="0"/>
                                  <a:pt x="16" y="1"/>
                                </a:cubicBezTo>
                                <a:close/>
                                <a:moveTo>
                                  <a:pt x="64" y="16"/>
                                </a:moveTo>
                                <a:lnTo>
                                  <a:pt x="64" y="16"/>
                                </a:lnTo>
                                <a:cubicBezTo>
                                  <a:pt x="71" y="17"/>
                                  <a:pt x="75" y="24"/>
                                  <a:pt x="74" y="31"/>
                                </a:cubicBezTo>
                                <a:cubicBezTo>
                                  <a:pt x="72" y="37"/>
                                  <a:pt x="65" y="41"/>
                                  <a:pt x="58" y="40"/>
                                </a:cubicBezTo>
                                <a:lnTo>
                                  <a:pt x="58" y="40"/>
                                </a:lnTo>
                                <a:cubicBezTo>
                                  <a:pt x="52" y="38"/>
                                  <a:pt x="48" y="31"/>
                                  <a:pt x="49" y="25"/>
                                </a:cubicBezTo>
                                <a:cubicBezTo>
                                  <a:pt x="51" y="18"/>
                                  <a:pt x="58" y="14"/>
                                  <a:pt x="64" y="16"/>
                                </a:cubicBezTo>
                                <a:close/>
                                <a:moveTo>
                                  <a:pt x="112" y="30"/>
                                </a:moveTo>
                                <a:lnTo>
                                  <a:pt x="112" y="30"/>
                                </a:lnTo>
                                <a:cubicBezTo>
                                  <a:pt x="119" y="31"/>
                                  <a:pt x="123" y="38"/>
                                  <a:pt x="122" y="45"/>
                                </a:cubicBezTo>
                                <a:cubicBezTo>
                                  <a:pt x="120" y="52"/>
                                  <a:pt x="113" y="56"/>
                                  <a:pt x="106" y="54"/>
                                </a:cubicBezTo>
                                <a:lnTo>
                                  <a:pt x="106" y="54"/>
                                </a:lnTo>
                                <a:cubicBezTo>
                                  <a:pt x="100" y="52"/>
                                  <a:pt x="96" y="46"/>
                                  <a:pt x="97" y="39"/>
                                </a:cubicBezTo>
                                <a:cubicBezTo>
                                  <a:pt x="99" y="32"/>
                                  <a:pt x="106" y="28"/>
                                  <a:pt x="112" y="30"/>
                                </a:cubicBezTo>
                                <a:close/>
                                <a:moveTo>
                                  <a:pt x="160" y="44"/>
                                </a:moveTo>
                                <a:lnTo>
                                  <a:pt x="160" y="44"/>
                                </a:lnTo>
                                <a:cubicBezTo>
                                  <a:pt x="167" y="46"/>
                                  <a:pt x="171" y="52"/>
                                  <a:pt x="170" y="59"/>
                                </a:cubicBezTo>
                                <a:cubicBezTo>
                                  <a:pt x="168" y="66"/>
                                  <a:pt x="161" y="70"/>
                                  <a:pt x="154" y="68"/>
                                </a:cubicBezTo>
                                <a:lnTo>
                                  <a:pt x="154" y="68"/>
                                </a:lnTo>
                                <a:cubicBezTo>
                                  <a:pt x="148" y="67"/>
                                  <a:pt x="144" y="60"/>
                                  <a:pt x="145" y="53"/>
                                </a:cubicBezTo>
                                <a:cubicBezTo>
                                  <a:pt x="147" y="46"/>
                                  <a:pt x="154" y="42"/>
                                  <a:pt x="160" y="44"/>
                                </a:cubicBezTo>
                                <a:close/>
                                <a:moveTo>
                                  <a:pt x="208" y="58"/>
                                </a:moveTo>
                                <a:lnTo>
                                  <a:pt x="208" y="58"/>
                                </a:lnTo>
                                <a:cubicBezTo>
                                  <a:pt x="215" y="60"/>
                                  <a:pt x="219" y="67"/>
                                  <a:pt x="218" y="73"/>
                                </a:cubicBezTo>
                                <a:cubicBezTo>
                                  <a:pt x="216" y="80"/>
                                  <a:pt x="209" y="84"/>
                                  <a:pt x="202" y="82"/>
                                </a:cubicBezTo>
                                <a:lnTo>
                                  <a:pt x="202" y="82"/>
                                </a:lnTo>
                                <a:cubicBezTo>
                                  <a:pt x="196" y="81"/>
                                  <a:pt x="192" y="74"/>
                                  <a:pt x="193" y="67"/>
                                </a:cubicBezTo>
                                <a:cubicBezTo>
                                  <a:pt x="195" y="61"/>
                                  <a:pt x="202" y="56"/>
                                  <a:pt x="208" y="58"/>
                                </a:cubicBezTo>
                                <a:close/>
                                <a:moveTo>
                                  <a:pt x="256" y="72"/>
                                </a:moveTo>
                                <a:lnTo>
                                  <a:pt x="256" y="72"/>
                                </a:lnTo>
                                <a:cubicBezTo>
                                  <a:pt x="263" y="74"/>
                                  <a:pt x="267" y="81"/>
                                  <a:pt x="265" y="87"/>
                                </a:cubicBezTo>
                                <a:cubicBezTo>
                                  <a:pt x="264" y="94"/>
                                  <a:pt x="257" y="98"/>
                                  <a:pt x="250" y="97"/>
                                </a:cubicBezTo>
                                <a:lnTo>
                                  <a:pt x="250" y="97"/>
                                </a:lnTo>
                                <a:cubicBezTo>
                                  <a:pt x="244" y="95"/>
                                  <a:pt x="240" y="88"/>
                                  <a:pt x="241" y="81"/>
                                </a:cubicBezTo>
                                <a:cubicBezTo>
                                  <a:pt x="243" y="75"/>
                                  <a:pt x="250" y="71"/>
                                  <a:pt x="256" y="72"/>
                                </a:cubicBezTo>
                                <a:close/>
                                <a:moveTo>
                                  <a:pt x="304" y="86"/>
                                </a:moveTo>
                                <a:lnTo>
                                  <a:pt x="304" y="86"/>
                                </a:lnTo>
                                <a:cubicBezTo>
                                  <a:pt x="311" y="88"/>
                                  <a:pt x="315" y="95"/>
                                  <a:pt x="313" y="102"/>
                                </a:cubicBezTo>
                                <a:cubicBezTo>
                                  <a:pt x="312" y="108"/>
                                  <a:pt x="305" y="112"/>
                                  <a:pt x="298" y="111"/>
                                </a:cubicBezTo>
                                <a:lnTo>
                                  <a:pt x="298" y="111"/>
                                </a:lnTo>
                                <a:cubicBezTo>
                                  <a:pt x="292" y="109"/>
                                  <a:pt x="287" y="102"/>
                                  <a:pt x="289" y="96"/>
                                </a:cubicBezTo>
                                <a:cubicBezTo>
                                  <a:pt x="291" y="89"/>
                                  <a:pt x="298" y="85"/>
                                  <a:pt x="304" y="86"/>
                                </a:cubicBezTo>
                                <a:close/>
                                <a:moveTo>
                                  <a:pt x="352" y="101"/>
                                </a:moveTo>
                                <a:lnTo>
                                  <a:pt x="352" y="101"/>
                                </a:lnTo>
                                <a:cubicBezTo>
                                  <a:pt x="359" y="102"/>
                                  <a:pt x="363" y="109"/>
                                  <a:pt x="361" y="116"/>
                                </a:cubicBezTo>
                                <a:cubicBezTo>
                                  <a:pt x="360" y="123"/>
                                  <a:pt x="353" y="127"/>
                                  <a:pt x="346" y="125"/>
                                </a:cubicBezTo>
                                <a:lnTo>
                                  <a:pt x="346" y="125"/>
                                </a:lnTo>
                                <a:cubicBezTo>
                                  <a:pt x="340" y="123"/>
                                  <a:pt x="335" y="117"/>
                                  <a:pt x="337" y="110"/>
                                </a:cubicBezTo>
                                <a:cubicBezTo>
                                  <a:pt x="339" y="103"/>
                                  <a:pt x="346" y="99"/>
                                  <a:pt x="352" y="101"/>
                                </a:cubicBezTo>
                                <a:close/>
                                <a:moveTo>
                                  <a:pt x="400" y="115"/>
                                </a:moveTo>
                                <a:lnTo>
                                  <a:pt x="400" y="115"/>
                                </a:lnTo>
                                <a:cubicBezTo>
                                  <a:pt x="407" y="117"/>
                                  <a:pt x="411" y="123"/>
                                  <a:pt x="409" y="130"/>
                                </a:cubicBezTo>
                                <a:cubicBezTo>
                                  <a:pt x="408" y="137"/>
                                  <a:pt x="401" y="141"/>
                                  <a:pt x="394" y="139"/>
                                </a:cubicBezTo>
                                <a:lnTo>
                                  <a:pt x="394" y="139"/>
                                </a:lnTo>
                                <a:cubicBezTo>
                                  <a:pt x="388" y="138"/>
                                  <a:pt x="383" y="131"/>
                                  <a:pt x="385" y="124"/>
                                </a:cubicBezTo>
                                <a:cubicBezTo>
                                  <a:pt x="387" y="117"/>
                                  <a:pt x="393" y="113"/>
                                  <a:pt x="400" y="115"/>
                                </a:cubicBezTo>
                                <a:close/>
                                <a:moveTo>
                                  <a:pt x="448" y="129"/>
                                </a:moveTo>
                                <a:lnTo>
                                  <a:pt x="448" y="129"/>
                                </a:lnTo>
                                <a:cubicBezTo>
                                  <a:pt x="455" y="131"/>
                                  <a:pt x="459" y="137"/>
                                  <a:pt x="457" y="144"/>
                                </a:cubicBezTo>
                                <a:cubicBezTo>
                                  <a:pt x="456" y="151"/>
                                  <a:pt x="449" y="155"/>
                                  <a:pt x="442" y="153"/>
                                </a:cubicBezTo>
                                <a:lnTo>
                                  <a:pt x="442" y="153"/>
                                </a:lnTo>
                                <a:cubicBezTo>
                                  <a:pt x="436" y="152"/>
                                  <a:pt x="431" y="145"/>
                                  <a:pt x="433" y="138"/>
                                </a:cubicBezTo>
                                <a:cubicBezTo>
                                  <a:pt x="435" y="132"/>
                                  <a:pt x="441" y="127"/>
                                  <a:pt x="448" y="129"/>
                                </a:cubicBezTo>
                                <a:close/>
                                <a:moveTo>
                                  <a:pt x="496" y="143"/>
                                </a:moveTo>
                                <a:lnTo>
                                  <a:pt x="496" y="143"/>
                                </a:lnTo>
                                <a:cubicBezTo>
                                  <a:pt x="503" y="145"/>
                                  <a:pt x="507" y="152"/>
                                  <a:pt x="505" y="158"/>
                                </a:cubicBezTo>
                                <a:cubicBezTo>
                                  <a:pt x="504" y="165"/>
                                  <a:pt x="497" y="169"/>
                                  <a:pt x="490" y="168"/>
                                </a:cubicBezTo>
                                <a:lnTo>
                                  <a:pt x="490" y="168"/>
                                </a:lnTo>
                                <a:cubicBezTo>
                                  <a:pt x="483" y="166"/>
                                  <a:pt x="479" y="159"/>
                                  <a:pt x="481" y="152"/>
                                </a:cubicBezTo>
                                <a:cubicBezTo>
                                  <a:pt x="483" y="146"/>
                                  <a:pt x="489" y="142"/>
                                  <a:pt x="496" y="143"/>
                                </a:cubicBezTo>
                                <a:close/>
                                <a:moveTo>
                                  <a:pt x="544" y="157"/>
                                </a:moveTo>
                                <a:lnTo>
                                  <a:pt x="544" y="157"/>
                                </a:lnTo>
                                <a:cubicBezTo>
                                  <a:pt x="551" y="159"/>
                                  <a:pt x="555" y="166"/>
                                  <a:pt x="553" y="173"/>
                                </a:cubicBezTo>
                                <a:cubicBezTo>
                                  <a:pt x="552" y="179"/>
                                  <a:pt x="545" y="183"/>
                                  <a:pt x="538" y="182"/>
                                </a:cubicBezTo>
                                <a:lnTo>
                                  <a:pt x="538" y="182"/>
                                </a:lnTo>
                                <a:cubicBezTo>
                                  <a:pt x="531" y="180"/>
                                  <a:pt x="527" y="173"/>
                                  <a:pt x="529" y="167"/>
                                </a:cubicBezTo>
                                <a:cubicBezTo>
                                  <a:pt x="531" y="160"/>
                                  <a:pt x="537" y="156"/>
                                  <a:pt x="544" y="157"/>
                                </a:cubicBezTo>
                                <a:close/>
                                <a:moveTo>
                                  <a:pt x="592" y="172"/>
                                </a:moveTo>
                                <a:lnTo>
                                  <a:pt x="592" y="172"/>
                                </a:lnTo>
                                <a:cubicBezTo>
                                  <a:pt x="599" y="173"/>
                                  <a:pt x="603" y="180"/>
                                  <a:pt x="601" y="187"/>
                                </a:cubicBezTo>
                                <a:cubicBezTo>
                                  <a:pt x="600" y="193"/>
                                  <a:pt x="593" y="198"/>
                                  <a:pt x="586" y="196"/>
                                </a:cubicBezTo>
                                <a:lnTo>
                                  <a:pt x="586" y="196"/>
                                </a:lnTo>
                                <a:cubicBezTo>
                                  <a:pt x="579" y="194"/>
                                  <a:pt x="575" y="188"/>
                                  <a:pt x="577" y="181"/>
                                </a:cubicBezTo>
                                <a:cubicBezTo>
                                  <a:pt x="579" y="174"/>
                                  <a:pt x="585" y="170"/>
                                  <a:pt x="592" y="172"/>
                                </a:cubicBezTo>
                                <a:close/>
                                <a:moveTo>
                                  <a:pt x="640" y="186"/>
                                </a:moveTo>
                                <a:lnTo>
                                  <a:pt x="640" y="186"/>
                                </a:lnTo>
                                <a:cubicBezTo>
                                  <a:pt x="647" y="187"/>
                                  <a:pt x="651" y="194"/>
                                  <a:pt x="649" y="201"/>
                                </a:cubicBezTo>
                                <a:cubicBezTo>
                                  <a:pt x="648" y="208"/>
                                  <a:pt x="641" y="212"/>
                                  <a:pt x="634" y="210"/>
                                </a:cubicBezTo>
                                <a:lnTo>
                                  <a:pt x="634" y="210"/>
                                </a:lnTo>
                                <a:cubicBezTo>
                                  <a:pt x="627" y="208"/>
                                  <a:pt x="623" y="202"/>
                                  <a:pt x="625" y="195"/>
                                </a:cubicBezTo>
                                <a:cubicBezTo>
                                  <a:pt x="627" y="188"/>
                                  <a:pt x="633" y="184"/>
                                  <a:pt x="640" y="186"/>
                                </a:cubicBezTo>
                                <a:close/>
                                <a:moveTo>
                                  <a:pt x="688" y="200"/>
                                </a:moveTo>
                                <a:lnTo>
                                  <a:pt x="688" y="200"/>
                                </a:lnTo>
                                <a:cubicBezTo>
                                  <a:pt x="695" y="202"/>
                                  <a:pt x="699" y="208"/>
                                  <a:pt x="697" y="215"/>
                                </a:cubicBezTo>
                                <a:cubicBezTo>
                                  <a:pt x="696" y="222"/>
                                  <a:pt x="689" y="226"/>
                                  <a:pt x="682" y="224"/>
                                </a:cubicBezTo>
                                <a:lnTo>
                                  <a:pt x="682" y="224"/>
                                </a:lnTo>
                                <a:cubicBezTo>
                                  <a:pt x="675" y="223"/>
                                  <a:pt x="671" y="216"/>
                                  <a:pt x="673" y="209"/>
                                </a:cubicBezTo>
                                <a:cubicBezTo>
                                  <a:pt x="675" y="203"/>
                                  <a:pt x="681" y="198"/>
                                  <a:pt x="688" y="200"/>
                                </a:cubicBezTo>
                                <a:close/>
                                <a:moveTo>
                                  <a:pt x="736" y="214"/>
                                </a:moveTo>
                                <a:lnTo>
                                  <a:pt x="736" y="214"/>
                                </a:lnTo>
                                <a:cubicBezTo>
                                  <a:pt x="743" y="216"/>
                                  <a:pt x="747" y="223"/>
                                  <a:pt x="745" y="229"/>
                                </a:cubicBezTo>
                                <a:cubicBezTo>
                                  <a:pt x="744" y="236"/>
                                  <a:pt x="737" y="240"/>
                                  <a:pt x="730" y="239"/>
                                </a:cubicBezTo>
                                <a:lnTo>
                                  <a:pt x="730" y="239"/>
                                </a:lnTo>
                                <a:cubicBezTo>
                                  <a:pt x="723" y="237"/>
                                  <a:pt x="719" y="230"/>
                                  <a:pt x="721" y="223"/>
                                </a:cubicBezTo>
                                <a:cubicBezTo>
                                  <a:pt x="723" y="217"/>
                                  <a:pt x="729" y="213"/>
                                  <a:pt x="736" y="214"/>
                                </a:cubicBezTo>
                                <a:close/>
                                <a:moveTo>
                                  <a:pt x="784" y="228"/>
                                </a:moveTo>
                                <a:lnTo>
                                  <a:pt x="784" y="228"/>
                                </a:lnTo>
                                <a:cubicBezTo>
                                  <a:pt x="791" y="230"/>
                                  <a:pt x="795" y="237"/>
                                  <a:pt x="793" y="244"/>
                                </a:cubicBezTo>
                                <a:cubicBezTo>
                                  <a:pt x="791" y="250"/>
                                  <a:pt x="785" y="254"/>
                                  <a:pt x="778" y="253"/>
                                </a:cubicBezTo>
                                <a:lnTo>
                                  <a:pt x="778" y="253"/>
                                </a:lnTo>
                                <a:cubicBezTo>
                                  <a:pt x="771" y="251"/>
                                  <a:pt x="767" y="244"/>
                                  <a:pt x="769" y="238"/>
                                </a:cubicBezTo>
                                <a:cubicBezTo>
                                  <a:pt x="770" y="231"/>
                                  <a:pt x="777" y="227"/>
                                  <a:pt x="784" y="228"/>
                                </a:cubicBez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494" name="Freeform 358"/>
                        <wps:cNvSpPr>
                          <a:spLocks noEditPoints="1"/>
                        </wps:cNvSpPr>
                        <wps:spPr bwMode="auto">
                          <a:xfrm>
                            <a:off x="163940" y="6325087"/>
                            <a:ext cx="1126740" cy="45719"/>
                          </a:xfrm>
                          <a:custGeom>
                            <a:avLst/>
                            <a:gdLst>
                              <a:gd name="T0" fmla="*/ 16 w 4240"/>
                              <a:gd name="T1" fmla="*/ 84 h 200"/>
                              <a:gd name="T2" fmla="*/ 4074 w 4240"/>
                              <a:gd name="T3" fmla="*/ 84 h 200"/>
                              <a:gd name="T4" fmla="*/ 4090 w 4240"/>
                              <a:gd name="T5" fmla="*/ 100 h 200"/>
                              <a:gd name="T6" fmla="*/ 4074 w 4240"/>
                              <a:gd name="T7" fmla="*/ 117 h 200"/>
                              <a:gd name="T8" fmla="*/ 16 w 4240"/>
                              <a:gd name="T9" fmla="*/ 117 h 200"/>
                              <a:gd name="T10" fmla="*/ 0 w 4240"/>
                              <a:gd name="T11" fmla="*/ 100 h 200"/>
                              <a:gd name="T12" fmla="*/ 16 w 4240"/>
                              <a:gd name="T13" fmla="*/ 84 h 200"/>
                              <a:gd name="T14" fmla="*/ 4040 w 4240"/>
                              <a:gd name="T15" fmla="*/ 0 h 200"/>
                              <a:gd name="T16" fmla="*/ 4240 w 4240"/>
                              <a:gd name="T17" fmla="*/ 100 h 200"/>
                              <a:gd name="T18" fmla="*/ 4040 w 4240"/>
                              <a:gd name="T19" fmla="*/ 200 h 200"/>
                              <a:gd name="T20" fmla="*/ 4040 w 4240"/>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40" h="200">
                                <a:moveTo>
                                  <a:pt x="16" y="84"/>
                                </a:moveTo>
                                <a:lnTo>
                                  <a:pt x="4074" y="84"/>
                                </a:lnTo>
                                <a:cubicBezTo>
                                  <a:pt x="4083" y="84"/>
                                  <a:pt x="4090" y="91"/>
                                  <a:pt x="4090" y="100"/>
                                </a:cubicBezTo>
                                <a:cubicBezTo>
                                  <a:pt x="4090" y="110"/>
                                  <a:pt x="4083" y="117"/>
                                  <a:pt x="4074" y="117"/>
                                </a:cubicBezTo>
                                <a:lnTo>
                                  <a:pt x="16" y="117"/>
                                </a:lnTo>
                                <a:cubicBezTo>
                                  <a:pt x="7" y="117"/>
                                  <a:pt x="0" y="110"/>
                                  <a:pt x="0" y="100"/>
                                </a:cubicBezTo>
                                <a:cubicBezTo>
                                  <a:pt x="0" y="91"/>
                                  <a:pt x="7" y="84"/>
                                  <a:pt x="16" y="84"/>
                                </a:cubicBezTo>
                                <a:close/>
                                <a:moveTo>
                                  <a:pt x="4040" y="0"/>
                                </a:moveTo>
                                <a:lnTo>
                                  <a:pt x="4240" y="100"/>
                                </a:lnTo>
                                <a:lnTo>
                                  <a:pt x="4040" y="200"/>
                                </a:lnTo>
                                <a:lnTo>
                                  <a:pt x="4040"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497" name="Rectangle 351"/>
                        <wps:cNvSpPr>
                          <a:spLocks noChangeArrowheads="1"/>
                        </wps:cNvSpPr>
                        <wps:spPr bwMode="auto">
                          <a:xfrm>
                            <a:off x="270323" y="4294702"/>
                            <a:ext cx="104838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71F38"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5"/>
                                  <w:szCs w:val="15"/>
                                </w:rPr>
                                <w:t>Enqueue frame buffer</w:t>
                              </w:r>
                            </w:p>
                          </w:txbxContent>
                        </wps:txbx>
                        <wps:bodyPr rot="0" vert="horz" wrap="square" lIns="0" tIns="0" rIns="0" bIns="0" anchor="t" anchorCtr="0" upright="1">
                          <a:noAutofit/>
                        </wps:bodyPr>
                      </wps:wsp>
                      <wps:wsp>
                        <wps:cNvPr id="345" name="Rectangle 308"/>
                        <wps:cNvSpPr>
                          <a:spLocks noChangeArrowheads="1"/>
                        </wps:cNvSpPr>
                        <wps:spPr bwMode="auto">
                          <a:xfrm>
                            <a:off x="576305" y="4656584"/>
                            <a:ext cx="28067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B2EE2" w14:textId="77777777" w:rsidR="00174F95" w:rsidRDefault="00174F95" w:rsidP="00406692">
                              <w:pPr>
                                <w:pStyle w:val="NormalWeb"/>
                                <w:overflowPunct w:val="0"/>
                                <w:spacing w:before="0" w:beforeAutospacing="0" w:after="200" w:afterAutospacing="0"/>
                              </w:pPr>
                              <w:r>
                                <w:rPr>
                                  <w:rFonts w:ascii="Times New Roman" w:eastAsia="MS Mincho" w:hAnsi="Times New Roman"/>
                                  <w:color w:val="000000"/>
                                  <w:sz w:val="15"/>
                                  <w:szCs w:val="15"/>
                                </w:rPr>
                                <w:t>select()</w:t>
                              </w:r>
                            </w:p>
                          </w:txbxContent>
                        </wps:txbx>
                        <wps:bodyPr rot="0" vert="horz" wrap="none" lIns="0" tIns="0" rIns="0" bIns="0" anchor="t" anchorCtr="0" upright="1">
                          <a:spAutoFit/>
                        </wps:bodyPr>
                      </wps:wsp>
                      <wps:wsp>
                        <wps:cNvPr id="347" name="Freeform 334"/>
                        <wps:cNvSpPr>
                          <a:spLocks noEditPoints="1"/>
                        </wps:cNvSpPr>
                        <wps:spPr bwMode="auto">
                          <a:xfrm>
                            <a:off x="148950" y="4816604"/>
                            <a:ext cx="1154430" cy="45085"/>
                          </a:xfrm>
                          <a:custGeom>
                            <a:avLst/>
                            <a:gdLst>
                              <a:gd name="T0" fmla="*/ 33 w 8481"/>
                              <a:gd name="T1" fmla="*/ 167 h 400"/>
                              <a:gd name="T2" fmla="*/ 8148 w 8481"/>
                              <a:gd name="T3" fmla="*/ 167 h 400"/>
                              <a:gd name="T4" fmla="*/ 8181 w 8481"/>
                              <a:gd name="T5" fmla="*/ 200 h 400"/>
                              <a:gd name="T6" fmla="*/ 8148 w 8481"/>
                              <a:gd name="T7" fmla="*/ 234 h 400"/>
                              <a:gd name="T8" fmla="*/ 33 w 8481"/>
                              <a:gd name="T9" fmla="*/ 234 h 400"/>
                              <a:gd name="T10" fmla="*/ 0 w 8481"/>
                              <a:gd name="T11" fmla="*/ 200 h 400"/>
                              <a:gd name="T12" fmla="*/ 33 w 8481"/>
                              <a:gd name="T13" fmla="*/ 167 h 400"/>
                              <a:gd name="T14" fmla="*/ 8081 w 8481"/>
                              <a:gd name="T15" fmla="*/ 0 h 400"/>
                              <a:gd name="T16" fmla="*/ 8481 w 8481"/>
                              <a:gd name="T17" fmla="*/ 200 h 400"/>
                              <a:gd name="T18" fmla="*/ 8081 w 8481"/>
                              <a:gd name="T19" fmla="*/ 400 h 400"/>
                              <a:gd name="T20" fmla="*/ 8081 w 8481"/>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481" h="400">
                                <a:moveTo>
                                  <a:pt x="33" y="167"/>
                                </a:moveTo>
                                <a:lnTo>
                                  <a:pt x="8148" y="167"/>
                                </a:lnTo>
                                <a:cubicBezTo>
                                  <a:pt x="8167" y="167"/>
                                  <a:pt x="8181" y="182"/>
                                  <a:pt x="8181" y="200"/>
                                </a:cubicBezTo>
                                <a:cubicBezTo>
                                  <a:pt x="8181" y="219"/>
                                  <a:pt x="8167" y="234"/>
                                  <a:pt x="8148" y="234"/>
                                </a:cubicBezTo>
                                <a:lnTo>
                                  <a:pt x="33" y="234"/>
                                </a:lnTo>
                                <a:cubicBezTo>
                                  <a:pt x="15" y="234"/>
                                  <a:pt x="0" y="219"/>
                                  <a:pt x="0" y="200"/>
                                </a:cubicBezTo>
                                <a:cubicBezTo>
                                  <a:pt x="0" y="182"/>
                                  <a:pt x="15" y="167"/>
                                  <a:pt x="33" y="167"/>
                                </a:cubicBezTo>
                                <a:close/>
                                <a:moveTo>
                                  <a:pt x="8081" y="0"/>
                                </a:moveTo>
                                <a:lnTo>
                                  <a:pt x="8481" y="200"/>
                                </a:lnTo>
                                <a:lnTo>
                                  <a:pt x="8081" y="400"/>
                                </a:lnTo>
                                <a:lnTo>
                                  <a:pt x="8081"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348" name="Freeform 335"/>
                        <wps:cNvSpPr>
                          <a:spLocks noEditPoints="1"/>
                        </wps:cNvSpPr>
                        <wps:spPr bwMode="auto">
                          <a:xfrm>
                            <a:off x="1270665" y="4206239"/>
                            <a:ext cx="470670" cy="119271"/>
                          </a:xfrm>
                          <a:custGeom>
                            <a:avLst/>
                            <a:gdLst>
                              <a:gd name="T0" fmla="*/ 45 w 1517"/>
                              <a:gd name="T1" fmla="*/ 45 h 1564"/>
                              <a:gd name="T2" fmla="*/ 10 w 1517"/>
                              <a:gd name="T3" fmla="*/ 10 h 1564"/>
                              <a:gd name="T4" fmla="*/ 115 w 1517"/>
                              <a:gd name="T5" fmla="*/ 82 h 1564"/>
                              <a:gd name="T6" fmla="*/ 79 w 1517"/>
                              <a:gd name="T7" fmla="*/ 117 h 1564"/>
                              <a:gd name="T8" fmla="*/ 185 w 1517"/>
                              <a:gd name="T9" fmla="*/ 154 h 1564"/>
                              <a:gd name="T10" fmla="*/ 149 w 1517"/>
                              <a:gd name="T11" fmla="*/ 189 h 1564"/>
                              <a:gd name="T12" fmla="*/ 185 w 1517"/>
                              <a:gd name="T13" fmla="*/ 154 h 1564"/>
                              <a:gd name="T14" fmla="*/ 254 w 1517"/>
                              <a:gd name="T15" fmla="*/ 261 h 1564"/>
                              <a:gd name="T16" fmla="*/ 219 w 1517"/>
                              <a:gd name="T17" fmla="*/ 225 h 1564"/>
                              <a:gd name="T18" fmla="*/ 324 w 1517"/>
                              <a:gd name="T19" fmla="*/ 297 h 1564"/>
                              <a:gd name="T20" fmla="*/ 288 w 1517"/>
                              <a:gd name="T21" fmla="*/ 332 h 1564"/>
                              <a:gd name="T22" fmla="*/ 394 w 1517"/>
                              <a:gd name="T23" fmla="*/ 369 h 1564"/>
                              <a:gd name="T24" fmla="*/ 358 w 1517"/>
                              <a:gd name="T25" fmla="*/ 404 h 1564"/>
                              <a:gd name="T26" fmla="*/ 394 w 1517"/>
                              <a:gd name="T27" fmla="*/ 369 h 1564"/>
                              <a:gd name="T28" fmla="*/ 463 w 1517"/>
                              <a:gd name="T29" fmla="*/ 476 h 1564"/>
                              <a:gd name="T30" fmla="*/ 428 w 1517"/>
                              <a:gd name="T31" fmla="*/ 441 h 1564"/>
                              <a:gd name="T32" fmla="*/ 533 w 1517"/>
                              <a:gd name="T33" fmla="*/ 513 h 1564"/>
                              <a:gd name="T34" fmla="*/ 497 w 1517"/>
                              <a:gd name="T35" fmla="*/ 548 h 1564"/>
                              <a:gd name="T36" fmla="*/ 602 w 1517"/>
                              <a:gd name="T37" fmla="*/ 585 h 1564"/>
                              <a:gd name="T38" fmla="*/ 567 w 1517"/>
                              <a:gd name="T39" fmla="*/ 620 h 1564"/>
                              <a:gd name="T40" fmla="*/ 602 w 1517"/>
                              <a:gd name="T41" fmla="*/ 585 h 1564"/>
                              <a:gd name="T42" fmla="*/ 672 w 1517"/>
                              <a:gd name="T43" fmla="*/ 692 h 1564"/>
                              <a:gd name="T44" fmla="*/ 637 w 1517"/>
                              <a:gd name="T45" fmla="*/ 656 h 1564"/>
                              <a:gd name="T46" fmla="*/ 742 w 1517"/>
                              <a:gd name="T47" fmla="*/ 728 h 1564"/>
                              <a:gd name="T48" fmla="*/ 706 w 1517"/>
                              <a:gd name="T49" fmla="*/ 763 h 1564"/>
                              <a:gd name="T50" fmla="*/ 811 w 1517"/>
                              <a:gd name="T51" fmla="*/ 800 h 1564"/>
                              <a:gd name="T52" fmla="*/ 776 w 1517"/>
                              <a:gd name="T53" fmla="*/ 835 h 1564"/>
                              <a:gd name="T54" fmla="*/ 811 w 1517"/>
                              <a:gd name="T55" fmla="*/ 800 h 1564"/>
                              <a:gd name="T56" fmla="*/ 881 w 1517"/>
                              <a:gd name="T57" fmla="*/ 907 h 1564"/>
                              <a:gd name="T58" fmla="*/ 846 w 1517"/>
                              <a:gd name="T59" fmla="*/ 872 h 1564"/>
                              <a:gd name="T60" fmla="*/ 951 w 1517"/>
                              <a:gd name="T61" fmla="*/ 944 h 1564"/>
                              <a:gd name="T62" fmla="*/ 915 w 1517"/>
                              <a:gd name="T63" fmla="*/ 979 h 1564"/>
                              <a:gd name="T64" fmla="*/ 1020 w 1517"/>
                              <a:gd name="T65" fmla="*/ 1016 h 1564"/>
                              <a:gd name="T66" fmla="*/ 985 w 1517"/>
                              <a:gd name="T67" fmla="*/ 1051 h 1564"/>
                              <a:gd name="T68" fmla="*/ 1020 w 1517"/>
                              <a:gd name="T69" fmla="*/ 1016 h 1564"/>
                              <a:gd name="T70" fmla="*/ 1089 w 1517"/>
                              <a:gd name="T71" fmla="*/ 1123 h 1564"/>
                              <a:gd name="T72" fmla="*/ 1055 w 1517"/>
                              <a:gd name="T73" fmla="*/ 1087 h 1564"/>
                              <a:gd name="T74" fmla="*/ 1160 w 1517"/>
                              <a:gd name="T75" fmla="*/ 1159 h 1564"/>
                              <a:gd name="T76" fmla="*/ 1124 w 1517"/>
                              <a:gd name="T77" fmla="*/ 1194 h 1564"/>
                              <a:gd name="T78" fmla="*/ 1229 w 1517"/>
                              <a:gd name="T79" fmla="*/ 1231 h 1564"/>
                              <a:gd name="T80" fmla="*/ 1193 w 1517"/>
                              <a:gd name="T81" fmla="*/ 1266 h 1564"/>
                              <a:gd name="T82" fmla="*/ 1229 w 1517"/>
                              <a:gd name="T83" fmla="*/ 1231 h 1564"/>
                              <a:gd name="T84" fmla="*/ 1298 w 1517"/>
                              <a:gd name="T85" fmla="*/ 1338 h 1564"/>
                              <a:gd name="T86" fmla="*/ 1264 w 1517"/>
                              <a:gd name="T87" fmla="*/ 1303 h 1564"/>
                              <a:gd name="T88" fmla="*/ 1369 w 1517"/>
                              <a:gd name="T89" fmla="*/ 1375 h 1564"/>
                              <a:gd name="T90" fmla="*/ 1333 w 1517"/>
                              <a:gd name="T91" fmla="*/ 1410 h 1564"/>
                              <a:gd name="T92" fmla="*/ 1438 w 1517"/>
                              <a:gd name="T93" fmla="*/ 1447 h 1564"/>
                              <a:gd name="T94" fmla="*/ 1402 w 1517"/>
                              <a:gd name="T95" fmla="*/ 1482 h 1564"/>
                              <a:gd name="T96" fmla="*/ 1438 w 1517"/>
                              <a:gd name="T97" fmla="*/ 1447 h 1564"/>
                              <a:gd name="T98" fmla="*/ 1507 w 1517"/>
                              <a:gd name="T99" fmla="*/ 1554 h 1564"/>
                              <a:gd name="T100" fmla="*/ 1472 w 1517"/>
                              <a:gd name="T101" fmla="*/ 1518 h 15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517" h="1564">
                                <a:moveTo>
                                  <a:pt x="45" y="10"/>
                                </a:moveTo>
                                <a:lnTo>
                                  <a:pt x="45" y="10"/>
                                </a:lnTo>
                                <a:cubicBezTo>
                                  <a:pt x="55" y="20"/>
                                  <a:pt x="55" y="36"/>
                                  <a:pt x="45" y="45"/>
                                </a:cubicBezTo>
                                <a:cubicBezTo>
                                  <a:pt x="35" y="55"/>
                                  <a:pt x="19" y="55"/>
                                  <a:pt x="10" y="45"/>
                                </a:cubicBezTo>
                                <a:lnTo>
                                  <a:pt x="10" y="45"/>
                                </a:lnTo>
                                <a:cubicBezTo>
                                  <a:pt x="0" y="35"/>
                                  <a:pt x="0" y="19"/>
                                  <a:pt x="10" y="10"/>
                                </a:cubicBezTo>
                                <a:cubicBezTo>
                                  <a:pt x="20" y="0"/>
                                  <a:pt x="36" y="0"/>
                                  <a:pt x="45" y="10"/>
                                </a:cubicBezTo>
                                <a:close/>
                                <a:moveTo>
                                  <a:pt x="115" y="82"/>
                                </a:moveTo>
                                <a:lnTo>
                                  <a:pt x="115" y="82"/>
                                </a:lnTo>
                                <a:cubicBezTo>
                                  <a:pt x="125" y="92"/>
                                  <a:pt x="124" y="108"/>
                                  <a:pt x="115" y="117"/>
                                </a:cubicBezTo>
                                <a:cubicBezTo>
                                  <a:pt x="105" y="127"/>
                                  <a:pt x="89" y="127"/>
                                  <a:pt x="79" y="117"/>
                                </a:cubicBezTo>
                                <a:lnTo>
                                  <a:pt x="79" y="117"/>
                                </a:lnTo>
                                <a:cubicBezTo>
                                  <a:pt x="70" y="107"/>
                                  <a:pt x="70" y="91"/>
                                  <a:pt x="80" y="81"/>
                                </a:cubicBezTo>
                                <a:cubicBezTo>
                                  <a:pt x="90" y="72"/>
                                  <a:pt x="105" y="72"/>
                                  <a:pt x="115" y="82"/>
                                </a:cubicBezTo>
                                <a:close/>
                                <a:moveTo>
                                  <a:pt x="185" y="154"/>
                                </a:moveTo>
                                <a:lnTo>
                                  <a:pt x="185" y="154"/>
                                </a:lnTo>
                                <a:cubicBezTo>
                                  <a:pt x="194" y="164"/>
                                  <a:pt x="194" y="179"/>
                                  <a:pt x="184" y="189"/>
                                </a:cubicBezTo>
                                <a:cubicBezTo>
                                  <a:pt x="174" y="199"/>
                                  <a:pt x="158" y="199"/>
                                  <a:pt x="149" y="189"/>
                                </a:cubicBezTo>
                                <a:lnTo>
                                  <a:pt x="149" y="189"/>
                                </a:lnTo>
                                <a:cubicBezTo>
                                  <a:pt x="139" y="179"/>
                                  <a:pt x="139" y="163"/>
                                  <a:pt x="149" y="153"/>
                                </a:cubicBezTo>
                                <a:cubicBezTo>
                                  <a:pt x="159" y="144"/>
                                  <a:pt x="175" y="144"/>
                                  <a:pt x="185" y="154"/>
                                </a:cubicBezTo>
                                <a:close/>
                                <a:moveTo>
                                  <a:pt x="254" y="226"/>
                                </a:moveTo>
                                <a:lnTo>
                                  <a:pt x="254" y="226"/>
                                </a:lnTo>
                                <a:cubicBezTo>
                                  <a:pt x="264" y="235"/>
                                  <a:pt x="264" y="251"/>
                                  <a:pt x="254" y="261"/>
                                </a:cubicBezTo>
                                <a:cubicBezTo>
                                  <a:pt x="244" y="271"/>
                                  <a:pt x="228" y="270"/>
                                  <a:pt x="218" y="260"/>
                                </a:cubicBezTo>
                                <a:lnTo>
                                  <a:pt x="218" y="260"/>
                                </a:lnTo>
                                <a:cubicBezTo>
                                  <a:pt x="209" y="251"/>
                                  <a:pt x="209" y="235"/>
                                  <a:pt x="219" y="225"/>
                                </a:cubicBezTo>
                                <a:cubicBezTo>
                                  <a:pt x="229" y="215"/>
                                  <a:pt x="245" y="216"/>
                                  <a:pt x="254" y="226"/>
                                </a:cubicBezTo>
                                <a:close/>
                                <a:moveTo>
                                  <a:pt x="324" y="297"/>
                                </a:moveTo>
                                <a:lnTo>
                                  <a:pt x="324" y="297"/>
                                </a:lnTo>
                                <a:cubicBezTo>
                                  <a:pt x="334" y="307"/>
                                  <a:pt x="333" y="323"/>
                                  <a:pt x="323" y="333"/>
                                </a:cubicBezTo>
                                <a:cubicBezTo>
                                  <a:pt x="314" y="342"/>
                                  <a:pt x="298" y="342"/>
                                  <a:pt x="288" y="332"/>
                                </a:cubicBezTo>
                                <a:lnTo>
                                  <a:pt x="288" y="332"/>
                                </a:lnTo>
                                <a:cubicBezTo>
                                  <a:pt x="278" y="322"/>
                                  <a:pt x="279" y="307"/>
                                  <a:pt x="289" y="297"/>
                                </a:cubicBezTo>
                                <a:cubicBezTo>
                                  <a:pt x="298" y="287"/>
                                  <a:pt x="314" y="287"/>
                                  <a:pt x="324" y="297"/>
                                </a:cubicBezTo>
                                <a:close/>
                                <a:moveTo>
                                  <a:pt x="394" y="369"/>
                                </a:moveTo>
                                <a:lnTo>
                                  <a:pt x="394" y="369"/>
                                </a:lnTo>
                                <a:cubicBezTo>
                                  <a:pt x="403" y="379"/>
                                  <a:pt x="403" y="395"/>
                                  <a:pt x="393" y="405"/>
                                </a:cubicBezTo>
                                <a:cubicBezTo>
                                  <a:pt x="383" y="414"/>
                                  <a:pt x="367" y="414"/>
                                  <a:pt x="358" y="404"/>
                                </a:cubicBezTo>
                                <a:lnTo>
                                  <a:pt x="358" y="404"/>
                                </a:lnTo>
                                <a:cubicBezTo>
                                  <a:pt x="348" y="394"/>
                                  <a:pt x="348" y="378"/>
                                  <a:pt x="358" y="369"/>
                                </a:cubicBezTo>
                                <a:cubicBezTo>
                                  <a:pt x="368" y="359"/>
                                  <a:pt x="384" y="359"/>
                                  <a:pt x="394" y="369"/>
                                </a:cubicBezTo>
                                <a:close/>
                                <a:moveTo>
                                  <a:pt x="463" y="441"/>
                                </a:moveTo>
                                <a:lnTo>
                                  <a:pt x="463" y="441"/>
                                </a:lnTo>
                                <a:cubicBezTo>
                                  <a:pt x="473" y="451"/>
                                  <a:pt x="473" y="467"/>
                                  <a:pt x="463" y="476"/>
                                </a:cubicBezTo>
                                <a:cubicBezTo>
                                  <a:pt x="453" y="486"/>
                                  <a:pt x="437" y="486"/>
                                  <a:pt x="427" y="476"/>
                                </a:cubicBezTo>
                                <a:lnTo>
                                  <a:pt x="427" y="476"/>
                                </a:lnTo>
                                <a:cubicBezTo>
                                  <a:pt x="418" y="466"/>
                                  <a:pt x="418" y="450"/>
                                  <a:pt x="428" y="441"/>
                                </a:cubicBezTo>
                                <a:cubicBezTo>
                                  <a:pt x="438" y="431"/>
                                  <a:pt x="454" y="431"/>
                                  <a:pt x="463" y="441"/>
                                </a:cubicBezTo>
                                <a:close/>
                                <a:moveTo>
                                  <a:pt x="533" y="513"/>
                                </a:moveTo>
                                <a:lnTo>
                                  <a:pt x="533" y="513"/>
                                </a:lnTo>
                                <a:cubicBezTo>
                                  <a:pt x="543" y="523"/>
                                  <a:pt x="542" y="539"/>
                                  <a:pt x="532" y="548"/>
                                </a:cubicBezTo>
                                <a:cubicBezTo>
                                  <a:pt x="522" y="558"/>
                                  <a:pt x="507" y="558"/>
                                  <a:pt x="497" y="548"/>
                                </a:cubicBezTo>
                                <a:lnTo>
                                  <a:pt x="497" y="548"/>
                                </a:lnTo>
                                <a:cubicBezTo>
                                  <a:pt x="487" y="538"/>
                                  <a:pt x="488" y="522"/>
                                  <a:pt x="498" y="512"/>
                                </a:cubicBezTo>
                                <a:cubicBezTo>
                                  <a:pt x="507" y="503"/>
                                  <a:pt x="523" y="503"/>
                                  <a:pt x="533" y="513"/>
                                </a:cubicBezTo>
                                <a:close/>
                                <a:moveTo>
                                  <a:pt x="602" y="585"/>
                                </a:moveTo>
                                <a:lnTo>
                                  <a:pt x="603" y="585"/>
                                </a:lnTo>
                                <a:cubicBezTo>
                                  <a:pt x="612" y="595"/>
                                  <a:pt x="612" y="610"/>
                                  <a:pt x="602" y="620"/>
                                </a:cubicBezTo>
                                <a:cubicBezTo>
                                  <a:pt x="592" y="630"/>
                                  <a:pt x="576" y="630"/>
                                  <a:pt x="567" y="620"/>
                                </a:cubicBezTo>
                                <a:lnTo>
                                  <a:pt x="567" y="620"/>
                                </a:lnTo>
                                <a:cubicBezTo>
                                  <a:pt x="557" y="610"/>
                                  <a:pt x="557" y="594"/>
                                  <a:pt x="567" y="584"/>
                                </a:cubicBezTo>
                                <a:cubicBezTo>
                                  <a:pt x="577" y="575"/>
                                  <a:pt x="593" y="575"/>
                                  <a:pt x="602" y="585"/>
                                </a:cubicBezTo>
                                <a:close/>
                                <a:moveTo>
                                  <a:pt x="672" y="657"/>
                                </a:moveTo>
                                <a:lnTo>
                                  <a:pt x="672" y="657"/>
                                </a:lnTo>
                                <a:cubicBezTo>
                                  <a:pt x="682" y="667"/>
                                  <a:pt x="682" y="682"/>
                                  <a:pt x="672" y="692"/>
                                </a:cubicBezTo>
                                <a:cubicBezTo>
                                  <a:pt x="662" y="702"/>
                                  <a:pt x="646" y="701"/>
                                  <a:pt x="636" y="691"/>
                                </a:cubicBezTo>
                                <a:lnTo>
                                  <a:pt x="636" y="691"/>
                                </a:lnTo>
                                <a:cubicBezTo>
                                  <a:pt x="627" y="682"/>
                                  <a:pt x="627" y="666"/>
                                  <a:pt x="637" y="656"/>
                                </a:cubicBezTo>
                                <a:cubicBezTo>
                                  <a:pt x="647" y="646"/>
                                  <a:pt x="663" y="647"/>
                                  <a:pt x="672" y="657"/>
                                </a:cubicBezTo>
                                <a:close/>
                                <a:moveTo>
                                  <a:pt x="742" y="728"/>
                                </a:moveTo>
                                <a:lnTo>
                                  <a:pt x="742" y="728"/>
                                </a:lnTo>
                                <a:cubicBezTo>
                                  <a:pt x="751" y="738"/>
                                  <a:pt x="751" y="754"/>
                                  <a:pt x="741" y="764"/>
                                </a:cubicBezTo>
                                <a:cubicBezTo>
                                  <a:pt x="731" y="773"/>
                                  <a:pt x="716" y="773"/>
                                  <a:pt x="706" y="763"/>
                                </a:cubicBezTo>
                                <a:lnTo>
                                  <a:pt x="706" y="763"/>
                                </a:lnTo>
                                <a:cubicBezTo>
                                  <a:pt x="696" y="753"/>
                                  <a:pt x="697" y="738"/>
                                  <a:pt x="706" y="728"/>
                                </a:cubicBezTo>
                                <a:cubicBezTo>
                                  <a:pt x="716" y="718"/>
                                  <a:pt x="732" y="719"/>
                                  <a:pt x="742" y="728"/>
                                </a:cubicBezTo>
                                <a:close/>
                                <a:moveTo>
                                  <a:pt x="811" y="800"/>
                                </a:moveTo>
                                <a:lnTo>
                                  <a:pt x="811" y="800"/>
                                </a:lnTo>
                                <a:cubicBezTo>
                                  <a:pt x="821" y="810"/>
                                  <a:pt x="821" y="826"/>
                                  <a:pt x="811" y="836"/>
                                </a:cubicBezTo>
                                <a:cubicBezTo>
                                  <a:pt x="801" y="845"/>
                                  <a:pt x="785" y="845"/>
                                  <a:pt x="776" y="835"/>
                                </a:cubicBezTo>
                                <a:lnTo>
                                  <a:pt x="776" y="835"/>
                                </a:lnTo>
                                <a:cubicBezTo>
                                  <a:pt x="766" y="825"/>
                                  <a:pt x="766" y="809"/>
                                  <a:pt x="776" y="800"/>
                                </a:cubicBezTo>
                                <a:cubicBezTo>
                                  <a:pt x="786" y="790"/>
                                  <a:pt x="802" y="790"/>
                                  <a:pt x="811" y="800"/>
                                </a:cubicBezTo>
                                <a:close/>
                                <a:moveTo>
                                  <a:pt x="881" y="872"/>
                                </a:moveTo>
                                <a:lnTo>
                                  <a:pt x="881" y="872"/>
                                </a:lnTo>
                                <a:cubicBezTo>
                                  <a:pt x="891" y="882"/>
                                  <a:pt x="890" y="898"/>
                                  <a:pt x="881" y="907"/>
                                </a:cubicBezTo>
                                <a:cubicBezTo>
                                  <a:pt x="871" y="917"/>
                                  <a:pt x="855" y="917"/>
                                  <a:pt x="845" y="907"/>
                                </a:cubicBezTo>
                                <a:lnTo>
                                  <a:pt x="845" y="907"/>
                                </a:lnTo>
                                <a:cubicBezTo>
                                  <a:pt x="836" y="897"/>
                                  <a:pt x="836" y="881"/>
                                  <a:pt x="846" y="872"/>
                                </a:cubicBezTo>
                                <a:cubicBezTo>
                                  <a:pt x="856" y="862"/>
                                  <a:pt x="871" y="862"/>
                                  <a:pt x="881" y="872"/>
                                </a:cubicBezTo>
                                <a:close/>
                                <a:moveTo>
                                  <a:pt x="951" y="944"/>
                                </a:moveTo>
                                <a:lnTo>
                                  <a:pt x="951" y="944"/>
                                </a:lnTo>
                                <a:cubicBezTo>
                                  <a:pt x="960" y="954"/>
                                  <a:pt x="960" y="970"/>
                                  <a:pt x="950" y="979"/>
                                </a:cubicBezTo>
                                <a:cubicBezTo>
                                  <a:pt x="940" y="989"/>
                                  <a:pt x="924" y="989"/>
                                  <a:pt x="915" y="979"/>
                                </a:cubicBezTo>
                                <a:lnTo>
                                  <a:pt x="915" y="979"/>
                                </a:lnTo>
                                <a:cubicBezTo>
                                  <a:pt x="905" y="969"/>
                                  <a:pt x="905" y="953"/>
                                  <a:pt x="915" y="943"/>
                                </a:cubicBezTo>
                                <a:cubicBezTo>
                                  <a:pt x="925" y="934"/>
                                  <a:pt x="941" y="934"/>
                                  <a:pt x="951" y="944"/>
                                </a:cubicBezTo>
                                <a:close/>
                                <a:moveTo>
                                  <a:pt x="1020" y="1016"/>
                                </a:moveTo>
                                <a:lnTo>
                                  <a:pt x="1020" y="1016"/>
                                </a:lnTo>
                                <a:cubicBezTo>
                                  <a:pt x="1030" y="1026"/>
                                  <a:pt x="1030" y="1042"/>
                                  <a:pt x="1020" y="1051"/>
                                </a:cubicBezTo>
                                <a:cubicBezTo>
                                  <a:pt x="1010" y="1061"/>
                                  <a:pt x="994" y="1061"/>
                                  <a:pt x="985" y="1051"/>
                                </a:cubicBezTo>
                                <a:lnTo>
                                  <a:pt x="984" y="1051"/>
                                </a:lnTo>
                                <a:cubicBezTo>
                                  <a:pt x="975" y="1041"/>
                                  <a:pt x="975" y="1025"/>
                                  <a:pt x="985" y="1015"/>
                                </a:cubicBezTo>
                                <a:cubicBezTo>
                                  <a:pt x="995" y="1006"/>
                                  <a:pt x="1011" y="1006"/>
                                  <a:pt x="1020" y="1016"/>
                                </a:cubicBezTo>
                                <a:close/>
                                <a:moveTo>
                                  <a:pt x="1090" y="1088"/>
                                </a:moveTo>
                                <a:lnTo>
                                  <a:pt x="1090" y="1088"/>
                                </a:lnTo>
                                <a:cubicBezTo>
                                  <a:pt x="1100" y="1098"/>
                                  <a:pt x="1099" y="1113"/>
                                  <a:pt x="1089" y="1123"/>
                                </a:cubicBezTo>
                                <a:cubicBezTo>
                                  <a:pt x="1080" y="1133"/>
                                  <a:pt x="1064" y="1132"/>
                                  <a:pt x="1054" y="1122"/>
                                </a:cubicBezTo>
                                <a:lnTo>
                                  <a:pt x="1054" y="1122"/>
                                </a:lnTo>
                                <a:cubicBezTo>
                                  <a:pt x="1044" y="1113"/>
                                  <a:pt x="1045" y="1097"/>
                                  <a:pt x="1055" y="1087"/>
                                </a:cubicBezTo>
                                <a:cubicBezTo>
                                  <a:pt x="1065" y="1077"/>
                                  <a:pt x="1080" y="1078"/>
                                  <a:pt x="1090" y="1088"/>
                                </a:cubicBezTo>
                                <a:close/>
                                <a:moveTo>
                                  <a:pt x="1160" y="1159"/>
                                </a:moveTo>
                                <a:lnTo>
                                  <a:pt x="1160" y="1159"/>
                                </a:lnTo>
                                <a:cubicBezTo>
                                  <a:pt x="1169" y="1169"/>
                                  <a:pt x="1169" y="1185"/>
                                  <a:pt x="1159" y="1195"/>
                                </a:cubicBezTo>
                                <a:cubicBezTo>
                                  <a:pt x="1149" y="1204"/>
                                  <a:pt x="1133" y="1204"/>
                                  <a:pt x="1124" y="1194"/>
                                </a:cubicBezTo>
                                <a:lnTo>
                                  <a:pt x="1124" y="1194"/>
                                </a:lnTo>
                                <a:cubicBezTo>
                                  <a:pt x="1114" y="1184"/>
                                  <a:pt x="1114" y="1169"/>
                                  <a:pt x="1124" y="1159"/>
                                </a:cubicBezTo>
                                <a:cubicBezTo>
                                  <a:pt x="1134" y="1149"/>
                                  <a:pt x="1150" y="1150"/>
                                  <a:pt x="1160" y="1159"/>
                                </a:cubicBezTo>
                                <a:close/>
                                <a:moveTo>
                                  <a:pt x="1229" y="1231"/>
                                </a:moveTo>
                                <a:lnTo>
                                  <a:pt x="1229" y="1231"/>
                                </a:lnTo>
                                <a:cubicBezTo>
                                  <a:pt x="1239" y="1241"/>
                                  <a:pt x="1239" y="1257"/>
                                  <a:pt x="1229" y="1267"/>
                                </a:cubicBezTo>
                                <a:cubicBezTo>
                                  <a:pt x="1219" y="1276"/>
                                  <a:pt x="1203" y="1276"/>
                                  <a:pt x="1193" y="1266"/>
                                </a:cubicBezTo>
                                <a:lnTo>
                                  <a:pt x="1193" y="1266"/>
                                </a:lnTo>
                                <a:cubicBezTo>
                                  <a:pt x="1184" y="1256"/>
                                  <a:pt x="1184" y="1240"/>
                                  <a:pt x="1194" y="1231"/>
                                </a:cubicBezTo>
                                <a:cubicBezTo>
                                  <a:pt x="1204" y="1221"/>
                                  <a:pt x="1220" y="1221"/>
                                  <a:pt x="1229" y="1231"/>
                                </a:cubicBezTo>
                                <a:close/>
                                <a:moveTo>
                                  <a:pt x="1299" y="1303"/>
                                </a:moveTo>
                                <a:lnTo>
                                  <a:pt x="1299" y="1303"/>
                                </a:lnTo>
                                <a:cubicBezTo>
                                  <a:pt x="1309" y="1313"/>
                                  <a:pt x="1308" y="1329"/>
                                  <a:pt x="1298" y="1338"/>
                                </a:cubicBezTo>
                                <a:cubicBezTo>
                                  <a:pt x="1289" y="1348"/>
                                  <a:pt x="1273" y="1348"/>
                                  <a:pt x="1263" y="1338"/>
                                </a:cubicBezTo>
                                <a:lnTo>
                                  <a:pt x="1263" y="1338"/>
                                </a:lnTo>
                                <a:cubicBezTo>
                                  <a:pt x="1253" y="1328"/>
                                  <a:pt x="1254" y="1312"/>
                                  <a:pt x="1264" y="1303"/>
                                </a:cubicBezTo>
                                <a:cubicBezTo>
                                  <a:pt x="1273" y="1293"/>
                                  <a:pt x="1289" y="1293"/>
                                  <a:pt x="1299" y="1303"/>
                                </a:cubicBezTo>
                                <a:close/>
                                <a:moveTo>
                                  <a:pt x="1369" y="1375"/>
                                </a:moveTo>
                                <a:lnTo>
                                  <a:pt x="1369" y="1375"/>
                                </a:lnTo>
                                <a:cubicBezTo>
                                  <a:pt x="1378" y="1385"/>
                                  <a:pt x="1378" y="1401"/>
                                  <a:pt x="1368" y="1410"/>
                                </a:cubicBezTo>
                                <a:cubicBezTo>
                                  <a:pt x="1358" y="1420"/>
                                  <a:pt x="1342" y="1420"/>
                                  <a:pt x="1333" y="1410"/>
                                </a:cubicBezTo>
                                <a:lnTo>
                                  <a:pt x="1333" y="1410"/>
                                </a:lnTo>
                                <a:cubicBezTo>
                                  <a:pt x="1323" y="1400"/>
                                  <a:pt x="1323" y="1384"/>
                                  <a:pt x="1333" y="1374"/>
                                </a:cubicBezTo>
                                <a:cubicBezTo>
                                  <a:pt x="1343" y="1365"/>
                                  <a:pt x="1359" y="1365"/>
                                  <a:pt x="1369" y="1375"/>
                                </a:cubicBezTo>
                                <a:close/>
                                <a:moveTo>
                                  <a:pt x="1438" y="1447"/>
                                </a:moveTo>
                                <a:lnTo>
                                  <a:pt x="1438" y="1447"/>
                                </a:lnTo>
                                <a:cubicBezTo>
                                  <a:pt x="1448" y="1457"/>
                                  <a:pt x="1448" y="1473"/>
                                  <a:pt x="1438" y="1482"/>
                                </a:cubicBezTo>
                                <a:cubicBezTo>
                                  <a:pt x="1428" y="1492"/>
                                  <a:pt x="1412" y="1492"/>
                                  <a:pt x="1402" y="1482"/>
                                </a:cubicBezTo>
                                <a:lnTo>
                                  <a:pt x="1402" y="1482"/>
                                </a:lnTo>
                                <a:cubicBezTo>
                                  <a:pt x="1393" y="1472"/>
                                  <a:pt x="1393" y="1456"/>
                                  <a:pt x="1403" y="1446"/>
                                </a:cubicBezTo>
                                <a:cubicBezTo>
                                  <a:pt x="1413" y="1437"/>
                                  <a:pt x="1429" y="1437"/>
                                  <a:pt x="1438" y="1447"/>
                                </a:cubicBezTo>
                                <a:close/>
                                <a:moveTo>
                                  <a:pt x="1508" y="1519"/>
                                </a:moveTo>
                                <a:lnTo>
                                  <a:pt x="1508" y="1519"/>
                                </a:lnTo>
                                <a:cubicBezTo>
                                  <a:pt x="1517" y="1529"/>
                                  <a:pt x="1517" y="1544"/>
                                  <a:pt x="1507" y="1554"/>
                                </a:cubicBezTo>
                                <a:cubicBezTo>
                                  <a:pt x="1497" y="1564"/>
                                  <a:pt x="1482" y="1563"/>
                                  <a:pt x="1472" y="1554"/>
                                </a:cubicBezTo>
                                <a:lnTo>
                                  <a:pt x="1472" y="1553"/>
                                </a:lnTo>
                                <a:cubicBezTo>
                                  <a:pt x="1462" y="1544"/>
                                  <a:pt x="1463" y="1528"/>
                                  <a:pt x="1472" y="1518"/>
                                </a:cubicBezTo>
                                <a:cubicBezTo>
                                  <a:pt x="1482" y="1508"/>
                                  <a:pt x="1498" y="1509"/>
                                  <a:pt x="1508" y="1519"/>
                                </a:cubicBez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g:wgp>
                        <wpg:cNvPr id="350" name="Group 328"/>
                        <wpg:cNvGrpSpPr>
                          <a:grpSpLocks/>
                        </wpg:cNvGrpSpPr>
                        <wpg:grpSpPr bwMode="auto">
                          <a:xfrm>
                            <a:off x="1442189" y="4548623"/>
                            <a:ext cx="3789769" cy="1109577"/>
                            <a:chOff x="97" y="-1176"/>
                            <a:chExt cx="2141" cy="1689"/>
                          </a:xfrm>
                        </wpg:grpSpPr>
                        <wps:wsp>
                          <wps:cNvPr id="352" name="Rectangle 329"/>
                          <wps:cNvSpPr>
                            <a:spLocks noChangeArrowheads="1"/>
                          </wps:cNvSpPr>
                          <wps:spPr bwMode="auto">
                            <a:xfrm>
                              <a:off x="309" y="26"/>
                              <a:ext cx="1929" cy="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7CCA8C" w14:textId="77777777" w:rsidR="00174F95" w:rsidRPr="00F713F2" w:rsidRDefault="00174F95" w:rsidP="00F713F2">
                                <w:pPr>
                                  <w:jc w:val="center"/>
                                  <w:rPr>
                                    <w:sz w:val="16"/>
                                  </w:rPr>
                                </w:pPr>
                              </w:p>
                            </w:txbxContent>
                          </wps:txbx>
                          <wps:bodyPr rot="0" vert="horz" wrap="square" lIns="91440" tIns="45720" rIns="91440" bIns="45720" anchor="t" anchorCtr="0" upright="1">
                            <a:noAutofit/>
                          </wps:bodyPr>
                        </wps:wsp>
                        <wps:wsp>
                          <wps:cNvPr id="353" name="Line 330"/>
                          <wps:cNvCnPr>
                            <a:cxnSpLocks noChangeShapeType="1"/>
                            <a:stCxn id="23" idx="1"/>
                          </wps:cNvCnPr>
                          <wps:spPr bwMode="auto">
                            <a:xfrm>
                              <a:off x="97" y="-1176"/>
                              <a:ext cx="188" cy="1176"/>
                            </a:xfrm>
                            <a:prstGeom prst="line">
                              <a:avLst/>
                            </a:prstGeom>
                            <a:noFill/>
                            <a:ln w="6350" cap="rnd">
                              <a:solidFill>
                                <a:srgbClr val="000000"/>
                              </a:solidFill>
                              <a:round/>
                              <a:headEnd/>
                              <a:tailEnd/>
                            </a:ln>
                            <a:extLst>
                              <a:ext uri="{909E8E84-426E-40DD-AFC4-6F175D3DCCD1}">
                                <a14:hiddenFill xmlns:a14="http://schemas.microsoft.com/office/drawing/2010/main">
                                  <a:noFill/>
                                </a14:hiddenFill>
                              </a:ext>
                            </a:extLst>
                          </wps:spPr>
                          <wps:bodyPr/>
                        </wps:wsp>
                        <wps:wsp>
                          <wps:cNvPr id="354" name="Rectangle 331"/>
                          <wps:cNvSpPr>
                            <a:spLocks noChangeArrowheads="1"/>
                          </wps:cNvSpPr>
                          <wps:spPr bwMode="auto">
                            <a:xfrm>
                              <a:off x="309" y="26"/>
                              <a:ext cx="1929" cy="487"/>
                            </a:xfrm>
                            <a:prstGeom prst="rect">
                              <a:avLst/>
                            </a:prstGeom>
                            <a:noFill/>
                            <a:ln w="635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55" name="Rectangle 332"/>
                        <wps:cNvSpPr>
                          <a:spLocks noChangeArrowheads="1"/>
                        </wps:cNvSpPr>
                        <wps:spPr bwMode="auto">
                          <a:xfrm>
                            <a:off x="1889530" y="5380153"/>
                            <a:ext cx="3253105"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305BC" w14:textId="77777777" w:rsidR="00174F95" w:rsidRDefault="00174F95" w:rsidP="00F36FC5">
                              <w:pPr>
                                <w:pStyle w:val="NormalWeb"/>
                                <w:overflowPunct w:val="0"/>
                                <w:spacing w:before="0" w:beforeAutospacing="0" w:after="0" w:afterAutospacing="0"/>
                                <w:rPr>
                                  <w:rFonts w:ascii="Times New Roman" w:eastAsia="MS Mincho" w:hAnsi="Times New Roman"/>
                                  <w:color w:val="000000"/>
                                  <w:sz w:val="15"/>
                                  <w:szCs w:val="15"/>
                                </w:rPr>
                              </w:pPr>
                              <w:r w:rsidRPr="00F36FC5">
                                <w:rPr>
                                  <w:rFonts w:ascii="Times New Roman" w:eastAsia="MS Mincho" w:hAnsi="Times New Roman"/>
                                  <w:color w:val="000000"/>
                                  <w:sz w:val="15"/>
                                  <w:szCs w:val="15"/>
                                </w:rPr>
                                <w:t>To execute the capture continuously, execute the process in a loop as follows</w:t>
                              </w:r>
                            </w:p>
                            <w:p w14:paraId="670FC2AE" w14:textId="77777777" w:rsidR="00174F95" w:rsidRDefault="00174F95" w:rsidP="00F36FC5">
                              <w:pPr>
                                <w:pStyle w:val="NormalWeb"/>
                                <w:overflowPunct w:val="0"/>
                                <w:spacing w:before="0" w:beforeAutospacing="0" w:after="0" w:afterAutospacing="0"/>
                              </w:pPr>
                              <w:r>
                                <w:rPr>
                                  <w:rFonts w:ascii="Times New Roman" w:eastAsia="MS Mincho" w:hAnsi="Times New Roman"/>
                                  <w:color w:val="000000"/>
                                  <w:sz w:val="15"/>
                                  <w:szCs w:val="15"/>
                                </w:rPr>
                                <w:t xml:space="preserve">select() -&gt; </w:t>
                              </w:r>
                              <w:r>
                                <w:rPr>
                                  <w:rFonts w:ascii="Times New Roman" w:eastAsia="MS Mincho" w:hAnsi="Times New Roman" w:cs="Times New Roman"/>
                                  <w:color w:val="000000"/>
                                  <w:sz w:val="13"/>
                                  <w:szCs w:val="13"/>
                                </w:rPr>
                                <w:t xml:space="preserve">ioctl(VIDIOC_DQBUF) -&gt; ioctl(VIDIOC_QBUF) -&gt; </w:t>
                              </w:r>
                              <w:r>
                                <w:rPr>
                                  <w:rFonts w:ascii="Times New Roman" w:eastAsia="MS Mincho" w:hAnsi="Times New Roman"/>
                                  <w:color w:val="000000"/>
                                  <w:sz w:val="15"/>
                                  <w:szCs w:val="15"/>
                                </w:rPr>
                                <w:t xml:space="preserve">select() </w:t>
                              </w:r>
                              <w:r>
                                <w:rPr>
                                  <w:rFonts w:ascii="Times New Roman" w:eastAsia="MS Mincho" w:hAnsi="Times New Roman" w:hint="eastAsia"/>
                                  <w:color w:val="000000"/>
                                  <w:sz w:val="15"/>
                                  <w:szCs w:val="15"/>
                                </w:rPr>
                                <w:t>…</w:t>
                              </w:r>
                            </w:p>
                          </w:txbxContent>
                        </wps:txbx>
                        <wps:bodyPr rot="0" vert="horz" wrap="square" lIns="0" tIns="0" rIns="0" bIns="0" anchor="t" anchorCtr="0" upright="1">
                          <a:spAutoFit/>
                        </wps:bodyPr>
                      </wps:wsp>
                      <wps:wsp>
                        <wps:cNvPr id="23" name="左中かっこ 23"/>
                        <wps:cNvSpPr/>
                        <wps:spPr>
                          <a:xfrm flipH="1">
                            <a:off x="1263820" y="3693700"/>
                            <a:ext cx="178930" cy="1148645"/>
                          </a:xfrm>
                          <a:prstGeom prst="leftBrace">
                            <a:avLst>
                              <a:gd name="adj1" fmla="val 8333"/>
                              <a:gd name="adj2" fmla="val 74422"/>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0C1F6235" w14:textId="77777777" w:rsidR="00174F95" w:rsidRDefault="00174F95" w:rsidP="00F713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Rectangle 306"/>
                        <wps:cNvSpPr>
                          <a:spLocks noChangeArrowheads="1"/>
                        </wps:cNvSpPr>
                        <wps:spPr bwMode="auto">
                          <a:xfrm>
                            <a:off x="1627865" y="1976996"/>
                            <a:ext cx="4112976" cy="2970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C5B89" w14:textId="77777777" w:rsidR="00174F95" w:rsidRDefault="00174F95" w:rsidP="00C03675">
                              <w:pPr>
                                <w:pStyle w:val="NormalWeb"/>
                                <w:overflowPunct w:val="0"/>
                                <w:spacing w:before="0" w:beforeAutospacing="0" w:after="0" w:afterAutospacing="0"/>
                              </w:pPr>
                              <w:r w:rsidRPr="00F713F2">
                                <w:rPr>
                                  <w:rFonts w:ascii="Times" w:hAnsi="Times" w:cs="Times"/>
                                  <w:sz w:val="16"/>
                                </w:rPr>
                                <w:t>Execute ioctl(VIDIOC_QBUF) for the “count” number specified by ioctl(VIDIOC_REQBUFS)</w:t>
                              </w: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8478B69" id="キャンバス 8503" o:spid="_x0000_s1615" editas="canvas" style="position:absolute;left:0;text-align:left;margin-left:-1.3pt;margin-top:0;width:491.3pt;height:658.75pt;z-index:251691008;mso-position-horizontal-relative:margin" coordsize="62395,83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">
                <v:shape id="_x0000_s1616" type="#_x0000_t75" style="position:absolute;width:62395;height:83661;visibility:visible;mso-wrap-style:square" stroked="t" strokeweight="1pt">
                  <v:fill o:detectmouseclick="t"/>
                  <v:path o:connecttype="none"/>
                </v:shape>
                <v:group id="Group 328" o:spid="_x0000_s1617" style="position:absolute;left:12873;top:7118;width:45016;height:15222" coordorigin="161,-1528" coordsize="2059,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rect id="Rectangle 329" o:spid="_x0000_s1618" style="position:absolute;left:291;top:207;width:1929;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" stroked="f"/>
                  <v:line id="Line 330" o:spid="_x0000_s1619" style="position:absolute;visibility:visible;mso-wrap-style:square" from="161,-1528" to="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" strokeweight=".5pt">
                    <v:stroke endcap="round"/>
                  </v:line>
                  <v:rect id="Rectangle 331" o:spid="_x0000_s1620" style="position:absolute;left:260;top:150;width:1898;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" filled="f" strokeweight=".5pt">
                    <v:stroke joinstyle="round" endcap="round"/>
                  </v:rect>
                </v:group>
                <v:rect id="Rectangle 228" o:spid="_x0000_s1621" style="position:absolute;left:5594;top:73097;width:3188;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" filled="f" stroked="f">
                  <v:textbox style="mso-fit-shape-to-text:t" inset="0,0,0,0">
                    <w:txbxContent>
                      <w:p w14:paraId="6CE3E2A0" w14:textId="77777777" w:rsidR="00174F95" w:rsidRPr="00D3475F" w:rsidRDefault="00174F95" w:rsidP="004C06F6">
                        <w:pPr>
                          <w:rPr>
                            <w:sz w:val="15"/>
                            <w:szCs w:val="15"/>
                          </w:rPr>
                        </w:pPr>
                        <w:r w:rsidRPr="00D3475F">
                          <w:rPr>
                            <w:color w:val="000000"/>
                            <w:sz w:val="15"/>
                            <w:szCs w:val="15"/>
                          </w:rPr>
                          <w:t>close()</w:t>
                        </w:r>
                      </w:p>
                    </w:txbxContent>
                  </v:textbox>
                </v:rect>
                <v:line id="Line 229" o:spid="_x0000_s1622" style="position:absolute;visibility:visible;mso-wrap-style:square" from="1321,1839" to="1403,83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" strokeweight="0"/>
                <v:line id="Line 230" o:spid="_x0000_s1623" style="position:absolute;visibility:visible;mso-wrap-style:square" from="12706,1839" to="12766,83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" strokeweight="0"/>
                <v:shape id="Freeform 241" o:spid="_x0000_s1624" style="position:absolute;left:1403;top:74787;width:11386;height:489;visibility:visible;mso-wrap-style:square;v-text-anchor:top" coordsize="212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" path="m8,42r2029,c2042,42,2045,46,2045,50v,5,-3,9,-8,9l8,59c4,59,,55,,50,,46,4,42,8,42xm2020,r100,50l2020,100,2020,xe" fillcolor="black" strokeweight=".15pt">
                  <v:stroke joinstyle="bevel"/>
                  <v:path arrowok="t" o:connecttype="custom" o:connectlocs="4296,20536;1093979,20536;1098276,24448;1093979,28848;4296,28848;0,24448;4296,20536;1084850,0;1138555,24448;1084850,48895;1084850,0" o:connectangles="0,0,0,0,0,0,0,0,0,0,0"/>
                  <o:lock v:ext="edit" verticies="t"/>
                </v:shape>
                <v:rect id="Rectangle 274" o:spid="_x0000_s1625" style="position:absolute;left:4593;top:71743;width:5563;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4DC9DF17" w14:textId="77777777" w:rsidR="00174F95" w:rsidRDefault="00174F95" w:rsidP="004C06F6">
                        <w:pPr>
                          <w:pStyle w:val="NormalWeb"/>
                          <w:overflowPunct w:val="0"/>
                          <w:spacing w:before="0" w:beforeAutospacing="0" w:after="200" w:afterAutospacing="0"/>
                        </w:pPr>
                        <w:r>
                          <w:rPr>
                            <w:rFonts w:ascii="Times New Roman" w:eastAsia="MS Mincho" w:hAnsi="Times New Roman"/>
                            <w:color w:val="000000"/>
                            <w:sz w:val="15"/>
                            <w:szCs w:val="15"/>
                          </w:rPr>
                          <w:t>Memory free</w:t>
                        </w:r>
                      </w:p>
                      <w:p w14:paraId="54804C7F" w14:textId="77777777" w:rsidR="00174F95" w:rsidRPr="00D3475F" w:rsidRDefault="00174F95" w:rsidP="004C06F6">
                        <w:pPr>
                          <w:rPr>
                            <w:sz w:val="15"/>
                            <w:szCs w:val="15"/>
                          </w:rPr>
                        </w:pPr>
                      </w:p>
                    </w:txbxContent>
                  </v:textbox>
                </v:rect>
                <v:shape id="Freeform 275" o:spid="_x0000_s1626" style="position:absolute;left:1403;top:72774;width:11468;height:489;visibility:visible;mso-wrap-style:square;v-text-anchor:top" coordsize="212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" path="m8,42r2029,c2042,42,2045,46,2045,50v,5,-3,9,-8,9l8,59c4,59,,55,,50,,46,4,42,8,42xm2020,r100,50l2020,100,2020,xe" fillcolor="black" strokeweight=".15pt">
                  <v:stroke joinstyle="bevel"/>
                  <v:path arrowok="t" o:connecttype="custom" o:connectlocs="4328,20536;1101911,20536;1106239,24448;1101911,28848;4328,28848;0,24448;4328,20536;1092715,0;1146810,24448;1092715,48895;1092715,0" o:connectangles="0,0,0,0,0,0,0,0,0,0,0"/>
                  <o:lock v:ext="edit" verticies="t"/>
                </v:shape>
                <v:rect id="Rectangle 313" o:spid="_x0000_s1627" style="position:absolute;left:11303;top:516;width:2902;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" filled="f" stroked="f">
                  <v:textbox style="mso-fit-shape-to-text:t" inset="0,0,0,0">
                    <w:txbxContent>
                      <w:p w14:paraId="7771C111" w14:textId="77777777" w:rsidR="00174F95" w:rsidRPr="00D3475F" w:rsidRDefault="00174F95" w:rsidP="004C06F6">
                        <w:pPr>
                          <w:pStyle w:val="NormalWeb"/>
                          <w:overflowPunct w:val="0"/>
                          <w:spacing w:before="0" w:beforeAutospacing="0" w:after="200" w:afterAutospacing="0"/>
                          <w:rPr>
                            <w:rFonts w:ascii="Times New Roman" w:hAnsi="Times New Roman" w:cs="Times New Roman"/>
                          </w:rPr>
                        </w:pPr>
                        <w:r w:rsidRPr="00D3475F">
                          <w:rPr>
                            <w:rFonts w:ascii="Times New Roman" w:eastAsia="MS Mincho" w:hAnsi="Times New Roman" w:cs="Times New Roman"/>
                            <w:color w:val="000000"/>
                            <w:sz w:val="15"/>
                            <w:szCs w:val="15"/>
                          </w:rPr>
                          <w:t>V4L2</w:t>
                        </w:r>
                      </w:p>
                    </w:txbxContent>
                  </v:textbox>
                </v:rect>
                <v:rect id="Rectangle 313" o:spid="_x0000_s1628" style="position:absolute;left:540;top:359;width:5537;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" filled="f" stroked="f">
                  <v:textbox style="mso-fit-shape-to-text:t" inset="0,0,0,0">
                    <w:txbxContent>
                      <w:p w14:paraId="7D93CB3B" w14:textId="77777777" w:rsidR="00174F95" w:rsidRPr="00D3475F" w:rsidRDefault="00174F95" w:rsidP="004C06F6">
                        <w:pPr>
                          <w:pStyle w:val="NormalWeb"/>
                          <w:overflowPunct w:val="0"/>
                          <w:spacing w:before="0" w:beforeAutospacing="0" w:after="200" w:afterAutospacing="0"/>
                          <w:rPr>
                            <w:rFonts w:ascii="Times New Roman" w:hAnsi="Times New Roman" w:cs="Times New Roman"/>
                          </w:rPr>
                        </w:pPr>
                        <w:r w:rsidRPr="00D3475F">
                          <w:rPr>
                            <w:rFonts w:ascii="Times New Roman" w:eastAsia="MS Mincho" w:hAnsi="Times New Roman" w:cs="Times New Roman"/>
                            <w:color w:val="000000"/>
                            <w:sz w:val="15"/>
                            <w:szCs w:val="15"/>
                          </w:rPr>
                          <w:t>Application</w:t>
                        </w:r>
                      </w:p>
                    </w:txbxContent>
                  </v:textbox>
                </v:rect>
                <v:rect id="Rectangle 272" o:spid="_x0000_s1629" style="position:absolute;left:16059;top:71017;width:46336;height:5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" filled="f" stroked="f">
                  <v:textbox inset="0,0,0,0">
                    <w:txbxContent>
                      <w:p w14:paraId="5AC25EB7" w14:textId="77777777" w:rsidR="00174F95" w:rsidRPr="00521F1F" w:rsidRDefault="00174F95" w:rsidP="004C06F6">
                        <w:pPr>
                          <w:pStyle w:val="NormalWeb"/>
                          <w:overflowPunct w:val="0"/>
                          <w:spacing w:before="0" w:beforeAutospacing="0" w:after="0" w:afterAutospacing="0"/>
                        </w:pPr>
                        <w:r w:rsidRPr="00D3475F">
                          <w:rPr>
                            <w:rFonts w:ascii="Times New Roman" w:eastAsia="MS Mincho" w:hAnsi="Times New Roman"/>
                            <w:sz w:val="15"/>
                            <w:szCs w:val="15"/>
                          </w:rPr>
                          <w:t xml:space="preserve">If memory type is V4L2_MEMORY_MMAP, </w:t>
                        </w:r>
                        <w:r>
                          <w:rPr>
                            <w:rFonts w:ascii="Times New Roman" w:eastAsia="MS Mincho" w:hAnsi="Times New Roman"/>
                            <w:sz w:val="15"/>
                            <w:szCs w:val="15"/>
                          </w:rPr>
                          <w:t>free</w:t>
                        </w:r>
                        <w:r w:rsidRPr="00D3475F">
                          <w:rPr>
                            <w:rFonts w:ascii="Times New Roman" w:eastAsia="MS Mincho" w:hAnsi="Times New Roman"/>
                            <w:sz w:val="15"/>
                            <w:szCs w:val="15"/>
                          </w:rPr>
                          <w:t xml:space="preserve"> memory by using munmap().</w:t>
                        </w:r>
                      </w:p>
                      <w:p w14:paraId="6DB88904" w14:textId="77777777" w:rsidR="00174F95" w:rsidRDefault="00174F95" w:rsidP="004C06F6">
                        <w:pPr>
                          <w:pStyle w:val="NormalWeb"/>
                          <w:overflowPunct w:val="0"/>
                          <w:spacing w:before="0" w:beforeAutospacing="0" w:after="0" w:afterAutospacing="0"/>
                          <w:rPr>
                            <w:rFonts w:ascii="Times New Roman" w:eastAsia="MS Mincho" w:hAnsi="Times New Roman"/>
                            <w:sz w:val="15"/>
                            <w:szCs w:val="15"/>
                          </w:rPr>
                        </w:pPr>
                        <w:r w:rsidRPr="00D3475F">
                          <w:rPr>
                            <w:rFonts w:ascii="Times New Roman" w:eastAsia="MS Mincho" w:hAnsi="Times New Roman"/>
                            <w:sz w:val="15"/>
                            <w:szCs w:val="15"/>
                          </w:rPr>
                          <w:t xml:space="preserve">If memory type is V4L2_MEMORY_USERPTR, </w:t>
                        </w:r>
                        <w:r>
                          <w:rPr>
                            <w:rFonts w:ascii="Times New Roman" w:eastAsia="MS Mincho" w:hAnsi="Times New Roman"/>
                            <w:sz w:val="15"/>
                            <w:szCs w:val="15"/>
                          </w:rPr>
                          <w:t>free</w:t>
                        </w:r>
                        <w:r w:rsidRPr="00D3475F">
                          <w:rPr>
                            <w:rFonts w:ascii="Times New Roman" w:eastAsia="MS Mincho" w:hAnsi="Times New Roman"/>
                            <w:sz w:val="15"/>
                            <w:szCs w:val="15"/>
                          </w:rPr>
                          <w:t xml:space="preserve"> memory by using memory manager</w:t>
                        </w:r>
                        <w:r>
                          <w:rPr>
                            <w:rFonts w:ascii="Times New Roman" w:eastAsia="MS Mincho" w:hAnsi="Times New Roman"/>
                            <w:sz w:val="15"/>
                            <w:szCs w:val="15"/>
                          </w:rPr>
                          <w:t xml:space="preserve"> API </w:t>
                        </w:r>
                      </w:p>
                      <w:p w14:paraId="5B6D45EE" w14:textId="77777777" w:rsidR="00174F95" w:rsidRPr="00521F1F" w:rsidRDefault="00174F95" w:rsidP="004C06F6">
                        <w:pPr>
                          <w:pStyle w:val="NormalWeb"/>
                          <w:overflowPunct w:val="0"/>
                          <w:spacing w:before="0" w:beforeAutospacing="0" w:after="0" w:afterAutospacing="0"/>
                        </w:pPr>
                        <w:r>
                          <w:rPr>
                            <w:rFonts w:ascii="Times New Roman" w:eastAsia="MS Mincho" w:hAnsi="Times New Roman"/>
                            <w:sz w:val="15"/>
                            <w:szCs w:val="15"/>
                          </w:rPr>
                          <w:t xml:space="preserve">(ex; </w:t>
                        </w:r>
                        <w:r w:rsidRPr="00EC0FA5">
                          <w:rPr>
                            <w:rFonts w:ascii="Times New Roman" w:eastAsia="MS Mincho" w:hAnsi="Times New Roman"/>
                            <w:sz w:val="15"/>
                            <w:szCs w:val="15"/>
                          </w:rPr>
                          <w:t>mmngr_free_in_user</w:t>
                        </w:r>
                        <w:r>
                          <w:rPr>
                            <w:rFonts w:ascii="Times New Roman" w:eastAsia="MS Mincho" w:hAnsi="Times New Roman"/>
                            <w:sz w:val="15"/>
                            <w:szCs w:val="15"/>
                          </w:rPr>
                          <w:t>)</w:t>
                        </w:r>
                        <w:r w:rsidRPr="00D3475F">
                          <w:rPr>
                            <w:rFonts w:ascii="Times New Roman" w:eastAsia="MS Mincho" w:hAnsi="Times New Roman"/>
                            <w:sz w:val="15"/>
                            <w:szCs w:val="15"/>
                          </w:rPr>
                          <w:t>.</w:t>
                        </w:r>
                      </w:p>
                      <w:p w14:paraId="0A208F76" w14:textId="77777777" w:rsidR="00174F95" w:rsidRDefault="00174F95" w:rsidP="004C06F6">
                        <w:pPr>
                          <w:pStyle w:val="NormalWeb"/>
                          <w:overflowPunct w:val="0"/>
                          <w:spacing w:before="0" w:beforeAutospacing="0" w:after="0" w:afterAutospacing="0"/>
                          <w:rPr>
                            <w:rFonts w:ascii="Times New Roman" w:eastAsia="MS Mincho" w:hAnsi="Times New Roman"/>
                            <w:sz w:val="15"/>
                            <w:szCs w:val="15"/>
                          </w:rPr>
                        </w:pPr>
                        <w:r w:rsidRPr="00D3475F">
                          <w:rPr>
                            <w:rFonts w:ascii="Times New Roman" w:eastAsia="MS Mincho" w:hAnsi="Times New Roman"/>
                            <w:sz w:val="15"/>
                            <w:szCs w:val="15"/>
                          </w:rPr>
                          <w:t xml:space="preserve">If memory type is V4L2_MEMORY_ DMABUF, </w:t>
                        </w:r>
                        <w:r>
                          <w:rPr>
                            <w:rFonts w:ascii="Times New Roman" w:eastAsia="MS Mincho" w:hAnsi="Times New Roman"/>
                            <w:sz w:val="15"/>
                            <w:szCs w:val="15"/>
                          </w:rPr>
                          <w:t>free</w:t>
                        </w:r>
                        <w:r w:rsidRPr="00521F1F" w:rsidDel="00521F1F">
                          <w:rPr>
                            <w:rFonts w:ascii="Times New Roman" w:eastAsia="MS Mincho" w:hAnsi="Times New Roman"/>
                            <w:sz w:val="15"/>
                            <w:szCs w:val="15"/>
                          </w:rPr>
                          <w:t xml:space="preserve"> </w:t>
                        </w:r>
                        <w:r w:rsidRPr="00D3475F">
                          <w:rPr>
                            <w:rFonts w:ascii="Times New Roman" w:eastAsia="MS Mincho" w:hAnsi="Times New Roman"/>
                            <w:sz w:val="15"/>
                            <w:szCs w:val="15"/>
                          </w:rPr>
                          <w:t xml:space="preserve"> memory by using memory manager</w:t>
                        </w:r>
                        <w:r>
                          <w:rPr>
                            <w:rFonts w:ascii="Times New Roman" w:eastAsia="MS Mincho" w:hAnsi="Times New Roman"/>
                            <w:sz w:val="15"/>
                            <w:szCs w:val="15"/>
                          </w:rPr>
                          <w:t xml:space="preserve"> API </w:t>
                        </w:r>
                      </w:p>
                      <w:p w14:paraId="1E2C46BC" w14:textId="77777777" w:rsidR="00174F95" w:rsidRPr="00521F1F" w:rsidRDefault="00174F95" w:rsidP="004C06F6">
                        <w:pPr>
                          <w:pStyle w:val="NormalWeb"/>
                          <w:overflowPunct w:val="0"/>
                          <w:spacing w:before="0" w:beforeAutospacing="0" w:after="0" w:afterAutospacing="0"/>
                        </w:pPr>
                        <w:r>
                          <w:rPr>
                            <w:rFonts w:ascii="Times New Roman" w:eastAsia="MS Mincho" w:hAnsi="Times New Roman"/>
                            <w:sz w:val="15"/>
                            <w:szCs w:val="15"/>
                          </w:rPr>
                          <w:t xml:space="preserve"> (ex; </w:t>
                        </w:r>
                        <w:r w:rsidRPr="00EC0FA5">
                          <w:rPr>
                            <w:rFonts w:ascii="Times New Roman" w:eastAsia="MS Mincho" w:hAnsi="Times New Roman"/>
                            <w:sz w:val="15"/>
                            <w:szCs w:val="15"/>
                          </w:rPr>
                          <w:t>mmngr_free_in_user</w:t>
                        </w:r>
                        <w:r>
                          <w:rPr>
                            <w:rFonts w:ascii="Times New Roman" w:eastAsia="MS Mincho" w:hAnsi="Times New Roman"/>
                            <w:sz w:val="15"/>
                            <w:szCs w:val="15"/>
                          </w:rPr>
                          <w:t>)</w:t>
                        </w:r>
                        <w:r w:rsidRPr="003D318B">
                          <w:rPr>
                            <w:rFonts w:ascii="Times New Roman" w:eastAsia="MS Mincho" w:hAnsi="Times New Roman"/>
                            <w:sz w:val="15"/>
                            <w:szCs w:val="15"/>
                          </w:rPr>
                          <w:t>.</w:t>
                        </w:r>
                      </w:p>
                      <w:p w14:paraId="23A25BDC" w14:textId="77777777" w:rsidR="00174F95" w:rsidRDefault="00174F95" w:rsidP="004C06F6">
                        <w:pPr>
                          <w:pStyle w:val="NormalWeb"/>
                          <w:overflowPunct w:val="0"/>
                          <w:spacing w:before="0" w:beforeAutospacing="0" w:after="0" w:afterAutospacing="0"/>
                        </w:pPr>
                      </w:p>
                    </w:txbxContent>
                  </v:textbox>
                </v:rect>
                <v:shape id="Freeform 265" o:spid="_x0000_s1630" style="position:absolute;left:14249;top:70696;width:1664;height:5755;visibility:visible;mso-wrap-style:square;v-text-anchor:top" coordsize="616,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" path="m616,c446,,308,64,308,143r,594c308,816,171,880,,880v171,,308,63,308,142l308,1570v,79,138,142,308,142e" filled="f" strokeweight=".5pt">
                  <v:stroke endcap="round"/>
                  <v:path arrowok="t" o:connecttype="custom" o:connectlocs="166371,0;83185,48071;83185,247752;0,295823;83185,343558;83185,527775;166371,575510" o:connectangles="0,0,0,0,0,0,0"/>
                </v:shape>
                <v:shape id="Freeform 267" o:spid="_x0000_s1631" style="position:absolute;left:12871;top:73116;width:1556;height:697;visibility:visible;mso-wrap-style:square;v-text-anchor:top" coordsize="66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" path="m21,4r,c27,7,29,15,25,21,22,27,14,29,8,25r,c2,22,,14,4,8,7,2,15,,21,4xm63,31r,c69,34,71,42,68,48v-4,6,-11,8,-18,4l50,52c44,49,42,41,46,35v3,-6,11,-8,17,-4xm105,58r,c111,61,113,69,110,75v-4,6,-11,8,-17,4l93,79c87,76,84,68,88,62v3,-6,11,-8,17,-4xm147,85r,c153,88,155,96,152,102v-4,6,-11,8,-17,4l135,106v-6,-3,-9,-11,-5,-17c133,83,141,81,147,85xm189,112r,c195,115,197,123,194,129v-4,6,-11,8,-17,4l177,133v-6,-3,-8,-11,-5,-17c175,110,183,108,189,112xm231,139r,c237,142,239,150,236,156v-3,6,-11,8,-17,5l219,161v-6,-4,-8,-11,-5,-18c217,137,225,135,231,139xm273,166r,c279,169,281,177,278,183v-3,6,-11,8,-17,5l261,188v-6,-4,-8,-11,-5,-17c259,164,267,162,273,166xm315,193r,c321,196,323,204,320,210v-3,6,-11,8,-17,5l303,215v-6,-4,-8,-11,-5,-17c302,192,309,189,315,193xm357,220r,c363,223,366,231,362,237v-3,6,-11,8,-17,5l345,242v-6,-4,-8,-11,-5,-17c344,219,351,216,357,220xm399,247r,c405,250,408,258,404,264v-3,6,-11,8,-17,5l387,269v-6,-4,-8,-11,-5,-17c386,246,393,243,399,247xm442,274r,c448,277,450,285,446,291v-3,6,-11,8,-17,5l429,296v-6,-4,-8,-11,-4,-17c428,273,435,270,442,274xm484,301r,c490,304,492,312,488,318v-3,6,-11,8,-17,5l471,323v-6,-4,-8,-11,-4,-17c470,300,478,297,484,301xm526,328r,c532,331,534,339,531,345v-4,6,-11,8,-17,5l514,350v-6,-4,-9,-11,-5,-17c512,327,520,324,526,328xm568,355r,c574,358,576,366,573,372v-4,6,-11,8,-17,5l556,377v-6,-4,-9,-11,-5,-17c554,354,562,352,568,355xm610,382r,c616,385,618,393,615,399v-4,6,-11,8,-17,5l598,404v-6,-4,-8,-11,-5,-17c596,381,604,379,610,382xm652,409r,c658,412,660,420,657,426v-4,6,-11,8,-17,5l640,431v-6,-4,-8,-11,-5,-17c638,408,646,406,652,409xe" fillcolor="black" strokeweight=".15pt">
                  <v:stroke joinstyle="bevel"/>
                  <v:path arrowok="t" o:connecttype="custom" o:connectlocs="4950,642;1886,4012;943,1284;14850,4975;16029,7703;11786,8345;14850,4975;24751,9308;21922,12678;20743,9950;34651,13641;35829,16369;31822,17011;34651,13641;44551,17974;41722,21344;40544,18616;54451,22307;55630,25035;51623,25838;54451,22307;64351,26640;61523,30171;60344,27442;74252,30973;75430,33701;71423,34504;74252,30973;84152,35306;81323,38837;80145,36108;94052,39639;95231,42367;91224,43170;94052,39639;104188,43972;101124,47503;100181,44774;114088,48305;115031,51033;111024,51836;114088,48305;123989,52638;121160,56169;119981,53440;133889,56971;135067,59699;131060,60502;133889,56971;143789,61304;140960,64835;139782,62106;153689,65637;154868,68365;150861,69168;153689,65637" o:connectangles="0,0,0,0,0,0,0,0,0,0,0,0,0,0,0,0,0,0,0,0,0,0,0,0,0,0,0,0,0,0,0,0,0,0,0,0,0,0,0,0,0,0,0,0,0,0,0,0,0,0,0,0,0,0,0,0"/>
                  <o:lock v:ext="edit" verticies="t"/>
                </v:shape>
                <v:rect id="Rectangle 307" o:spid="_x0000_s1632" style="position:absolute;left:3130;top:4955;width:7525;height:22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" filled="f" stroked="f">
                  <v:textbox style="mso-fit-shape-to-text:t" inset="0,0,0,0">
                    <w:txbxContent>
                      <w:p w14:paraId="041E8EC9" w14:textId="77777777" w:rsidR="00174F95" w:rsidRDefault="00174F95" w:rsidP="004C06F6">
                        <w:pPr>
                          <w:pStyle w:val="NormalWeb"/>
                          <w:overflowPunct w:val="0"/>
                          <w:spacing w:before="0" w:beforeAutospacing="0" w:after="200" w:afterAutospacing="0"/>
                        </w:pPr>
                        <w:r>
                          <w:rPr>
                            <w:rFonts w:ascii="Times New Roman" w:eastAsia="MS Mincho" w:hAnsi="Times New Roman"/>
                            <w:color w:val="000000"/>
                            <w:sz w:val="13"/>
                            <w:szCs w:val="13"/>
                          </w:rPr>
                          <w:t>ioctl(VIDIOC_QBUF)</w:t>
                        </w:r>
                      </w:p>
                    </w:txbxContent>
                  </v:textbox>
                </v:rect>
                <v:shape id="Freeform 325" o:spid="_x0000_s1633" style="position:absolute;left:1489;top:6657;width:11303;height:457;visibility:visible;mso-wrap-style:square;v-text-anchor:top" coordsize="848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" path="m33,167r8115,c8167,167,8181,182,8181,200v,19,-14,34,-33,34l33,234c15,234,,219,,200,,182,15,167,33,167xm8081,r400,200l8081,400,8081,xe" fillcolor="black" strokeweight=".15pt">
                  <v:stroke joinstyle="bevel"/>
                  <v:path arrowok="t" o:connecttype="custom" o:connectlocs="4398,19088;1085920,19088;1090318,22860;1085920,26746;4398,26746;0,22860;4398,19088;1076990,0;1130300,22860;1076990,45719;1076990,0" o:connectangles="0,0,0,0,0,0,0,0,0,0,0"/>
                  <o:lock v:ext="edit" verticies="t"/>
                </v:shape>
                <v:group id="Group 359" o:spid="_x0000_s1634" style="position:absolute;left:14256;top:6175;width:29203;height:1842" coordsize="4599,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rect id="Rectangle 360" o:spid="_x0000_s1635" style="position:absolute;width:4599;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" fillcolor="#ddd" stroked="f"/>
                  <v:rect id="Rectangle 361" o:spid="_x0000_s1636" style="position:absolute;width:4599;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" filled="f" strokeweight=".5pt">
                    <v:stroke endcap="round"/>
                  </v:rect>
                </v:group>
                <v:rect id="Rectangle 306" o:spid="_x0000_s1637" style="position:absolute;left:17587;top:8464;width:43428;height:1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0EFEA0B9" w14:textId="77777777" w:rsidR="00174F95" w:rsidRDefault="00174F95" w:rsidP="0032146D">
                        <w:pPr>
                          <w:pStyle w:val="NormalWeb"/>
                          <w:overflowPunct w:val="0"/>
                          <w:spacing w:before="0" w:beforeAutospacing="0" w:after="0" w:afterAutospacing="0"/>
                        </w:pPr>
                        <w:r>
                          <w:rPr>
                            <w:rFonts w:ascii="Times New Roman" w:eastAsia="MS Mincho" w:hAnsi="Times New Roman"/>
                            <w:color w:val="000000"/>
                            <w:sz w:val="15"/>
                            <w:szCs w:val="15"/>
                          </w:rPr>
                          <w:t>struct v4l2_buffer {</w:t>
                        </w:r>
                      </w:p>
                      <w:p w14:paraId="59687FB8"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olor w:val="000000"/>
                            <w:sz w:val="15"/>
                            <w:szCs w:val="15"/>
                          </w:rPr>
                          <w:t>type</w:t>
                        </w:r>
                        <w:r>
                          <w:rPr>
                            <w:rFonts w:ascii="Times New Roman" w:eastAsia="MS Mincho" w:hAnsi="Times New Roman"/>
                            <w:color w:val="000000"/>
                            <w:sz w:val="15"/>
                            <w:szCs w:val="15"/>
                          </w:rPr>
                          <w:tab/>
                        </w:r>
                        <w:r>
                          <w:rPr>
                            <w:rFonts w:ascii="Times New Roman" w:eastAsia="MS Mincho" w:hAnsi="Times New Roman"/>
                            <w:color w:val="000000"/>
                            <w:sz w:val="15"/>
                            <w:szCs w:val="15"/>
                          </w:rPr>
                          <w:tab/>
                          <w:t>= V4L2_BUF_TYPE_VIDEO_CAPTURE</w:t>
                        </w:r>
                      </w:p>
                      <w:p w14:paraId="18F89D9F"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sz w:val="15"/>
                            <w:szCs w:val="15"/>
                          </w:rPr>
                          <w:t>index</w:t>
                        </w:r>
                        <w:r>
                          <w:rPr>
                            <w:rFonts w:ascii="Times New Roman" w:eastAsia="MS Mincho" w:hAnsi="Times New Roman"/>
                            <w:sz w:val="15"/>
                            <w:szCs w:val="15"/>
                          </w:rPr>
                          <w:tab/>
                        </w:r>
                        <w:r>
                          <w:rPr>
                            <w:rFonts w:ascii="Times New Roman" w:eastAsia="MS Mincho" w:hAnsi="Times New Roman"/>
                            <w:sz w:val="15"/>
                            <w:szCs w:val="15"/>
                          </w:rPr>
                          <w:tab/>
                        </w:r>
                        <w:r>
                          <w:rPr>
                            <w:rFonts w:ascii="Times New Roman" w:eastAsia="MS Mincho" w:hAnsi="Times New Roman"/>
                            <w:color w:val="000000"/>
                            <w:sz w:val="15"/>
                            <w:szCs w:val="15"/>
                          </w:rPr>
                          <w:t xml:space="preserve">= 0, 1, 2 </w:t>
                        </w:r>
                        <w:r>
                          <w:rPr>
                            <w:rFonts w:ascii="Times New Roman" w:eastAsia="MS Mincho" w:hAnsi="Times New Roman" w:hint="eastAsia"/>
                            <w:color w:val="000000"/>
                            <w:sz w:val="15"/>
                            <w:szCs w:val="15"/>
                          </w:rPr>
                          <w:t>…</w:t>
                        </w:r>
                        <w:r>
                          <w:rPr>
                            <w:rFonts w:ascii="Times New Roman" w:eastAsia="MS Mincho" w:hAnsi="Times New Roman"/>
                            <w:color w:val="000000"/>
                            <w:sz w:val="15"/>
                            <w:szCs w:val="15"/>
                          </w:rPr>
                          <w:tab/>
                        </w:r>
                        <w:r>
                          <w:rPr>
                            <w:rFonts w:ascii="Times New Roman" w:eastAsia="MS Mincho" w:hAnsi="Times New Roman" w:hint="eastAsia"/>
                            <w:color w:val="000000"/>
                            <w:sz w:val="15"/>
                            <w:szCs w:val="15"/>
                          </w:rPr>
                          <w:t>(</w:t>
                        </w:r>
                        <w:r>
                          <w:rPr>
                            <w:rFonts w:ascii="Times New Roman" w:eastAsia="MS Mincho" w:hAnsi="Times New Roman"/>
                            <w:color w:val="000000"/>
                            <w:sz w:val="15"/>
                            <w:szCs w:val="15"/>
                          </w:rPr>
                          <w:t xml:space="preserve">Specify </w:t>
                        </w:r>
                        <w:r w:rsidRPr="0032146D">
                          <w:rPr>
                            <w:rFonts w:ascii="Times New Roman" w:eastAsia="MS Mincho" w:hAnsi="Times New Roman"/>
                            <w:color w:val="000000"/>
                            <w:sz w:val="15"/>
                            <w:szCs w:val="15"/>
                          </w:rPr>
                          <w:t>buffer index</w:t>
                        </w:r>
                        <w:r>
                          <w:rPr>
                            <w:rFonts w:ascii="Times New Roman" w:eastAsia="MS Mincho" w:hAnsi="Times New Roman" w:hint="eastAsia"/>
                            <w:color w:val="000000"/>
                            <w:sz w:val="15"/>
                            <w:szCs w:val="15"/>
                          </w:rPr>
                          <w:t>)</w:t>
                        </w:r>
                      </w:p>
                      <w:p w14:paraId="14C3A632"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olor w:val="000000"/>
                            <w:sz w:val="15"/>
                            <w:szCs w:val="15"/>
                          </w:rPr>
                          <w:t>memory</w:t>
                        </w:r>
                        <w:r>
                          <w:rPr>
                            <w:rFonts w:ascii="Times New Roman" w:eastAsia="MS Mincho" w:hAnsi="Times New Roman"/>
                            <w:color w:val="000000"/>
                            <w:sz w:val="15"/>
                            <w:szCs w:val="15"/>
                          </w:rPr>
                          <w:tab/>
                        </w:r>
                        <w:r>
                          <w:rPr>
                            <w:rFonts w:ascii="Times New Roman" w:eastAsia="MS Mincho" w:hAnsi="Times New Roman"/>
                            <w:color w:val="000000"/>
                            <w:sz w:val="15"/>
                            <w:szCs w:val="15"/>
                          </w:rPr>
                          <w:tab/>
                          <w:t xml:space="preserve">= </w:t>
                        </w:r>
                        <w:r>
                          <w:rPr>
                            <w:rFonts w:ascii="Times New Roman" w:eastAsia="MS Mincho" w:hAnsi="Times New Roman"/>
                            <w:color w:val="000000"/>
                            <w:sz w:val="13"/>
                            <w:szCs w:val="13"/>
                          </w:rPr>
                          <w:t xml:space="preserve">V4L2_MEMORY_MMAP or V4L2_MEMORY_USERPTR  or V4L2_MEMORY_DMABUF </w:t>
                        </w:r>
                      </w:p>
                      <w:p w14:paraId="30CB7FF1"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olor w:val="000000"/>
                            <w:sz w:val="15"/>
                            <w:szCs w:val="15"/>
                          </w:rPr>
                          <w:t>m.userptr</w:t>
                        </w:r>
                        <w:r>
                          <w:rPr>
                            <w:rFonts w:ascii="Times New Roman" w:eastAsia="MS Mincho" w:hAnsi="Times New Roman"/>
                            <w:color w:val="000000"/>
                            <w:sz w:val="15"/>
                            <w:szCs w:val="15"/>
                          </w:rPr>
                          <w:tab/>
                        </w:r>
                        <w:r>
                          <w:rPr>
                            <w:rFonts w:ascii="Times New Roman" w:eastAsia="MS Mincho" w:hAnsi="Times New Roman"/>
                            <w:color w:val="000000"/>
                            <w:sz w:val="15"/>
                            <w:szCs w:val="15"/>
                          </w:rPr>
                          <w:tab/>
                          <w:t xml:space="preserve">= If memory type is USERPTR, set the address storing the address for CPU of the </w:t>
                        </w:r>
                      </w:p>
                      <w:p w14:paraId="09F807BC"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olor w:val="000000"/>
                            <w:sz w:val="15"/>
                            <w:szCs w:val="15"/>
                          </w:rPr>
                          <w:tab/>
                        </w:r>
                        <w:r>
                          <w:rPr>
                            <w:rFonts w:ascii="Times New Roman" w:eastAsia="MS Mincho" w:hAnsi="Times New Roman"/>
                            <w:color w:val="000000"/>
                            <w:sz w:val="15"/>
                            <w:szCs w:val="15"/>
                          </w:rPr>
                          <w:tab/>
                          <w:t xml:space="preserve">    allocated memory by mmngr_alloc_in_user</w:t>
                        </w:r>
                      </w:p>
                      <w:p w14:paraId="0B4D8035"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olor w:val="000000"/>
                            <w:sz w:val="15"/>
                            <w:szCs w:val="15"/>
                          </w:rPr>
                          <w:t>m.fd</w:t>
                        </w:r>
                        <w:r>
                          <w:rPr>
                            <w:rFonts w:ascii="Times New Roman" w:eastAsia="MS Mincho" w:hAnsi="Times New Roman"/>
                            <w:color w:val="000000"/>
                            <w:sz w:val="15"/>
                            <w:szCs w:val="15"/>
                          </w:rPr>
                          <w:tab/>
                        </w:r>
                        <w:r>
                          <w:rPr>
                            <w:rFonts w:ascii="Times New Roman" w:eastAsia="MS Mincho" w:hAnsi="Times New Roman"/>
                            <w:color w:val="000000"/>
                            <w:sz w:val="15"/>
                            <w:szCs w:val="15"/>
                          </w:rPr>
                          <w:tab/>
                          <w:t xml:space="preserve">= If memory type is DMABUF, </w:t>
                        </w:r>
                      </w:p>
                      <w:p w14:paraId="373C1A9D" w14:textId="77777777" w:rsidR="00174F95" w:rsidRDefault="00174F95" w:rsidP="0032146D">
                        <w:pPr>
                          <w:pStyle w:val="NormalWeb"/>
                          <w:overflowPunct w:val="0"/>
                          <w:spacing w:before="0" w:beforeAutospacing="0" w:after="0" w:afterAutospacing="0"/>
                          <w:ind w:left="720" w:firstLine="864"/>
                        </w:pPr>
                        <w:r>
                          <w:rPr>
                            <w:rFonts w:ascii="Times New Roman" w:eastAsia="MS Mincho" w:hAnsi="Times New Roman"/>
                            <w:color w:val="000000"/>
                            <w:sz w:val="15"/>
                            <w:szCs w:val="15"/>
                          </w:rPr>
                          <w:t>set the address storing dmabuf fd by mmngr_export_start_in_user</w:t>
                        </w:r>
                      </w:p>
                      <w:p w14:paraId="17D5DD11" w14:textId="77777777" w:rsidR="00174F95" w:rsidRPr="00F713F2" w:rsidRDefault="00174F95" w:rsidP="0032146D">
                        <w:pPr>
                          <w:pStyle w:val="NormalWeb"/>
                          <w:overflowPunct w:val="0"/>
                          <w:spacing w:before="0" w:beforeAutospacing="0" w:after="0" w:afterAutospacing="0"/>
                          <w:rPr>
                            <w:rFonts w:ascii="Times New Roman" w:eastAsia="MS Mincho" w:hAnsi="Times New Roman"/>
                            <w:color w:val="000000"/>
                            <w:sz w:val="15"/>
                            <w:szCs w:val="15"/>
                          </w:rPr>
                        </w:pPr>
                        <w:r>
                          <w:rPr>
                            <w:rFonts w:ascii="Times New Roman" w:eastAsia="MS Mincho" w:hAnsi="Times New Roman"/>
                            <w:color w:val="000000"/>
                            <w:sz w:val="15"/>
                            <w:szCs w:val="15"/>
                          </w:rPr>
                          <w:t>}</w:t>
                        </w:r>
                      </w:p>
                    </w:txbxContent>
                  </v:textbox>
                </v:rect>
                <v:rect id="Rectangle 339" o:spid="_x0000_s1638" style="position:absolute;left:15146;top:6425;width:26037;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" filled="f" stroked="f">
                  <v:textbox style="mso-fit-shape-to-text:t" inset="0,0,0,0">
                    <w:txbxContent>
                      <w:p w14:paraId="33EEBFE1" w14:textId="77777777" w:rsidR="00174F95" w:rsidRDefault="00174F95" w:rsidP="004C06F6">
                        <w:pPr>
                          <w:pStyle w:val="NormalWeb"/>
                          <w:overflowPunct w:val="0"/>
                          <w:spacing w:before="0" w:beforeAutospacing="0" w:after="200" w:afterAutospacing="0"/>
                        </w:pPr>
                        <w:r>
                          <w:rPr>
                            <w:rFonts w:ascii="Times New Roman" w:eastAsia="MS Mincho" w:hAnsi="Times New Roman"/>
                            <w:color w:val="000000"/>
                            <w:sz w:val="15"/>
                            <w:szCs w:val="15"/>
                          </w:rPr>
                          <w:t>(5) Enqueue frame buffer</w:t>
                        </w:r>
                      </w:p>
                    </w:txbxContent>
                  </v:textbox>
                </v:rect>
                <v:group id="Group 362" o:spid="_x0000_s1639" style="position:absolute;left:15491;top:62018;width:29203;height:1842" coordorigin="15684,33007" coordsize="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rect id="Rectangle 363" o:spid="_x0000_s1640" style="position:absolute;left:15684;top:33007;width:46;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" fillcolor="#ddd" stroked="f"/>
                  <v:rect id="Rectangle 364" o:spid="_x0000_s1641" style="position:absolute;left:15684;top:33007;width:46;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" filled="f" strokeweight=".5pt">
                    <v:stroke endcap="round"/>
                  </v:rect>
                </v:group>
                <v:group id="Group 359" o:spid="_x0000_s1642" style="position:absolute;left:14722;top:36504;width:29203;height:1841" coordorigin="15684,11658" coordsize="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rect id="Rectangle 360" o:spid="_x0000_s1643" style="position:absolute;left:15684;top:11658;width:46;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" fillcolor="#ddd" stroked="f"/>
                  <v:rect id="Rectangle 361" o:spid="_x0000_s1644" style="position:absolute;left:15684;top:11658;width:46;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" filled="f" strokeweight=".5pt">
                    <v:stroke endcap="round"/>
                  </v:rect>
                </v:group>
                <v:rect id="Rectangle 304" o:spid="_x0000_s1645" style="position:absolute;left:16335;top:26747;width:5664;height:23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" filled="f" stroked="f">
                  <v:textbox style="mso-fit-shape-to-text:t" inset="0,0,0,0">
                    <w:txbxContent>
                      <w:p w14:paraId="6F3018C2"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5"/>
                            <w:szCs w:val="15"/>
                          </w:rPr>
                          <w:t>const int *argp</w:t>
                        </w:r>
                      </w:p>
                    </w:txbxContent>
                  </v:textbox>
                </v:rect>
                <v:rect id="Rectangle 305" o:spid="_x0000_s1646" style="position:absolute;left:2092;top:25226;width:11119;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6AE1B1A2"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3"/>
                            <w:szCs w:val="13"/>
                          </w:rPr>
                          <w:t>ioctl(VIDIOC_STREAMON)</w:t>
                        </w:r>
                      </w:p>
                    </w:txbxContent>
                  </v:textbox>
                </v:rect>
                <v:rect id="Rectangle 306" o:spid="_x0000_s1647" style="position:absolute;left:18554;top:39750;width:43428;height:9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17D427FB" w14:textId="77777777" w:rsidR="00174F95" w:rsidRDefault="00174F95" w:rsidP="0032146D">
                        <w:pPr>
                          <w:pStyle w:val="NormalWeb"/>
                          <w:overflowPunct w:val="0"/>
                          <w:spacing w:before="0" w:beforeAutospacing="0" w:after="0" w:afterAutospacing="0"/>
                        </w:pPr>
                        <w:r>
                          <w:rPr>
                            <w:rFonts w:ascii="Times New Roman" w:eastAsia="MS Mincho" w:hAnsi="Times New Roman" w:cs="Times New Roman"/>
                            <w:color w:val="000000"/>
                            <w:sz w:val="15"/>
                            <w:szCs w:val="15"/>
                          </w:rPr>
                          <w:t>struct v4l2_buffer {</w:t>
                        </w:r>
                      </w:p>
                      <w:p w14:paraId="410E7943"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s="Times New Roman"/>
                            <w:color w:val="000000"/>
                            <w:sz w:val="15"/>
                            <w:szCs w:val="15"/>
                          </w:rPr>
                          <w:t>type</w:t>
                        </w:r>
                        <w:r>
                          <w:rPr>
                            <w:rFonts w:ascii="Times New Roman" w:eastAsia="MS Mincho" w:hAnsi="Times New Roman" w:cs="Times New Roman"/>
                            <w:color w:val="000000"/>
                            <w:sz w:val="15"/>
                            <w:szCs w:val="15"/>
                          </w:rPr>
                          <w:tab/>
                        </w:r>
                        <w:r>
                          <w:rPr>
                            <w:rFonts w:ascii="Times New Roman" w:eastAsia="MS Mincho" w:hAnsi="Times New Roman" w:cs="Times New Roman"/>
                            <w:color w:val="000000"/>
                            <w:sz w:val="15"/>
                            <w:szCs w:val="15"/>
                          </w:rPr>
                          <w:tab/>
                          <w:t>= V4L2_BUF_TYPE_VIDEO_CAPTURE</w:t>
                        </w:r>
                      </w:p>
                      <w:p w14:paraId="634ED834"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s="Times New Roman"/>
                            <w:sz w:val="15"/>
                            <w:szCs w:val="15"/>
                          </w:rPr>
                          <w:t>index</w:t>
                        </w:r>
                        <w:r>
                          <w:rPr>
                            <w:rFonts w:ascii="Times New Roman" w:eastAsia="MS Mincho" w:hAnsi="Times New Roman" w:cs="Times New Roman"/>
                            <w:sz w:val="15"/>
                            <w:szCs w:val="15"/>
                          </w:rPr>
                          <w:tab/>
                        </w:r>
                        <w:r>
                          <w:rPr>
                            <w:rFonts w:ascii="Times New Roman" w:eastAsia="MS Mincho" w:hAnsi="Times New Roman" w:cs="Times New Roman"/>
                            <w:sz w:val="15"/>
                            <w:szCs w:val="15"/>
                          </w:rPr>
                          <w:tab/>
                        </w:r>
                        <w:r>
                          <w:rPr>
                            <w:rFonts w:ascii="Times New Roman" w:eastAsia="MS Mincho" w:hAnsi="Times New Roman" w:cs="Times New Roman"/>
                            <w:color w:val="000000"/>
                            <w:sz w:val="15"/>
                            <w:szCs w:val="15"/>
                          </w:rPr>
                          <w:t>= index number of the allocated queuing buffer</w:t>
                        </w:r>
                      </w:p>
                      <w:p w14:paraId="62C92D10"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s="Times New Roman"/>
                            <w:color w:val="000000"/>
                            <w:sz w:val="15"/>
                            <w:szCs w:val="15"/>
                          </w:rPr>
                          <w:t>memory</w:t>
                        </w:r>
                        <w:r>
                          <w:rPr>
                            <w:rFonts w:ascii="Times New Roman" w:eastAsia="MS Mincho" w:hAnsi="Times New Roman" w:cs="Times New Roman"/>
                            <w:color w:val="000000"/>
                            <w:sz w:val="15"/>
                            <w:szCs w:val="15"/>
                          </w:rPr>
                          <w:tab/>
                        </w:r>
                        <w:r>
                          <w:rPr>
                            <w:rFonts w:ascii="Times New Roman" w:eastAsia="MS Mincho" w:hAnsi="Times New Roman" w:cs="Times New Roman"/>
                            <w:color w:val="000000"/>
                            <w:sz w:val="15"/>
                            <w:szCs w:val="15"/>
                          </w:rPr>
                          <w:tab/>
                          <w:t xml:space="preserve">= </w:t>
                        </w:r>
                        <w:r>
                          <w:rPr>
                            <w:rFonts w:ascii="Times New Roman" w:eastAsia="MS Mincho" w:hAnsi="Times New Roman" w:cs="Times New Roman"/>
                            <w:color w:val="000000"/>
                            <w:sz w:val="13"/>
                            <w:szCs w:val="13"/>
                          </w:rPr>
                          <w:t xml:space="preserve">V4L2_MEMORY_MMAP or V4L2_MEMORY_USERPTR  or V4L2_MEMORY_DMABUF </w:t>
                        </w:r>
                      </w:p>
                      <w:p w14:paraId="5AD2A769"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s="Times New Roman"/>
                            <w:color w:val="000000"/>
                            <w:sz w:val="15"/>
                            <w:szCs w:val="15"/>
                          </w:rPr>
                          <w:t>m.userptr</w:t>
                        </w:r>
                        <w:r>
                          <w:rPr>
                            <w:rFonts w:ascii="Times New Roman" w:eastAsia="MS Mincho" w:hAnsi="Times New Roman" w:cs="Times New Roman"/>
                            <w:color w:val="000000"/>
                            <w:sz w:val="15"/>
                            <w:szCs w:val="15"/>
                          </w:rPr>
                          <w:tab/>
                        </w:r>
                        <w:r>
                          <w:rPr>
                            <w:rFonts w:ascii="Times New Roman" w:eastAsia="MS Mincho" w:hAnsi="Times New Roman" w:cs="Times New Roman"/>
                            <w:color w:val="000000"/>
                            <w:sz w:val="15"/>
                            <w:szCs w:val="15"/>
                          </w:rPr>
                          <w:tab/>
                          <w:t xml:space="preserve">= If memory type is USERPTR, set the address storing the address for CPU of the </w:t>
                        </w:r>
                      </w:p>
                      <w:p w14:paraId="5E6D56DC"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s="Times New Roman"/>
                            <w:color w:val="000000"/>
                            <w:sz w:val="15"/>
                            <w:szCs w:val="15"/>
                          </w:rPr>
                          <w:tab/>
                        </w:r>
                        <w:r>
                          <w:rPr>
                            <w:rFonts w:ascii="Times New Roman" w:eastAsia="MS Mincho" w:hAnsi="Times New Roman" w:cs="Times New Roman"/>
                            <w:color w:val="000000"/>
                            <w:sz w:val="15"/>
                            <w:szCs w:val="15"/>
                          </w:rPr>
                          <w:tab/>
                          <w:t xml:space="preserve">    allocated memory by mmngr_alloc_in_user</w:t>
                        </w:r>
                      </w:p>
                      <w:p w14:paraId="23AA2F75" w14:textId="77777777" w:rsidR="00174F95" w:rsidRDefault="00174F95" w:rsidP="0032146D">
                        <w:pPr>
                          <w:pStyle w:val="NormalWeb"/>
                          <w:overflowPunct w:val="0"/>
                          <w:spacing w:before="0" w:beforeAutospacing="0" w:after="0" w:afterAutospacing="0"/>
                          <w:ind w:firstLine="72"/>
                        </w:pPr>
                        <w:r>
                          <w:rPr>
                            <w:rFonts w:ascii="Times New Roman" w:eastAsia="MS Mincho" w:hAnsi="Times New Roman" w:cs="Times New Roman"/>
                            <w:color w:val="000000"/>
                            <w:sz w:val="15"/>
                            <w:szCs w:val="15"/>
                          </w:rPr>
                          <w:t>m.fd</w:t>
                        </w:r>
                        <w:r>
                          <w:rPr>
                            <w:rFonts w:ascii="Times New Roman" w:eastAsia="MS Mincho" w:hAnsi="Times New Roman" w:cs="Times New Roman"/>
                            <w:color w:val="000000"/>
                            <w:sz w:val="15"/>
                            <w:szCs w:val="15"/>
                          </w:rPr>
                          <w:tab/>
                        </w:r>
                        <w:r>
                          <w:rPr>
                            <w:rFonts w:ascii="Times New Roman" w:eastAsia="MS Mincho" w:hAnsi="Times New Roman" w:cs="Times New Roman"/>
                            <w:color w:val="000000"/>
                            <w:sz w:val="15"/>
                            <w:szCs w:val="15"/>
                          </w:rPr>
                          <w:tab/>
                          <w:t xml:space="preserve">= If memory type is DMABUF, </w:t>
                        </w:r>
                      </w:p>
                      <w:p w14:paraId="52EB66CE" w14:textId="77777777" w:rsidR="00174F95" w:rsidRDefault="00174F95" w:rsidP="0032146D">
                        <w:pPr>
                          <w:pStyle w:val="NormalWeb"/>
                          <w:overflowPunct w:val="0"/>
                          <w:spacing w:before="0" w:beforeAutospacing="0" w:after="0" w:afterAutospacing="0"/>
                          <w:ind w:left="720" w:firstLine="864"/>
                        </w:pPr>
                        <w:r>
                          <w:rPr>
                            <w:rFonts w:ascii="Times New Roman" w:eastAsia="MS Mincho" w:hAnsi="Times New Roman" w:cs="Times New Roman"/>
                            <w:color w:val="000000"/>
                            <w:sz w:val="15"/>
                            <w:szCs w:val="15"/>
                          </w:rPr>
                          <w:t>set the address storing dmabuf fd by mmngr_export_start_in_user</w:t>
                        </w:r>
                      </w:p>
                      <w:p w14:paraId="2BD3DBBB" w14:textId="77777777" w:rsidR="00174F95" w:rsidRDefault="00174F95" w:rsidP="0032146D">
                        <w:pPr>
                          <w:pStyle w:val="NormalWeb"/>
                          <w:overflowPunct w:val="0"/>
                          <w:spacing w:before="0" w:beforeAutospacing="0" w:after="0" w:afterAutospacing="0"/>
                        </w:pPr>
                        <w:r>
                          <w:rPr>
                            <w:rFonts w:ascii="Times New Roman" w:eastAsia="MS Mincho" w:hAnsi="Times New Roman" w:cs="Times New Roman"/>
                            <w:color w:val="000000"/>
                            <w:sz w:val="15"/>
                            <w:szCs w:val="15"/>
                          </w:rPr>
                          <w:t>}</w:t>
                        </w:r>
                      </w:p>
                    </w:txbxContent>
                  </v:textbox>
                </v:rect>
                <v:rect id="Rectangle 307" o:spid="_x0000_s1648" style="position:absolute;left:3385;top:40656;width:7525;height:22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" filled="f" stroked="f">
                  <v:textbox style="mso-fit-shape-to-text:t" inset="0,0,0,0">
                    <w:txbxContent>
                      <w:p w14:paraId="40267EFC"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3"/>
                            <w:szCs w:val="13"/>
                          </w:rPr>
                          <w:t>ioctl(VIDIOC_QBUF)</w:t>
                        </w:r>
                      </w:p>
                    </w:txbxContent>
                  </v:textbox>
                </v:rect>
                <v:rect id="Rectangle 308" o:spid="_x0000_s1649" style="position:absolute;left:5594;top:29750;width:2807;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" filled="f" stroked="f">
                  <v:textbox style="mso-fit-shape-to-text:t" inset="0,0,0,0">
                    <w:txbxContent>
                      <w:p w14:paraId="47DB435D"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5"/>
                            <w:szCs w:val="15"/>
                          </w:rPr>
                          <w:t>select()</w:t>
                        </w:r>
                      </w:p>
                    </w:txbxContent>
                  </v:textbox>
                </v:rect>
                <v:rect id="Rectangle 309" o:spid="_x0000_s1650" style="position:absolute;left:2897;top:35608;width:8122;height:18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" filled="f" stroked="f">
                  <v:textbox inset="0,0,0,0">
                    <w:txbxContent>
                      <w:p w14:paraId="392E8AF3"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3"/>
                            <w:szCs w:val="13"/>
                          </w:rPr>
                          <w:t>ioctl(VIDIOC_DQBUF)</w:t>
                        </w:r>
                      </w:p>
                    </w:txbxContent>
                  </v:textbox>
                </v:rect>
                <v:rect id="Rectangle 310" o:spid="_x0000_s1651" style="position:absolute;left:2092;top:61968;width:1251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01C6723B" w14:textId="77777777" w:rsidR="00174F95" w:rsidRDefault="00174F95" w:rsidP="0032146D">
                        <w:pPr>
                          <w:pStyle w:val="NormalWeb"/>
                          <w:overflowPunct w:val="0"/>
                          <w:spacing w:before="0" w:beforeAutospacing="0" w:after="0" w:afterAutospacing="0"/>
                        </w:pPr>
                        <w:r>
                          <w:rPr>
                            <w:rFonts w:ascii="Times New Roman" w:eastAsia="MS Mincho" w:hAnsi="Times New Roman" w:cs="Times New Roman"/>
                            <w:color w:val="000000"/>
                            <w:sz w:val="13"/>
                            <w:szCs w:val="13"/>
                          </w:rPr>
                          <w:t>Ioctl(VIDIOC_STREAMOFF)</w:t>
                        </w:r>
                      </w:p>
                    </w:txbxContent>
                  </v:textbox>
                </v:rect>
                <v:rect id="Rectangle 311" o:spid="_x0000_s1652" style="position:absolute;left:16259;top:64261;width:5664;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" filled="f" stroked="f">
                  <v:textbox style="mso-fit-shape-to-text:t" inset="0,0,0,0">
                    <w:txbxContent>
                      <w:p w14:paraId="1B4A0B5F"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5"/>
                            <w:szCs w:val="15"/>
                          </w:rPr>
                          <w:t>const int *argp</w:t>
                        </w:r>
                      </w:p>
                    </w:txbxContent>
                  </v:textbox>
                </v:rect>
                <v:shape id="Freeform 316" o:spid="_x0000_s1653" style="position:absolute;left:1489;top:26778;width:11277;height:458;visibility:visible;mso-wrap-style:square;v-text-anchor:top" coordsize="84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" path="m33,167r8067,c8119,167,8133,182,8133,200v,19,-14,34,-33,34l33,234c15,234,,219,,200,,182,15,167,33,167xm8033,r400,200l8033,400,8033,xe" fillcolor="black" strokeweight=".15pt">
                  <v:stroke joinstyle="bevel"/>
                  <v:path arrowok="t" o:connecttype="custom" o:connectlocs="4413,19088;1083150,19088;1087562,22860;1083150,26746;4413,26746;0,22860;4413,19088;1074190,0;1127679,22860;1074190,45719;1074190,0" o:connectangles="0,0,0,0,0,0,0,0,0,0,0"/>
                  <o:lock v:ext="edit" verticies="t"/>
                </v:shape>
                <v:shape id="Freeform 317" o:spid="_x0000_s1654" style="position:absolute;left:17199;top:38999;width:917;height:10855;visibility:visible;mso-wrap-style:square;v-text-anchor:top" coordsize="960,1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" path="m960,c695,,480,561,480,1252r,3250c480,5193,266,5754,,5754v266,,480,561,480,1252l480,13772v,692,215,1252,480,1252e" filled="f" strokeweight=".5pt">
                  <v:stroke endcap="round"/>
                  <v:path arrowok="t" o:connecttype="custom" o:connectlocs="91686,0;45843,90459;45843,325276;0,415735;45843,506193;45843,995046;91686,1085505" o:connectangles="0,0,0,0,0,0,0"/>
                </v:shape>
                <v:shape id="Freeform 322" o:spid="_x0000_s1655" style="position:absolute;left:14811;top:27100;width:1238;height:1200;visibility:visible;mso-wrap-style:square;v-text-anchor:top" coordsize="960,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" path="m960,c695,,480,35,480,78r,309c480,430,266,464,,464v266,,480,35,480,78l480,851v,43,215,77,480,77e" filled="f" strokeweight=".5pt">
                  <v:stroke endcap="round"/>
                  <v:path arrowok="t" o:connecttype="custom" o:connectlocs="123825,0;61913,10087;61913,50049;0,60008;61913,70095;61913,110057;123825,120015" o:connectangles="0,0,0,0,0,0,0"/>
                </v:shape>
                <v:shape id="Freeform 323" o:spid="_x0000_s1656" style="position:absolute;left:12791;top:27013;width:1931;height:751;flip:y;visibility:visible;mso-wrap-style:square;v-text-anchor:top" coordsize="1452,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" path="m12,1147r1,c23,1138,39,1140,48,1150v9,11,7,27,-3,36l44,1186v-10,9,-26,7,-35,-4c,1172,2,1156,12,1147xm90,1084r,c101,1075,116,1077,125,1087v9,11,8,27,-3,35l122,1122v-11,9,-26,8,-35,-3c78,1109,79,1093,90,1084xm168,1021r,c178,1012,194,1013,203,1024v9,11,7,26,-3,35l200,1059v-11,9,-27,8,-36,-3c156,1045,157,1030,168,1021xm245,958r,c256,949,272,950,280,961v9,10,8,26,-3,35l277,996v-10,9,-26,7,-35,-3c233,982,234,966,245,958xm323,894r,c333,886,349,887,358,898v9,10,7,26,-3,35l355,933v-11,9,-27,7,-36,-3c311,919,312,903,323,894xm400,831r,c411,822,427,824,435,834v9,11,8,27,-3,36l432,870v-10,8,-26,7,-35,-4c388,856,390,840,400,831xm478,768r,c488,759,504,761,513,771v9,11,7,26,-3,35l510,806v-11,9,-27,8,-35,-3c466,793,467,777,478,768xm555,705r,c566,696,582,697,591,708v8,11,7,26,-4,35l587,743v-10,9,-26,8,-35,-3c543,729,545,714,555,705xm633,642r,-1c643,633,659,634,668,645v9,10,7,26,-3,35l665,680v-11,9,-27,7,-35,-3c621,666,622,650,633,642xm710,578r,c721,569,737,571,746,581v8,11,7,27,-4,36l742,617v-10,9,-26,7,-35,-3c698,603,700,587,710,578xm788,515r,c799,506,814,508,823,518v9,11,8,27,-3,35l820,553v-11,9,-26,8,-35,-3c776,540,777,524,788,515xm865,452r1,c876,443,892,444,901,455v9,11,7,26,-3,35l897,490v-10,9,-26,8,-35,-3c853,476,855,461,865,452xm943,389r,c954,380,969,381,978,392v9,10,8,26,-3,35l975,427v-11,9,-26,7,-35,-3c931,413,932,397,943,389xm1021,325r,c1031,317,1047,318,1056,329v9,10,7,26,-3,35l1053,364v-11,9,-27,7,-36,-3c1009,350,1010,334,1021,325xm1098,262r,c1109,253,1125,255,1133,265v9,11,8,27,-3,36l1130,301v-10,8,-26,7,-35,-4c1086,287,1088,271,1098,262xm1176,199r,c1186,190,1202,192,1211,202v9,11,7,27,-3,35l1208,237v-11,9,-27,8,-36,-3c1164,224,1165,208,1176,199xm1253,136r,c1264,127,1280,128,1288,139v9,11,8,26,-3,35l1285,174v-10,9,-26,8,-35,-3c1241,160,1243,145,1253,136xm1331,73r,c1341,64,1357,65,1366,76v9,10,7,26,-3,35l1363,111v-11,9,-27,7,-35,-3c1319,97,1320,81,1331,73xm1408,9r,c1419,,1435,2,1444,13v8,10,7,26,-4,35l1440,48v-10,9,-26,7,-35,-3c1396,34,1398,18,1408,9xe" fillcolor="black" strokeweight=".15pt">
                  <v:stroke joinstyle="bevel"/>
                  <v:path arrowok="t" o:connecttype="custom" o:connectlocs="6381,72197;1197,74206;11965,68053;16220,70439;22335,64098;26590,66484;22335,64098;37225,60331;32173,62340;42942,56125;47196,58574;53179,52170;57433,54619;53179,52170;68202,48403;63150,50412;73786,44260;78040,46645;84156,40305;88410,42690;84156,40305;99179,36475;93994,38547;104763,32332;109017,34717;115000,28377;119387,30762;115000,28377;130023,24610;124971,26619;135740,20403;139994,22852;145977,16448;150231,18897;145977,16448;161000,12682;155815,14691;166583,8538;170838,10924;176953,4583;181208,6969;176953,4583;191976,816;186791,2825" o:connectangles="0,0,0,0,0,0,0,0,0,0,0,0,0,0,0,0,0,0,0,0,0,0,0,0,0,0,0,0,0,0,0,0,0,0,0,0,0,0,0,0,0,0,0,0"/>
                  <o:lock v:ext="edit" verticies="t"/>
                </v:shape>
                <v:shape id="Freeform 325" o:spid="_x0000_s1657" style="position:absolute;left:1583;top:41981;width:11240;height:457;visibility:visible;mso-wrap-style:square;v-text-anchor:top" coordsize="848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" path="m33,167r8115,c8167,167,8181,182,8181,200v,19,-14,34,-33,34l33,234c15,234,,219,,200,,182,15,167,33,167xm8081,r400,200l8081,400,8081,xe" fillcolor="black" strokeweight=".15pt">
                  <v:stroke joinstyle="bevel"/>
                  <v:path arrowok="t" o:connecttype="custom" o:connectlocs="4373,19088;1079819,19088;1084192,22860;1079819,26746;4373,26746;0,22860;4373,19088;1070940,0;1123950,22860;1070940,45719;1070940,0" o:connectangles="0,0,0,0,0,0,0,0,0,0,0"/>
                  <o:lock v:ext="edit" verticies="t"/>
                </v:shape>
                <v:shape id="Freeform 326" o:spid="_x0000_s1658" style="position:absolute;left:1267;top:36610;width:11665;height:508;visibility:visible;mso-wrap-style:square;v-text-anchor:top" coordsize="424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" path="m16,84r4058,c4083,84,4090,91,4090,100v,10,-7,17,-16,17l16,117c7,117,,110,,100,,91,7,84,16,84xm4040,r200,100l4040,200,4040,xe" fillcolor="black" strokeweight=".15pt">
                  <v:stroke joinstyle="bevel"/>
                  <v:path arrowok="t" o:connecttype="custom" o:connectlocs="4402,21336;1120826,21336;1125227,25400;1120826,29718;4402,29718;0,25400;4402,21336;1111472,0;1166495,25400;1111472,50800;1111472,0" o:connectangles="0,0,0,0,0,0,0,0,0,0,0"/>
                  <o:lock v:ext="edit" verticies="t"/>
                </v:shape>
                <v:group id="Group 328" o:spid="_x0000_s1659" style="position:absolute;left:13192;top:31149;width:38835;height:3262" coordorigin="13214,25312" coordsize="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rect id="Rectangle 329" o:spid="_x0000_s1660" style="position:absolute;left:13217;top:25312;width:19;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" stroked="f"/>
                  <v:line id="Line 330" o:spid="_x0000_s1661" style="position:absolute;flip:y;visibility:visible;mso-wrap-style:square" from="13214,25312" to="13217,2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" strokeweight=".5pt">
                    <v:stroke endcap="round"/>
                  </v:line>
                  <v:rect id="Rectangle 331" o:spid="_x0000_s1662" style="position:absolute;left:13217;top:25312;width:19;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" filled="f" strokeweight=".5pt">
                    <v:stroke joinstyle="round" endcap="round"/>
                  </v:rect>
                </v:group>
                <v:rect id="Rectangle 332" o:spid="_x0000_s1663" style="position:absolute;left:19101;top:31804;width:3253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" filled="f" stroked="f">
                  <v:textbox style="mso-fit-shape-to-text:t" inset="0,0,0,0">
                    <w:txbxContent>
                      <w:p w14:paraId="40C8454C" w14:textId="77777777" w:rsidR="00174F95" w:rsidRDefault="00174F95" w:rsidP="0032146D">
                        <w:pPr>
                          <w:pStyle w:val="NormalWeb"/>
                          <w:overflowPunct w:val="0"/>
                          <w:spacing w:before="0" w:beforeAutospacing="0" w:after="0" w:afterAutospacing="0"/>
                        </w:pPr>
                        <w:r>
                          <w:rPr>
                            <w:rFonts w:ascii="Times New Roman" w:eastAsia="MS Mincho" w:hAnsi="Times New Roman" w:cs="Times New Roman"/>
                            <w:color w:val="000000"/>
                            <w:sz w:val="15"/>
                            <w:szCs w:val="15"/>
                          </w:rPr>
                          <w:t>Notify that a buffer has been filled and can be dequeued with the VIDIOC_DQBUF.</w:t>
                        </w:r>
                      </w:p>
                      <w:p w14:paraId="5E174622" w14:textId="77777777" w:rsidR="00174F95" w:rsidRDefault="00174F95" w:rsidP="0032146D">
                        <w:pPr>
                          <w:pStyle w:val="NormalWeb"/>
                          <w:overflowPunct w:val="0"/>
                          <w:spacing w:before="0" w:beforeAutospacing="0" w:after="0" w:afterAutospacing="0"/>
                        </w:pPr>
                        <w:r>
                          <w:rPr>
                            <w:rFonts w:ascii="Times New Roman" w:eastAsia="MS Mincho" w:hAnsi="Times New Roman" w:cs="Times New Roman"/>
                            <w:color w:val="000000"/>
                            <w:sz w:val="15"/>
                            <w:szCs w:val="15"/>
                          </w:rPr>
                          <w:t>With the select() function, timing to dequeue a buffer can be identified.</w:t>
                        </w:r>
                      </w:p>
                    </w:txbxContent>
                  </v:textbox>
                </v:rect>
                <v:shape id="Freeform 334" o:spid="_x0000_s1664" style="position:absolute;left:1321;top:31347;width:11547;height:457;visibility:visible;mso-wrap-style:square;v-text-anchor:top" coordsize="848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" path="m33,167r8115,c8167,167,8181,182,8181,200v,19,-14,34,-33,34l33,234c15,234,,219,,200,,182,15,167,33,167xm8081,r400,200l8081,400,8081,xe" fillcolor="black" strokeweight=".15pt">
                  <v:stroke joinstyle="bevel"/>
                  <v:path arrowok="t" o:connecttype="custom" o:connectlocs="4493,19088;1109419,19088;1113912,22860;1109419,26746;4493,26746;0,22860;4493,19088;1100297,0;1154760,22860;1100297,45719;1100297,0" o:connectangles="0,0,0,0,0,0,0,0,0,0,0"/>
                  <o:lock v:ext="edit" verticies="t"/>
                </v:shape>
                <v:shape id="Freeform 335" o:spid="_x0000_s1665" style="position:absolute;left:12871;top:36937;width:4621;height:6473;visibility:visible;mso-wrap-style:square;v-text-anchor:top" coordsize="1517,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" path="m45,10r,c55,20,55,36,45,45,35,55,19,55,10,45r,c,35,,19,10,10,20,,36,,45,10xm115,82r,c125,92,124,108,115,117v-10,10,-26,10,-36,l79,117c70,107,70,91,80,81v10,-9,25,-9,35,1xm185,154r,c194,164,194,179,184,189v-10,10,-26,10,-35,l149,189v-10,-10,-10,-26,,-36c159,144,175,144,185,154xm254,226r,c264,235,264,251,254,261v-10,10,-26,9,-36,-1l218,260v-9,-9,-9,-25,1,-35c229,215,245,216,254,226xm324,297r,c334,307,333,323,323,333v-9,9,-25,9,-35,-1l288,332v-10,-10,-9,-25,1,-35c298,287,314,287,324,297xm394,369r,c403,379,403,395,393,405v-10,9,-26,9,-35,-1l358,404v-10,-10,-10,-26,,-35c368,359,384,359,394,369xm463,441r,c473,451,473,467,463,476v-10,10,-26,10,-36,l427,476v-9,-10,-9,-26,1,-35c438,431,454,431,463,441xm533,513r,c543,523,542,539,532,548v-10,10,-25,10,-35,l497,548v-10,-10,-9,-26,1,-36c507,503,523,503,533,513xm602,585r1,c612,595,612,610,602,620v-10,10,-26,10,-35,l567,620v-10,-10,-10,-26,,-36c577,575,593,575,602,585xm672,657r,c682,667,682,682,672,692v-10,10,-26,9,-36,-1l636,691v-9,-9,-9,-25,1,-35c647,646,663,647,672,657xm742,728r,c751,738,751,754,741,764v-10,9,-25,9,-35,-1l706,763v-10,-10,-9,-25,,-35c716,718,732,719,742,728xm811,800r,c821,810,821,826,811,836v-10,9,-26,9,-35,-1l776,835v-10,-10,-10,-26,,-35c786,790,802,790,811,800xm881,872r,c891,882,890,898,881,907v-10,10,-26,10,-36,l845,907v-9,-10,-9,-26,1,-35c856,862,871,862,881,872xm951,944r,c960,954,960,970,950,979v-10,10,-26,10,-35,l915,979v-10,-10,-10,-26,,-36c925,934,941,934,951,944xm1020,1016r,c1030,1026,1030,1042,1020,1051v-10,10,-26,10,-35,l984,1051v-9,-10,-9,-26,1,-36c995,1006,1011,1006,1020,1016xm1090,1088r,c1100,1098,1099,1113,1089,1123v-9,10,-25,9,-35,-1l1054,1122v-10,-9,-9,-25,1,-35c1065,1077,1080,1078,1090,1088xm1160,1159r,c1169,1169,1169,1185,1159,1195v-10,9,-26,9,-35,-1l1124,1194v-10,-10,-10,-25,,-35c1134,1149,1150,1150,1160,1159xm1229,1231r,c1239,1241,1239,1257,1229,1267v-10,9,-26,9,-36,-1l1193,1266v-9,-10,-9,-26,1,-35c1204,1221,1220,1221,1229,1231xm1299,1303r,c1309,1313,1308,1329,1298,1338v-9,10,-25,10,-35,l1263,1338v-10,-10,-9,-26,1,-35c1273,1293,1289,1293,1299,1303xm1369,1375r,c1378,1385,1378,1401,1368,1410v-10,10,-26,10,-35,l1333,1410v-10,-10,-10,-26,,-36c1343,1365,1359,1365,1369,1375xm1438,1447r,c1448,1457,1448,1473,1438,1482v-10,10,-26,10,-36,l1402,1482v-9,-10,-9,-26,1,-36c1413,1437,1429,1437,1438,1447xm1508,1519r,c1517,1529,1517,1544,1507,1554v-10,10,-25,9,-35,l1472,1553v-10,-9,-9,-25,,-35c1482,1508,1498,1509,1508,1519xe" fillcolor="black" strokeweight=".15pt">
                  <v:stroke joinstyle="bevel"/>
                  <v:path arrowok="t" o:connecttype="custom" o:connectlocs="13708,18627;3046,4139;35032,33943;24065,48431;56355,63746;45389,78234;56355,63746;77374,108037;66712,93136;98698,122939;87731,137427;120021,152742;109055,167230;120021,152742;141040,197034;130378,182546;162364,212349;151397,226837;183383,242153;172721,256640;183383,242153;204706,286444;194044,271542;226030,301345;215063,315833;247049,331149;236387,345637;247049,331149;268372,375440;257710,360952;289696,390756;278729,405243;310715,420559;300053,435047;310715,420559;331734,464850;321377,449948;353362,479752;342395,494240;374381,509555;363414,524043;374381,509555;395400,553846;385043,539359;417028,569162;406062,583650;438047,598965;427080,613453;438047,598965;459066,643257;448404,628355" o:connectangles="0,0,0,0,0,0,0,0,0,0,0,0,0,0,0,0,0,0,0,0,0,0,0,0,0,0,0,0,0,0,0,0,0,0,0,0,0,0,0,0,0,0,0,0,0,0,0,0,0,0,0"/>
                  <o:lock v:ext="edit" verticies="t"/>
                </v:shape>
                <v:rect id="Rectangle 339" o:spid="_x0000_s1666" style="position:absolute;left:15282;top:36796;width:26873;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" filled="f" stroked="f">
                  <v:textbox style="mso-fit-shape-to-text:t" inset="0,0,0,0">
                    <w:txbxContent>
                      <w:p w14:paraId="64C39A99"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5"/>
                            <w:szCs w:val="15"/>
                          </w:rPr>
                          <w:t>(7) Dequeue</w:t>
                        </w:r>
                        <w:r>
                          <w:rPr>
                            <w:rFonts w:ascii="Times New Roman" w:eastAsia="MS Mincho" w:hAnsi="Times New Roman" w:cs="Times New Roman" w:hint="eastAsia"/>
                            <w:color w:val="000000"/>
                            <w:sz w:val="15"/>
                            <w:szCs w:val="15"/>
                          </w:rPr>
                          <w:t xml:space="preserve"> / </w:t>
                        </w:r>
                        <w:r>
                          <w:rPr>
                            <w:rFonts w:ascii="Times New Roman" w:eastAsia="MS Mincho" w:hAnsi="Times New Roman" w:cs="Times New Roman"/>
                            <w:color w:val="000000"/>
                            <w:sz w:val="15"/>
                            <w:szCs w:val="15"/>
                          </w:rPr>
                          <w:t>Enqueue frame buffer</w:t>
                        </w:r>
                      </w:p>
                    </w:txbxContent>
                  </v:textbox>
                </v:rect>
                <v:group id="Group 340" o:spid="_x0000_s1667" style="position:absolute;left:14722;top:24461;width:29203;height:1841" coordorigin="15684,3416" coordsize="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rect id="Rectangle 341" o:spid="_x0000_s1668" style="position:absolute;left:15684;top:3416;width:46;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" fillcolor="#ddd" stroked="f"/>
                  <v:rect id="Rectangle 342" o:spid="_x0000_s1669" style="position:absolute;left:15684;top:3416;width:46;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" filled="f" strokeweight=".5pt">
                    <v:stroke endcap="round"/>
                  </v:rect>
                </v:group>
                <v:rect id="Rectangle 343" o:spid="_x0000_s1670" style="position:absolute;left:15103;top:24651;width:1605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" filled="f" stroked="f">
                  <v:textbox style="mso-fit-shape-to-text:t" inset="0,0,0,0">
                    <w:txbxContent>
                      <w:p w14:paraId="36926BE0"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5"/>
                            <w:szCs w:val="15"/>
                          </w:rPr>
                          <w:t>(6) Start capturing</w:t>
                        </w:r>
                      </w:p>
                    </w:txbxContent>
                  </v:textbox>
                </v:rect>
                <v:rect id="Rectangle 347" o:spid="_x0000_s1671" style="position:absolute;left:16278;top:61999;width:12014;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" filled="f" stroked="f">
                  <v:textbox style="mso-fit-shape-to-text:t" inset="0,0,0,0">
                    <w:txbxContent>
                      <w:p w14:paraId="26390C9C"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5"/>
                            <w:szCs w:val="15"/>
                          </w:rPr>
                          <w:t>(8) Stop capturing</w:t>
                        </w:r>
                      </w:p>
                    </w:txbxContent>
                  </v:textbox>
                </v:rect>
                <v:group id="Group 348" o:spid="_x0000_s1672" style="position:absolute;left:1901;top:42717;width:10128;height:1804" coordorigin="2178,19538" coordsize="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rect id="Rectangle 349" o:spid="_x0000_s1673" style="position:absolute;left:2178;top:19538;width:16;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" stroked="f"/>
                  <v:rect id="Rectangle 350" o:spid="_x0000_s1674" style="position:absolute;left:2178;top:19538;width:16;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" filled="f" strokeweight=".5pt">
                    <v:stroke endcap="round"/>
                  </v:rect>
                </v:group>
                <v:group id="Group 352" o:spid="_x0000_s1675" style="position:absolute;left:1692;top:37403;width:10255;height:1804" coordorigin="1860,28047" coordsize="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rect id="Rectangle 353" o:spid="_x0000_s1676" style="position:absolute;left:1860;top:28047;width:16;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" stroked="f"/>
                  <v:rect id="Rectangle 354" o:spid="_x0000_s1677" style="position:absolute;left:1860;top:28047;width:16;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" filled="f" strokeweight=".5pt">
                    <v:stroke endcap="round"/>
                  </v:rect>
                </v:group>
                <v:rect id="Rectangle 355" o:spid="_x0000_s1678" style="position:absolute;left:2807;top:37705;width:7848;height:21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" filled="f" stroked="f">
                  <v:textbox inset="0,0,0,0">
                    <w:txbxContent>
                      <w:p w14:paraId="6B63DE94"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4"/>
                            <w:szCs w:val="14"/>
                          </w:rPr>
                          <w:t>Dequeue frame buffer</w:t>
                        </w:r>
                      </w:p>
                    </w:txbxContent>
                  </v:textbox>
                </v:rect>
                <v:shape id="Freeform 356" o:spid="_x0000_s1679" style="position:absolute;left:14957;top:64261;width:1239;height:1200;visibility:visible;mso-wrap-style:square;v-text-anchor:top" coordsize="48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" path="m480,c348,,240,18,240,39r,155c240,215,133,232,,232v133,,240,18,240,39l240,426v,21,108,38,240,38e" filled="f" strokeweight=".5pt">
                  <v:stroke endcap="round"/>
                  <v:path arrowok="t" o:connecttype="custom" o:connectlocs="123825,0;61913,10087;61913,50179;0,60008;61913,70095;61913,110186;123825,120015" o:connectangles="0,0,0,0,0,0,0"/>
                </v:shape>
                <v:shape id="Freeform 357" o:spid="_x0000_s1680" style="position:absolute;left:12811;top:63415;width:2242;height:1509;visibility:visible;mso-wrap-style:square;v-text-anchor:top" coordsize="795,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" path="m16,1r,c23,3,27,10,26,16,24,23,17,27,11,26r-1,c4,24,,17,1,10,3,4,10,,16,1xm64,16r,c71,17,75,24,74,31v-2,6,-9,10,-16,9l58,40c52,38,48,31,49,25v2,-7,9,-11,15,-9xm112,30r,c119,31,123,38,122,45v-2,7,-9,11,-16,9l106,54c100,52,96,46,97,39v2,-7,9,-11,15,-9xm160,44r,c167,46,171,52,170,59v-2,7,-9,11,-16,9l154,68v-6,-1,-10,-8,-9,-15c147,46,154,42,160,44xm208,58r,c215,60,219,67,218,73v-2,7,-9,11,-16,9l202,82v-6,-1,-10,-8,-9,-15c195,61,202,56,208,58xm256,72r,c263,74,267,81,265,87v-1,7,-8,11,-15,10l250,97v-6,-2,-10,-9,-9,-16c243,75,250,71,256,72xm304,86r,c311,88,315,95,313,102v-1,6,-8,10,-15,9l298,111v-6,-2,-11,-9,-9,-15c291,89,298,85,304,86xm352,101r,c359,102,363,109,361,116v-1,7,-8,11,-15,9l346,125v-6,-2,-11,-8,-9,-15c339,103,346,99,352,101xm400,115r,c407,117,411,123,409,130v-1,7,-8,11,-15,9l394,139v-6,-1,-11,-8,-9,-15c387,117,393,113,400,115xm448,129r,c455,131,459,137,457,144v-1,7,-8,11,-15,9l442,153v-6,-1,-11,-8,-9,-15c435,132,441,127,448,129xm496,143r,c503,145,507,152,505,158v-1,7,-8,11,-15,10l490,168v-7,-2,-11,-9,-9,-16c483,146,489,142,496,143xm544,157r,c551,159,555,166,553,173v-1,6,-8,10,-15,9l538,182v-7,-2,-11,-9,-9,-15c531,160,537,156,544,157xm592,172r,c599,173,603,180,601,187v-1,6,-8,11,-15,9l586,196v-7,-2,-11,-8,-9,-15c579,174,585,170,592,172xm640,186r,c647,187,651,194,649,201v-1,7,-8,11,-15,9l634,210v-7,-2,-11,-8,-9,-15c627,188,633,184,640,186xm688,200r,c695,202,699,208,697,215v-1,7,-8,11,-15,9l682,224v-7,-1,-11,-8,-9,-15c675,203,681,198,688,200xm736,214r,c743,216,747,223,745,229v-1,7,-8,11,-15,10l730,239v-7,-2,-11,-9,-9,-16c723,217,729,213,736,214xm784,228r,c791,230,795,237,793,244v-2,6,-8,10,-15,9l778,253v-7,-2,-11,-9,-9,-15c770,231,777,227,784,228xe" fillcolor="black" strokeweight=".15pt">
                  <v:stroke joinstyle="bevel"/>
                  <v:path arrowok="t" o:connecttype="custom" o:connectlocs="4511,594;3102,15446;282,5941;18045,9505;20865,18416;16353,23762;18045,9505;31579,17822;29887,32079;27350,23168;45113,26139;47933,35049;43421,40396;45113,26139;58647,34455;56955,48713;54418,39802;72181,42772;74718,51683;70489,57624;72181,42772;85715,51089;84023,65941;81485,57030;99249,60000;101786,68911;97557,74257;99249,60000;112782,68317;111091,82574;108553,73663;126316,76634;128854,85545;124625,90891;126316,76634;139850,84950;138158,99802;135621,90297;153384,93267;155922,102772;151692,108119;153384,93267;166918,102178;165226,116436;162689,107525;180452,110495;182989,119406;178760,124752;180452,110495;193986,118812;192294,133069;189756,124158;207520,127129;210057,136040;205828,141980;207520,127129;221053,135445;219362,150297;216824,141386" o:connectangles="0,0,0,0,0,0,0,0,0,0,0,0,0,0,0,0,0,0,0,0,0,0,0,0,0,0,0,0,0,0,0,0,0,0,0,0,0,0,0,0,0,0,0,0,0,0,0,0,0,0,0,0,0,0,0,0,0,0,0"/>
                  <o:lock v:ext="edit" verticies="t"/>
                </v:shape>
                <v:shape id="Freeform 358" o:spid="_x0000_s1681" style="position:absolute;left:1639;top:63250;width:11267;height:458;visibility:visible;mso-wrap-style:square;v-text-anchor:top" coordsize="424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" path="m16,84r4058,c4083,84,4090,91,4090,100v,10,-7,17,-16,17l16,117c7,117,,110,,100,,91,7,84,16,84xm4040,r200,100l4040,200,4040,xe" fillcolor="black" strokeweight=".15pt">
                  <v:stroke joinstyle="bevel"/>
                  <v:path arrowok="t" o:connecttype="custom" o:connectlocs="4252,19202;1082627,19202;1086879,22860;1082627,26746;4252,26746;0,22860;4252,19202;1073592,0;1126740,22860;1073592,45719;1073592,0" o:connectangles="0,0,0,0,0,0,0,0,0,0,0"/>
                  <o:lock v:ext="edit" verticies="t"/>
                </v:shape>
                <v:rect id="Rectangle 351" o:spid="_x0000_s1682" style="position:absolute;left:2703;top:42947;width:10484;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5E471F38" w14:textId="77777777" w:rsidR="00174F95" w:rsidRDefault="00174F95" w:rsidP="0032146D">
                        <w:pPr>
                          <w:pStyle w:val="NormalWeb"/>
                          <w:overflowPunct w:val="0"/>
                          <w:spacing w:before="0" w:beforeAutospacing="0" w:after="200" w:afterAutospacing="0"/>
                        </w:pPr>
                        <w:r>
                          <w:rPr>
                            <w:rFonts w:ascii="Times New Roman" w:eastAsia="MS Mincho" w:hAnsi="Times New Roman" w:cs="Times New Roman"/>
                            <w:color w:val="000000"/>
                            <w:sz w:val="15"/>
                            <w:szCs w:val="15"/>
                          </w:rPr>
                          <w:t>Enqueue frame buffer</w:t>
                        </w:r>
                      </w:p>
                    </w:txbxContent>
                  </v:textbox>
                </v:rect>
                <v:rect id="Rectangle 308" o:spid="_x0000_s1683" style="position:absolute;left:5763;top:46565;width:2806;height:23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" filled="f" stroked="f">
                  <v:textbox style="mso-fit-shape-to-text:t" inset="0,0,0,0">
                    <w:txbxContent>
                      <w:p w14:paraId="42AB2EE2" w14:textId="77777777" w:rsidR="00174F95" w:rsidRDefault="00174F95" w:rsidP="00406692">
                        <w:pPr>
                          <w:pStyle w:val="NormalWeb"/>
                          <w:overflowPunct w:val="0"/>
                          <w:spacing w:before="0" w:beforeAutospacing="0" w:after="200" w:afterAutospacing="0"/>
                        </w:pPr>
                        <w:r>
                          <w:rPr>
                            <w:rFonts w:ascii="Times New Roman" w:eastAsia="MS Mincho" w:hAnsi="Times New Roman"/>
                            <w:color w:val="000000"/>
                            <w:sz w:val="15"/>
                            <w:szCs w:val="15"/>
                          </w:rPr>
                          <w:t>select()</w:t>
                        </w:r>
                      </w:p>
                    </w:txbxContent>
                  </v:textbox>
                </v:rect>
                <v:shape id="Freeform 334" o:spid="_x0000_s1684" style="position:absolute;left:1489;top:48166;width:11544;height:450;visibility:visible;mso-wrap-style:square;v-text-anchor:top" coordsize="848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" path="m33,167r8115,c8167,167,8181,182,8181,200v,19,-14,34,-33,34l33,234c15,234,,219,,200,,182,15,167,33,167xm8081,r400,200l8081,400,8081,xe" fillcolor="black" strokeweight=".15pt">
                  <v:stroke joinstyle="bevel"/>
                  <v:path arrowok="t" o:connecttype="custom" o:connectlocs="4492,18823;1109102,18823;1113594,22543;1109102,26375;4492,26375;0,22543;4492,18823;1099982,0;1154430,22543;1099982,45085;1099982,0" o:connectangles="0,0,0,0,0,0,0,0,0,0,0"/>
                  <o:lock v:ext="edit" verticies="t"/>
                </v:shape>
                <v:shape id="Freeform 335" o:spid="_x0000_s1685" style="position:absolute;left:12706;top:42062;width:4707;height:1193;visibility:visible;mso-wrap-style:square;v-text-anchor:top" coordsize="1517,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" path="m45,10r,c55,20,55,36,45,45,35,55,19,55,10,45r,c,35,,19,10,10,20,,36,,45,10xm115,82r,c125,92,124,108,115,117v-10,10,-26,10,-36,l79,117c70,107,70,91,80,81v10,-9,25,-9,35,1xm185,154r,c194,164,194,179,184,189v-10,10,-26,10,-35,l149,189v-10,-10,-10,-26,,-36c159,144,175,144,185,154xm254,226r,c264,235,264,251,254,261v-10,10,-26,9,-36,-1l218,260v-9,-9,-9,-25,1,-35c229,215,245,216,254,226xm324,297r,c334,307,333,323,323,333v-9,9,-25,9,-35,-1l288,332v-10,-10,-9,-25,1,-35c298,287,314,287,324,297xm394,369r,c403,379,403,395,393,405v-10,9,-26,9,-35,-1l358,404v-10,-10,-10,-26,,-35c368,359,384,359,394,369xm463,441r,c473,451,473,467,463,476v-10,10,-26,10,-36,l427,476v-9,-10,-9,-26,1,-35c438,431,454,431,463,441xm533,513r,c543,523,542,539,532,548v-10,10,-25,10,-35,l497,548v-10,-10,-9,-26,1,-36c507,503,523,503,533,513xm602,585r1,c612,595,612,610,602,620v-10,10,-26,10,-35,l567,620v-10,-10,-10,-26,,-36c577,575,593,575,602,585xm672,657r,c682,667,682,682,672,692v-10,10,-26,9,-36,-1l636,691v-9,-9,-9,-25,1,-35c647,646,663,647,672,657xm742,728r,c751,738,751,754,741,764v-10,9,-25,9,-35,-1l706,763v-10,-10,-9,-25,,-35c716,718,732,719,742,728xm811,800r,c821,810,821,826,811,836v-10,9,-26,9,-35,-1l776,835v-10,-10,-10,-26,,-35c786,790,802,790,811,800xm881,872r,c891,882,890,898,881,907v-10,10,-26,10,-36,l845,907v-9,-10,-9,-26,1,-35c856,862,871,862,881,872xm951,944r,c960,954,960,970,950,979v-10,10,-26,10,-35,l915,979v-10,-10,-10,-26,,-36c925,934,941,934,951,944xm1020,1016r,c1030,1026,1030,1042,1020,1051v-10,10,-26,10,-35,l984,1051v-9,-10,-9,-26,1,-36c995,1006,1011,1006,1020,1016xm1090,1088r,c1100,1098,1099,1113,1089,1123v-9,10,-25,9,-35,-1l1054,1122v-10,-9,-9,-25,1,-35c1065,1077,1080,1078,1090,1088xm1160,1159r,c1169,1169,1169,1185,1159,1195v-10,9,-26,9,-35,-1l1124,1194v-10,-10,-10,-25,,-35c1134,1149,1150,1150,1160,1159xm1229,1231r,c1239,1241,1239,1257,1229,1267v-10,9,-26,9,-36,-1l1193,1266v-9,-10,-9,-26,1,-35c1204,1221,1220,1221,1229,1231xm1299,1303r,c1309,1313,1308,1329,1298,1338v-9,10,-25,10,-35,l1263,1338v-10,-10,-9,-26,1,-35c1273,1293,1289,1293,1299,1303xm1369,1375r,c1378,1385,1378,1401,1368,1410v-10,10,-26,10,-35,l1333,1410v-10,-10,-10,-26,,-36c1343,1365,1359,1365,1369,1375xm1438,1447r,c1448,1457,1448,1473,1438,1482v-10,10,-26,10,-36,l1402,1482v-9,-10,-9,-26,1,-36c1413,1437,1429,1437,1438,1447xm1508,1519r,c1517,1529,1517,1544,1507,1554v-10,10,-25,9,-35,l1472,1553v-10,-9,-9,-25,,-35c1482,1508,1498,1509,1508,1519xe" fillcolor="black" strokeweight=".15pt">
                  <v:stroke joinstyle="bevel"/>
                  <v:path arrowok="t" o:connecttype="custom" o:connectlocs="13962,3432;3103,763;35680,6253;24511,8922;57399,11744;46229,14413;57399,11744;78807,19904;67948,17159;100525,22649;89356,25318;122244,28140;111074,30809;122244,28140;143652,36300;132793,33631;165371,39121;154201,41791;186779,44612;175920,47281;186779,44612;208497,52772;197638,50027;230216,55517;219046,58187;251624,61008;240765,63677;251624,61008;273342,69168;262483,66499;295061,71990;283891,74659;316469,77480;305610,80150;316469,77480;337877,85640;327328,82895;359906,88386;348736,91055;381314,93876;370145,96545;381314,93876;402722,102036;392173,99367;424751,104858;413581,107527;446159,110349;434990,113018;446159,110349;467567,118508;456708,115763" o:connectangles="0,0,0,0,0,0,0,0,0,0,0,0,0,0,0,0,0,0,0,0,0,0,0,0,0,0,0,0,0,0,0,0,0,0,0,0,0,0,0,0,0,0,0,0,0,0,0,0,0,0,0"/>
                  <o:lock v:ext="edit" verticies="t"/>
                </v:shape>
                <v:group id="Group 328" o:spid="_x0000_s1686" style="position:absolute;left:14421;top:45486;width:37898;height:11096" coordorigin="97,-1176" coordsize="2141,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rect id="Rectangle 329" o:spid="_x0000_s1687" style="position:absolute;left:309;top:26;width:1929;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" stroked="f">
                    <v:textbox>
                      <w:txbxContent>
                        <w:p w14:paraId="757CCA8C" w14:textId="77777777" w:rsidR="00174F95" w:rsidRPr="00F713F2" w:rsidRDefault="00174F95" w:rsidP="00F713F2">
                          <w:pPr>
                            <w:jc w:val="center"/>
                            <w:rPr>
                              <w:sz w:val="16"/>
                            </w:rPr>
                          </w:pPr>
                        </w:p>
                      </w:txbxContent>
                    </v:textbox>
                  </v:rect>
                  <v:line id="Line 330" o:spid="_x0000_s1688" style="position:absolute;visibility:visible;mso-wrap-style:square" from="97,-1176" to="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" strokeweight=".5pt">
                    <v:stroke endcap="round"/>
                  </v:line>
                  <v:rect id="Rectangle 331" o:spid="_x0000_s1689" style="position:absolute;left:309;top:26;width:1929;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" filled="f" strokeweight=".5pt">
                    <v:stroke joinstyle="round" endcap="round"/>
                  </v:rect>
                </v:group>
                <v:rect id="Rectangle 332" o:spid="_x0000_s1690" style="position:absolute;left:18895;top:53801;width:32531;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" filled="f" stroked="f">
                  <v:textbox style="mso-fit-shape-to-text:t" inset="0,0,0,0">
                    <w:txbxContent>
                      <w:p w14:paraId="175305BC" w14:textId="77777777" w:rsidR="00174F95" w:rsidRDefault="00174F95" w:rsidP="00F36FC5">
                        <w:pPr>
                          <w:pStyle w:val="NormalWeb"/>
                          <w:overflowPunct w:val="0"/>
                          <w:spacing w:before="0" w:beforeAutospacing="0" w:after="0" w:afterAutospacing="0"/>
                          <w:rPr>
                            <w:rFonts w:ascii="Times New Roman" w:eastAsia="MS Mincho" w:hAnsi="Times New Roman"/>
                            <w:color w:val="000000"/>
                            <w:sz w:val="15"/>
                            <w:szCs w:val="15"/>
                          </w:rPr>
                        </w:pPr>
                        <w:r w:rsidRPr="00F36FC5">
                          <w:rPr>
                            <w:rFonts w:ascii="Times New Roman" w:eastAsia="MS Mincho" w:hAnsi="Times New Roman"/>
                            <w:color w:val="000000"/>
                            <w:sz w:val="15"/>
                            <w:szCs w:val="15"/>
                          </w:rPr>
                          <w:t>To execute the capture continuously, execute the process in a loop as follows</w:t>
                        </w:r>
                      </w:p>
                      <w:p w14:paraId="670FC2AE" w14:textId="77777777" w:rsidR="00174F95" w:rsidRDefault="00174F95" w:rsidP="00F36FC5">
                        <w:pPr>
                          <w:pStyle w:val="NormalWeb"/>
                          <w:overflowPunct w:val="0"/>
                          <w:spacing w:before="0" w:beforeAutospacing="0" w:after="0" w:afterAutospacing="0"/>
                        </w:pPr>
                        <w:r>
                          <w:rPr>
                            <w:rFonts w:ascii="Times New Roman" w:eastAsia="MS Mincho" w:hAnsi="Times New Roman"/>
                            <w:color w:val="000000"/>
                            <w:sz w:val="15"/>
                            <w:szCs w:val="15"/>
                          </w:rPr>
                          <w:t xml:space="preserve">select() -&gt; </w:t>
                        </w:r>
                        <w:r>
                          <w:rPr>
                            <w:rFonts w:ascii="Times New Roman" w:eastAsia="MS Mincho" w:hAnsi="Times New Roman" w:cs="Times New Roman"/>
                            <w:color w:val="000000"/>
                            <w:sz w:val="13"/>
                            <w:szCs w:val="13"/>
                          </w:rPr>
                          <w:t xml:space="preserve">ioctl(VIDIOC_DQBUF) -&gt; ioctl(VIDIOC_QBUF) -&gt; </w:t>
                        </w:r>
                        <w:r>
                          <w:rPr>
                            <w:rFonts w:ascii="Times New Roman" w:eastAsia="MS Mincho" w:hAnsi="Times New Roman"/>
                            <w:color w:val="000000"/>
                            <w:sz w:val="15"/>
                            <w:szCs w:val="15"/>
                          </w:rPr>
                          <w:t xml:space="preserve">select() </w:t>
                        </w:r>
                        <w:r>
                          <w:rPr>
                            <w:rFonts w:ascii="Times New Roman" w:eastAsia="MS Mincho" w:hAnsi="Times New Roman" w:hint="eastAsia"/>
                            <w:color w:val="000000"/>
                            <w:sz w:val="15"/>
                            <w:szCs w:val="15"/>
                          </w:rPr>
                          <w:t>…</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23" o:spid="_x0000_s1691" type="#_x0000_t87" style="position:absolute;left:12638;top:36937;width:1789;height:1148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" adj="280,16075" strokecolor="black [3213]" strokeweight=".5pt">
                  <v:stroke joinstyle="miter"/>
                  <v:textbox>
                    <w:txbxContent>
                      <w:p w14:paraId="0C1F6235" w14:textId="77777777" w:rsidR="00174F95" w:rsidRDefault="00174F95" w:rsidP="00F713F2">
                        <w:pPr>
                          <w:jc w:val="center"/>
                        </w:pPr>
                      </w:p>
                    </w:txbxContent>
                  </v:textbox>
                </v:shape>
                <v:rect id="Rectangle 306" o:spid="_x0000_s1692" style="position:absolute;left:16278;top:19769;width:4113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502C5B89" w14:textId="77777777" w:rsidR="00174F95" w:rsidRDefault="00174F95" w:rsidP="00C03675">
                        <w:pPr>
                          <w:pStyle w:val="NormalWeb"/>
                          <w:overflowPunct w:val="0"/>
                          <w:spacing w:before="0" w:beforeAutospacing="0" w:after="0" w:afterAutospacing="0"/>
                        </w:pPr>
                        <w:r w:rsidRPr="00F713F2">
                          <w:rPr>
                            <w:rFonts w:ascii="Times" w:hAnsi="Times" w:cs="Times"/>
                            <w:sz w:val="16"/>
                          </w:rPr>
                          <w:t>Execute ioctl(VIDIOC_QBUF) for the “count” number specified by ioctl(VIDIOC_REQBUFS)</w:t>
                        </w:r>
                      </w:p>
                    </w:txbxContent>
                  </v:textbox>
                </v:rect>
                <w10:wrap type="topAndBottom" anchorx="margin"/>
              </v:group>
            </w:pict>
          </mc:Fallback>
        </mc:AlternateContent>
      </w:r>
      <w:r w:rsidR="005405C1" w:rsidRPr="009F7AC1">
        <w:rPr>
          <w:b/>
          <w:bCs/>
        </w:rPr>
        <w:t xml:space="preserve">Figure </w:t>
      </w:r>
      <w:r w:rsidR="005405C1" w:rsidRPr="009F7AC1">
        <w:rPr>
          <w:b/>
          <w:bCs/>
        </w:rPr>
        <w:fldChar w:fldCharType="begin"/>
      </w:r>
      <w:r w:rsidR="005405C1" w:rsidRPr="009F7AC1">
        <w:rPr>
          <w:b/>
          <w:bCs/>
        </w:rPr>
        <w:instrText xml:space="preserve"> STYLEREF 1 \s </w:instrText>
      </w:r>
      <w:r w:rsidR="005405C1" w:rsidRPr="009F7AC1">
        <w:rPr>
          <w:b/>
          <w:bCs/>
        </w:rPr>
        <w:fldChar w:fldCharType="separate"/>
      </w:r>
      <w:r w:rsidR="00E32B0C">
        <w:rPr>
          <w:b/>
          <w:bCs/>
          <w:noProof/>
        </w:rPr>
        <w:t>4</w:t>
      </w:r>
      <w:r w:rsidR="005405C1" w:rsidRPr="009F7AC1">
        <w:rPr>
          <w:b/>
          <w:bCs/>
        </w:rPr>
        <w:fldChar w:fldCharType="end"/>
      </w:r>
      <w:r w:rsidR="005405C1" w:rsidRPr="009F7AC1">
        <w:rPr>
          <w:b/>
          <w:bCs/>
        </w:rPr>
        <w:t>.</w:t>
      </w:r>
      <w:r w:rsidR="005405C1" w:rsidRPr="009F7AC1">
        <w:rPr>
          <w:b/>
          <w:bCs/>
        </w:rPr>
        <w:fldChar w:fldCharType="begin"/>
      </w:r>
      <w:r w:rsidR="005405C1" w:rsidRPr="009F7AC1">
        <w:rPr>
          <w:b/>
          <w:bCs/>
        </w:rPr>
        <w:instrText xml:space="preserve"> SEQ Figure \* ARABIC \s 1 </w:instrText>
      </w:r>
      <w:r w:rsidR="005405C1" w:rsidRPr="009F7AC1">
        <w:rPr>
          <w:b/>
          <w:bCs/>
        </w:rPr>
        <w:fldChar w:fldCharType="separate"/>
      </w:r>
      <w:r w:rsidR="00E32B0C">
        <w:rPr>
          <w:b/>
          <w:bCs/>
          <w:noProof/>
        </w:rPr>
        <w:t>12</w:t>
      </w:r>
      <w:r w:rsidR="005405C1" w:rsidRPr="009F7AC1">
        <w:rPr>
          <w:b/>
          <w:bCs/>
        </w:rPr>
        <w:fldChar w:fldCharType="end"/>
      </w:r>
      <w:r w:rsidR="0032146D" w:rsidRPr="009F7AC1">
        <w:rPr>
          <w:b/>
          <w:bCs/>
          <w:lang w:eastAsia="ja-JP"/>
        </w:rPr>
        <w:tab/>
        <w:t>Initialization sequence of V4L2</w:t>
      </w:r>
      <w:r w:rsidR="005D2D72" w:rsidRPr="009F7AC1">
        <w:rPr>
          <w:b/>
          <w:bCs/>
          <w:lang w:eastAsia="ja-JP"/>
        </w:rPr>
        <w:t xml:space="preserve"> (In case of /dev/</w:t>
      </w:r>
      <w:proofErr w:type="spellStart"/>
      <w:r w:rsidR="005D2D72" w:rsidRPr="009F7AC1">
        <w:rPr>
          <w:b/>
          <w:bCs/>
          <w:lang w:eastAsia="ja-JP"/>
        </w:rPr>
        <w:t>videoX</w:t>
      </w:r>
      <w:proofErr w:type="spellEnd"/>
      <w:r w:rsidR="005D2D72" w:rsidRPr="009F7AC1">
        <w:rPr>
          <w:b/>
          <w:bCs/>
          <w:lang w:eastAsia="ja-JP"/>
        </w:rPr>
        <w:t>)</w:t>
      </w:r>
    </w:p>
    <w:bookmarkEnd w:id="75"/>
    <w:p w14:paraId="0CFD52B0" w14:textId="77777777" w:rsidR="004C2612" w:rsidRDefault="004C2612" w:rsidP="004C2612">
      <w:pPr>
        <w:pStyle w:val="Heading3"/>
      </w:pPr>
      <w:r>
        <w:rPr>
          <w:rFonts w:hint="eastAsia"/>
          <w:lang w:eastAsia="ja-JP"/>
        </w:rPr>
        <w:lastRenderedPageBreak/>
        <w:t>Capture Control (enqueue / dequeue buffer)</w:t>
      </w:r>
    </w:p>
    <w:p w14:paraId="6D59E43B" w14:textId="77777777" w:rsidR="004C2612" w:rsidRPr="000219AA" w:rsidRDefault="004C2612" w:rsidP="004C2612">
      <w:pPr>
        <w:rPr>
          <w:lang w:eastAsia="ja-JP"/>
        </w:rPr>
      </w:pPr>
      <w:r w:rsidRPr="00346A4E">
        <w:t xml:space="preserve">The buffer used to store the captured video image is enqueued by VIDIOC_QBUF from the application. The application needs to dequeue this buffer when it has been filled. VIDIOC_DQBUF will dequeue the buffer in turn, </w:t>
      </w:r>
      <w:proofErr w:type="gramStart"/>
      <w:r w:rsidRPr="00346A4E">
        <w:t>start</w:t>
      </w:r>
      <w:proofErr w:type="gramEnd"/>
      <w:r w:rsidRPr="00346A4E">
        <w:t xml:space="preserve"> from the oldest one. The application </w:t>
      </w:r>
      <w:proofErr w:type="gramStart"/>
      <w:r w:rsidRPr="00346A4E">
        <w:t>use</w:t>
      </w:r>
      <w:proofErr w:type="gramEnd"/>
      <w:r w:rsidRPr="00346A4E">
        <w:t xml:space="preserve"> system call </w:t>
      </w:r>
      <w:proofErr w:type="gramStart"/>
      <w:r w:rsidRPr="00346A4E">
        <w:t>select(</w:t>
      </w:r>
      <w:proofErr w:type="gramEnd"/>
      <w:r w:rsidRPr="00346A4E">
        <w:t>) to judge the capability to call VIDIOC_DQBUF</w:t>
      </w:r>
      <w:r>
        <w:t>.</w:t>
      </w:r>
    </w:p>
    <w:p w14:paraId="2C95916A" w14:textId="77777777" w:rsidR="004C2612" w:rsidRDefault="004C2612" w:rsidP="004C2612">
      <w:pPr>
        <w:pStyle w:val="Heading3"/>
      </w:pPr>
      <w:r>
        <w:rPr>
          <w:rFonts w:hint="eastAsia"/>
          <w:lang w:eastAsia="ja-JP"/>
        </w:rPr>
        <w:t>Start or Stop Capturing</w:t>
      </w:r>
    </w:p>
    <w:p w14:paraId="00F84B3B" w14:textId="77777777" w:rsidR="00DB3ACD" w:rsidRPr="00DB3ACD" w:rsidRDefault="004C2612" w:rsidP="00D11A04">
      <w:r w:rsidRPr="00346A4E">
        <w:t>T</w:t>
      </w:r>
      <w:r w:rsidRPr="004D1C59">
        <w:t xml:space="preserve">o start capturing, call </w:t>
      </w:r>
      <w:proofErr w:type="gramStart"/>
      <w:r w:rsidRPr="004D1C59">
        <w:t>the VIDIOC</w:t>
      </w:r>
      <w:proofErr w:type="gramEnd"/>
      <w:r w:rsidRPr="004D1C59">
        <w:t xml:space="preserve">_STREAMON. To stop capturing, call </w:t>
      </w:r>
      <w:proofErr w:type="gramStart"/>
      <w:r w:rsidRPr="004D1C59">
        <w:t>the VIDIOC</w:t>
      </w:r>
      <w:proofErr w:type="gramEnd"/>
      <w:r w:rsidRPr="004D1C59">
        <w:t>_STREAMOFF or close the device</w:t>
      </w:r>
      <w:r>
        <w:rPr>
          <w:rFonts w:hint="eastAsia"/>
          <w:lang w:eastAsia="ja-JP"/>
        </w:rPr>
        <w:t>.</w:t>
      </w:r>
    </w:p>
    <w:p w14:paraId="506AC0FE" w14:textId="77777777" w:rsidR="00346A4E" w:rsidRDefault="00346A4E" w:rsidP="00346A4E">
      <w:pPr>
        <w:pStyle w:val="Heading3"/>
      </w:pPr>
      <w:r>
        <w:rPr>
          <w:rFonts w:hint="eastAsia"/>
          <w:lang w:eastAsia="ja-JP"/>
        </w:rPr>
        <w:t xml:space="preserve">Pause </w:t>
      </w:r>
      <w:proofErr w:type="gramStart"/>
      <w:r>
        <w:rPr>
          <w:rFonts w:hint="eastAsia"/>
          <w:lang w:eastAsia="ja-JP"/>
        </w:rPr>
        <w:t>capturing</w:t>
      </w:r>
      <w:proofErr w:type="gramEnd"/>
    </w:p>
    <w:p w14:paraId="2A7AB0B5" w14:textId="77777777" w:rsidR="004C2612" w:rsidRDefault="004C2612" w:rsidP="004C2612">
      <w:r>
        <w:t>To pause capturing, stop calling VIDIOC_QBUF and let the buffer queue of this module become empty. Do not call the</w:t>
      </w:r>
    </w:p>
    <w:p w14:paraId="3FD9EC4A" w14:textId="77777777" w:rsidR="00346A4E" w:rsidRDefault="004C2612" w:rsidP="00346A4E">
      <w:pPr>
        <w:rPr>
          <w:lang w:eastAsia="ja-JP"/>
        </w:rPr>
      </w:pPr>
      <w:r>
        <w:t>VIDIOC_STREAMOFF or close the device.</w:t>
      </w:r>
    </w:p>
    <w:p w14:paraId="264AB93D" w14:textId="77777777" w:rsidR="00346A4E" w:rsidRDefault="00346A4E" w:rsidP="00346A4E">
      <w:pPr>
        <w:pStyle w:val="Heading3"/>
      </w:pPr>
      <w:r>
        <w:rPr>
          <w:rFonts w:hint="eastAsia"/>
          <w:lang w:eastAsia="ja-JP"/>
        </w:rPr>
        <w:t xml:space="preserve">Changing </w:t>
      </w:r>
      <w:r w:rsidR="002940CB">
        <w:rPr>
          <w:rFonts w:hint="eastAsia"/>
          <w:lang w:eastAsia="ja-JP"/>
        </w:rPr>
        <w:t>O</w:t>
      </w:r>
      <w:r>
        <w:rPr>
          <w:rFonts w:hint="eastAsia"/>
          <w:lang w:eastAsia="ja-JP"/>
        </w:rPr>
        <w:t xml:space="preserve">utput </w:t>
      </w:r>
      <w:r w:rsidR="002940CB">
        <w:rPr>
          <w:rFonts w:hint="eastAsia"/>
          <w:lang w:eastAsia="ja-JP"/>
        </w:rPr>
        <w:t>I</w:t>
      </w:r>
      <w:r>
        <w:rPr>
          <w:rFonts w:hint="eastAsia"/>
          <w:lang w:eastAsia="ja-JP"/>
        </w:rPr>
        <w:t xml:space="preserve">mage </w:t>
      </w:r>
      <w:r w:rsidR="002940CB">
        <w:rPr>
          <w:rFonts w:hint="eastAsia"/>
          <w:lang w:eastAsia="ja-JP"/>
        </w:rPr>
        <w:t>S</w:t>
      </w:r>
      <w:r>
        <w:rPr>
          <w:rFonts w:hint="eastAsia"/>
          <w:lang w:eastAsia="ja-JP"/>
        </w:rPr>
        <w:t>ize</w:t>
      </w:r>
    </w:p>
    <w:p w14:paraId="1BB11149" w14:textId="77777777" w:rsidR="00346A4E" w:rsidRPr="00346A4E" w:rsidRDefault="00346A4E" w:rsidP="00346A4E">
      <w:pPr>
        <w:rPr>
          <w:lang w:eastAsia="ja-JP"/>
        </w:rPr>
      </w:pPr>
      <w:r>
        <w:rPr>
          <w:rFonts w:hint="eastAsia"/>
          <w:lang w:eastAsia="ja-JP"/>
        </w:rPr>
        <w:t>O</w:t>
      </w:r>
      <w:r w:rsidRPr="004D1C59">
        <w:t>utput image size cannot be changed during capture process. Please set the output size using VIDIOC_S_FMT in the initialization process.</w:t>
      </w:r>
    </w:p>
    <w:p w14:paraId="72F0D2DE" w14:textId="77777777" w:rsidR="00346A4E" w:rsidRDefault="00346A4E" w:rsidP="00346A4E">
      <w:pPr>
        <w:pStyle w:val="Heading3"/>
      </w:pPr>
      <w:r>
        <w:rPr>
          <w:rFonts w:hint="eastAsia"/>
          <w:lang w:eastAsia="ja-JP"/>
        </w:rPr>
        <w:t xml:space="preserve">Changing CROP </w:t>
      </w:r>
      <w:r w:rsidR="0001542F">
        <w:rPr>
          <w:rFonts w:hint="eastAsia"/>
          <w:lang w:eastAsia="ja-JP"/>
        </w:rPr>
        <w:t>o</w:t>
      </w:r>
      <w:r>
        <w:rPr>
          <w:rFonts w:hint="eastAsia"/>
          <w:lang w:eastAsia="ja-JP"/>
        </w:rPr>
        <w:t xml:space="preserve">f </w:t>
      </w:r>
      <w:r w:rsidR="002940CB">
        <w:rPr>
          <w:rFonts w:hint="eastAsia"/>
          <w:lang w:eastAsia="ja-JP"/>
        </w:rPr>
        <w:t>C</w:t>
      </w:r>
      <w:r>
        <w:rPr>
          <w:rFonts w:hint="eastAsia"/>
          <w:lang w:eastAsia="ja-JP"/>
        </w:rPr>
        <w:t xml:space="preserve">aptured </w:t>
      </w:r>
      <w:r w:rsidR="002940CB">
        <w:rPr>
          <w:rFonts w:hint="eastAsia"/>
          <w:lang w:eastAsia="ja-JP"/>
        </w:rPr>
        <w:t>I</w:t>
      </w:r>
      <w:r>
        <w:rPr>
          <w:rFonts w:hint="eastAsia"/>
          <w:lang w:eastAsia="ja-JP"/>
        </w:rPr>
        <w:t>mage</w:t>
      </w:r>
    </w:p>
    <w:p w14:paraId="1BD67514" w14:textId="77777777" w:rsidR="00346A4E" w:rsidRDefault="00346A4E" w:rsidP="00346A4E">
      <w:pPr>
        <w:rPr>
          <w:lang w:eastAsia="ja-JP"/>
        </w:rPr>
      </w:pPr>
      <w:r w:rsidRPr="004D1C59">
        <w:t xml:space="preserve">CROP cannot be changed during </w:t>
      </w:r>
      <w:proofErr w:type="gramStart"/>
      <w:r w:rsidRPr="004D1C59">
        <w:t>capture</w:t>
      </w:r>
      <w:proofErr w:type="gramEnd"/>
      <w:r w:rsidRPr="004D1C59">
        <w:t xml:space="preserve"> process. Please set the CROP using VIDIOC_S_CROP in the initialization process.</w:t>
      </w:r>
    </w:p>
    <w:p w14:paraId="0D563F6F" w14:textId="77777777" w:rsidR="00346A4E" w:rsidRPr="00346A4E" w:rsidRDefault="00346A4E" w:rsidP="00346A4E">
      <w:pPr>
        <w:rPr>
          <w:lang w:eastAsia="ja-JP"/>
        </w:rPr>
      </w:pPr>
    </w:p>
    <w:p w14:paraId="40CC3D85" w14:textId="77777777" w:rsidR="00346A4E" w:rsidRDefault="00346A4E" w:rsidP="00346A4E">
      <w:pPr>
        <w:pStyle w:val="Heading1"/>
        <w:rPr>
          <w:lang w:eastAsia="ja-JP"/>
        </w:rPr>
      </w:pPr>
      <w:r>
        <w:lastRenderedPageBreak/>
        <w:t xml:space="preserve">   </w:t>
      </w:r>
      <w:r>
        <w:rPr>
          <w:rFonts w:hint="eastAsia"/>
          <w:lang w:eastAsia="ja-JP"/>
        </w:rPr>
        <w:t>External Interface</w:t>
      </w:r>
    </w:p>
    <w:p w14:paraId="7660F9FE" w14:textId="77777777" w:rsidR="00346A4E" w:rsidRDefault="00346A4E" w:rsidP="00346A4E">
      <w:pPr>
        <w:rPr>
          <w:lang w:eastAsia="ja-JP"/>
        </w:rPr>
      </w:pPr>
      <w:r w:rsidRPr="004D1C59">
        <w:t>The external interface of this module is based on Video for Linux Two API</w:t>
      </w:r>
      <w:r>
        <w:rPr>
          <w:rFonts w:hint="eastAsia"/>
          <w:lang w:eastAsia="ja-JP"/>
        </w:rPr>
        <w:t>.</w:t>
      </w:r>
      <w:r w:rsidRPr="00346A4E">
        <w:t xml:space="preserve"> </w:t>
      </w:r>
      <w:proofErr w:type="gramStart"/>
      <w:r w:rsidRPr="00346A4E">
        <w:rPr>
          <w:lang w:eastAsia="ja-JP"/>
        </w:rPr>
        <w:t>Device</w:t>
      </w:r>
      <w:proofErr w:type="gramEnd"/>
      <w:r w:rsidRPr="00346A4E">
        <w:rPr>
          <w:lang w:eastAsia="ja-JP"/>
        </w:rPr>
        <w:t xml:space="preserve"> node of this module is shown below.</w:t>
      </w:r>
    </w:p>
    <w:p w14:paraId="01638DF2" w14:textId="1670FE9C" w:rsidR="00346A4E" w:rsidRPr="002940CB" w:rsidRDefault="00346A4E" w:rsidP="002940CB">
      <w:pPr>
        <w:pStyle w:val="Caption"/>
        <w:spacing w:after="160" w:line="260" w:lineRule="exact"/>
        <w:ind w:left="1080" w:hangingChars="538" w:hanging="1080"/>
        <w:rPr>
          <w:color w:val="0000FF"/>
          <w:sz w:val="20"/>
          <w:szCs w:val="20"/>
          <w:lang w:eastAsia="ja-JP"/>
        </w:rPr>
      </w:pPr>
      <w:r w:rsidRPr="002940CB">
        <w:rPr>
          <w:sz w:val="20"/>
          <w:szCs w:val="20"/>
        </w:rPr>
        <w:t xml:space="preserve">Table </w:t>
      </w:r>
      <w:r w:rsidR="002940CB" w:rsidRPr="002940CB">
        <w:rPr>
          <w:sz w:val="20"/>
          <w:szCs w:val="20"/>
        </w:rPr>
        <w:fldChar w:fldCharType="begin"/>
      </w:r>
      <w:r w:rsidR="002940CB" w:rsidRPr="002940CB">
        <w:rPr>
          <w:sz w:val="20"/>
          <w:szCs w:val="20"/>
        </w:rPr>
        <w:instrText xml:space="preserve"> STYLEREF 1 \s </w:instrText>
      </w:r>
      <w:r w:rsidR="002940CB" w:rsidRPr="002940CB">
        <w:rPr>
          <w:sz w:val="20"/>
          <w:szCs w:val="20"/>
        </w:rPr>
        <w:fldChar w:fldCharType="separate"/>
      </w:r>
      <w:r w:rsidR="00E32B0C">
        <w:rPr>
          <w:noProof/>
          <w:sz w:val="20"/>
          <w:szCs w:val="20"/>
        </w:rPr>
        <w:t>5</w:t>
      </w:r>
      <w:r w:rsidR="002940CB" w:rsidRPr="002940CB">
        <w:rPr>
          <w:sz w:val="20"/>
          <w:szCs w:val="20"/>
        </w:rPr>
        <w:fldChar w:fldCharType="end"/>
      </w:r>
      <w:r w:rsidR="002940CB" w:rsidRPr="002940CB">
        <w:rPr>
          <w:sz w:val="20"/>
          <w:szCs w:val="20"/>
        </w:rPr>
        <w:t>.</w:t>
      </w:r>
      <w:r w:rsidR="002940CB" w:rsidRPr="002940CB">
        <w:rPr>
          <w:sz w:val="20"/>
          <w:szCs w:val="20"/>
        </w:rPr>
        <w:fldChar w:fldCharType="begin"/>
      </w:r>
      <w:r w:rsidR="002940CB" w:rsidRPr="002940CB">
        <w:rPr>
          <w:sz w:val="20"/>
          <w:szCs w:val="20"/>
        </w:rPr>
        <w:instrText xml:space="preserve"> SEQ Table \* ARABIC \s 1 </w:instrText>
      </w:r>
      <w:r w:rsidR="002940CB" w:rsidRPr="002940CB">
        <w:rPr>
          <w:sz w:val="20"/>
          <w:szCs w:val="20"/>
        </w:rPr>
        <w:fldChar w:fldCharType="separate"/>
      </w:r>
      <w:r w:rsidR="00E32B0C">
        <w:rPr>
          <w:noProof/>
          <w:sz w:val="20"/>
          <w:szCs w:val="20"/>
        </w:rPr>
        <w:t>1</w:t>
      </w:r>
      <w:r w:rsidR="002940CB" w:rsidRPr="002940CB">
        <w:rPr>
          <w:sz w:val="20"/>
          <w:szCs w:val="20"/>
        </w:rPr>
        <w:fldChar w:fldCharType="end"/>
      </w:r>
      <w:r w:rsidRPr="002940CB">
        <w:rPr>
          <w:rFonts w:hint="eastAsia"/>
          <w:sz w:val="20"/>
          <w:szCs w:val="20"/>
          <w:lang w:eastAsia="ja-JP"/>
        </w:rPr>
        <w:tab/>
        <w:t>VIN device node</w:t>
      </w:r>
      <w:r w:rsidR="00180DB5" w:rsidRPr="002940CB">
        <w:rPr>
          <w:rFonts w:hint="eastAsia"/>
          <w:sz w:val="20"/>
          <w:szCs w:val="20"/>
          <w:lang w:eastAsia="ja-JP"/>
        </w:rPr>
        <w:t xml:space="preserve"> (R-Car </w:t>
      </w:r>
      <w:r w:rsidR="00E62C48">
        <w:rPr>
          <w:rFonts w:hint="eastAsia"/>
          <w:sz w:val="20"/>
          <w:szCs w:val="20"/>
          <w:lang w:eastAsia="ja-JP"/>
        </w:rPr>
        <w:t>H3 / M3 / M3N / E3 / V3U / V3H</w:t>
      </w:r>
      <w:r w:rsidR="00180DB5" w:rsidRPr="002940CB">
        <w:rPr>
          <w:rFonts w:hint="eastAsia"/>
          <w:sz w:val="20"/>
          <w:szCs w:val="20"/>
          <w:lang w:eastAsia="ja-JP"/>
        </w:rPr>
        <w:t>)</w:t>
      </w:r>
    </w:p>
    <w:tbl>
      <w:tblPr>
        <w:tblW w:w="10065" w:type="dxa"/>
        <w:tblInd w:w="-10"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1134"/>
        <w:gridCol w:w="1134"/>
        <w:gridCol w:w="1134"/>
        <w:gridCol w:w="567"/>
        <w:gridCol w:w="567"/>
        <w:gridCol w:w="1134"/>
        <w:gridCol w:w="851"/>
        <w:gridCol w:w="992"/>
        <w:gridCol w:w="851"/>
        <w:gridCol w:w="1701"/>
      </w:tblGrid>
      <w:tr w:rsidR="00F7699E" w:rsidRPr="00747383" w14:paraId="559407E7" w14:textId="77777777" w:rsidTr="0028613E">
        <w:trPr>
          <w:trHeight w:val="697"/>
          <w:tblHeader/>
        </w:trPr>
        <w:tc>
          <w:tcPr>
            <w:tcW w:w="4536" w:type="dxa"/>
            <w:gridSpan w:val="5"/>
            <w:tcBorders>
              <w:bottom w:val="single" w:sz="8" w:space="0" w:color="auto"/>
            </w:tcBorders>
          </w:tcPr>
          <w:p w14:paraId="5D515FE4" w14:textId="6858D868" w:rsidR="00F7699E" w:rsidRDefault="00F7699E" w:rsidP="0077564D">
            <w:pPr>
              <w:pStyle w:val="tablehead"/>
              <w:ind w:left="0"/>
              <w:rPr>
                <w:b w:val="0"/>
                <w:lang w:eastAsia="ja-JP"/>
              </w:rPr>
            </w:pPr>
            <w:r>
              <w:rPr>
                <w:b w:val="0"/>
                <w:lang w:eastAsia="ja-JP"/>
              </w:rPr>
              <w:t>Video decoder Input</w:t>
            </w:r>
          </w:p>
          <w:p w14:paraId="65FFDC73" w14:textId="15D8960E" w:rsidR="00F7699E" w:rsidRDefault="00F7699E" w:rsidP="0077564D">
            <w:pPr>
              <w:pStyle w:val="tablehead"/>
              <w:ind w:left="0"/>
              <w:rPr>
                <w:b w:val="0"/>
                <w:lang w:eastAsia="ja-JP"/>
              </w:rPr>
            </w:pPr>
            <w:r>
              <w:rPr>
                <w:b w:val="0"/>
                <w:lang w:eastAsia="ja-JP"/>
              </w:rPr>
              <w:t xml:space="preserve">(VIN </w:t>
            </w:r>
            <w:r>
              <w:rPr>
                <w:rFonts w:hint="eastAsia"/>
                <w:b w:val="0"/>
                <w:lang w:eastAsia="ja-JP"/>
              </w:rPr>
              <w:t>Channel</w:t>
            </w:r>
            <w:r>
              <w:rPr>
                <w:b w:val="0"/>
                <w:lang w:eastAsia="ja-JP"/>
              </w:rPr>
              <w:t xml:space="preserve"> supported)</w:t>
            </w:r>
          </w:p>
        </w:tc>
        <w:tc>
          <w:tcPr>
            <w:tcW w:w="1134" w:type="dxa"/>
            <w:tcBorders>
              <w:bottom w:val="nil"/>
            </w:tcBorders>
          </w:tcPr>
          <w:p w14:paraId="4DA3995C" w14:textId="438F280A" w:rsidR="00F7699E" w:rsidRDefault="00F7699E" w:rsidP="0077564D">
            <w:pPr>
              <w:pStyle w:val="tablehead"/>
              <w:ind w:left="0"/>
              <w:rPr>
                <w:b w:val="0"/>
                <w:lang w:eastAsia="ja-JP"/>
              </w:rPr>
            </w:pPr>
          </w:p>
          <w:p w14:paraId="183F3A36" w14:textId="77777777" w:rsidR="00F7699E" w:rsidRPr="00A51140" w:rsidRDefault="00F7699E" w:rsidP="0077564D">
            <w:pPr>
              <w:pStyle w:val="tablehead"/>
              <w:ind w:left="0"/>
              <w:rPr>
                <w:b w:val="0"/>
                <w:lang w:eastAsia="ja-JP"/>
              </w:rPr>
            </w:pPr>
            <w:r>
              <w:rPr>
                <w:rFonts w:hint="eastAsia"/>
                <w:b w:val="0"/>
                <w:lang w:eastAsia="ja-JP"/>
              </w:rPr>
              <w:t>Device node</w:t>
            </w:r>
          </w:p>
        </w:tc>
        <w:tc>
          <w:tcPr>
            <w:tcW w:w="851" w:type="dxa"/>
            <w:tcBorders>
              <w:bottom w:val="nil"/>
            </w:tcBorders>
          </w:tcPr>
          <w:p w14:paraId="4CA8F0A6" w14:textId="77777777" w:rsidR="00F7699E" w:rsidRDefault="00F7699E" w:rsidP="0077564D">
            <w:pPr>
              <w:pStyle w:val="tablehead"/>
              <w:ind w:left="0"/>
              <w:rPr>
                <w:b w:val="0"/>
                <w:lang w:eastAsia="ja-JP"/>
              </w:rPr>
            </w:pPr>
            <w:r>
              <w:rPr>
                <w:rFonts w:hint="eastAsia"/>
                <w:b w:val="0"/>
                <w:lang w:eastAsia="ja-JP"/>
              </w:rPr>
              <w:t xml:space="preserve">Major </w:t>
            </w:r>
          </w:p>
          <w:p w14:paraId="0824F1A4" w14:textId="77777777" w:rsidR="00F7699E" w:rsidRPr="00A51140" w:rsidRDefault="00F7699E" w:rsidP="0077564D">
            <w:pPr>
              <w:pStyle w:val="tablehead"/>
              <w:ind w:left="0"/>
              <w:rPr>
                <w:b w:val="0"/>
                <w:lang w:eastAsia="ja-JP"/>
              </w:rPr>
            </w:pPr>
            <w:r>
              <w:rPr>
                <w:rFonts w:hint="eastAsia"/>
                <w:b w:val="0"/>
                <w:lang w:eastAsia="ja-JP"/>
              </w:rPr>
              <w:t>number</w:t>
            </w:r>
          </w:p>
        </w:tc>
        <w:tc>
          <w:tcPr>
            <w:tcW w:w="992" w:type="dxa"/>
            <w:tcBorders>
              <w:bottom w:val="nil"/>
            </w:tcBorders>
          </w:tcPr>
          <w:p w14:paraId="0C56D22F" w14:textId="77777777" w:rsidR="00F7699E" w:rsidRDefault="00F7699E" w:rsidP="0077564D">
            <w:pPr>
              <w:pStyle w:val="tablehead"/>
              <w:ind w:left="0"/>
              <w:rPr>
                <w:b w:val="0"/>
                <w:lang w:eastAsia="ja-JP"/>
              </w:rPr>
            </w:pPr>
            <w:r>
              <w:rPr>
                <w:rFonts w:hint="eastAsia"/>
                <w:b w:val="0"/>
                <w:lang w:eastAsia="ja-JP"/>
              </w:rPr>
              <w:t xml:space="preserve">Minor </w:t>
            </w:r>
          </w:p>
          <w:p w14:paraId="24F0C2D8" w14:textId="599B19B4" w:rsidR="00F7699E" w:rsidRDefault="00F7699E" w:rsidP="0077564D">
            <w:pPr>
              <w:pStyle w:val="tablehead"/>
              <w:ind w:left="0"/>
              <w:rPr>
                <w:b w:val="0"/>
                <w:lang w:eastAsia="ja-JP"/>
              </w:rPr>
            </w:pPr>
            <w:r>
              <w:rPr>
                <w:b w:val="0"/>
                <w:lang w:eastAsia="ja-JP"/>
              </w:rPr>
              <w:t>N</w:t>
            </w:r>
            <w:r>
              <w:rPr>
                <w:rFonts w:hint="eastAsia"/>
                <w:b w:val="0"/>
                <w:lang w:eastAsia="ja-JP"/>
              </w:rPr>
              <w:t>umber</w:t>
            </w:r>
          </w:p>
          <w:p w14:paraId="79CA11FD" w14:textId="46A757E4" w:rsidR="00F7699E" w:rsidRPr="004029AD" w:rsidRDefault="00F7699E" w:rsidP="009618DB">
            <w:pPr>
              <w:pStyle w:val="tablebody"/>
              <w:rPr>
                <w:lang w:eastAsia="ja-JP"/>
              </w:rPr>
            </w:pPr>
            <w:r w:rsidRPr="0028613E">
              <w:rPr>
                <w:sz w:val="16"/>
                <w:szCs w:val="18"/>
                <w:lang w:eastAsia="ja-JP"/>
              </w:rPr>
              <w:t>(H3/M3/M3N/E3</w:t>
            </w:r>
            <w:r w:rsidR="002E345F" w:rsidRPr="0028613E">
              <w:rPr>
                <w:sz w:val="16"/>
                <w:szCs w:val="18"/>
                <w:lang w:eastAsia="ja-JP"/>
              </w:rPr>
              <w:t>/V3H</w:t>
            </w:r>
            <w:r w:rsidRPr="0028613E">
              <w:rPr>
                <w:sz w:val="16"/>
                <w:szCs w:val="18"/>
                <w:lang w:eastAsia="ja-JP"/>
              </w:rPr>
              <w:t>)</w:t>
            </w:r>
          </w:p>
        </w:tc>
        <w:tc>
          <w:tcPr>
            <w:tcW w:w="851" w:type="dxa"/>
            <w:tcBorders>
              <w:bottom w:val="nil"/>
            </w:tcBorders>
          </w:tcPr>
          <w:p w14:paraId="4229E2EF" w14:textId="77777777" w:rsidR="00F7699E" w:rsidRDefault="00F7699E" w:rsidP="004029AD">
            <w:pPr>
              <w:pStyle w:val="tablehead"/>
              <w:ind w:left="0"/>
              <w:rPr>
                <w:b w:val="0"/>
                <w:lang w:eastAsia="ja-JP"/>
              </w:rPr>
            </w:pPr>
            <w:r>
              <w:rPr>
                <w:rFonts w:hint="eastAsia"/>
                <w:b w:val="0"/>
                <w:lang w:eastAsia="ja-JP"/>
              </w:rPr>
              <w:t xml:space="preserve">Minor </w:t>
            </w:r>
          </w:p>
          <w:p w14:paraId="4A1E3FA6" w14:textId="5C087D59" w:rsidR="00F7699E" w:rsidRDefault="00F7699E" w:rsidP="004029AD">
            <w:pPr>
              <w:pStyle w:val="tablehead"/>
              <w:ind w:left="0"/>
              <w:rPr>
                <w:b w:val="0"/>
                <w:lang w:eastAsia="ja-JP"/>
              </w:rPr>
            </w:pPr>
            <w:r>
              <w:rPr>
                <w:b w:val="0"/>
                <w:lang w:eastAsia="ja-JP"/>
              </w:rPr>
              <w:t>N</w:t>
            </w:r>
            <w:r>
              <w:rPr>
                <w:rFonts w:hint="eastAsia"/>
                <w:b w:val="0"/>
                <w:lang w:eastAsia="ja-JP"/>
              </w:rPr>
              <w:t>umber</w:t>
            </w:r>
          </w:p>
          <w:p w14:paraId="17915E4E" w14:textId="79FBAF3B" w:rsidR="00F7699E" w:rsidRPr="004029AD" w:rsidRDefault="00F7699E" w:rsidP="009618DB">
            <w:pPr>
              <w:pStyle w:val="tablebody"/>
              <w:rPr>
                <w:lang w:eastAsia="ja-JP"/>
              </w:rPr>
            </w:pPr>
            <w:r w:rsidRPr="0028613E">
              <w:rPr>
                <w:sz w:val="16"/>
                <w:szCs w:val="18"/>
                <w:lang w:eastAsia="ja-JP"/>
              </w:rPr>
              <w:t>(V3U)</w:t>
            </w:r>
          </w:p>
        </w:tc>
        <w:tc>
          <w:tcPr>
            <w:tcW w:w="1701" w:type="dxa"/>
            <w:tcBorders>
              <w:bottom w:val="nil"/>
            </w:tcBorders>
          </w:tcPr>
          <w:p w14:paraId="58210A99" w14:textId="72C5566C" w:rsidR="00F7699E" w:rsidRDefault="00F7699E" w:rsidP="0077564D">
            <w:pPr>
              <w:pStyle w:val="tablehead"/>
              <w:ind w:left="0"/>
              <w:rPr>
                <w:b w:val="0"/>
                <w:lang w:eastAsia="ja-JP"/>
              </w:rPr>
            </w:pPr>
          </w:p>
          <w:p w14:paraId="06A07ACF" w14:textId="77777777" w:rsidR="00F7699E" w:rsidRDefault="00F7699E" w:rsidP="0077564D">
            <w:pPr>
              <w:pStyle w:val="tablehead"/>
              <w:ind w:left="0"/>
              <w:rPr>
                <w:b w:val="0"/>
                <w:lang w:eastAsia="ja-JP"/>
              </w:rPr>
            </w:pPr>
            <w:r>
              <w:rPr>
                <w:rFonts w:hint="eastAsia"/>
                <w:b w:val="0"/>
                <w:lang w:eastAsia="ja-JP"/>
              </w:rPr>
              <w:t>Remark</w:t>
            </w:r>
          </w:p>
        </w:tc>
      </w:tr>
      <w:tr w:rsidR="00F7699E" w:rsidRPr="00747383" w14:paraId="3B25A699" w14:textId="77777777" w:rsidTr="002E345F">
        <w:trPr>
          <w:trHeight w:val="291"/>
          <w:tblHeader/>
        </w:trPr>
        <w:tc>
          <w:tcPr>
            <w:tcW w:w="1134" w:type="dxa"/>
            <w:tcBorders>
              <w:bottom w:val="single" w:sz="4" w:space="0" w:color="auto"/>
            </w:tcBorders>
          </w:tcPr>
          <w:p w14:paraId="2B00054E" w14:textId="77777777" w:rsidR="00F7699E" w:rsidRPr="00CE1D32" w:rsidRDefault="00F7699E">
            <w:pPr>
              <w:pStyle w:val="tablehead"/>
              <w:ind w:left="0"/>
              <w:rPr>
                <w:b w:val="0"/>
                <w:sz w:val="14"/>
                <w:szCs w:val="16"/>
                <w:lang w:eastAsia="ja-JP"/>
              </w:rPr>
            </w:pPr>
            <w:r w:rsidRPr="00CE1D32">
              <w:rPr>
                <w:b w:val="0"/>
                <w:sz w:val="14"/>
                <w:szCs w:val="16"/>
                <w:lang w:eastAsia="ja-JP"/>
              </w:rPr>
              <w:t>M3 / M3N</w:t>
            </w:r>
          </w:p>
        </w:tc>
        <w:tc>
          <w:tcPr>
            <w:tcW w:w="1134" w:type="dxa"/>
            <w:tcBorders>
              <w:bottom w:val="single" w:sz="4" w:space="0" w:color="auto"/>
            </w:tcBorders>
          </w:tcPr>
          <w:p w14:paraId="3AD859C1" w14:textId="77777777" w:rsidR="00F7699E" w:rsidRPr="00CE1D32" w:rsidRDefault="00F7699E" w:rsidP="0077564D">
            <w:pPr>
              <w:pStyle w:val="tablehead"/>
              <w:ind w:left="0"/>
              <w:rPr>
                <w:b w:val="0"/>
                <w:sz w:val="14"/>
                <w:szCs w:val="16"/>
                <w:lang w:eastAsia="ja-JP"/>
              </w:rPr>
            </w:pPr>
            <w:r w:rsidRPr="00CE1D32">
              <w:rPr>
                <w:b w:val="0"/>
                <w:sz w:val="14"/>
                <w:szCs w:val="16"/>
                <w:lang w:eastAsia="ja-JP"/>
              </w:rPr>
              <w:t>H3</w:t>
            </w:r>
          </w:p>
        </w:tc>
        <w:tc>
          <w:tcPr>
            <w:tcW w:w="1134" w:type="dxa"/>
            <w:tcBorders>
              <w:bottom w:val="single" w:sz="8" w:space="0" w:color="auto"/>
            </w:tcBorders>
          </w:tcPr>
          <w:p w14:paraId="18F8017B" w14:textId="77777777" w:rsidR="00F7699E" w:rsidRPr="00CE1D32" w:rsidRDefault="00F7699E" w:rsidP="00747383">
            <w:pPr>
              <w:pStyle w:val="tablehead"/>
              <w:ind w:left="0"/>
              <w:rPr>
                <w:b w:val="0"/>
                <w:sz w:val="14"/>
                <w:szCs w:val="16"/>
                <w:lang w:eastAsia="ja-JP"/>
              </w:rPr>
            </w:pPr>
            <w:r w:rsidRPr="00CE1D32">
              <w:rPr>
                <w:b w:val="0"/>
                <w:sz w:val="14"/>
                <w:szCs w:val="16"/>
                <w:lang w:eastAsia="ja-JP"/>
              </w:rPr>
              <w:t>E3</w:t>
            </w:r>
          </w:p>
        </w:tc>
        <w:tc>
          <w:tcPr>
            <w:tcW w:w="567" w:type="dxa"/>
            <w:tcBorders>
              <w:bottom w:val="single" w:sz="8" w:space="0" w:color="auto"/>
            </w:tcBorders>
          </w:tcPr>
          <w:p w14:paraId="103529F4" w14:textId="17DF241C" w:rsidR="00F7699E" w:rsidRPr="00CE1D32" w:rsidRDefault="00F7699E" w:rsidP="00747383">
            <w:pPr>
              <w:pStyle w:val="tablehead"/>
              <w:ind w:left="0"/>
              <w:rPr>
                <w:b w:val="0"/>
                <w:sz w:val="14"/>
                <w:szCs w:val="16"/>
                <w:lang w:eastAsia="ja-JP"/>
              </w:rPr>
            </w:pPr>
            <w:r>
              <w:rPr>
                <w:rFonts w:hint="eastAsia"/>
                <w:b w:val="0"/>
                <w:sz w:val="14"/>
                <w:szCs w:val="16"/>
                <w:lang w:eastAsia="ja-JP"/>
              </w:rPr>
              <w:t>V3</w:t>
            </w:r>
            <w:r w:rsidR="002E345F">
              <w:rPr>
                <w:rFonts w:hint="eastAsia"/>
                <w:b w:val="0"/>
                <w:sz w:val="14"/>
                <w:szCs w:val="16"/>
                <w:lang w:eastAsia="ja-JP"/>
              </w:rPr>
              <w:t>H</w:t>
            </w:r>
          </w:p>
        </w:tc>
        <w:tc>
          <w:tcPr>
            <w:tcW w:w="567" w:type="dxa"/>
            <w:tcBorders>
              <w:bottom w:val="single" w:sz="8" w:space="0" w:color="auto"/>
            </w:tcBorders>
          </w:tcPr>
          <w:p w14:paraId="0F0C3335" w14:textId="5AF8A740" w:rsidR="00F7699E" w:rsidRPr="00CE1D32" w:rsidRDefault="00F7699E" w:rsidP="00747383">
            <w:pPr>
              <w:pStyle w:val="tablehead"/>
              <w:ind w:left="0"/>
              <w:rPr>
                <w:b w:val="0"/>
                <w:sz w:val="14"/>
                <w:szCs w:val="16"/>
                <w:lang w:eastAsia="ja-JP"/>
              </w:rPr>
            </w:pPr>
            <w:r w:rsidRPr="00CE1D32">
              <w:rPr>
                <w:b w:val="0"/>
                <w:sz w:val="14"/>
                <w:szCs w:val="16"/>
                <w:lang w:eastAsia="ja-JP"/>
              </w:rPr>
              <w:t>V3U</w:t>
            </w:r>
          </w:p>
        </w:tc>
        <w:tc>
          <w:tcPr>
            <w:tcW w:w="1134" w:type="dxa"/>
            <w:tcBorders>
              <w:top w:val="nil"/>
              <w:bottom w:val="single" w:sz="8" w:space="0" w:color="auto"/>
            </w:tcBorders>
          </w:tcPr>
          <w:p w14:paraId="7D5D8048" w14:textId="23B9194C" w:rsidR="00F7699E" w:rsidRDefault="00F7699E" w:rsidP="00747383">
            <w:pPr>
              <w:pStyle w:val="tablehead"/>
              <w:ind w:left="0"/>
              <w:rPr>
                <w:b w:val="0"/>
                <w:lang w:eastAsia="ja-JP"/>
              </w:rPr>
            </w:pPr>
          </w:p>
        </w:tc>
        <w:tc>
          <w:tcPr>
            <w:tcW w:w="851" w:type="dxa"/>
            <w:tcBorders>
              <w:top w:val="nil"/>
              <w:bottom w:val="single" w:sz="8" w:space="0" w:color="auto"/>
            </w:tcBorders>
          </w:tcPr>
          <w:p w14:paraId="070F37A1" w14:textId="77777777" w:rsidR="00F7699E" w:rsidRDefault="00F7699E" w:rsidP="002E2574">
            <w:pPr>
              <w:pStyle w:val="tablehead"/>
              <w:ind w:left="0"/>
              <w:jc w:val="left"/>
              <w:rPr>
                <w:b w:val="0"/>
                <w:lang w:eastAsia="ja-JP"/>
              </w:rPr>
            </w:pPr>
          </w:p>
        </w:tc>
        <w:tc>
          <w:tcPr>
            <w:tcW w:w="992" w:type="dxa"/>
            <w:tcBorders>
              <w:top w:val="nil"/>
              <w:bottom w:val="single" w:sz="8" w:space="0" w:color="auto"/>
            </w:tcBorders>
          </w:tcPr>
          <w:p w14:paraId="6DD5DD7F" w14:textId="77777777" w:rsidR="00F7699E" w:rsidRDefault="00F7699E" w:rsidP="00747383">
            <w:pPr>
              <w:pStyle w:val="tablehead"/>
              <w:ind w:left="0"/>
              <w:rPr>
                <w:b w:val="0"/>
                <w:lang w:eastAsia="ja-JP"/>
              </w:rPr>
            </w:pPr>
          </w:p>
        </w:tc>
        <w:tc>
          <w:tcPr>
            <w:tcW w:w="851" w:type="dxa"/>
            <w:tcBorders>
              <w:top w:val="nil"/>
              <w:bottom w:val="single" w:sz="8" w:space="0" w:color="auto"/>
            </w:tcBorders>
          </w:tcPr>
          <w:p w14:paraId="07D27BC6" w14:textId="77777777" w:rsidR="00F7699E" w:rsidRDefault="00F7699E" w:rsidP="00747383">
            <w:pPr>
              <w:pStyle w:val="tablehead"/>
              <w:ind w:left="0"/>
              <w:rPr>
                <w:b w:val="0"/>
                <w:lang w:eastAsia="ja-JP"/>
              </w:rPr>
            </w:pPr>
          </w:p>
        </w:tc>
        <w:tc>
          <w:tcPr>
            <w:tcW w:w="1701" w:type="dxa"/>
            <w:tcBorders>
              <w:top w:val="nil"/>
              <w:bottom w:val="single" w:sz="8" w:space="0" w:color="auto"/>
            </w:tcBorders>
          </w:tcPr>
          <w:p w14:paraId="409F5250" w14:textId="3EDB8D8F" w:rsidR="00F7699E" w:rsidRDefault="00F7699E" w:rsidP="00747383">
            <w:pPr>
              <w:pStyle w:val="tablehead"/>
              <w:ind w:left="0"/>
              <w:rPr>
                <w:b w:val="0"/>
                <w:lang w:eastAsia="ja-JP"/>
              </w:rPr>
            </w:pPr>
          </w:p>
        </w:tc>
      </w:tr>
      <w:tr w:rsidR="00F7699E" w14:paraId="505F15A4" w14:textId="77777777" w:rsidTr="002E345F">
        <w:trPr>
          <w:trHeight w:val="276"/>
        </w:trPr>
        <w:tc>
          <w:tcPr>
            <w:tcW w:w="1134" w:type="dxa"/>
            <w:tcBorders>
              <w:top w:val="single" w:sz="4" w:space="0" w:color="auto"/>
              <w:bottom w:val="single" w:sz="4" w:space="0" w:color="auto"/>
            </w:tcBorders>
          </w:tcPr>
          <w:p w14:paraId="1274C19A" w14:textId="3DFE2BFF" w:rsidR="00F7699E" w:rsidRPr="00CE1D32" w:rsidRDefault="00F7699E" w:rsidP="00F7699E">
            <w:pPr>
              <w:pStyle w:val="table1ordered"/>
              <w:ind w:left="346" w:hanging="289"/>
              <w:rPr>
                <w:sz w:val="14"/>
                <w:szCs w:val="16"/>
                <w:lang w:eastAsia="ja-JP"/>
              </w:rPr>
            </w:pPr>
            <w:r w:rsidRPr="00CE1D32">
              <w:rPr>
                <w:sz w:val="14"/>
                <w:szCs w:val="16"/>
                <w:lang w:eastAsia="ja-JP"/>
              </w:rPr>
              <w:t xml:space="preserve">HDMI / CVBS </w:t>
            </w:r>
          </w:p>
        </w:tc>
        <w:tc>
          <w:tcPr>
            <w:tcW w:w="1134" w:type="dxa"/>
            <w:tcBorders>
              <w:top w:val="single" w:sz="4" w:space="0" w:color="auto"/>
              <w:bottom w:val="single" w:sz="4" w:space="0" w:color="auto"/>
            </w:tcBorders>
          </w:tcPr>
          <w:p w14:paraId="2433FB0D" w14:textId="5AEAAEA6" w:rsidR="00F7699E" w:rsidRPr="00CE1D32" w:rsidRDefault="00F7699E" w:rsidP="00F7699E">
            <w:pPr>
              <w:pStyle w:val="table1ordered"/>
              <w:ind w:left="346" w:hanging="289"/>
              <w:rPr>
                <w:sz w:val="14"/>
                <w:szCs w:val="16"/>
                <w:lang w:eastAsia="ja-JP"/>
              </w:rPr>
            </w:pPr>
            <w:r w:rsidRPr="00CE1D32">
              <w:rPr>
                <w:sz w:val="14"/>
                <w:szCs w:val="16"/>
                <w:lang w:eastAsia="ja-JP"/>
              </w:rPr>
              <w:t xml:space="preserve">HDMI / CVBS </w:t>
            </w:r>
          </w:p>
        </w:tc>
        <w:tc>
          <w:tcPr>
            <w:tcW w:w="1134" w:type="dxa"/>
            <w:tcBorders>
              <w:top w:val="single" w:sz="4" w:space="0" w:color="auto"/>
              <w:bottom w:val="single" w:sz="4" w:space="0" w:color="auto"/>
            </w:tcBorders>
          </w:tcPr>
          <w:p w14:paraId="7932EDD9" w14:textId="783B0E69" w:rsidR="00F7699E" w:rsidRPr="00CE1D32" w:rsidRDefault="00F7699E" w:rsidP="00F7699E">
            <w:pPr>
              <w:pStyle w:val="table1ordered"/>
              <w:ind w:left="346" w:hanging="289"/>
              <w:jc w:val="center"/>
              <w:rPr>
                <w:sz w:val="14"/>
                <w:szCs w:val="16"/>
                <w:lang w:eastAsia="ja-JP"/>
              </w:rPr>
            </w:pPr>
            <w:r w:rsidRPr="00CE1D32">
              <w:rPr>
                <w:sz w:val="14"/>
                <w:szCs w:val="16"/>
                <w:lang w:eastAsia="ja-JP"/>
              </w:rPr>
              <w:t>HDMI / CVBS</w:t>
            </w:r>
          </w:p>
        </w:tc>
        <w:tc>
          <w:tcPr>
            <w:tcW w:w="567" w:type="dxa"/>
            <w:tcBorders>
              <w:top w:val="single" w:sz="4" w:space="0" w:color="auto"/>
              <w:bottom w:val="single" w:sz="4" w:space="0" w:color="auto"/>
            </w:tcBorders>
          </w:tcPr>
          <w:p w14:paraId="5E501BB4" w14:textId="7A85E52B" w:rsidR="00F7699E" w:rsidRPr="00CE1D32" w:rsidRDefault="00F7699E" w:rsidP="00F7699E">
            <w:pPr>
              <w:pStyle w:val="table1ordered"/>
              <w:ind w:left="346" w:hanging="289"/>
              <w:jc w:val="center"/>
              <w:rPr>
                <w:sz w:val="14"/>
                <w:szCs w:val="16"/>
                <w:lang w:eastAsia="ja-JP"/>
              </w:rPr>
            </w:pPr>
            <w:r w:rsidRPr="00CE1D32">
              <w:rPr>
                <w:sz w:val="14"/>
                <w:szCs w:val="16"/>
                <w:lang w:eastAsia="ja-JP"/>
              </w:rPr>
              <w:t>Coax</w:t>
            </w:r>
          </w:p>
        </w:tc>
        <w:tc>
          <w:tcPr>
            <w:tcW w:w="567" w:type="dxa"/>
            <w:tcBorders>
              <w:top w:val="single" w:sz="4" w:space="0" w:color="auto"/>
              <w:bottom w:val="single" w:sz="4" w:space="0" w:color="auto"/>
            </w:tcBorders>
          </w:tcPr>
          <w:p w14:paraId="627112B6" w14:textId="6DCA0244" w:rsidR="00F7699E" w:rsidRPr="00CE1D32" w:rsidRDefault="00F7699E" w:rsidP="00F7699E">
            <w:pPr>
              <w:pStyle w:val="table1ordered"/>
              <w:ind w:left="346" w:hanging="289"/>
              <w:jc w:val="center"/>
              <w:rPr>
                <w:sz w:val="14"/>
                <w:szCs w:val="16"/>
                <w:lang w:eastAsia="ja-JP"/>
              </w:rPr>
            </w:pPr>
            <w:r w:rsidRPr="00CE1D32">
              <w:rPr>
                <w:sz w:val="14"/>
                <w:szCs w:val="16"/>
                <w:lang w:eastAsia="ja-JP"/>
              </w:rPr>
              <w:t>Coax</w:t>
            </w:r>
          </w:p>
        </w:tc>
        <w:tc>
          <w:tcPr>
            <w:tcW w:w="1134" w:type="dxa"/>
            <w:tcBorders>
              <w:top w:val="single" w:sz="4" w:space="0" w:color="auto"/>
              <w:bottom w:val="single" w:sz="4" w:space="0" w:color="auto"/>
            </w:tcBorders>
          </w:tcPr>
          <w:p w14:paraId="31DB8CA7" w14:textId="2B2086E7" w:rsidR="00F7699E" w:rsidRPr="009618DB" w:rsidRDefault="00F7699E" w:rsidP="00F7699E">
            <w:pPr>
              <w:pStyle w:val="table1ordered"/>
              <w:ind w:left="346" w:hanging="289"/>
              <w:jc w:val="center"/>
              <w:rPr>
                <w:sz w:val="16"/>
                <w:szCs w:val="18"/>
                <w:lang w:eastAsia="ja-JP"/>
              </w:rPr>
            </w:pPr>
            <w:r w:rsidRPr="00731D32">
              <w:rPr>
                <w:rFonts w:hint="eastAsia"/>
                <w:sz w:val="16"/>
                <w:szCs w:val="18"/>
                <w:lang w:eastAsia="ja-JP"/>
              </w:rPr>
              <w:t>/dev/video0</w:t>
            </w:r>
          </w:p>
        </w:tc>
        <w:tc>
          <w:tcPr>
            <w:tcW w:w="851" w:type="dxa"/>
            <w:tcBorders>
              <w:top w:val="single" w:sz="4" w:space="0" w:color="auto"/>
              <w:bottom w:val="single" w:sz="4" w:space="0" w:color="auto"/>
            </w:tcBorders>
          </w:tcPr>
          <w:p w14:paraId="4EAFAF05" w14:textId="19E425FC" w:rsidR="00F7699E" w:rsidRDefault="00F7699E" w:rsidP="00F7699E">
            <w:pPr>
              <w:pStyle w:val="table1ordered"/>
              <w:ind w:left="346" w:hanging="289"/>
              <w:jc w:val="center"/>
              <w:rPr>
                <w:lang w:eastAsia="ja-JP"/>
              </w:rPr>
            </w:pPr>
            <w:r>
              <w:rPr>
                <w:rFonts w:hint="eastAsia"/>
                <w:lang w:eastAsia="ja-JP"/>
              </w:rPr>
              <w:t>81</w:t>
            </w:r>
          </w:p>
        </w:tc>
        <w:tc>
          <w:tcPr>
            <w:tcW w:w="992" w:type="dxa"/>
            <w:tcBorders>
              <w:top w:val="single" w:sz="4" w:space="0" w:color="auto"/>
              <w:bottom w:val="single" w:sz="4" w:space="0" w:color="auto"/>
            </w:tcBorders>
          </w:tcPr>
          <w:p w14:paraId="44DA302D" w14:textId="6AF11AB6" w:rsidR="00F7699E" w:rsidRDefault="00F7699E" w:rsidP="00F7699E">
            <w:pPr>
              <w:pStyle w:val="table1ordered"/>
              <w:ind w:left="346" w:hanging="289"/>
              <w:jc w:val="center"/>
              <w:rPr>
                <w:lang w:eastAsia="ja-JP"/>
              </w:rPr>
            </w:pPr>
            <w:r>
              <w:rPr>
                <w:rFonts w:hint="eastAsia"/>
                <w:lang w:eastAsia="ja-JP"/>
              </w:rPr>
              <w:t>6(</w:t>
            </w:r>
            <w:proofErr w:type="gramStart"/>
            <w:r w:rsidR="005C2C31">
              <w:rPr>
                <w:lang w:eastAsia="ja-JP"/>
              </w:rPr>
              <w:t>4</w:t>
            </w:r>
            <w:r>
              <w:rPr>
                <w:rFonts w:hint="eastAsia"/>
                <w:lang w:eastAsia="ja-JP"/>
              </w:rPr>
              <w:t>)</w:t>
            </w:r>
            <w:r>
              <w:rPr>
                <w:lang w:eastAsia="ja-JP"/>
              </w:rPr>
              <w:t>*</w:t>
            </w:r>
            <w:proofErr w:type="gramEnd"/>
            <w:r>
              <w:rPr>
                <w:lang w:eastAsia="ja-JP"/>
              </w:rPr>
              <w:t>1</w:t>
            </w:r>
          </w:p>
        </w:tc>
        <w:tc>
          <w:tcPr>
            <w:tcW w:w="851" w:type="dxa"/>
            <w:tcBorders>
              <w:top w:val="single" w:sz="4" w:space="0" w:color="auto"/>
              <w:bottom w:val="single" w:sz="4" w:space="0" w:color="auto"/>
            </w:tcBorders>
          </w:tcPr>
          <w:p w14:paraId="67285BE3" w14:textId="159565AD" w:rsidR="00F7699E" w:rsidRDefault="00F7699E" w:rsidP="00F7699E">
            <w:pPr>
              <w:pStyle w:val="table1ordered"/>
              <w:jc w:val="center"/>
              <w:rPr>
                <w:lang w:eastAsia="ja-JP"/>
              </w:rPr>
            </w:pPr>
            <w:r>
              <w:rPr>
                <w:rFonts w:hint="eastAsia"/>
                <w:lang w:eastAsia="ja-JP"/>
              </w:rPr>
              <w:t>1</w:t>
            </w:r>
            <w:r>
              <w:rPr>
                <w:lang w:eastAsia="ja-JP"/>
              </w:rPr>
              <w:t>8</w:t>
            </w:r>
          </w:p>
        </w:tc>
        <w:tc>
          <w:tcPr>
            <w:tcW w:w="1701" w:type="dxa"/>
            <w:tcBorders>
              <w:top w:val="single" w:sz="4" w:space="0" w:color="auto"/>
              <w:bottom w:val="nil"/>
            </w:tcBorders>
          </w:tcPr>
          <w:p w14:paraId="017714A1" w14:textId="5A67A9DD" w:rsidR="00F7699E" w:rsidRDefault="00F7699E" w:rsidP="00F7699E">
            <w:pPr>
              <w:pStyle w:val="table1ordered"/>
              <w:rPr>
                <w:lang w:eastAsia="ja-JP"/>
              </w:rPr>
            </w:pPr>
            <w:r>
              <w:rPr>
                <w:rFonts w:hint="eastAsia"/>
                <w:lang w:eastAsia="ja-JP"/>
              </w:rPr>
              <w:t>UDS</w:t>
            </w:r>
            <w:r>
              <w:rPr>
                <w:lang w:eastAsia="ja-JP"/>
              </w:rPr>
              <w:t xml:space="preserve"> can be used. UDS shares</w:t>
            </w:r>
          </w:p>
        </w:tc>
      </w:tr>
      <w:tr w:rsidR="00F7699E" w14:paraId="7C3A20F0" w14:textId="77777777" w:rsidTr="002E345F">
        <w:trPr>
          <w:trHeight w:val="276"/>
        </w:trPr>
        <w:tc>
          <w:tcPr>
            <w:tcW w:w="1134" w:type="dxa"/>
            <w:tcBorders>
              <w:top w:val="single" w:sz="4" w:space="0" w:color="auto"/>
              <w:bottom w:val="single" w:sz="4" w:space="0" w:color="auto"/>
            </w:tcBorders>
          </w:tcPr>
          <w:p w14:paraId="00C5ACDE" w14:textId="71505BF3" w:rsidR="00F7699E" w:rsidRPr="00CE1D32" w:rsidRDefault="00F7699E" w:rsidP="00F7699E">
            <w:pPr>
              <w:pStyle w:val="table1ordered"/>
              <w:ind w:left="346" w:hanging="289"/>
              <w:rPr>
                <w:sz w:val="14"/>
                <w:szCs w:val="16"/>
                <w:lang w:eastAsia="ja-JP"/>
              </w:rPr>
            </w:pPr>
            <w:r w:rsidRPr="00CE1D32">
              <w:rPr>
                <w:sz w:val="14"/>
                <w:szCs w:val="16"/>
                <w:lang w:eastAsia="ja-JP"/>
              </w:rPr>
              <w:t>HDMI / CVBS</w:t>
            </w:r>
          </w:p>
        </w:tc>
        <w:tc>
          <w:tcPr>
            <w:tcW w:w="1134" w:type="dxa"/>
            <w:tcBorders>
              <w:top w:val="single" w:sz="4" w:space="0" w:color="auto"/>
              <w:bottom w:val="single" w:sz="4" w:space="0" w:color="auto"/>
            </w:tcBorders>
          </w:tcPr>
          <w:p w14:paraId="3A856A29" w14:textId="32E46F97" w:rsidR="00F7699E" w:rsidRPr="00CE1D32" w:rsidRDefault="00F7699E" w:rsidP="00F7699E">
            <w:pPr>
              <w:pStyle w:val="table1ordered"/>
              <w:ind w:left="346" w:hanging="289"/>
              <w:rPr>
                <w:sz w:val="14"/>
                <w:szCs w:val="16"/>
                <w:lang w:eastAsia="ja-JP"/>
              </w:rPr>
            </w:pPr>
            <w:r w:rsidRPr="00CE1D32">
              <w:rPr>
                <w:sz w:val="14"/>
                <w:szCs w:val="16"/>
                <w:lang w:eastAsia="ja-JP"/>
              </w:rPr>
              <w:t>HDMI / CVBS</w:t>
            </w:r>
          </w:p>
        </w:tc>
        <w:tc>
          <w:tcPr>
            <w:tcW w:w="1134" w:type="dxa"/>
            <w:tcBorders>
              <w:top w:val="single" w:sz="4" w:space="0" w:color="auto"/>
              <w:bottom w:val="single" w:sz="4" w:space="0" w:color="auto"/>
            </w:tcBorders>
          </w:tcPr>
          <w:p w14:paraId="2B467280" w14:textId="0099C681" w:rsidR="00F7699E" w:rsidRPr="00CE1D32" w:rsidRDefault="00F7699E" w:rsidP="00F7699E">
            <w:pPr>
              <w:pStyle w:val="table1ordered"/>
              <w:ind w:left="346" w:hanging="289"/>
              <w:jc w:val="center"/>
              <w:rPr>
                <w:sz w:val="14"/>
                <w:szCs w:val="16"/>
                <w:lang w:eastAsia="ja-JP"/>
              </w:rPr>
            </w:pPr>
            <w:r w:rsidRPr="00CE1D32">
              <w:rPr>
                <w:sz w:val="14"/>
                <w:szCs w:val="16"/>
                <w:lang w:eastAsia="ja-JP"/>
              </w:rPr>
              <w:t>HDMI / CVBS</w:t>
            </w:r>
          </w:p>
        </w:tc>
        <w:tc>
          <w:tcPr>
            <w:tcW w:w="567" w:type="dxa"/>
            <w:tcBorders>
              <w:top w:val="single" w:sz="4" w:space="0" w:color="auto"/>
              <w:bottom w:val="single" w:sz="4" w:space="0" w:color="auto"/>
            </w:tcBorders>
          </w:tcPr>
          <w:p w14:paraId="3A9921BD" w14:textId="7DB59735" w:rsidR="00F7699E" w:rsidRPr="00CE1D32" w:rsidRDefault="00F7699E" w:rsidP="00F7699E">
            <w:pPr>
              <w:pStyle w:val="table1ordered"/>
              <w:ind w:left="346" w:hanging="289"/>
              <w:jc w:val="center"/>
              <w:rPr>
                <w:sz w:val="14"/>
                <w:szCs w:val="16"/>
                <w:lang w:eastAsia="ja-JP"/>
              </w:rPr>
            </w:pPr>
            <w:r w:rsidRPr="00CE1D32">
              <w:rPr>
                <w:sz w:val="14"/>
                <w:szCs w:val="16"/>
                <w:lang w:eastAsia="ja-JP"/>
              </w:rPr>
              <w:t>Coax</w:t>
            </w:r>
          </w:p>
        </w:tc>
        <w:tc>
          <w:tcPr>
            <w:tcW w:w="567" w:type="dxa"/>
            <w:tcBorders>
              <w:top w:val="single" w:sz="4" w:space="0" w:color="auto"/>
              <w:bottom w:val="single" w:sz="4" w:space="0" w:color="auto"/>
            </w:tcBorders>
          </w:tcPr>
          <w:p w14:paraId="48A36201" w14:textId="79C5D3AD" w:rsidR="00F7699E" w:rsidRPr="00CE1D32" w:rsidRDefault="00F7699E" w:rsidP="00F7699E">
            <w:pPr>
              <w:pStyle w:val="table1ordered"/>
              <w:ind w:left="346" w:hanging="289"/>
              <w:jc w:val="center"/>
              <w:rPr>
                <w:sz w:val="14"/>
                <w:szCs w:val="16"/>
                <w:lang w:eastAsia="ja-JP"/>
              </w:rPr>
            </w:pPr>
            <w:r w:rsidRPr="00CE1D32">
              <w:rPr>
                <w:sz w:val="14"/>
                <w:szCs w:val="16"/>
                <w:lang w:eastAsia="ja-JP"/>
              </w:rPr>
              <w:t>Coax</w:t>
            </w:r>
          </w:p>
        </w:tc>
        <w:tc>
          <w:tcPr>
            <w:tcW w:w="1134" w:type="dxa"/>
            <w:tcBorders>
              <w:top w:val="single" w:sz="4" w:space="0" w:color="auto"/>
              <w:bottom w:val="single" w:sz="4" w:space="0" w:color="auto"/>
            </w:tcBorders>
          </w:tcPr>
          <w:p w14:paraId="3EF3A179" w14:textId="72D9C220" w:rsidR="00F7699E" w:rsidRPr="00B6539D" w:rsidRDefault="00F7699E" w:rsidP="00F7699E">
            <w:pPr>
              <w:pStyle w:val="table1ordered"/>
              <w:ind w:left="346" w:hanging="289"/>
              <w:jc w:val="center"/>
              <w:rPr>
                <w:sz w:val="16"/>
                <w:szCs w:val="18"/>
                <w:lang w:eastAsia="ja-JP"/>
              </w:rPr>
            </w:pPr>
            <w:r w:rsidRPr="00731D32">
              <w:rPr>
                <w:rFonts w:hint="eastAsia"/>
                <w:sz w:val="16"/>
                <w:szCs w:val="18"/>
                <w:lang w:eastAsia="ja-JP"/>
              </w:rPr>
              <w:t>/dev/video1</w:t>
            </w:r>
          </w:p>
        </w:tc>
        <w:tc>
          <w:tcPr>
            <w:tcW w:w="851" w:type="dxa"/>
            <w:tcBorders>
              <w:top w:val="single" w:sz="4" w:space="0" w:color="auto"/>
              <w:bottom w:val="single" w:sz="4" w:space="0" w:color="auto"/>
            </w:tcBorders>
          </w:tcPr>
          <w:p w14:paraId="23866205" w14:textId="26F9481D" w:rsidR="00F7699E" w:rsidRDefault="00F7699E" w:rsidP="00F7699E">
            <w:pPr>
              <w:pStyle w:val="table1ordered"/>
              <w:ind w:left="346" w:hanging="289"/>
              <w:jc w:val="center"/>
              <w:rPr>
                <w:lang w:eastAsia="ja-JP"/>
              </w:rPr>
            </w:pPr>
            <w:r>
              <w:rPr>
                <w:rFonts w:hint="eastAsia"/>
                <w:lang w:eastAsia="ja-JP"/>
              </w:rPr>
              <w:t>81</w:t>
            </w:r>
          </w:p>
        </w:tc>
        <w:tc>
          <w:tcPr>
            <w:tcW w:w="992" w:type="dxa"/>
            <w:tcBorders>
              <w:top w:val="single" w:sz="4" w:space="0" w:color="auto"/>
              <w:bottom w:val="single" w:sz="4" w:space="0" w:color="auto"/>
            </w:tcBorders>
          </w:tcPr>
          <w:p w14:paraId="756B2318" w14:textId="3E9ABB8B" w:rsidR="00F7699E" w:rsidRDefault="00F7699E" w:rsidP="00F7699E">
            <w:pPr>
              <w:pStyle w:val="table1ordered"/>
              <w:ind w:left="346" w:hanging="289"/>
              <w:jc w:val="center"/>
              <w:rPr>
                <w:lang w:eastAsia="ja-JP"/>
              </w:rPr>
            </w:pPr>
            <w:r>
              <w:rPr>
                <w:lang w:eastAsia="ja-JP"/>
              </w:rPr>
              <w:t>7(</w:t>
            </w:r>
            <w:proofErr w:type="gramStart"/>
            <w:r w:rsidR="005C2C31">
              <w:rPr>
                <w:lang w:eastAsia="ja-JP"/>
              </w:rPr>
              <w:t>5</w:t>
            </w:r>
            <w:r>
              <w:rPr>
                <w:lang w:eastAsia="ja-JP"/>
              </w:rPr>
              <w:t>)*</w:t>
            </w:r>
            <w:proofErr w:type="gramEnd"/>
            <w:r>
              <w:rPr>
                <w:lang w:eastAsia="ja-JP"/>
              </w:rPr>
              <w:t>1</w:t>
            </w:r>
          </w:p>
        </w:tc>
        <w:tc>
          <w:tcPr>
            <w:tcW w:w="851" w:type="dxa"/>
            <w:tcBorders>
              <w:top w:val="single" w:sz="4" w:space="0" w:color="auto"/>
              <w:bottom w:val="single" w:sz="4" w:space="0" w:color="auto"/>
            </w:tcBorders>
          </w:tcPr>
          <w:p w14:paraId="2A2E4249" w14:textId="58AAF1ED" w:rsidR="00F7699E" w:rsidRDefault="00F7699E" w:rsidP="00F7699E">
            <w:pPr>
              <w:pStyle w:val="table1ordered"/>
              <w:jc w:val="center"/>
              <w:rPr>
                <w:lang w:eastAsia="ja-JP"/>
              </w:rPr>
            </w:pPr>
            <w:r>
              <w:rPr>
                <w:rFonts w:hint="eastAsia"/>
                <w:lang w:eastAsia="ja-JP"/>
              </w:rPr>
              <w:t>1</w:t>
            </w:r>
            <w:r>
              <w:rPr>
                <w:lang w:eastAsia="ja-JP"/>
              </w:rPr>
              <w:t>9</w:t>
            </w:r>
          </w:p>
        </w:tc>
        <w:tc>
          <w:tcPr>
            <w:tcW w:w="1701" w:type="dxa"/>
            <w:tcBorders>
              <w:top w:val="nil"/>
              <w:bottom w:val="single" w:sz="4" w:space="0" w:color="auto"/>
            </w:tcBorders>
          </w:tcPr>
          <w:p w14:paraId="4BB1BA05" w14:textId="3539A328" w:rsidR="00F7699E" w:rsidRDefault="00F7699E" w:rsidP="00F7699E">
            <w:pPr>
              <w:pStyle w:val="table1ordered"/>
              <w:rPr>
                <w:lang w:eastAsia="ja-JP"/>
              </w:rPr>
            </w:pPr>
            <w:r>
              <w:rPr>
                <w:lang w:eastAsia="ja-JP"/>
              </w:rPr>
              <w:t>with/dev/video0 and /dev/video1</w:t>
            </w:r>
            <w:r>
              <w:rPr>
                <w:rFonts w:hint="eastAsia"/>
                <w:lang w:eastAsia="ja-JP"/>
              </w:rPr>
              <w:t xml:space="preserve"> </w:t>
            </w:r>
            <w:r>
              <w:rPr>
                <w:lang w:eastAsia="ja-JP"/>
              </w:rPr>
              <w:t>*2</w:t>
            </w:r>
          </w:p>
        </w:tc>
      </w:tr>
      <w:tr w:rsidR="00F7699E" w14:paraId="5F1E5CF0" w14:textId="77777777" w:rsidTr="002E345F">
        <w:trPr>
          <w:trHeight w:val="291"/>
        </w:trPr>
        <w:tc>
          <w:tcPr>
            <w:tcW w:w="1134" w:type="dxa"/>
            <w:tcBorders>
              <w:top w:val="single" w:sz="4" w:space="0" w:color="auto"/>
              <w:bottom w:val="single" w:sz="4" w:space="0" w:color="auto"/>
            </w:tcBorders>
          </w:tcPr>
          <w:p w14:paraId="6ACE1469" w14:textId="77777777" w:rsidR="00F7699E" w:rsidRPr="00CE1D32" w:rsidRDefault="00F7699E" w:rsidP="00F7699E">
            <w:pPr>
              <w:pStyle w:val="table1ordered"/>
              <w:ind w:left="346" w:hanging="289"/>
              <w:rPr>
                <w:sz w:val="14"/>
                <w:szCs w:val="16"/>
                <w:lang w:eastAsia="ja-JP"/>
              </w:rPr>
            </w:pPr>
            <w:r w:rsidRPr="00CE1D32">
              <w:rPr>
                <w:sz w:val="14"/>
                <w:szCs w:val="16"/>
                <w:lang w:eastAsia="ja-JP"/>
              </w:rPr>
              <w:t xml:space="preserve">HDMI / CVBS </w:t>
            </w:r>
          </w:p>
        </w:tc>
        <w:tc>
          <w:tcPr>
            <w:tcW w:w="1134" w:type="dxa"/>
            <w:tcBorders>
              <w:top w:val="single" w:sz="4" w:space="0" w:color="auto"/>
              <w:bottom w:val="single" w:sz="4" w:space="0" w:color="auto"/>
            </w:tcBorders>
          </w:tcPr>
          <w:p w14:paraId="7EF1F1A8" w14:textId="77777777" w:rsidR="00F7699E" w:rsidRPr="00CE1D32" w:rsidRDefault="00F7699E" w:rsidP="00F7699E">
            <w:pPr>
              <w:pStyle w:val="table1ordered"/>
              <w:ind w:left="346" w:hanging="289"/>
              <w:rPr>
                <w:sz w:val="14"/>
                <w:szCs w:val="16"/>
                <w:lang w:eastAsia="ja-JP"/>
              </w:rPr>
            </w:pPr>
            <w:r w:rsidRPr="00CE1D32">
              <w:rPr>
                <w:sz w:val="14"/>
                <w:szCs w:val="16"/>
                <w:lang w:eastAsia="ja-JP"/>
              </w:rPr>
              <w:t xml:space="preserve">HDMI / CVBS </w:t>
            </w:r>
          </w:p>
        </w:tc>
        <w:tc>
          <w:tcPr>
            <w:tcW w:w="1134" w:type="dxa"/>
            <w:tcBorders>
              <w:top w:val="single" w:sz="4" w:space="0" w:color="auto"/>
              <w:bottom w:val="single" w:sz="4" w:space="0" w:color="auto"/>
            </w:tcBorders>
          </w:tcPr>
          <w:p w14:paraId="22D0C16E" w14:textId="77777777" w:rsidR="00F7699E" w:rsidRPr="00CE1D32" w:rsidRDefault="00F7699E" w:rsidP="00F7699E">
            <w:pPr>
              <w:pStyle w:val="table1ordered"/>
              <w:ind w:left="346" w:hanging="289"/>
              <w:jc w:val="center"/>
              <w:rPr>
                <w:sz w:val="14"/>
                <w:szCs w:val="16"/>
                <w:lang w:eastAsia="ja-JP"/>
              </w:rPr>
            </w:pPr>
            <w:r w:rsidRPr="00CE1D32">
              <w:rPr>
                <w:sz w:val="14"/>
                <w:szCs w:val="16"/>
                <w:lang w:eastAsia="ja-JP"/>
              </w:rPr>
              <w:t>-</w:t>
            </w:r>
          </w:p>
        </w:tc>
        <w:tc>
          <w:tcPr>
            <w:tcW w:w="567" w:type="dxa"/>
            <w:tcBorders>
              <w:top w:val="single" w:sz="4" w:space="0" w:color="auto"/>
              <w:bottom w:val="single" w:sz="4" w:space="0" w:color="auto"/>
            </w:tcBorders>
          </w:tcPr>
          <w:p w14:paraId="45C75311" w14:textId="3A76BE5F" w:rsidR="00F7699E" w:rsidRPr="00CE1D32" w:rsidRDefault="00F7699E" w:rsidP="00F7699E">
            <w:pPr>
              <w:pStyle w:val="table1ordered"/>
              <w:ind w:left="346" w:hanging="289"/>
              <w:jc w:val="center"/>
              <w:rPr>
                <w:sz w:val="14"/>
                <w:szCs w:val="16"/>
                <w:lang w:eastAsia="ja-JP"/>
              </w:rPr>
            </w:pPr>
            <w:r w:rsidRPr="00CE1D32">
              <w:rPr>
                <w:sz w:val="14"/>
                <w:szCs w:val="16"/>
                <w:lang w:eastAsia="ja-JP"/>
              </w:rPr>
              <w:t>Coax</w:t>
            </w:r>
          </w:p>
        </w:tc>
        <w:tc>
          <w:tcPr>
            <w:tcW w:w="567" w:type="dxa"/>
            <w:tcBorders>
              <w:top w:val="single" w:sz="4" w:space="0" w:color="auto"/>
              <w:bottom w:val="single" w:sz="4" w:space="0" w:color="auto"/>
            </w:tcBorders>
          </w:tcPr>
          <w:p w14:paraId="23F68512" w14:textId="3556801F" w:rsidR="00F7699E" w:rsidRPr="00CE1D32" w:rsidRDefault="00F7699E" w:rsidP="00F7699E">
            <w:pPr>
              <w:pStyle w:val="table1ordered"/>
              <w:ind w:left="346" w:hanging="289"/>
              <w:jc w:val="center"/>
              <w:rPr>
                <w:sz w:val="14"/>
                <w:szCs w:val="16"/>
                <w:lang w:eastAsia="ja-JP"/>
              </w:rPr>
            </w:pPr>
            <w:r w:rsidRPr="00CE1D32">
              <w:rPr>
                <w:sz w:val="14"/>
                <w:szCs w:val="16"/>
                <w:lang w:eastAsia="ja-JP"/>
              </w:rPr>
              <w:t>Coax</w:t>
            </w:r>
          </w:p>
        </w:tc>
        <w:tc>
          <w:tcPr>
            <w:tcW w:w="1134" w:type="dxa"/>
            <w:tcBorders>
              <w:top w:val="single" w:sz="4" w:space="0" w:color="auto"/>
              <w:bottom w:val="single" w:sz="4" w:space="0" w:color="auto"/>
            </w:tcBorders>
          </w:tcPr>
          <w:p w14:paraId="3D995521" w14:textId="26E7C17C" w:rsidR="00F7699E" w:rsidRPr="009618DB" w:rsidRDefault="00F7699E" w:rsidP="00F7699E">
            <w:pPr>
              <w:pStyle w:val="table1ordered"/>
              <w:ind w:left="346" w:hanging="289"/>
              <w:jc w:val="center"/>
              <w:rPr>
                <w:sz w:val="16"/>
                <w:szCs w:val="18"/>
                <w:lang w:eastAsia="ja-JP"/>
              </w:rPr>
            </w:pPr>
            <w:r w:rsidRPr="009618DB">
              <w:rPr>
                <w:sz w:val="16"/>
                <w:szCs w:val="18"/>
                <w:lang w:eastAsia="ja-JP"/>
              </w:rPr>
              <w:t>/dev/video2</w:t>
            </w:r>
          </w:p>
        </w:tc>
        <w:tc>
          <w:tcPr>
            <w:tcW w:w="851" w:type="dxa"/>
            <w:tcBorders>
              <w:top w:val="single" w:sz="4" w:space="0" w:color="auto"/>
              <w:bottom w:val="single" w:sz="4" w:space="0" w:color="auto"/>
            </w:tcBorders>
          </w:tcPr>
          <w:p w14:paraId="3E63A75C" w14:textId="77777777" w:rsidR="00F7699E" w:rsidRDefault="00F7699E" w:rsidP="00F7699E">
            <w:pPr>
              <w:pStyle w:val="table1ordered"/>
              <w:ind w:left="346" w:hanging="289"/>
              <w:jc w:val="center"/>
              <w:rPr>
                <w:lang w:eastAsia="ja-JP"/>
              </w:rPr>
            </w:pPr>
            <w:r>
              <w:rPr>
                <w:rFonts w:hint="eastAsia"/>
                <w:lang w:eastAsia="ja-JP"/>
              </w:rPr>
              <w:t>81</w:t>
            </w:r>
          </w:p>
        </w:tc>
        <w:tc>
          <w:tcPr>
            <w:tcW w:w="992" w:type="dxa"/>
            <w:tcBorders>
              <w:top w:val="single" w:sz="4" w:space="0" w:color="auto"/>
              <w:bottom w:val="single" w:sz="4" w:space="0" w:color="auto"/>
            </w:tcBorders>
          </w:tcPr>
          <w:p w14:paraId="10183C22" w14:textId="77777777" w:rsidR="00F7699E" w:rsidRDefault="00F7699E" w:rsidP="00F7699E">
            <w:pPr>
              <w:pStyle w:val="table1ordered"/>
              <w:ind w:left="346" w:hanging="289"/>
              <w:jc w:val="center"/>
              <w:rPr>
                <w:lang w:eastAsia="ja-JP"/>
              </w:rPr>
            </w:pPr>
            <w:r>
              <w:rPr>
                <w:lang w:eastAsia="ja-JP"/>
              </w:rPr>
              <w:t>8</w:t>
            </w:r>
          </w:p>
        </w:tc>
        <w:tc>
          <w:tcPr>
            <w:tcW w:w="851" w:type="dxa"/>
            <w:tcBorders>
              <w:top w:val="single" w:sz="4" w:space="0" w:color="auto"/>
              <w:bottom w:val="single" w:sz="4" w:space="0" w:color="auto"/>
            </w:tcBorders>
          </w:tcPr>
          <w:p w14:paraId="228971A0" w14:textId="630FF1DD" w:rsidR="00F7699E" w:rsidDel="00E510A6" w:rsidRDefault="00F7699E" w:rsidP="00F7699E">
            <w:pPr>
              <w:pStyle w:val="table1ordered"/>
              <w:ind w:left="346" w:hanging="289"/>
              <w:jc w:val="center"/>
              <w:rPr>
                <w:lang w:eastAsia="ja-JP"/>
              </w:rPr>
            </w:pPr>
            <w:r>
              <w:rPr>
                <w:rFonts w:hint="eastAsia"/>
                <w:lang w:eastAsia="ja-JP"/>
              </w:rPr>
              <w:t>2</w:t>
            </w:r>
            <w:r>
              <w:rPr>
                <w:lang w:eastAsia="ja-JP"/>
              </w:rPr>
              <w:t>0</w:t>
            </w:r>
          </w:p>
        </w:tc>
        <w:tc>
          <w:tcPr>
            <w:tcW w:w="1701" w:type="dxa"/>
            <w:tcBorders>
              <w:top w:val="single" w:sz="4" w:space="0" w:color="auto"/>
              <w:bottom w:val="single" w:sz="4" w:space="0" w:color="auto"/>
            </w:tcBorders>
          </w:tcPr>
          <w:p w14:paraId="0CC79150" w14:textId="125A0549" w:rsidR="00F7699E" w:rsidDel="00E510A6" w:rsidRDefault="00F7699E" w:rsidP="00F7699E">
            <w:pPr>
              <w:pStyle w:val="table1ordered"/>
              <w:ind w:left="346" w:hanging="289"/>
              <w:rPr>
                <w:lang w:eastAsia="ja-JP"/>
              </w:rPr>
            </w:pPr>
          </w:p>
        </w:tc>
      </w:tr>
      <w:tr w:rsidR="00F7699E" w14:paraId="5722D9D4" w14:textId="77777777" w:rsidTr="002E345F">
        <w:trPr>
          <w:trHeight w:val="291"/>
        </w:trPr>
        <w:tc>
          <w:tcPr>
            <w:tcW w:w="1134" w:type="dxa"/>
            <w:tcBorders>
              <w:top w:val="single" w:sz="4" w:space="0" w:color="auto"/>
              <w:bottom w:val="single" w:sz="4" w:space="0" w:color="auto"/>
            </w:tcBorders>
          </w:tcPr>
          <w:p w14:paraId="2AE049D7" w14:textId="77777777" w:rsidR="00F7699E" w:rsidRPr="00CE1D32" w:rsidRDefault="00F7699E" w:rsidP="00F7699E">
            <w:pPr>
              <w:pStyle w:val="table1ordered"/>
              <w:ind w:left="346" w:hanging="289"/>
              <w:rPr>
                <w:sz w:val="14"/>
                <w:szCs w:val="16"/>
                <w:lang w:eastAsia="ja-JP"/>
              </w:rPr>
            </w:pPr>
            <w:r w:rsidRPr="00CE1D32">
              <w:rPr>
                <w:sz w:val="14"/>
                <w:szCs w:val="16"/>
                <w:lang w:eastAsia="ja-JP"/>
              </w:rPr>
              <w:t xml:space="preserve">HDMI / CVBS </w:t>
            </w:r>
          </w:p>
        </w:tc>
        <w:tc>
          <w:tcPr>
            <w:tcW w:w="1134" w:type="dxa"/>
            <w:tcBorders>
              <w:top w:val="single" w:sz="4" w:space="0" w:color="auto"/>
              <w:bottom w:val="single" w:sz="4" w:space="0" w:color="auto"/>
            </w:tcBorders>
          </w:tcPr>
          <w:p w14:paraId="797D9119" w14:textId="77777777" w:rsidR="00F7699E" w:rsidRPr="00CE1D32" w:rsidRDefault="00F7699E" w:rsidP="00F7699E">
            <w:pPr>
              <w:pStyle w:val="table1ordered"/>
              <w:ind w:left="346" w:hanging="289"/>
              <w:rPr>
                <w:sz w:val="14"/>
                <w:szCs w:val="16"/>
                <w:lang w:eastAsia="ja-JP"/>
              </w:rPr>
            </w:pPr>
            <w:r w:rsidRPr="00CE1D32">
              <w:rPr>
                <w:sz w:val="14"/>
                <w:szCs w:val="16"/>
                <w:lang w:eastAsia="ja-JP"/>
              </w:rPr>
              <w:t xml:space="preserve">HDMI / CVBS </w:t>
            </w:r>
          </w:p>
        </w:tc>
        <w:tc>
          <w:tcPr>
            <w:tcW w:w="1134" w:type="dxa"/>
            <w:tcBorders>
              <w:top w:val="single" w:sz="4" w:space="0" w:color="auto"/>
              <w:bottom w:val="single" w:sz="4" w:space="0" w:color="auto"/>
            </w:tcBorders>
          </w:tcPr>
          <w:p w14:paraId="61345DAC" w14:textId="77777777" w:rsidR="00F7699E" w:rsidRPr="00CE1D32" w:rsidRDefault="00F7699E" w:rsidP="00F7699E">
            <w:pPr>
              <w:pStyle w:val="table1ordered"/>
              <w:ind w:left="346" w:hanging="289"/>
              <w:jc w:val="center"/>
              <w:rPr>
                <w:sz w:val="14"/>
                <w:szCs w:val="16"/>
                <w:lang w:eastAsia="ja-JP"/>
              </w:rPr>
            </w:pPr>
            <w:r w:rsidRPr="00CE1D32">
              <w:rPr>
                <w:sz w:val="14"/>
                <w:szCs w:val="16"/>
                <w:lang w:eastAsia="ja-JP"/>
              </w:rPr>
              <w:t>-</w:t>
            </w:r>
          </w:p>
        </w:tc>
        <w:tc>
          <w:tcPr>
            <w:tcW w:w="567" w:type="dxa"/>
            <w:tcBorders>
              <w:top w:val="single" w:sz="4" w:space="0" w:color="auto"/>
              <w:bottom w:val="single" w:sz="4" w:space="0" w:color="auto"/>
            </w:tcBorders>
          </w:tcPr>
          <w:p w14:paraId="1745E77E" w14:textId="78720E90" w:rsidR="00F7699E" w:rsidRPr="00CE1D32" w:rsidRDefault="00F7699E" w:rsidP="00F7699E">
            <w:pPr>
              <w:pStyle w:val="table1ordered"/>
              <w:ind w:left="346" w:hanging="289"/>
              <w:jc w:val="center"/>
              <w:rPr>
                <w:sz w:val="14"/>
                <w:szCs w:val="16"/>
                <w:lang w:eastAsia="ja-JP"/>
              </w:rPr>
            </w:pPr>
            <w:r w:rsidRPr="00CE1D32">
              <w:rPr>
                <w:sz w:val="14"/>
                <w:szCs w:val="16"/>
                <w:lang w:eastAsia="ja-JP"/>
              </w:rPr>
              <w:t>Coax</w:t>
            </w:r>
          </w:p>
        </w:tc>
        <w:tc>
          <w:tcPr>
            <w:tcW w:w="567" w:type="dxa"/>
            <w:tcBorders>
              <w:top w:val="single" w:sz="4" w:space="0" w:color="auto"/>
              <w:bottom w:val="single" w:sz="4" w:space="0" w:color="auto"/>
            </w:tcBorders>
          </w:tcPr>
          <w:p w14:paraId="3204550E" w14:textId="527DEADF" w:rsidR="00F7699E" w:rsidRPr="00CE1D32" w:rsidRDefault="00F7699E" w:rsidP="00F7699E">
            <w:pPr>
              <w:pStyle w:val="table1ordered"/>
              <w:ind w:left="346" w:hanging="289"/>
              <w:jc w:val="center"/>
              <w:rPr>
                <w:sz w:val="14"/>
                <w:szCs w:val="16"/>
                <w:lang w:eastAsia="ja-JP"/>
              </w:rPr>
            </w:pPr>
            <w:r w:rsidRPr="00CE1D32">
              <w:rPr>
                <w:sz w:val="14"/>
                <w:szCs w:val="16"/>
                <w:lang w:eastAsia="ja-JP"/>
              </w:rPr>
              <w:t>Coax</w:t>
            </w:r>
          </w:p>
        </w:tc>
        <w:tc>
          <w:tcPr>
            <w:tcW w:w="1134" w:type="dxa"/>
            <w:tcBorders>
              <w:top w:val="single" w:sz="4" w:space="0" w:color="auto"/>
              <w:bottom w:val="single" w:sz="4" w:space="0" w:color="auto"/>
            </w:tcBorders>
          </w:tcPr>
          <w:p w14:paraId="30FA7769" w14:textId="435BC0E8" w:rsidR="00F7699E" w:rsidRPr="009618DB" w:rsidRDefault="00F7699E" w:rsidP="00F7699E">
            <w:pPr>
              <w:pStyle w:val="table1ordered"/>
              <w:ind w:left="346" w:hanging="289"/>
              <w:jc w:val="center"/>
              <w:rPr>
                <w:sz w:val="16"/>
                <w:szCs w:val="18"/>
                <w:lang w:eastAsia="ja-JP"/>
              </w:rPr>
            </w:pPr>
            <w:r w:rsidRPr="009618DB">
              <w:rPr>
                <w:sz w:val="16"/>
                <w:szCs w:val="18"/>
                <w:lang w:eastAsia="ja-JP"/>
              </w:rPr>
              <w:t>/dev/video3</w:t>
            </w:r>
          </w:p>
        </w:tc>
        <w:tc>
          <w:tcPr>
            <w:tcW w:w="851" w:type="dxa"/>
            <w:tcBorders>
              <w:top w:val="single" w:sz="4" w:space="0" w:color="auto"/>
              <w:bottom w:val="single" w:sz="4" w:space="0" w:color="auto"/>
            </w:tcBorders>
          </w:tcPr>
          <w:p w14:paraId="13C3CE84" w14:textId="77777777" w:rsidR="00F7699E" w:rsidRDefault="00F7699E" w:rsidP="00F7699E">
            <w:pPr>
              <w:pStyle w:val="table1ordered"/>
              <w:ind w:left="346" w:hanging="289"/>
              <w:jc w:val="center"/>
              <w:rPr>
                <w:lang w:eastAsia="ja-JP"/>
              </w:rPr>
            </w:pPr>
            <w:r>
              <w:rPr>
                <w:rFonts w:hint="eastAsia"/>
                <w:lang w:eastAsia="ja-JP"/>
              </w:rPr>
              <w:t>81</w:t>
            </w:r>
          </w:p>
        </w:tc>
        <w:tc>
          <w:tcPr>
            <w:tcW w:w="992" w:type="dxa"/>
            <w:tcBorders>
              <w:top w:val="single" w:sz="4" w:space="0" w:color="auto"/>
              <w:bottom w:val="single" w:sz="4" w:space="0" w:color="auto"/>
            </w:tcBorders>
          </w:tcPr>
          <w:p w14:paraId="59D6497C" w14:textId="77777777" w:rsidR="00F7699E" w:rsidRDefault="00F7699E" w:rsidP="00F7699E">
            <w:pPr>
              <w:pStyle w:val="table1ordered"/>
              <w:ind w:left="346" w:hanging="289"/>
              <w:jc w:val="center"/>
              <w:rPr>
                <w:lang w:eastAsia="ja-JP"/>
              </w:rPr>
            </w:pPr>
            <w:r>
              <w:rPr>
                <w:lang w:eastAsia="ja-JP"/>
              </w:rPr>
              <w:t>9</w:t>
            </w:r>
          </w:p>
        </w:tc>
        <w:tc>
          <w:tcPr>
            <w:tcW w:w="851" w:type="dxa"/>
            <w:tcBorders>
              <w:top w:val="single" w:sz="4" w:space="0" w:color="auto"/>
              <w:bottom w:val="single" w:sz="4" w:space="0" w:color="auto"/>
            </w:tcBorders>
          </w:tcPr>
          <w:p w14:paraId="52020F02" w14:textId="47C58B50" w:rsidR="00F7699E" w:rsidDel="00E510A6" w:rsidRDefault="00F7699E" w:rsidP="00F7699E">
            <w:pPr>
              <w:pStyle w:val="table1ordered"/>
              <w:ind w:firstLine="57"/>
              <w:jc w:val="center"/>
              <w:rPr>
                <w:lang w:eastAsia="ja-JP"/>
              </w:rPr>
            </w:pPr>
            <w:r>
              <w:rPr>
                <w:rFonts w:hint="eastAsia"/>
                <w:lang w:eastAsia="ja-JP"/>
              </w:rPr>
              <w:t>2</w:t>
            </w:r>
            <w:r>
              <w:rPr>
                <w:lang w:eastAsia="ja-JP"/>
              </w:rPr>
              <w:t>1</w:t>
            </w:r>
          </w:p>
        </w:tc>
        <w:tc>
          <w:tcPr>
            <w:tcW w:w="1701" w:type="dxa"/>
            <w:tcBorders>
              <w:top w:val="single" w:sz="4" w:space="0" w:color="auto"/>
              <w:bottom w:val="single" w:sz="4" w:space="0" w:color="auto"/>
            </w:tcBorders>
          </w:tcPr>
          <w:p w14:paraId="0CCE0858" w14:textId="0DD8D222" w:rsidR="00F7699E" w:rsidDel="00E510A6" w:rsidRDefault="00F7699E" w:rsidP="00F7699E">
            <w:pPr>
              <w:pStyle w:val="table1ordered"/>
              <w:ind w:left="346" w:hanging="289"/>
              <w:rPr>
                <w:lang w:eastAsia="ja-JP"/>
              </w:rPr>
            </w:pPr>
          </w:p>
        </w:tc>
      </w:tr>
      <w:tr w:rsidR="00F7699E" w14:paraId="2D498336" w14:textId="77777777" w:rsidTr="002E345F">
        <w:trPr>
          <w:trHeight w:val="276"/>
        </w:trPr>
        <w:tc>
          <w:tcPr>
            <w:tcW w:w="1134" w:type="dxa"/>
            <w:tcBorders>
              <w:top w:val="single" w:sz="4" w:space="0" w:color="auto"/>
              <w:bottom w:val="single" w:sz="4" w:space="0" w:color="auto"/>
            </w:tcBorders>
          </w:tcPr>
          <w:p w14:paraId="6F0B8D41" w14:textId="77777777" w:rsidR="00F7699E" w:rsidRPr="00CE1D32" w:rsidRDefault="00F7699E" w:rsidP="00F7699E">
            <w:pPr>
              <w:pStyle w:val="table1ordered"/>
              <w:ind w:left="346" w:hanging="289"/>
              <w:rPr>
                <w:sz w:val="14"/>
                <w:szCs w:val="16"/>
                <w:lang w:eastAsia="ja-JP"/>
              </w:rPr>
            </w:pPr>
            <w:r w:rsidRPr="00CE1D32">
              <w:rPr>
                <w:sz w:val="14"/>
                <w:szCs w:val="16"/>
                <w:lang w:eastAsia="ja-JP"/>
              </w:rPr>
              <w:t>HDMI / CVBS</w:t>
            </w:r>
          </w:p>
        </w:tc>
        <w:tc>
          <w:tcPr>
            <w:tcW w:w="1134" w:type="dxa"/>
            <w:tcBorders>
              <w:top w:val="single" w:sz="4" w:space="0" w:color="auto"/>
              <w:bottom w:val="single" w:sz="4" w:space="0" w:color="auto"/>
            </w:tcBorders>
          </w:tcPr>
          <w:p w14:paraId="2936DE64" w14:textId="77777777" w:rsidR="00F7699E" w:rsidRPr="00CE1D32" w:rsidRDefault="00F7699E" w:rsidP="00F7699E">
            <w:pPr>
              <w:pStyle w:val="table1ordered"/>
              <w:ind w:left="346" w:hanging="289"/>
              <w:rPr>
                <w:sz w:val="14"/>
                <w:szCs w:val="16"/>
                <w:lang w:eastAsia="ja-JP"/>
              </w:rPr>
            </w:pPr>
            <w:r w:rsidRPr="00CE1D32">
              <w:rPr>
                <w:sz w:val="14"/>
                <w:szCs w:val="16"/>
                <w:lang w:eastAsia="ja-JP"/>
              </w:rPr>
              <w:t>CVBS</w:t>
            </w:r>
          </w:p>
        </w:tc>
        <w:tc>
          <w:tcPr>
            <w:tcW w:w="1134" w:type="dxa"/>
            <w:tcBorders>
              <w:top w:val="single" w:sz="4" w:space="0" w:color="auto"/>
              <w:bottom w:val="single" w:sz="4" w:space="0" w:color="auto"/>
            </w:tcBorders>
          </w:tcPr>
          <w:p w14:paraId="38FE6BD5" w14:textId="77777777" w:rsidR="00F7699E" w:rsidRPr="00CE1D32" w:rsidRDefault="00F7699E" w:rsidP="00F7699E">
            <w:pPr>
              <w:pStyle w:val="table1ordered"/>
              <w:ind w:left="346" w:hanging="289"/>
              <w:jc w:val="center"/>
              <w:rPr>
                <w:sz w:val="14"/>
                <w:szCs w:val="16"/>
                <w:lang w:eastAsia="ja-JP"/>
              </w:rPr>
            </w:pPr>
            <w:r w:rsidRPr="00CE1D32">
              <w:rPr>
                <w:sz w:val="14"/>
                <w:szCs w:val="16"/>
                <w:lang w:eastAsia="ja-JP"/>
              </w:rPr>
              <w:t>-</w:t>
            </w:r>
          </w:p>
        </w:tc>
        <w:tc>
          <w:tcPr>
            <w:tcW w:w="567" w:type="dxa"/>
            <w:tcBorders>
              <w:top w:val="single" w:sz="4" w:space="0" w:color="auto"/>
              <w:bottom w:val="single" w:sz="4" w:space="0" w:color="auto"/>
            </w:tcBorders>
          </w:tcPr>
          <w:p w14:paraId="5ED8F768" w14:textId="4AA5922A" w:rsidR="00F7699E" w:rsidRPr="00CE1D32" w:rsidRDefault="00F7699E" w:rsidP="00F7699E">
            <w:pPr>
              <w:pStyle w:val="table1ordered"/>
              <w:ind w:left="346" w:hanging="289"/>
              <w:jc w:val="center"/>
              <w:rPr>
                <w:sz w:val="14"/>
                <w:szCs w:val="16"/>
                <w:lang w:eastAsia="ja-JP"/>
              </w:rPr>
            </w:pPr>
            <w:r w:rsidRPr="00CE1D32">
              <w:rPr>
                <w:sz w:val="14"/>
                <w:szCs w:val="16"/>
                <w:lang w:eastAsia="ja-JP"/>
              </w:rPr>
              <w:t>Coax</w:t>
            </w:r>
          </w:p>
        </w:tc>
        <w:tc>
          <w:tcPr>
            <w:tcW w:w="567" w:type="dxa"/>
            <w:tcBorders>
              <w:top w:val="single" w:sz="4" w:space="0" w:color="auto"/>
              <w:bottom w:val="single" w:sz="4" w:space="0" w:color="auto"/>
            </w:tcBorders>
          </w:tcPr>
          <w:p w14:paraId="09984972" w14:textId="43A83D09" w:rsidR="00F7699E" w:rsidRPr="00CE1D32" w:rsidRDefault="00F7699E" w:rsidP="00F7699E">
            <w:pPr>
              <w:pStyle w:val="table1ordered"/>
              <w:ind w:left="346" w:hanging="289"/>
              <w:jc w:val="center"/>
              <w:rPr>
                <w:sz w:val="14"/>
                <w:szCs w:val="16"/>
                <w:lang w:eastAsia="ja-JP"/>
              </w:rPr>
            </w:pPr>
            <w:r w:rsidRPr="00CE1D32">
              <w:rPr>
                <w:sz w:val="14"/>
                <w:szCs w:val="16"/>
                <w:lang w:eastAsia="ja-JP"/>
              </w:rPr>
              <w:t>Coax</w:t>
            </w:r>
          </w:p>
        </w:tc>
        <w:tc>
          <w:tcPr>
            <w:tcW w:w="1134" w:type="dxa"/>
            <w:tcBorders>
              <w:top w:val="single" w:sz="4" w:space="0" w:color="auto"/>
              <w:bottom w:val="single" w:sz="4" w:space="0" w:color="auto"/>
            </w:tcBorders>
          </w:tcPr>
          <w:p w14:paraId="137BAB7D" w14:textId="6B3FCC94" w:rsidR="00F7699E" w:rsidRPr="009618DB" w:rsidRDefault="00F7699E" w:rsidP="00F7699E">
            <w:pPr>
              <w:pStyle w:val="table1ordered"/>
              <w:ind w:left="346" w:hanging="289"/>
              <w:jc w:val="center"/>
              <w:rPr>
                <w:sz w:val="16"/>
                <w:szCs w:val="18"/>
                <w:lang w:eastAsia="ja-JP"/>
              </w:rPr>
            </w:pPr>
            <w:r w:rsidRPr="009618DB">
              <w:rPr>
                <w:sz w:val="16"/>
                <w:szCs w:val="18"/>
                <w:lang w:eastAsia="ja-JP"/>
              </w:rPr>
              <w:t>/dev/video4</w:t>
            </w:r>
          </w:p>
        </w:tc>
        <w:tc>
          <w:tcPr>
            <w:tcW w:w="851" w:type="dxa"/>
            <w:tcBorders>
              <w:top w:val="single" w:sz="4" w:space="0" w:color="auto"/>
              <w:bottom w:val="single" w:sz="4" w:space="0" w:color="auto"/>
            </w:tcBorders>
          </w:tcPr>
          <w:p w14:paraId="0A6E9D79" w14:textId="77777777" w:rsidR="00F7699E" w:rsidRDefault="00F7699E" w:rsidP="00F7699E">
            <w:pPr>
              <w:pStyle w:val="table1ordered"/>
              <w:ind w:left="346" w:hanging="289"/>
              <w:jc w:val="center"/>
              <w:rPr>
                <w:lang w:eastAsia="ja-JP"/>
              </w:rPr>
            </w:pPr>
            <w:r>
              <w:rPr>
                <w:rFonts w:hint="eastAsia"/>
                <w:lang w:eastAsia="ja-JP"/>
              </w:rPr>
              <w:t>81</w:t>
            </w:r>
          </w:p>
        </w:tc>
        <w:tc>
          <w:tcPr>
            <w:tcW w:w="992" w:type="dxa"/>
            <w:tcBorders>
              <w:top w:val="single" w:sz="4" w:space="0" w:color="auto"/>
              <w:bottom w:val="single" w:sz="4" w:space="0" w:color="auto"/>
            </w:tcBorders>
          </w:tcPr>
          <w:p w14:paraId="509BF43C" w14:textId="77777777" w:rsidR="00F7699E" w:rsidRDefault="00F7699E" w:rsidP="00F7699E">
            <w:pPr>
              <w:pStyle w:val="table1ordered"/>
              <w:ind w:left="346" w:hanging="289"/>
              <w:jc w:val="center"/>
              <w:rPr>
                <w:lang w:eastAsia="ja-JP"/>
              </w:rPr>
            </w:pPr>
            <w:r>
              <w:rPr>
                <w:lang w:eastAsia="ja-JP"/>
              </w:rPr>
              <w:t>10</w:t>
            </w:r>
          </w:p>
        </w:tc>
        <w:tc>
          <w:tcPr>
            <w:tcW w:w="851" w:type="dxa"/>
            <w:tcBorders>
              <w:top w:val="single" w:sz="4" w:space="0" w:color="auto"/>
              <w:bottom w:val="single" w:sz="4" w:space="0" w:color="auto"/>
            </w:tcBorders>
          </w:tcPr>
          <w:p w14:paraId="7DB99046" w14:textId="6586F0A8" w:rsidR="00F7699E" w:rsidRDefault="00F7699E" w:rsidP="00F7699E">
            <w:pPr>
              <w:pStyle w:val="table1ordered"/>
              <w:jc w:val="center"/>
              <w:rPr>
                <w:lang w:eastAsia="ja-JP"/>
              </w:rPr>
            </w:pPr>
            <w:r>
              <w:rPr>
                <w:rFonts w:hint="eastAsia"/>
                <w:lang w:eastAsia="ja-JP"/>
              </w:rPr>
              <w:t>2</w:t>
            </w:r>
            <w:r>
              <w:rPr>
                <w:lang w:eastAsia="ja-JP"/>
              </w:rPr>
              <w:t>2</w:t>
            </w:r>
          </w:p>
        </w:tc>
        <w:tc>
          <w:tcPr>
            <w:tcW w:w="1701" w:type="dxa"/>
            <w:tcBorders>
              <w:top w:val="single" w:sz="4" w:space="0" w:color="auto"/>
              <w:bottom w:val="nil"/>
            </w:tcBorders>
          </w:tcPr>
          <w:p w14:paraId="09F5945E" w14:textId="3406A375" w:rsidR="00F7699E" w:rsidDel="00E510A6" w:rsidRDefault="00F7699E" w:rsidP="00F7699E">
            <w:pPr>
              <w:pStyle w:val="table1ordered"/>
              <w:rPr>
                <w:lang w:eastAsia="ja-JP"/>
              </w:rPr>
            </w:pPr>
            <w:r>
              <w:rPr>
                <w:rFonts w:hint="eastAsia"/>
                <w:lang w:eastAsia="ja-JP"/>
              </w:rPr>
              <w:t>UDS</w:t>
            </w:r>
            <w:r>
              <w:rPr>
                <w:lang w:eastAsia="ja-JP"/>
              </w:rPr>
              <w:t xml:space="preserve"> can be used. UDS shares</w:t>
            </w:r>
          </w:p>
        </w:tc>
      </w:tr>
      <w:tr w:rsidR="00F7699E" w14:paraId="6BC795F6" w14:textId="77777777" w:rsidTr="002E345F">
        <w:trPr>
          <w:trHeight w:val="291"/>
        </w:trPr>
        <w:tc>
          <w:tcPr>
            <w:tcW w:w="1134" w:type="dxa"/>
            <w:tcBorders>
              <w:top w:val="single" w:sz="4" w:space="0" w:color="auto"/>
              <w:bottom w:val="single" w:sz="4" w:space="0" w:color="auto"/>
            </w:tcBorders>
          </w:tcPr>
          <w:p w14:paraId="783B76C5" w14:textId="77777777" w:rsidR="00F7699E" w:rsidRPr="00CE1D32" w:rsidRDefault="00F7699E" w:rsidP="00F7699E">
            <w:pPr>
              <w:pStyle w:val="table1ordered"/>
              <w:ind w:left="346" w:hanging="289"/>
              <w:rPr>
                <w:sz w:val="14"/>
                <w:szCs w:val="16"/>
                <w:lang w:eastAsia="ja-JP"/>
              </w:rPr>
            </w:pPr>
            <w:r w:rsidRPr="00CE1D32">
              <w:rPr>
                <w:sz w:val="14"/>
                <w:szCs w:val="16"/>
                <w:lang w:eastAsia="ja-JP"/>
              </w:rPr>
              <w:t xml:space="preserve">HDMI / CVBS </w:t>
            </w:r>
          </w:p>
        </w:tc>
        <w:tc>
          <w:tcPr>
            <w:tcW w:w="1134" w:type="dxa"/>
            <w:tcBorders>
              <w:top w:val="single" w:sz="4" w:space="0" w:color="auto"/>
              <w:bottom w:val="single" w:sz="4" w:space="0" w:color="auto"/>
            </w:tcBorders>
          </w:tcPr>
          <w:p w14:paraId="1C4860B3" w14:textId="77777777" w:rsidR="00F7699E" w:rsidRPr="00CE1D32" w:rsidRDefault="00F7699E" w:rsidP="00F7699E">
            <w:pPr>
              <w:pStyle w:val="table1ordered"/>
              <w:ind w:left="346" w:hanging="289"/>
              <w:rPr>
                <w:sz w:val="14"/>
                <w:szCs w:val="16"/>
                <w:lang w:eastAsia="ja-JP"/>
              </w:rPr>
            </w:pPr>
            <w:r w:rsidRPr="00CE1D32">
              <w:rPr>
                <w:sz w:val="14"/>
                <w:szCs w:val="16"/>
                <w:lang w:eastAsia="ja-JP"/>
              </w:rPr>
              <w:t>CVBS</w:t>
            </w:r>
          </w:p>
        </w:tc>
        <w:tc>
          <w:tcPr>
            <w:tcW w:w="1134" w:type="dxa"/>
            <w:tcBorders>
              <w:top w:val="single" w:sz="4" w:space="0" w:color="auto"/>
              <w:bottom w:val="single" w:sz="4" w:space="0" w:color="auto"/>
            </w:tcBorders>
          </w:tcPr>
          <w:p w14:paraId="1FB273B1" w14:textId="77777777" w:rsidR="00F7699E" w:rsidRPr="00CE1D32" w:rsidRDefault="00F7699E" w:rsidP="00F7699E">
            <w:pPr>
              <w:pStyle w:val="table1ordered"/>
              <w:ind w:left="346" w:hanging="289"/>
              <w:jc w:val="center"/>
              <w:rPr>
                <w:sz w:val="14"/>
                <w:szCs w:val="16"/>
                <w:lang w:eastAsia="ja-JP"/>
              </w:rPr>
            </w:pPr>
            <w:r w:rsidRPr="00CE1D32">
              <w:rPr>
                <w:sz w:val="14"/>
                <w:szCs w:val="16"/>
                <w:lang w:eastAsia="ja-JP"/>
              </w:rPr>
              <w:t>-</w:t>
            </w:r>
          </w:p>
        </w:tc>
        <w:tc>
          <w:tcPr>
            <w:tcW w:w="567" w:type="dxa"/>
            <w:tcBorders>
              <w:top w:val="single" w:sz="4" w:space="0" w:color="auto"/>
              <w:bottom w:val="single" w:sz="4" w:space="0" w:color="auto"/>
            </w:tcBorders>
          </w:tcPr>
          <w:p w14:paraId="1CCA65E2" w14:textId="4CE525CE" w:rsidR="00F7699E" w:rsidRPr="00CE1D32" w:rsidRDefault="00F7699E" w:rsidP="00F7699E">
            <w:pPr>
              <w:pStyle w:val="table1ordered"/>
              <w:ind w:left="346" w:hanging="289"/>
              <w:jc w:val="center"/>
              <w:rPr>
                <w:sz w:val="14"/>
                <w:szCs w:val="16"/>
                <w:lang w:eastAsia="ja-JP"/>
              </w:rPr>
            </w:pPr>
            <w:r w:rsidRPr="00CE1D32">
              <w:rPr>
                <w:sz w:val="14"/>
                <w:szCs w:val="16"/>
                <w:lang w:eastAsia="ja-JP"/>
              </w:rPr>
              <w:t>Coax</w:t>
            </w:r>
          </w:p>
        </w:tc>
        <w:tc>
          <w:tcPr>
            <w:tcW w:w="567" w:type="dxa"/>
            <w:tcBorders>
              <w:top w:val="single" w:sz="4" w:space="0" w:color="auto"/>
              <w:bottom w:val="single" w:sz="4" w:space="0" w:color="auto"/>
            </w:tcBorders>
          </w:tcPr>
          <w:p w14:paraId="511DD35B" w14:textId="283A5BD0" w:rsidR="00F7699E" w:rsidRPr="00CE1D32" w:rsidRDefault="00F7699E" w:rsidP="00F7699E">
            <w:pPr>
              <w:pStyle w:val="table1ordered"/>
              <w:ind w:left="346" w:hanging="289"/>
              <w:jc w:val="center"/>
              <w:rPr>
                <w:sz w:val="14"/>
                <w:szCs w:val="16"/>
                <w:lang w:eastAsia="ja-JP"/>
              </w:rPr>
            </w:pPr>
            <w:r w:rsidRPr="00CE1D32">
              <w:rPr>
                <w:sz w:val="14"/>
                <w:szCs w:val="16"/>
                <w:lang w:eastAsia="ja-JP"/>
              </w:rPr>
              <w:t>Coax</w:t>
            </w:r>
          </w:p>
        </w:tc>
        <w:tc>
          <w:tcPr>
            <w:tcW w:w="1134" w:type="dxa"/>
            <w:tcBorders>
              <w:top w:val="single" w:sz="4" w:space="0" w:color="auto"/>
              <w:bottom w:val="single" w:sz="4" w:space="0" w:color="auto"/>
            </w:tcBorders>
          </w:tcPr>
          <w:p w14:paraId="1C0D1DC7" w14:textId="324661AC" w:rsidR="00F7699E" w:rsidRPr="009618DB" w:rsidRDefault="00F7699E" w:rsidP="00F7699E">
            <w:pPr>
              <w:pStyle w:val="table1ordered"/>
              <w:ind w:left="346" w:hanging="289"/>
              <w:jc w:val="center"/>
              <w:rPr>
                <w:sz w:val="16"/>
                <w:szCs w:val="18"/>
                <w:lang w:eastAsia="ja-JP"/>
              </w:rPr>
            </w:pPr>
            <w:r w:rsidRPr="009618DB">
              <w:rPr>
                <w:sz w:val="16"/>
                <w:szCs w:val="18"/>
                <w:lang w:eastAsia="ja-JP"/>
              </w:rPr>
              <w:t>/dev/video5</w:t>
            </w:r>
          </w:p>
        </w:tc>
        <w:tc>
          <w:tcPr>
            <w:tcW w:w="851" w:type="dxa"/>
            <w:tcBorders>
              <w:top w:val="single" w:sz="4" w:space="0" w:color="auto"/>
              <w:bottom w:val="single" w:sz="4" w:space="0" w:color="auto"/>
            </w:tcBorders>
          </w:tcPr>
          <w:p w14:paraId="3E3C11EB" w14:textId="77777777" w:rsidR="00F7699E" w:rsidRDefault="00F7699E" w:rsidP="00F7699E">
            <w:pPr>
              <w:pStyle w:val="table1ordered"/>
              <w:ind w:left="346" w:hanging="289"/>
              <w:jc w:val="center"/>
              <w:rPr>
                <w:lang w:eastAsia="ja-JP"/>
              </w:rPr>
            </w:pPr>
            <w:r>
              <w:rPr>
                <w:rFonts w:hint="eastAsia"/>
                <w:lang w:eastAsia="ja-JP"/>
              </w:rPr>
              <w:t>81</w:t>
            </w:r>
          </w:p>
        </w:tc>
        <w:tc>
          <w:tcPr>
            <w:tcW w:w="992" w:type="dxa"/>
            <w:tcBorders>
              <w:top w:val="single" w:sz="4" w:space="0" w:color="auto"/>
              <w:bottom w:val="single" w:sz="4" w:space="0" w:color="auto"/>
            </w:tcBorders>
          </w:tcPr>
          <w:p w14:paraId="218827CF" w14:textId="77777777" w:rsidR="00F7699E" w:rsidRDefault="00F7699E" w:rsidP="00F7699E">
            <w:pPr>
              <w:pStyle w:val="table1ordered"/>
              <w:ind w:left="346" w:hanging="289"/>
              <w:jc w:val="center"/>
              <w:rPr>
                <w:lang w:eastAsia="ja-JP"/>
              </w:rPr>
            </w:pPr>
            <w:r>
              <w:rPr>
                <w:lang w:eastAsia="ja-JP"/>
              </w:rPr>
              <w:t>11</w:t>
            </w:r>
          </w:p>
        </w:tc>
        <w:tc>
          <w:tcPr>
            <w:tcW w:w="851" w:type="dxa"/>
            <w:tcBorders>
              <w:top w:val="single" w:sz="4" w:space="0" w:color="auto"/>
              <w:bottom w:val="single" w:sz="4" w:space="0" w:color="auto"/>
            </w:tcBorders>
          </w:tcPr>
          <w:p w14:paraId="1423DE46" w14:textId="4B5857D8" w:rsidR="00F7699E" w:rsidRDefault="00F7699E" w:rsidP="00F7699E">
            <w:pPr>
              <w:pStyle w:val="table1ordered"/>
              <w:jc w:val="center"/>
              <w:rPr>
                <w:lang w:eastAsia="ja-JP"/>
              </w:rPr>
            </w:pPr>
            <w:r>
              <w:rPr>
                <w:rFonts w:hint="eastAsia"/>
                <w:lang w:eastAsia="ja-JP"/>
              </w:rPr>
              <w:t>2</w:t>
            </w:r>
            <w:r>
              <w:rPr>
                <w:lang w:eastAsia="ja-JP"/>
              </w:rPr>
              <w:t>3</w:t>
            </w:r>
          </w:p>
        </w:tc>
        <w:tc>
          <w:tcPr>
            <w:tcW w:w="1701" w:type="dxa"/>
            <w:tcBorders>
              <w:top w:val="nil"/>
              <w:bottom w:val="single" w:sz="4" w:space="0" w:color="auto"/>
            </w:tcBorders>
          </w:tcPr>
          <w:p w14:paraId="7F6BF5F4" w14:textId="3B191348" w:rsidR="00F7699E" w:rsidDel="00E510A6" w:rsidRDefault="00F7699E" w:rsidP="00F7699E">
            <w:pPr>
              <w:pStyle w:val="table1ordered"/>
              <w:rPr>
                <w:lang w:eastAsia="ja-JP"/>
              </w:rPr>
            </w:pPr>
            <w:r>
              <w:rPr>
                <w:lang w:eastAsia="ja-JP"/>
              </w:rPr>
              <w:t>with/dev/video4 and /dev/video5 *2</w:t>
            </w:r>
          </w:p>
        </w:tc>
      </w:tr>
      <w:tr w:rsidR="00F7699E" w14:paraId="42DD3626" w14:textId="77777777" w:rsidTr="002E345F">
        <w:trPr>
          <w:trHeight w:val="291"/>
        </w:trPr>
        <w:tc>
          <w:tcPr>
            <w:tcW w:w="1134" w:type="dxa"/>
            <w:tcBorders>
              <w:top w:val="single" w:sz="4" w:space="0" w:color="auto"/>
              <w:bottom w:val="single" w:sz="4" w:space="0" w:color="auto"/>
            </w:tcBorders>
          </w:tcPr>
          <w:p w14:paraId="62D0F62D" w14:textId="77777777" w:rsidR="00F7699E" w:rsidRPr="00CE1D32" w:rsidRDefault="00F7699E" w:rsidP="00F7699E">
            <w:pPr>
              <w:pStyle w:val="table1ordered"/>
              <w:ind w:left="346" w:hanging="289"/>
              <w:rPr>
                <w:sz w:val="14"/>
                <w:szCs w:val="16"/>
                <w:lang w:eastAsia="ja-JP"/>
              </w:rPr>
            </w:pPr>
            <w:r w:rsidRPr="00CE1D32">
              <w:rPr>
                <w:sz w:val="14"/>
                <w:szCs w:val="16"/>
                <w:lang w:eastAsia="ja-JP"/>
              </w:rPr>
              <w:t>HDMI / CVBS</w:t>
            </w:r>
          </w:p>
        </w:tc>
        <w:tc>
          <w:tcPr>
            <w:tcW w:w="1134" w:type="dxa"/>
            <w:tcBorders>
              <w:top w:val="single" w:sz="4" w:space="0" w:color="auto"/>
              <w:bottom w:val="single" w:sz="4" w:space="0" w:color="auto"/>
            </w:tcBorders>
          </w:tcPr>
          <w:p w14:paraId="05810746" w14:textId="77777777" w:rsidR="00F7699E" w:rsidRPr="00CE1D32" w:rsidRDefault="00F7699E" w:rsidP="00F7699E">
            <w:pPr>
              <w:pStyle w:val="table1ordered"/>
              <w:ind w:left="346" w:hanging="289"/>
              <w:rPr>
                <w:sz w:val="14"/>
                <w:szCs w:val="16"/>
                <w:lang w:eastAsia="ja-JP"/>
              </w:rPr>
            </w:pPr>
            <w:r w:rsidRPr="00CE1D32">
              <w:rPr>
                <w:sz w:val="14"/>
                <w:szCs w:val="16"/>
                <w:lang w:eastAsia="ja-JP"/>
              </w:rPr>
              <w:t>CVBS</w:t>
            </w:r>
          </w:p>
        </w:tc>
        <w:tc>
          <w:tcPr>
            <w:tcW w:w="1134" w:type="dxa"/>
            <w:tcBorders>
              <w:top w:val="single" w:sz="4" w:space="0" w:color="auto"/>
              <w:bottom w:val="single" w:sz="4" w:space="0" w:color="auto"/>
            </w:tcBorders>
          </w:tcPr>
          <w:p w14:paraId="4200C3A0" w14:textId="77777777" w:rsidR="00F7699E" w:rsidRPr="00CE1D32" w:rsidRDefault="00F7699E" w:rsidP="00F7699E">
            <w:pPr>
              <w:pStyle w:val="table1ordered"/>
              <w:ind w:left="346" w:hanging="289"/>
              <w:jc w:val="center"/>
              <w:rPr>
                <w:sz w:val="14"/>
                <w:szCs w:val="16"/>
                <w:lang w:eastAsia="ja-JP"/>
              </w:rPr>
            </w:pPr>
            <w:r w:rsidRPr="00CE1D32">
              <w:rPr>
                <w:sz w:val="14"/>
                <w:szCs w:val="16"/>
                <w:lang w:eastAsia="ja-JP"/>
              </w:rPr>
              <w:t>-</w:t>
            </w:r>
          </w:p>
        </w:tc>
        <w:tc>
          <w:tcPr>
            <w:tcW w:w="567" w:type="dxa"/>
            <w:tcBorders>
              <w:top w:val="single" w:sz="4" w:space="0" w:color="auto"/>
              <w:bottom w:val="single" w:sz="4" w:space="0" w:color="auto"/>
            </w:tcBorders>
          </w:tcPr>
          <w:p w14:paraId="4B130B23" w14:textId="0DE833CB" w:rsidR="00F7699E" w:rsidRPr="00CE1D32" w:rsidRDefault="00F7699E" w:rsidP="00F7699E">
            <w:pPr>
              <w:pStyle w:val="table1ordered"/>
              <w:ind w:left="346" w:hanging="289"/>
              <w:jc w:val="center"/>
              <w:rPr>
                <w:sz w:val="14"/>
                <w:szCs w:val="16"/>
                <w:lang w:eastAsia="ja-JP"/>
              </w:rPr>
            </w:pPr>
            <w:r w:rsidRPr="00CE1D32">
              <w:rPr>
                <w:sz w:val="14"/>
                <w:szCs w:val="16"/>
                <w:lang w:eastAsia="ja-JP"/>
              </w:rPr>
              <w:t>Coax</w:t>
            </w:r>
          </w:p>
        </w:tc>
        <w:tc>
          <w:tcPr>
            <w:tcW w:w="567" w:type="dxa"/>
            <w:tcBorders>
              <w:top w:val="single" w:sz="4" w:space="0" w:color="auto"/>
              <w:bottom w:val="single" w:sz="4" w:space="0" w:color="auto"/>
            </w:tcBorders>
          </w:tcPr>
          <w:p w14:paraId="08059696" w14:textId="61E0F05C" w:rsidR="00F7699E" w:rsidRPr="00CE1D32" w:rsidRDefault="00F7699E" w:rsidP="00F7699E">
            <w:pPr>
              <w:pStyle w:val="table1ordered"/>
              <w:ind w:left="346" w:hanging="289"/>
              <w:jc w:val="center"/>
              <w:rPr>
                <w:sz w:val="14"/>
                <w:szCs w:val="16"/>
                <w:lang w:eastAsia="ja-JP"/>
              </w:rPr>
            </w:pPr>
            <w:r w:rsidRPr="00CE1D32">
              <w:rPr>
                <w:sz w:val="14"/>
                <w:szCs w:val="16"/>
                <w:lang w:eastAsia="ja-JP"/>
              </w:rPr>
              <w:t>Coax</w:t>
            </w:r>
          </w:p>
        </w:tc>
        <w:tc>
          <w:tcPr>
            <w:tcW w:w="1134" w:type="dxa"/>
            <w:tcBorders>
              <w:top w:val="single" w:sz="4" w:space="0" w:color="auto"/>
              <w:bottom w:val="single" w:sz="4" w:space="0" w:color="auto"/>
            </w:tcBorders>
          </w:tcPr>
          <w:p w14:paraId="325D97A2" w14:textId="00423C07" w:rsidR="00F7699E" w:rsidRPr="009618DB" w:rsidRDefault="00F7699E" w:rsidP="00F7699E">
            <w:pPr>
              <w:pStyle w:val="table1ordered"/>
              <w:ind w:left="346" w:hanging="289"/>
              <w:jc w:val="center"/>
              <w:rPr>
                <w:sz w:val="16"/>
                <w:szCs w:val="18"/>
                <w:lang w:eastAsia="ja-JP"/>
              </w:rPr>
            </w:pPr>
            <w:r w:rsidRPr="009618DB">
              <w:rPr>
                <w:sz w:val="16"/>
                <w:szCs w:val="18"/>
                <w:lang w:eastAsia="ja-JP"/>
              </w:rPr>
              <w:t>/dev/video6</w:t>
            </w:r>
          </w:p>
        </w:tc>
        <w:tc>
          <w:tcPr>
            <w:tcW w:w="851" w:type="dxa"/>
            <w:tcBorders>
              <w:top w:val="single" w:sz="4" w:space="0" w:color="auto"/>
              <w:bottom w:val="single" w:sz="4" w:space="0" w:color="auto"/>
            </w:tcBorders>
          </w:tcPr>
          <w:p w14:paraId="4B8EF8C5" w14:textId="77777777" w:rsidR="00F7699E" w:rsidRDefault="00F7699E" w:rsidP="00F7699E">
            <w:pPr>
              <w:pStyle w:val="table1ordered"/>
              <w:ind w:left="346" w:hanging="289"/>
              <w:jc w:val="center"/>
              <w:rPr>
                <w:lang w:eastAsia="ja-JP"/>
              </w:rPr>
            </w:pPr>
            <w:r>
              <w:rPr>
                <w:rFonts w:hint="eastAsia"/>
                <w:lang w:eastAsia="ja-JP"/>
              </w:rPr>
              <w:t>81</w:t>
            </w:r>
          </w:p>
        </w:tc>
        <w:tc>
          <w:tcPr>
            <w:tcW w:w="992" w:type="dxa"/>
            <w:tcBorders>
              <w:top w:val="single" w:sz="4" w:space="0" w:color="auto"/>
              <w:bottom w:val="single" w:sz="4" w:space="0" w:color="auto"/>
            </w:tcBorders>
          </w:tcPr>
          <w:p w14:paraId="46EA6C04" w14:textId="77777777" w:rsidR="00F7699E" w:rsidRDefault="00F7699E" w:rsidP="00F7699E">
            <w:pPr>
              <w:pStyle w:val="table1ordered"/>
              <w:ind w:left="346" w:hanging="289"/>
              <w:jc w:val="center"/>
              <w:rPr>
                <w:lang w:eastAsia="ja-JP"/>
              </w:rPr>
            </w:pPr>
            <w:r>
              <w:rPr>
                <w:lang w:eastAsia="ja-JP"/>
              </w:rPr>
              <w:t>12</w:t>
            </w:r>
          </w:p>
        </w:tc>
        <w:tc>
          <w:tcPr>
            <w:tcW w:w="851" w:type="dxa"/>
            <w:tcBorders>
              <w:top w:val="single" w:sz="4" w:space="0" w:color="auto"/>
              <w:bottom w:val="single" w:sz="4" w:space="0" w:color="auto"/>
            </w:tcBorders>
          </w:tcPr>
          <w:p w14:paraId="54CD85C8" w14:textId="3D0B4EEF" w:rsidR="00F7699E" w:rsidDel="00E510A6" w:rsidRDefault="00F7699E" w:rsidP="00F7699E">
            <w:pPr>
              <w:pStyle w:val="table1ordered"/>
              <w:ind w:left="346" w:hanging="289"/>
              <w:jc w:val="center"/>
              <w:rPr>
                <w:lang w:eastAsia="ja-JP"/>
              </w:rPr>
            </w:pPr>
            <w:r>
              <w:rPr>
                <w:rFonts w:hint="eastAsia"/>
                <w:lang w:eastAsia="ja-JP"/>
              </w:rPr>
              <w:t>2</w:t>
            </w:r>
            <w:r>
              <w:rPr>
                <w:lang w:eastAsia="ja-JP"/>
              </w:rPr>
              <w:t>4</w:t>
            </w:r>
          </w:p>
        </w:tc>
        <w:tc>
          <w:tcPr>
            <w:tcW w:w="1701" w:type="dxa"/>
            <w:tcBorders>
              <w:top w:val="single" w:sz="4" w:space="0" w:color="auto"/>
              <w:bottom w:val="single" w:sz="4" w:space="0" w:color="auto"/>
            </w:tcBorders>
          </w:tcPr>
          <w:p w14:paraId="2A3EB61D" w14:textId="3F12F1A8" w:rsidR="00F7699E" w:rsidDel="00E510A6" w:rsidRDefault="00F7699E" w:rsidP="00F7699E">
            <w:pPr>
              <w:pStyle w:val="table1ordered"/>
              <w:ind w:left="346" w:hanging="289"/>
              <w:rPr>
                <w:lang w:eastAsia="ja-JP"/>
              </w:rPr>
            </w:pPr>
          </w:p>
        </w:tc>
      </w:tr>
      <w:tr w:rsidR="00F7699E" w14:paraId="7969238F" w14:textId="77777777" w:rsidTr="002E345F">
        <w:trPr>
          <w:trHeight w:val="291"/>
        </w:trPr>
        <w:tc>
          <w:tcPr>
            <w:tcW w:w="1134" w:type="dxa"/>
            <w:tcBorders>
              <w:top w:val="single" w:sz="4" w:space="0" w:color="auto"/>
              <w:bottom w:val="single" w:sz="4" w:space="0" w:color="auto"/>
            </w:tcBorders>
          </w:tcPr>
          <w:p w14:paraId="3B7331D0" w14:textId="77777777" w:rsidR="00F7699E" w:rsidRPr="00CE1D32" w:rsidRDefault="00F7699E" w:rsidP="00F7699E">
            <w:pPr>
              <w:pStyle w:val="table1ordered"/>
              <w:ind w:left="346" w:hanging="289"/>
              <w:rPr>
                <w:sz w:val="14"/>
                <w:szCs w:val="16"/>
                <w:lang w:eastAsia="ja-JP"/>
              </w:rPr>
            </w:pPr>
            <w:r w:rsidRPr="00CE1D32">
              <w:rPr>
                <w:sz w:val="14"/>
                <w:szCs w:val="16"/>
                <w:lang w:eastAsia="ja-JP"/>
              </w:rPr>
              <w:t xml:space="preserve">HDMI / CVBS </w:t>
            </w:r>
          </w:p>
        </w:tc>
        <w:tc>
          <w:tcPr>
            <w:tcW w:w="1134" w:type="dxa"/>
            <w:tcBorders>
              <w:top w:val="single" w:sz="4" w:space="0" w:color="auto"/>
              <w:bottom w:val="single" w:sz="4" w:space="0" w:color="auto"/>
            </w:tcBorders>
          </w:tcPr>
          <w:p w14:paraId="4D4AC284" w14:textId="77777777" w:rsidR="00F7699E" w:rsidRPr="00CE1D32" w:rsidRDefault="00F7699E" w:rsidP="00F7699E">
            <w:pPr>
              <w:pStyle w:val="table1ordered"/>
              <w:ind w:left="346" w:hanging="289"/>
              <w:rPr>
                <w:sz w:val="14"/>
                <w:szCs w:val="16"/>
                <w:lang w:eastAsia="ja-JP"/>
              </w:rPr>
            </w:pPr>
            <w:r w:rsidRPr="00CE1D32">
              <w:rPr>
                <w:sz w:val="14"/>
                <w:szCs w:val="16"/>
                <w:lang w:eastAsia="ja-JP"/>
              </w:rPr>
              <w:t>CVBS</w:t>
            </w:r>
          </w:p>
        </w:tc>
        <w:tc>
          <w:tcPr>
            <w:tcW w:w="1134" w:type="dxa"/>
            <w:tcBorders>
              <w:top w:val="single" w:sz="4" w:space="0" w:color="auto"/>
              <w:bottom w:val="single" w:sz="4" w:space="0" w:color="auto"/>
            </w:tcBorders>
          </w:tcPr>
          <w:p w14:paraId="48152682" w14:textId="77777777" w:rsidR="00F7699E" w:rsidRPr="00CE1D32" w:rsidRDefault="00F7699E" w:rsidP="00F7699E">
            <w:pPr>
              <w:pStyle w:val="table1ordered"/>
              <w:ind w:left="346" w:hanging="289"/>
              <w:jc w:val="center"/>
              <w:rPr>
                <w:sz w:val="14"/>
                <w:szCs w:val="16"/>
                <w:lang w:eastAsia="ja-JP"/>
              </w:rPr>
            </w:pPr>
            <w:r w:rsidRPr="00CE1D32">
              <w:rPr>
                <w:sz w:val="14"/>
                <w:szCs w:val="16"/>
                <w:lang w:eastAsia="ja-JP"/>
              </w:rPr>
              <w:t>-</w:t>
            </w:r>
          </w:p>
        </w:tc>
        <w:tc>
          <w:tcPr>
            <w:tcW w:w="567" w:type="dxa"/>
            <w:tcBorders>
              <w:top w:val="single" w:sz="4" w:space="0" w:color="auto"/>
              <w:bottom w:val="single" w:sz="4" w:space="0" w:color="auto"/>
            </w:tcBorders>
          </w:tcPr>
          <w:p w14:paraId="59655114" w14:textId="2017B210" w:rsidR="00F7699E" w:rsidRPr="00CE1D32" w:rsidRDefault="00F7699E" w:rsidP="00F7699E">
            <w:pPr>
              <w:pStyle w:val="table1ordered"/>
              <w:ind w:left="346" w:hanging="289"/>
              <w:jc w:val="center"/>
              <w:rPr>
                <w:sz w:val="14"/>
                <w:szCs w:val="16"/>
                <w:lang w:eastAsia="ja-JP"/>
              </w:rPr>
            </w:pPr>
            <w:r w:rsidRPr="00CE1D32">
              <w:rPr>
                <w:sz w:val="14"/>
                <w:szCs w:val="16"/>
                <w:lang w:eastAsia="ja-JP"/>
              </w:rPr>
              <w:t>Coax</w:t>
            </w:r>
          </w:p>
        </w:tc>
        <w:tc>
          <w:tcPr>
            <w:tcW w:w="567" w:type="dxa"/>
            <w:tcBorders>
              <w:top w:val="single" w:sz="4" w:space="0" w:color="auto"/>
              <w:bottom w:val="single" w:sz="4" w:space="0" w:color="auto"/>
            </w:tcBorders>
          </w:tcPr>
          <w:p w14:paraId="08128EC4" w14:textId="0D71E34D" w:rsidR="00F7699E" w:rsidRPr="00CE1D32" w:rsidRDefault="00F7699E" w:rsidP="00F7699E">
            <w:pPr>
              <w:pStyle w:val="table1ordered"/>
              <w:ind w:left="346" w:hanging="289"/>
              <w:jc w:val="center"/>
              <w:rPr>
                <w:sz w:val="14"/>
                <w:szCs w:val="16"/>
                <w:lang w:eastAsia="ja-JP"/>
              </w:rPr>
            </w:pPr>
            <w:r w:rsidRPr="00CE1D32">
              <w:rPr>
                <w:sz w:val="14"/>
                <w:szCs w:val="16"/>
                <w:lang w:eastAsia="ja-JP"/>
              </w:rPr>
              <w:t>Coax</w:t>
            </w:r>
          </w:p>
        </w:tc>
        <w:tc>
          <w:tcPr>
            <w:tcW w:w="1134" w:type="dxa"/>
            <w:tcBorders>
              <w:top w:val="single" w:sz="4" w:space="0" w:color="auto"/>
              <w:bottom w:val="single" w:sz="4" w:space="0" w:color="auto"/>
            </w:tcBorders>
          </w:tcPr>
          <w:p w14:paraId="6E7319EC" w14:textId="596EBB41" w:rsidR="00F7699E" w:rsidRPr="009618DB" w:rsidRDefault="00F7699E" w:rsidP="00F7699E">
            <w:pPr>
              <w:pStyle w:val="table1ordered"/>
              <w:ind w:left="346" w:hanging="289"/>
              <w:jc w:val="center"/>
              <w:rPr>
                <w:sz w:val="16"/>
                <w:szCs w:val="18"/>
                <w:lang w:eastAsia="ja-JP"/>
              </w:rPr>
            </w:pPr>
            <w:r w:rsidRPr="009618DB">
              <w:rPr>
                <w:sz w:val="16"/>
                <w:szCs w:val="18"/>
                <w:lang w:eastAsia="ja-JP"/>
              </w:rPr>
              <w:t>/dev/video7</w:t>
            </w:r>
          </w:p>
        </w:tc>
        <w:tc>
          <w:tcPr>
            <w:tcW w:w="851" w:type="dxa"/>
            <w:tcBorders>
              <w:top w:val="single" w:sz="4" w:space="0" w:color="auto"/>
              <w:bottom w:val="single" w:sz="4" w:space="0" w:color="auto"/>
            </w:tcBorders>
          </w:tcPr>
          <w:p w14:paraId="50B664A0" w14:textId="77777777" w:rsidR="00F7699E" w:rsidRDefault="00F7699E" w:rsidP="00F7699E">
            <w:pPr>
              <w:pStyle w:val="table1ordered"/>
              <w:ind w:left="346" w:hanging="289"/>
              <w:jc w:val="center"/>
              <w:rPr>
                <w:lang w:eastAsia="ja-JP"/>
              </w:rPr>
            </w:pPr>
            <w:r>
              <w:rPr>
                <w:rFonts w:hint="eastAsia"/>
                <w:lang w:eastAsia="ja-JP"/>
              </w:rPr>
              <w:t>81</w:t>
            </w:r>
          </w:p>
        </w:tc>
        <w:tc>
          <w:tcPr>
            <w:tcW w:w="992" w:type="dxa"/>
            <w:tcBorders>
              <w:top w:val="single" w:sz="4" w:space="0" w:color="auto"/>
              <w:bottom w:val="single" w:sz="4" w:space="0" w:color="auto"/>
            </w:tcBorders>
          </w:tcPr>
          <w:p w14:paraId="003F2B91" w14:textId="77777777" w:rsidR="00F7699E" w:rsidRDefault="00F7699E" w:rsidP="00F7699E">
            <w:pPr>
              <w:pStyle w:val="table1ordered"/>
              <w:ind w:left="346" w:hanging="289"/>
              <w:jc w:val="center"/>
              <w:rPr>
                <w:lang w:eastAsia="ja-JP"/>
              </w:rPr>
            </w:pPr>
            <w:r>
              <w:rPr>
                <w:lang w:eastAsia="ja-JP"/>
              </w:rPr>
              <w:t>13</w:t>
            </w:r>
          </w:p>
        </w:tc>
        <w:tc>
          <w:tcPr>
            <w:tcW w:w="851" w:type="dxa"/>
            <w:tcBorders>
              <w:top w:val="single" w:sz="4" w:space="0" w:color="auto"/>
              <w:bottom w:val="single" w:sz="4" w:space="0" w:color="auto"/>
            </w:tcBorders>
          </w:tcPr>
          <w:p w14:paraId="64148684" w14:textId="746DC84B" w:rsidR="00F7699E" w:rsidDel="00E510A6" w:rsidRDefault="00F7699E" w:rsidP="00F7699E">
            <w:pPr>
              <w:pStyle w:val="table1ordered"/>
              <w:ind w:left="346" w:hanging="289"/>
              <w:jc w:val="center"/>
              <w:rPr>
                <w:lang w:eastAsia="ja-JP"/>
              </w:rPr>
            </w:pPr>
            <w:r>
              <w:rPr>
                <w:rFonts w:hint="eastAsia"/>
                <w:lang w:eastAsia="ja-JP"/>
              </w:rPr>
              <w:t>2</w:t>
            </w:r>
            <w:r>
              <w:rPr>
                <w:lang w:eastAsia="ja-JP"/>
              </w:rPr>
              <w:t>5</w:t>
            </w:r>
          </w:p>
        </w:tc>
        <w:tc>
          <w:tcPr>
            <w:tcW w:w="1701" w:type="dxa"/>
            <w:tcBorders>
              <w:top w:val="single" w:sz="4" w:space="0" w:color="auto"/>
              <w:bottom w:val="single" w:sz="4" w:space="0" w:color="auto"/>
            </w:tcBorders>
          </w:tcPr>
          <w:p w14:paraId="1276FA33" w14:textId="6B923BFF" w:rsidR="00F7699E" w:rsidDel="00E510A6" w:rsidRDefault="00F7699E" w:rsidP="00F7699E">
            <w:pPr>
              <w:pStyle w:val="table1ordered"/>
              <w:ind w:left="346" w:hanging="289"/>
              <w:rPr>
                <w:lang w:eastAsia="ja-JP"/>
              </w:rPr>
            </w:pPr>
          </w:p>
        </w:tc>
      </w:tr>
      <w:tr w:rsidR="00F7699E" w14:paraId="77958317" w14:textId="77777777" w:rsidTr="002E345F">
        <w:trPr>
          <w:trHeight w:val="291"/>
        </w:trPr>
        <w:tc>
          <w:tcPr>
            <w:tcW w:w="1134" w:type="dxa"/>
            <w:tcBorders>
              <w:top w:val="single" w:sz="4" w:space="0" w:color="auto"/>
              <w:bottom w:val="single" w:sz="4" w:space="0" w:color="auto"/>
            </w:tcBorders>
          </w:tcPr>
          <w:p w14:paraId="5E5329ED" w14:textId="04B279A3" w:rsidR="00F7699E" w:rsidRPr="00CE1D32" w:rsidRDefault="00F7699E" w:rsidP="00F7699E">
            <w:pPr>
              <w:pStyle w:val="table1ordered"/>
              <w:ind w:left="346" w:hanging="289"/>
              <w:jc w:val="center"/>
              <w:rPr>
                <w:sz w:val="14"/>
                <w:szCs w:val="16"/>
                <w:lang w:eastAsia="ja-JP"/>
              </w:rPr>
            </w:pPr>
            <w:r w:rsidRPr="00886C54">
              <w:rPr>
                <w:sz w:val="14"/>
                <w:szCs w:val="16"/>
                <w:lang w:eastAsia="ja-JP"/>
              </w:rPr>
              <w:t>-</w:t>
            </w:r>
          </w:p>
        </w:tc>
        <w:tc>
          <w:tcPr>
            <w:tcW w:w="1134" w:type="dxa"/>
            <w:tcBorders>
              <w:top w:val="single" w:sz="4" w:space="0" w:color="auto"/>
              <w:bottom w:val="single" w:sz="4" w:space="0" w:color="auto"/>
            </w:tcBorders>
          </w:tcPr>
          <w:p w14:paraId="377C43E9" w14:textId="1DC7EE76" w:rsidR="00F7699E" w:rsidRPr="00CE1D32" w:rsidRDefault="00F7699E" w:rsidP="00F7699E">
            <w:pPr>
              <w:pStyle w:val="table1ordered"/>
              <w:ind w:left="346" w:hanging="289"/>
              <w:jc w:val="center"/>
              <w:rPr>
                <w:sz w:val="14"/>
                <w:szCs w:val="16"/>
                <w:lang w:eastAsia="ja-JP"/>
              </w:rPr>
            </w:pPr>
            <w:r w:rsidRPr="00482BC3">
              <w:rPr>
                <w:sz w:val="14"/>
                <w:szCs w:val="16"/>
                <w:lang w:eastAsia="ja-JP"/>
              </w:rPr>
              <w:t>-</w:t>
            </w:r>
          </w:p>
        </w:tc>
        <w:tc>
          <w:tcPr>
            <w:tcW w:w="1134" w:type="dxa"/>
            <w:tcBorders>
              <w:top w:val="single" w:sz="4" w:space="0" w:color="auto"/>
              <w:bottom w:val="single" w:sz="4" w:space="0" w:color="auto"/>
            </w:tcBorders>
          </w:tcPr>
          <w:p w14:paraId="3546212E" w14:textId="7DE42A2D" w:rsidR="00F7699E" w:rsidRPr="00CE1D32" w:rsidRDefault="00F7699E" w:rsidP="00F7699E">
            <w:pPr>
              <w:pStyle w:val="table1ordered"/>
              <w:ind w:left="346" w:hanging="289"/>
              <w:jc w:val="center"/>
              <w:rPr>
                <w:sz w:val="14"/>
                <w:szCs w:val="16"/>
                <w:lang w:eastAsia="ja-JP"/>
              </w:rPr>
            </w:pPr>
            <w:r w:rsidRPr="0081133E">
              <w:rPr>
                <w:sz w:val="14"/>
                <w:szCs w:val="16"/>
                <w:lang w:eastAsia="ja-JP"/>
              </w:rPr>
              <w:t>-</w:t>
            </w:r>
          </w:p>
        </w:tc>
        <w:tc>
          <w:tcPr>
            <w:tcW w:w="567" w:type="dxa"/>
            <w:tcBorders>
              <w:top w:val="single" w:sz="4" w:space="0" w:color="auto"/>
              <w:bottom w:val="single" w:sz="4" w:space="0" w:color="auto"/>
            </w:tcBorders>
          </w:tcPr>
          <w:p w14:paraId="3ACED887" w14:textId="4816D5F2" w:rsidR="00F7699E" w:rsidRPr="00CE1D32" w:rsidRDefault="00F7699E" w:rsidP="00F7699E">
            <w:pPr>
              <w:pStyle w:val="table1ordered"/>
              <w:ind w:left="346" w:hanging="289"/>
              <w:jc w:val="center"/>
              <w:rPr>
                <w:sz w:val="14"/>
                <w:szCs w:val="16"/>
                <w:lang w:eastAsia="ja-JP"/>
              </w:rPr>
            </w:pPr>
            <w:r w:rsidRPr="00CE1D32">
              <w:rPr>
                <w:sz w:val="14"/>
                <w:szCs w:val="16"/>
                <w:lang w:eastAsia="ja-JP"/>
              </w:rPr>
              <w:t>Coax</w:t>
            </w:r>
          </w:p>
        </w:tc>
        <w:tc>
          <w:tcPr>
            <w:tcW w:w="567" w:type="dxa"/>
            <w:tcBorders>
              <w:top w:val="single" w:sz="4" w:space="0" w:color="auto"/>
              <w:bottom w:val="single" w:sz="4" w:space="0" w:color="auto"/>
            </w:tcBorders>
          </w:tcPr>
          <w:p w14:paraId="5E73ABE3" w14:textId="6529A756" w:rsidR="00F7699E" w:rsidRPr="00CE1D32" w:rsidRDefault="00F7699E" w:rsidP="00F7699E">
            <w:pPr>
              <w:pStyle w:val="table1ordered"/>
              <w:ind w:left="346" w:hanging="289"/>
              <w:jc w:val="center"/>
              <w:rPr>
                <w:sz w:val="14"/>
                <w:szCs w:val="16"/>
                <w:lang w:eastAsia="ja-JP"/>
              </w:rPr>
            </w:pPr>
          </w:p>
        </w:tc>
        <w:tc>
          <w:tcPr>
            <w:tcW w:w="1134" w:type="dxa"/>
            <w:tcBorders>
              <w:top w:val="single" w:sz="4" w:space="0" w:color="auto"/>
              <w:bottom w:val="single" w:sz="4" w:space="0" w:color="auto"/>
            </w:tcBorders>
          </w:tcPr>
          <w:p w14:paraId="16961CED" w14:textId="5C350551" w:rsidR="00F7699E" w:rsidRPr="009618DB" w:rsidRDefault="00F7699E" w:rsidP="00F7699E">
            <w:pPr>
              <w:pStyle w:val="table1ordered"/>
              <w:ind w:left="346" w:hanging="289"/>
              <w:jc w:val="center"/>
              <w:rPr>
                <w:sz w:val="16"/>
                <w:szCs w:val="18"/>
                <w:lang w:eastAsia="ja-JP"/>
              </w:rPr>
            </w:pPr>
            <w:r w:rsidRPr="009618DB">
              <w:rPr>
                <w:sz w:val="16"/>
                <w:szCs w:val="18"/>
                <w:lang w:eastAsia="ja-JP"/>
              </w:rPr>
              <w:t>/dev/video8</w:t>
            </w:r>
          </w:p>
        </w:tc>
        <w:tc>
          <w:tcPr>
            <w:tcW w:w="851" w:type="dxa"/>
            <w:tcBorders>
              <w:top w:val="single" w:sz="4" w:space="0" w:color="auto"/>
              <w:bottom w:val="single" w:sz="4" w:space="0" w:color="auto"/>
            </w:tcBorders>
          </w:tcPr>
          <w:p w14:paraId="17E0746F" w14:textId="55EC78FF" w:rsidR="00F7699E" w:rsidRDefault="00F7699E" w:rsidP="00F7699E">
            <w:pPr>
              <w:pStyle w:val="table1ordered"/>
              <w:ind w:left="346" w:hanging="289"/>
              <w:jc w:val="center"/>
              <w:rPr>
                <w:lang w:eastAsia="ja-JP"/>
              </w:rPr>
            </w:pPr>
            <w:r>
              <w:rPr>
                <w:rFonts w:hint="eastAsia"/>
                <w:lang w:eastAsia="ja-JP"/>
              </w:rPr>
              <w:t>81</w:t>
            </w:r>
          </w:p>
        </w:tc>
        <w:tc>
          <w:tcPr>
            <w:tcW w:w="992" w:type="dxa"/>
            <w:tcBorders>
              <w:top w:val="single" w:sz="4" w:space="0" w:color="auto"/>
              <w:bottom w:val="single" w:sz="4" w:space="0" w:color="auto"/>
            </w:tcBorders>
          </w:tcPr>
          <w:p w14:paraId="18DF92FB" w14:textId="265C2A54" w:rsidR="00F7699E" w:rsidRDefault="00F7699E" w:rsidP="00F7699E">
            <w:pPr>
              <w:pStyle w:val="table1ordered"/>
              <w:ind w:left="346" w:hanging="289"/>
              <w:jc w:val="center"/>
              <w:rPr>
                <w:lang w:eastAsia="ja-JP"/>
              </w:rPr>
            </w:pPr>
          </w:p>
        </w:tc>
        <w:tc>
          <w:tcPr>
            <w:tcW w:w="851" w:type="dxa"/>
            <w:tcBorders>
              <w:top w:val="single" w:sz="4" w:space="0" w:color="auto"/>
              <w:bottom w:val="single" w:sz="4" w:space="0" w:color="auto"/>
            </w:tcBorders>
          </w:tcPr>
          <w:p w14:paraId="07ED7742" w14:textId="1266D187" w:rsidR="00F7699E" w:rsidDel="00E510A6" w:rsidRDefault="00F7699E" w:rsidP="00F7699E">
            <w:pPr>
              <w:pStyle w:val="table1ordered"/>
              <w:ind w:left="346" w:hanging="289"/>
              <w:jc w:val="center"/>
              <w:rPr>
                <w:lang w:eastAsia="ja-JP"/>
              </w:rPr>
            </w:pPr>
            <w:r>
              <w:rPr>
                <w:rFonts w:hint="eastAsia"/>
                <w:lang w:eastAsia="ja-JP"/>
              </w:rPr>
              <w:t>2</w:t>
            </w:r>
            <w:r>
              <w:rPr>
                <w:lang w:eastAsia="ja-JP"/>
              </w:rPr>
              <w:t>6</w:t>
            </w:r>
          </w:p>
        </w:tc>
        <w:tc>
          <w:tcPr>
            <w:tcW w:w="1701" w:type="dxa"/>
            <w:tcBorders>
              <w:top w:val="single" w:sz="4" w:space="0" w:color="auto"/>
              <w:bottom w:val="single" w:sz="4" w:space="0" w:color="auto"/>
            </w:tcBorders>
          </w:tcPr>
          <w:p w14:paraId="541653B1" w14:textId="027970EA" w:rsidR="00F7699E" w:rsidDel="00E510A6" w:rsidRDefault="00F7699E" w:rsidP="00F7699E">
            <w:pPr>
              <w:pStyle w:val="table1ordered"/>
              <w:ind w:left="346" w:hanging="289"/>
              <w:rPr>
                <w:lang w:eastAsia="ja-JP"/>
              </w:rPr>
            </w:pPr>
          </w:p>
        </w:tc>
      </w:tr>
      <w:tr w:rsidR="00F7699E" w14:paraId="0A86A55C" w14:textId="77777777" w:rsidTr="002E345F">
        <w:trPr>
          <w:trHeight w:val="291"/>
        </w:trPr>
        <w:tc>
          <w:tcPr>
            <w:tcW w:w="1134" w:type="dxa"/>
            <w:tcBorders>
              <w:top w:val="single" w:sz="4" w:space="0" w:color="auto"/>
              <w:bottom w:val="single" w:sz="4" w:space="0" w:color="auto"/>
            </w:tcBorders>
          </w:tcPr>
          <w:p w14:paraId="4E4482E1" w14:textId="4DF10F19" w:rsidR="00F7699E" w:rsidRPr="00CE1D32" w:rsidRDefault="00F7699E" w:rsidP="00F7699E">
            <w:pPr>
              <w:pStyle w:val="table1ordered"/>
              <w:ind w:left="346" w:hanging="289"/>
              <w:jc w:val="center"/>
              <w:rPr>
                <w:sz w:val="14"/>
                <w:szCs w:val="16"/>
                <w:lang w:eastAsia="ja-JP"/>
              </w:rPr>
            </w:pPr>
            <w:r w:rsidRPr="00886C54">
              <w:rPr>
                <w:sz w:val="14"/>
                <w:szCs w:val="16"/>
                <w:lang w:eastAsia="ja-JP"/>
              </w:rPr>
              <w:t>-</w:t>
            </w:r>
          </w:p>
        </w:tc>
        <w:tc>
          <w:tcPr>
            <w:tcW w:w="1134" w:type="dxa"/>
            <w:tcBorders>
              <w:top w:val="single" w:sz="4" w:space="0" w:color="auto"/>
              <w:bottom w:val="single" w:sz="4" w:space="0" w:color="auto"/>
            </w:tcBorders>
          </w:tcPr>
          <w:p w14:paraId="355DC8E2" w14:textId="1A13E323" w:rsidR="00F7699E" w:rsidRPr="00CE1D32" w:rsidRDefault="00F7699E" w:rsidP="00F7699E">
            <w:pPr>
              <w:pStyle w:val="table1ordered"/>
              <w:ind w:left="346" w:hanging="289"/>
              <w:jc w:val="center"/>
              <w:rPr>
                <w:sz w:val="14"/>
                <w:szCs w:val="16"/>
                <w:lang w:eastAsia="ja-JP"/>
              </w:rPr>
            </w:pPr>
            <w:r w:rsidRPr="00482BC3">
              <w:rPr>
                <w:sz w:val="14"/>
                <w:szCs w:val="16"/>
                <w:lang w:eastAsia="ja-JP"/>
              </w:rPr>
              <w:t>-</w:t>
            </w:r>
          </w:p>
        </w:tc>
        <w:tc>
          <w:tcPr>
            <w:tcW w:w="1134" w:type="dxa"/>
            <w:tcBorders>
              <w:top w:val="single" w:sz="4" w:space="0" w:color="auto"/>
              <w:bottom w:val="single" w:sz="4" w:space="0" w:color="auto"/>
            </w:tcBorders>
          </w:tcPr>
          <w:p w14:paraId="69F04317" w14:textId="3532FC35" w:rsidR="00F7699E" w:rsidRPr="00CE1D32" w:rsidRDefault="00F7699E" w:rsidP="00F7699E">
            <w:pPr>
              <w:pStyle w:val="table1ordered"/>
              <w:ind w:left="346" w:hanging="289"/>
              <w:jc w:val="center"/>
              <w:rPr>
                <w:sz w:val="14"/>
                <w:szCs w:val="16"/>
                <w:lang w:eastAsia="ja-JP"/>
              </w:rPr>
            </w:pPr>
            <w:r w:rsidRPr="0081133E">
              <w:rPr>
                <w:sz w:val="14"/>
                <w:szCs w:val="16"/>
                <w:lang w:eastAsia="ja-JP"/>
              </w:rPr>
              <w:t>-</w:t>
            </w:r>
          </w:p>
        </w:tc>
        <w:tc>
          <w:tcPr>
            <w:tcW w:w="567" w:type="dxa"/>
            <w:tcBorders>
              <w:top w:val="single" w:sz="4" w:space="0" w:color="auto"/>
              <w:bottom w:val="single" w:sz="4" w:space="0" w:color="auto"/>
            </w:tcBorders>
          </w:tcPr>
          <w:p w14:paraId="671C2204" w14:textId="2F1A7F5B" w:rsidR="00F7699E" w:rsidRPr="00CE1D32" w:rsidRDefault="00F7699E" w:rsidP="00F7699E">
            <w:pPr>
              <w:pStyle w:val="table1ordered"/>
              <w:ind w:left="346" w:hanging="289"/>
              <w:jc w:val="center"/>
              <w:rPr>
                <w:sz w:val="14"/>
                <w:szCs w:val="16"/>
                <w:lang w:eastAsia="ja-JP"/>
              </w:rPr>
            </w:pPr>
            <w:r w:rsidRPr="00CE1D32">
              <w:rPr>
                <w:sz w:val="14"/>
                <w:szCs w:val="16"/>
                <w:lang w:eastAsia="ja-JP"/>
              </w:rPr>
              <w:t>Coax</w:t>
            </w:r>
          </w:p>
        </w:tc>
        <w:tc>
          <w:tcPr>
            <w:tcW w:w="567" w:type="dxa"/>
            <w:tcBorders>
              <w:top w:val="single" w:sz="4" w:space="0" w:color="auto"/>
              <w:bottom w:val="single" w:sz="4" w:space="0" w:color="auto"/>
            </w:tcBorders>
          </w:tcPr>
          <w:p w14:paraId="414AC403" w14:textId="0A056816" w:rsidR="00F7699E" w:rsidRPr="00CE1D32" w:rsidRDefault="00F7699E" w:rsidP="00F7699E">
            <w:pPr>
              <w:pStyle w:val="table1ordered"/>
              <w:ind w:left="346" w:hanging="289"/>
              <w:jc w:val="center"/>
              <w:rPr>
                <w:sz w:val="14"/>
                <w:szCs w:val="16"/>
                <w:lang w:eastAsia="ja-JP"/>
              </w:rPr>
            </w:pPr>
          </w:p>
        </w:tc>
        <w:tc>
          <w:tcPr>
            <w:tcW w:w="1134" w:type="dxa"/>
            <w:tcBorders>
              <w:top w:val="single" w:sz="4" w:space="0" w:color="auto"/>
              <w:bottom w:val="single" w:sz="4" w:space="0" w:color="auto"/>
            </w:tcBorders>
          </w:tcPr>
          <w:p w14:paraId="6C4E8E30" w14:textId="695516FC" w:rsidR="00F7699E" w:rsidRPr="009618DB" w:rsidRDefault="00F7699E" w:rsidP="00F7699E">
            <w:pPr>
              <w:pStyle w:val="table1ordered"/>
              <w:ind w:left="346" w:hanging="289"/>
              <w:jc w:val="center"/>
              <w:rPr>
                <w:sz w:val="16"/>
                <w:szCs w:val="18"/>
                <w:lang w:eastAsia="ja-JP"/>
              </w:rPr>
            </w:pPr>
            <w:r w:rsidRPr="009618DB">
              <w:rPr>
                <w:sz w:val="16"/>
                <w:szCs w:val="18"/>
                <w:lang w:eastAsia="ja-JP"/>
              </w:rPr>
              <w:t>/dev/video9</w:t>
            </w:r>
          </w:p>
        </w:tc>
        <w:tc>
          <w:tcPr>
            <w:tcW w:w="851" w:type="dxa"/>
            <w:tcBorders>
              <w:top w:val="single" w:sz="4" w:space="0" w:color="auto"/>
              <w:bottom w:val="single" w:sz="4" w:space="0" w:color="auto"/>
            </w:tcBorders>
          </w:tcPr>
          <w:p w14:paraId="1CB1C53F" w14:textId="35800AF6" w:rsidR="00F7699E" w:rsidRDefault="00F7699E" w:rsidP="00F7699E">
            <w:pPr>
              <w:pStyle w:val="table1ordered"/>
              <w:ind w:left="346" w:hanging="289"/>
              <w:jc w:val="center"/>
              <w:rPr>
                <w:lang w:eastAsia="ja-JP"/>
              </w:rPr>
            </w:pPr>
            <w:r>
              <w:rPr>
                <w:rFonts w:hint="eastAsia"/>
                <w:lang w:eastAsia="ja-JP"/>
              </w:rPr>
              <w:t>81</w:t>
            </w:r>
          </w:p>
        </w:tc>
        <w:tc>
          <w:tcPr>
            <w:tcW w:w="992" w:type="dxa"/>
            <w:tcBorders>
              <w:top w:val="single" w:sz="4" w:space="0" w:color="auto"/>
              <w:bottom w:val="single" w:sz="4" w:space="0" w:color="auto"/>
            </w:tcBorders>
          </w:tcPr>
          <w:p w14:paraId="6AE8B476" w14:textId="5AA5AA08" w:rsidR="00F7699E" w:rsidRDefault="00F7699E" w:rsidP="00F7699E">
            <w:pPr>
              <w:pStyle w:val="table1ordered"/>
              <w:ind w:left="346" w:hanging="289"/>
              <w:jc w:val="center"/>
              <w:rPr>
                <w:lang w:eastAsia="ja-JP"/>
              </w:rPr>
            </w:pPr>
          </w:p>
        </w:tc>
        <w:tc>
          <w:tcPr>
            <w:tcW w:w="851" w:type="dxa"/>
            <w:tcBorders>
              <w:top w:val="single" w:sz="4" w:space="0" w:color="auto"/>
              <w:bottom w:val="single" w:sz="4" w:space="0" w:color="auto"/>
            </w:tcBorders>
          </w:tcPr>
          <w:p w14:paraId="22F5F32F" w14:textId="55CAD1BF" w:rsidR="00F7699E" w:rsidDel="00E510A6" w:rsidRDefault="00F7699E" w:rsidP="00F7699E">
            <w:pPr>
              <w:pStyle w:val="table1ordered"/>
              <w:ind w:left="346" w:hanging="289"/>
              <w:jc w:val="center"/>
              <w:rPr>
                <w:lang w:eastAsia="ja-JP"/>
              </w:rPr>
            </w:pPr>
            <w:r>
              <w:rPr>
                <w:rFonts w:hint="eastAsia"/>
                <w:lang w:eastAsia="ja-JP"/>
              </w:rPr>
              <w:t>2</w:t>
            </w:r>
            <w:r>
              <w:rPr>
                <w:lang w:eastAsia="ja-JP"/>
              </w:rPr>
              <w:t>7</w:t>
            </w:r>
          </w:p>
        </w:tc>
        <w:tc>
          <w:tcPr>
            <w:tcW w:w="1701" w:type="dxa"/>
            <w:tcBorders>
              <w:top w:val="single" w:sz="4" w:space="0" w:color="auto"/>
              <w:bottom w:val="single" w:sz="4" w:space="0" w:color="auto"/>
            </w:tcBorders>
          </w:tcPr>
          <w:p w14:paraId="7C600401" w14:textId="3C04E5F0" w:rsidR="00F7699E" w:rsidDel="00E510A6" w:rsidRDefault="00F7699E" w:rsidP="00F7699E">
            <w:pPr>
              <w:pStyle w:val="table1ordered"/>
              <w:ind w:left="346" w:hanging="289"/>
              <w:rPr>
                <w:lang w:eastAsia="ja-JP"/>
              </w:rPr>
            </w:pPr>
          </w:p>
        </w:tc>
      </w:tr>
      <w:tr w:rsidR="00F7699E" w14:paraId="7915A5A6" w14:textId="77777777" w:rsidTr="002E345F">
        <w:trPr>
          <w:trHeight w:val="291"/>
        </w:trPr>
        <w:tc>
          <w:tcPr>
            <w:tcW w:w="1134" w:type="dxa"/>
            <w:tcBorders>
              <w:top w:val="single" w:sz="4" w:space="0" w:color="auto"/>
              <w:bottom w:val="single" w:sz="4" w:space="0" w:color="auto"/>
            </w:tcBorders>
          </w:tcPr>
          <w:p w14:paraId="098416C2" w14:textId="33DD045B" w:rsidR="00F7699E" w:rsidRPr="00CE1D32" w:rsidRDefault="00F7699E" w:rsidP="00F7699E">
            <w:pPr>
              <w:pStyle w:val="table1ordered"/>
              <w:ind w:left="346" w:hanging="289"/>
              <w:jc w:val="center"/>
              <w:rPr>
                <w:sz w:val="14"/>
                <w:szCs w:val="16"/>
                <w:lang w:eastAsia="ja-JP"/>
              </w:rPr>
            </w:pPr>
            <w:r w:rsidRPr="00886C54">
              <w:rPr>
                <w:sz w:val="14"/>
                <w:szCs w:val="16"/>
                <w:lang w:eastAsia="ja-JP"/>
              </w:rPr>
              <w:t>-</w:t>
            </w:r>
          </w:p>
        </w:tc>
        <w:tc>
          <w:tcPr>
            <w:tcW w:w="1134" w:type="dxa"/>
            <w:tcBorders>
              <w:top w:val="single" w:sz="4" w:space="0" w:color="auto"/>
              <w:bottom w:val="single" w:sz="4" w:space="0" w:color="auto"/>
            </w:tcBorders>
          </w:tcPr>
          <w:p w14:paraId="2B69C7A0" w14:textId="07FD6705" w:rsidR="00F7699E" w:rsidRPr="00CE1D32" w:rsidRDefault="00F7699E" w:rsidP="00F7699E">
            <w:pPr>
              <w:pStyle w:val="table1ordered"/>
              <w:ind w:left="346" w:hanging="289"/>
              <w:jc w:val="center"/>
              <w:rPr>
                <w:sz w:val="14"/>
                <w:szCs w:val="16"/>
                <w:lang w:eastAsia="ja-JP"/>
              </w:rPr>
            </w:pPr>
            <w:r w:rsidRPr="00482BC3">
              <w:rPr>
                <w:sz w:val="14"/>
                <w:szCs w:val="16"/>
                <w:lang w:eastAsia="ja-JP"/>
              </w:rPr>
              <w:t>-</w:t>
            </w:r>
          </w:p>
        </w:tc>
        <w:tc>
          <w:tcPr>
            <w:tcW w:w="1134" w:type="dxa"/>
            <w:tcBorders>
              <w:top w:val="single" w:sz="4" w:space="0" w:color="auto"/>
              <w:bottom w:val="single" w:sz="4" w:space="0" w:color="auto"/>
            </w:tcBorders>
          </w:tcPr>
          <w:p w14:paraId="141C12FA" w14:textId="00023A79" w:rsidR="00F7699E" w:rsidRPr="00CE1D32" w:rsidRDefault="00F7699E" w:rsidP="00F7699E">
            <w:pPr>
              <w:pStyle w:val="table1ordered"/>
              <w:ind w:left="346" w:hanging="289"/>
              <w:jc w:val="center"/>
              <w:rPr>
                <w:sz w:val="14"/>
                <w:szCs w:val="16"/>
                <w:lang w:eastAsia="ja-JP"/>
              </w:rPr>
            </w:pPr>
            <w:r w:rsidRPr="0081133E">
              <w:rPr>
                <w:sz w:val="14"/>
                <w:szCs w:val="16"/>
                <w:lang w:eastAsia="ja-JP"/>
              </w:rPr>
              <w:t>-</w:t>
            </w:r>
          </w:p>
        </w:tc>
        <w:tc>
          <w:tcPr>
            <w:tcW w:w="567" w:type="dxa"/>
            <w:tcBorders>
              <w:top w:val="single" w:sz="4" w:space="0" w:color="auto"/>
              <w:bottom w:val="single" w:sz="4" w:space="0" w:color="auto"/>
            </w:tcBorders>
          </w:tcPr>
          <w:p w14:paraId="08E9A924" w14:textId="269482C1" w:rsidR="00F7699E" w:rsidRPr="00CE1D32" w:rsidRDefault="00F7699E" w:rsidP="00F7699E">
            <w:pPr>
              <w:pStyle w:val="table1ordered"/>
              <w:ind w:left="346" w:hanging="289"/>
              <w:jc w:val="center"/>
              <w:rPr>
                <w:sz w:val="14"/>
                <w:szCs w:val="16"/>
                <w:lang w:eastAsia="ja-JP"/>
              </w:rPr>
            </w:pPr>
            <w:r w:rsidRPr="00CE1D32">
              <w:rPr>
                <w:sz w:val="14"/>
                <w:szCs w:val="16"/>
                <w:lang w:eastAsia="ja-JP"/>
              </w:rPr>
              <w:t>Coax</w:t>
            </w:r>
          </w:p>
        </w:tc>
        <w:tc>
          <w:tcPr>
            <w:tcW w:w="567" w:type="dxa"/>
            <w:tcBorders>
              <w:top w:val="single" w:sz="4" w:space="0" w:color="auto"/>
              <w:bottom w:val="single" w:sz="4" w:space="0" w:color="auto"/>
            </w:tcBorders>
          </w:tcPr>
          <w:p w14:paraId="1410D019" w14:textId="0C76BF4E" w:rsidR="00F7699E" w:rsidRPr="00CE1D32" w:rsidRDefault="00F7699E" w:rsidP="00F7699E">
            <w:pPr>
              <w:pStyle w:val="table1ordered"/>
              <w:ind w:left="346" w:hanging="289"/>
              <w:jc w:val="center"/>
              <w:rPr>
                <w:sz w:val="14"/>
                <w:szCs w:val="16"/>
                <w:lang w:eastAsia="ja-JP"/>
              </w:rPr>
            </w:pPr>
          </w:p>
        </w:tc>
        <w:tc>
          <w:tcPr>
            <w:tcW w:w="1134" w:type="dxa"/>
            <w:tcBorders>
              <w:top w:val="single" w:sz="4" w:space="0" w:color="auto"/>
              <w:bottom w:val="single" w:sz="4" w:space="0" w:color="auto"/>
            </w:tcBorders>
          </w:tcPr>
          <w:p w14:paraId="640C094D" w14:textId="3584B089" w:rsidR="00F7699E" w:rsidRPr="009618DB" w:rsidRDefault="00F7699E" w:rsidP="00F7699E">
            <w:pPr>
              <w:pStyle w:val="table1ordered"/>
              <w:ind w:left="346" w:hanging="289"/>
              <w:jc w:val="center"/>
              <w:rPr>
                <w:sz w:val="16"/>
                <w:szCs w:val="18"/>
                <w:lang w:eastAsia="ja-JP"/>
              </w:rPr>
            </w:pPr>
            <w:r w:rsidRPr="009618DB">
              <w:rPr>
                <w:sz w:val="16"/>
                <w:szCs w:val="18"/>
                <w:lang w:eastAsia="ja-JP"/>
              </w:rPr>
              <w:t>/dev/video10</w:t>
            </w:r>
          </w:p>
        </w:tc>
        <w:tc>
          <w:tcPr>
            <w:tcW w:w="851" w:type="dxa"/>
            <w:tcBorders>
              <w:top w:val="single" w:sz="4" w:space="0" w:color="auto"/>
              <w:bottom w:val="single" w:sz="4" w:space="0" w:color="auto"/>
            </w:tcBorders>
          </w:tcPr>
          <w:p w14:paraId="3CCDADFB" w14:textId="55C8853F" w:rsidR="00F7699E" w:rsidRDefault="00F7699E" w:rsidP="00F7699E">
            <w:pPr>
              <w:pStyle w:val="table1ordered"/>
              <w:ind w:left="346" w:hanging="289"/>
              <w:jc w:val="center"/>
              <w:rPr>
                <w:lang w:eastAsia="ja-JP"/>
              </w:rPr>
            </w:pPr>
            <w:r>
              <w:rPr>
                <w:rFonts w:hint="eastAsia"/>
                <w:lang w:eastAsia="ja-JP"/>
              </w:rPr>
              <w:t>81</w:t>
            </w:r>
          </w:p>
        </w:tc>
        <w:tc>
          <w:tcPr>
            <w:tcW w:w="992" w:type="dxa"/>
            <w:tcBorders>
              <w:top w:val="single" w:sz="4" w:space="0" w:color="auto"/>
              <w:bottom w:val="single" w:sz="4" w:space="0" w:color="auto"/>
            </w:tcBorders>
          </w:tcPr>
          <w:p w14:paraId="39985C50" w14:textId="63A7E02B" w:rsidR="00F7699E" w:rsidRDefault="00F7699E" w:rsidP="00F7699E">
            <w:pPr>
              <w:pStyle w:val="table1ordered"/>
              <w:ind w:left="346" w:hanging="289"/>
              <w:jc w:val="center"/>
              <w:rPr>
                <w:lang w:eastAsia="ja-JP"/>
              </w:rPr>
            </w:pPr>
          </w:p>
        </w:tc>
        <w:tc>
          <w:tcPr>
            <w:tcW w:w="851" w:type="dxa"/>
            <w:tcBorders>
              <w:top w:val="single" w:sz="4" w:space="0" w:color="auto"/>
              <w:bottom w:val="single" w:sz="4" w:space="0" w:color="auto"/>
            </w:tcBorders>
          </w:tcPr>
          <w:p w14:paraId="367487D5" w14:textId="1C6479AD" w:rsidR="00F7699E" w:rsidDel="00E510A6" w:rsidRDefault="00F7699E" w:rsidP="00F7699E">
            <w:pPr>
              <w:pStyle w:val="table1ordered"/>
              <w:ind w:left="346" w:hanging="289"/>
              <w:jc w:val="center"/>
              <w:rPr>
                <w:lang w:eastAsia="ja-JP"/>
              </w:rPr>
            </w:pPr>
            <w:r>
              <w:rPr>
                <w:rFonts w:hint="eastAsia"/>
                <w:lang w:eastAsia="ja-JP"/>
              </w:rPr>
              <w:t>2</w:t>
            </w:r>
            <w:r>
              <w:rPr>
                <w:lang w:eastAsia="ja-JP"/>
              </w:rPr>
              <w:t>8</w:t>
            </w:r>
          </w:p>
        </w:tc>
        <w:tc>
          <w:tcPr>
            <w:tcW w:w="1701" w:type="dxa"/>
            <w:tcBorders>
              <w:top w:val="single" w:sz="4" w:space="0" w:color="auto"/>
              <w:bottom w:val="single" w:sz="4" w:space="0" w:color="auto"/>
            </w:tcBorders>
          </w:tcPr>
          <w:p w14:paraId="251A32A5" w14:textId="507F15CF" w:rsidR="00F7699E" w:rsidDel="00E510A6" w:rsidRDefault="00F7699E" w:rsidP="00F7699E">
            <w:pPr>
              <w:pStyle w:val="table1ordered"/>
              <w:ind w:left="346" w:hanging="289"/>
              <w:rPr>
                <w:lang w:eastAsia="ja-JP"/>
              </w:rPr>
            </w:pPr>
          </w:p>
        </w:tc>
      </w:tr>
      <w:tr w:rsidR="00F7699E" w14:paraId="35C1893C" w14:textId="77777777" w:rsidTr="002E345F">
        <w:trPr>
          <w:trHeight w:val="291"/>
        </w:trPr>
        <w:tc>
          <w:tcPr>
            <w:tcW w:w="1134" w:type="dxa"/>
            <w:tcBorders>
              <w:top w:val="single" w:sz="4" w:space="0" w:color="auto"/>
              <w:bottom w:val="single" w:sz="4" w:space="0" w:color="auto"/>
            </w:tcBorders>
          </w:tcPr>
          <w:p w14:paraId="28F6A596" w14:textId="40FCDB78" w:rsidR="00F7699E" w:rsidRPr="00CE1D32" w:rsidRDefault="00F7699E" w:rsidP="00F7699E">
            <w:pPr>
              <w:pStyle w:val="table1ordered"/>
              <w:ind w:left="346" w:hanging="289"/>
              <w:jc w:val="center"/>
              <w:rPr>
                <w:sz w:val="14"/>
                <w:szCs w:val="16"/>
                <w:lang w:eastAsia="ja-JP"/>
              </w:rPr>
            </w:pPr>
            <w:r w:rsidRPr="00886C54">
              <w:rPr>
                <w:sz w:val="14"/>
                <w:szCs w:val="16"/>
                <w:lang w:eastAsia="ja-JP"/>
              </w:rPr>
              <w:t>-</w:t>
            </w:r>
          </w:p>
        </w:tc>
        <w:tc>
          <w:tcPr>
            <w:tcW w:w="1134" w:type="dxa"/>
            <w:tcBorders>
              <w:top w:val="single" w:sz="4" w:space="0" w:color="auto"/>
              <w:bottom w:val="single" w:sz="4" w:space="0" w:color="auto"/>
            </w:tcBorders>
          </w:tcPr>
          <w:p w14:paraId="193B2C3C" w14:textId="1F65F23A" w:rsidR="00F7699E" w:rsidRPr="00CE1D32" w:rsidRDefault="00F7699E" w:rsidP="00F7699E">
            <w:pPr>
              <w:pStyle w:val="table1ordered"/>
              <w:ind w:left="346" w:hanging="289"/>
              <w:jc w:val="center"/>
              <w:rPr>
                <w:sz w:val="14"/>
                <w:szCs w:val="16"/>
                <w:lang w:eastAsia="ja-JP"/>
              </w:rPr>
            </w:pPr>
            <w:r w:rsidRPr="00482BC3">
              <w:rPr>
                <w:sz w:val="14"/>
                <w:szCs w:val="16"/>
                <w:lang w:eastAsia="ja-JP"/>
              </w:rPr>
              <w:t>-</w:t>
            </w:r>
          </w:p>
        </w:tc>
        <w:tc>
          <w:tcPr>
            <w:tcW w:w="1134" w:type="dxa"/>
            <w:tcBorders>
              <w:top w:val="single" w:sz="4" w:space="0" w:color="auto"/>
              <w:bottom w:val="single" w:sz="4" w:space="0" w:color="auto"/>
            </w:tcBorders>
          </w:tcPr>
          <w:p w14:paraId="0E1CAAE1" w14:textId="7089F6CA" w:rsidR="00F7699E" w:rsidRPr="00CE1D32" w:rsidRDefault="00F7699E" w:rsidP="00F7699E">
            <w:pPr>
              <w:pStyle w:val="table1ordered"/>
              <w:ind w:left="346" w:hanging="289"/>
              <w:jc w:val="center"/>
              <w:rPr>
                <w:sz w:val="14"/>
                <w:szCs w:val="16"/>
                <w:lang w:eastAsia="ja-JP"/>
              </w:rPr>
            </w:pPr>
            <w:r w:rsidRPr="0081133E">
              <w:rPr>
                <w:sz w:val="14"/>
                <w:szCs w:val="16"/>
                <w:lang w:eastAsia="ja-JP"/>
              </w:rPr>
              <w:t>-</w:t>
            </w:r>
          </w:p>
        </w:tc>
        <w:tc>
          <w:tcPr>
            <w:tcW w:w="567" w:type="dxa"/>
            <w:tcBorders>
              <w:top w:val="single" w:sz="4" w:space="0" w:color="auto"/>
              <w:bottom w:val="single" w:sz="4" w:space="0" w:color="auto"/>
            </w:tcBorders>
          </w:tcPr>
          <w:p w14:paraId="3AEC6653" w14:textId="2A68DE89" w:rsidR="00F7699E" w:rsidRPr="00CE1D32" w:rsidRDefault="00F7699E" w:rsidP="00F7699E">
            <w:pPr>
              <w:pStyle w:val="table1ordered"/>
              <w:ind w:left="346" w:hanging="289"/>
              <w:jc w:val="center"/>
              <w:rPr>
                <w:sz w:val="14"/>
                <w:szCs w:val="16"/>
                <w:lang w:eastAsia="ja-JP"/>
              </w:rPr>
            </w:pPr>
            <w:r w:rsidRPr="00CE1D32">
              <w:rPr>
                <w:sz w:val="14"/>
                <w:szCs w:val="16"/>
                <w:lang w:eastAsia="ja-JP"/>
              </w:rPr>
              <w:t>Coax</w:t>
            </w:r>
          </w:p>
        </w:tc>
        <w:tc>
          <w:tcPr>
            <w:tcW w:w="567" w:type="dxa"/>
            <w:tcBorders>
              <w:top w:val="single" w:sz="4" w:space="0" w:color="auto"/>
              <w:bottom w:val="single" w:sz="4" w:space="0" w:color="auto"/>
            </w:tcBorders>
          </w:tcPr>
          <w:p w14:paraId="7CD42C3D" w14:textId="4295C65D" w:rsidR="00F7699E" w:rsidRPr="00CE1D32" w:rsidRDefault="00F7699E" w:rsidP="00F7699E">
            <w:pPr>
              <w:pStyle w:val="table1ordered"/>
              <w:ind w:left="346" w:hanging="289"/>
              <w:jc w:val="center"/>
              <w:rPr>
                <w:sz w:val="14"/>
                <w:szCs w:val="16"/>
                <w:lang w:eastAsia="ja-JP"/>
              </w:rPr>
            </w:pPr>
          </w:p>
        </w:tc>
        <w:tc>
          <w:tcPr>
            <w:tcW w:w="1134" w:type="dxa"/>
            <w:tcBorders>
              <w:top w:val="single" w:sz="4" w:space="0" w:color="auto"/>
              <w:bottom w:val="single" w:sz="4" w:space="0" w:color="auto"/>
            </w:tcBorders>
          </w:tcPr>
          <w:p w14:paraId="72B20A55" w14:textId="52B46730" w:rsidR="00F7699E" w:rsidRPr="009618DB" w:rsidRDefault="00F7699E" w:rsidP="00F7699E">
            <w:pPr>
              <w:pStyle w:val="table1ordered"/>
              <w:ind w:left="346" w:hanging="289"/>
              <w:jc w:val="center"/>
              <w:rPr>
                <w:sz w:val="16"/>
                <w:szCs w:val="18"/>
                <w:lang w:eastAsia="ja-JP"/>
              </w:rPr>
            </w:pPr>
            <w:r w:rsidRPr="009618DB">
              <w:rPr>
                <w:sz w:val="16"/>
                <w:szCs w:val="18"/>
                <w:lang w:eastAsia="ja-JP"/>
              </w:rPr>
              <w:t>/dev/video11</w:t>
            </w:r>
          </w:p>
        </w:tc>
        <w:tc>
          <w:tcPr>
            <w:tcW w:w="851" w:type="dxa"/>
            <w:tcBorders>
              <w:top w:val="single" w:sz="4" w:space="0" w:color="auto"/>
              <w:bottom w:val="single" w:sz="4" w:space="0" w:color="auto"/>
            </w:tcBorders>
          </w:tcPr>
          <w:p w14:paraId="3343478E" w14:textId="1F714885" w:rsidR="00F7699E" w:rsidRDefault="00F7699E" w:rsidP="00F7699E">
            <w:pPr>
              <w:pStyle w:val="table1ordered"/>
              <w:ind w:left="346" w:hanging="289"/>
              <w:jc w:val="center"/>
              <w:rPr>
                <w:lang w:eastAsia="ja-JP"/>
              </w:rPr>
            </w:pPr>
            <w:r>
              <w:rPr>
                <w:rFonts w:hint="eastAsia"/>
                <w:lang w:eastAsia="ja-JP"/>
              </w:rPr>
              <w:t>81</w:t>
            </w:r>
          </w:p>
        </w:tc>
        <w:tc>
          <w:tcPr>
            <w:tcW w:w="992" w:type="dxa"/>
            <w:tcBorders>
              <w:top w:val="single" w:sz="4" w:space="0" w:color="auto"/>
              <w:bottom w:val="single" w:sz="4" w:space="0" w:color="auto"/>
            </w:tcBorders>
          </w:tcPr>
          <w:p w14:paraId="371CE2FC" w14:textId="5D0188FF" w:rsidR="00F7699E" w:rsidRDefault="00F7699E" w:rsidP="00F7699E">
            <w:pPr>
              <w:pStyle w:val="table1ordered"/>
              <w:ind w:left="346" w:hanging="289"/>
              <w:jc w:val="center"/>
              <w:rPr>
                <w:lang w:eastAsia="ja-JP"/>
              </w:rPr>
            </w:pPr>
          </w:p>
        </w:tc>
        <w:tc>
          <w:tcPr>
            <w:tcW w:w="851" w:type="dxa"/>
            <w:tcBorders>
              <w:top w:val="single" w:sz="4" w:space="0" w:color="auto"/>
              <w:bottom w:val="single" w:sz="4" w:space="0" w:color="auto"/>
            </w:tcBorders>
          </w:tcPr>
          <w:p w14:paraId="1FE57B5B" w14:textId="2FC4E670" w:rsidR="00F7699E" w:rsidDel="00E510A6" w:rsidRDefault="00F7699E" w:rsidP="00F7699E">
            <w:pPr>
              <w:pStyle w:val="table1ordered"/>
              <w:ind w:left="346" w:hanging="289"/>
              <w:jc w:val="center"/>
              <w:rPr>
                <w:lang w:eastAsia="ja-JP"/>
              </w:rPr>
            </w:pPr>
            <w:r>
              <w:rPr>
                <w:rFonts w:hint="eastAsia"/>
                <w:lang w:eastAsia="ja-JP"/>
              </w:rPr>
              <w:t>2</w:t>
            </w:r>
            <w:r>
              <w:rPr>
                <w:lang w:eastAsia="ja-JP"/>
              </w:rPr>
              <w:t>9</w:t>
            </w:r>
          </w:p>
        </w:tc>
        <w:tc>
          <w:tcPr>
            <w:tcW w:w="1701" w:type="dxa"/>
            <w:tcBorders>
              <w:top w:val="single" w:sz="4" w:space="0" w:color="auto"/>
              <w:bottom w:val="single" w:sz="4" w:space="0" w:color="auto"/>
            </w:tcBorders>
          </w:tcPr>
          <w:p w14:paraId="6A3CB390" w14:textId="2F8BC3DB" w:rsidR="00F7699E" w:rsidDel="00E510A6" w:rsidRDefault="00F7699E" w:rsidP="00F7699E">
            <w:pPr>
              <w:pStyle w:val="table1ordered"/>
              <w:ind w:left="346" w:hanging="289"/>
              <w:rPr>
                <w:lang w:eastAsia="ja-JP"/>
              </w:rPr>
            </w:pPr>
          </w:p>
        </w:tc>
      </w:tr>
    </w:tbl>
    <w:p w14:paraId="51861386" w14:textId="58466FF6" w:rsidR="00B1083B" w:rsidRDefault="00B1083B" w:rsidP="00346A4E">
      <w:pPr>
        <w:rPr>
          <w:lang w:eastAsia="ja-JP"/>
        </w:rPr>
      </w:pPr>
      <w:r>
        <w:rPr>
          <w:rFonts w:hint="eastAsia"/>
          <w:lang w:eastAsia="ja-JP"/>
        </w:rPr>
        <w:t>*</w:t>
      </w:r>
      <w:r w:rsidR="00B6539D">
        <w:rPr>
          <w:lang w:eastAsia="ja-JP"/>
        </w:rPr>
        <w:t xml:space="preserve">1 </w:t>
      </w:r>
      <w:r>
        <w:rPr>
          <w:lang w:eastAsia="ja-JP"/>
        </w:rPr>
        <w:t>() is number at E3.</w:t>
      </w:r>
    </w:p>
    <w:p w14:paraId="214210A7" w14:textId="05551480" w:rsidR="00B6539D" w:rsidRDefault="00B6539D" w:rsidP="00346A4E">
      <w:pPr>
        <w:rPr>
          <w:lang w:eastAsia="ja-JP"/>
        </w:rPr>
      </w:pPr>
      <w:r>
        <w:rPr>
          <w:rFonts w:hint="eastAsia"/>
          <w:lang w:eastAsia="ja-JP"/>
        </w:rPr>
        <w:t>*</w:t>
      </w:r>
      <w:r>
        <w:rPr>
          <w:lang w:eastAsia="ja-JP"/>
        </w:rPr>
        <w:t>2 V3U is not supported with UDS</w:t>
      </w:r>
    </w:p>
    <w:p w14:paraId="2C003317" w14:textId="25E3B79B" w:rsidR="00257E57" w:rsidRDefault="00257E57" w:rsidP="00346A4E">
      <w:pPr>
        <w:rPr>
          <w:lang w:eastAsia="ja-JP"/>
        </w:rPr>
      </w:pPr>
    </w:p>
    <w:p w14:paraId="6292FCB5" w14:textId="5F57E363" w:rsidR="00257E57" w:rsidRPr="002940CB" w:rsidRDefault="005405C1" w:rsidP="00257E57">
      <w:pPr>
        <w:pStyle w:val="Caption"/>
        <w:spacing w:after="160" w:line="260" w:lineRule="exact"/>
        <w:ind w:left="1080" w:hangingChars="538" w:hanging="1080"/>
        <w:rPr>
          <w:color w:val="0000FF"/>
          <w:sz w:val="20"/>
          <w:szCs w:val="20"/>
          <w:lang w:eastAsia="ja-JP"/>
        </w:rPr>
      </w:pPr>
      <w:r w:rsidRPr="002940CB">
        <w:rPr>
          <w:sz w:val="20"/>
          <w:szCs w:val="20"/>
        </w:rPr>
        <w:t xml:space="preserve">Table </w:t>
      </w:r>
      <w:r w:rsidRPr="002940CB">
        <w:rPr>
          <w:sz w:val="20"/>
          <w:szCs w:val="20"/>
        </w:rPr>
        <w:fldChar w:fldCharType="begin"/>
      </w:r>
      <w:r w:rsidRPr="002940CB">
        <w:rPr>
          <w:sz w:val="20"/>
          <w:szCs w:val="20"/>
        </w:rPr>
        <w:instrText xml:space="preserve"> STYLEREF 1 \s </w:instrText>
      </w:r>
      <w:r w:rsidRPr="002940CB">
        <w:rPr>
          <w:sz w:val="20"/>
          <w:szCs w:val="20"/>
        </w:rPr>
        <w:fldChar w:fldCharType="separate"/>
      </w:r>
      <w:r w:rsidR="00E32B0C">
        <w:rPr>
          <w:noProof/>
          <w:sz w:val="20"/>
          <w:szCs w:val="20"/>
        </w:rPr>
        <w:t>5</w:t>
      </w:r>
      <w:r w:rsidRPr="002940CB">
        <w:rPr>
          <w:sz w:val="20"/>
          <w:szCs w:val="20"/>
        </w:rPr>
        <w:fldChar w:fldCharType="end"/>
      </w:r>
      <w:r w:rsidRPr="002940CB">
        <w:rPr>
          <w:sz w:val="20"/>
          <w:szCs w:val="20"/>
        </w:rPr>
        <w:t>.</w:t>
      </w:r>
      <w:r w:rsidRPr="002940CB">
        <w:rPr>
          <w:sz w:val="20"/>
          <w:szCs w:val="20"/>
        </w:rPr>
        <w:fldChar w:fldCharType="begin"/>
      </w:r>
      <w:r w:rsidRPr="002940CB">
        <w:rPr>
          <w:sz w:val="20"/>
          <w:szCs w:val="20"/>
        </w:rPr>
        <w:instrText xml:space="preserve"> SEQ Table \* ARABIC \s 1 </w:instrText>
      </w:r>
      <w:r w:rsidRPr="002940CB">
        <w:rPr>
          <w:sz w:val="20"/>
          <w:szCs w:val="20"/>
        </w:rPr>
        <w:fldChar w:fldCharType="separate"/>
      </w:r>
      <w:r w:rsidR="00E32B0C">
        <w:rPr>
          <w:noProof/>
          <w:sz w:val="20"/>
          <w:szCs w:val="20"/>
        </w:rPr>
        <w:t>2</w:t>
      </w:r>
      <w:r w:rsidRPr="002940CB">
        <w:rPr>
          <w:sz w:val="20"/>
          <w:szCs w:val="20"/>
        </w:rPr>
        <w:fldChar w:fldCharType="end"/>
      </w:r>
      <w:r w:rsidR="00257E57" w:rsidRPr="002940CB">
        <w:rPr>
          <w:rFonts w:hint="eastAsia"/>
          <w:sz w:val="20"/>
          <w:szCs w:val="20"/>
          <w:lang w:eastAsia="ja-JP"/>
        </w:rPr>
        <w:tab/>
        <w:t xml:space="preserve">VIN device node (R-Car </w:t>
      </w:r>
      <w:r w:rsidR="00257E57">
        <w:rPr>
          <w:rFonts w:hint="eastAsia"/>
          <w:sz w:val="20"/>
          <w:szCs w:val="20"/>
          <w:lang w:eastAsia="ja-JP"/>
        </w:rPr>
        <w:t>D</w:t>
      </w:r>
      <w:r w:rsidR="00257E57">
        <w:rPr>
          <w:sz w:val="20"/>
          <w:szCs w:val="20"/>
          <w:lang w:eastAsia="ja-JP"/>
        </w:rPr>
        <w:t>3</w:t>
      </w:r>
      <w:r w:rsidR="00257E57" w:rsidRPr="002940CB">
        <w:rPr>
          <w:rFonts w:hint="eastAsia"/>
          <w:sz w:val="20"/>
          <w:szCs w:val="20"/>
          <w:lang w:eastAsia="ja-JP"/>
        </w:rPr>
        <w:t>)</w:t>
      </w:r>
    </w:p>
    <w:tbl>
      <w:tblPr>
        <w:tblW w:w="9452"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2789"/>
        <w:gridCol w:w="1560"/>
        <w:gridCol w:w="1134"/>
        <w:gridCol w:w="1134"/>
        <w:gridCol w:w="2835"/>
      </w:tblGrid>
      <w:tr w:rsidR="00257E57" w:rsidRPr="00747383" w14:paraId="3BCD6756" w14:textId="77777777" w:rsidTr="00EE36FA">
        <w:trPr>
          <w:tblHeader/>
        </w:trPr>
        <w:tc>
          <w:tcPr>
            <w:tcW w:w="2789" w:type="dxa"/>
            <w:tcBorders>
              <w:bottom w:val="single" w:sz="8" w:space="0" w:color="auto"/>
            </w:tcBorders>
          </w:tcPr>
          <w:p w14:paraId="3BF59FE5" w14:textId="77777777" w:rsidR="00257E57" w:rsidRDefault="00257E57" w:rsidP="00EE36FA">
            <w:pPr>
              <w:pStyle w:val="tablehead"/>
              <w:ind w:left="0"/>
              <w:rPr>
                <w:b w:val="0"/>
                <w:lang w:eastAsia="ja-JP"/>
              </w:rPr>
            </w:pPr>
            <w:r>
              <w:rPr>
                <w:b w:val="0"/>
                <w:lang w:eastAsia="ja-JP"/>
              </w:rPr>
              <w:t>Video decoder Input</w:t>
            </w:r>
          </w:p>
          <w:p w14:paraId="5903DC7F" w14:textId="77777777" w:rsidR="00257E57" w:rsidRPr="00A51140" w:rsidRDefault="00257E57" w:rsidP="00EE36FA">
            <w:pPr>
              <w:pStyle w:val="tablehead"/>
              <w:ind w:left="0"/>
              <w:rPr>
                <w:b w:val="0"/>
                <w:lang w:eastAsia="ja-JP"/>
              </w:rPr>
            </w:pPr>
            <w:r>
              <w:rPr>
                <w:b w:val="0"/>
                <w:lang w:eastAsia="ja-JP"/>
              </w:rPr>
              <w:t xml:space="preserve">(VIN </w:t>
            </w:r>
            <w:r>
              <w:rPr>
                <w:rFonts w:hint="eastAsia"/>
                <w:b w:val="0"/>
                <w:lang w:eastAsia="ja-JP"/>
              </w:rPr>
              <w:t>Channel</w:t>
            </w:r>
            <w:r>
              <w:rPr>
                <w:b w:val="0"/>
                <w:lang w:eastAsia="ja-JP"/>
              </w:rPr>
              <w:t xml:space="preserve"> supported)</w:t>
            </w:r>
          </w:p>
        </w:tc>
        <w:tc>
          <w:tcPr>
            <w:tcW w:w="1560" w:type="dxa"/>
            <w:tcBorders>
              <w:bottom w:val="nil"/>
            </w:tcBorders>
          </w:tcPr>
          <w:p w14:paraId="042ED8D8" w14:textId="77777777" w:rsidR="00257E57" w:rsidRDefault="00257E57" w:rsidP="00EE36FA">
            <w:pPr>
              <w:pStyle w:val="tablehead"/>
              <w:ind w:left="0"/>
              <w:rPr>
                <w:b w:val="0"/>
                <w:lang w:eastAsia="ja-JP"/>
              </w:rPr>
            </w:pPr>
          </w:p>
          <w:p w14:paraId="14418EBE" w14:textId="77777777" w:rsidR="00257E57" w:rsidRPr="00A51140" w:rsidRDefault="00257E57" w:rsidP="00EE36FA">
            <w:pPr>
              <w:pStyle w:val="tablehead"/>
              <w:ind w:left="0"/>
              <w:rPr>
                <w:b w:val="0"/>
                <w:lang w:eastAsia="ja-JP"/>
              </w:rPr>
            </w:pPr>
            <w:r>
              <w:rPr>
                <w:rFonts w:hint="eastAsia"/>
                <w:b w:val="0"/>
                <w:lang w:eastAsia="ja-JP"/>
              </w:rPr>
              <w:t>Device node</w:t>
            </w:r>
          </w:p>
        </w:tc>
        <w:tc>
          <w:tcPr>
            <w:tcW w:w="1134" w:type="dxa"/>
            <w:tcBorders>
              <w:bottom w:val="nil"/>
            </w:tcBorders>
          </w:tcPr>
          <w:p w14:paraId="320DD24F" w14:textId="77777777" w:rsidR="00257E57" w:rsidRDefault="00257E57" w:rsidP="00EE36FA">
            <w:pPr>
              <w:pStyle w:val="tablehead"/>
              <w:ind w:left="0"/>
              <w:rPr>
                <w:b w:val="0"/>
                <w:lang w:eastAsia="ja-JP"/>
              </w:rPr>
            </w:pPr>
            <w:r>
              <w:rPr>
                <w:rFonts w:hint="eastAsia"/>
                <w:b w:val="0"/>
                <w:lang w:eastAsia="ja-JP"/>
              </w:rPr>
              <w:t xml:space="preserve">Major </w:t>
            </w:r>
          </w:p>
          <w:p w14:paraId="5749FEE2" w14:textId="77777777" w:rsidR="00257E57" w:rsidRPr="00A51140" w:rsidRDefault="00257E57" w:rsidP="00EE36FA">
            <w:pPr>
              <w:pStyle w:val="tablehead"/>
              <w:ind w:left="0"/>
              <w:rPr>
                <w:b w:val="0"/>
                <w:lang w:eastAsia="ja-JP"/>
              </w:rPr>
            </w:pPr>
            <w:r>
              <w:rPr>
                <w:rFonts w:hint="eastAsia"/>
                <w:b w:val="0"/>
                <w:lang w:eastAsia="ja-JP"/>
              </w:rPr>
              <w:t>number</w:t>
            </w:r>
          </w:p>
        </w:tc>
        <w:tc>
          <w:tcPr>
            <w:tcW w:w="1134" w:type="dxa"/>
            <w:tcBorders>
              <w:bottom w:val="nil"/>
            </w:tcBorders>
          </w:tcPr>
          <w:p w14:paraId="4CC40A4E" w14:textId="77777777" w:rsidR="00257E57" w:rsidRDefault="00257E57" w:rsidP="00EE36FA">
            <w:pPr>
              <w:pStyle w:val="tablehead"/>
              <w:ind w:left="0"/>
              <w:rPr>
                <w:b w:val="0"/>
                <w:lang w:eastAsia="ja-JP"/>
              </w:rPr>
            </w:pPr>
            <w:r>
              <w:rPr>
                <w:rFonts w:hint="eastAsia"/>
                <w:b w:val="0"/>
                <w:lang w:eastAsia="ja-JP"/>
              </w:rPr>
              <w:t xml:space="preserve">Minor </w:t>
            </w:r>
          </w:p>
          <w:p w14:paraId="17CC22E3" w14:textId="77777777" w:rsidR="00257E57" w:rsidRPr="00A51140" w:rsidRDefault="00257E57" w:rsidP="00EE36FA">
            <w:pPr>
              <w:pStyle w:val="tablehead"/>
              <w:ind w:left="0"/>
              <w:rPr>
                <w:b w:val="0"/>
                <w:lang w:eastAsia="ja-JP"/>
              </w:rPr>
            </w:pPr>
            <w:r>
              <w:rPr>
                <w:rFonts w:hint="eastAsia"/>
                <w:b w:val="0"/>
                <w:lang w:eastAsia="ja-JP"/>
              </w:rPr>
              <w:t>number</w:t>
            </w:r>
          </w:p>
        </w:tc>
        <w:tc>
          <w:tcPr>
            <w:tcW w:w="2835" w:type="dxa"/>
            <w:tcBorders>
              <w:bottom w:val="nil"/>
            </w:tcBorders>
          </w:tcPr>
          <w:p w14:paraId="0D631C0F" w14:textId="77777777" w:rsidR="00257E57" w:rsidRDefault="00257E57" w:rsidP="00EE36FA">
            <w:pPr>
              <w:pStyle w:val="tablehead"/>
              <w:ind w:left="0"/>
              <w:rPr>
                <w:b w:val="0"/>
                <w:lang w:eastAsia="ja-JP"/>
              </w:rPr>
            </w:pPr>
          </w:p>
          <w:p w14:paraId="2E382AC4" w14:textId="77777777" w:rsidR="00257E57" w:rsidRDefault="00257E57" w:rsidP="00EE36FA">
            <w:pPr>
              <w:pStyle w:val="tablehead"/>
              <w:ind w:left="0"/>
              <w:rPr>
                <w:b w:val="0"/>
                <w:lang w:eastAsia="ja-JP"/>
              </w:rPr>
            </w:pPr>
            <w:r>
              <w:rPr>
                <w:rFonts w:hint="eastAsia"/>
                <w:b w:val="0"/>
                <w:lang w:eastAsia="ja-JP"/>
              </w:rPr>
              <w:t>Remark</w:t>
            </w:r>
          </w:p>
        </w:tc>
      </w:tr>
      <w:tr w:rsidR="00257E57" w14:paraId="354293B3" w14:textId="77777777" w:rsidTr="00EE36FA">
        <w:tc>
          <w:tcPr>
            <w:tcW w:w="2789" w:type="dxa"/>
            <w:tcBorders>
              <w:top w:val="single" w:sz="4" w:space="0" w:color="auto"/>
              <w:bottom w:val="single" w:sz="4" w:space="0" w:color="auto"/>
            </w:tcBorders>
          </w:tcPr>
          <w:p w14:paraId="520228AE" w14:textId="77777777" w:rsidR="00257E57" w:rsidRDefault="00257E57" w:rsidP="00EE36FA">
            <w:pPr>
              <w:pStyle w:val="table1ordered"/>
              <w:ind w:left="346" w:hanging="289"/>
              <w:rPr>
                <w:lang w:eastAsia="ja-JP"/>
              </w:rPr>
            </w:pPr>
            <w:r>
              <w:rPr>
                <w:lang w:eastAsia="ja-JP"/>
              </w:rPr>
              <w:t xml:space="preserve">HDMI / CVBS </w:t>
            </w:r>
          </w:p>
        </w:tc>
        <w:tc>
          <w:tcPr>
            <w:tcW w:w="1560" w:type="dxa"/>
            <w:tcBorders>
              <w:bottom w:val="single" w:sz="4" w:space="0" w:color="auto"/>
            </w:tcBorders>
          </w:tcPr>
          <w:p w14:paraId="37DF7E44" w14:textId="77777777" w:rsidR="00257E57" w:rsidRDefault="00257E57" w:rsidP="00EE36FA">
            <w:pPr>
              <w:pStyle w:val="table1ordered"/>
              <w:ind w:left="346" w:hanging="289"/>
              <w:jc w:val="center"/>
              <w:rPr>
                <w:lang w:eastAsia="ja-JP"/>
              </w:rPr>
            </w:pPr>
            <w:r>
              <w:rPr>
                <w:rFonts w:hint="eastAsia"/>
                <w:lang w:eastAsia="ja-JP"/>
              </w:rPr>
              <w:t>/dev/video0</w:t>
            </w:r>
          </w:p>
        </w:tc>
        <w:tc>
          <w:tcPr>
            <w:tcW w:w="1134" w:type="dxa"/>
            <w:tcBorders>
              <w:bottom w:val="single" w:sz="4" w:space="0" w:color="auto"/>
            </w:tcBorders>
          </w:tcPr>
          <w:p w14:paraId="13FBD57E" w14:textId="77777777" w:rsidR="00257E57" w:rsidRDefault="00257E57" w:rsidP="00EE36FA">
            <w:pPr>
              <w:pStyle w:val="table1ordered"/>
              <w:ind w:left="346" w:hanging="289"/>
              <w:jc w:val="center"/>
              <w:rPr>
                <w:lang w:eastAsia="ja-JP"/>
              </w:rPr>
            </w:pPr>
            <w:r>
              <w:rPr>
                <w:rFonts w:hint="eastAsia"/>
                <w:lang w:eastAsia="ja-JP"/>
              </w:rPr>
              <w:t>81</w:t>
            </w:r>
          </w:p>
        </w:tc>
        <w:tc>
          <w:tcPr>
            <w:tcW w:w="1134" w:type="dxa"/>
            <w:tcBorders>
              <w:bottom w:val="single" w:sz="4" w:space="0" w:color="auto"/>
            </w:tcBorders>
          </w:tcPr>
          <w:p w14:paraId="3F39EDA2" w14:textId="5D333DCE" w:rsidR="00257E57" w:rsidRDefault="00111226" w:rsidP="00EE36FA">
            <w:pPr>
              <w:pStyle w:val="table1ordered"/>
              <w:ind w:left="346" w:hanging="289"/>
              <w:jc w:val="center"/>
              <w:rPr>
                <w:lang w:eastAsia="ja-JP"/>
              </w:rPr>
            </w:pPr>
            <w:r>
              <w:rPr>
                <w:lang w:eastAsia="ja-JP"/>
              </w:rPr>
              <w:t>1</w:t>
            </w:r>
          </w:p>
        </w:tc>
        <w:tc>
          <w:tcPr>
            <w:tcW w:w="2835" w:type="dxa"/>
            <w:tcBorders>
              <w:bottom w:val="single" w:sz="4" w:space="0" w:color="auto"/>
            </w:tcBorders>
          </w:tcPr>
          <w:p w14:paraId="2C5E35CC" w14:textId="77777777" w:rsidR="00257E57" w:rsidRDefault="00257E57" w:rsidP="00EE36FA">
            <w:pPr>
              <w:pStyle w:val="table1ordered"/>
              <w:ind w:left="288" w:hangingChars="160" w:hanging="288"/>
              <w:rPr>
                <w:lang w:eastAsia="ja-JP"/>
              </w:rPr>
            </w:pPr>
            <w:r>
              <w:rPr>
                <w:rFonts w:hint="eastAsia"/>
                <w:lang w:eastAsia="ja-JP"/>
              </w:rPr>
              <w:t>UDS</w:t>
            </w:r>
            <w:r>
              <w:rPr>
                <w:lang w:eastAsia="ja-JP"/>
              </w:rPr>
              <w:t xml:space="preserve"> can be used. </w:t>
            </w:r>
          </w:p>
        </w:tc>
      </w:tr>
    </w:tbl>
    <w:p w14:paraId="6E00A152" w14:textId="77777777" w:rsidR="00B6539D" w:rsidRDefault="00B6539D" w:rsidP="00346A4E">
      <w:pPr>
        <w:rPr>
          <w:lang w:eastAsia="ja-JP"/>
        </w:rPr>
      </w:pPr>
    </w:p>
    <w:p w14:paraId="067D4C8F" w14:textId="3C51A8AB" w:rsidR="00006CCA" w:rsidRPr="002E2574" w:rsidRDefault="005405C1" w:rsidP="002E2574">
      <w:pPr>
        <w:pStyle w:val="Caption"/>
        <w:spacing w:after="160" w:line="260" w:lineRule="exact"/>
        <w:ind w:left="1080" w:hangingChars="538" w:hanging="1080"/>
        <w:rPr>
          <w:color w:val="0000FF"/>
          <w:lang w:eastAsia="ja-JP"/>
        </w:rPr>
      </w:pPr>
      <w:r w:rsidRPr="002940CB">
        <w:rPr>
          <w:sz w:val="20"/>
          <w:szCs w:val="20"/>
        </w:rPr>
        <w:t xml:space="preserve">Table </w:t>
      </w:r>
      <w:r w:rsidRPr="002940CB">
        <w:rPr>
          <w:sz w:val="20"/>
          <w:szCs w:val="20"/>
        </w:rPr>
        <w:fldChar w:fldCharType="begin"/>
      </w:r>
      <w:r w:rsidRPr="002940CB">
        <w:rPr>
          <w:sz w:val="20"/>
          <w:szCs w:val="20"/>
        </w:rPr>
        <w:instrText xml:space="preserve"> STYLEREF 1 \s </w:instrText>
      </w:r>
      <w:r w:rsidRPr="002940CB">
        <w:rPr>
          <w:sz w:val="20"/>
          <w:szCs w:val="20"/>
        </w:rPr>
        <w:fldChar w:fldCharType="separate"/>
      </w:r>
      <w:r w:rsidR="00E32B0C">
        <w:rPr>
          <w:noProof/>
          <w:sz w:val="20"/>
          <w:szCs w:val="20"/>
        </w:rPr>
        <w:t>5</w:t>
      </w:r>
      <w:r w:rsidRPr="002940CB">
        <w:rPr>
          <w:sz w:val="20"/>
          <w:szCs w:val="20"/>
        </w:rPr>
        <w:fldChar w:fldCharType="end"/>
      </w:r>
      <w:r w:rsidRPr="002940CB">
        <w:rPr>
          <w:sz w:val="20"/>
          <w:szCs w:val="20"/>
        </w:rPr>
        <w:t>.</w:t>
      </w:r>
      <w:r w:rsidRPr="002940CB">
        <w:rPr>
          <w:sz w:val="20"/>
          <w:szCs w:val="20"/>
        </w:rPr>
        <w:fldChar w:fldCharType="begin"/>
      </w:r>
      <w:r w:rsidRPr="002940CB">
        <w:rPr>
          <w:sz w:val="20"/>
          <w:szCs w:val="20"/>
        </w:rPr>
        <w:instrText xml:space="preserve"> SEQ Table \* ARABIC \s 1 </w:instrText>
      </w:r>
      <w:r w:rsidRPr="002940CB">
        <w:rPr>
          <w:sz w:val="20"/>
          <w:szCs w:val="20"/>
        </w:rPr>
        <w:fldChar w:fldCharType="separate"/>
      </w:r>
      <w:r w:rsidR="00E32B0C">
        <w:rPr>
          <w:noProof/>
          <w:sz w:val="20"/>
          <w:szCs w:val="20"/>
        </w:rPr>
        <w:t>3</w:t>
      </w:r>
      <w:r w:rsidRPr="002940CB">
        <w:rPr>
          <w:sz w:val="20"/>
          <w:szCs w:val="20"/>
        </w:rPr>
        <w:fldChar w:fldCharType="end"/>
      </w:r>
      <w:r w:rsidR="00B6539D" w:rsidRPr="002940CB">
        <w:rPr>
          <w:rFonts w:hint="eastAsia"/>
          <w:sz w:val="20"/>
          <w:szCs w:val="20"/>
          <w:lang w:eastAsia="ja-JP"/>
        </w:rPr>
        <w:tab/>
      </w:r>
      <w:r w:rsidR="00006CCA">
        <w:rPr>
          <w:rFonts w:hint="eastAsia"/>
          <w:sz w:val="20"/>
          <w:szCs w:val="20"/>
          <w:lang w:eastAsia="ja-JP"/>
        </w:rPr>
        <w:t>media</w:t>
      </w:r>
      <w:r w:rsidR="00006CCA">
        <w:rPr>
          <w:sz w:val="20"/>
          <w:szCs w:val="20"/>
          <w:lang w:eastAsia="ja-JP"/>
        </w:rPr>
        <w:t xml:space="preserve"> controller</w:t>
      </w:r>
      <w:r w:rsidR="00006CCA" w:rsidRPr="002940CB">
        <w:rPr>
          <w:rFonts w:hint="eastAsia"/>
          <w:sz w:val="20"/>
          <w:szCs w:val="20"/>
          <w:lang w:eastAsia="ja-JP"/>
        </w:rPr>
        <w:t xml:space="preserve"> device node (R-Car </w:t>
      </w:r>
      <w:r w:rsidR="00B75904">
        <w:rPr>
          <w:rFonts w:hint="eastAsia"/>
          <w:sz w:val="20"/>
          <w:szCs w:val="20"/>
          <w:lang w:eastAsia="ja-JP"/>
        </w:rPr>
        <w:t>H3 / M3 / M3N / E3</w:t>
      </w:r>
      <w:r w:rsidR="00006CCA" w:rsidRPr="002940CB">
        <w:rPr>
          <w:rFonts w:hint="eastAsia"/>
          <w:sz w:val="20"/>
          <w:szCs w:val="20"/>
          <w:lang w:eastAsia="ja-JP"/>
        </w:rPr>
        <w:t>)</w:t>
      </w:r>
    </w:p>
    <w:tbl>
      <w:tblPr>
        <w:tblW w:w="7087" w:type="dxa"/>
        <w:tblInd w:w="41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2409"/>
        <w:gridCol w:w="2410"/>
        <w:gridCol w:w="2268"/>
      </w:tblGrid>
      <w:tr w:rsidR="00006CCA" w:rsidRPr="00A51140" w14:paraId="010D985B" w14:textId="77777777" w:rsidTr="002E2574">
        <w:trPr>
          <w:tblHeader/>
        </w:trPr>
        <w:tc>
          <w:tcPr>
            <w:tcW w:w="2409" w:type="dxa"/>
          </w:tcPr>
          <w:p w14:paraId="0FEEBE07" w14:textId="77777777" w:rsidR="00006CCA" w:rsidRPr="00A51140" w:rsidRDefault="00006CCA" w:rsidP="003365C5">
            <w:pPr>
              <w:pStyle w:val="tablehead"/>
              <w:ind w:left="0"/>
              <w:rPr>
                <w:b w:val="0"/>
                <w:lang w:eastAsia="ja-JP"/>
              </w:rPr>
            </w:pPr>
            <w:r>
              <w:rPr>
                <w:rFonts w:hint="eastAsia"/>
                <w:b w:val="0"/>
                <w:lang w:eastAsia="ja-JP"/>
              </w:rPr>
              <w:t>Device node</w:t>
            </w:r>
          </w:p>
        </w:tc>
        <w:tc>
          <w:tcPr>
            <w:tcW w:w="2410" w:type="dxa"/>
          </w:tcPr>
          <w:p w14:paraId="54FCCF3C" w14:textId="77777777" w:rsidR="00006CCA" w:rsidRPr="00A51140" w:rsidRDefault="00006CCA">
            <w:pPr>
              <w:pStyle w:val="tablehead"/>
              <w:ind w:left="0"/>
              <w:rPr>
                <w:b w:val="0"/>
                <w:lang w:eastAsia="ja-JP"/>
              </w:rPr>
            </w:pPr>
            <w:r>
              <w:rPr>
                <w:rFonts w:hint="eastAsia"/>
                <w:b w:val="0"/>
                <w:lang w:eastAsia="ja-JP"/>
              </w:rPr>
              <w:t>Major number</w:t>
            </w:r>
          </w:p>
        </w:tc>
        <w:tc>
          <w:tcPr>
            <w:tcW w:w="2268" w:type="dxa"/>
          </w:tcPr>
          <w:p w14:paraId="01A70F96" w14:textId="77777777" w:rsidR="00006CCA" w:rsidRPr="00A51140" w:rsidRDefault="00006CCA">
            <w:pPr>
              <w:pStyle w:val="tablehead"/>
              <w:ind w:left="0"/>
              <w:rPr>
                <w:b w:val="0"/>
                <w:lang w:eastAsia="ja-JP"/>
              </w:rPr>
            </w:pPr>
            <w:r>
              <w:rPr>
                <w:rFonts w:hint="eastAsia"/>
                <w:b w:val="0"/>
                <w:lang w:eastAsia="ja-JP"/>
              </w:rPr>
              <w:t>Minor number</w:t>
            </w:r>
          </w:p>
        </w:tc>
      </w:tr>
      <w:tr w:rsidR="00006CCA" w14:paraId="74BE181F" w14:textId="77777777" w:rsidTr="002E2574">
        <w:tc>
          <w:tcPr>
            <w:tcW w:w="2409" w:type="dxa"/>
          </w:tcPr>
          <w:p w14:paraId="019A8AA5" w14:textId="77777777" w:rsidR="00006CCA" w:rsidRDefault="00006CCA" w:rsidP="002E2574">
            <w:pPr>
              <w:pStyle w:val="table1ordered"/>
              <w:ind w:left="346" w:hanging="289"/>
              <w:jc w:val="center"/>
              <w:rPr>
                <w:lang w:eastAsia="ja-JP"/>
              </w:rPr>
            </w:pPr>
            <w:r w:rsidRPr="00006CCA">
              <w:rPr>
                <w:lang w:eastAsia="ja-JP"/>
              </w:rPr>
              <w:t>/dev/media0</w:t>
            </w:r>
          </w:p>
        </w:tc>
        <w:tc>
          <w:tcPr>
            <w:tcW w:w="2410" w:type="dxa"/>
          </w:tcPr>
          <w:p w14:paraId="20C581AB" w14:textId="421FBCA2" w:rsidR="00006CCA" w:rsidRDefault="00006CCA" w:rsidP="003365C5">
            <w:pPr>
              <w:pStyle w:val="table1ordered"/>
              <w:ind w:left="346" w:hanging="289"/>
              <w:jc w:val="center"/>
              <w:rPr>
                <w:lang w:eastAsia="ja-JP"/>
              </w:rPr>
            </w:pPr>
            <w:r w:rsidRPr="00006CCA">
              <w:rPr>
                <w:lang w:eastAsia="ja-JP"/>
              </w:rPr>
              <w:t>25</w:t>
            </w:r>
            <w:r w:rsidR="005C2C31">
              <w:rPr>
                <w:lang w:eastAsia="ja-JP"/>
              </w:rPr>
              <w:t>0</w:t>
            </w:r>
          </w:p>
        </w:tc>
        <w:tc>
          <w:tcPr>
            <w:tcW w:w="2268" w:type="dxa"/>
          </w:tcPr>
          <w:p w14:paraId="540C3E47" w14:textId="77777777" w:rsidR="00006CCA" w:rsidRDefault="00006CCA" w:rsidP="003365C5">
            <w:pPr>
              <w:pStyle w:val="table1ordered"/>
              <w:ind w:left="346" w:hanging="289"/>
              <w:jc w:val="center"/>
              <w:rPr>
                <w:lang w:eastAsia="ja-JP"/>
              </w:rPr>
            </w:pPr>
            <w:r>
              <w:rPr>
                <w:rFonts w:hint="eastAsia"/>
                <w:lang w:eastAsia="ja-JP"/>
              </w:rPr>
              <w:t>0</w:t>
            </w:r>
          </w:p>
        </w:tc>
      </w:tr>
    </w:tbl>
    <w:p w14:paraId="57B238E5" w14:textId="348AACB9" w:rsidR="00A61AE3" w:rsidRDefault="00A61AE3" w:rsidP="00570516">
      <w:pPr>
        <w:pStyle w:val="Caption"/>
        <w:spacing w:after="160" w:line="260" w:lineRule="exact"/>
        <w:ind w:left="1080" w:hangingChars="538" w:hanging="1080"/>
        <w:rPr>
          <w:sz w:val="20"/>
          <w:szCs w:val="20"/>
        </w:rPr>
      </w:pPr>
    </w:p>
    <w:p w14:paraId="0C253461" w14:textId="1FC128A7" w:rsidR="00B6539D" w:rsidRPr="002E2574" w:rsidRDefault="005405C1" w:rsidP="00B6539D">
      <w:pPr>
        <w:pStyle w:val="Caption"/>
        <w:spacing w:after="160" w:line="260" w:lineRule="exact"/>
        <w:ind w:left="1080" w:hangingChars="538" w:hanging="1080"/>
        <w:rPr>
          <w:color w:val="0000FF"/>
          <w:lang w:eastAsia="ja-JP"/>
        </w:rPr>
      </w:pPr>
      <w:r w:rsidRPr="002940CB">
        <w:rPr>
          <w:sz w:val="20"/>
          <w:szCs w:val="20"/>
        </w:rPr>
        <w:t xml:space="preserve">Table </w:t>
      </w:r>
      <w:r w:rsidRPr="002940CB">
        <w:rPr>
          <w:sz w:val="20"/>
          <w:szCs w:val="20"/>
        </w:rPr>
        <w:fldChar w:fldCharType="begin"/>
      </w:r>
      <w:r w:rsidRPr="002940CB">
        <w:rPr>
          <w:sz w:val="20"/>
          <w:szCs w:val="20"/>
        </w:rPr>
        <w:instrText xml:space="preserve"> STYLEREF 1 \s </w:instrText>
      </w:r>
      <w:r w:rsidRPr="002940CB">
        <w:rPr>
          <w:sz w:val="20"/>
          <w:szCs w:val="20"/>
        </w:rPr>
        <w:fldChar w:fldCharType="separate"/>
      </w:r>
      <w:r w:rsidR="00E32B0C">
        <w:rPr>
          <w:noProof/>
          <w:sz w:val="20"/>
          <w:szCs w:val="20"/>
        </w:rPr>
        <w:t>5</w:t>
      </w:r>
      <w:r w:rsidRPr="002940CB">
        <w:rPr>
          <w:sz w:val="20"/>
          <w:szCs w:val="20"/>
        </w:rPr>
        <w:fldChar w:fldCharType="end"/>
      </w:r>
      <w:r w:rsidRPr="002940CB">
        <w:rPr>
          <w:sz w:val="20"/>
          <w:szCs w:val="20"/>
        </w:rPr>
        <w:t>.</w:t>
      </w:r>
      <w:r w:rsidRPr="002940CB">
        <w:rPr>
          <w:sz w:val="20"/>
          <w:szCs w:val="20"/>
        </w:rPr>
        <w:fldChar w:fldCharType="begin"/>
      </w:r>
      <w:r w:rsidRPr="002940CB">
        <w:rPr>
          <w:sz w:val="20"/>
          <w:szCs w:val="20"/>
        </w:rPr>
        <w:instrText xml:space="preserve"> SEQ Table \* ARABIC \s 1 </w:instrText>
      </w:r>
      <w:r w:rsidRPr="002940CB">
        <w:rPr>
          <w:sz w:val="20"/>
          <w:szCs w:val="20"/>
        </w:rPr>
        <w:fldChar w:fldCharType="separate"/>
      </w:r>
      <w:r w:rsidR="00E32B0C">
        <w:rPr>
          <w:noProof/>
          <w:sz w:val="20"/>
          <w:szCs w:val="20"/>
        </w:rPr>
        <w:t>4</w:t>
      </w:r>
      <w:r w:rsidRPr="002940CB">
        <w:rPr>
          <w:sz w:val="20"/>
          <w:szCs w:val="20"/>
        </w:rPr>
        <w:fldChar w:fldCharType="end"/>
      </w:r>
      <w:r w:rsidR="00B6539D" w:rsidRPr="002940CB">
        <w:rPr>
          <w:rFonts w:hint="eastAsia"/>
          <w:sz w:val="20"/>
          <w:szCs w:val="20"/>
          <w:lang w:eastAsia="ja-JP"/>
        </w:rPr>
        <w:tab/>
      </w:r>
      <w:r w:rsidR="00B6539D">
        <w:rPr>
          <w:rFonts w:hint="eastAsia"/>
          <w:sz w:val="20"/>
          <w:szCs w:val="20"/>
          <w:lang w:eastAsia="ja-JP"/>
        </w:rPr>
        <w:t>media</w:t>
      </w:r>
      <w:r w:rsidR="00B6539D">
        <w:rPr>
          <w:sz w:val="20"/>
          <w:szCs w:val="20"/>
          <w:lang w:eastAsia="ja-JP"/>
        </w:rPr>
        <w:t xml:space="preserve"> controller</w:t>
      </w:r>
      <w:r w:rsidR="00B6539D" w:rsidRPr="002940CB">
        <w:rPr>
          <w:rFonts w:hint="eastAsia"/>
          <w:sz w:val="20"/>
          <w:szCs w:val="20"/>
          <w:lang w:eastAsia="ja-JP"/>
        </w:rPr>
        <w:t xml:space="preserve"> device node (R-Car </w:t>
      </w:r>
      <w:r w:rsidR="00B6539D">
        <w:rPr>
          <w:sz w:val="20"/>
          <w:szCs w:val="20"/>
          <w:lang w:eastAsia="ja-JP"/>
        </w:rPr>
        <w:t>V</w:t>
      </w:r>
      <w:r w:rsidR="00B6539D">
        <w:rPr>
          <w:rFonts w:hint="eastAsia"/>
          <w:sz w:val="20"/>
          <w:szCs w:val="20"/>
          <w:lang w:eastAsia="ja-JP"/>
        </w:rPr>
        <w:t>3</w:t>
      </w:r>
      <w:r w:rsidR="00953812">
        <w:rPr>
          <w:rFonts w:hint="eastAsia"/>
          <w:sz w:val="20"/>
          <w:szCs w:val="20"/>
          <w:lang w:eastAsia="ja-JP"/>
        </w:rPr>
        <w:t>U</w:t>
      </w:r>
      <w:r w:rsidR="00B6539D" w:rsidRPr="002940CB">
        <w:rPr>
          <w:rFonts w:hint="eastAsia"/>
          <w:sz w:val="20"/>
          <w:szCs w:val="20"/>
          <w:lang w:eastAsia="ja-JP"/>
        </w:rPr>
        <w:t>)</w:t>
      </w:r>
    </w:p>
    <w:tbl>
      <w:tblPr>
        <w:tblW w:w="7087" w:type="dxa"/>
        <w:tblInd w:w="41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2409"/>
        <w:gridCol w:w="2410"/>
        <w:gridCol w:w="2268"/>
      </w:tblGrid>
      <w:tr w:rsidR="00B6539D" w:rsidRPr="00A51140" w14:paraId="0B421DA6" w14:textId="77777777" w:rsidTr="000E41EF">
        <w:trPr>
          <w:tblHeader/>
        </w:trPr>
        <w:tc>
          <w:tcPr>
            <w:tcW w:w="2409" w:type="dxa"/>
          </w:tcPr>
          <w:p w14:paraId="0A571D32" w14:textId="77777777" w:rsidR="00B6539D" w:rsidRPr="00A51140" w:rsidRDefault="00B6539D" w:rsidP="000E41EF">
            <w:pPr>
              <w:pStyle w:val="tablehead"/>
              <w:ind w:left="0"/>
              <w:rPr>
                <w:b w:val="0"/>
                <w:lang w:eastAsia="ja-JP"/>
              </w:rPr>
            </w:pPr>
            <w:r>
              <w:rPr>
                <w:rFonts w:hint="eastAsia"/>
                <w:b w:val="0"/>
                <w:lang w:eastAsia="ja-JP"/>
              </w:rPr>
              <w:t>Device node</w:t>
            </w:r>
          </w:p>
        </w:tc>
        <w:tc>
          <w:tcPr>
            <w:tcW w:w="2410" w:type="dxa"/>
          </w:tcPr>
          <w:p w14:paraId="4B07C43B" w14:textId="77777777" w:rsidR="00B6539D" w:rsidRPr="00A51140" w:rsidRDefault="00B6539D" w:rsidP="000E41EF">
            <w:pPr>
              <w:pStyle w:val="tablehead"/>
              <w:ind w:left="0"/>
              <w:rPr>
                <w:b w:val="0"/>
                <w:lang w:eastAsia="ja-JP"/>
              </w:rPr>
            </w:pPr>
            <w:r>
              <w:rPr>
                <w:rFonts w:hint="eastAsia"/>
                <w:b w:val="0"/>
                <w:lang w:eastAsia="ja-JP"/>
              </w:rPr>
              <w:t>Major number</w:t>
            </w:r>
          </w:p>
        </w:tc>
        <w:tc>
          <w:tcPr>
            <w:tcW w:w="2268" w:type="dxa"/>
          </w:tcPr>
          <w:p w14:paraId="03FFE6B3" w14:textId="77777777" w:rsidR="00B6539D" w:rsidRPr="00A51140" w:rsidRDefault="00B6539D" w:rsidP="000E41EF">
            <w:pPr>
              <w:pStyle w:val="tablehead"/>
              <w:ind w:left="0"/>
              <w:rPr>
                <w:b w:val="0"/>
                <w:lang w:eastAsia="ja-JP"/>
              </w:rPr>
            </w:pPr>
            <w:r>
              <w:rPr>
                <w:rFonts w:hint="eastAsia"/>
                <w:b w:val="0"/>
                <w:lang w:eastAsia="ja-JP"/>
              </w:rPr>
              <w:t>Minor number</w:t>
            </w:r>
          </w:p>
        </w:tc>
      </w:tr>
      <w:tr w:rsidR="00B6539D" w14:paraId="78CDAD08" w14:textId="77777777" w:rsidTr="000E41EF">
        <w:tc>
          <w:tcPr>
            <w:tcW w:w="2409" w:type="dxa"/>
          </w:tcPr>
          <w:p w14:paraId="02781AC3" w14:textId="77777777" w:rsidR="00B6539D" w:rsidRDefault="00B6539D" w:rsidP="000E41EF">
            <w:pPr>
              <w:pStyle w:val="table1ordered"/>
              <w:ind w:left="346" w:hanging="289"/>
              <w:jc w:val="center"/>
              <w:rPr>
                <w:lang w:eastAsia="ja-JP"/>
              </w:rPr>
            </w:pPr>
            <w:r w:rsidRPr="00006CCA">
              <w:rPr>
                <w:lang w:eastAsia="ja-JP"/>
              </w:rPr>
              <w:t>/dev/media0</w:t>
            </w:r>
          </w:p>
        </w:tc>
        <w:tc>
          <w:tcPr>
            <w:tcW w:w="2410" w:type="dxa"/>
          </w:tcPr>
          <w:p w14:paraId="54A759D2" w14:textId="436B92AA" w:rsidR="00B6539D" w:rsidRDefault="00B6539D" w:rsidP="000E41EF">
            <w:pPr>
              <w:pStyle w:val="table1ordered"/>
              <w:ind w:left="346" w:hanging="289"/>
              <w:jc w:val="center"/>
              <w:rPr>
                <w:lang w:eastAsia="ja-JP"/>
              </w:rPr>
            </w:pPr>
            <w:r w:rsidRPr="00006CCA">
              <w:rPr>
                <w:lang w:eastAsia="ja-JP"/>
              </w:rPr>
              <w:t>25</w:t>
            </w:r>
            <w:r>
              <w:rPr>
                <w:rFonts w:hint="eastAsia"/>
                <w:lang w:eastAsia="ja-JP"/>
              </w:rPr>
              <w:t>0</w:t>
            </w:r>
          </w:p>
        </w:tc>
        <w:tc>
          <w:tcPr>
            <w:tcW w:w="2268" w:type="dxa"/>
          </w:tcPr>
          <w:p w14:paraId="332DA2DC" w14:textId="77777777" w:rsidR="00B6539D" w:rsidRDefault="00B6539D" w:rsidP="000E41EF">
            <w:pPr>
              <w:pStyle w:val="table1ordered"/>
              <w:ind w:left="346" w:hanging="289"/>
              <w:jc w:val="center"/>
              <w:rPr>
                <w:lang w:eastAsia="ja-JP"/>
              </w:rPr>
            </w:pPr>
            <w:r>
              <w:rPr>
                <w:rFonts w:hint="eastAsia"/>
                <w:lang w:eastAsia="ja-JP"/>
              </w:rPr>
              <w:t>0</w:t>
            </w:r>
          </w:p>
        </w:tc>
      </w:tr>
    </w:tbl>
    <w:p w14:paraId="58C98C2C" w14:textId="77777777" w:rsidR="00AA0614" w:rsidRDefault="00AA0614" w:rsidP="00AA0614">
      <w:pPr>
        <w:pStyle w:val="Caption"/>
        <w:spacing w:after="160" w:line="260" w:lineRule="exact"/>
        <w:ind w:left="1080" w:hangingChars="538" w:hanging="1080"/>
        <w:rPr>
          <w:color w:val="FF0000"/>
          <w:sz w:val="20"/>
          <w:szCs w:val="20"/>
        </w:rPr>
      </w:pPr>
    </w:p>
    <w:p w14:paraId="29D8B2EB" w14:textId="44C5BCA5" w:rsidR="00AA0614" w:rsidRPr="002E345F" w:rsidRDefault="005405C1" w:rsidP="00AA0614">
      <w:pPr>
        <w:pStyle w:val="Caption"/>
        <w:spacing w:after="160" w:line="260" w:lineRule="exact"/>
        <w:ind w:left="1080" w:hangingChars="538" w:hanging="1080"/>
        <w:rPr>
          <w:lang w:eastAsia="ja-JP"/>
        </w:rPr>
      </w:pPr>
      <w:r w:rsidRPr="002940CB">
        <w:rPr>
          <w:sz w:val="20"/>
          <w:szCs w:val="20"/>
        </w:rPr>
        <w:lastRenderedPageBreak/>
        <w:t xml:space="preserve">Table </w:t>
      </w:r>
      <w:r w:rsidRPr="002940CB">
        <w:rPr>
          <w:sz w:val="20"/>
          <w:szCs w:val="20"/>
        </w:rPr>
        <w:fldChar w:fldCharType="begin"/>
      </w:r>
      <w:r w:rsidRPr="002940CB">
        <w:rPr>
          <w:sz w:val="20"/>
          <w:szCs w:val="20"/>
        </w:rPr>
        <w:instrText xml:space="preserve"> STYLEREF 1 \s </w:instrText>
      </w:r>
      <w:r w:rsidRPr="002940CB">
        <w:rPr>
          <w:sz w:val="20"/>
          <w:szCs w:val="20"/>
        </w:rPr>
        <w:fldChar w:fldCharType="separate"/>
      </w:r>
      <w:r w:rsidR="00E32B0C">
        <w:rPr>
          <w:noProof/>
          <w:sz w:val="20"/>
          <w:szCs w:val="20"/>
        </w:rPr>
        <w:t>5</w:t>
      </w:r>
      <w:r w:rsidRPr="002940CB">
        <w:rPr>
          <w:sz w:val="20"/>
          <w:szCs w:val="20"/>
        </w:rPr>
        <w:fldChar w:fldCharType="end"/>
      </w:r>
      <w:r w:rsidRPr="002940CB">
        <w:rPr>
          <w:sz w:val="20"/>
          <w:szCs w:val="20"/>
        </w:rPr>
        <w:t>.</w:t>
      </w:r>
      <w:r w:rsidRPr="002940CB">
        <w:rPr>
          <w:sz w:val="20"/>
          <w:szCs w:val="20"/>
        </w:rPr>
        <w:fldChar w:fldCharType="begin"/>
      </w:r>
      <w:r w:rsidRPr="002940CB">
        <w:rPr>
          <w:sz w:val="20"/>
          <w:szCs w:val="20"/>
        </w:rPr>
        <w:instrText xml:space="preserve"> SEQ Table \* ARABIC \s 1 </w:instrText>
      </w:r>
      <w:r w:rsidRPr="002940CB">
        <w:rPr>
          <w:sz w:val="20"/>
          <w:szCs w:val="20"/>
        </w:rPr>
        <w:fldChar w:fldCharType="separate"/>
      </w:r>
      <w:r w:rsidR="00E32B0C">
        <w:rPr>
          <w:noProof/>
          <w:sz w:val="20"/>
          <w:szCs w:val="20"/>
        </w:rPr>
        <w:t>5</w:t>
      </w:r>
      <w:r w:rsidRPr="002940CB">
        <w:rPr>
          <w:sz w:val="20"/>
          <w:szCs w:val="20"/>
        </w:rPr>
        <w:fldChar w:fldCharType="end"/>
      </w:r>
      <w:r w:rsidR="00AA0614" w:rsidRPr="00AA0614">
        <w:rPr>
          <w:sz w:val="20"/>
          <w:szCs w:val="20"/>
          <w:lang w:eastAsia="ja-JP"/>
        </w:rPr>
        <w:tab/>
      </w:r>
      <w:r w:rsidR="00AA0614" w:rsidRPr="002E345F">
        <w:rPr>
          <w:sz w:val="20"/>
          <w:szCs w:val="20"/>
          <w:lang w:eastAsia="ja-JP"/>
        </w:rPr>
        <w:t>media controller device node (R-Car V3H)</w:t>
      </w:r>
    </w:p>
    <w:tbl>
      <w:tblPr>
        <w:tblW w:w="7087" w:type="dxa"/>
        <w:tblInd w:w="41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2409"/>
        <w:gridCol w:w="2410"/>
        <w:gridCol w:w="2268"/>
      </w:tblGrid>
      <w:tr w:rsidR="00AA0614" w:rsidRPr="00A51140" w14:paraId="00C950A3" w14:textId="77777777" w:rsidTr="0028613E">
        <w:trPr>
          <w:tblHeader/>
        </w:trPr>
        <w:tc>
          <w:tcPr>
            <w:tcW w:w="2409" w:type="dxa"/>
          </w:tcPr>
          <w:p w14:paraId="7954A866" w14:textId="77777777" w:rsidR="00AA0614" w:rsidRPr="00A51140" w:rsidRDefault="00AA0614" w:rsidP="0028613E">
            <w:pPr>
              <w:pStyle w:val="tablehead"/>
              <w:ind w:left="0"/>
              <w:rPr>
                <w:b w:val="0"/>
                <w:lang w:eastAsia="ja-JP"/>
              </w:rPr>
            </w:pPr>
            <w:r>
              <w:rPr>
                <w:rFonts w:hint="eastAsia"/>
                <w:b w:val="0"/>
                <w:lang w:eastAsia="ja-JP"/>
              </w:rPr>
              <w:t>Device node</w:t>
            </w:r>
          </w:p>
        </w:tc>
        <w:tc>
          <w:tcPr>
            <w:tcW w:w="2410" w:type="dxa"/>
          </w:tcPr>
          <w:p w14:paraId="3FCD58C0" w14:textId="77777777" w:rsidR="00AA0614" w:rsidRPr="00A51140" w:rsidRDefault="00AA0614" w:rsidP="0028613E">
            <w:pPr>
              <w:pStyle w:val="tablehead"/>
              <w:ind w:left="0"/>
              <w:rPr>
                <w:b w:val="0"/>
                <w:lang w:eastAsia="ja-JP"/>
              </w:rPr>
            </w:pPr>
            <w:r>
              <w:rPr>
                <w:rFonts w:hint="eastAsia"/>
                <w:b w:val="0"/>
                <w:lang w:eastAsia="ja-JP"/>
              </w:rPr>
              <w:t>Major number</w:t>
            </w:r>
          </w:p>
        </w:tc>
        <w:tc>
          <w:tcPr>
            <w:tcW w:w="2268" w:type="dxa"/>
          </w:tcPr>
          <w:p w14:paraId="43D295CA" w14:textId="77777777" w:rsidR="00AA0614" w:rsidRPr="00A51140" w:rsidRDefault="00AA0614" w:rsidP="0028613E">
            <w:pPr>
              <w:pStyle w:val="tablehead"/>
              <w:ind w:left="0"/>
              <w:rPr>
                <w:b w:val="0"/>
                <w:lang w:eastAsia="ja-JP"/>
              </w:rPr>
            </w:pPr>
            <w:r>
              <w:rPr>
                <w:rFonts w:hint="eastAsia"/>
                <w:b w:val="0"/>
                <w:lang w:eastAsia="ja-JP"/>
              </w:rPr>
              <w:t>Minor number</w:t>
            </w:r>
          </w:p>
        </w:tc>
      </w:tr>
      <w:tr w:rsidR="00AA0614" w14:paraId="6668B641" w14:textId="77777777" w:rsidTr="0028613E">
        <w:tc>
          <w:tcPr>
            <w:tcW w:w="2409" w:type="dxa"/>
          </w:tcPr>
          <w:p w14:paraId="4627200E" w14:textId="77777777" w:rsidR="00AA0614" w:rsidRDefault="00AA0614" w:rsidP="0028613E">
            <w:pPr>
              <w:pStyle w:val="table1ordered"/>
              <w:ind w:left="346" w:hanging="289"/>
              <w:jc w:val="center"/>
              <w:rPr>
                <w:lang w:eastAsia="ja-JP"/>
              </w:rPr>
            </w:pPr>
            <w:r w:rsidRPr="00006CCA">
              <w:rPr>
                <w:lang w:eastAsia="ja-JP"/>
              </w:rPr>
              <w:t>/dev/media0</w:t>
            </w:r>
          </w:p>
        </w:tc>
        <w:tc>
          <w:tcPr>
            <w:tcW w:w="2410" w:type="dxa"/>
          </w:tcPr>
          <w:p w14:paraId="6605A4AF" w14:textId="77777777" w:rsidR="00AA0614" w:rsidRDefault="00AA0614" w:rsidP="0028613E">
            <w:pPr>
              <w:pStyle w:val="table1ordered"/>
              <w:ind w:left="346" w:hanging="289"/>
              <w:jc w:val="center"/>
              <w:rPr>
                <w:lang w:eastAsia="ja-JP"/>
              </w:rPr>
            </w:pPr>
            <w:r w:rsidRPr="00006CCA">
              <w:rPr>
                <w:lang w:eastAsia="ja-JP"/>
              </w:rPr>
              <w:t>25</w:t>
            </w:r>
            <w:r>
              <w:rPr>
                <w:rFonts w:hint="eastAsia"/>
                <w:lang w:eastAsia="ja-JP"/>
              </w:rPr>
              <w:t>0</w:t>
            </w:r>
          </w:p>
        </w:tc>
        <w:tc>
          <w:tcPr>
            <w:tcW w:w="2268" w:type="dxa"/>
          </w:tcPr>
          <w:p w14:paraId="018BAC96" w14:textId="77777777" w:rsidR="00AA0614" w:rsidRDefault="00AA0614" w:rsidP="0028613E">
            <w:pPr>
              <w:pStyle w:val="table1ordered"/>
              <w:ind w:left="346" w:hanging="289"/>
              <w:jc w:val="center"/>
              <w:rPr>
                <w:lang w:eastAsia="ja-JP"/>
              </w:rPr>
            </w:pPr>
            <w:r>
              <w:rPr>
                <w:rFonts w:hint="eastAsia"/>
                <w:lang w:eastAsia="ja-JP"/>
              </w:rPr>
              <w:t>0</w:t>
            </w:r>
          </w:p>
        </w:tc>
      </w:tr>
    </w:tbl>
    <w:p w14:paraId="353BB180" w14:textId="77777777" w:rsidR="00AA0614" w:rsidRPr="00D12EA1" w:rsidRDefault="00AA0614" w:rsidP="009618DB"/>
    <w:p w14:paraId="77CD923F" w14:textId="67AA01EE" w:rsidR="00570516" w:rsidRPr="002E2574" w:rsidRDefault="005405C1" w:rsidP="00570516">
      <w:pPr>
        <w:pStyle w:val="Caption"/>
        <w:spacing w:after="160" w:line="260" w:lineRule="exact"/>
        <w:ind w:left="1080" w:hangingChars="538" w:hanging="1080"/>
        <w:rPr>
          <w:color w:val="0000FF"/>
          <w:lang w:eastAsia="ja-JP"/>
        </w:rPr>
      </w:pPr>
      <w:r w:rsidRPr="002940CB">
        <w:rPr>
          <w:sz w:val="20"/>
          <w:szCs w:val="20"/>
        </w:rPr>
        <w:t xml:space="preserve">Table </w:t>
      </w:r>
      <w:r w:rsidRPr="002940CB">
        <w:rPr>
          <w:sz w:val="20"/>
          <w:szCs w:val="20"/>
        </w:rPr>
        <w:fldChar w:fldCharType="begin"/>
      </w:r>
      <w:r w:rsidRPr="002940CB">
        <w:rPr>
          <w:sz w:val="20"/>
          <w:szCs w:val="20"/>
        </w:rPr>
        <w:instrText xml:space="preserve"> STYLEREF 1 \s </w:instrText>
      </w:r>
      <w:r w:rsidRPr="002940CB">
        <w:rPr>
          <w:sz w:val="20"/>
          <w:szCs w:val="20"/>
        </w:rPr>
        <w:fldChar w:fldCharType="separate"/>
      </w:r>
      <w:r w:rsidR="00E32B0C">
        <w:rPr>
          <w:noProof/>
          <w:sz w:val="20"/>
          <w:szCs w:val="20"/>
        </w:rPr>
        <w:t>5</w:t>
      </w:r>
      <w:r w:rsidRPr="002940CB">
        <w:rPr>
          <w:sz w:val="20"/>
          <w:szCs w:val="20"/>
        </w:rPr>
        <w:fldChar w:fldCharType="end"/>
      </w:r>
      <w:r w:rsidRPr="002940CB">
        <w:rPr>
          <w:sz w:val="20"/>
          <w:szCs w:val="20"/>
        </w:rPr>
        <w:t>.</w:t>
      </w:r>
      <w:r w:rsidRPr="002940CB">
        <w:rPr>
          <w:sz w:val="20"/>
          <w:szCs w:val="20"/>
        </w:rPr>
        <w:fldChar w:fldCharType="begin"/>
      </w:r>
      <w:r w:rsidRPr="002940CB">
        <w:rPr>
          <w:sz w:val="20"/>
          <w:szCs w:val="20"/>
        </w:rPr>
        <w:instrText xml:space="preserve"> SEQ Table \* ARABIC \s 1 </w:instrText>
      </w:r>
      <w:r w:rsidRPr="002940CB">
        <w:rPr>
          <w:sz w:val="20"/>
          <w:szCs w:val="20"/>
        </w:rPr>
        <w:fldChar w:fldCharType="separate"/>
      </w:r>
      <w:r w:rsidR="00E32B0C">
        <w:rPr>
          <w:noProof/>
          <w:sz w:val="20"/>
          <w:szCs w:val="20"/>
        </w:rPr>
        <w:t>6</w:t>
      </w:r>
      <w:r w:rsidRPr="002940CB">
        <w:rPr>
          <w:sz w:val="20"/>
          <w:szCs w:val="20"/>
        </w:rPr>
        <w:fldChar w:fldCharType="end"/>
      </w:r>
      <w:r w:rsidR="00B6539D" w:rsidRPr="002940CB">
        <w:rPr>
          <w:rFonts w:hint="eastAsia"/>
          <w:sz w:val="20"/>
          <w:szCs w:val="20"/>
          <w:lang w:eastAsia="ja-JP"/>
        </w:rPr>
        <w:tab/>
      </w:r>
      <w:proofErr w:type="spellStart"/>
      <w:r w:rsidR="00570516">
        <w:rPr>
          <w:sz w:val="20"/>
          <w:szCs w:val="20"/>
          <w:lang w:eastAsia="ja-JP"/>
        </w:rPr>
        <w:t>subdevice</w:t>
      </w:r>
      <w:proofErr w:type="spellEnd"/>
      <w:r w:rsidR="00570516">
        <w:rPr>
          <w:sz w:val="20"/>
          <w:szCs w:val="20"/>
          <w:lang w:eastAsia="ja-JP"/>
        </w:rPr>
        <w:t xml:space="preserve"> </w:t>
      </w:r>
      <w:r w:rsidR="00570516" w:rsidRPr="002940CB">
        <w:rPr>
          <w:rFonts w:hint="eastAsia"/>
          <w:sz w:val="20"/>
          <w:szCs w:val="20"/>
          <w:lang w:eastAsia="ja-JP"/>
        </w:rPr>
        <w:t xml:space="preserve">node (R-Car </w:t>
      </w:r>
      <w:r w:rsidR="00570516">
        <w:rPr>
          <w:rFonts w:hint="eastAsia"/>
          <w:sz w:val="20"/>
          <w:szCs w:val="20"/>
          <w:lang w:eastAsia="ja-JP"/>
        </w:rPr>
        <w:t>H</w:t>
      </w:r>
      <w:r w:rsidR="00570516">
        <w:rPr>
          <w:sz w:val="20"/>
          <w:szCs w:val="20"/>
          <w:lang w:eastAsia="ja-JP"/>
        </w:rPr>
        <w:t>3 / M3 / M3N</w:t>
      </w:r>
      <w:r w:rsidR="00391F0F">
        <w:rPr>
          <w:rFonts w:hint="eastAsia"/>
          <w:sz w:val="20"/>
          <w:szCs w:val="20"/>
          <w:lang w:eastAsia="ja-JP"/>
        </w:rPr>
        <w:t xml:space="preserve"> </w:t>
      </w:r>
      <w:r w:rsidR="00391F0F">
        <w:rPr>
          <w:sz w:val="20"/>
          <w:szCs w:val="20"/>
          <w:lang w:eastAsia="ja-JP"/>
        </w:rPr>
        <w:t>/ E3</w:t>
      </w:r>
      <w:r w:rsidR="00570516" w:rsidRPr="002940CB">
        <w:rPr>
          <w:rFonts w:hint="eastAsia"/>
          <w:sz w:val="20"/>
          <w:szCs w:val="20"/>
          <w:lang w:eastAsia="ja-JP"/>
        </w:rPr>
        <w:t>)</w:t>
      </w:r>
    </w:p>
    <w:tbl>
      <w:tblPr>
        <w:tblW w:w="9213" w:type="dxa"/>
        <w:tblInd w:w="41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2409"/>
        <w:gridCol w:w="1843"/>
        <w:gridCol w:w="1418"/>
        <w:gridCol w:w="3543"/>
      </w:tblGrid>
      <w:tr w:rsidR="00570516" w:rsidRPr="00A51140" w14:paraId="19D43C89" w14:textId="77777777" w:rsidTr="00CE1D32">
        <w:trPr>
          <w:tblHeader/>
        </w:trPr>
        <w:tc>
          <w:tcPr>
            <w:tcW w:w="2409" w:type="dxa"/>
          </w:tcPr>
          <w:p w14:paraId="247081E9" w14:textId="77777777" w:rsidR="00570516" w:rsidRPr="00A51140" w:rsidRDefault="00570516" w:rsidP="00570516">
            <w:pPr>
              <w:pStyle w:val="tablehead"/>
              <w:ind w:left="0"/>
              <w:rPr>
                <w:b w:val="0"/>
                <w:lang w:eastAsia="ja-JP"/>
              </w:rPr>
            </w:pPr>
            <w:r>
              <w:rPr>
                <w:rFonts w:hint="eastAsia"/>
                <w:b w:val="0"/>
                <w:lang w:eastAsia="ja-JP"/>
              </w:rPr>
              <w:t>Device node</w:t>
            </w:r>
          </w:p>
        </w:tc>
        <w:tc>
          <w:tcPr>
            <w:tcW w:w="1843" w:type="dxa"/>
          </w:tcPr>
          <w:p w14:paraId="0B348769" w14:textId="77777777" w:rsidR="00570516" w:rsidRPr="00A51140" w:rsidRDefault="00570516" w:rsidP="00570516">
            <w:pPr>
              <w:pStyle w:val="tablehead"/>
              <w:ind w:left="0"/>
              <w:rPr>
                <w:b w:val="0"/>
                <w:lang w:eastAsia="ja-JP"/>
              </w:rPr>
            </w:pPr>
            <w:r>
              <w:rPr>
                <w:rFonts w:hint="eastAsia"/>
                <w:b w:val="0"/>
                <w:lang w:eastAsia="ja-JP"/>
              </w:rPr>
              <w:t>Major number</w:t>
            </w:r>
          </w:p>
        </w:tc>
        <w:tc>
          <w:tcPr>
            <w:tcW w:w="1418" w:type="dxa"/>
          </w:tcPr>
          <w:p w14:paraId="793B90B9" w14:textId="77777777" w:rsidR="00570516" w:rsidRPr="00A51140" w:rsidRDefault="00570516" w:rsidP="00570516">
            <w:pPr>
              <w:pStyle w:val="tablehead"/>
              <w:ind w:left="0"/>
              <w:rPr>
                <w:b w:val="0"/>
                <w:lang w:eastAsia="ja-JP"/>
              </w:rPr>
            </w:pPr>
            <w:r>
              <w:rPr>
                <w:rFonts w:hint="eastAsia"/>
                <w:b w:val="0"/>
                <w:lang w:eastAsia="ja-JP"/>
              </w:rPr>
              <w:t>Minor number</w:t>
            </w:r>
          </w:p>
        </w:tc>
        <w:tc>
          <w:tcPr>
            <w:tcW w:w="3543" w:type="dxa"/>
          </w:tcPr>
          <w:p w14:paraId="7D2BF147" w14:textId="77777777" w:rsidR="00570516" w:rsidRPr="00570516" w:rsidRDefault="00570516" w:rsidP="007903BF">
            <w:pPr>
              <w:overflowPunct/>
              <w:autoSpaceDE/>
              <w:autoSpaceDN/>
              <w:adjustRightInd/>
              <w:spacing w:after="0" w:line="240" w:lineRule="auto"/>
              <w:jc w:val="center"/>
              <w:textAlignment w:val="auto"/>
            </w:pPr>
            <w:r w:rsidRPr="007903BF">
              <w:rPr>
                <w:lang w:eastAsia="ja-JP"/>
              </w:rPr>
              <w:t>Remark</w:t>
            </w:r>
          </w:p>
        </w:tc>
      </w:tr>
      <w:tr w:rsidR="00570516" w14:paraId="3B3FAC0A" w14:textId="77777777" w:rsidTr="00CE1D32">
        <w:tc>
          <w:tcPr>
            <w:tcW w:w="2409" w:type="dxa"/>
          </w:tcPr>
          <w:p w14:paraId="7E232477" w14:textId="1771D094" w:rsidR="00570516" w:rsidRDefault="00570516" w:rsidP="00570516">
            <w:pPr>
              <w:pStyle w:val="table1ordered"/>
              <w:ind w:left="346" w:hanging="289"/>
              <w:jc w:val="center"/>
              <w:rPr>
                <w:lang w:eastAsia="ja-JP"/>
              </w:rPr>
            </w:pPr>
            <w:r w:rsidRPr="00570516">
              <w:rPr>
                <w:lang w:eastAsia="ja-JP"/>
              </w:rPr>
              <w:t>/</w:t>
            </w:r>
            <w:r w:rsidR="00426C66">
              <w:rPr>
                <w:lang w:eastAsia="ja-JP"/>
              </w:rPr>
              <w:t>dev/v4l-subdev</w:t>
            </w:r>
            <w:r w:rsidR="00B62534">
              <w:rPr>
                <w:lang w:eastAsia="ja-JP"/>
              </w:rPr>
              <w:t>1</w:t>
            </w:r>
          </w:p>
        </w:tc>
        <w:tc>
          <w:tcPr>
            <w:tcW w:w="1843" w:type="dxa"/>
          </w:tcPr>
          <w:p w14:paraId="253ADB20" w14:textId="77777777" w:rsidR="00570516" w:rsidRDefault="00570516" w:rsidP="00570516">
            <w:pPr>
              <w:pStyle w:val="table1ordered"/>
              <w:ind w:left="346" w:hanging="289"/>
              <w:jc w:val="center"/>
              <w:rPr>
                <w:lang w:eastAsia="ja-JP"/>
              </w:rPr>
            </w:pPr>
            <w:r w:rsidRPr="00570516">
              <w:rPr>
                <w:lang w:eastAsia="ja-JP"/>
              </w:rPr>
              <w:t>81</w:t>
            </w:r>
          </w:p>
        </w:tc>
        <w:tc>
          <w:tcPr>
            <w:tcW w:w="1418" w:type="dxa"/>
          </w:tcPr>
          <w:p w14:paraId="5DF511B2" w14:textId="7A11A8C5" w:rsidR="00570516" w:rsidRDefault="00B62534" w:rsidP="00570516">
            <w:pPr>
              <w:pStyle w:val="table1ordered"/>
              <w:ind w:left="346" w:hanging="289"/>
              <w:jc w:val="center"/>
              <w:rPr>
                <w:lang w:eastAsia="ja-JP"/>
              </w:rPr>
            </w:pPr>
            <w:r>
              <w:rPr>
                <w:lang w:eastAsia="ja-JP"/>
              </w:rPr>
              <w:t>1</w:t>
            </w:r>
          </w:p>
        </w:tc>
        <w:tc>
          <w:tcPr>
            <w:tcW w:w="3543" w:type="dxa"/>
          </w:tcPr>
          <w:p w14:paraId="1DB4C6E9" w14:textId="128490B2" w:rsidR="00570516" w:rsidRDefault="00570516" w:rsidP="00570516">
            <w:pPr>
              <w:overflowPunct/>
              <w:autoSpaceDE/>
              <w:autoSpaceDN/>
              <w:adjustRightInd/>
              <w:spacing w:after="0" w:line="240" w:lineRule="auto"/>
              <w:textAlignment w:val="auto"/>
              <w:rPr>
                <w:lang w:eastAsia="ja-JP"/>
              </w:rPr>
            </w:pPr>
            <w:r>
              <w:rPr>
                <w:rFonts w:hint="eastAsia"/>
                <w:lang w:eastAsia="ja-JP"/>
              </w:rPr>
              <w:t>f</w:t>
            </w:r>
            <w:r>
              <w:rPr>
                <w:lang w:eastAsia="ja-JP"/>
              </w:rPr>
              <w:t>or controlling ADV7482(</w:t>
            </w:r>
            <w:r w:rsidR="00B62534">
              <w:rPr>
                <w:lang w:eastAsia="ja-JP"/>
              </w:rPr>
              <w:t>CVBS</w:t>
            </w:r>
            <w:r w:rsidR="00B62534" w:rsidDel="00B62534">
              <w:rPr>
                <w:lang w:eastAsia="ja-JP"/>
              </w:rPr>
              <w:t xml:space="preserve"> </w:t>
            </w:r>
            <w:r>
              <w:rPr>
                <w:lang w:eastAsia="ja-JP"/>
              </w:rPr>
              <w:t>IN)</w:t>
            </w:r>
          </w:p>
        </w:tc>
      </w:tr>
      <w:tr w:rsidR="00570516" w14:paraId="785A8796" w14:textId="77777777" w:rsidTr="00CE1D32">
        <w:tc>
          <w:tcPr>
            <w:tcW w:w="2409" w:type="dxa"/>
          </w:tcPr>
          <w:p w14:paraId="14B7DBD8" w14:textId="02AFAB59" w:rsidR="00570516" w:rsidRPr="00006CCA" w:rsidRDefault="00570516" w:rsidP="00570516">
            <w:pPr>
              <w:pStyle w:val="table1ordered"/>
              <w:ind w:left="346" w:hanging="289"/>
              <w:jc w:val="center"/>
              <w:rPr>
                <w:lang w:eastAsia="ja-JP"/>
              </w:rPr>
            </w:pPr>
            <w:r w:rsidRPr="00570516">
              <w:rPr>
                <w:lang w:eastAsia="ja-JP"/>
              </w:rPr>
              <w:t>/dev/v4l-subdev</w:t>
            </w:r>
            <w:r w:rsidR="00B62534">
              <w:rPr>
                <w:lang w:eastAsia="ja-JP"/>
              </w:rPr>
              <w:t>2</w:t>
            </w:r>
          </w:p>
        </w:tc>
        <w:tc>
          <w:tcPr>
            <w:tcW w:w="1843" w:type="dxa"/>
          </w:tcPr>
          <w:p w14:paraId="6C79A9A2" w14:textId="77777777" w:rsidR="00570516" w:rsidRPr="00006CCA" w:rsidRDefault="00570516" w:rsidP="00570516">
            <w:pPr>
              <w:pStyle w:val="table1ordered"/>
              <w:ind w:left="346" w:hanging="289"/>
              <w:jc w:val="center"/>
              <w:rPr>
                <w:lang w:eastAsia="ja-JP"/>
              </w:rPr>
            </w:pPr>
            <w:r w:rsidRPr="00570516">
              <w:rPr>
                <w:lang w:eastAsia="ja-JP"/>
              </w:rPr>
              <w:t>81</w:t>
            </w:r>
          </w:p>
        </w:tc>
        <w:tc>
          <w:tcPr>
            <w:tcW w:w="1418" w:type="dxa"/>
          </w:tcPr>
          <w:p w14:paraId="126DA696" w14:textId="284D2F07" w:rsidR="00570516" w:rsidRDefault="00B62534" w:rsidP="00570516">
            <w:pPr>
              <w:pStyle w:val="table1ordered"/>
              <w:ind w:left="346" w:hanging="289"/>
              <w:jc w:val="center"/>
              <w:rPr>
                <w:lang w:eastAsia="ja-JP"/>
              </w:rPr>
            </w:pPr>
            <w:r>
              <w:rPr>
                <w:lang w:eastAsia="ja-JP"/>
              </w:rPr>
              <w:t>2</w:t>
            </w:r>
          </w:p>
        </w:tc>
        <w:tc>
          <w:tcPr>
            <w:tcW w:w="3543" w:type="dxa"/>
          </w:tcPr>
          <w:p w14:paraId="139C905A" w14:textId="3411F424" w:rsidR="00570516" w:rsidRDefault="00570516" w:rsidP="00570516">
            <w:pPr>
              <w:overflowPunct/>
              <w:autoSpaceDE/>
              <w:autoSpaceDN/>
              <w:adjustRightInd/>
              <w:spacing w:after="0" w:line="240" w:lineRule="auto"/>
              <w:textAlignment w:val="auto"/>
            </w:pPr>
            <w:r>
              <w:rPr>
                <w:rFonts w:hint="eastAsia"/>
                <w:lang w:eastAsia="ja-JP"/>
              </w:rPr>
              <w:t>f</w:t>
            </w:r>
            <w:r>
              <w:rPr>
                <w:lang w:eastAsia="ja-JP"/>
              </w:rPr>
              <w:t>or controlling ADV7482(</w:t>
            </w:r>
            <w:r w:rsidR="00B62534">
              <w:rPr>
                <w:lang w:eastAsia="ja-JP"/>
              </w:rPr>
              <w:t>HDMI</w:t>
            </w:r>
            <w:r>
              <w:rPr>
                <w:lang w:eastAsia="ja-JP"/>
              </w:rPr>
              <w:t xml:space="preserve"> IN) </w:t>
            </w:r>
          </w:p>
        </w:tc>
      </w:tr>
    </w:tbl>
    <w:p w14:paraId="03243466" w14:textId="77777777" w:rsidR="002E2B3D" w:rsidRPr="00570516" w:rsidRDefault="002E2B3D" w:rsidP="002E2B3D">
      <w:pPr>
        <w:rPr>
          <w:lang w:eastAsia="ja-JP"/>
        </w:rPr>
      </w:pPr>
    </w:p>
    <w:p w14:paraId="260C2F5C" w14:textId="491C6E09" w:rsidR="00B6539D" w:rsidRPr="002E2B3D" w:rsidRDefault="006216B3" w:rsidP="00346A4E">
      <w:pPr>
        <w:rPr>
          <w:lang w:eastAsia="ja-JP"/>
        </w:rPr>
      </w:pPr>
      <w:r w:rsidRPr="006216B3">
        <w:rPr>
          <w:lang w:eastAsia="ja-JP"/>
        </w:rPr>
        <w:t xml:space="preserve">Other </w:t>
      </w:r>
      <w:proofErr w:type="spellStart"/>
      <w:r w:rsidRPr="006216B3">
        <w:rPr>
          <w:lang w:eastAsia="ja-JP"/>
        </w:rPr>
        <w:t>subdevice</w:t>
      </w:r>
      <w:proofErr w:type="spellEnd"/>
      <w:r w:rsidRPr="006216B3">
        <w:rPr>
          <w:lang w:eastAsia="ja-JP"/>
        </w:rPr>
        <w:t xml:space="preserve"> </w:t>
      </w:r>
      <w:proofErr w:type="gramStart"/>
      <w:r>
        <w:rPr>
          <w:lang w:eastAsia="ja-JP"/>
        </w:rPr>
        <w:t>node</w:t>
      </w:r>
      <w:proofErr w:type="gramEnd"/>
      <w:r w:rsidRPr="006216B3">
        <w:rPr>
          <w:lang w:eastAsia="ja-JP"/>
        </w:rPr>
        <w:t xml:space="preserve"> can be set via </w:t>
      </w:r>
      <w:proofErr w:type="spellStart"/>
      <w:r w:rsidRPr="006216B3">
        <w:rPr>
          <w:lang w:eastAsia="ja-JP"/>
        </w:rPr>
        <w:t>meida-ctl</w:t>
      </w:r>
      <w:proofErr w:type="spellEnd"/>
      <w:r w:rsidRPr="006216B3">
        <w:rPr>
          <w:lang w:eastAsia="ja-JP"/>
        </w:rPr>
        <w:t>. list the necessary device file only for the application.</w:t>
      </w:r>
    </w:p>
    <w:p w14:paraId="21CAEDF1" w14:textId="77777777" w:rsidR="00346A4E" w:rsidRDefault="00346A4E" w:rsidP="00346A4E">
      <w:pPr>
        <w:rPr>
          <w:lang w:eastAsia="ja-JP"/>
        </w:rPr>
      </w:pPr>
    </w:p>
    <w:p w14:paraId="0116F079" w14:textId="77777777" w:rsidR="004D1BBF" w:rsidRDefault="004D1BBF" w:rsidP="00D3475F">
      <w:pPr>
        <w:pStyle w:val="Heading2"/>
      </w:pPr>
      <w:r w:rsidRPr="004D1BBF">
        <w:t>Video for Linux Two API</w:t>
      </w:r>
    </w:p>
    <w:p w14:paraId="68141517" w14:textId="77777777" w:rsidR="00D86C13" w:rsidRDefault="00D86C13" w:rsidP="00D86C13">
      <w:pPr>
        <w:rPr>
          <w:lang w:eastAsia="ja-JP"/>
        </w:rPr>
      </w:pPr>
      <w:r w:rsidRPr="004D1C59">
        <w:t>Th</w:t>
      </w:r>
      <w:r>
        <w:rPr>
          <w:rFonts w:hint="eastAsia"/>
          <w:lang w:eastAsia="ja-JP"/>
        </w:rPr>
        <w:t xml:space="preserve">is </w:t>
      </w:r>
      <w:r w:rsidRPr="00D86C13">
        <w:rPr>
          <w:lang w:eastAsia="ja-JP"/>
        </w:rPr>
        <w:t>module supports a part of Video for Linux Two API as follows.</w:t>
      </w:r>
    </w:p>
    <w:p w14:paraId="657A09F7" w14:textId="5B1E79DF" w:rsidR="00D86C13" w:rsidRPr="002940CB" w:rsidRDefault="00D86C13" w:rsidP="003B19D6">
      <w:pPr>
        <w:pStyle w:val="Caption"/>
        <w:spacing w:after="160" w:line="260" w:lineRule="exact"/>
        <w:ind w:left="1080" w:hangingChars="538" w:hanging="1080"/>
        <w:rPr>
          <w:color w:val="0000FF"/>
          <w:sz w:val="20"/>
          <w:szCs w:val="20"/>
          <w:lang w:eastAsia="ja-JP"/>
        </w:rPr>
      </w:pPr>
      <w:r w:rsidRPr="002940CB">
        <w:rPr>
          <w:sz w:val="20"/>
          <w:szCs w:val="20"/>
        </w:rPr>
        <w:t xml:space="preserve">Table </w:t>
      </w:r>
      <w:r w:rsidR="002940CB" w:rsidRPr="002940CB">
        <w:rPr>
          <w:sz w:val="20"/>
          <w:szCs w:val="20"/>
        </w:rPr>
        <w:fldChar w:fldCharType="begin"/>
      </w:r>
      <w:r w:rsidR="002940CB" w:rsidRPr="002940CB">
        <w:rPr>
          <w:sz w:val="20"/>
          <w:szCs w:val="20"/>
        </w:rPr>
        <w:instrText xml:space="preserve"> STYLEREF 1 \s </w:instrText>
      </w:r>
      <w:r w:rsidR="002940CB" w:rsidRPr="002940CB">
        <w:rPr>
          <w:sz w:val="20"/>
          <w:szCs w:val="20"/>
        </w:rPr>
        <w:fldChar w:fldCharType="separate"/>
      </w:r>
      <w:r w:rsidR="00E32B0C">
        <w:rPr>
          <w:noProof/>
          <w:sz w:val="20"/>
          <w:szCs w:val="20"/>
        </w:rPr>
        <w:t>5</w:t>
      </w:r>
      <w:r w:rsidR="002940CB" w:rsidRPr="002940CB">
        <w:rPr>
          <w:sz w:val="20"/>
          <w:szCs w:val="20"/>
        </w:rPr>
        <w:fldChar w:fldCharType="end"/>
      </w:r>
      <w:r w:rsidR="002940CB" w:rsidRPr="002940CB">
        <w:rPr>
          <w:sz w:val="20"/>
          <w:szCs w:val="20"/>
        </w:rPr>
        <w:t>.</w:t>
      </w:r>
      <w:r w:rsidR="002940CB" w:rsidRPr="002940CB">
        <w:rPr>
          <w:sz w:val="20"/>
          <w:szCs w:val="20"/>
        </w:rPr>
        <w:fldChar w:fldCharType="begin"/>
      </w:r>
      <w:r w:rsidR="002940CB" w:rsidRPr="002940CB">
        <w:rPr>
          <w:sz w:val="20"/>
          <w:szCs w:val="20"/>
        </w:rPr>
        <w:instrText xml:space="preserve"> SEQ Table \* ARABIC \s 1 </w:instrText>
      </w:r>
      <w:r w:rsidR="002940CB" w:rsidRPr="002940CB">
        <w:rPr>
          <w:sz w:val="20"/>
          <w:szCs w:val="20"/>
        </w:rPr>
        <w:fldChar w:fldCharType="separate"/>
      </w:r>
      <w:r w:rsidR="00E32B0C">
        <w:rPr>
          <w:noProof/>
          <w:sz w:val="20"/>
          <w:szCs w:val="20"/>
        </w:rPr>
        <w:t>7</w:t>
      </w:r>
      <w:r w:rsidR="002940CB" w:rsidRPr="002940CB">
        <w:rPr>
          <w:sz w:val="20"/>
          <w:szCs w:val="20"/>
        </w:rPr>
        <w:fldChar w:fldCharType="end"/>
      </w:r>
      <w:r w:rsidRPr="002940CB">
        <w:rPr>
          <w:rFonts w:hint="eastAsia"/>
          <w:sz w:val="20"/>
          <w:szCs w:val="20"/>
          <w:lang w:eastAsia="ja-JP"/>
        </w:rPr>
        <w:tab/>
        <w:t xml:space="preserve">List of external </w:t>
      </w:r>
      <w:proofErr w:type="gramStart"/>
      <w:r w:rsidRPr="002940CB">
        <w:rPr>
          <w:rFonts w:hint="eastAsia"/>
          <w:sz w:val="20"/>
          <w:szCs w:val="20"/>
          <w:lang w:eastAsia="ja-JP"/>
        </w:rPr>
        <w:t>interface</w:t>
      </w:r>
      <w:proofErr w:type="gramEnd"/>
      <w:r w:rsidR="00180DB5" w:rsidRPr="002940CB">
        <w:rPr>
          <w:rFonts w:hint="eastAsia"/>
          <w:sz w:val="20"/>
          <w:szCs w:val="20"/>
          <w:lang w:eastAsia="ja-JP"/>
        </w:rPr>
        <w:t xml:space="preserve"> (R-Car </w:t>
      </w:r>
      <w:r w:rsidR="00E62C48">
        <w:rPr>
          <w:rFonts w:hint="eastAsia"/>
          <w:sz w:val="20"/>
          <w:szCs w:val="20"/>
          <w:lang w:eastAsia="ja-JP"/>
        </w:rPr>
        <w:t>H3 / M3 / M3N / E3 /</w:t>
      </w:r>
      <w:r w:rsidR="00111226">
        <w:rPr>
          <w:sz w:val="20"/>
          <w:szCs w:val="20"/>
          <w:lang w:eastAsia="ja-JP"/>
        </w:rPr>
        <w:t xml:space="preserve"> D3 /</w:t>
      </w:r>
      <w:r w:rsidR="00E62C48">
        <w:rPr>
          <w:rFonts w:hint="eastAsia"/>
          <w:sz w:val="20"/>
          <w:szCs w:val="20"/>
          <w:lang w:eastAsia="ja-JP"/>
        </w:rPr>
        <w:t xml:space="preserve"> V3U / V3H</w:t>
      </w:r>
      <w:r w:rsidR="00180DB5" w:rsidRPr="002940CB">
        <w:rPr>
          <w:rFonts w:hint="eastAsia"/>
          <w:sz w:val="20"/>
          <w:szCs w:val="20"/>
          <w:lang w:eastAsia="ja-JP"/>
        </w:rPr>
        <w:t>)</w:t>
      </w:r>
    </w:p>
    <w:tbl>
      <w:tblPr>
        <w:tblW w:w="9781" w:type="dxa"/>
        <w:tblInd w:w="36" w:type="dxa"/>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ayout w:type="fixed"/>
        <w:tblCellMar>
          <w:left w:w="36" w:type="dxa"/>
          <w:right w:w="36" w:type="dxa"/>
        </w:tblCellMar>
        <w:tblLook w:val="0000" w:firstRow="0" w:lastRow="0" w:firstColumn="0" w:lastColumn="0" w:noHBand="0" w:noVBand="0"/>
      </w:tblPr>
      <w:tblGrid>
        <w:gridCol w:w="1134"/>
        <w:gridCol w:w="2694"/>
        <w:gridCol w:w="4819"/>
        <w:gridCol w:w="1134"/>
      </w:tblGrid>
      <w:tr w:rsidR="00D86C13" w:rsidRPr="00D86C13" w14:paraId="52EE57D3" w14:textId="77777777" w:rsidTr="00FD156F">
        <w:trPr>
          <w:trHeight w:val="67"/>
          <w:tblHeader/>
        </w:trPr>
        <w:tc>
          <w:tcPr>
            <w:tcW w:w="1134" w:type="dxa"/>
            <w:tcBorders>
              <w:bottom w:val="single" w:sz="8" w:space="0" w:color="auto"/>
              <w:right w:val="single" w:sz="8" w:space="0" w:color="auto"/>
            </w:tcBorders>
          </w:tcPr>
          <w:p w14:paraId="15DD42A4" w14:textId="77777777" w:rsidR="00D86C13" w:rsidRPr="00D86C13" w:rsidRDefault="00D86C13" w:rsidP="0068574D">
            <w:pPr>
              <w:pStyle w:val="tablehead"/>
              <w:ind w:left="0"/>
              <w:rPr>
                <w:rFonts w:cs="Arial"/>
                <w:b w:val="0"/>
                <w:szCs w:val="18"/>
                <w:lang w:eastAsia="ja-JP"/>
              </w:rPr>
            </w:pPr>
            <w:r w:rsidRPr="00D86C13">
              <w:rPr>
                <w:rFonts w:cs="Arial"/>
                <w:b w:val="0"/>
                <w:szCs w:val="18"/>
                <w:lang w:eastAsia="ja-JP"/>
              </w:rPr>
              <w:t>Chapter</w:t>
            </w:r>
          </w:p>
        </w:tc>
        <w:tc>
          <w:tcPr>
            <w:tcW w:w="2694" w:type="dxa"/>
            <w:tcBorders>
              <w:left w:val="single" w:sz="8" w:space="0" w:color="auto"/>
              <w:bottom w:val="single" w:sz="8" w:space="0" w:color="auto"/>
              <w:right w:val="single" w:sz="8" w:space="0" w:color="auto"/>
            </w:tcBorders>
          </w:tcPr>
          <w:p w14:paraId="6452555C" w14:textId="77777777" w:rsidR="00D86C13" w:rsidRPr="00D86C13" w:rsidRDefault="00D86C13" w:rsidP="0068574D">
            <w:pPr>
              <w:pStyle w:val="tablehead"/>
              <w:ind w:left="0"/>
              <w:rPr>
                <w:rFonts w:cs="Arial"/>
                <w:b w:val="0"/>
                <w:szCs w:val="18"/>
                <w:lang w:eastAsia="ja-JP"/>
              </w:rPr>
            </w:pPr>
            <w:r w:rsidRPr="00D86C13">
              <w:rPr>
                <w:rFonts w:cs="Arial"/>
                <w:b w:val="0"/>
                <w:szCs w:val="18"/>
                <w:lang w:eastAsia="ja-JP"/>
              </w:rPr>
              <w:t>Function Name</w:t>
            </w:r>
          </w:p>
        </w:tc>
        <w:tc>
          <w:tcPr>
            <w:tcW w:w="4819" w:type="dxa"/>
            <w:tcBorders>
              <w:left w:val="single" w:sz="8" w:space="0" w:color="auto"/>
              <w:bottom w:val="single" w:sz="8" w:space="0" w:color="auto"/>
              <w:right w:val="single" w:sz="8" w:space="0" w:color="auto"/>
            </w:tcBorders>
          </w:tcPr>
          <w:p w14:paraId="45A184B6" w14:textId="77777777" w:rsidR="00D86C13" w:rsidRPr="00D86C13" w:rsidRDefault="00D86C13" w:rsidP="0068574D">
            <w:pPr>
              <w:pStyle w:val="tablehead"/>
              <w:ind w:left="0"/>
              <w:rPr>
                <w:rFonts w:cs="Arial"/>
                <w:b w:val="0"/>
                <w:szCs w:val="18"/>
                <w:lang w:eastAsia="ja-JP"/>
              </w:rPr>
            </w:pPr>
            <w:r w:rsidRPr="00D86C13">
              <w:rPr>
                <w:rFonts w:cs="Arial"/>
                <w:b w:val="0"/>
                <w:szCs w:val="18"/>
                <w:lang w:eastAsia="ja-JP"/>
              </w:rPr>
              <w:t>Description</w:t>
            </w:r>
          </w:p>
        </w:tc>
        <w:tc>
          <w:tcPr>
            <w:tcW w:w="1134" w:type="dxa"/>
            <w:tcBorders>
              <w:left w:val="single" w:sz="8" w:space="0" w:color="auto"/>
              <w:bottom w:val="single" w:sz="8" w:space="0" w:color="auto"/>
            </w:tcBorders>
          </w:tcPr>
          <w:p w14:paraId="606D0F3C" w14:textId="77777777" w:rsidR="00D86C13" w:rsidRPr="00D86C13" w:rsidRDefault="00D86C13" w:rsidP="0068574D">
            <w:pPr>
              <w:pStyle w:val="tablehead"/>
              <w:ind w:left="0"/>
              <w:rPr>
                <w:rFonts w:cs="Arial"/>
                <w:b w:val="0"/>
                <w:szCs w:val="18"/>
                <w:lang w:eastAsia="ja-JP"/>
              </w:rPr>
            </w:pPr>
            <w:r w:rsidRPr="00D86C13">
              <w:rPr>
                <w:rFonts w:cs="Arial"/>
                <w:b w:val="0"/>
                <w:szCs w:val="18"/>
                <w:lang w:eastAsia="ja-JP"/>
              </w:rPr>
              <w:t>Remarks</w:t>
            </w:r>
          </w:p>
        </w:tc>
      </w:tr>
      <w:tr w:rsidR="00D86C13" w:rsidRPr="00D86C13" w14:paraId="06DEC172" w14:textId="77777777" w:rsidTr="005051DD">
        <w:tc>
          <w:tcPr>
            <w:tcW w:w="1134" w:type="dxa"/>
            <w:tcBorders>
              <w:right w:val="single" w:sz="8" w:space="0" w:color="auto"/>
            </w:tcBorders>
          </w:tcPr>
          <w:p w14:paraId="1CAC0A21" w14:textId="2B6FE532" w:rsidR="00D86C13" w:rsidRPr="00D86C13" w:rsidRDefault="00656989" w:rsidP="00656989">
            <w:pPr>
              <w:pStyle w:val="table1ordered"/>
              <w:spacing w:before="20" w:after="60" w:line="220" w:lineRule="exact"/>
              <w:ind w:left="20" w:right="20"/>
              <w:rPr>
                <w:rFonts w:cs="Arial"/>
                <w:szCs w:val="18"/>
              </w:rPr>
            </w:pPr>
            <w:r>
              <w:rPr>
                <w:rFonts w:cs="Arial"/>
                <w:szCs w:val="18"/>
              </w:rPr>
              <w:fldChar w:fldCharType="begin"/>
            </w:r>
            <w:r>
              <w:rPr>
                <w:rFonts w:cs="Arial"/>
                <w:szCs w:val="18"/>
              </w:rPr>
              <w:instrText xml:space="preserve"> REF _Ref363476943 \r \h </w:instrText>
            </w:r>
            <w:r w:rsidR="00624CA4">
              <w:rPr>
                <w:rFonts w:cs="Arial"/>
                <w:szCs w:val="18"/>
              </w:rPr>
              <w:instrText xml:space="preserve"> \* MERGEFORMAT </w:instrText>
            </w:r>
            <w:r>
              <w:rPr>
                <w:rFonts w:cs="Arial"/>
                <w:szCs w:val="18"/>
              </w:rPr>
            </w:r>
            <w:r>
              <w:rPr>
                <w:rFonts w:cs="Arial"/>
                <w:szCs w:val="18"/>
              </w:rPr>
              <w:fldChar w:fldCharType="separate"/>
            </w:r>
            <w:r w:rsidR="00E32B0C">
              <w:rPr>
                <w:rFonts w:cs="Arial"/>
                <w:szCs w:val="18"/>
              </w:rPr>
              <w:t>5.1.1</w:t>
            </w:r>
            <w:r>
              <w:rPr>
                <w:rFonts w:cs="Arial"/>
                <w:szCs w:val="18"/>
              </w:rPr>
              <w:fldChar w:fldCharType="end"/>
            </w:r>
          </w:p>
        </w:tc>
        <w:tc>
          <w:tcPr>
            <w:tcW w:w="2694" w:type="dxa"/>
            <w:tcBorders>
              <w:left w:val="single" w:sz="8" w:space="0" w:color="auto"/>
              <w:right w:val="single" w:sz="8" w:space="0" w:color="auto"/>
            </w:tcBorders>
          </w:tcPr>
          <w:p w14:paraId="0F0D4A9D" w14:textId="77777777" w:rsidR="00D86C13" w:rsidRPr="00D86C13" w:rsidRDefault="00D86C13" w:rsidP="00D86C13">
            <w:pPr>
              <w:spacing w:before="20" w:after="60" w:line="220" w:lineRule="exact"/>
              <w:ind w:left="20" w:right="20"/>
              <w:rPr>
                <w:rFonts w:ascii="Arial" w:hAnsi="Arial" w:cs="Arial"/>
                <w:sz w:val="18"/>
                <w:szCs w:val="18"/>
              </w:rPr>
            </w:pPr>
            <w:proofErr w:type="spellStart"/>
            <w:proofErr w:type="gramStart"/>
            <w:r w:rsidRPr="00D86C13">
              <w:rPr>
                <w:rFonts w:ascii="Arial" w:hAnsi="Arial" w:cs="Arial"/>
                <w:sz w:val="18"/>
                <w:szCs w:val="18"/>
              </w:rPr>
              <w:t>ioctl</w:t>
            </w:r>
            <w:proofErr w:type="spellEnd"/>
            <w:r w:rsidRPr="00D86C13">
              <w:rPr>
                <w:rFonts w:ascii="Arial" w:hAnsi="Arial" w:cs="Arial"/>
                <w:sz w:val="18"/>
                <w:szCs w:val="18"/>
              </w:rPr>
              <w:t>(</w:t>
            </w:r>
            <w:proofErr w:type="gramEnd"/>
            <w:r w:rsidRPr="00D86C13">
              <w:rPr>
                <w:rFonts w:ascii="Arial" w:hAnsi="Arial" w:cs="Arial"/>
                <w:sz w:val="18"/>
                <w:szCs w:val="18"/>
              </w:rPr>
              <w:t>VIDIOC_QUERYCAP)</w:t>
            </w:r>
          </w:p>
        </w:tc>
        <w:tc>
          <w:tcPr>
            <w:tcW w:w="4819" w:type="dxa"/>
            <w:tcBorders>
              <w:left w:val="single" w:sz="8" w:space="0" w:color="auto"/>
              <w:right w:val="single" w:sz="8" w:space="0" w:color="auto"/>
            </w:tcBorders>
          </w:tcPr>
          <w:p w14:paraId="0BF42C79" w14:textId="77777777" w:rsidR="00D86C13" w:rsidRPr="00D86C13" w:rsidRDefault="00D86C13" w:rsidP="00D86C13">
            <w:pPr>
              <w:spacing w:before="20" w:after="60" w:line="220" w:lineRule="exact"/>
              <w:ind w:left="20" w:right="20"/>
              <w:rPr>
                <w:rFonts w:ascii="Arial" w:hAnsi="Arial" w:cs="Arial"/>
                <w:sz w:val="18"/>
                <w:szCs w:val="18"/>
              </w:rPr>
            </w:pPr>
            <w:r w:rsidRPr="00D86C13">
              <w:rPr>
                <w:rFonts w:ascii="Arial" w:hAnsi="Arial" w:cs="Arial"/>
                <w:sz w:val="18"/>
                <w:szCs w:val="18"/>
              </w:rPr>
              <w:t>Query device capabilities.</w:t>
            </w:r>
          </w:p>
        </w:tc>
        <w:tc>
          <w:tcPr>
            <w:tcW w:w="1134" w:type="dxa"/>
            <w:tcBorders>
              <w:left w:val="single" w:sz="8" w:space="0" w:color="auto"/>
            </w:tcBorders>
          </w:tcPr>
          <w:p w14:paraId="315AE3B7" w14:textId="77777777" w:rsidR="00D86C13" w:rsidRPr="00D86C13" w:rsidRDefault="00D86C13" w:rsidP="00D86C13">
            <w:pPr>
              <w:pStyle w:val="table1ordered"/>
              <w:spacing w:before="20" w:after="60" w:line="220" w:lineRule="exact"/>
              <w:ind w:left="20" w:right="20"/>
              <w:rPr>
                <w:rFonts w:cs="Arial"/>
                <w:szCs w:val="18"/>
                <w:lang w:eastAsia="ja-JP"/>
              </w:rPr>
            </w:pPr>
            <w:r>
              <w:rPr>
                <w:rFonts w:cs="Arial" w:hint="eastAsia"/>
                <w:szCs w:val="18"/>
                <w:lang w:eastAsia="ja-JP"/>
              </w:rPr>
              <w:t>#1</w:t>
            </w:r>
          </w:p>
        </w:tc>
      </w:tr>
      <w:tr w:rsidR="00D86C13" w:rsidRPr="00D86C13" w14:paraId="5A4DD1C6" w14:textId="77777777" w:rsidTr="005051DD">
        <w:tc>
          <w:tcPr>
            <w:tcW w:w="1134" w:type="dxa"/>
            <w:tcBorders>
              <w:right w:val="single" w:sz="8" w:space="0" w:color="auto"/>
            </w:tcBorders>
          </w:tcPr>
          <w:p w14:paraId="2AAFDD59" w14:textId="055360BC" w:rsidR="00D86C13" w:rsidRPr="00D86C13" w:rsidRDefault="003C0003" w:rsidP="00656989">
            <w:pPr>
              <w:pStyle w:val="table1ordered"/>
              <w:spacing w:before="20" w:after="60" w:line="220" w:lineRule="exact"/>
              <w:ind w:left="20" w:right="20"/>
              <w:rPr>
                <w:rFonts w:cs="Arial"/>
                <w:szCs w:val="18"/>
                <w:lang w:eastAsia="ja-JP"/>
              </w:rPr>
            </w:pPr>
            <w:r>
              <w:rPr>
                <w:rFonts w:cs="Arial"/>
                <w:szCs w:val="18"/>
                <w:lang w:eastAsia="ja-JP"/>
              </w:rPr>
              <w:fldChar w:fldCharType="begin"/>
            </w:r>
            <w:r>
              <w:rPr>
                <w:rFonts w:cs="Arial"/>
                <w:szCs w:val="18"/>
                <w:lang w:eastAsia="ja-JP"/>
              </w:rPr>
              <w:instrText xml:space="preserve"> REF _Ref390851450 \r \h </w:instrText>
            </w:r>
            <w:r>
              <w:rPr>
                <w:rFonts w:cs="Arial"/>
                <w:szCs w:val="18"/>
                <w:lang w:eastAsia="ja-JP"/>
              </w:rPr>
            </w:r>
            <w:r>
              <w:rPr>
                <w:rFonts w:cs="Arial"/>
                <w:szCs w:val="18"/>
                <w:lang w:eastAsia="ja-JP"/>
              </w:rPr>
              <w:fldChar w:fldCharType="separate"/>
            </w:r>
            <w:r w:rsidR="00E32B0C">
              <w:rPr>
                <w:rFonts w:cs="Arial"/>
                <w:szCs w:val="18"/>
                <w:lang w:eastAsia="ja-JP"/>
              </w:rPr>
              <w:t>5.1.2</w:t>
            </w:r>
            <w:r>
              <w:rPr>
                <w:rFonts w:cs="Arial"/>
                <w:szCs w:val="18"/>
                <w:lang w:eastAsia="ja-JP"/>
              </w:rPr>
              <w:fldChar w:fldCharType="end"/>
            </w:r>
          </w:p>
        </w:tc>
        <w:tc>
          <w:tcPr>
            <w:tcW w:w="2694" w:type="dxa"/>
            <w:tcBorders>
              <w:left w:val="single" w:sz="8" w:space="0" w:color="auto"/>
              <w:right w:val="single" w:sz="8" w:space="0" w:color="auto"/>
            </w:tcBorders>
          </w:tcPr>
          <w:p w14:paraId="37CB7C3E" w14:textId="77777777" w:rsidR="00D86C13" w:rsidRPr="00D86C13" w:rsidRDefault="00D86C13" w:rsidP="00D86C13">
            <w:pPr>
              <w:spacing w:before="20" w:after="60" w:line="220" w:lineRule="exact"/>
              <w:ind w:left="20" w:right="20"/>
              <w:rPr>
                <w:rFonts w:ascii="Arial" w:hAnsi="Arial" w:cs="Arial"/>
                <w:sz w:val="18"/>
                <w:szCs w:val="18"/>
              </w:rPr>
            </w:pPr>
            <w:proofErr w:type="spellStart"/>
            <w:proofErr w:type="gramStart"/>
            <w:r w:rsidRPr="00D86C13">
              <w:rPr>
                <w:rFonts w:ascii="Arial" w:hAnsi="Arial" w:cs="Arial"/>
                <w:sz w:val="18"/>
                <w:szCs w:val="18"/>
              </w:rPr>
              <w:t>ioctl</w:t>
            </w:r>
            <w:proofErr w:type="spellEnd"/>
            <w:r w:rsidRPr="00D86C13">
              <w:rPr>
                <w:rFonts w:ascii="Arial" w:hAnsi="Arial" w:cs="Arial"/>
                <w:sz w:val="18"/>
                <w:szCs w:val="18"/>
              </w:rPr>
              <w:t>(</w:t>
            </w:r>
            <w:proofErr w:type="gramEnd"/>
            <w:r w:rsidRPr="00D86C13">
              <w:rPr>
                <w:rFonts w:ascii="Arial" w:hAnsi="Arial" w:cs="Arial"/>
                <w:sz w:val="18"/>
                <w:szCs w:val="18"/>
              </w:rPr>
              <w:t>VIDIOC_REQBUFS)</w:t>
            </w:r>
          </w:p>
        </w:tc>
        <w:tc>
          <w:tcPr>
            <w:tcW w:w="4819" w:type="dxa"/>
            <w:tcBorders>
              <w:left w:val="single" w:sz="8" w:space="0" w:color="auto"/>
              <w:right w:val="single" w:sz="8" w:space="0" w:color="auto"/>
            </w:tcBorders>
          </w:tcPr>
          <w:p w14:paraId="146A395B" w14:textId="77777777" w:rsidR="00D86C13" w:rsidRPr="00D86C13" w:rsidRDefault="00D86C13" w:rsidP="00D86C13">
            <w:pPr>
              <w:spacing w:before="20" w:after="60" w:line="220" w:lineRule="exact"/>
              <w:ind w:left="20" w:right="20"/>
              <w:rPr>
                <w:rFonts w:ascii="Arial" w:hAnsi="Arial" w:cs="Arial"/>
                <w:sz w:val="18"/>
                <w:szCs w:val="18"/>
              </w:rPr>
            </w:pPr>
            <w:r w:rsidRPr="00D86C13">
              <w:rPr>
                <w:rFonts w:ascii="Arial" w:hAnsi="Arial" w:cs="Arial"/>
                <w:sz w:val="18"/>
                <w:szCs w:val="18"/>
              </w:rPr>
              <w:t>Buffer demand and transmission mode select.</w:t>
            </w:r>
          </w:p>
        </w:tc>
        <w:tc>
          <w:tcPr>
            <w:tcW w:w="1134" w:type="dxa"/>
            <w:tcBorders>
              <w:left w:val="single" w:sz="8" w:space="0" w:color="auto"/>
            </w:tcBorders>
          </w:tcPr>
          <w:p w14:paraId="4A2721F0" w14:textId="77777777" w:rsidR="00D86C13" w:rsidRPr="00D86C13" w:rsidRDefault="00D86C13" w:rsidP="00D86C13">
            <w:pPr>
              <w:pStyle w:val="table1ordered"/>
              <w:spacing w:before="20" w:after="60" w:line="220" w:lineRule="exact"/>
              <w:ind w:left="20" w:right="20"/>
              <w:rPr>
                <w:rFonts w:cs="Arial"/>
                <w:szCs w:val="18"/>
                <w:lang w:eastAsia="ja-JP"/>
              </w:rPr>
            </w:pPr>
            <w:r>
              <w:rPr>
                <w:rFonts w:cs="Arial" w:hint="eastAsia"/>
                <w:szCs w:val="18"/>
                <w:lang w:eastAsia="ja-JP"/>
              </w:rPr>
              <w:t>#1</w:t>
            </w:r>
          </w:p>
        </w:tc>
      </w:tr>
      <w:tr w:rsidR="003A7C8C" w:rsidRPr="00D86C13" w14:paraId="7CB250B2" w14:textId="77777777" w:rsidTr="005051DD">
        <w:tc>
          <w:tcPr>
            <w:tcW w:w="1134" w:type="dxa"/>
            <w:tcBorders>
              <w:right w:val="single" w:sz="8" w:space="0" w:color="auto"/>
            </w:tcBorders>
          </w:tcPr>
          <w:p w14:paraId="76756DBF" w14:textId="6462F865" w:rsidR="003A7C8C" w:rsidRDefault="003A7C8C" w:rsidP="003A7C8C">
            <w:pPr>
              <w:pStyle w:val="table1ordered"/>
              <w:spacing w:before="20" w:after="60" w:line="220" w:lineRule="exact"/>
              <w:ind w:left="20" w:right="20"/>
              <w:rPr>
                <w:rFonts w:cs="Arial"/>
                <w:szCs w:val="18"/>
                <w:lang w:eastAsia="ja-JP"/>
              </w:rPr>
            </w:pPr>
            <w:r>
              <w:rPr>
                <w:rFonts w:cs="Arial"/>
                <w:szCs w:val="18"/>
                <w:lang w:eastAsia="ja-JP"/>
              </w:rPr>
              <w:fldChar w:fldCharType="begin"/>
            </w:r>
            <w:r>
              <w:rPr>
                <w:rFonts w:cs="Arial"/>
                <w:szCs w:val="18"/>
                <w:lang w:eastAsia="ja-JP"/>
              </w:rPr>
              <w:instrText xml:space="preserve"> REF _Ref489870354 \r \h </w:instrText>
            </w:r>
            <w:r>
              <w:rPr>
                <w:rFonts w:cs="Arial"/>
                <w:szCs w:val="18"/>
                <w:lang w:eastAsia="ja-JP"/>
              </w:rPr>
            </w:r>
            <w:r>
              <w:rPr>
                <w:rFonts w:cs="Arial"/>
                <w:szCs w:val="18"/>
                <w:lang w:eastAsia="ja-JP"/>
              </w:rPr>
              <w:fldChar w:fldCharType="separate"/>
            </w:r>
            <w:r w:rsidR="00E32B0C">
              <w:rPr>
                <w:rFonts w:cs="Arial"/>
                <w:szCs w:val="18"/>
                <w:lang w:eastAsia="ja-JP"/>
              </w:rPr>
              <w:t>5.1.3</w:t>
            </w:r>
            <w:r>
              <w:rPr>
                <w:rFonts w:cs="Arial"/>
                <w:szCs w:val="18"/>
                <w:lang w:eastAsia="ja-JP"/>
              </w:rPr>
              <w:fldChar w:fldCharType="end"/>
            </w:r>
          </w:p>
        </w:tc>
        <w:tc>
          <w:tcPr>
            <w:tcW w:w="2694" w:type="dxa"/>
            <w:tcBorders>
              <w:left w:val="single" w:sz="8" w:space="0" w:color="auto"/>
              <w:right w:val="single" w:sz="8" w:space="0" w:color="auto"/>
            </w:tcBorders>
          </w:tcPr>
          <w:p w14:paraId="120029E8" w14:textId="77777777" w:rsidR="003A7C8C" w:rsidRPr="00D86C13" w:rsidRDefault="003A7C8C" w:rsidP="003A7C8C">
            <w:pPr>
              <w:spacing w:before="20" w:after="60" w:line="220" w:lineRule="exact"/>
              <w:ind w:left="20" w:right="20"/>
              <w:rPr>
                <w:rFonts w:ascii="Arial" w:hAnsi="Arial" w:cs="Arial"/>
                <w:sz w:val="18"/>
                <w:szCs w:val="18"/>
              </w:rPr>
            </w:pPr>
            <w:proofErr w:type="spellStart"/>
            <w:proofErr w:type="gramStart"/>
            <w:r>
              <w:rPr>
                <w:rFonts w:ascii="Arial" w:hAnsi="Arial" w:cs="Arial"/>
                <w:sz w:val="18"/>
                <w:szCs w:val="18"/>
              </w:rPr>
              <w:t>ioctl</w:t>
            </w:r>
            <w:proofErr w:type="spellEnd"/>
            <w:r>
              <w:rPr>
                <w:rFonts w:ascii="Arial" w:hAnsi="Arial" w:cs="Arial"/>
                <w:sz w:val="18"/>
                <w:szCs w:val="18"/>
              </w:rPr>
              <w:t>(</w:t>
            </w:r>
            <w:proofErr w:type="gramEnd"/>
            <w:r>
              <w:rPr>
                <w:rFonts w:ascii="Arial" w:hAnsi="Arial" w:cs="Arial"/>
                <w:sz w:val="18"/>
                <w:szCs w:val="18"/>
              </w:rPr>
              <w:t>VIDIOC_</w:t>
            </w:r>
            <w:r>
              <w:rPr>
                <w:rFonts w:ascii="Arial" w:hAnsi="Arial" w:cs="Arial" w:hint="eastAsia"/>
                <w:sz w:val="18"/>
                <w:szCs w:val="18"/>
                <w:lang w:eastAsia="ja-JP"/>
              </w:rPr>
              <w:t>G</w:t>
            </w:r>
            <w:r w:rsidRPr="00D86C13">
              <w:rPr>
                <w:rFonts w:ascii="Arial" w:hAnsi="Arial" w:cs="Arial"/>
                <w:sz w:val="18"/>
                <w:szCs w:val="18"/>
              </w:rPr>
              <w:t>_FMT)</w:t>
            </w:r>
          </w:p>
        </w:tc>
        <w:tc>
          <w:tcPr>
            <w:tcW w:w="4819" w:type="dxa"/>
            <w:tcBorders>
              <w:left w:val="single" w:sz="8" w:space="0" w:color="auto"/>
              <w:right w:val="single" w:sz="8" w:space="0" w:color="auto"/>
            </w:tcBorders>
          </w:tcPr>
          <w:p w14:paraId="2B5463F4" w14:textId="77777777" w:rsidR="003A7C8C" w:rsidRPr="00D86C13" w:rsidRDefault="003A7C8C" w:rsidP="003A7C8C">
            <w:pPr>
              <w:spacing w:before="20" w:after="60" w:line="220" w:lineRule="exact"/>
              <w:ind w:left="20" w:right="20"/>
              <w:rPr>
                <w:rFonts w:ascii="Arial" w:hAnsi="Arial" w:cs="Arial"/>
                <w:sz w:val="18"/>
                <w:szCs w:val="18"/>
              </w:rPr>
            </w:pPr>
            <w:r>
              <w:rPr>
                <w:rFonts w:ascii="Arial" w:hAnsi="Arial" w:cs="Arial" w:hint="eastAsia"/>
                <w:sz w:val="18"/>
                <w:szCs w:val="18"/>
                <w:lang w:eastAsia="ja-JP"/>
              </w:rPr>
              <w:t>Get</w:t>
            </w:r>
            <w:r w:rsidRPr="00D86C13">
              <w:rPr>
                <w:rFonts w:ascii="Arial" w:hAnsi="Arial" w:cs="Arial"/>
                <w:sz w:val="18"/>
                <w:szCs w:val="18"/>
              </w:rPr>
              <w:t xml:space="preserve"> a format.</w:t>
            </w:r>
          </w:p>
        </w:tc>
        <w:tc>
          <w:tcPr>
            <w:tcW w:w="1134" w:type="dxa"/>
            <w:tcBorders>
              <w:left w:val="single" w:sz="8" w:space="0" w:color="auto"/>
            </w:tcBorders>
          </w:tcPr>
          <w:p w14:paraId="5F8B43BB" w14:textId="77777777" w:rsidR="003A7C8C" w:rsidRDefault="003A7C8C" w:rsidP="003A7C8C">
            <w:pPr>
              <w:pStyle w:val="table1ordered"/>
              <w:spacing w:before="20" w:after="60" w:line="220" w:lineRule="exact"/>
              <w:ind w:left="20" w:right="20"/>
              <w:rPr>
                <w:rFonts w:cs="Arial"/>
                <w:szCs w:val="18"/>
                <w:lang w:eastAsia="ja-JP"/>
              </w:rPr>
            </w:pPr>
            <w:r>
              <w:rPr>
                <w:rFonts w:cs="Arial" w:hint="eastAsia"/>
                <w:szCs w:val="18"/>
                <w:lang w:eastAsia="ja-JP"/>
              </w:rPr>
              <w:t>#1</w:t>
            </w:r>
          </w:p>
        </w:tc>
      </w:tr>
      <w:tr w:rsidR="003A7C8C" w:rsidRPr="00D86C13" w14:paraId="095C7FF1" w14:textId="77777777" w:rsidTr="005051DD">
        <w:tc>
          <w:tcPr>
            <w:tcW w:w="1134" w:type="dxa"/>
            <w:tcBorders>
              <w:right w:val="single" w:sz="8" w:space="0" w:color="auto"/>
            </w:tcBorders>
          </w:tcPr>
          <w:p w14:paraId="5FCEAEDA" w14:textId="0AD60529" w:rsidR="003A7C8C" w:rsidRPr="00D86C13" w:rsidRDefault="003A7C8C" w:rsidP="003A7C8C">
            <w:pPr>
              <w:pStyle w:val="table1ordered"/>
              <w:spacing w:before="20" w:after="60" w:line="220" w:lineRule="exact"/>
              <w:ind w:left="20" w:right="20"/>
              <w:rPr>
                <w:rFonts w:cs="Arial"/>
                <w:szCs w:val="18"/>
                <w:lang w:eastAsia="ja-JP"/>
              </w:rPr>
            </w:pPr>
            <w:r>
              <w:rPr>
                <w:rFonts w:cs="Arial"/>
                <w:szCs w:val="18"/>
                <w:lang w:eastAsia="ja-JP"/>
              </w:rPr>
              <w:fldChar w:fldCharType="begin"/>
            </w:r>
            <w:r>
              <w:rPr>
                <w:rFonts w:cs="Arial"/>
                <w:szCs w:val="18"/>
                <w:lang w:eastAsia="ja-JP"/>
              </w:rPr>
              <w:instrText xml:space="preserve"> REF _Ref363476980 \r \h </w:instrText>
            </w:r>
            <w:r>
              <w:rPr>
                <w:rFonts w:cs="Arial"/>
                <w:szCs w:val="18"/>
                <w:lang w:eastAsia="ja-JP"/>
              </w:rPr>
            </w:r>
            <w:r>
              <w:rPr>
                <w:rFonts w:cs="Arial"/>
                <w:szCs w:val="18"/>
                <w:lang w:eastAsia="ja-JP"/>
              </w:rPr>
              <w:fldChar w:fldCharType="separate"/>
            </w:r>
            <w:r w:rsidR="00E32B0C">
              <w:rPr>
                <w:rFonts w:cs="Arial"/>
                <w:szCs w:val="18"/>
                <w:lang w:eastAsia="ja-JP"/>
              </w:rPr>
              <w:t>5.1.4</w:t>
            </w:r>
            <w:r>
              <w:rPr>
                <w:rFonts w:cs="Arial"/>
                <w:szCs w:val="18"/>
                <w:lang w:eastAsia="ja-JP"/>
              </w:rPr>
              <w:fldChar w:fldCharType="end"/>
            </w:r>
          </w:p>
        </w:tc>
        <w:tc>
          <w:tcPr>
            <w:tcW w:w="2694" w:type="dxa"/>
            <w:tcBorders>
              <w:left w:val="single" w:sz="8" w:space="0" w:color="auto"/>
              <w:right w:val="single" w:sz="8" w:space="0" w:color="auto"/>
            </w:tcBorders>
          </w:tcPr>
          <w:p w14:paraId="1716DA82" w14:textId="77777777" w:rsidR="003A7C8C" w:rsidRPr="00D86C13" w:rsidRDefault="003A7C8C" w:rsidP="003A7C8C">
            <w:pPr>
              <w:spacing w:before="20" w:after="60" w:line="220" w:lineRule="exact"/>
              <w:ind w:left="20" w:right="20"/>
              <w:rPr>
                <w:rFonts w:ascii="Arial" w:hAnsi="Arial" w:cs="Arial"/>
                <w:sz w:val="18"/>
                <w:szCs w:val="18"/>
              </w:rPr>
            </w:pPr>
            <w:proofErr w:type="spellStart"/>
            <w:proofErr w:type="gramStart"/>
            <w:r w:rsidRPr="00D86C13">
              <w:rPr>
                <w:rFonts w:ascii="Arial" w:hAnsi="Arial" w:cs="Arial"/>
                <w:sz w:val="18"/>
                <w:szCs w:val="18"/>
              </w:rPr>
              <w:t>ioctl</w:t>
            </w:r>
            <w:proofErr w:type="spellEnd"/>
            <w:r w:rsidRPr="00D86C13">
              <w:rPr>
                <w:rFonts w:ascii="Arial" w:hAnsi="Arial" w:cs="Arial"/>
                <w:sz w:val="18"/>
                <w:szCs w:val="18"/>
              </w:rPr>
              <w:t>(</w:t>
            </w:r>
            <w:proofErr w:type="gramEnd"/>
            <w:r w:rsidRPr="00D86C13">
              <w:rPr>
                <w:rFonts w:ascii="Arial" w:hAnsi="Arial" w:cs="Arial"/>
                <w:sz w:val="18"/>
                <w:szCs w:val="18"/>
              </w:rPr>
              <w:t>VIDIOC_S_FMT)</w:t>
            </w:r>
          </w:p>
        </w:tc>
        <w:tc>
          <w:tcPr>
            <w:tcW w:w="4819" w:type="dxa"/>
            <w:tcBorders>
              <w:left w:val="single" w:sz="8" w:space="0" w:color="auto"/>
              <w:right w:val="single" w:sz="8" w:space="0" w:color="auto"/>
            </w:tcBorders>
          </w:tcPr>
          <w:p w14:paraId="62C9639F" w14:textId="77777777" w:rsidR="003A7C8C" w:rsidRPr="00D86C13" w:rsidRDefault="003A7C8C" w:rsidP="003A7C8C">
            <w:pPr>
              <w:spacing w:before="20" w:after="60" w:line="220" w:lineRule="exact"/>
              <w:ind w:left="20" w:right="20"/>
              <w:rPr>
                <w:rFonts w:ascii="Arial" w:hAnsi="Arial" w:cs="Arial"/>
                <w:sz w:val="18"/>
                <w:szCs w:val="18"/>
              </w:rPr>
            </w:pPr>
            <w:r w:rsidRPr="00D86C13">
              <w:rPr>
                <w:rFonts w:ascii="Arial" w:hAnsi="Arial" w:cs="Arial"/>
                <w:sz w:val="18"/>
                <w:szCs w:val="18"/>
              </w:rPr>
              <w:t xml:space="preserve">Set </w:t>
            </w:r>
            <w:r>
              <w:rPr>
                <w:rFonts w:ascii="Arial" w:hAnsi="Arial" w:cs="Arial"/>
                <w:sz w:val="18"/>
                <w:szCs w:val="18"/>
              </w:rPr>
              <w:t xml:space="preserve">scaling and </w:t>
            </w:r>
            <w:r w:rsidRPr="00D86C13">
              <w:rPr>
                <w:rFonts w:ascii="Arial" w:hAnsi="Arial" w:cs="Arial"/>
                <w:sz w:val="18"/>
                <w:szCs w:val="18"/>
              </w:rPr>
              <w:t>the data format</w:t>
            </w:r>
          </w:p>
        </w:tc>
        <w:tc>
          <w:tcPr>
            <w:tcW w:w="1134" w:type="dxa"/>
            <w:tcBorders>
              <w:left w:val="single" w:sz="8" w:space="0" w:color="auto"/>
            </w:tcBorders>
          </w:tcPr>
          <w:p w14:paraId="62FFC604" w14:textId="77777777" w:rsidR="003A7C8C" w:rsidRPr="00D86C13" w:rsidRDefault="003A7C8C" w:rsidP="003A7C8C">
            <w:pPr>
              <w:pStyle w:val="table1ordered"/>
              <w:spacing w:before="20" w:after="60" w:line="220" w:lineRule="exact"/>
              <w:ind w:left="20" w:right="20"/>
              <w:rPr>
                <w:rFonts w:cs="Arial"/>
                <w:szCs w:val="18"/>
                <w:lang w:eastAsia="ja-JP"/>
              </w:rPr>
            </w:pPr>
            <w:r>
              <w:rPr>
                <w:rFonts w:cs="Arial" w:hint="eastAsia"/>
                <w:szCs w:val="18"/>
                <w:lang w:eastAsia="ja-JP"/>
              </w:rPr>
              <w:t>#1</w:t>
            </w:r>
          </w:p>
        </w:tc>
      </w:tr>
      <w:tr w:rsidR="003A7C8C" w:rsidRPr="00D86C13" w14:paraId="36B0002C" w14:textId="77777777" w:rsidTr="005051DD">
        <w:tc>
          <w:tcPr>
            <w:tcW w:w="1134" w:type="dxa"/>
            <w:tcBorders>
              <w:right w:val="single" w:sz="8" w:space="0" w:color="auto"/>
            </w:tcBorders>
          </w:tcPr>
          <w:p w14:paraId="3CA4F706" w14:textId="7EC0D085" w:rsidR="003A7C8C" w:rsidRPr="00D86C13" w:rsidRDefault="003A7C8C" w:rsidP="003A7C8C">
            <w:pPr>
              <w:pStyle w:val="table1ordered"/>
              <w:spacing w:before="20" w:after="60" w:line="220" w:lineRule="exact"/>
              <w:ind w:left="20" w:right="20"/>
              <w:rPr>
                <w:rFonts w:cs="Arial"/>
                <w:szCs w:val="18"/>
                <w:lang w:eastAsia="ja-JP"/>
              </w:rPr>
            </w:pPr>
            <w:r>
              <w:rPr>
                <w:rFonts w:cs="Arial"/>
                <w:szCs w:val="18"/>
                <w:lang w:eastAsia="ja-JP"/>
              </w:rPr>
              <w:fldChar w:fldCharType="begin"/>
            </w:r>
            <w:r>
              <w:rPr>
                <w:rFonts w:cs="Arial"/>
                <w:szCs w:val="18"/>
                <w:lang w:eastAsia="ja-JP"/>
              </w:rPr>
              <w:instrText xml:space="preserve"> REF _Ref363578141 \r \h </w:instrText>
            </w:r>
            <w:r>
              <w:rPr>
                <w:rFonts w:cs="Arial"/>
                <w:szCs w:val="18"/>
                <w:lang w:eastAsia="ja-JP"/>
              </w:rPr>
            </w:r>
            <w:r>
              <w:rPr>
                <w:rFonts w:cs="Arial"/>
                <w:szCs w:val="18"/>
                <w:lang w:eastAsia="ja-JP"/>
              </w:rPr>
              <w:fldChar w:fldCharType="separate"/>
            </w:r>
            <w:r w:rsidR="00E32B0C">
              <w:rPr>
                <w:rFonts w:cs="Arial"/>
                <w:szCs w:val="18"/>
                <w:lang w:eastAsia="ja-JP"/>
              </w:rPr>
              <w:t>5.1.5</w:t>
            </w:r>
            <w:r>
              <w:rPr>
                <w:rFonts w:cs="Arial"/>
                <w:szCs w:val="18"/>
                <w:lang w:eastAsia="ja-JP"/>
              </w:rPr>
              <w:fldChar w:fldCharType="end"/>
            </w:r>
          </w:p>
        </w:tc>
        <w:tc>
          <w:tcPr>
            <w:tcW w:w="2694" w:type="dxa"/>
            <w:tcBorders>
              <w:left w:val="single" w:sz="8" w:space="0" w:color="auto"/>
              <w:right w:val="single" w:sz="8" w:space="0" w:color="auto"/>
            </w:tcBorders>
          </w:tcPr>
          <w:p w14:paraId="1FA57D0B" w14:textId="77777777" w:rsidR="003A7C8C" w:rsidRPr="00D86C13" w:rsidRDefault="003A7C8C" w:rsidP="003A7C8C">
            <w:pPr>
              <w:spacing w:before="20" w:after="60" w:line="220" w:lineRule="exact"/>
              <w:ind w:left="20" w:right="20"/>
              <w:rPr>
                <w:rFonts w:ascii="Arial" w:hAnsi="Arial" w:cs="Arial"/>
                <w:sz w:val="18"/>
                <w:szCs w:val="18"/>
              </w:rPr>
            </w:pPr>
            <w:proofErr w:type="spellStart"/>
            <w:proofErr w:type="gramStart"/>
            <w:r w:rsidRPr="00D86C13">
              <w:rPr>
                <w:rFonts w:ascii="Arial" w:hAnsi="Arial" w:cs="Arial"/>
                <w:sz w:val="18"/>
                <w:szCs w:val="18"/>
              </w:rPr>
              <w:t>ioctl</w:t>
            </w:r>
            <w:proofErr w:type="spellEnd"/>
            <w:r w:rsidRPr="00D86C13">
              <w:rPr>
                <w:rFonts w:ascii="Arial" w:hAnsi="Arial" w:cs="Arial"/>
                <w:sz w:val="18"/>
                <w:szCs w:val="18"/>
              </w:rPr>
              <w:t>(</w:t>
            </w:r>
            <w:proofErr w:type="gramEnd"/>
            <w:r w:rsidRPr="00D86C13">
              <w:rPr>
                <w:rFonts w:ascii="Arial" w:hAnsi="Arial" w:cs="Arial"/>
                <w:sz w:val="18"/>
                <w:szCs w:val="18"/>
              </w:rPr>
              <w:t>VIDIOC_TRY_FMT)</w:t>
            </w:r>
          </w:p>
        </w:tc>
        <w:tc>
          <w:tcPr>
            <w:tcW w:w="4819" w:type="dxa"/>
            <w:tcBorders>
              <w:left w:val="single" w:sz="8" w:space="0" w:color="auto"/>
              <w:right w:val="single" w:sz="8" w:space="0" w:color="auto"/>
            </w:tcBorders>
          </w:tcPr>
          <w:p w14:paraId="2ABADD00" w14:textId="77777777" w:rsidR="003A7C8C" w:rsidRPr="00D86C13" w:rsidRDefault="003A7C8C" w:rsidP="003A7C8C">
            <w:pPr>
              <w:spacing w:before="20" w:after="60" w:line="220" w:lineRule="exact"/>
              <w:ind w:left="20" w:right="20"/>
              <w:rPr>
                <w:rFonts w:ascii="Arial" w:hAnsi="Arial" w:cs="Arial"/>
                <w:sz w:val="18"/>
                <w:szCs w:val="18"/>
              </w:rPr>
            </w:pPr>
            <w:r w:rsidRPr="00D86C13">
              <w:rPr>
                <w:rFonts w:ascii="Arial" w:hAnsi="Arial" w:cs="Arial"/>
                <w:sz w:val="18"/>
                <w:szCs w:val="18"/>
              </w:rPr>
              <w:t>Try a format.</w:t>
            </w:r>
          </w:p>
        </w:tc>
        <w:tc>
          <w:tcPr>
            <w:tcW w:w="1134" w:type="dxa"/>
            <w:tcBorders>
              <w:left w:val="single" w:sz="8" w:space="0" w:color="auto"/>
            </w:tcBorders>
          </w:tcPr>
          <w:p w14:paraId="5DBCFFD9" w14:textId="77777777" w:rsidR="003A7C8C" w:rsidRPr="00D86C13" w:rsidRDefault="003A7C8C" w:rsidP="003A7C8C">
            <w:pPr>
              <w:pStyle w:val="table1ordered"/>
              <w:spacing w:before="20" w:after="60" w:line="220" w:lineRule="exact"/>
              <w:ind w:left="20" w:right="20"/>
              <w:rPr>
                <w:rFonts w:cs="Arial"/>
                <w:szCs w:val="18"/>
                <w:lang w:eastAsia="ja-JP"/>
              </w:rPr>
            </w:pPr>
            <w:r>
              <w:rPr>
                <w:rFonts w:cs="Arial" w:hint="eastAsia"/>
                <w:szCs w:val="18"/>
                <w:lang w:eastAsia="ja-JP"/>
              </w:rPr>
              <w:t>#1</w:t>
            </w:r>
          </w:p>
        </w:tc>
      </w:tr>
      <w:tr w:rsidR="003A7C8C" w:rsidRPr="00D86C13" w14:paraId="6672971C" w14:textId="77777777" w:rsidTr="005051DD">
        <w:tc>
          <w:tcPr>
            <w:tcW w:w="1134" w:type="dxa"/>
            <w:tcBorders>
              <w:bottom w:val="single" w:sz="8" w:space="0" w:color="auto"/>
              <w:right w:val="single" w:sz="8" w:space="0" w:color="auto"/>
            </w:tcBorders>
          </w:tcPr>
          <w:p w14:paraId="190377BF" w14:textId="6983B8DF" w:rsidR="003A7C8C" w:rsidRPr="00D86C13" w:rsidRDefault="003A7C8C" w:rsidP="003A7C8C">
            <w:pPr>
              <w:pStyle w:val="table1ordered"/>
              <w:spacing w:before="20" w:after="60" w:line="220" w:lineRule="exact"/>
              <w:ind w:left="20" w:right="20"/>
              <w:rPr>
                <w:rFonts w:cs="Arial"/>
                <w:szCs w:val="18"/>
                <w:lang w:eastAsia="ja-JP"/>
              </w:rPr>
            </w:pPr>
            <w:r>
              <w:rPr>
                <w:rFonts w:cs="Arial"/>
                <w:szCs w:val="18"/>
                <w:lang w:eastAsia="ja-JP"/>
              </w:rPr>
              <w:fldChar w:fldCharType="begin"/>
            </w:r>
            <w:r>
              <w:rPr>
                <w:rFonts w:cs="Arial"/>
                <w:szCs w:val="18"/>
                <w:lang w:eastAsia="ja-JP"/>
              </w:rPr>
              <w:instrText xml:space="preserve"> REF _Ref390851454 \r \h </w:instrText>
            </w:r>
            <w:r>
              <w:rPr>
                <w:rFonts w:cs="Arial"/>
                <w:szCs w:val="18"/>
                <w:lang w:eastAsia="ja-JP"/>
              </w:rPr>
            </w:r>
            <w:r>
              <w:rPr>
                <w:rFonts w:cs="Arial"/>
                <w:szCs w:val="18"/>
                <w:lang w:eastAsia="ja-JP"/>
              </w:rPr>
              <w:fldChar w:fldCharType="separate"/>
            </w:r>
            <w:r w:rsidR="00E32B0C">
              <w:rPr>
                <w:rFonts w:cs="Arial"/>
                <w:szCs w:val="18"/>
                <w:lang w:eastAsia="ja-JP"/>
              </w:rPr>
              <w:t>5.1.6</w:t>
            </w:r>
            <w:r>
              <w:rPr>
                <w:rFonts w:cs="Arial"/>
                <w:szCs w:val="18"/>
                <w:lang w:eastAsia="ja-JP"/>
              </w:rPr>
              <w:fldChar w:fldCharType="end"/>
            </w:r>
          </w:p>
        </w:tc>
        <w:tc>
          <w:tcPr>
            <w:tcW w:w="2694" w:type="dxa"/>
            <w:tcBorders>
              <w:left w:val="single" w:sz="8" w:space="0" w:color="auto"/>
              <w:bottom w:val="single" w:sz="8" w:space="0" w:color="auto"/>
              <w:right w:val="single" w:sz="8" w:space="0" w:color="auto"/>
            </w:tcBorders>
          </w:tcPr>
          <w:p w14:paraId="3515931C" w14:textId="77777777" w:rsidR="003A7C8C" w:rsidRPr="00D86C13" w:rsidRDefault="003A7C8C" w:rsidP="003A7C8C">
            <w:pPr>
              <w:spacing w:before="20" w:after="60" w:line="220" w:lineRule="exact"/>
              <w:ind w:left="20" w:right="20"/>
              <w:rPr>
                <w:rFonts w:ascii="Arial" w:hAnsi="Arial" w:cs="Arial"/>
                <w:sz w:val="18"/>
                <w:szCs w:val="18"/>
              </w:rPr>
            </w:pPr>
            <w:proofErr w:type="spellStart"/>
            <w:proofErr w:type="gramStart"/>
            <w:r w:rsidRPr="00570516">
              <w:rPr>
                <w:rFonts w:ascii="Arial" w:hAnsi="Arial" w:cs="Arial"/>
                <w:sz w:val="18"/>
                <w:szCs w:val="18"/>
              </w:rPr>
              <w:t>ioctl</w:t>
            </w:r>
            <w:proofErr w:type="spellEnd"/>
            <w:r w:rsidRPr="00570516">
              <w:rPr>
                <w:rFonts w:ascii="Arial" w:hAnsi="Arial" w:cs="Arial"/>
                <w:sz w:val="18"/>
                <w:szCs w:val="18"/>
              </w:rPr>
              <w:t>(</w:t>
            </w:r>
            <w:proofErr w:type="gramEnd"/>
            <w:r w:rsidRPr="00570516">
              <w:rPr>
                <w:rFonts w:ascii="Arial" w:hAnsi="Arial" w:cs="Arial"/>
                <w:sz w:val="18"/>
                <w:szCs w:val="18"/>
              </w:rPr>
              <w:t>VIDIOC_QUERYCTRL)</w:t>
            </w:r>
          </w:p>
        </w:tc>
        <w:tc>
          <w:tcPr>
            <w:tcW w:w="4819" w:type="dxa"/>
            <w:tcBorders>
              <w:left w:val="single" w:sz="8" w:space="0" w:color="auto"/>
              <w:bottom w:val="single" w:sz="8" w:space="0" w:color="auto"/>
              <w:right w:val="single" w:sz="8" w:space="0" w:color="auto"/>
            </w:tcBorders>
          </w:tcPr>
          <w:p w14:paraId="17B95FE8" w14:textId="77777777" w:rsidR="003A7C8C" w:rsidRPr="00D86C13" w:rsidRDefault="003A7C8C" w:rsidP="003A7C8C">
            <w:pPr>
              <w:spacing w:before="20" w:after="60" w:line="220" w:lineRule="exact"/>
              <w:ind w:left="20" w:right="20"/>
              <w:rPr>
                <w:rFonts w:ascii="Arial" w:hAnsi="Arial" w:cs="Arial"/>
                <w:sz w:val="18"/>
                <w:szCs w:val="18"/>
              </w:rPr>
            </w:pPr>
            <w:r w:rsidRPr="00D86C13">
              <w:rPr>
                <w:rFonts w:ascii="Arial" w:hAnsi="Arial" w:cs="Arial"/>
                <w:sz w:val="18"/>
                <w:szCs w:val="18"/>
              </w:rPr>
              <w:t>Enumerate controls and menu control items.</w:t>
            </w:r>
          </w:p>
        </w:tc>
        <w:tc>
          <w:tcPr>
            <w:tcW w:w="1134" w:type="dxa"/>
            <w:tcBorders>
              <w:left w:val="single" w:sz="8" w:space="0" w:color="auto"/>
              <w:bottom w:val="single" w:sz="8" w:space="0" w:color="auto"/>
            </w:tcBorders>
          </w:tcPr>
          <w:p w14:paraId="3DA10CBE" w14:textId="77777777" w:rsidR="003A7C8C" w:rsidRPr="00D86C13" w:rsidRDefault="00570516" w:rsidP="003A7C8C">
            <w:pPr>
              <w:pStyle w:val="table1ordered"/>
              <w:spacing w:before="20" w:after="60" w:line="220" w:lineRule="exact"/>
              <w:ind w:left="20" w:right="20"/>
              <w:rPr>
                <w:rFonts w:cs="Arial"/>
                <w:szCs w:val="18"/>
                <w:lang w:eastAsia="ja-JP"/>
              </w:rPr>
            </w:pPr>
            <w:r w:rsidRPr="00267869">
              <w:rPr>
                <w:rFonts w:cs="Arial"/>
                <w:szCs w:val="18"/>
                <w:lang w:eastAsia="ja-JP"/>
              </w:rPr>
              <w:t>#</w:t>
            </w:r>
            <w:r>
              <w:rPr>
                <w:rFonts w:cs="Arial"/>
                <w:szCs w:val="18"/>
                <w:lang w:eastAsia="ja-JP"/>
              </w:rPr>
              <w:t>3</w:t>
            </w:r>
          </w:p>
        </w:tc>
      </w:tr>
      <w:tr w:rsidR="003A7C8C" w:rsidRPr="009C5741" w14:paraId="3E874A43" w14:textId="77777777" w:rsidTr="005051DD">
        <w:tc>
          <w:tcPr>
            <w:tcW w:w="1134" w:type="dxa"/>
            <w:tcBorders>
              <w:bottom w:val="single" w:sz="8" w:space="0" w:color="auto"/>
              <w:right w:val="single" w:sz="8" w:space="0" w:color="auto"/>
            </w:tcBorders>
          </w:tcPr>
          <w:p w14:paraId="551BEEF4" w14:textId="3990FAC5" w:rsidR="003A7C8C" w:rsidRPr="00D86C13" w:rsidRDefault="003A7C8C" w:rsidP="003A7C8C">
            <w:pPr>
              <w:pStyle w:val="table1ordered"/>
              <w:spacing w:before="20" w:after="60" w:line="220" w:lineRule="exact"/>
              <w:ind w:left="20" w:right="20"/>
              <w:rPr>
                <w:rFonts w:cs="Arial"/>
                <w:szCs w:val="18"/>
                <w:lang w:eastAsia="ja-JP"/>
              </w:rPr>
            </w:pPr>
            <w:r>
              <w:rPr>
                <w:rFonts w:cs="Arial"/>
                <w:szCs w:val="18"/>
                <w:lang w:eastAsia="ja-JP"/>
              </w:rPr>
              <w:fldChar w:fldCharType="begin"/>
            </w:r>
            <w:r>
              <w:rPr>
                <w:rFonts w:cs="Arial"/>
                <w:szCs w:val="18"/>
                <w:lang w:eastAsia="ja-JP"/>
              </w:rPr>
              <w:instrText xml:space="preserve"> REF _Ref363578149 \r \h </w:instrText>
            </w:r>
            <w:r>
              <w:rPr>
                <w:rFonts w:cs="Arial"/>
                <w:szCs w:val="18"/>
                <w:lang w:eastAsia="ja-JP"/>
              </w:rPr>
            </w:r>
            <w:r>
              <w:rPr>
                <w:rFonts w:cs="Arial"/>
                <w:szCs w:val="18"/>
                <w:lang w:eastAsia="ja-JP"/>
              </w:rPr>
              <w:fldChar w:fldCharType="separate"/>
            </w:r>
            <w:r w:rsidR="00E32B0C">
              <w:rPr>
                <w:rFonts w:cs="Arial"/>
                <w:szCs w:val="18"/>
                <w:lang w:eastAsia="ja-JP"/>
              </w:rPr>
              <w:t>5.1.7</w:t>
            </w:r>
            <w:r>
              <w:rPr>
                <w:rFonts w:cs="Arial"/>
                <w:szCs w:val="18"/>
                <w:lang w:eastAsia="ja-JP"/>
              </w:rPr>
              <w:fldChar w:fldCharType="end"/>
            </w:r>
          </w:p>
        </w:tc>
        <w:tc>
          <w:tcPr>
            <w:tcW w:w="2694" w:type="dxa"/>
            <w:tcBorders>
              <w:left w:val="single" w:sz="8" w:space="0" w:color="auto"/>
              <w:bottom w:val="single" w:sz="8" w:space="0" w:color="auto"/>
              <w:right w:val="single" w:sz="8" w:space="0" w:color="auto"/>
            </w:tcBorders>
          </w:tcPr>
          <w:p w14:paraId="2BAAE20E" w14:textId="77777777" w:rsidR="003A7C8C" w:rsidRPr="007903BF" w:rsidRDefault="003A7C8C" w:rsidP="003A7C8C">
            <w:pPr>
              <w:spacing w:before="20" w:after="60" w:line="220" w:lineRule="exact"/>
              <w:ind w:left="20" w:right="20"/>
              <w:rPr>
                <w:rFonts w:ascii="Arial" w:hAnsi="Arial" w:cs="Arial"/>
                <w:sz w:val="18"/>
                <w:szCs w:val="18"/>
              </w:rPr>
            </w:pPr>
            <w:proofErr w:type="spellStart"/>
            <w:proofErr w:type="gramStart"/>
            <w:r w:rsidRPr="007903BF">
              <w:rPr>
                <w:rFonts w:ascii="Arial" w:hAnsi="Arial" w:cs="Arial"/>
                <w:sz w:val="18"/>
                <w:szCs w:val="18"/>
              </w:rPr>
              <w:t>ioctl</w:t>
            </w:r>
            <w:proofErr w:type="spellEnd"/>
            <w:r w:rsidRPr="007903BF">
              <w:rPr>
                <w:rFonts w:ascii="Arial" w:hAnsi="Arial" w:cs="Arial"/>
                <w:sz w:val="18"/>
                <w:szCs w:val="18"/>
              </w:rPr>
              <w:t>(</w:t>
            </w:r>
            <w:proofErr w:type="gramEnd"/>
            <w:r w:rsidRPr="007903BF">
              <w:rPr>
                <w:rFonts w:ascii="Arial" w:hAnsi="Arial" w:cs="Arial"/>
                <w:sz w:val="18"/>
                <w:szCs w:val="18"/>
              </w:rPr>
              <w:t>VIDIOC_G_CTRL)</w:t>
            </w:r>
          </w:p>
        </w:tc>
        <w:tc>
          <w:tcPr>
            <w:tcW w:w="4819" w:type="dxa"/>
            <w:tcBorders>
              <w:left w:val="single" w:sz="8" w:space="0" w:color="auto"/>
              <w:bottom w:val="single" w:sz="8" w:space="0" w:color="auto"/>
              <w:right w:val="single" w:sz="8" w:space="0" w:color="auto"/>
            </w:tcBorders>
          </w:tcPr>
          <w:p w14:paraId="55AEFDA3" w14:textId="77777777" w:rsidR="003A7C8C" w:rsidRPr="007903BF" w:rsidRDefault="003A7C8C" w:rsidP="003A7C8C">
            <w:pPr>
              <w:spacing w:before="20" w:after="60" w:line="220" w:lineRule="exact"/>
              <w:ind w:left="20" w:right="20"/>
              <w:rPr>
                <w:rFonts w:ascii="Arial" w:hAnsi="Arial" w:cs="Arial"/>
                <w:sz w:val="18"/>
                <w:szCs w:val="18"/>
              </w:rPr>
            </w:pPr>
            <w:r w:rsidRPr="007903BF">
              <w:rPr>
                <w:rFonts w:ascii="Arial" w:hAnsi="Arial" w:cs="Arial"/>
                <w:sz w:val="18"/>
                <w:szCs w:val="18"/>
              </w:rPr>
              <w:t>Get the value of a decoder control.</w:t>
            </w:r>
          </w:p>
        </w:tc>
        <w:tc>
          <w:tcPr>
            <w:tcW w:w="1134" w:type="dxa"/>
            <w:tcBorders>
              <w:left w:val="single" w:sz="8" w:space="0" w:color="auto"/>
              <w:bottom w:val="single" w:sz="8" w:space="0" w:color="auto"/>
            </w:tcBorders>
          </w:tcPr>
          <w:p w14:paraId="35454C27" w14:textId="77777777" w:rsidR="003A7C8C" w:rsidRPr="007903BF" w:rsidRDefault="003A7C8C" w:rsidP="003A7C8C">
            <w:pPr>
              <w:pStyle w:val="table1ordered"/>
              <w:spacing w:before="20" w:after="60" w:line="220" w:lineRule="exact"/>
              <w:ind w:left="20" w:right="20"/>
              <w:rPr>
                <w:rFonts w:cs="Arial"/>
                <w:szCs w:val="18"/>
                <w:lang w:eastAsia="ja-JP"/>
              </w:rPr>
            </w:pPr>
            <w:r w:rsidRPr="007903BF">
              <w:rPr>
                <w:rFonts w:cs="Arial"/>
                <w:szCs w:val="18"/>
                <w:lang w:eastAsia="ja-JP"/>
              </w:rPr>
              <w:t>#</w:t>
            </w:r>
            <w:r w:rsidR="00570516">
              <w:rPr>
                <w:rFonts w:cs="Arial"/>
                <w:szCs w:val="18"/>
                <w:lang w:eastAsia="ja-JP"/>
              </w:rPr>
              <w:t>3</w:t>
            </w:r>
          </w:p>
        </w:tc>
      </w:tr>
      <w:tr w:rsidR="003A7C8C" w:rsidRPr="009C5741" w14:paraId="014B938A" w14:textId="77777777" w:rsidTr="005051DD">
        <w:tc>
          <w:tcPr>
            <w:tcW w:w="1134" w:type="dxa"/>
            <w:tcBorders>
              <w:top w:val="single" w:sz="8" w:space="0" w:color="auto"/>
              <w:left w:val="single" w:sz="8" w:space="0" w:color="auto"/>
              <w:bottom w:val="single" w:sz="8" w:space="0" w:color="auto"/>
              <w:right w:val="single" w:sz="8" w:space="0" w:color="auto"/>
            </w:tcBorders>
          </w:tcPr>
          <w:p w14:paraId="6738BADD" w14:textId="069F21D6" w:rsidR="003A7C8C" w:rsidRPr="00D86C13" w:rsidRDefault="003A7C8C" w:rsidP="003A7C8C">
            <w:pPr>
              <w:pStyle w:val="table1ordered"/>
              <w:spacing w:before="20" w:after="60" w:line="220" w:lineRule="exact"/>
              <w:ind w:left="20" w:right="20"/>
              <w:rPr>
                <w:rFonts w:cs="Arial"/>
                <w:szCs w:val="18"/>
                <w:lang w:eastAsia="ja-JP"/>
              </w:rPr>
            </w:pPr>
            <w:r>
              <w:rPr>
                <w:rFonts w:cs="Arial"/>
                <w:szCs w:val="18"/>
                <w:lang w:eastAsia="ja-JP"/>
              </w:rPr>
              <w:fldChar w:fldCharType="begin"/>
            </w:r>
            <w:r>
              <w:rPr>
                <w:rFonts w:cs="Arial"/>
                <w:szCs w:val="18"/>
                <w:lang w:eastAsia="ja-JP"/>
              </w:rPr>
              <w:instrText xml:space="preserve"> REF _Ref363578160 \r \h  \* MERGEFORMAT </w:instrText>
            </w:r>
            <w:r>
              <w:rPr>
                <w:rFonts w:cs="Arial"/>
                <w:szCs w:val="18"/>
                <w:lang w:eastAsia="ja-JP"/>
              </w:rPr>
            </w:r>
            <w:r>
              <w:rPr>
                <w:rFonts w:cs="Arial"/>
                <w:szCs w:val="18"/>
                <w:lang w:eastAsia="ja-JP"/>
              </w:rPr>
              <w:fldChar w:fldCharType="separate"/>
            </w:r>
            <w:r w:rsidR="00E32B0C">
              <w:rPr>
                <w:rFonts w:cs="Arial"/>
                <w:szCs w:val="18"/>
                <w:lang w:eastAsia="ja-JP"/>
              </w:rPr>
              <w:t>5.1.8</w:t>
            </w:r>
            <w:r>
              <w:rPr>
                <w:rFonts w:cs="Arial"/>
                <w:szCs w:val="18"/>
                <w:lang w:eastAsia="ja-JP"/>
              </w:rPr>
              <w:fldChar w:fldCharType="end"/>
            </w:r>
          </w:p>
        </w:tc>
        <w:tc>
          <w:tcPr>
            <w:tcW w:w="2694" w:type="dxa"/>
            <w:tcBorders>
              <w:top w:val="single" w:sz="8" w:space="0" w:color="auto"/>
              <w:left w:val="single" w:sz="4" w:space="0" w:color="auto"/>
              <w:bottom w:val="single" w:sz="8" w:space="0" w:color="auto"/>
              <w:right w:val="single" w:sz="8" w:space="0" w:color="auto"/>
            </w:tcBorders>
          </w:tcPr>
          <w:p w14:paraId="066597EA" w14:textId="77777777" w:rsidR="003A7C8C" w:rsidRPr="007903BF" w:rsidRDefault="003A7C8C" w:rsidP="003A7C8C">
            <w:pPr>
              <w:spacing w:before="20" w:after="60" w:line="220" w:lineRule="exact"/>
              <w:ind w:left="20" w:right="20"/>
              <w:rPr>
                <w:rFonts w:ascii="Arial" w:hAnsi="Arial" w:cs="Arial"/>
                <w:sz w:val="18"/>
                <w:szCs w:val="18"/>
              </w:rPr>
            </w:pPr>
            <w:proofErr w:type="spellStart"/>
            <w:proofErr w:type="gramStart"/>
            <w:r w:rsidRPr="007903BF">
              <w:rPr>
                <w:rFonts w:ascii="Arial" w:hAnsi="Arial" w:cs="Arial"/>
                <w:sz w:val="18"/>
                <w:szCs w:val="18"/>
              </w:rPr>
              <w:t>ioctl</w:t>
            </w:r>
            <w:proofErr w:type="spellEnd"/>
            <w:r w:rsidRPr="007903BF">
              <w:rPr>
                <w:rFonts w:ascii="Arial" w:hAnsi="Arial" w:cs="Arial"/>
                <w:sz w:val="18"/>
                <w:szCs w:val="18"/>
              </w:rPr>
              <w:t>(</w:t>
            </w:r>
            <w:proofErr w:type="gramEnd"/>
            <w:r w:rsidRPr="007903BF">
              <w:rPr>
                <w:rFonts w:ascii="Arial" w:hAnsi="Arial" w:cs="Arial"/>
                <w:sz w:val="18"/>
                <w:szCs w:val="18"/>
              </w:rPr>
              <w:t>VIDIOC_S_CTRL)</w:t>
            </w:r>
          </w:p>
        </w:tc>
        <w:tc>
          <w:tcPr>
            <w:tcW w:w="4819" w:type="dxa"/>
            <w:tcBorders>
              <w:top w:val="single" w:sz="8" w:space="0" w:color="auto"/>
              <w:left w:val="single" w:sz="4" w:space="0" w:color="auto"/>
              <w:bottom w:val="single" w:sz="8" w:space="0" w:color="auto"/>
              <w:right w:val="single" w:sz="8" w:space="0" w:color="auto"/>
            </w:tcBorders>
          </w:tcPr>
          <w:p w14:paraId="0281A781" w14:textId="77777777" w:rsidR="003A7C8C" w:rsidRPr="007903BF" w:rsidRDefault="003A7C8C" w:rsidP="003A7C8C">
            <w:pPr>
              <w:spacing w:before="20" w:after="60" w:line="220" w:lineRule="exact"/>
              <w:ind w:left="20" w:right="20"/>
              <w:rPr>
                <w:rFonts w:ascii="Arial" w:hAnsi="Arial" w:cs="Arial"/>
                <w:sz w:val="18"/>
                <w:szCs w:val="18"/>
              </w:rPr>
            </w:pPr>
            <w:r w:rsidRPr="007903BF">
              <w:rPr>
                <w:rFonts w:ascii="Arial" w:hAnsi="Arial" w:cs="Arial"/>
                <w:sz w:val="18"/>
                <w:szCs w:val="18"/>
              </w:rPr>
              <w:t>Set the value of a decoder control.</w:t>
            </w:r>
          </w:p>
        </w:tc>
        <w:tc>
          <w:tcPr>
            <w:tcW w:w="1134" w:type="dxa"/>
            <w:tcBorders>
              <w:top w:val="single" w:sz="8" w:space="0" w:color="auto"/>
              <w:left w:val="single" w:sz="4" w:space="0" w:color="auto"/>
              <w:bottom w:val="single" w:sz="8" w:space="0" w:color="auto"/>
              <w:right w:val="single" w:sz="8" w:space="0" w:color="auto"/>
            </w:tcBorders>
          </w:tcPr>
          <w:p w14:paraId="4303BBE2" w14:textId="77777777" w:rsidR="003A7C8C" w:rsidRPr="007903BF" w:rsidRDefault="003A7C8C" w:rsidP="003A7C8C">
            <w:pPr>
              <w:pStyle w:val="table1ordered"/>
              <w:spacing w:before="20" w:after="60" w:line="220" w:lineRule="exact"/>
              <w:ind w:left="20" w:right="20"/>
              <w:rPr>
                <w:rFonts w:cs="Arial"/>
                <w:szCs w:val="18"/>
                <w:lang w:eastAsia="ja-JP"/>
              </w:rPr>
            </w:pPr>
            <w:r w:rsidRPr="007903BF">
              <w:rPr>
                <w:rFonts w:cs="Arial"/>
                <w:szCs w:val="18"/>
                <w:lang w:eastAsia="ja-JP"/>
              </w:rPr>
              <w:t>#</w:t>
            </w:r>
            <w:r w:rsidR="00570516">
              <w:rPr>
                <w:rFonts w:cs="Arial"/>
                <w:szCs w:val="18"/>
                <w:lang w:eastAsia="ja-JP"/>
              </w:rPr>
              <w:t>3</w:t>
            </w:r>
          </w:p>
        </w:tc>
      </w:tr>
      <w:tr w:rsidR="00585CD2" w:rsidRPr="009C5741" w14:paraId="3A13BD7A" w14:textId="77777777" w:rsidTr="005051DD">
        <w:tc>
          <w:tcPr>
            <w:tcW w:w="1134" w:type="dxa"/>
            <w:tcBorders>
              <w:top w:val="single" w:sz="8" w:space="0" w:color="auto"/>
              <w:left w:val="single" w:sz="8" w:space="0" w:color="auto"/>
              <w:bottom w:val="single" w:sz="8" w:space="0" w:color="auto"/>
              <w:right w:val="single" w:sz="8" w:space="0" w:color="auto"/>
            </w:tcBorders>
          </w:tcPr>
          <w:p w14:paraId="42027C2A" w14:textId="6A218FD4" w:rsidR="00585CD2" w:rsidRDefault="00585CD2" w:rsidP="00585CD2">
            <w:pPr>
              <w:pStyle w:val="table1ordered"/>
              <w:spacing w:before="20" w:after="60" w:line="220" w:lineRule="exact"/>
              <w:ind w:left="20" w:right="20"/>
              <w:rPr>
                <w:rFonts w:cs="Arial"/>
                <w:szCs w:val="18"/>
                <w:lang w:eastAsia="ja-JP"/>
              </w:rPr>
            </w:pPr>
            <w:r>
              <w:rPr>
                <w:rFonts w:cs="Arial"/>
                <w:szCs w:val="18"/>
                <w:lang w:eastAsia="ja-JP"/>
              </w:rPr>
              <w:fldChar w:fldCharType="begin"/>
            </w:r>
            <w:r>
              <w:rPr>
                <w:rFonts w:cs="Arial"/>
                <w:szCs w:val="18"/>
                <w:lang w:eastAsia="ja-JP"/>
              </w:rPr>
              <w:instrText xml:space="preserve"> REF _Ref390851459 \r \h </w:instrText>
            </w:r>
            <w:r>
              <w:rPr>
                <w:rFonts w:cs="Arial"/>
                <w:szCs w:val="18"/>
                <w:lang w:eastAsia="ja-JP"/>
              </w:rPr>
            </w:r>
            <w:r>
              <w:rPr>
                <w:rFonts w:cs="Arial"/>
                <w:szCs w:val="18"/>
                <w:lang w:eastAsia="ja-JP"/>
              </w:rPr>
              <w:fldChar w:fldCharType="separate"/>
            </w:r>
            <w:r w:rsidR="00E32B0C">
              <w:rPr>
                <w:rFonts w:cs="Arial"/>
                <w:szCs w:val="18"/>
                <w:lang w:eastAsia="ja-JP"/>
              </w:rPr>
              <w:t>5.1.9</w:t>
            </w:r>
            <w:r>
              <w:rPr>
                <w:rFonts w:cs="Arial"/>
                <w:szCs w:val="18"/>
                <w:lang w:eastAsia="ja-JP"/>
              </w:rPr>
              <w:fldChar w:fldCharType="end"/>
            </w:r>
          </w:p>
        </w:tc>
        <w:tc>
          <w:tcPr>
            <w:tcW w:w="2694" w:type="dxa"/>
            <w:tcBorders>
              <w:top w:val="single" w:sz="8" w:space="0" w:color="auto"/>
              <w:left w:val="single" w:sz="4" w:space="0" w:color="auto"/>
              <w:bottom w:val="single" w:sz="8" w:space="0" w:color="auto"/>
              <w:right w:val="single" w:sz="8" w:space="0" w:color="auto"/>
            </w:tcBorders>
          </w:tcPr>
          <w:p w14:paraId="74622CD3" w14:textId="0B1747EA" w:rsidR="00585CD2" w:rsidRPr="007903BF" w:rsidRDefault="00585CD2" w:rsidP="00585CD2">
            <w:pPr>
              <w:spacing w:before="20" w:after="60" w:line="220" w:lineRule="exact"/>
              <w:ind w:left="20" w:right="20"/>
              <w:rPr>
                <w:rFonts w:ascii="Arial" w:hAnsi="Arial" w:cs="Arial"/>
                <w:sz w:val="18"/>
                <w:szCs w:val="18"/>
              </w:rPr>
            </w:pPr>
            <w:proofErr w:type="spellStart"/>
            <w:proofErr w:type="gramStart"/>
            <w:r w:rsidRPr="00D86C13">
              <w:rPr>
                <w:rFonts w:ascii="Arial" w:hAnsi="Arial" w:cs="Arial"/>
                <w:sz w:val="18"/>
                <w:szCs w:val="18"/>
              </w:rPr>
              <w:t>ioctl</w:t>
            </w:r>
            <w:proofErr w:type="spellEnd"/>
            <w:r w:rsidRPr="00D86C13">
              <w:rPr>
                <w:rFonts w:ascii="Arial" w:hAnsi="Arial" w:cs="Arial"/>
                <w:sz w:val="18"/>
                <w:szCs w:val="18"/>
              </w:rPr>
              <w:t>(</w:t>
            </w:r>
            <w:proofErr w:type="gramEnd"/>
            <w:r w:rsidRPr="00D86C13">
              <w:rPr>
                <w:rFonts w:ascii="Arial" w:hAnsi="Arial" w:cs="Arial"/>
                <w:sz w:val="18"/>
                <w:szCs w:val="18"/>
              </w:rPr>
              <w:t>VIDIOC_CROPCAP)</w:t>
            </w:r>
          </w:p>
        </w:tc>
        <w:tc>
          <w:tcPr>
            <w:tcW w:w="4819" w:type="dxa"/>
            <w:tcBorders>
              <w:top w:val="single" w:sz="8" w:space="0" w:color="auto"/>
              <w:left w:val="single" w:sz="4" w:space="0" w:color="auto"/>
              <w:bottom w:val="single" w:sz="8" w:space="0" w:color="auto"/>
              <w:right w:val="single" w:sz="8" w:space="0" w:color="auto"/>
            </w:tcBorders>
          </w:tcPr>
          <w:p w14:paraId="755E851F" w14:textId="172E9BED" w:rsidR="00585CD2" w:rsidRPr="007903BF" w:rsidRDefault="00585CD2" w:rsidP="00585CD2">
            <w:pPr>
              <w:spacing w:before="20" w:after="60" w:line="220" w:lineRule="exact"/>
              <w:ind w:left="20" w:right="20"/>
              <w:rPr>
                <w:rFonts w:ascii="Arial" w:hAnsi="Arial" w:cs="Arial"/>
                <w:sz w:val="18"/>
                <w:szCs w:val="18"/>
              </w:rPr>
            </w:pPr>
            <w:r w:rsidRPr="00D86C13">
              <w:rPr>
                <w:rFonts w:ascii="Arial" w:hAnsi="Arial" w:cs="Arial"/>
                <w:sz w:val="18"/>
                <w:szCs w:val="18"/>
              </w:rPr>
              <w:t>Information about the video cropping and scaling abilities.</w:t>
            </w:r>
          </w:p>
        </w:tc>
        <w:tc>
          <w:tcPr>
            <w:tcW w:w="1134" w:type="dxa"/>
            <w:tcBorders>
              <w:top w:val="single" w:sz="8" w:space="0" w:color="auto"/>
              <w:left w:val="single" w:sz="4" w:space="0" w:color="auto"/>
              <w:bottom w:val="single" w:sz="8" w:space="0" w:color="auto"/>
              <w:right w:val="single" w:sz="8" w:space="0" w:color="auto"/>
            </w:tcBorders>
          </w:tcPr>
          <w:p w14:paraId="4625FACF" w14:textId="7220843F" w:rsidR="00585CD2" w:rsidRPr="007903BF" w:rsidRDefault="00585CD2" w:rsidP="00585CD2">
            <w:pPr>
              <w:pStyle w:val="table1ordered"/>
              <w:spacing w:before="20" w:after="60" w:line="220" w:lineRule="exact"/>
              <w:ind w:left="20" w:right="20"/>
              <w:rPr>
                <w:rFonts w:cs="Arial"/>
                <w:szCs w:val="18"/>
                <w:lang w:eastAsia="ja-JP"/>
              </w:rPr>
            </w:pPr>
            <w:r>
              <w:rPr>
                <w:rFonts w:cs="Arial" w:hint="eastAsia"/>
                <w:szCs w:val="18"/>
                <w:lang w:eastAsia="ja-JP"/>
              </w:rPr>
              <w:t>#1</w:t>
            </w:r>
          </w:p>
        </w:tc>
      </w:tr>
      <w:tr w:rsidR="00585CD2" w:rsidRPr="00D86C13" w14:paraId="4E3B095B" w14:textId="77777777" w:rsidTr="00624CA4">
        <w:tc>
          <w:tcPr>
            <w:tcW w:w="1134" w:type="dxa"/>
            <w:tcBorders>
              <w:top w:val="single" w:sz="8" w:space="0" w:color="auto"/>
              <w:left w:val="single" w:sz="8" w:space="0" w:color="auto"/>
              <w:bottom w:val="single" w:sz="8" w:space="0" w:color="auto"/>
              <w:right w:val="single" w:sz="8" w:space="0" w:color="auto"/>
            </w:tcBorders>
          </w:tcPr>
          <w:p w14:paraId="504EE914" w14:textId="6824B4D0" w:rsidR="00585CD2" w:rsidRPr="00717484" w:rsidRDefault="00585CD2" w:rsidP="00585CD2">
            <w:pPr>
              <w:pStyle w:val="table1ordered"/>
              <w:spacing w:before="20" w:after="60" w:line="220" w:lineRule="exact"/>
              <w:ind w:left="20" w:right="20"/>
              <w:rPr>
                <w:rFonts w:cs="Arial"/>
                <w:szCs w:val="18"/>
                <w:lang w:eastAsia="ja-JP"/>
              </w:rPr>
            </w:pPr>
            <w:r>
              <w:rPr>
                <w:rFonts w:cs="Arial"/>
                <w:szCs w:val="18"/>
                <w:lang w:eastAsia="ja-JP"/>
              </w:rPr>
              <w:fldChar w:fldCharType="begin"/>
            </w:r>
            <w:r>
              <w:rPr>
                <w:rFonts w:cs="Arial"/>
                <w:szCs w:val="18"/>
                <w:lang w:eastAsia="ja-JP"/>
              </w:rPr>
              <w:instrText xml:space="preserve"> REF _Ref67394725 \r \h </w:instrText>
            </w:r>
            <w:r>
              <w:rPr>
                <w:rFonts w:cs="Arial"/>
                <w:szCs w:val="18"/>
                <w:lang w:eastAsia="ja-JP"/>
              </w:rPr>
            </w:r>
            <w:r>
              <w:rPr>
                <w:rFonts w:cs="Arial"/>
                <w:szCs w:val="18"/>
                <w:lang w:eastAsia="ja-JP"/>
              </w:rPr>
              <w:fldChar w:fldCharType="separate"/>
            </w:r>
            <w:r w:rsidR="00E32B0C">
              <w:rPr>
                <w:rFonts w:cs="Arial"/>
                <w:szCs w:val="18"/>
                <w:lang w:eastAsia="ja-JP"/>
              </w:rPr>
              <w:t>5.1.10</w:t>
            </w:r>
            <w:r>
              <w:rPr>
                <w:rFonts w:cs="Arial"/>
                <w:szCs w:val="18"/>
                <w:lang w:eastAsia="ja-JP"/>
              </w:rPr>
              <w:fldChar w:fldCharType="end"/>
            </w:r>
          </w:p>
        </w:tc>
        <w:tc>
          <w:tcPr>
            <w:tcW w:w="2694" w:type="dxa"/>
            <w:tcBorders>
              <w:top w:val="single" w:sz="8" w:space="0" w:color="auto"/>
              <w:left w:val="single" w:sz="4" w:space="0" w:color="auto"/>
              <w:bottom w:val="single" w:sz="8" w:space="0" w:color="auto"/>
              <w:right w:val="single" w:sz="8" w:space="0" w:color="auto"/>
            </w:tcBorders>
          </w:tcPr>
          <w:p w14:paraId="7E5071F6" w14:textId="77777777" w:rsidR="00585CD2" w:rsidRPr="00D86C13" w:rsidRDefault="00585CD2" w:rsidP="00585CD2">
            <w:pPr>
              <w:spacing w:before="20" w:after="60" w:line="220" w:lineRule="exact"/>
              <w:ind w:left="20" w:right="20"/>
              <w:rPr>
                <w:rFonts w:ascii="Arial" w:hAnsi="Arial" w:cs="Arial"/>
                <w:sz w:val="18"/>
                <w:szCs w:val="18"/>
              </w:rPr>
            </w:pPr>
            <w:proofErr w:type="spellStart"/>
            <w:proofErr w:type="gramStart"/>
            <w:r w:rsidRPr="00D86C13">
              <w:rPr>
                <w:rFonts w:ascii="Arial" w:hAnsi="Arial" w:cs="Arial"/>
                <w:sz w:val="18"/>
                <w:szCs w:val="18"/>
              </w:rPr>
              <w:t>ioctl</w:t>
            </w:r>
            <w:proofErr w:type="spellEnd"/>
            <w:r w:rsidRPr="00D86C13">
              <w:rPr>
                <w:rFonts w:ascii="Arial" w:hAnsi="Arial" w:cs="Arial"/>
                <w:sz w:val="18"/>
                <w:szCs w:val="18"/>
              </w:rPr>
              <w:t>(</w:t>
            </w:r>
            <w:proofErr w:type="gramEnd"/>
            <w:r w:rsidRPr="00D86C13">
              <w:rPr>
                <w:rFonts w:ascii="Arial" w:hAnsi="Arial" w:cs="Arial"/>
                <w:sz w:val="18"/>
                <w:szCs w:val="18"/>
              </w:rPr>
              <w:t>VIDIOC_G_CROP)</w:t>
            </w:r>
          </w:p>
        </w:tc>
        <w:tc>
          <w:tcPr>
            <w:tcW w:w="4819" w:type="dxa"/>
            <w:tcBorders>
              <w:top w:val="single" w:sz="8" w:space="0" w:color="auto"/>
              <w:left w:val="single" w:sz="4" w:space="0" w:color="auto"/>
              <w:bottom w:val="single" w:sz="8" w:space="0" w:color="auto"/>
              <w:right w:val="single" w:sz="8" w:space="0" w:color="auto"/>
            </w:tcBorders>
          </w:tcPr>
          <w:p w14:paraId="6F30F86E" w14:textId="77777777" w:rsidR="00585CD2" w:rsidRPr="00D86C13" w:rsidRDefault="00585CD2" w:rsidP="00585CD2">
            <w:pPr>
              <w:spacing w:before="20" w:after="60" w:line="220" w:lineRule="exact"/>
              <w:ind w:left="20" w:right="20"/>
              <w:rPr>
                <w:rFonts w:ascii="Arial" w:hAnsi="Arial" w:cs="Arial"/>
                <w:sz w:val="18"/>
                <w:szCs w:val="18"/>
              </w:rPr>
            </w:pPr>
            <w:r w:rsidRPr="00D86C13">
              <w:rPr>
                <w:rFonts w:ascii="Arial" w:hAnsi="Arial" w:cs="Arial"/>
                <w:sz w:val="18"/>
                <w:szCs w:val="18"/>
              </w:rPr>
              <w:t>Get the current cropping rectangle.</w:t>
            </w:r>
          </w:p>
        </w:tc>
        <w:tc>
          <w:tcPr>
            <w:tcW w:w="1134" w:type="dxa"/>
            <w:tcBorders>
              <w:top w:val="single" w:sz="8" w:space="0" w:color="auto"/>
              <w:left w:val="single" w:sz="4" w:space="0" w:color="auto"/>
              <w:bottom w:val="single" w:sz="8" w:space="0" w:color="auto"/>
              <w:right w:val="single" w:sz="8" w:space="0" w:color="auto"/>
            </w:tcBorders>
          </w:tcPr>
          <w:p w14:paraId="44B77CC9" w14:textId="77777777" w:rsidR="00585CD2" w:rsidRPr="00D86C13" w:rsidRDefault="00585CD2" w:rsidP="00585CD2">
            <w:pPr>
              <w:pStyle w:val="table1ordered"/>
              <w:spacing w:before="20" w:after="60" w:line="220" w:lineRule="exact"/>
              <w:ind w:left="20" w:right="20"/>
              <w:rPr>
                <w:rFonts w:cs="Arial"/>
                <w:szCs w:val="18"/>
                <w:lang w:eastAsia="ja-JP"/>
              </w:rPr>
            </w:pPr>
            <w:r>
              <w:rPr>
                <w:rFonts w:cs="Arial" w:hint="eastAsia"/>
                <w:szCs w:val="18"/>
                <w:lang w:eastAsia="ja-JP"/>
              </w:rPr>
              <w:t>#1</w:t>
            </w:r>
          </w:p>
        </w:tc>
      </w:tr>
      <w:tr w:rsidR="00585CD2" w:rsidRPr="00D86C13" w14:paraId="4310B310" w14:textId="77777777" w:rsidTr="00624CA4">
        <w:tc>
          <w:tcPr>
            <w:tcW w:w="1134" w:type="dxa"/>
            <w:tcBorders>
              <w:top w:val="single" w:sz="8" w:space="0" w:color="auto"/>
              <w:left w:val="single" w:sz="8" w:space="0" w:color="auto"/>
              <w:bottom w:val="single" w:sz="8" w:space="0" w:color="auto"/>
              <w:right w:val="single" w:sz="8" w:space="0" w:color="auto"/>
            </w:tcBorders>
          </w:tcPr>
          <w:p w14:paraId="49E2B5D5" w14:textId="2DC997DE" w:rsidR="00585CD2" w:rsidRPr="00717484" w:rsidRDefault="00585CD2" w:rsidP="00585CD2">
            <w:pPr>
              <w:pStyle w:val="table1ordered"/>
              <w:spacing w:before="20" w:after="60" w:line="220" w:lineRule="exact"/>
              <w:ind w:left="20" w:right="20"/>
              <w:rPr>
                <w:rFonts w:cs="Arial"/>
                <w:szCs w:val="18"/>
                <w:lang w:eastAsia="ja-JP"/>
              </w:rPr>
            </w:pPr>
            <w:r w:rsidRPr="00717484">
              <w:rPr>
                <w:rFonts w:cs="Arial"/>
                <w:szCs w:val="18"/>
                <w:lang w:eastAsia="ja-JP"/>
              </w:rPr>
              <w:fldChar w:fldCharType="begin"/>
            </w:r>
            <w:r w:rsidRPr="00717484">
              <w:rPr>
                <w:rFonts w:cs="Arial"/>
                <w:szCs w:val="18"/>
                <w:lang w:eastAsia="ja-JP"/>
              </w:rPr>
              <w:instrText xml:space="preserve"> REF _Ref363578177 \r \h </w:instrText>
            </w:r>
            <w:r w:rsidRPr="00717484">
              <w:rPr>
                <w:rFonts w:cs="Arial"/>
                <w:szCs w:val="18"/>
                <w:lang w:eastAsia="ja-JP"/>
              </w:rPr>
            </w:r>
            <w:r w:rsidRPr="00717484">
              <w:rPr>
                <w:rFonts w:cs="Arial"/>
                <w:szCs w:val="18"/>
                <w:lang w:eastAsia="ja-JP"/>
              </w:rPr>
              <w:fldChar w:fldCharType="separate"/>
            </w:r>
            <w:r w:rsidR="00E32B0C">
              <w:rPr>
                <w:rFonts w:cs="Arial"/>
                <w:szCs w:val="18"/>
                <w:lang w:eastAsia="ja-JP"/>
              </w:rPr>
              <w:t>5.1.11</w:t>
            </w:r>
            <w:r w:rsidRPr="00717484">
              <w:rPr>
                <w:rFonts w:cs="Arial"/>
                <w:szCs w:val="18"/>
                <w:lang w:eastAsia="ja-JP"/>
              </w:rPr>
              <w:fldChar w:fldCharType="end"/>
            </w:r>
          </w:p>
        </w:tc>
        <w:tc>
          <w:tcPr>
            <w:tcW w:w="2694" w:type="dxa"/>
            <w:tcBorders>
              <w:top w:val="single" w:sz="8" w:space="0" w:color="auto"/>
              <w:left w:val="single" w:sz="4" w:space="0" w:color="auto"/>
              <w:bottom w:val="single" w:sz="8" w:space="0" w:color="auto"/>
              <w:right w:val="single" w:sz="8" w:space="0" w:color="auto"/>
            </w:tcBorders>
          </w:tcPr>
          <w:p w14:paraId="19669B0D" w14:textId="77777777" w:rsidR="00585CD2" w:rsidRPr="00D86C13" w:rsidRDefault="00585CD2" w:rsidP="00585CD2">
            <w:pPr>
              <w:spacing w:before="20" w:after="60" w:line="220" w:lineRule="exact"/>
              <w:ind w:left="20" w:right="20"/>
              <w:rPr>
                <w:rFonts w:ascii="Arial" w:hAnsi="Arial" w:cs="Arial"/>
                <w:sz w:val="18"/>
                <w:szCs w:val="18"/>
              </w:rPr>
            </w:pPr>
            <w:proofErr w:type="spellStart"/>
            <w:proofErr w:type="gramStart"/>
            <w:r w:rsidRPr="00D86C13">
              <w:rPr>
                <w:rFonts w:ascii="Arial" w:hAnsi="Arial" w:cs="Arial"/>
                <w:sz w:val="18"/>
                <w:szCs w:val="18"/>
              </w:rPr>
              <w:t>ioctl</w:t>
            </w:r>
            <w:proofErr w:type="spellEnd"/>
            <w:r w:rsidRPr="00D86C13">
              <w:rPr>
                <w:rFonts w:ascii="Arial" w:hAnsi="Arial" w:cs="Arial"/>
                <w:sz w:val="18"/>
                <w:szCs w:val="18"/>
              </w:rPr>
              <w:t>(</w:t>
            </w:r>
            <w:proofErr w:type="gramEnd"/>
            <w:r w:rsidRPr="00D86C13">
              <w:rPr>
                <w:rFonts w:ascii="Arial" w:hAnsi="Arial" w:cs="Arial"/>
                <w:sz w:val="18"/>
                <w:szCs w:val="18"/>
              </w:rPr>
              <w:t>VIDIOC_S_CROP)</w:t>
            </w:r>
          </w:p>
        </w:tc>
        <w:tc>
          <w:tcPr>
            <w:tcW w:w="4819" w:type="dxa"/>
            <w:tcBorders>
              <w:top w:val="single" w:sz="8" w:space="0" w:color="auto"/>
              <w:left w:val="single" w:sz="4" w:space="0" w:color="auto"/>
              <w:bottom w:val="single" w:sz="8" w:space="0" w:color="auto"/>
              <w:right w:val="single" w:sz="8" w:space="0" w:color="auto"/>
            </w:tcBorders>
          </w:tcPr>
          <w:p w14:paraId="10570011" w14:textId="77777777" w:rsidR="00585CD2" w:rsidRPr="00D86C13" w:rsidRDefault="00585CD2" w:rsidP="00585CD2">
            <w:pPr>
              <w:spacing w:before="20" w:after="60" w:line="220" w:lineRule="exact"/>
              <w:ind w:left="20" w:right="20"/>
              <w:rPr>
                <w:rFonts w:ascii="Arial" w:hAnsi="Arial" w:cs="Arial"/>
                <w:sz w:val="18"/>
                <w:szCs w:val="18"/>
              </w:rPr>
            </w:pPr>
            <w:r w:rsidRPr="00D86C13">
              <w:rPr>
                <w:rFonts w:ascii="Arial" w:hAnsi="Arial" w:cs="Arial"/>
                <w:sz w:val="18"/>
                <w:szCs w:val="18"/>
              </w:rPr>
              <w:t>Set the current cropping rectangle.</w:t>
            </w:r>
          </w:p>
        </w:tc>
        <w:tc>
          <w:tcPr>
            <w:tcW w:w="1134" w:type="dxa"/>
            <w:tcBorders>
              <w:top w:val="single" w:sz="8" w:space="0" w:color="auto"/>
              <w:left w:val="single" w:sz="4" w:space="0" w:color="auto"/>
              <w:bottom w:val="single" w:sz="8" w:space="0" w:color="auto"/>
              <w:right w:val="single" w:sz="8" w:space="0" w:color="auto"/>
            </w:tcBorders>
          </w:tcPr>
          <w:p w14:paraId="74AA4472" w14:textId="77777777" w:rsidR="00585CD2" w:rsidRPr="00D86C13" w:rsidRDefault="00585CD2" w:rsidP="00585CD2">
            <w:pPr>
              <w:pStyle w:val="table1ordered"/>
              <w:spacing w:before="20" w:after="60" w:line="220" w:lineRule="exact"/>
              <w:ind w:left="20" w:right="20"/>
              <w:rPr>
                <w:rFonts w:cs="Arial"/>
                <w:szCs w:val="18"/>
                <w:lang w:eastAsia="ja-JP"/>
              </w:rPr>
            </w:pPr>
            <w:r>
              <w:rPr>
                <w:rFonts w:cs="Arial" w:hint="eastAsia"/>
                <w:szCs w:val="18"/>
                <w:lang w:eastAsia="ja-JP"/>
              </w:rPr>
              <w:t>#1</w:t>
            </w:r>
          </w:p>
        </w:tc>
      </w:tr>
      <w:tr w:rsidR="00585CD2" w:rsidRPr="00D86C13" w14:paraId="38EC7BF6" w14:textId="77777777" w:rsidTr="00624CA4">
        <w:tc>
          <w:tcPr>
            <w:tcW w:w="1134" w:type="dxa"/>
            <w:tcBorders>
              <w:top w:val="single" w:sz="8" w:space="0" w:color="auto"/>
              <w:left w:val="single" w:sz="8" w:space="0" w:color="auto"/>
              <w:bottom w:val="single" w:sz="8" w:space="0" w:color="auto"/>
              <w:right w:val="single" w:sz="8" w:space="0" w:color="auto"/>
            </w:tcBorders>
          </w:tcPr>
          <w:p w14:paraId="72B24B25" w14:textId="3F5438EB" w:rsidR="00585CD2" w:rsidRPr="00717484" w:rsidRDefault="00585CD2" w:rsidP="00585CD2">
            <w:pPr>
              <w:pStyle w:val="table1ordered"/>
              <w:spacing w:before="20" w:after="60" w:line="220" w:lineRule="exact"/>
              <w:ind w:left="20" w:right="20"/>
              <w:rPr>
                <w:rFonts w:cs="Arial"/>
                <w:szCs w:val="18"/>
                <w:lang w:eastAsia="ja-JP"/>
              </w:rPr>
            </w:pPr>
            <w:r w:rsidRPr="00717484">
              <w:rPr>
                <w:rFonts w:cs="Arial"/>
                <w:szCs w:val="18"/>
                <w:lang w:eastAsia="ja-JP"/>
              </w:rPr>
              <w:fldChar w:fldCharType="begin"/>
            </w:r>
            <w:r w:rsidRPr="00717484">
              <w:rPr>
                <w:rFonts w:cs="Arial"/>
                <w:szCs w:val="18"/>
                <w:lang w:eastAsia="ja-JP"/>
              </w:rPr>
              <w:instrText xml:space="preserve"> REF _Ref363477014 \r \h  \* MERGEFORMAT </w:instrText>
            </w:r>
            <w:r w:rsidRPr="00717484">
              <w:rPr>
                <w:rFonts w:cs="Arial"/>
                <w:szCs w:val="18"/>
                <w:lang w:eastAsia="ja-JP"/>
              </w:rPr>
            </w:r>
            <w:r w:rsidRPr="00717484">
              <w:rPr>
                <w:rFonts w:cs="Arial"/>
                <w:szCs w:val="18"/>
                <w:lang w:eastAsia="ja-JP"/>
              </w:rPr>
              <w:fldChar w:fldCharType="separate"/>
            </w:r>
            <w:r w:rsidR="00E32B0C">
              <w:rPr>
                <w:rFonts w:cs="Arial"/>
                <w:szCs w:val="18"/>
                <w:lang w:eastAsia="ja-JP"/>
              </w:rPr>
              <w:t>5.1.12</w:t>
            </w:r>
            <w:r w:rsidRPr="00717484">
              <w:rPr>
                <w:rFonts w:cs="Arial"/>
                <w:szCs w:val="18"/>
                <w:lang w:eastAsia="ja-JP"/>
              </w:rPr>
              <w:fldChar w:fldCharType="end"/>
            </w:r>
          </w:p>
        </w:tc>
        <w:tc>
          <w:tcPr>
            <w:tcW w:w="2694" w:type="dxa"/>
            <w:tcBorders>
              <w:top w:val="single" w:sz="8" w:space="0" w:color="auto"/>
              <w:left w:val="single" w:sz="4" w:space="0" w:color="auto"/>
              <w:bottom w:val="single" w:sz="8" w:space="0" w:color="auto"/>
              <w:right w:val="single" w:sz="8" w:space="0" w:color="auto"/>
            </w:tcBorders>
          </w:tcPr>
          <w:p w14:paraId="3CF9BE95" w14:textId="77777777" w:rsidR="00585CD2" w:rsidRPr="00D86C13" w:rsidRDefault="00585CD2" w:rsidP="00585CD2">
            <w:pPr>
              <w:spacing w:before="20" w:after="60" w:line="220" w:lineRule="exact"/>
              <w:ind w:left="20" w:right="20"/>
              <w:rPr>
                <w:rFonts w:ascii="Arial" w:hAnsi="Arial" w:cs="Arial"/>
                <w:sz w:val="18"/>
                <w:szCs w:val="18"/>
              </w:rPr>
            </w:pPr>
            <w:proofErr w:type="spellStart"/>
            <w:proofErr w:type="gramStart"/>
            <w:r w:rsidRPr="00D86C13">
              <w:rPr>
                <w:rFonts w:ascii="Arial" w:hAnsi="Arial" w:cs="Arial"/>
                <w:sz w:val="18"/>
                <w:szCs w:val="18"/>
              </w:rPr>
              <w:t>ioctl</w:t>
            </w:r>
            <w:proofErr w:type="spellEnd"/>
            <w:r w:rsidRPr="00D86C13">
              <w:rPr>
                <w:rFonts w:ascii="Arial" w:hAnsi="Arial" w:cs="Arial"/>
                <w:sz w:val="18"/>
                <w:szCs w:val="18"/>
              </w:rPr>
              <w:t>(</w:t>
            </w:r>
            <w:proofErr w:type="gramEnd"/>
            <w:r w:rsidRPr="00D86C13">
              <w:rPr>
                <w:rFonts w:ascii="Arial" w:hAnsi="Arial" w:cs="Arial"/>
                <w:sz w:val="18"/>
                <w:szCs w:val="18"/>
              </w:rPr>
              <w:t>VIDIOC_QUERYBUF)</w:t>
            </w:r>
          </w:p>
        </w:tc>
        <w:tc>
          <w:tcPr>
            <w:tcW w:w="4819" w:type="dxa"/>
            <w:tcBorders>
              <w:top w:val="single" w:sz="8" w:space="0" w:color="auto"/>
              <w:left w:val="single" w:sz="4" w:space="0" w:color="auto"/>
              <w:bottom w:val="single" w:sz="8" w:space="0" w:color="auto"/>
              <w:right w:val="single" w:sz="8" w:space="0" w:color="auto"/>
            </w:tcBorders>
          </w:tcPr>
          <w:p w14:paraId="54112295" w14:textId="77777777" w:rsidR="00585CD2" w:rsidRPr="00D86C13" w:rsidRDefault="00585CD2" w:rsidP="00585CD2">
            <w:pPr>
              <w:spacing w:before="20" w:after="60" w:line="220" w:lineRule="exact"/>
              <w:ind w:left="20" w:right="20"/>
              <w:rPr>
                <w:rFonts w:ascii="Arial" w:hAnsi="Arial" w:cs="Arial"/>
                <w:sz w:val="18"/>
                <w:szCs w:val="18"/>
              </w:rPr>
            </w:pPr>
            <w:r w:rsidRPr="00D86C13">
              <w:rPr>
                <w:rFonts w:ascii="Arial" w:hAnsi="Arial" w:cs="Arial"/>
                <w:sz w:val="18"/>
                <w:szCs w:val="18"/>
              </w:rPr>
              <w:t>Query the status of a buffer.</w:t>
            </w:r>
          </w:p>
        </w:tc>
        <w:tc>
          <w:tcPr>
            <w:tcW w:w="1134" w:type="dxa"/>
            <w:tcBorders>
              <w:top w:val="single" w:sz="8" w:space="0" w:color="auto"/>
              <w:left w:val="single" w:sz="4" w:space="0" w:color="auto"/>
              <w:bottom w:val="single" w:sz="8" w:space="0" w:color="auto"/>
              <w:right w:val="single" w:sz="8" w:space="0" w:color="auto"/>
            </w:tcBorders>
          </w:tcPr>
          <w:p w14:paraId="3068A0C5" w14:textId="77777777" w:rsidR="00585CD2" w:rsidRPr="00D86C13" w:rsidRDefault="00585CD2" w:rsidP="00585CD2">
            <w:pPr>
              <w:pStyle w:val="table1ordered"/>
              <w:spacing w:before="20" w:after="60" w:line="220" w:lineRule="exact"/>
              <w:ind w:left="20" w:right="20"/>
              <w:rPr>
                <w:rFonts w:cs="Arial"/>
                <w:szCs w:val="18"/>
                <w:lang w:eastAsia="ja-JP"/>
              </w:rPr>
            </w:pPr>
            <w:r>
              <w:rPr>
                <w:rFonts w:cs="Arial" w:hint="eastAsia"/>
                <w:szCs w:val="18"/>
                <w:lang w:eastAsia="ja-JP"/>
              </w:rPr>
              <w:t>#2</w:t>
            </w:r>
          </w:p>
        </w:tc>
      </w:tr>
      <w:tr w:rsidR="00585CD2" w:rsidRPr="00D86C13" w14:paraId="3C2E4297" w14:textId="77777777" w:rsidTr="00624CA4">
        <w:tc>
          <w:tcPr>
            <w:tcW w:w="1134" w:type="dxa"/>
            <w:tcBorders>
              <w:top w:val="single" w:sz="8" w:space="0" w:color="auto"/>
              <w:left w:val="single" w:sz="8" w:space="0" w:color="auto"/>
              <w:bottom w:val="single" w:sz="8" w:space="0" w:color="auto"/>
              <w:right w:val="single" w:sz="8" w:space="0" w:color="auto"/>
            </w:tcBorders>
          </w:tcPr>
          <w:p w14:paraId="635C5066" w14:textId="49DCED11" w:rsidR="00585CD2" w:rsidRPr="00717484" w:rsidRDefault="00585CD2" w:rsidP="00585CD2">
            <w:pPr>
              <w:pStyle w:val="table1ordered"/>
              <w:spacing w:before="20" w:after="60" w:line="220" w:lineRule="exact"/>
              <w:ind w:left="20" w:right="20"/>
              <w:rPr>
                <w:rFonts w:cs="Arial"/>
                <w:szCs w:val="18"/>
                <w:lang w:eastAsia="ja-JP"/>
              </w:rPr>
            </w:pPr>
            <w:r>
              <w:rPr>
                <w:rFonts w:cs="Arial"/>
                <w:szCs w:val="18"/>
                <w:lang w:eastAsia="ja-JP"/>
              </w:rPr>
              <w:fldChar w:fldCharType="begin"/>
            </w:r>
            <w:r>
              <w:rPr>
                <w:rFonts w:cs="Arial"/>
                <w:szCs w:val="18"/>
                <w:lang w:eastAsia="ja-JP"/>
              </w:rPr>
              <w:instrText xml:space="preserve"> REF _Ref390851465 \r \h </w:instrText>
            </w:r>
            <w:r>
              <w:rPr>
                <w:rFonts w:cs="Arial"/>
                <w:szCs w:val="18"/>
                <w:lang w:eastAsia="ja-JP"/>
              </w:rPr>
            </w:r>
            <w:r>
              <w:rPr>
                <w:rFonts w:cs="Arial"/>
                <w:szCs w:val="18"/>
                <w:lang w:eastAsia="ja-JP"/>
              </w:rPr>
              <w:fldChar w:fldCharType="separate"/>
            </w:r>
            <w:r w:rsidR="00E32B0C">
              <w:rPr>
                <w:rFonts w:cs="Arial"/>
                <w:szCs w:val="18"/>
                <w:lang w:eastAsia="ja-JP"/>
              </w:rPr>
              <w:t>5.1.13</w:t>
            </w:r>
            <w:r>
              <w:rPr>
                <w:rFonts w:cs="Arial"/>
                <w:szCs w:val="18"/>
                <w:lang w:eastAsia="ja-JP"/>
              </w:rPr>
              <w:fldChar w:fldCharType="end"/>
            </w:r>
          </w:p>
        </w:tc>
        <w:tc>
          <w:tcPr>
            <w:tcW w:w="2694" w:type="dxa"/>
            <w:tcBorders>
              <w:top w:val="single" w:sz="8" w:space="0" w:color="auto"/>
              <w:left w:val="single" w:sz="4" w:space="0" w:color="auto"/>
              <w:bottom w:val="single" w:sz="8" w:space="0" w:color="auto"/>
              <w:right w:val="single" w:sz="8" w:space="0" w:color="auto"/>
            </w:tcBorders>
          </w:tcPr>
          <w:p w14:paraId="6785568F" w14:textId="77777777" w:rsidR="00585CD2" w:rsidRPr="00D86C13" w:rsidRDefault="00585CD2" w:rsidP="00585CD2">
            <w:pPr>
              <w:spacing w:before="20" w:after="60" w:line="220" w:lineRule="exact"/>
              <w:ind w:left="20" w:right="20"/>
              <w:rPr>
                <w:rFonts w:ascii="Arial" w:hAnsi="Arial" w:cs="Arial"/>
                <w:sz w:val="18"/>
                <w:szCs w:val="18"/>
              </w:rPr>
            </w:pPr>
            <w:proofErr w:type="spellStart"/>
            <w:proofErr w:type="gramStart"/>
            <w:r w:rsidRPr="00D86C13">
              <w:rPr>
                <w:rFonts w:ascii="Arial" w:hAnsi="Arial" w:cs="Arial"/>
                <w:sz w:val="18"/>
                <w:szCs w:val="18"/>
              </w:rPr>
              <w:t>ioctl</w:t>
            </w:r>
            <w:proofErr w:type="spellEnd"/>
            <w:r w:rsidRPr="00D86C13">
              <w:rPr>
                <w:rFonts w:ascii="Arial" w:hAnsi="Arial" w:cs="Arial"/>
                <w:sz w:val="18"/>
                <w:szCs w:val="18"/>
              </w:rPr>
              <w:t>(</w:t>
            </w:r>
            <w:proofErr w:type="gramEnd"/>
            <w:r w:rsidRPr="00D86C13">
              <w:rPr>
                <w:rFonts w:ascii="Arial" w:hAnsi="Arial" w:cs="Arial"/>
                <w:sz w:val="18"/>
                <w:szCs w:val="18"/>
              </w:rPr>
              <w:t>VIDIOC_DQBUF)</w:t>
            </w:r>
          </w:p>
        </w:tc>
        <w:tc>
          <w:tcPr>
            <w:tcW w:w="4819" w:type="dxa"/>
            <w:tcBorders>
              <w:top w:val="single" w:sz="8" w:space="0" w:color="auto"/>
              <w:left w:val="single" w:sz="4" w:space="0" w:color="auto"/>
              <w:bottom w:val="single" w:sz="8" w:space="0" w:color="auto"/>
              <w:right w:val="single" w:sz="8" w:space="0" w:color="auto"/>
            </w:tcBorders>
          </w:tcPr>
          <w:p w14:paraId="01568F4F" w14:textId="77777777" w:rsidR="00585CD2" w:rsidRPr="00D86C13" w:rsidRDefault="00585CD2" w:rsidP="00585CD2">
            <w:pPr>
              <w:spacing w:before="20" w:after="60" w:line="220" w:lineRule="exact"/>
              <w:ind w:left="20" w:right="20"/>
              <w:rPr>
                <w:rFonts w:ascii="Arial" w:hAnsi="Arial" w:cs="Arial"/>
                <w:sz w:val="18"/>
                <w:szCs w:val="18"/>
              </w:rPr>
            </w:pPr>
            <w:r w:rsidRPr="00D86C13">
              <w:rPr>
                <w:rFonts w:ascii="Arial" w:hAnsi="Arial" w:cs="Arial"/>
                <w:sz w:val="18"/>
                <w:szCs w:val="18"/>
              </w:rPr>
              <w:t>Dequeue an empty buffer.</w:t>
            </w:r>
          </w:p>
        </w:tc>
        <w:tc>
          <w:tcPr>
            <w:tcW w:w="1134" w:type="dxa"/>
            <w:tcBorders>
              <w:top w:val="single" w:sz="8" w:space="0" w:color="auto"/>
              <w:left w:val="single" w:sz="4" w:space="0" w:color="auto"/>
              <w:bottom w:val="single" w:sz="8" w:space="0" w:color="auto"/>
              <w:right w:val="single" w:sz="8" w:space="0" w:color="auto"/>
            </w:tcBorders>
          </w:tcPr>
          <w:p w14:paraId="70C477A1" w14:textId="77777777" w:rsidR="00585CD2" w:rsidRPr="00D86C13" w:rsidRDefault="00585CD2" w:rsidP="00585CD2">
            <w:pPr>
              <w:pStyle w:val="table1ordered"/>
              <w:spacing w:before="20" w:after="60" w:line="220" w:lineRule="exact"/>
              <w:ind w:left="20" w:right="20"/>
              <w:rPr>
                <w:rFonts w:cs="Arial"/>
                <w:szCs w:val="18"/>
                <w:lang w:eastAsia="ja-JP"/>
              </w:rPr>
            </w:pPr>
            <w:r>
              <w:rPr>
                <w:rFonts w:cs="Arial" w:hint="eastAsia"/>
                <w:szCs w:val="18"/>
                <w:lang w:eastAsia="ja-JP"/>
              </w:rPr>
              <w:t>#2</w:t>
            </w:r>
          </w:p>
        </w:tc>
      </w:tr>
      <w:tr w:rsidR="00585CD2" w:rsidRPr="00D86C13" w14:paraId="21DAD50A" w14:textId="77777777" w:rsidTr="00624CA4">
        <w:tc>
          <w:tcPr>
            <w:tcW w:w="1134" w:type="dxa"/>
            <w:tcBorders>
              <w:top w:val="single" w:sz="8" w:space="0" w:color="auto"/>
              <w:left w:val="single" w:sz="8" w:space="0" w:color="auto"/>
              <w:bottom w:val="single" w:sz="8" w:space="0" w:color="auto"/>
              <w:right w:val="single" w:sz="8" w:space="0" w:color="auto"/>
            </w:tcBorders>
          </w:tcPr>
          <w:p w14:paraId="55BD7DD6" w14:textId="2868E966" w:rsidR="00585CD2" w:rsidRPr="00717484" w:rsidRDefault="00585CD2" w:rsidP="00585CD2">
            <w:pPr>
              <w:pStyle w:val="table1ordered"/>
              <w:spacing w:before="20" w:after="60" w:line="220" w:lineRule="exact"/>
              <w:ind w:left="20" w:right="20"/>
              <w:rPr>
                <w:rFonts w:cs="Arial"/>
                <w:szCs w:val="18"/>
                <w:lang w:eastAsia="ja-JP"/>
              </w:rPr>
            </w:pPr>
            <w:r w:rsidRPr="00717484">
              <w:rPr>
                <w:rFonts w:cs="Arial"/>
                <w:szCs w:val="18"/>
                <w:lang w:eastAsia="ja-JP"/>
              </w:rPr>
              <w:fldChar w:fldCharType="begin"/>
            </w:r>
            <w:r w:rsidRPr="00717484">
              <w:rPr>
                <w:rFonts w:cs="Arial"/>
                <w:szCs w:val="18"/>
                <w:lang w:eastAsia="ja-JP"/>
              </w:rPr>
              <w:instrText xml:space="preserve"> REF _Ref363578184 \r \h </w:instrText>
            </w:r>
            <w:r w:rsidRPr="00717484">
              <w:rPr>
                <w:rFonts w:cs="Arial"/>
                <w:szCs w:val="18"/>
                <w:lang w:eastAsia="ja-JP"/>
              </w:rPr>
            </w:r>
            <w:r w:rsidRPr="00717484">
              <w:rPr>
                <w:rFonts w:cs="Arial"/>
                <w:szCs w:val="18"/>
                <w:lang w:eastAsia="ja-JP"/>
              </w:rPr>
              <w:fldChar w:fldCharType="separate"/>
            </w:r>
            <w:r w:rsidR="00E32B0C">
              <w:rPr>
                <w:rFonts w:cs="Arial"/>
                <w:szCs w:val="18"/>
                <w:lang w:eastAsia="ja-JP"/>
              </w:rPr>
              <w:t>5.1.14</w:t>
            </w:r>
            <w:r w:rsidRPr="00717484">
              <w:rPr>
                <w:rFonts w:cs="Arial"/>
                <w:szCs w:val="18"/>
                <w:lang w:eastAsia="ja-JP"/>
              </w:rPr>
              <w:fldChar w:fldCharType="end"/>
            </w:r>
          </w:p>
        </w:tc>
        <w:tc>
          <w:tcPr>
            <w:tcW w:w="2694" w:type="dxa"/>
            <w:tcBorders>
              <w:top w:val="single" w:sz="8" w:space="0" w:color="auto"/>
              <w:left w:val="single" w:sz="4" w:space="0" w:color="auto"/>
              <w:bottom w:val="single" w:sz="8" w:space="0" w:color="auto"/>
              <w:right w:val="single" w:sz="8" w:space="0" w:color="auto"/>
            </w:tcBorders>
          </w:tcPr>
          <w:p w14:paraId="6191528E" w14:textId="77777777" w:rsidR="00585CD2" w:rsidRPr="00D86C13" w:rsidRDefault="00585CD2" w:rsidP="00585CD2">
            <w:pPr>
              <w:spacing w:before="20" w:after="60" w:line="220" w:lineRule="exact"/>
              <w:ind w:left="20" w:right="20"/>
              <w:rPr>
                <w:rFonts w:ascii="Arial" w:hAnsi="Arial" w:cs="Arial"/>
                <w:sz w:val="18"/>
                <w:szCs w:val="18"/>
              </w:rPr>
            </w:pPr>
            <w:proofErr w:type="spellStart"/>
            <w:proofErr w:type="gramStart"/>
            <w:r w:rsidRPr="00D86C13">
              <w:rPr>
                <w:rFonts w:ascii="Arial" w:hAnsi="Arial" w:cs="Arial"/>
                <w:sz w:val="18"/>
                <w:szCs w:val="18"/>
              </w:rPr>
              <w:t>ioctl</w:t>
            </w:r>
            <w:proofErr w:type="spellEnd"/>
            <w:r w:rsidRPr="00D86C13">
              <w:rPr>
                <w:rFonts w:ascii="Arial" w:hAnsi="Arial" w:cs="Arial"/>
                <w:sz w:val="18"/>
                <w:szCs w:val="18"/>
              </w:rPr>
              <w:t>(</w:t>
            </w:r>
            <w:proofErr w:type="gramEnd"/>
            <w:r w:rsidRPr="00D86C13">
              <w:rPr>
                <w:rFonts w:ascii="Arial" w:hAnsi="Arial" w:cs="Arial"/>
                <w:sz w:val="18"/>
                <w:szCs w:val="18"/>
              </w:rPr>
              <w:t>VIDIOC_QBUF)</w:t>
            </w:r>
          </w:p>
        </w:tc>
        <w:tc>
          <w:tcPr>
            <w:tcW w:w="4819" w:type="dxa"/>
            <w:tcBorders>
              <w:top w:val="single" w:sz="8" w:space="0" w:color="auto"/>
              <w:left w:val="single" w:sz="4" w:space="0" w:color="auto"/>
              <w:bottom w:val="single" w:sz="8" w:space="0" w:color="auto"/>
              <w:right w:val="single" w:sz="8" w:space="0" w:color="auto"/>
            </w:tcBorders>
          </w:tcPr>
          <w:p w14:paraId="1F190D4B" w14:textId="77777777" w:rsidR="00585CD2" w:rsidRPr="00D86C13" w:rsidRDefault="00585CD2" w:rsidP="00585CD2">
            <w:pPr>
              <w:spacing w:before="20" w:after="60" w:line="220" w:lineRule="exact"/>
              <w:ind w:left="20" w:right="20"/>
              <w:rPr>
                <w:rFonts w:ascii="Arial" w:hAnsi="Arial" w:cs="Arial"/>
                <w:sz w:val="18"/>
                <w:szCs w:val="18"/>
              </w:rPr>
            </w:pPr>
            <w:r w:rsidRPr="00D86C13">
              <w:rPr>
                <w:rFonts w:ascii="Arial" w:hAnsi="Arial" w:cs="Arial"/>
                <w:sz w:val="18"/>
                <w:szCs w:val="18"/>
              </w:rPr>
              <w:t>Enqueue a filled buffer.</w:t>
            </w:r>
          </w:p>
        </w:tc>
        <w:tc>
          <w:tcPr>
            <w:tcW w:w="1134" w:type="dxa"/>
            <w:tcBorders>
              <w:top w:val="single" w:sz="8" w:space="0" w:color="auto"/>
              <w:left w:val="single" w:sz="4" w:space="0" w:color="auto"/>
              <w:bottom w:val="single" w:sz="8" w:space="0" w:color="auto"/>
              <w:right w:val="single" w:sz="8" w:space="0" w:color="auto"/>
            </w:tcBorders>
          </w:tcPr>
          <w:p w14:paraId="1F1FCBD1" w14:textId="77777777" w:rsidR="00585CD2" w:rsidRPr="00D86C13" w:rsidRDefault="00585CD2" w:rsidP="00585CD2">
            <w:pPr>
              <w:pStyle w:val="table1ordered"/>
              <w:spacing w:before="20" w:after="60" w:line="220" w:lineRule="exact"/>
              <w:ind w:left="20" w:right="20"/>
              <w:rPr>
                <w:rFonts w:cs="Arial"/>
                <w:szCs w:val="18"/>
                <w:lang w:eastAsia="ja-JP"/>
              </w:rPr>
            </w:pPr>
            <w:r>
              <w:rPr>
                <w:rFonts w:cs="Arial" w:hint="eastAsia"/>
                <w:szCs w:val="18"/>
                <w:lang w:eastAsia="ja-JP"/>
              </w:rPr>
              <w:t>#2</w:t>
            </w:r>
          </w:p>
        </w:tc>
      </w:tr>
      <w:tr w:rsidR="00585CD2" w:rsidRPr="00D86C13" w14:paraId="4ACF71AA" w14:textId="77777777" w:rsidTr="00624CA4">
        <w:tc>
          <w:tcPr>
            <w:tcW w:w="1134" w:type="dxa"/>
            <w:tcBorders>
              <w:top w:val="single" w:sz="8" w:space="0" w:color="auto"/>
              <w:left w:val="single" w:sz="8" w:space="0" w:color="auto"/>
              <w:bottom w:val="single" w:sz="8" w:space="0" w:color="auto"/>
              <w:right w:val="single" w:sz="8" w:space="0" w:color="auto"/>
            </w:tcBorders>
          </w:tcPr>
          <w:p w14:paraId="632B9861" w14:textId="23DAD044" w:rsidR="00585CD2" w:rsidRPr="00717484" w:rsidRDefault="00585CD2" w:rsidP="00585CD2">
            <w:pPr>
              <w:pStyle w:val="table1ordered"/>
              <w:spacing w:before="20" w:after="60" w:line="220" w:lineRule="exact"/>
              <w:ind w:left="20" w:right="20"/>
              <w:rPr>
                <w:rFonts w:cs="Arial"/>
                <w:szCs w:val="18"/>
                <w:lang w:eastAsia="ja-JP"/>
              </w:rPr>
            </w:pPr>
            <w:r w:rsidRPr="00717484">
              <w:rPr>
                <w:rFonts w:cs="Arial"/>
                <w:szCs w:val="18"/>
                <w:lang w:eastAsia="ja-JP"/>
              </w:rPr>
              <w:fldChar w:fldCharType="begin"/>
            </w:r>
            <w:r w:rsidRPr="00717484">
              <w:rPr>
                <w:rFonts w:cs="Arial"/>
                <w:szCs w:val="18"/>
                <w:lang w:eastAsia="ja-JP"/>
              </w:rPr>
              <w:instrText xml:space="preserve"> REF _Ref363578189 \r \h </w:instrText>
            </w:r>
            <w:r w:rsidRPr="00717484">
              <w:rPr>
                <w:rFonts w:cs="Arial"/>
                <w:szCs w:val="18"/>
                <w:lang w:eastAsia="ja-JP"/>
              </w:rPr>
            </w:r>
            <w:r w:rsidRPr="00717484">
              <w:rPr>
                <w:rFonts w:cs="Arial"/>
                <w:szCs w:val="18"/>
                <w:lang w:eastAsia="ja-JP"/>
              </w:rPr>
              <w:fldChar w:fldCharType="separate"/>
            </w:r>
            <w:r w:rsidR="00E32B0C">
              <w:rPr>
                <w:rFonts w:cs="Arial"/>
                <w:szCs w:val="18"/>
                <w:lang w:eastAsia="ja-JP"/>
              </w:rPr>
              <w:t>5.1.15</w:t>
            </w:r>
            <w:r w:rsidRPr="00717484">
              <w:rPr>
                <w:rFonts w:cs="Arial"/>
                <w:szCs w:val="18"/>
                <w:lang w:eastAsia="ja-JP"/>
              </w:rPr>
              <w:fldChar w:fldCharType="end"/>
            </w:r>
          </w:p>
        </w:tc>
        <w:tc>
          <w:tcPr>
            <w:tcW w:w="2694" w:type="dxa"/>
            <w:tcBorders>
              <w:top w:val="single" w:sz="8" w:space="0" w:color="auto"/>
              <w:left w:val="single" w:sz="4" w:space="0" w:color="auto"/>
              <w:bottom w:val="single" w:sz="8" w:space="0" w:color="auto"/>
              <w:right w:val="single" w:sz="8" w:space="0" w:color="auto"/>
            </w:tcBorders>
          </w:tcPr>
          <w:p w14:paraId="1A81A07A" w14:textId="77777777" w:rsidR="00585CD2" w:rsidRPr="00D86C13" w:rsidRDefault="00585CD2" w:rsidP="00585CD2">
            <w:pPr>
              <w:spacing w:before="20" w:after="60" w:line="220" w:lineRule="exact"/>
              <w:ind w:left="20" w:right="20"/>
              <w:rPr>
                <w:rFonts w:ascii="Arial" w:hAnsi="Arial" w:cs="Arial"/>
                <w:sz w:val="18"/>
                <w:szCs w:val="18"/>
              </w:rPr>
            </w:pPr>
            <w:proofErr w:type="spellStart"/>
            <w:proofErr w:type="gramStart"/>
            <w:r w:rsidRPr="00D86C13">
              <w:rPr>
                <w:rFonts w:ascii="Arial" w:hAnsi="Arial" w:cs="Arial"/>
                <w:sz w:val="18"/>
                <w:szCs w:val="18"/>
              </w:rPr>
              <w:t>ioctl</w:t>
            </w:r>
            <w:proofErr w:type="spellEnd"/>
            <w:r w:rsidRPr="00D86C13">
              <w:rPr>
                <w:rFonts w:ascii="Arial" w:hAnsi="Arial" w:cs="Arial"/>
                <w:sz w:val="18"/>
                <w:szCs w:val="18"/>
              </w:rPr>
              <w:t>(</w:t>
            </w:r>
            <w:proofErr w:type="gramEnd"/>
            <w:r w:rsidRPr="00D86C13">
              <w:rPr>
                <w:rFonts w:ascii="Arial" w:hAnsi="Arial" w:cs="Arial"/>
                <w:sz w:val="18"/>
                <w:szCs w:val="18"/>
              </w:rPr>
              <w:t>VIDIOC_STREAMON)</w:t>
            </w:r>
          </w:p>
        </w:tc>
        <w:tc>
          <w:tcPr>
            <w:tcW w:w="4819" w:type="dxa"/>
            <w:tcBorders>
              <w:top w:val="single" w:sz="8" w:space="0" w:color="auto"/>
              <w:left w:val="single" w:sz="4" w:space="0" w:color="auto"/>
              <w:bottom w:val="single" w:sz="8" w:space="0" w:color="auto"/>
              <w:right w:val="single" w:sz="8" w:space="0" w:color="auto"/>
            </w:tcBorders>
          </w:tcPr>
          <w:p w14:paraId="79F6169F" w14:textId="77777777" w:rsidR="00585CD2" w:rsidRPr="00D86C13" w:rsidRDefault="00585CD2" w:rsidP="00585CD2">
            <w:pPr>
              <w:spacing w:before="20" w:after="60" w:line="220" w:lineRule="exact"/>
              <w:ind w:left="20" w:right="20"/>
              <w:rPr>
                <w:rFonts w:ascii="Arial" w:hAnsi="Arial" w:cs="Arial"/>
                <w:sz w:val="18"/>
                <w:szCs w:val="18"/>
              </w:rPr>
            </w:pPr>
            <w:r w:rsidRPr="00D86C13">
              <w:rPr>
                <w:rFonts w:ascii="Arial" w:hAnsi="Arial" w:cs="Arial"/>
                <w:sz w:val="18"/>
                <w:szCs w:val="18"/>
              </w:rPr>
              <w:t>Start streaming I/O.</w:t>
            </w:r>
          </w:p>
        </w:tc>
        <w:tc>
          <w:tcPr>
            <w:tcW w:w="1134" w:type="dxa"/>
            <w:tcBorders>
              <w:top w:val="single" w:sz="8" w:space="0" w:color="auto"/>
              <w:left w:val="single" w:sz="4" w:space="0" w:color="auto"/>
              <w:bottom w:val="single" w:sz="8" w:space="0" w:color="auto"/>
              <w:right w:val="single" w:sz="8" w:space="0" w:color="auto"/>
            </w:tcBorders>
          </w:tcPr>
          <w:p w14:paraId="70CEDBB4" w14:textId="77777777" w:rsidR="00585CD2" w:rsidRPr="00D86C13" w:rsidRDefault="00585CD2" w:rsidP="00585CD2">
            <w:pPr>
              <w:pStyle w:val="table1ordered"/>
              <w:spacing w:before="20" w:after="60" w:line="220" w:lineRule="exact"/>
              <w:ind w:left="20" w:right="20"/>
              <w:rPr>
                <w:rFonts w:cs="Arial"/>
                <w:szCs w:val="18"/>
                <w:lang w:eastAsia="ja-JP"/>
              </w:rPr>
            </w:pPr>
            <w:r>
              <w:rPr>
                <w:rFonts w:cs="Arial" w:hint="eastAsia"/>
                <w:szCs w:val="18"/>
                <w:lang w:eastAsia="ja-JP"/>
              </w:rPr>
              <w:t>#2</w:t>
            </w:r>
          </w:p>
        </w:tc>
      </w:tr>
      <w:tr w:rsidR="00585CD2" w:rsidRPr="00D86C13" w14:paraId="7381E7B8" w14:textId="77777777" w:rsidTr="00624CA4">
        <w:tc>
          <w:tcPr>
            <w:tcW w:w="1134" w:type="dxa"/>
            <w:tcBorders>
              <w:top w:val="single" w:sz="8" w:space="0" w:color="auto"/>
              <w:left w:val="single" w:sz="8" w:space="0" w:color="auto"/>
              <w:bottom w:val="single" w:sz="8" w:space="0" w:color="auto"/>
              <w:right w:val="single" w:sz="8" w:space="0" w:color="auto"/>
            </w:tcBorders>
          </w:tcPr>
          <w:p w14:paraId="1348688B" w14:textId="3DD5B523" w:rsidR="00585CD2" w:rsidRPr="00717484" w:rsidRDefault="00585CD2" w:rsidP="00585CD2">
            <w:pPr>
              <w:pStyle w:val="table1ordered"/>
              <w:spacing w:before="20" w:after="60" w:line="220" w:lineRule="exact"/>
              <w:ind w:left="20" w:right="20"/>
              <w:rPr>
                <w:rFonts w:cs="Arial"/>
                <w:szCs w:val="18"/>
                <w:lang w:eastAsia="ja-JP"/>
              </w:rPr>
            </w:pPr>
            <w:r w:rsidRPr="00717484">
              <w:rPr>
                <w:rFonts w:cs="Arial"/>
                <w:szCs w:val="18"/>
                <w:lang w:eastAsia="ja-JP"/>
              </w:rPr>
              <w:fldChar w:fldCharType="begin"/>
            </w:r>
            <w:r w:rsidRPr="00717484">
              <w:rPr>
                <w:rFonts w:cs="Arial"/>
                <w:szCs w:val="18"/>
                <w:lang w:eastAsia="ja-JP"/>
              </w:rPr>
              <w:instrText xml:space="preserve"> REF _Ref363578194 \r \h </w:instrText>
            </w:r>
            <w:r>
              <w:rPr>
                <w:rFonts w:cs="Arial"/>
                <w:szCs w:val="18"/>
                <w:lang w:eastAsia="ja-JP"/>
              </w:rPr>
              <w:instrText xml:space="preserve"> \* MERGEFORMAT </w:instrText>
            </w:r>
            <w:r w:rsidRPr="00717484">
              <w:rPr>
                <w:rFonts w:cs="Arial"/>
                <w:szCs w:val="18"/>
                <w:lang w:eastAsia="ja-JP"/>
              </w:rPr>
            </w:r>
            <w:r w:rsidRPr="00717484">
              <w:rPr>
                <w:rFonts w:cs="Arial"/>
                <w:szCs w:val="18"/>
                <w:lang w:eastAsia="ja-JP"/>
              </w:rPr>
              <w:fldChar w:fldCharType="separate"/>
            </w:r>
            <w:r w:rsidR="00E32B0C">
              <w:rPr>
                <w:rFonts w:cs="Arial"/>
                <w:szCs w:val="18"/>
                <w:lang w:eastAsia="ja-JP"/>
              </w:rPr>
              <w:t>5.1.16</w:t>
            </w:r>
            <w:r w:rsidRPr="00717484">
              <w:rPr>
                <w:rFonts w:cs="Arial"/>
                <w:szCs w:val="18"/>
                <w:lang w:eastAsia="ja-JP"/>
              </w:rPr>
              <w:fldChar w:fldCharType="end"/>
            </w:r>
          </w:p>
        </w:tc>
        <w:tc>
          <w:tcPr>
            <w:tcW w:w="2694" w:type="dxa"/>
            <w:tcBorders>
              <w:top w:val="single" w:sz="8" w:space="0" w:color="auto"/>
              <w:left w:val="single" w:sz="4" w:space="0" w:color="auto"/>
              <w:bottom w:val="single" w:sz="8" w:space="0" w:color="auto"/>
              <w:right w:val="single" w:sz="8" w:space="0" w:color="auto"/>
            </w:tcBorders>
          </w:tcPr>
          <w:p w14:paraId="5BDF518B" w14:textId="77777777" w:rsidR="00585CD2" w:rsidRPr="00D86C13" w:rsidRDefault="00585CD2" w:rsidP="00585CD2">
            <w:pPr>
              <w:spacing w:before="20" w:after="60" w:line="220" w:lineRule="exact"/>
              <w:ind w:left="20" w:right="20"/>
              <w:rPr>
                <w:rFonts w:ascii="Arial" w:hAnsi="Arial" w:cs="Arial"/>
                <w:sz w:val="18"/>
                <w:szCs w:val="18"/>
              </w:rPr>
            </w:pPr>
            <w:proofErr w:type="spellStart"/>
            <w:proofErr w:type="gramStart"/>
            <w:r w:rsidRPr="00D86C13">
              <w:rPr>
                <w:rFonts w:ascii="Arial" w:hAnsi="Arial" w:cs="Arial"/>
                <w:sz w:val="18"/>
                <w:szCs w:val="18"/>
              </w:rPr>
              <w:t>ioctl</w:t>
            </w:r>
            <w:proofErr w:type="spellEnd"/>
            <w:r w:rsidRPr="00D86C13">
              <w:rPr>
                <w:rFonts w:ascii="Arial" w:hAnsi="Arial" w:cs="Arial"/>
                <w:sz w:val="18"/>
                <w:szCs w:val="18"/>
              </w:rPr>
              <w:t>(</w:t>
            </w:r>
            <w:proofErr w:type="gramEnd"/>
            <w:r w:rsidRPr="00D86C13">
              <w:rPr>
                <w:rFonts w:ascii="Arial" w:hAnsi="Arial" w:cs="Arial"/>
                <w:sz w:val="18"/>
                <w:szCs w:val="18"/>
              </w:rPr>
              <w:t>VIDIOC_STREAMOFF)</w:t>
            </w:r>
          </w:p>
        </w:tc>
        <w:tc>
          <w:tcPr>
            <w:tcW w:w="4819" w:type="dxa"/>
            <w:tcBorders>
              <w:top w:val="single" w:sz="8" w:space="0" w:color="auto"/>
              <w:left w:val="single" w:sz="4" w:space="0" w:color="auto"/>
              <w:bottom w:val="single" w:sz="8" w:space="0" w:color="auto"/>
              <w:right w:val="single" w:sz="8" w:space="0" w:color="auto"/>
            </w:tcBorders>
          </w:tcPr>
          <w:p w14:paraId="2148326A" w14:textId="77777777" w:rsidR="00585CD2" w:rsidRPr="00D86C13" w:rsidRDefault="00585CD2" w:rsidP="00585CD2">
            <w:pPr>
              <w:spacing w:before="20" w:after="60" w:line="220" w:lineRule="exact"/>
              <w:ind w:left="20" w:right="20"/>
              <w:rPr>
                <w:rFonts w:ascii="Arial" w:hAnsi="Arial" w:cs="Arial"/>
                <w:sz w:val="18"/>
                <w:szCs w:val="18"/>
              </w:rPr>
            </w:pPr>
            <w:r w:rsidRPr="00D86C13">
              <w:rPr>
                <w:rFonts w:ascii="Arial" w:hAnsi="Arial" w:cs="Arial"/>
                <w:sz w:val="18"/>
                <w:szCs w:val="18"/>
              </w:rPr>
              <w:t>Stop streaming I/O.</w:t>
            </w:r>
          </w:p>
        </w:tc>
        <w:tc>
          <w:tcPr>
            <w:tcW w:w="1134" w:type="dxa"/>
            <w:tcBorders>
              <w:top w:val="single" w:sz="8" w:space="0" w:color="auto"/>
              <w:left w:val="single" w:sz="4" w:space="0" w:color="auto"/>
              <w:bottom w:val="single" w:sz="8" w:space="0" w:color="auto"/>
              <w:right w:val="single" w:sz="8" w:space="0" w:color="auto"/>
            </w:tcBorders>
          </w:tcPr>
          <w:p w14:paraId="69C2DC14" w14:textId="77777777" w:rsidR="00585CD2" w:rsidRPr="00D86C13" w:rsidRDefault="00585CD2" w:rsidP="00585CD2">
            <w:pPr>
              <w:pStyle w:val="table1ordered"/>
              <w:spacing w:before="20" w:after="60" w:line="220" w:lineRule="exact"/>
              <w:ind w:left="20" w:right="20"/>
              <w:rPr>
                <w:rFonts w:cs="Arial"/>
                <w:szCs w:val="18"/>
                <w:lang w:eastAsia="ja-JP"/>
              </w:rPr>
            </w:pPr>
            <w:r>
              <w:rPr>
                <w:rFonts w:cs="Arial" w:hint="eastAsia"/>
                <w:szCs w:val="18"/>
                <w:lang w:eastAsia="ja-JP"/>
              </w:rPr>
              <w:t>#2</w:t>
            </w:r>
          </w:p>
        </w:tc>
      </w:tr>
    </w:tbl>
    <w:p w14:paraId="59A372BB" w14:textId="77777777" w:rsidR="00D86C13" w:rsidRPr="006B5074" w:rsidRDefault="00D86C13" w:rsidP="00717484">
      <w:pPr>
        <w:pStyle w:val="tablenumbernote"/>
        <w:tabs>
          <w:tab w:val="left" w:pos="1418"/>
        </w:tabs>
        <w:ind w:left="826" w:hangingChars="459" w:hanging="826"/>
        <w:rPr>
          <w:rFonts w:cs="Arial"/>
          <w:lang w:eastAsia="ja-JP"/>
        </w:rPr>
      </w:pPr>
      <w:r w:rsidRPr="006B5074">
        <w:rPr>
          <w:rFonts w:cs="Arial"/>
        </w:rPr>
        <w:t xml:space="preserve">Notes: </w:t>
      </w:r>
      <w:r w:rsidRPr="006B5074">
        <w:rPr>
          <w:rFonts w:cs="Arial"/>
        </w:rPr>
        <w:tab/>
      </w:r>
      <w:r w:rsidRPr="006B5074">
        <w:rPr>
          <w:rFonts w:cs="Arial"/>
          <w:lang w:eastAsia="ja-JP"/>
        </w:rPr>
        <w:t>#1</w:t>
      </w:r>
      <w:r w:rsidRPr="006B5074">
        <w:rPr>
          <w:rFonts w:cs="Arial"/>
          <w:lang w:eastAsia="ja-JP"/>
        </w:rPr>
        <w:tab/>
      </w:r>
      <w:r w:rsidR="006B5074" w:rsidRPr="006B5074">
        <w:rPr>
          <w:rFonts w:cs="Arial"/>
        </w:rPr>
        <w:t xml:space="preserve">This module provides these </w:t>
      </w:r>
      <w:proofErr w:type="spellStart"/>
      <w:r w:rsidR="006B5074" w:rsidRPr="006B5074">
        <w:rPr>
          <w:rFonts w:cs="Arial"/>
        </w:rPr>
        <w:t>ioctls</w:t>
      </w:r>
      <w:proofErr w:type="spellEnd"/>
      <w:r w:rsidR="006B5074" w:rsidRPr="006B5074">
        <w:rPr>
          <w:rFonts w:cs="Arial"/>
          <w:lang w:eastAsia="ja-JP"/>
        </w:rPr>
        <w:t>.</w:t>
      </w:r>
    </w:p>
    <w:p w14:paraId="6E75578F" w14:textId="77777777" w:rsidR="006B5074" w:rsidRDefault="006B5074" w:rsidP="00717484">
      <w:pPr>
        <w:pStyle w:val="tablenumbernote"/>
        <w:tabs>
          <w:tab w:val="left" w:pos="1418"/>
        </w:tabs>
        <w:ind w:left="826" w:hangingChars="459" w:hanging="826"/>
        <w:rPr>
          <w:rFonts w:cs="Arial"/>
          <w:lang w:eastAsia="ja-JP"/>
        </w:rPr>
      </w:pPr>
      <w:r w:rsidRPr="006B5074">
        <w:rPr>
          <w:rFonts w:cs="Arial"/>
          <w:lang w:eastAsia="ja-JP"/>
        </w:rPr>
        <w:tab/>
        <w:t>#2</w:t>
      </w:r>
      <w:r w:rsidRPr="006B5074">
        <w:rPr>
          <w:rFonts w:cs="Arial"/>
          <w:lang w:eastAsia="ja-JP"/>
        </w:rPr>
        <w:tab/>
        <w:t xml:space="preserve">VIDEOBUF provides these </w:t>
      </w:r>
      <w:proofErr w:type="spellStart"/>
      <w:r w:rsidRPr="006B5074">
        <w:rPr>
          <w:rFonts w:cs="Arial"/>
          <w:lang w:eastAsia="ja-JP"/>
        </w:rPr>
        <w:t>ioctls</w:t>
      </w:r>
      <w:proofErr w:type="spellEnd"/>
      <w:r>
        <w:rPr>
          <w:rFonts w:cs="Arial" w:hint="eastAsia"/>
          <w:lang w:eastAsia="ja-JP"/>
        </w:rPr>
        <w:t>.</w:t>
      </w:r>
    </w:p>
    <w:p w14:paraId="26ACEACF" w14:textId="4EABC790" w:rsidR="00570516" w:rsidRDefault="00570516" w:rsidP="00570516">
      <w:pPr>
        <w:pStyle w:val="tablenumbernote"/>
        <w:tabs>
          <w:tab w:val="left" w:pos="1418"/>
        </w:tabs>
        <w:ind w:left="826" w:hangingChars="459" w:hanging="826"/>
        <w:rPr>
          <w:rFonts w:cs="Arial"/>
          <w:lang w:eastAsia="ja-JP"/>
        </w:rPr>
      </w:pPr>
      <w:r w:rsidRPr="006B5074">
        <w:rPr>
          <w:rFonts w:cs="Arial"/>
          <w:lang w:eastAsia="ja-JP"/>
        </w:rPr>
        <w:tab/>
        <w:t>#</w:t>
      </w:r>
      <w:r>
        <w:rPr>
          <w:rFonts w:cs="Arial"/>
          <w:lang w:eastAsia="ja-JP"/>
        </w:rPr>
        <w:t>3</w:t>
      </w:r>
      <w:r w:rsidRPr="006B5074">
        <w:rPr>
          <w:rFonts w:cs="Arial"/>
          <w:lang w:eastAsia="ja-JP"/>
        </w:rPr>
        <w:tab/>
      </w:r>
      <w:r>
        <w:rPr>
          <w:rFonts w:cs="Arial"/>
          <w:lang w:eastAsia="ja-JP"/>
        </w:rPr>
        <w:t>T</w:t>
      </w:r>
      <w:r w:rsidRPr="006B5074">
        <w:rPr>
          <w:rFonts w:cs="Arial"/>
          <w:lang w:eastAsia="ja-JP"/>
        </w:rPr>
        <w:t xml:space="preserve">hese </w:t>
      </w:r>
      <w:proofErr w:type="spellStart"/>
      <w:r w:rsidRPr="006B5074">
        <w:rPr>
          <w:rFonts w:cs="Arial"/>
          <w:lang w:eastAsia="ja-JP"/>
        </w:rPr>
        <w:t>ioctls</w:t>
      </w:r>
      <w:proofErr w:type="spellEnd"/>
      <w:r>
        <w:rPr>
          <w:rFonts w:cs="Arial"/>
          <w:lang w:eastAsia="ja-JP"/>
        </w:rPr>
        <w:t xml:space="preserve"> is provided by </w:t>
      </w:r>
      <w:proofErr w:type="spellStart"/>
      <w:r>
        <w:rPr>
          <w:rFonts w:cs="Arial"/>
          <w:lang w:eastAsia="ja-JP"/>
        </w:rPr>
        <w:t>subdevice</w:t>
      </w:r>
      <w:proofErr w:type="spellEnd"/>
      <w:r>
        <w:rPr>
          <w:rFonts w:cs="Arial"/>
          <w:lang w:eastAsia="ja-JP"/>
        </w:rPr>
        <w:t xml:space="preserve"> (</w:t>
      </w:r>
      <w:r w:rsidR="00426C66">
        <w:rPr>
          <w:lang w:eastAsia="ja-JP"/>
        </w:rPr>
        <w:t>/dev/v4l-subdev</w:t>
      </w:r>
      <w:r w:rsidR="00B62534">
        <w:rPr>
          <w:lang w:eastAsia="ja-JP"/>
        </w:rPr>
        <w:t>1</w:t>
      </w:r>
      <w:r>
        <w:rPr>
          <w:lang w:eastAsia="ja-JP"/>
        </w:rPr>
        <w:t xml:space="preserve"> or </w:t>
      </w:r>
      <w:r w:rsidRPr="00570516">
        <w:rPr>
          <w:lang w:eastAsia="ja-JP"/>
        </w:rPr>
        <w:t>/dev/v4l-subdev</w:t>
      </w:r>
      <w:r w:rsidR="00B62534">
        <w:rPr>
          <w:lang w:eastAsia="ja-JP"/>
        </w:rPr>
        <w:t>2</w:t>
      </w:r>
      <w:r>
        <w:rPr>
          <w:rFonts w:cs="Arial"/>
          <w:lang w:eastAsia="ja-JP"/>
        </w:rPr>
        <w:t>)</w:t>
      </w:r>
      <w:r>
        <w:rPr>
          <w:rFonts w:cs="Arial" w:hint="eastAsia"/>
          <w:lang w:eastAsia="ja-JP"/>
        </w:rPr>
        <w:t>.</w:t>
      </w:r>
    </w:p>
    <w:p w14:paraId="52B8C35E" w14:textId="77777777" w:rsidR="00570516" w:rsidRDefault="00570516" w:rsidP="007903BF">
      <w:pPr>
        <w:pStyle w:val="tablenumbernote"/>
        <w:tabs>
          <w:tab w:val="left" w:pos="1418"/>
        </w:tabs>
        <w:ind w:hangingChars="511"/>
        <w:rPr>
          <w:rFonts w:cs="Arial"/>
          <w:lang w:eastAsia="ja-JP"/>
        </w:rPr>
      </w:pPr>
    </w:p>
    <w:p w14:paraId="152BC185" w14:textId="77777777" w:rsidR="003B083E" w:rsidRDefault="003B083E">
      <w:pPr>
        <w:overflowPunct/>
        <w:autoSpaceDE/>
        <w:autoSpaceDN/>
        <w:adjustRightInd/>
        <w:spacing w:after="0" w:line="240" w:lineRule="auto"/>
        <w:textAlignment w:val="auto"/>
        <w:rPr>
          <w:lang w:eastAsia="ja-JP"/>
        </w:rPr>
      </w:pPr>
      <w:r>
        <w:rPr>
          <w:lang w:eastAsia="ja-JP"/>
        </w:rPr>
        <w:br w:type="page"/>
      </w:r>
    </w:p>
    <w:p w14:paraId="4AABD306" w14:textId="77777777" w:rsidR="00973335" w:rsidRPr="00973335" w:rsidRDefault="00973335">
      <w:pPr>
        <w:rPr>
          <w:lang w:eastAsia="ja-JP"/>
        </w:rPr>
      </w:pPr>
    </w:p>
    <w:p w14:paraId="3CCB6080" w14:textId="77777777" w:rsidR="006B5074" w:rsidRDefault="006B5074" w:rsidP="00D3475F">
      <w:pPr>
        <w:pStyle w:val="Heading3"/>
      </w:pPr>
      <w:bookmarkStart w:id="76" w:name="_Ref363476943"/>
      <w:proofErr w:type="spellStart"/>
      <w:proofErr w:type="gramStart"/>
      <w:r w:rsidRPr="006B5074">
        <w:t>ioctl</w:t>
      </w:r>
      <w:proofErr w:type="spellEnd"/>
      <w:r w:rsidRPr="006B5074">
        <w:t>(</w:t>
      </w:r>
      <w:proofErr w:type="gramEnd"/>
      <w:r w:rsidRPr="006B5074">
        <w:t>VIDIOC_QUERYCAP)</w:t>
      </w:r>
      <w:bookmarkEnd w:id="76"/>
    </w:p>
    <w:p w14:paraId="6141E7BD" w14:textId="77777777" w:rsidR="006B5074" w:rsidRDefault="006B5074" w:rsidP="00717484">
      <w:pPr>
        <w:tabs>
          <w:tab w:val="left" w:pos="1560"/>
          <w:tab w:val="left" w:pos="2835"/>
        </w:tabs>
        <w:spacing w:after="40" w:line="260" w:lineRule="exact"/>
        <w:ind w:left="2954" w:hanging="2665"/>
        <w:rPr>
          <w:lang w:eastAsia="ja-JP"/>
        </w:rPr>
      </w:pPr>
      <w:r>
        <w:rPr>
          <w:lang w:eastAsia="ja-JP"/>
        </w:rPr>
        <w:t>[Function]</w:t>
      </w:r>
      <w:r>
        <w:rPr>
          <w:lang w:eastAsia="ja-JP"/>
        </w:rPr>
        <w:tab/>
        <w:t xml:space="preserve">int </w:t>
      </w:r>
      <w:proofErr w:type="spellStart"/>
      <w:proofErr w:type="gramStart"/>
      <w:r>
        <w:rPr>
          <w:lang w:eastAsia="ja-JP"/>
        </w:rPr>
        <w:t>ioctl</w:t>
      </w:r>
      <w:proofErr w:type="spellEnd"/>
      <w:r>
        <w:rPr>
          <w:lang w:eastAsia="ja-JP"/>
        </w:rPr>
        <w:t>(</w:t>
      </w:r>
      <w:proofErr w:type="gramEnd"/>
      <w:r>
        <w:rPr>
          <w:lang w:eastAsia="ja-JP"/>
        </w:rPr>
        <w:t xml:space="preserve">int </w:t>
      </w:r>
      <w:proofErr w:type="spellStart"/>
      <w:r>
        <w:rPr>
          <w:lang w:eastAsia="ja-JP"/>
        </w:rPr>
        <w:t>fd</w:t>
      </w:r>
      <w:proofErr w:type="spellEnd"/>
      <w:r>
        <w:rPr>
          <w:lang w:eastAsia="ja-JP"/>
        </w:rPr>
        <w:t>, int request, struct v4l2_capability *</w:t>
      </w:r>
      <w:proofErr w:type="spellStart"/>
      <w:r>
        <w:rPr>
          <w:lang w:eastAsia="ja-JP"/>
        </w:rPr>
        <w:t>argp</w:t>
      </w:r>
      <w:proofErr w:type="spellEnd"/>
      <w:r>
        <w:rPr>
          <w:lang w:eastAsia="ja-JP"/>
        </w:rPr>
        <w:t>)</w:t>
      </w:r>
    </w:p>
    <w:p w14:paraId="38642450" w14:textId="77777777" w:rsidR="006B5074" w:rsidRDefault="006B5074" w:rsidP="00717484">
      <w:pPr>
        <w:tabs>
          <w:tab w:val="left" w:pos="1560"/>
          <w:tab w:val="left" w:pos="2835"/>
        </w:tabs>
        <w:spacing w:after="40" w:line="260" w:lineRule="exact"/>
        <w:ind w:left="2954" w:hanging="2665"/>
        <w:rPr>
          <w:lang w:eastAsia="ja-JP"/>
        </w:rPr>
      </w:pPr>
      <w:r>
        <w:rPr>
          <w:lang w:eastAsia="ja-JP"/>
        </w:rPr>
        <w:t>[Arguments]</w:t>
      </w:r>
      <w:r>
        <w:rPr>
          <w:lang w:eastAsia="ja-JP"/>
        </w:rPr>
        <w:tab/>
      </w:r>
      <w:proofErr w:type="spellStart"/>
      <w:r>
        <w:rPr>
          <w:lang w:eastAsia="ja-JP"/>
        </w:rPr>
        <w:t>fd</w:t>
      </w:r>
      <w:proofErr w:type="spellEnd"/>
      <w:r>
        <w:rPr>
          <w:lang w:eastAsia="ja-JP"/>
        </w:rPr>
        <w:t xml:space="preserve"> </w:t>
      </w:r>
      <w:r>
        <w:rPr>
          <w:rFonts w:hint="eastAsia"/>
          <w:lang w:eastAsia="ja-JP"/>
        </w:rPr>
        <w:tab/>
      </w:r>
      <w:r>
        <w:rPr>
          <w:lang w:eastAsia="ja-JP"/>
        </w:rPr>
        <w:t>: File descriptors</w:t>
      </w:r>
    </w:p>
    <w:p w14:paraId="74D1E50E" w14:textId="77777777" w:rsidR="006B5074" w:rsidRDefault="006B5074" w:rsidP="00717484">
      <w:pPr>
        <w:tabs>
          <w:tab w:val="left" w:pos="1560"/>
          <w:tab w:val="left" w:pos="2835"/>
        </w:tabs>
        <w:spacing w:after="40" w:line="260" w:lineRule="exact"/>
        <w:ind w:left="2954" w:hanging="2665"/>
        <w:rPr>
          <w:lang w:eastAsia="ja-JP"/>
        </w:rPr>
      </w:pPr>
      <w:r>
        <w:rPr>
          <w:lang w:eastAsia="ja-JP"/>
        </w:rPr>
        <w:tab/>
        <w:t>request</w:t>
      </w:r>
      <w:r>
        <w:rPr>
          <w:lang w:eastAsia="ja-JP"/>
        </w:rPr>
        <w:tab/>
        <w:t>: VIDIOC_QUERYCAP</w:t>
      </w:r>
    </w:p>
    <w:p w14:paraId="334D3BAE" w14:textId="77777777" w:rsidR="006B5074" w:rsidRDefault="006B5074" w:rsidP="00717484">
      <w:pPr>
        <w:tabs>
          <w:tab w:val="left" w:pos="1560"/>
          <w:tab w:val="left" w:pos="2835"/>
        </w:tabs>
        <w:spacing w:after="40" w:line="260" w:lineRule="exact"/>
        <w:ind w:left="2954" w:hanging="2665"/>
        <w:rPr>
          <w:lang w:eastAsia="ja-JP"/>
        </w:rPr>
      </w:pPr>
      <w:r>
        <w:rPr>
          <w:lang w:eastAsia="ja-JP"/>
        </w:rPr>
        <w:tab/>
      </w:r>
      <w:proofErr w:type="spellStart"/>
      <w:r>
        <w:rPr>
          <w:lang w:eastAsia="ja-JP"/>
        </w:rPr>
        <w:t>argp</w:t>
      </w:r>
      <w:proofErr w:type="spellEnd"/>
      <w:r>
        <w:rPr>
          <w:lang w:eastAsia="ja-JP"/>
        </w:rPr>
        <w:t xml:space="preserve"> </w:t>
      </w:r>
      <w:r>
        <w:rPr>
          <w:lang w:eastAsia="ja-JP"/>
        </w:rPr>
        <w:tab/>
        <w:t>: Pointer of v4l2_capability</w:t>
      </w:r>
    </w:p>
    <w:p w14:paraId="34F743C6" w14:textId="77777777" w:rsidR="006B5074" w:rsidRDefault="006B5074" w:rsidP="00717484">
      <w:pPr>
        <w:tabs>
          <w:tab w:val="left" w:pos="1560"/>
          <w:tab w:val="left" w:pos="2835"/>
        </w:tabs>
        <w:spacing w:after="40" w:line="260" w:lineRule="exact"/>
        <w:ind w:left="2954" w:hanging="2665"/>
        <w:rPr>
          <w:lang w:eastAsia="ja-JP"/>
        </w:rPr>
      </w:pPr>
      <w:r>
        <w:rPr>
          <w:lang w:eastAsia="ja-JP"/>
        </w:rPr>
        <w:t>[Returns]</w:t>
      </w:r>
      <w:r>
        <w:rPr>
          <w:lang w:eastAsia="ja-JP"/>
        </w:rPr>
        <w:tab/>
        <w:t xml:space="preserve">0 </w:t>
      </w:r>
      <w:r>
        <w:rPr>
          <w:lang w:eastAsia="ja-JP"/>
        </w:rPr>
        <w:tab/>
        <w:t xml:space="preserve">: </w:t>
      </w:r>
      <w:proofErr w:type="gramStart"/>
      <w:r>
        <w:rPr>
          <w:lang w:eastAsia="ja-JP"/>
        </w:rPr>
        <w:t>Success</w:t>
      </w:r>
      <w:proofErr w:type="gramEnd"/>
    </w:p>
    <w:p w14:paraId="0CEFDA4D" w14:textId="77777777" w:rsidR="00DB3ACD" w:rsidRDefault="00DB3ACD" w:rsidP="00717484">
      <w:pPr>
        <w:tabs>
          <w:tab w:val="left" w:pos="1560"/>
          <w:tab w:val="left" w:pos="2835"/>
        </w:tabs>
        <w:spacing w:after="40" w:line="260" w:lineRule="exact"/>
        <w:ind w:left="2954" w:hanging="2665"/>
        <w:rPr>
          <w:lang w:eastAsia="ja-JP"/>
        </w:rPr>
      </w:pPr>
      <w:r>
        <w:rPr>
          <w:rFonts w:hint="eastAsia"/>
          <w:lang w:eastAsia="ja-JP"/>
        </w:rPr>
        <w:tab/>
        <w:t>-1</w:t>
      </w:r>
      <w:r>
        <w:rPr>
          <w:rFonts w:hint="eastAsia"/>
          <w:lang w:eastAsia="ja-JP"/>
        </w:rPr>
        <w:tab/>
        <w:t>: Error</w:t>
      </w:r>
    </w:p>
    <w:p w14:paraId="68966781" w14:textId="77777777" w:rsidR="006B5074" w:rsidRDefault="00DB3ACD" w:rsidP="00717484">
      <w:pPr>
        <w:tabs>
          <w:tab w:val="left" w:pos="1560"/>
          <w:tab w:val="left" w:pos="2835"/>
        </w:tabs>
        <w:spacing w:after="40" w:line="260" w:lineRule="exact"/>
        <w:ind w:left="2954" w:hanging="2665"/>
        <w:rPr>
          <w:lang w:eastAsia="ja-JP"/>
        </w:rPr>
      </w:pPr>
      <w:r w:rsidRPr="00DB3ACD">
        <w:rPr>
          <w:lang w:eastAsia="ja-JP"/>
        </w:rPr>
        <w:t>[Error number]</w:t>
      </w:r>
      <w:r>
        <w:rPr>
          <w:rFonts w:hint="eastAsia"/>
          <w:lang w:eastAsia="ja-JP"/>
        </w:rPr>
        <w:tab/>
      </w:r>
      <w:r w:rsidR="002874DE">
        <w:rPr>
          <w:rFonts w:hint="eastAsia"/>
          <w:lang w:eastAsia="ja-JP"/>
        </w:rPr>
        <w:t>-</w:t>
      </w:r>
      <w:r w:rsidR="006B5074">
        <w:rPr>
          <w:lang w:eastAsia="ja-JP"/>
        </w:rPr>
        <w:t xml:space="preserve">EINVAL </w:t>
      </w:r>
      <w:r w:rsidR="006B5074">
        <w:rPr>
          <w:lang w:eastAsia="ja-JP"/>
        </w:rPr>
        <w:tab/>
        <w:t>: The device is not compatible with this specification.</w:t>
      </w:r>
    </w:p>
    <w:p w14:paraId="6D0DAE28" w14:textId="77777777" w:rsidR="006B5074" w:rsidRDefault="006B5074" w:rsidP="00717484">
      <w:pPr>
        <w:tabs>
          <w:tab w:val="left" w:pos="1560"/>
          <w:tab w:val="left" w:pos="2835"/>
        </w:tabs>
        <w:spacing w:after="40" w:line="260" w:lineRule="exact"/>
        <w:ind w:left="2954" w:hanging="2665"/>
        <w:rPr>
          <w:lang w:eastAsia="ja-JP"/>
        </w:rPr>
      </w:pPr>
      <w:r>
        <w:rPr>
          <w:lang w:eastAsia="ja-JP"/>
        </w:rPr>
        <w:t>[Description]</w:t>
      </w:r>
      <w:r>
        <w:rPr>
          <w:lang w:eastAsia="ja-JP"/>
        </w:rPr>
        <w:tab/>
        <w:t>Query device capabilities.</w:t>
      </w:r>
    </w:p>
    <w:p w14:paraId="40DF1CC2" w14:textId="77777777" w:rsidR="00DB3ACD" w:rsidRPr="00DB3ACD" w:rsidRDefault="00DB3ACD" w:rsidP="00D11A04">
      <w:bookmarkStart w:id="77" w:name="_Ref363476951"/>
    </w:p>
    <w:p w14:paraId="4A5F0B6D" w14:textId="77777777" w:rsidR="006B5074" w:rsidRDefault="006B5074" w:rsidP="00D3475F">
      <w:pPr>
        <w:pStyle w:val="Heading3"/>
      </w:pPr>
      <w:bookmarkStart w:id="78" w:name="_Ref390851450"/>
      <w:proofErr w:type="spellStart"/>
      <w:proofErr w:type="gramStart"/>
      <w:r w:rsidRPr="006B5074">
        <w:t>ioctl</w:t>
      </w:r>
      <w:proofErr w:type="spellEnd"/>
      <w:r w:rsidRPr="006B5074">
        <w:t>(</w:t>
      </w:r>
      <w:proofErr w:type="gramEnd"/>
      <w:r w:rsidRPr="006B5074">
        <w:t>VIDIOC_REQBUFS)</w:t>
      </w:r>
      <w:bookmarkEnd w:id="77"/>
      <w:bookmarkEnd w:id="78"/>
    </w:p>
    <w:p w14:paraId="3B464358" w14:textId="77777777" w:rsidR="006B5074" w:rsidRDefault="006B5074" w:rsidP="00717484">
      <w:pPr>
        <w:tabs>
          <w:tab w:val="left" w:pos="1560"/>
          <w:tab w:val="left" w:pos="2835"/>
        </w:tabs>
        <w:spacing w:after="40" w:line="260" w:lineRule="exact"/>
        <w:ind w:left="2954" w:hanging="2665"/>
        <w:rPr>
          <w:lang w:eastAsia="ja-JP"/>
        </w:rPr>
      </w:pPr>
      <w:r>
        <w:rPr>
          <w:lang w:eastAsia="ja-JP"/>
        </w:rPr>
        <w:t>[Function]</w:t>
      </w:r>
      <w:r>
        <w:rPr>
          <w:lang w:eastAsia="ja-JP"/>
        </w:rPr>
        <w:tab/>
        <w:t xml:space="preserve">int </w:t>
      </w:r>
      <w:proofErr w:type="spellStart"/>
      <w:proofErr w:type="gramStart"/>
      <w:r>
        <w:rPr>
          <w:lang w:eastAsia="ja-JP"/>
        </w:rPr>
        <w:t>ioctl</w:t>
      </w:r>
      <w:proofErr w:type="spellEnd"/>
      <w:r>
        <w:rPr>
          <w:lang w:eastAsia="ja-JP"/>
        </w:rPr>
        <w:t>(</w:t>
      </w:r>
      <w:proofErr w:type="gramEnd"/>
      <w:r>
        <w:rPr>
          <w:lang w:eastAsia="ja-JP"/>
        </w:rPr>
        <w:t xml:space="preserve">int </w:t>
      </w:r>
      <w:proofErr w:type="spellStart"/>
      <w:r>
        <w:rPr>
          <w:lang w:eastAsia="ja-JP"/>
        </w:rPr>
        <w:t>fd</w:t>
      </w:r>
      <w:proofErr w:type="spellEnd"/>
      <w:r>
        <w:rPr>
          <w:lang w:eastAsia="ja-JP"/>
        </w:rPr>
        <w:t>, int request, struct v4l2_requestbuffers *</w:t>
      </w:r>
      <w:proofErr w:type="spellStart"/>
      <w:r>
        <w:rPr>
          <w:lang w:eastAsia="ja-JP"/>
        </w:rPr>
        <w:t>argp</w:t>
      </w:r>
      <w:proofErr w:type="spellEnd"/>
      <w:r>
        <w:rPr>
          <w:lang w:eastAsia="ja-JP"/>
        </w:rPr>
        <w:t>)</w:t>
      </w:r>
    </w:p>
    <w:p w14:paraId="11924C48" w14:textId="77777777" w:rsidR="006B5074" w:rsidRDefault="006B5074" w:rsidP="00717484">
      <w:pPr>
        <w:tabs>
          <w:tab w:val="left" w:pos="1560"/>
          <w:tab w:val="left" w:pos="2835"/>
        </w:tabs>
        <w:spacing w:after="40" w:line="260" w:lineRule="exact"/>
        <w:ind w:left="2954" w:hanging="2665"/>
        <w:rPr>
          <w:lang w:eastAsia="ja-JP"/>
        </w:rPr>
      </w:pPr>
      <w:r>
        <w:rPr>
          <w:lang w:eastAsia="ja-JP"/>
        </w:rPr>
        <w:t>[Arguments]</w:t>
      </w:r>
      <w:r>
        <w:rPr>
          <w:lang w:eastAsia="ja-JP"/>
        </w:rPr>
        <w:tab/>
      </w:r>
      <w:proofErr w:type="spellStart"/>
      <w:r>
        <w:rPr>
          <w:lang w:eastAsia="ja-JP"/>
        </w:rPr>
        <w:t>fd</w:t>
      </w:r>
      <w:proofErr w:type="spellEnd"/>
      <w:r>
        <w:rPr>
          <w:lang w:eastAsia="ja-JP"/>
        </w:rPr>
        <w:t xml:space="preserve"> </w:t>
      </w:r>
      <w:r>
        <w:rPr>
          <w:lang w:eastAsia="ja-JP"/>
        </w:rPr>
        <w:tab/>
        <w:t>: File descriptors</w:t>
      </w:r>
    </w:p>
    <w:p w14:paraId="34851A4F" w14:textId="77777777" w:rsidR="006B5074" w:rsidRDefault="006B5074" w:rsidP="00717484">
      <w:pPr>
        <w:tabs>
          <w:tab w:val="left" w:pos="1560"/>
          <w:tab w:val="left" w:pos="2835"/>
        </w:tabs>
        <w:spacing w:after="40" w:line="260" w:lineRule="exact"/>
        <w:ind w:left="2954" w:hanging="2665"/>
        <w:rPr>
          <w:lang w:eastAsia="ja-JP"/>
        </w:rPr>
      </w:pPr>
      <w:r>
        <w:rPr>
          <w:lang w:eastAsia="ja-JP"/>
        </w:rPr>
        <w:tab/>
        <w:t xml:space="preserve">request </w:t>
      </w:r>
      <w:r>
        <w:rPr>
          <w:lang w:eastAsia="ja-JP"/>
        </w:rPr>
        <w:tab/>
        <w:t>: VIDIOC_REQBUFS</w:t>
      </w:r>
    </w:p>
    <w:p w14:paraId="714F0C5B" w14:textId="77777777" w:rsidR="006B5074" w:rsidRDefault="006B5074" w:rsidP="00717484">
      <w:pPr>
        <w:tabs>
          <w:tab w:val="left" w:pos="1560"/>
          <w:tab w:val="left" w:pos="2835"/>
        </w:tabs>
        <w:spacing w:after="40" w:line="260" w:lineRule="exact"/>
        <w:ind w:left="2954" w:hanging="2665"/>
        <w:rPr>
          <w:lang w:eastAsia="ja-JP"/>
        </w:rPr>
      </w:pPr>
      <w:r>
        <w:rPr>
          <w:lang w:eastAsia="ja-JP"/>
        </w:rPr>
        <w:tab/>
      </w:r>
      <w:proofErr w:type="spellStart"/>
      <w:r>
        <w:rPr>
          <w:lang w:eastAsia="ja-JP"/>
        </w:rPr>
        <w:t>argp</w:t>
      </w:r>
      <w:proofErr w:type="spellEnd"/>
      <w:r>
        <w:rPr>
          <w:lang w:eastAsia="ja-JP"/>
        </w:rPr>
        <w:t xml:space="preserve"> </w:t>
      </w:r>
      <w:r>
        <w:rPr>
          <w:lang w:eastAsia="ja-JP"/>
        </w:rPr>
        <w:tab/>
        <w:t>: Pointer of v4l2_requestbuffers</w:t>
      </w:r>
    </w:p>
    <w:p w14:paraId="009A0017" w14:textId="77777777" w:rsidR="006B5074" w:rsidRDefault="006B5074" w:rsidP="00717484">
      <w:pPr>
        <w:tabs>
          <w:tab w:val="left" w:pos="1560"/>
          <w:tab w:val="left" w:pos="2835"/>
        </w:tabs>
        <w:spacing w:after="40" w:line="260" w:lineRule="exact"/>
        <w:ind w:left="2954" w:hanging="2665"/>
        <w:rPr>
          <w:lang w:eastAsia="ja-JP"/>
        </w:rPr>
      </w:pPr>
      <w:r>
        <w:rPr>
          <w:lang w:eastAsia="ja-JP"/>
        </w:rPr>
        <w:t>[Returns]</w:t>
      </w:r>
      <w:r>
        <w:rPr>
          <w:lang w:eastAsia="ja-JP"/>
        </w:rPr>
        <w:tab/>
        <w:t xml:space="preserve">0 </w:t>
      </w:r>
      <w:r>
        <w:rPr>
          <w:lang w:eastAsia="ja-JP"/>
        </w:rPr>
        <w:tab/>
        <w:t xml:space="preserve">: </w:t>
      </w:r>
      <w:proofErr w:type="gramStart"/>
      <w:r>
        <w:rPr>
          <w:lang w:eastAsia="ja-JP"/>
        </w:rPr>
        <w:t>Success</w:t>
      </w:r>
      <w:proofErr w:type="gramEnd"/>
    </w:p>
    <w:p w14:paraId="2F021DBE" w14:textId="77777777" w:rsidR="00DB3ACD" w:rsidRDefault="00DB3ACD" w:rsidP="00717484">
      <w:pPr>
        <w:tabs>
          <w:tab w:val="left" w:pos="1560"/>
          <w:tab w:val="left" w:pos="2835"/>
        </w:tabs>
        <w:spacing w:after="40" w:line="260" w:lineRule="exact"/>
        <w:ind w:left="2954" w:hanging="2665"/>
        <w:rPr>
          <w:lang w:eastAsia="ja-JP"/>
        </w:rPr>
      </w:pPr>
      <w:r>
        <w:rPr>
          <w:rFonts w:hint="eastAsia"/>
          <w:lang w:eastAsia="ja-JP"/>
        </w:rPr>
        <w:tab/>
        <w:t>-1</w:t>
      </w:r>
      <w:r>
        <w:rPr>
          <w:rFonts w:hint="eastAsia"/>
          <w:lang w:eastAsia="ja-JP"/>
        </w:rPr>
        <w:tab/>
        <w:t>: Error</w:t>
      </w:r>
    </w:p>
    <w:p w14:paraId="7F3BBC04" w14:textId="77777777" w:rsidR="006B5074" w:rsidRDefault="00DB3ACD" w:rsidP="00717484">
      <w:pPr>
        <w:tabs>
          <w:tab w:val="left" w:pos="1560"/>
          <w:tab w:val="left" w:pos="2835"/>
        </w:tabs>
        <w:spacing w:after="40" w:line="260" w:lineRule="exact"/>
        <w:ind w:left="2954" w:hanging="2665"/>
        <w:rPr>
          <w:lang w:eastAsia="ja-JP"/>
        </w:rPr>
      </w:pPr>
      <w:r w:rsidRPr="00DB3ACD">
        <w:rPr>
          <w:lang w:eastAsia="ja-JP"/>
        </w:rPr>
        <w:t>[Error number]</w:t>
      </w:r>
      <w:r>
        <w:rPr>
          <w:rFonts w:hint="eastAsia"/>
          <w:lang w:eastAsia="ja-JP"/>
        </w:rPr>
        <w:tab/>
      </w:r>
      <w:r w:rsidR="002874DE">
        <w:rPr>
          <w:rFonts w:hint="eastAsia"/>
          <w:lang w:eastAsia="ja-JP"/>
        </w:rPr>
        <w:t>-</w:t>
      </w:r>
      <w:r w:rsidR="006B5074">
        <w:rPr>
          <w:lang w:eastAsia="ja-JP"/>
        </w:rPr>
        <w:t xml:space="preserve">EBUSY </w:t>
      </w:r>
      <w:r w:rsidR="006B5074">
        <w:rPr>
          <w:lang w:eastAsia="ja-JP"/>
        </w:rPr>
        <w:tab/>
        <w:t>: The driver supports multiple opens and I/O is already in progress, or reallocation of buffers was attempted although one or more are still mapped.</w:t>
      </w:r>
    </w:p>
    <w:p w14:paraId="31A8E16C" w14:textId="77777777" w:rsidR="006B5074" w:rsidRDefault="006B5074" w:rsidP="00717484">
      <w:pPr>
        <w:tabs>
          <w:tab w:val="left" w:pos="1560"/>
          <w:tab w:val="left" w:pos="2835"/>
        </w:tabs>
        <w:spacing w:after="40" w:line="260" w:lineRule="exact"/>
        <w:ind w:left="2954" w:hanging="2665"/>
        <w:rPr>
          <w:lang w:eastAsia="ja-JP"/>
        </w:rPr>
      </w:pPr>
      <w:r>
        <w:rPr>
          <w:lang w:eastAsia="ja-JP"/>
        </w:rPr>
        <w:tab/>
      </w:r>
      <w:r w:rsidR="002874DE">
        <w:rPr>
          <w:rFonts w:hint="eastAsia"/>
          <w:lang w:eastAsia="ja-JP"/>
        </w:rPr>
        <w:t>-</w:t>
      </w:r>
      <w:r>
        <w:rPr>
          <w:lang w:eastAsia="ja-JP"/>
        </w:rPr>
        <w:t xml:space="preserve">EINVAL </w:t>
      </w:r>
      <w:r>
        <w:rPr>
          <w:lang w:eastAsia="ja-JP"/>
        </w:rPr>
        <w:tab/>
        <w:t>: The buffer type (type field) or the requested I/O method (memory) is not supported.</w:t>
      </w:r>
    </w:p>
    <w:p w14:paraId="36DCC720" w14:textId="77777777" w:rsidR="006B5074" w:rsidRDefault="006B5074" w:rsidP="00717484">
      <w:pPr>
        <w:tabs>
          <w:tab w:val="left" w:pos="1560"/>
          <w:tab w:val="left" w:pos="2835"/>
        </w:tabs>
        <w:spacing w:after="40" w:line="260" w:lineRule="exact"/>
        <w:ind w:left="2954" w:hanging="2665"/>
        <w:rPr>
          <w:lang w:eastAsia="ja-JP"/>
        </w:rPr>
      </w:pPr>
      <w:r>
        <w:rPr>
          <w:lang w:eastAsia="ja-JP"/>
        </w:rPr>
        <w:t>[Description]</w:t>
      </w:r>
      <w:r>
        <w:rPr>
          <w:lang w:eastAsia="ja-JP"/>
        </w:rPr>
        <w:tab/>
        <w:t>The buffer structure is allocated according to the number of the specified buffer.</w:t>
      </w:r>
    </w:p>
    <w:p w14:paraId="4ECFD6C3" w14:textId="77777777" w:rsidR="006B5074" w:rsidRDefault="006B5074" w:rsidP="00717484">
      <w:pPr>
        <w:tabs>
          <w:tab w:val="left" w:pos="1560"/>
          <w:tab w:val="left" w:pos="2835"/>
        </w:tabs>
        <w:spacing w:after="40" w:line="260" w:lineRule="exact"/>
        <w:ind w:left="2954" w:hanging="2665"/>
        <w:rPr>
          <w:lang w:eastAsia="ja-JP"/>
        </w:rPr>
      </w:pPr>
      <w:r>
        <w:rPr>
          <w:lang w:eastAsia="ja-JP"/>
        </w:rPr>
        <w:tab/>
        <w:t xml:space="preserve">Moreover, Transmission mode is chosen by the number of a buffer. </w:t>
      </w:r>
    </w:p>
    <w:p w14:paraId="166EE344" w14:textId="77777777" w:rsidR="006B5074" w:rsidRDefault="006B5074" w:rsidP="00717484">
      <w:pPr>
        <w:tabs>
          <w:tab w:val="left" w:pos="1560"/>
          <w:tab w:val="left" w:pos="2835"/>
        </w:tabs>
        <w:spacing w:after="40" w:line="260" w:lineRule="exact"/>
        <w:ind w:left="2954" w:hanging="2665"/>
        <w:rPr>
          <w:lang w:eastAsia="ja-JP"/>
        </w:rPr>
      </w:pPr>
      <w:r>
        <w:rPr>
          <w:lang w:eastAsia="ja-JP"/>
        </w:rPr>
        <w:tab/>
        <w:t>Transmission mode is chosen by the member "count" of a v4l2_requestbuffers structure.</w:t>
      </w:r>
    </w:p>
    <w:p w14:paraId="371154D0" w14:textId="77777777" w:rsidR="007903BF" w:rsidRDefault="006B5074" w:rsidP="00B7629D">
      <w:pPr>
        <w:tabs>
          <w:tab w:val="left" w:pos="1560"/>
          <w:tab w:val="left" w:pos="2835"/>
        </w:tabs>
        <w:spacing w:after="40" w:line="260" w:lineRule="exact"/>
        <w:ind w:left="2954" w:hanging="2665"/>
        <w:rPr>
          <w:lang w:eastAsia="ja-JP"/>
        </w:rPr>
      </w:pPr>
      <w:r>
        <w:rPr>
          <w:lang w:eastAsia="ja-JP"/>
        </w:rPr>
        <w:tab/>
      </w:r>
      <w:r w:rsidRPr="0086511B">
        <w:rPr>
          <w:lang w:eastAsia="ja-JP"/>
        </w:rPr>
        <w:t xml:space="preserve">The count value of three or </w:t>
      </w:r>
      <w:r w:rsidR="00C14C66" w:rsidRPr="0086511B">
        <w:rPr>
          <w:lang w:eastAsia="ja-JP"/>
        </w:rPr>
        <w:t>less:</w:t>
      </w:r>
      <w:r w:rsidRPr="0086511B">
        <w:rPr>
          <w:lang w:eastAsia="ja-JP"/>
        </w:rPr>
        <w:t xml:space="preserve"> Single frame capture mode</w:t>
      </w:r>
    </w:p>
    <w:p w14:paraId="2EEF7060" w14:textId="77777777" w:rsidR="00B955D1" w:rsidRDefault="007903BF" w:rsidP="00B7629D">
      <w:pPr>
        <w:tabs>
          <w:tab w:val="left" w:pos="1560"/>
          <w:tab w:val="left" w:pos="2835"/>
        </w:tabs>
        <w:spacing w:after="40" w:line="260" w:lineRule="exact"/>
        <w:ind w:left="2954" w:hanging="2665"/>
        <w:rPr>
          <w:lang w:eastAsia="ja-JP"/>
        </w:rPr>
      </w:pPr>
      <w:r>
        <w:rPr>
          <w:lang w:eastAsia="ja-JP"/>
        </w:rPr>
        <w:tab/>
        <w:t>(</w:t>
      </w:r>
      <w:r>
        <w:rPr>
          <w:rFonts w:hint="eastAsia"/>
          <w:lang w:eastAsia="ja-JP"/>
        </w:rPr>
        <w:t>S</w:t>
      </w:r>
      <w:r w:rsidRPr="00B955D1">
        <w:rPr>
          <w:lang w:eastAsia="ja-JP"/>
        </w:rPr>
        <w:t>ingle transfer is up to max 15 fps by H/W specification</w:t>
      </w:r>
      <w:r>
        <w:rPr>
          <w:lang w:eastAsia="ja-JP"/>
        </w:rPr>
        <w:t>,</w:t>
      </w:r>
      <w:r>
        <w:rPr>
          <w:rFonts w:hint="eastAsia"/>
          <w:lang w:eastAsia="ja-JP"/>
        </w:rPr>
        <w:t xml:space="preserve"> </w:t>
      </w:r>
      <w:r>
        <w:rPr>
          <w:lang w:eastAsia="ja-JP"/>
        </w:rPr>
        <w:t>e</w:t>
      </w:r>
      <w:r w:rsidRPr="00B7629D">
        <w:rPr>
          <w:lang w:eastAsia="ja-JP"/>
        </w:rPr>
        <w:t xml:space="preserve">ven if </w:t>
      </w:r>
      <w:r>
        <w:rPr>
          <w:lang w:eastAsia="ja-JP"/>
        </w:rPr>
        <w:t>it</w:t>
      </w:r>
      <w:r w:rsidRPr="00B7629D">
        <w:rPr>
          <w:lang w:eastAsia="ja-JP"/>
        </w:rPr>
        <w:t xml:space="preserve"> </w:t>
      </w:r>
      <w:r>
        <w:rPr>
          <w:lang w:eastAsia="ja-JP"/>
        </w:rPr>
        <w:t xml:space="preserve">is executed </w:t>
      </w:r>
      <w:r w:rsidRPr="00B7629D">
        <w:rPr>
          <w:lang w:eastAsia="ja-JP"/>
        </w:rPr>
        <w:t>continuously</w:t>
      </w:r>
      <w:r w:rsidRPr="00B955D1">
        <w:rPr>
          <w:lang w:eastAsia="ja-JP"/>
        </w:rPr>
        <w:t>.</w:t>
      </w:r>
      <w:r>
        <w:rPr>
          <w:lang w:eastAsia="ja-JP"/>
        </w:rPr>
        <w:t>)</w:t>
      </w:r>
    </w:p>
    <w:p w14:paraId="32B6F149" w14:textId="77777777" w:rsidR="006B5074" w:rsidRDefault="006B5074" w:rsidP="00717484">
      <w:pPr>
        <w:tabs>
          <w:tab w:val="left" w:pos="1560"/>
          <w:tab w:val="left" w:pos="2835"/>
        </w:tabs>
        <w:spacing w:after="40" w:line="260" w:lineRule="exact"/>
        <w:ind w:left="2954" w:hanging="2665"/>
        <w:rPr>
          <w:lang w:eastAsia="ja-JP"/>
        </w:rPr>
      </w:pPr>
      <w:r>
        <w:rPr>
          <w:lang w:eastAsia="ja-JP"/>
        </w:rPr>
        <w:tab/>
        <w:t xml:space="preserve">The count value of four or </w:t>
      </w:r>
      <w:r w:rsidR="00C14C66">
        <w:rPr>
          <w:lang w:eastAsia="ja-JP"/>
        </w:rPr>
        <w:t>more:</w:t>
      </w:r>
      <w:r>
        <w:rPr>
          <w:lang w:eastAsia="ja-JP"/>
        </w:rPr>
        <w:t xml:space="preserve"> Continuous frame capture mode</w:t>
      </w:r>
    </w:p>
    <w:p w14:paraId="2F535244" w14:textId="77777777" w:rsidR="00D9321A" w:rsidRDefault="00D9321A" w:rsidP="00717484">
      <w:pPr>
        <w:tabs>
          <w:tab w:val="left" w:pos="1560"/>
          <w:tab w:val="left" w:pos="2835"/>
        </w:tabs>
        <w:spacing w:after="40" w:line="260" w:lineRule="exact"/>
        <w:ind w:left="2954" w:hanging="2665"/>
        <w:rPr>
          <w:lang w:eastAsia="ja-JP"/>
        </w:rPr>
      </w:pPr>
      <w:r>
        <w:rPr>
          <w:lang w:eastAsia="ja-JP"/>
        </w:rPr>
        <w:tab/>
      </w:r>
      <w:r>
        <w:rPr>
          <w:rFonts w:hint="eastAsia"/>
          <w:lang w:eastAsia="ja-JP"/>
        </w:rPr>
        <w:t>The</w:t>
      </w:r>
      <w:r w:rsidRPr="00D9321A">
        <w:rPr>
          <w:lang w:eastAsia="ja-JP"/>
        </w:rPr>
        <w:t xml:space="preserve"> count value of zero</w:t>
      </w:r>
      <w:r w:rsidR="00AF1F65">
        <w:rPr>
          <w:rFonts w:hint="eastAsia"/>
          <w:lang w:eastAsia="ja-JP"/>
        </w:rPr>
        <w:t>:</w:t>
      </w:r>
      <w:r w:rsidRPr="00D9321A">
        <w:rPr>
          <w:lang w:eastAsia="ja-JP"/>
        </w:rPr>
        <w:t xml:space="preserve"> free all buffers</w:t>
      </w:r>
    </w:p>
    <w:p w14:paraId="2A87BEE4" w14:textId="77777777" w:rsidR="006B5074" w:rsidRDefault="006B5074" w:rsidP="00D36A38">
      <w:pPr>
        <w:overflowPunct/>
        <w:autoSpaceDE/>
        <w:autoSpaceDN/>
        <w:adjustRightInd/>
        <w:spacing w:after="0" w:line="240" w:lineRule="auto"/>
        <w:textAlignment w:val="auto"/>
        <w:rPr>
          <w:lang w:eastAsia="ja-JP"/>
        </w:rPr>
      </w:pPr>
    </w:p>
    <w:p w14:paraId="34B2EF8B" w14:textId="77777777" w:rsidR="003A7C8C" w:rsidRDefault="003A7C8C" w:rsidP="003A7C8C">
      <w:pPr>
        <w:pStyle w:val="Heading3"/>
      </w:pPr>
      <w:bookmarkStart w:id="79" w:name="_Ref489870354"/>
      <w:proofErr w:type="spellStart"/>
      <w:proofErr w:type="gramStart"/>
      <w:r w:rsidRPr="006B5074">
        <w:t>ioctl</w:t>
      </w:r>
      <w:proofErr w:type="spellEnd"/>
      <w:r w:rsidRPr="006B5074">
        <w:t>(</w:t>
      </w:r>
      <w:proofErr w:type="gramEnd"/>
      <w:r w:rsidRPr="006B5074">
        <w:t>VIDIOC_</w:t>
      </w:r>
      <w:r>
        <w:rPr>
          <w:rFonts w:hint="eastAsia"/>
          <w:lang w:eastAsia="ja-JP"/>
        </w:rPr>
        <w:t>G_FMT</w:t>
      </w:r>
      <w:r w:rsidRPr="006B5074">
        <w:t>)</w:t>
      </w:r>
      <w:bookmarkEnd w:id="79"/>
    </w:p>
    <w:p w14:paraId="4F9C829C" w14:textId="77777777" w:rsidR="003A7C8C" w:rsidRDefault="003A7C8C" w:rsidP="003A7C8C">
      <w:pPr>
        <w:tabs>
          <w:tab w:val="left" w:pos="1560"/>
          <w:tab w:val="left" w:pos="2835"/>
        </w:tabs>
        <w:spacing w:after="40" w:line="260" w:lineRule="exact"/>
        <w:ind w:left="2954" w:hanging="2665"/>
        <w:rPr>
          <w:lang w:eastAsia="ja-JP"/>
        </w:rPr>
      </w:pPr>
      <w:r>
        <w:rPr>
          <w:lang w:eastAsia="ja-JP"/>
        </w:rPr>
        <w:t>[Function]</w:t>
      </w:r>
      <w:r>
        <w:rPr>
          <w:lang w:eastAsia="ja-JP"/>
        </w:rPr>
        <w:tab/>
        <w:t xml:space="preserve">int </w:t>
      </w:r>
      <w:proofErr w:type="spellStart"/>
      <w:proofErr w:type="gramStart"/>
      <w:r>
        <w:rPr>
          <w:lang w:eastAsia="ja-JP"/>
        </w:rPr>
        <w:t>ioctl</w:t>
      </w:r>
      <w:proofErr w:type="spellEnd"/>
      <w:r>
        <w:rPr>
          <w:lang w:eastAsia="ja-JP"/>
        </w:rPr>
        <w:t>(</w:t>
      </w:r>
      <w:proofErr w:type="gramEnd"/>
      <w:r>
        <w:rPr>
          <w:lang w:eastAsia="ja-JP"/>
        </w:rPr>
        <w:t xml:space="preserve">int </w:t>
      </w:r>
      <w:proofErr w:type="spellStart"/>
      <w:r>
        <w:rPr>
          <w:lang w:eastAsia="ja-JP"/>
        </w:rPr>
        <w:t>fd</w:t>
      </w:r>
      <w:proofErr w:type="spellEnd"/>
      <w:r>
        <w:rPr>
          <w:lang w:eastAsia="ja-JP"/>
        </w:rPr>
        <w:t>, int request, struct v4l2_format *</w:t>
      </w:r>
      <w:proofErr w:type="spellStart"/>
      <w:r>
        <w:rPr>
          <w:lang w:eastAsia="ja-JP"/>
        </w:rPr>
        <w:t>argp</w:t>
      </w:r>
      <w:proofErr w:type="spellEnd"/>
      <w:r>
        <w:rPr>
          <w:lang w:eastAsia="ja-JP"/>
        </w:rPr>
        <w:t>)</w:t>
      </w:r>
    </w:p>
    <w:p w14:paraId="424B6FB7" w14:textId="77777777" w:rsidR="003A7C8C" w:rsidRDefault="003A7C8C" w:rsidP="003A7C8C">
      <w:pPr>
        <w:tabs>
          <w:tab w:val="left" w:pos="1560"/>
          <w:tab w:val="left" w:pos="2835"/>
        </w:tabs>
        <w:spacing w:after="40" w:line="260" w:lineRule="exact"/>
        <w:ind w:left="2954" w:hanging="2665"/>
        <w:rPr>
          <w:lang w:eastAsia="ja-JP"/>
        </w:rPr>
      </w:pPr>
      <w:r>
        <w:rPr>
          <w:lang w:eastAsia="ja-JP"/>
        </w:rPr>
        <w:t>[Arguments]</w:t>
      </w:r>
      <w:r>
        <w:rPr>
          <w:lang w:eastAsia="ja-JP"/>
        </w:rPr>
        <w:tab/>
      </w:r>
      <w:proofErr w:type="spellStart"/>
      <w:r>
        <w:rPr>
          <w:lang w:eastAsia="ja-JP"/>
        </w:rPr>
        <w:t>fd</w:t>
      </w:r>
      <w:proofErr w:type="spellEnd"/>
      <w:r>
        <w:rPr>
          <w:lang w:eastAsia="ja-JP"/>
        </w:rPr>
        <w:tab/>
        <w:t>: File descriptors</w:t>
      </w:r>
    </w:p>
    <w:p w14:paraId="63099F89" w14:textId="77777777" w:rsidR="003A7C8C" w:rsidRDefault="003A7C8C" w:rsidP="003A7C8C">
      <w:pPr>
        <w:tabs>
          <w:tab w:val="left" w:pos="1560"/>
          <w:tab w:val="left" w:pos="2835"/>
        </w:tabs>
        <w:spacing w:after="40" w:line="260" w:lineRule="exact"/>
        <w:ind w:left="2954" w:hanging="2665"/>
        <w:rPr>
          <w:lang w:eastAsia="ja-JP"/>
        </w:rPr>
      </w:pPr>
      <w:r>
        <w:rPr>
          <w:lang w:eastAsia="ja-JP"/>
        </w:rPr>
        <w:tab/>
        <w:t>request</w:t>
      </w:r>
      <w:r>
        <w:rPr>
          <w:lang w:eastAsia="ja-JP"/>
        </w:rPr>
        <w:tab/>
        <w:t>: VIDIOC_</w:t>
      </w:r>
      <w:r>
        <w:rPr>
          <w:rFonts w:hint="eastAsia"/>
          <w:lang w:eastAsia="ja-JP"/>
        </w:rPr>
        <w:t>G</w:t>
      </w:r>
      <w:r>
        <w:rPr>
          <w:lang w:eastAsia="ja-JP"/>
        </w:rPr>
        <w:t>_FMT</w:t>
      </w:r>
    </w:p>
    <w:p w14:paraId="033A45BB" w14:textId="77777777" w:rsidR="003A7C8C" w:rsidRDefault="003A7C8C" w:rsidP="003A7C8C">
      <w:pPr>
        <w:tabs>
          <w:tab w:val="left" w:pos="1560"/>
          <w:tab w:val="left" w:pos="2835"/>
        </w:tabs>
        <w:spacing w:after="40" w:line="260" w:lineRule="exact"/>
        <w:ind w:left="2954" w:hanging="2665"/>
        <w:rPr>
          <w:lang w:eastAsia="ja-JP"/>
        </w:rPr>
      </w:pPr>
      <w:r>
        <w:rPr>
          <w:lang w:eastAsia="ja-JP"/>
        </w:rPr>
        <w:tab/>
      </w:r>
      <w:proofErr w:type="spellStart"/>
      <w:r>
        <w:rPr>
          <w:lang w:eastAsia="ja-JP"/>
        </w:rPr>
        <w:t>argp</w:t>
      </w:r>
      <w:proofErr w:type="spellEnd"/>
      <w:r>
        <w:rPr>
          <w:lang w:eastAsia="ja-JP"/>
        </w:rPr>
        <w:t xml:space="preserve"> </w:t>
      </w:r>
      <w:r>
        <w:rPr>
          <w:lang w:eastAsia="ja-JP"/>
        </w:rPr>
        <w:tab/>
        <w:t>: Pointer of v4l2_format</w:t>
      </w:r>
    </w:p>
    <w:p w14:paraId="6D91CD2E" w14:textId="77777777" w:rsidR="003A7C8C" w:rsidRDefault="003A7C8C" w:rsidP="003A7C8C">
      <w:pPr>
        <w:tabs>
          <w:tab w:val="left" w:pos="1560"/>
          <w:tab w:val="left" w:pos="2835"/>
        </w:tabs>
        <w:spacing w:after="40" w:line="260" w:lineRule="exact"/>
        <w:ind w:left="2954" w:hanging="2665"/>
        <w:rPr>
          <w:lang w:eastAsia="ja-JP"/>
        </w:rPr>
      </w:pPr>
      <w:r>
        <w:rPr>
          <w:lang w:eastAsia="ja-JP"/>
        </w:rPr>
        <w:t>[Returns]</w:t>
      </w:r>
      <w:r>
        <w:rPr>
          <w:lang w:eastAsia="ja-JP"/>
        </w:rPr>
        <w:tab/>
        <w:t xml:space="preserve">0 </w:t>
      </w:r>
      <w:r>
        <w:rPr>
          <w:lang w:eastAsia="ja-JP"/>
        </w:rPr>
        <w:tab/>
        <w:t xml:space="preserve">: </w:t>
      </w:r>
      <w:proofErr w:type="gramStart"/>
      <w:r>
        <w:rPr>
          <w:lang w:eastAsia="ja-JP"/>
        </w:rPr>
        <w:t>Success</w:t>
      </w:r>
      <w:proofErr w:type="gramEnd"/>
    </w:p>
    <w:p w14:paraId="0D794B09" w14:textId="77777777" w:rsidR="003A7C8C" w:rsidRDefault="003A7C8C" w:rsidP="003A7C8C">
      <w:pPr>
        <w:tabs>
          <w:tab w:val="left" w:pos="1560"/>
          <w:tab w:val="left" w:pos="2835"/>
        </w:tabs>
        <w:spacing w:after="40" w:line="260" w:lineRule="exact"/>
        <w:ind w:left="2954" w:hanging="2665"/>
        <w:rPr>
          <w:lang w:eastAsia="ja-JP"/>
        </w:rPr>
      </w:pPr>
      <w:r>
        <w:rPr>
          <w:rFonts w:hint="eastAsia"/>
          <w:lang w:eastAsia="ja-JP"/>
        </w:rPr>
        <w:tab/>
        <w:t>-1</w:t>
      </w:r>
      <w:r>
        <w:rPr>
          <w:rFonts w:hint="eastAsia"/>
          <w:lang w:eastAsia="ja-JP"/>
        </w:rPr>
        <w:tab/>
        <w:t>: Error</w:t>
      </w:r>
    </w:p>
    <w:p w14:paraId="01406347" w14:textId="77777777" w:rsidR="003A7C8C" w:rsidRDefault="003A7C8C" w:rsidP="003A7C8C">
      <w:pPr>
        <w:tabs>
          <w:tab w:val="left" w:pos="1560"/>
          <w:tab w:val="left" w:pos="2835"/>
        </w:tabs>
        <w:spacing w:after="40" w:line="260" w:lineRule="exact"/>
        <w:ind w:left="2954" w:hanging="2665"/>
        <w:rPr>
          <w:lang w:eastAsia="ja-JP"/>
        </w:rPr>
      </w:pPr>
      <w:r w:rsidRPr="00DB3ACD">
        <w:rPr>
          <w:lang w:eastAsia="ja-JP"/>
        </w:rPr>
        <w:t>[Error number]</w:t>
      </w:r>
      <w:r>
        <w:rPr>
          <w:rFonts w:hint="eastAsia"/>
          <w:lang w:eastAsia="ja-JP"/>
        </w:rPr>
        <w:tab/>
        <w:t>-</w:t>
      </w:r>
      <w:r>
        <w:rPr>
          <w:lang w:eastAsia="ja-JP"/>
        </w:rPr>
        <w:t>EINVAL</w:t>
      </w:r>
      <w:r>
        <w:rPr>
          <w:lang w:eastAsia="ja-JP"/>
        </w:rPr>
        <w:tab/>
        <w:t xml:space="preserve">: </w:t>
      </w:r>
      <w:r w:rsidRPr="003A7C8C">
        <w:rPr>
          <w:lang w:eastAsia="ja-JP"/>
        </w:rPr>
        <w:t xml:space="preserve">The struct v4l2_format type field is </w:t>
      </w:r>
      <w:proofErr w:type="gramStart"/>
      <w:r w:rsidRPr="003A7C8C">
        <w:rPr>
          <w:lang w:eastAsia="ja-JP"/>
        </w:rPr>
        <w:t>invalid</w:t>
      </w:r>
      <w:proofErr w:type="gramEnd"/>
      <w:r w:rsidRPr="003A7C8C">
        <w:rPr>
          <w:lang w:eastAsia="ja-JP"/>
        </w:rPr>
        <w:t xml:space="preserve"> or the requested buffer type not supported</w:t>
      </w:r>
      <w:r w:rsidRPr="0063767B">
        <w:rPr>
          <w:lang w:eastAsia="ja-JP"/>
        </w:rPr>
        <w:t>.</w:t>
      </w:r>
    </w:p>
    <w:p w14:paraId="1E2D4774" w14:textId="77777777" w:rsidR="003A7C8C" w:rsidRPr="006B5074" w:rsidRDefault="003A7C8C" w:rsidP="003A7C8C">
      <w:pPr>
        <w:tabs>
          <w:tab w:val="left" w:pos="1560"/>
          <w:tab w:val="left" w:pos="2835"/>
        </w:tabs>
        <w:spacing w:after="40" w:line="260" w:lineRule="exact"/>
        <w:ind w:left="2954" w:hanging="2665"/>
        <w:rPr>
          <w:lang w:eastAsia="ja-JP"/>
        </w:rPr>
      </w:pPr>
      <w:r>
        <w:rPr>
          <w:lang w:eastAsia="ja-JP"/>
        </w:rPr>
        <w:t>[Description]</w:t>
      </w:r>
      <w:r>
        <w:rPr>
          <w:lang w:eastAsia="ja-JP"/>
        </w:rPr>
        <w:tab/>
      </w:r>
      <w:r>
        <w:rPr>
          <w:rFonts w:hint="eastAsia"/>
          <w:lang w:eastAsia="ja-JP"/>
        </w:rPr>
        <w:t>Get</w:t>
      </w:r>
      <w:r>
        <w:rPr>
          <w:lang w:eastAsia="ja-JP"/>
        </w:rPr>
        <w:t xml:space="preserve"> a format.</w:t>
      </w:r>
    </w:p>
    <w:p w14:paraId="4A1AEA82" w14:textId="77777777" w:rsidR="003A7C8C" w:rsidRDefault="003A7C8C">
      <w:pPr>
        <w:overflowPunct/>
        <w:autoSpaceDE/>
        <w:autoSpaceDN/>
        <w:adjustRightInd/>
        <w:spacing w:after="0" w:line="240" w:lineRule="auto"/>
        <w:textAlignment w:val="auto"/>
        <w:rPr>
          <w:lang w:eastAsia="ja-JP"/>
        </w:rPr>
      </w:pPr>
      <w:r>
        <w:rPr>
          <w:lang w:eastAsia="ja-JP"/>
        </w:rPr>
        <w:br w:type="page"/>
      </w:r>
    </w:p>
    <w:p w14:paraId="05A35981" w14:textId="77777777" w:rsidR="003A7C8C" w:rsidRDefault="003A7C8C" w:rsidP="006B5074">
      <w:pPr>
        <w:rPr>
          <w:lang w:eastAsia="ja-JP"/>
        </w:rPr>
      </w:pPr>
    </w:p>
    <w:p w14:paraId="66AD649B" w14:textId="77777777" w:rsidR="006B5074" w:rsidRDefault="006B5074" w:rsidP="00D3475F">
      <w:pPr>
        <w:pStyle w:val="Heading3"/>
      </w:pPr>
      <w:bookmarkStart w:id="80" w:name="_Ref363476980"/>
      <w:proofErr w:type="spellStart"/>
      <w:proofErr w:type="gramStart"/>
      <w:r w:rsidRPr="006B5074">
        <w:t>ioctl</w:t>
      </w:r>
      <w:proofErr w:type="spellEnd"/>
      <w:r w:rsidRPr="006B5074">
        <w:t>(</w:t>
      </w:r>
      <w:proofErr w:type="gramEnd"/>
      <w:r w:rsidRPr="006B5074">
        <w:t>VIDIOC_</w:t>
      </w:r>
      <w:r>
        <w:rPr>
          <w:rFonts w:hint="eastAsia"/>
          <w:lang w:eastAsia="ja-JP"/>
        </w:rPr>
        <w:t>S_FMT</w:t>
      </w:r>
      <w:r w:rsidRPr="006B5074">
        <w:t>)</w:t>
      </w:r>
      <w:bookmarkEnd w:id="80"/>
    </w:p>
    <w:p w14:paraId="24F977BC" w14:textId="77777777" w:rsidR="006B5074" w:rsidRDefault="006B5074" w:rsidP="00717484">
      <w:pPr>
        <w:tabs>
          <w:tab w:val="left" w:pos="1560"/>
          <w:tab w:val="left" w:pos="2835"/>
        </w:tabs>
        <w:spacing w:after="40" w:line="260" w:lineRule="exact"/>
        <w:ind w:left="2954" w:hanging="2665"/>
        <w:rPr>
          <w:lang w:eastAsia="ja-JP"/>
        </w:rPr>
      </w:pPr>
      <w:r>
        <w:rPr>
          <w:lang w:eastAsia="ja-JP"/>
        </w:rPr>
        <w:t>[Function]</w:t>
      </w:r>
      <w:r>
        <w:rPr>
          <w:lang w:eastAsia="ja-JP"/>
        </w:rPr>
        <w:tab/>
        <w:t xml:space="preserve">int </w:t>
      </w:r>
      <w:proofErr w:type="spellStart"/>
      <w:proofErr w:type="gramStart"/>
      <w:r>
        <w:rPr>
          <w:lang w:eastAsia="ja-JP"/>
        </w:rPr>
        <w:t>ioctl</w:t>
      </w:r>
      <w:proofErr w:type="spellEnd"/>
      <w:r>
        <w:rPr>
          <w:lang w:eastAsia="ja-JP"/>
        </w:rPr>
        <w:t>(</w:t>
      </w:r>
      <w:proofErr w:type="gramEnd"/>
      <w:r>
        <w:rPr>
          <w:lang w:eastAsia="ja-JP"/>
        </w:rPr>
        <w:t xml:space="preserve">int </w:t>
      </w:r>
      <w:proofErr w:type="spellStart"/>
      <w:r>
        <w:rPr>
          <w:lang w:eastAsia="ja-JP"/>
        </w:rPr>
        <w:t>fd</w:t>
      </w:r>
      <w:proofErr w:type="spellEnd"/>
      <w:r>
        <w:rPr>
          <w:lang w:eastAsia="ja-JP"/>
        </w:rPr>
        <w:t>, int request, struct v4l2_format *</w:t>
      </w:r>
      <w:proofErr w:type="spellStart"/>
      <w:r>
        <w:rPr>
          <w:lang w:eastAsia="ja-JP"/>
        </w:rPr>
        <w:t>argp</w:t>
      </w:r>
      <w:proofErr w:type="spellEnd"/>
      <w:r>
        <w:rPr>
          <w:lang w:eastAsia="ja-JP"/>
        </w:rPr>
        <w:t>)</w:t>
      </w:r>
    </w:p>
    <w:p w14:paraId="11733094" w14:textId="77777777" w:rsidR="006B5074" w:rsidRDefault="006B5074" w:rsidP="00717484">
      <w:pPr>
        <w:tabs>
          <w:tab w:val="left" w:pos="1560"/>
          <w:tab w:val="left" w:pos="2835"/>
        </w:tabs>
        <w:spacing w:after="40" w:line="260" w:lineRule="exact"/>
        <w:ind w:left="2954" w:hanging="2665"/>
        <w:rPr>
          <w:lang w:eastAsia="ja-JP"/>
        </w:rPr>
      </w:pPr>
      <w:r>
        <w:rPr>
          <w:lang w:eastAsia="ja-JP"/>
        </w:rPr>
        <w:t>[Arguments]</w:t>
      </w:r>
      <w:r>
        <w:rPr>
          <w:lang w:eastAsia="ja-JP"/>
        </w:rPr>
        <w:tab/>
      </w:r>
      <w:proofErr w:type="spellStart"/>
      <w:r>
        <w:rPr>
          <w:lang w:eastAsia="ja-JP"/>
        </w:rPr>
        <w:t>fd</w:t>
      </w:r>
      <w:proofErr w:type="spellEnd"/>
      <w:r>
        <w:rPr>
          <w:lang w:eastAsia="ja-JP"/>
        </w:rPr>
        <w:tab/>
        <w:t>: File descriptors</w:t>
      </w:r>
    </w:p>
    <w:p w14:paraId="0B1B69F9" w14:textId="77777777" w:rsidR="006B5074" w:rsidRDefault="006B5074" w:rsidP="00717484">
      <w:pPr>
        <w:tabs>
          <w:tab w:val="left" w:pos="1560"/>
          <w:tab w:val="left" w:pos="2835"/>
        </w:tabs>
        <w:spacing w:after="40" w:line="260" w:lineRule="exact"/>
        <w:ind w:left="2954" w:hanging="2665"/>
        <w:rPr>
          <w:lang w:eastAsia="ja-JP"/>
        </w:rPr>
      </w:pPr>
      <w:r>
        <w:rPr>
          <w:lang w:eastAsia="ja-JP"/>
        </w:rPr>
        <w:tab/>
        <w:t>request</w:t>
      </w:r>
      <w:r>
        <w:rPr>
          <w:lang w:eastAsia="ja-JP"/>
        </w:rPr>
        <w:tab/>
        <w:t>: VIDIOC_S_FMT</w:t>
      </w:r>
    </w:p>
    <w:p w14:paraId="35BD1E85" w14:textId="77777777" w:rsidR="006B5074" w:rsidRDefault="006B5074" w:rsidP="00717484">
      <w:pPr>
        <w:tabs>
          <w:tab w:val="left" w:pos="1560"/>
          <w:tab w:val="left" w:pos="2835"/>
        </w:tabs>
        <w:spacing w:after="40" w:line="260" w:lineRule="exact"/>
        <w:ind w:left="2954" w:hanging="2665"/>
        <w:rPr>
          <w:lang w:eastAsia="ja-JP"/>
        </w:rPr>
      </w:pPr>
      <w:r>
        <w:rPr>
          <w:lang w:eastAsia="ja-JP"/>
        </w:rPr>
        <w:tab/>
      </w:r>
      <w:proofErr w:type="spellStart"/>
      <w:r>
        <w:rPr>
          <w:lang w:eastAsia="ja-JP"/>
        </w:rPr>
        <w:t>argp</w:t>
      </w:r>
      <w:proofErr w:type="spellEnd"/>
      <w:r>
        <w:rPr>
          <w:lang w:eastAsia="ja-JP"/>
        </w:rPr>
        <w:t xml:space="preserve"> </w:t>
      </w:r>
      <w:r>
        <w:rPr>
          <w:lang w:eastAsia="ja-JP"/>
        </w:rPr>
        <w:tab/>
        <w:t>: Pointer of v4l2_format</w:t>
      </w:r>
    </w:p>
    <w:p w14:paraId="33489C79" w14:textId="77777777" w:rsidR="006B5074" w:rsidRDefault="006B5074" w:rsidP="00717484">
      <w:pPr>
        <w:tabs>
          <w:tab w:val="left" w:pos="1560"/>
          <w:tab w:val="left" w:pos="2835"/>
        </w:tabs>
        <w:spacing w:after="40" w:line="260" w:lineRule="exact"/>
        <w:ind w:left="2954" w:hanging="2665"/>
        <w:rPr>
          <w:lang w:eastAsia="ja-JP"/>
        </w:rPr>
      </w:pPr>
      <w:r>
        <w:rPr>
          <w:lang w:eastAsia="ja-JP"/>
        </w:rPr>
        <w:t>[Returns]</w:t>
      </w:r>
      <w:r>
        <w:rPr>
          <w:lang w:eastAsia="ja-JP"/>
        </w:rPr>
        <w:tab/>
        <w:t xml:space="preserve">0 </w:t>
      </w:r>
      <w:r>
        <w:rPr>
          <w:lang w:eastAsia="ja-JP"/>
        </w:rPr>
        <w:tab/>
        <w:t xml:space="preserve">: </w:t>
      </w:r>
      <w:proofErr w:type="gramStart"/>
      <w:r>
        <w:rPr>
          <w:lang w:eastAsia="ja-JP"/>
        </w:rPr>
        <w:t>Success</w:t>
      </w:r>
      <w:proofErr w:type="gramEnd"/>
    </w:p>
    <w:p w14:paraId="03A7A4BA" w14:textId="77777777" w:rsidR="00DB3ACD" w:rsidRDefault="00DB3ACD" w:rsidP="00717484">
      <w:pPr>
        <w:tabs>
          <w:tab w:val="left" w:pos="1560"/>
          <w:tab w:val="left" w:pos="2835"/>
        </w:tabs>
        <w:spacing w:after="40" w:line="260" w:lineRule="exact"/>
        <w:ind w:left="2954" w:hanging="2665"/>
        <w:rPr>
          <w:lang w:eastAsia="ja-JP"/>
        </w:rPr>
      </w:pPr>
      <w:r>
        <w:rPr>
          <w:rFonts w:hint="eastAsia"/>
          <w:lang w:eastAsia="ja-JP"/>
        </w:rPr>
        <w:tab/>
        <w:t>-1</w:t>
      </w:r>
      <w:r>
        <w:rPr>
          <w:rFonts w:hint="eastAsia"/>
          <w:lang w:eastAsia="ja-JP"/>
        </w:rPr>
        <w:tab/>
        <w:t>: Error</w:t>
      </w:r>
    </w:p>
    <w:p w14:paraId="51673415" w14:textId="77777777" w:rsidR="006B5074" w:rsidRDefault="00DB3ACD" w:rsidP="00717484">
      <w:pPr>
        <w:tabs>
          <w:tab w:val="left" w:pos="1560"/>
          <w:tab w:val="left" w:pos="2835"/>
        </w:tabs>
        <w:spacing w:after="40" w:line="260" w:lineRule="exact"/>
        <w:ind w:left="2954" w:hanging="2665"/>
        <w:rPr>
          <w:lang w:eastAsia="ja-JP"/>
        </w:rPr>
      </w:pPr>
      <w:r w:rsidRPr="00DB3ACD">
        <w:rPr>
          <w:lang w:eastAsia="ja-JP"/>
        </w:rPr>
        <w:t>[Error number]</w:t>
      </w:r>
      <w:r>
        <w:rPr>
          <w:rFonts w:hint="eastAsia"/>
          <w:lang w:eastAsia="ja-JP"/>
        </w:rPr>
        <w:tab/>
      </w:r>
      <w:r w:rsidR="002874DE">
        <w:rPr>
          <w:rFonts w:hint="eastAsia"/>
          <w:lang w:eastAsia="ja-JP"/>
        </w:rPr>
        <w:t>-</w:t>
      </w:r>
      <w:r w:rsidR="006B5074">
        <w:rPr>
          <w:lang w:eastAsia="ja-JP"/>
        </w:rPr>
        <w:t xml:space="preserve">EBUSY </w:t>
      </w:r>
      <w:r w:rsidR="006B5074">
        <w:rPr>
          <w:lang w:eastAsia="ja-JP"/>
        </w:rPr>
        <w:tab/>
        <w:t>: The data format cannot be changed at this time, for example because I/O is already in progress.</w:t>
      </w:r>
    </w:p>
    <w:p w14:paraId="7F45F286" w14:textId="77777777" w:rsidR="006B5074" w:rsidRDefault="006B5074" w:rsidP="00717484">
      <w:pPr>
        <w:tabs>
          <w:tab w:val="left" w:pos="1560"/>
          <w:tab w:val="left" w:pos="2835"/>
        </w:tabs>
        <w:spacing w:after="40" w:line="260" w:lineRule="exact"/>
        <w:ind w:left="2954" w:hanging="2665"/>
        <w:rPr>
          <w:lang w:eastAsia="ja-JP"/>
        </w:rPr>
      </w:pPr>
      <w:r>
        <w:rPr>
          <w:lang w:eastAsia="ja-JP"/>
        </w:rPr>
        <w:tab/>
      </w:r>
      <w:r w:rsidR="002874DE">
        <w:rPr>
          <w:rFonts w:hint="eastAsia"/>
          <w:lang w:eastAsia="ja-JP"/>
        </w:rPr>
        <w:t>-</w:t>
      </w:r>
      <w:r>
        <w:rPr>
          <w:lang w:eastAsia="ja-JP"/>
        </w:rPr>
        <w:t>EINVAL</w:t>
      </w:r>
      <w:r>
        <w:rPr>
          <w:lang w:eastAsia="ja-JP"/>
        </w:rPr>
        <w:tab/>
        <w:t xml:space="preserve">: The struct v4l2_format type field is </w:t>
      </w:r>
      <w:proofErr w:type="gramStart"/>
      <w:r>
        <w:rPr>
          <w:lang w:eastAsia="ja-JP"/>
        </w:rPr>
        <w:t>invalid</w:t>
      </w:r>
      <w:proofErr w:type="gramEnd"/>
      <w:r w:rsidR="00C14C66">
        <w:rPr>
          <w:lang w:eastAsia="ja-JP"/>
        </w:rPr>
        <w:t xml:space="preserve"> or</w:t>
      </w:r>
      <w:r>
        <w:rPr>
          <w:lang w:eastAsia="ja-JP"/>
        </w:rPr>
        <w:t xml:space="preserve"> the requested buffer type not supported.</w:t>
      </w:r>
    </w:p>
    <w:p w14:paraId="39760A46" w14:textId="77777777" w:rsidR="006B5074" w:rsidRDefault="006B5074" w:rsidP="00717484">
      <w:pPr>
        <w:tabs>
          <w:tab w:val="left" w:pos="1560"/>
          <w:tab w:val="left" w:pos="2835"/>
        </w:tabs>
        <w:spacing w:after="40" w:line="260" w:lineRule="exact"/>
        <w:ind w:left="2954" w:hanging="2665"/>
        <w:rPr>
          <w:lang w:eastAsia="ja-JP"/>
        </w:rPr>
      </w:pPr>
      <w:r>
        <w:rPr>
          <w:lang w:eastAsia="ja-JP"/>
        </w:rPr>
        <w:t>[Description]</w:t>
      </w:r>
      <w:r>
        <w:rPr>
          <w:lang w:eastAsia="ja-JP"/>
        </w:rPr>
        <w:tab/>
        <w:t>Set the data format.</w:t>
      </w:r>
    </w:p>
    <w:p w14:paraId="0074E232" w14:textId="77777777" w:rsidR="008750FA" w:rsidRDefault="007264A9" w:rsidP="00D36A38">
      <w:pPr>
        <w:tabs>
          <w:tab w:val="left" w:pos="1560"/>
          <w:tab w:val="left" w:pos="1843"/>
          <w:tab w:val="left" w:pos="2835"/>
        </w:tabs>
        <w:spacing w:after="40" w:line="260" w:lineRule="exact"/>
        <w:ind w:leftChars="142" w:left="1560" w:hangingChars="638" w:hanging="1276"/>
        <w:rPr>
          <w:lang w:eastAsia="ja-JP"/>
        </w:rPr>
      </w:pPr>
      <w:r>
        <w:rPr>
          <w:lang w:eastAsia="ja-JP"/>
        </w:rPr>
        <w:t>[Notice]</w:t>
      </w:r>
      <w:r>
        <w:rPr>
          <w:lang w:eastAsia="ja-JP"/>
        </w:rPr>
        <w:tab/>
      </w:r>
      <w:r w:rsidR="000F7DA6" w:rsidRPr="000F7DA6">
        <w:rPr>
          <w:lang w:eastAsia="ja-JP"/>
        </w:rPr>
        <w:t xml:space="preserve">At the time of </w:t>
      </w:r>
      <w:r w:rsidR="003A1823">
        <w:rPr>
          <w:lang w:eastAsia="ja-JP"/>
        </w:rPr>
        <w:t>horizontal scaling</w:t>
      </w:r>
      <w:r w:rsidR="000F7DA6" w:rsidRPr="000F7DA6">
        <w:rPr>
          <w:lang w:eastAsia="ja-JP"/>
        </w:rPr>
        <w:t xml:space="preserve">, </w:t>
      </w:r>
      <w:r w:rsidR="000F7DA6">
        <w:rPr>
          <w:lang w:eastAsia="ja-JP"/>
        </w:rPr>
        <w:t>the value of width</w:t>
      </w:r>
      <w:r w:rsidR="000F7DA6" w:rsidRPr="009D2106">
        <w:rPr>
          <w:lang w:eastAsia="ja-JP"/>
        </w:rPr>
        <w:t xml:space="preserve"> </w:t>
      </w:r>
      <w:r w:rsidR="000F7DA6">
        <w:rPr>
          <w:lang w:eastAsia="ja-JP"/>
        </w:rPr>
        <w:t xml:space="preserve">in </w:t>
      </w:r>
      <w:r w:rsidR="000F7DA6" w:rsidRPr="009D2106">
        <w:rPr>
          <w:lang w:eastAsia="ja-JP"/>
        </w:rPr>
        <w:t>v4l2_pix_format</w:t>
      </w:r>
      <w:r w:rsidR="000F7DA6">
        <w:rPr>
          <w:lang w:eastAsia="ja-JP"/>
        </w:rPr>
        <w:t xml:space="preserve"> structure of v4l2_format</w:t>
      </w:r>
      <w:r w:rsidR="000F7DA6" w:rsidRPr="000F7DA6">
        <w:rPr>
          <w:lang w:eastAsia="ja-JP"/>
        </w:rPr>
        <w:t xml:space="preserve"> should be specified </w:t>
      </w:r>
      <w:r w:rsidR="00A064C9" w:rsidRPr="00A064C9">
        <w:t xml:space="preserve">the value </w:t>
      </w:r>
      <w:proofErr w:type="gramStart"/>
      <w:r w:rsidR="00A064C9" w:rsidRPr="00A064C9">
        <w:t xml:space="preserve">of </w:t>
      </w:r>
      <w:r w:rsidR="000F7DA6" w:rsidRPr="000F7DA6">
        <w:rPr>
          <w:lang w:eastAsia="ja-JP"/>
        </w:rPr>
        <w:t xml:space="preserve"> multiple</w:t>
      </w:r>
      <w:proofErr w:type="gramEnd"/>
      <w:r w:rsidR="000F7DA6" w:rsidRPr="000F7DA6">
        <w:rPr>
          <w:lang w:eastAsia="ja-JP"/>
        </w:rPr>
        <w:t xml:space="preserve"> of </w:t>
      </w:r>
      <w:r w:rsidR="00A064C9">
        <w:rPr>
          <w:lang w:eastAsia="ja-JP"/>
        </w:rPr>
        <w:t>16</w:t>
      </w:r>
      <w:r w:rsidR="00A064C9">
        <w:t xml:space="preserve"> </w:t>
      </w:r>
      <w:r w:rsidR="00A064C9" w:rsidRPr="00A064C9">
        <w:t>(NV16 format should be specified the value of multiple of 32</w:t>
      </w:r>
      <w:r w:rsidR="00480C7C">
        <w:t xml:space="preserve">. </w:t>
      </w:r>
      <w:r w:rsidR="00480C7C" w:rsidRPr="00480C7C">
        <w:t>If it is not a multiple of 32, round it to a multiple of 32.</w:t>
      </w:r>
      <w:r w:rsidR="00A064C9" w:rsidRPr="00A064C9">
        <w:t>)</w:t>
      </w:r>
      <w:r w:rsidR="00A064C9">
        <w:t xml:space="preserve">. </w:t>
      </w:r>
      <w:r w:rsidR="008750FA">
        <w:rPr>
          <w:lang w:eastAsia="ja-JP"/>
        </w:rPr>
        <w:t xml:space="preserve">Scaling of NV12 format is prohibited </w:t>
      </w:r>
      <w:r w:rsidR="004A1912">
        <w:rPr>
          <w:lang w:eastAsia="ja-JP"/>
        </w:rPr>
        <w:t>by</w:t>
      </w:r>
      <w:r w:rsidR="008750FA">
        <w:rPr>
          <w:lang w:eastAsia="ja-JP"/>
        </w:rPr>
        <w:t xml:space="preserve"> H/W specification.</w:t>
      </w:r>
    </w:p>
    <w:p w14:paraId="1F164593" w14:textId="77777777" w:rsidR="00081E14" w:rsidRDefault="00081E14" w:rsidP="0063767B">
      <w:pPr>
        <w:tabs>
          <w:tab w:val="left" w:pos="2835"/>
        </w:tabs>
        <w:spacing w:after="40" w:line="260" w:lineRule="exact"/>
        <w:ind w:leftChars="780" w:left="1560"/>
        <w:rPr>
          <w:lang w:eastAsia="ja-JP"/>
        </w:rPr>
      </w:pPr>
      <w:r>
        <w:rPr>
          <w:lang w:eastAsia="ja-JP"/>
        </w:rPr>
        <w:t>At the time of NV12</w:t>
      </w:r>
      <w:r w:rsidRPr="000F7DA6">
        <w:rPr>
          <w:lang w:eastAsia="ja-JP"/>
        </w:rPr>
        <w:t xml:space="preserve"> format specification, </w:t>
      </w:r>
      <w:r>
        <w:rPr>
          <w:lang w:eastAsia="ja-JP"/>
        </w:rPr>
        <w:t>the value of height</w:t>
      </w:r>
      <w:r w:rsidRPr="009D2106">
        <w:rPr>
          <w:lang w:eastAsia="ja-JP"/>
        </w:rPr>
        <w:t xml:space="preserve"> </w:t>
      </w:r>
      <w:r>
        <w:rPr>
          <w:lang w:eastAsia="ja-JP"/>
        </w:rPr>
        <w:t xml:space="preserve">in </w:t>
      </w:r>
      <w:r w:rsidRPr="009D2106">
        <w:rPr>
          <w:lang w:eastAsia="ja-JP"/>
        </w:rPr>
        <w:t>v4l2_pix_format</w:t>
      </w:r>
      <w:r>
        <w:rPr>
          <w:lang w:eastAsia="ja-JP"/>
        </w:rPr>
        <w:t xml:space="preserve"> structure of v4l2_format</w:t>
      </w:r>
      <w:r w:rsidRPr="000F7DA6">
        <w:rPr>
          <w:lang w:eastAsia="ja-JP"/>
        </w:rPr>
        <w:t xml:space="preserve"> should be specified</w:t>
      </w:r>
      <w:r>
        <w:rPr>
          <w:lang w:eastAsia="ja-JP"/>
        </w:rPr>
        <w:t xml:space="preserve"> the same value as an input vertical size.</w:t>
      </w:r>
    </w:p>
    <w:p w14:paraId="3477CEBA" w14:textId="77777777" w:rsidR="00656989" w:rsidRDefault="00656989" w:rsidP="00BE1728">
      <w:pPr>
        <w:overflowPunct/>
        <w:autoSpaceDE/>
        <w:autoSpaceDN/>
        <w:adjustRightInd/>
        <w:spacing w:after="0" w:line="240" w:lineRule="auto"/>
        <w:textAlignment w:val="auto"/>
        <w:rPr>
          <w:lang w:eastAsia="ja-JP"/>
        </w:rPr>
      </w:pPr>
      <w:bookmarkStart w:id="81" w:name="_Ref363476984"/>
    </w:p>
    <w:p w14:paraId="73428EFF" w14:textId="77777777" w:rsidR="002462C7" w:rsidRDefault="002462C7" w:rsidP="00D3475F">
      <w:pPr>
        <w:pStyle w:val="Heading3"/>
      </w:pPr>
      <w:bookmarkStart w:id="82" w:name="_Ref363578141"/>
      <w:proofErr w:type="spellStart"/>
      <w:proofErr w:type="gramStart"/>
      <w:r w:rsidRPr="006B5074">
        <w:t>ioctl</w:t>
      </w:r>
      <w:proofErr w:type="spellEnd"/>
      <w:r w:rsidRPr="006B5074">
        <w:t>(</w:t>
      </w:r>
      <w:proofErr w:type="gramEnd"/>
      <w:r w:rsidRPr="006B5074">
        <w:t>VIDIOC_</w:t>
      </w:r>
      <w:r>
        <w:rPr>
          <w:rFonts w:hint="eastAsia"/>
          <w:lang w:eastAsia="ja-JP"/>
        </w:rPr>
        <w:t>TRY_FMT</w:t>
      </w:r>
      <w:r w:rsidRPr="006B5074">
        <w:t>)</w:t>
      </w:r>
      <w:bookmarkEnd w:id="81"/>
      <w:bookmarkEnd w:id="82"/>
    </w:p>
    <w:p w14:paraId="5B74B187" w14:textId="77777777" w:rsidR="002462C7" w:rsidRDefault="002462C7" w:rsidP="00717484">
      <w:pPr>
        <w:tabs>
          <w:tab w:val="left" w:pos="1560"/>
          <w:tab w:val="left" w:pos="2835"/>
        </w:tabs>
        <w:spacing w:after="40" w:line="260" w:lineRule="exact"/>
        <w:ind w:left="2954" w:hanging="2665"/>
        <w:rPr>
          <w:lang w:eastAsia="ja-JP"/>
        </w:rPr>
      </w:pPr>
      <w:r>
        <w:rPr>
          <w:lang w:eastAsia="ja-JP"/>
        </w:rPr>
        <w:t>[Function]</w:t>
      </w:r>
      <w:r>
        <w:rPr>
          <w:lang w:eastAsia="ja-JP"/>
        </w:rPr>
        <w:tab/>
        <w:t xml:space="preserve">int </w:t>
      </w:r>
      <w:proofErr w:type="spellStart"/>
      <w:proofErr w:type="gramStart"/>
      <w:r>
        <w:rPr>
          <w:lang w:eastAsia="ja-JP"/>
        </w:rPr>
        <w:t>ioctl</w:t>
      </w:r>
      <w:proofErr w:type="spellEnd"/>
      <w:r>
        <w:rPr>
          <w:lang w:eastAsia="ja-JP"/>
        </w:rPr>
        <w:t>(</w:t>
      </w:r>
      <w:proofErr w:type="gramEnd"/>
      <w:r>
        <w:rPr>
          <w:lang w:eastAsia="ja-JP"/>
        </w:rPr>
        <w:t xml:space="preserve">int </w:t>
      </w:r>
      <w:proofErr w:type="spellStart"/>
      <w:r>
        <w:rPr>
          <w:lang w:eastAsia="ja-JP"/>
        </w:rPr>
        <w:t>fd</w:t>
      </w:r>
      <w:proofErr w:type="spellEnd"/>
      <w:r>
        <w:rPr>
          <w:lang w:eastAsia="ja-JP"/>
        </w:rPr>
        <w:t>, int request, struct v4l2_format *</w:t>
      </w:r>
      <w:proofErr w:type="spellStart"/>
      <w:r>
        <w:rPr>
          <w:lang w:eastAsia="ja-JP"/>
        </w:rPr>
        <w:t>argp</w:t>
      </w:r>
      <w:proofErr w:type="spellEnd"/>
      <w:r>
        <w:rPr>
          <w:lang w:eastAsia="ja-JP"/>
        </w:rPr>
        <w:t>)</w:t>
      </w:r>
    </w:p>
    <w:p w14:paraId="26CB6508" w14:textId="77777777" w:rsidR="002462C7" w:rsidRDefault="002462C7" w:rsidP="00717484">
      <w:pPr>
        <w:tabs>
          <w:tab w:val="left" w:pos="1560"/>
          <w:tab w:val="left" w:pos="2835"/>
        </w:tabs>
        <w:spacing w:after="40" w:line="260" w:lineRule="exact"/>
        <w:ind w:left="2954" w:hanging="2665"/>
        <w:rPr>
          <w:lang w:eastAsia="ja-JP"/>
        </w:rPr>
      </w:pPr>
      <w:r>
        <w:rPr>
          <w:lang w:eastAsia="ja-JP"/>
        </w:rPr>
        <w:t>[Arguments]</w:t>
      </w:r>
      <w:r>
        <w:rPr>
          <w:lang w:eastAsia="ja-JP"/>
        </w:rPr>
        <w:tab/>
      </w:r>
      <w:proofErr w:type="spellStart"/>
      <w:r>
        <w:rPr>
          <w:lang w:eastAsia="ja-JP"/>
        </w:rPr>
        <w:t>fd</w:t>
      </w:r>
      <w:proofErr w:type="spellEnd"/>
      <w:r>
        <w:rPr>
          <w:lang w:eastAsia="ja-JP"/>
        </w:rPr>
        <w:t xml:space="preserve"> </w:t>
      </w:r>
      <w:r>
        <w:rPr>
          <w:lang w:eastAsia="ja-JP"/>
        </w:rPr>
        <w:tab/>
        <w:t xml:space="preserve">: File descriptors </w:t>
      </w:r>
    </w:p>
    <w:p w14:paraId="63EFA757" w14:textId="77777777" w:rsidR="002462C7" w:rsidRDefault="002462C7" w:rsidP="00717484">
      <w:pPr>
        <w:tabs>
          <w:tab w:val="left" w:pos="1560"/>
          <w:tab w:val="left" w:pos="2835"/>
        </w:tabs>
        <w:spacing w:after="40" w:line="260" w:lineRule="exact"/>
        <w:ind w:left="2954" w:hanging="2665"/>
        <w:rPr>
          <w:lang w:eastAsia="ja-JP"/>
        </w:rPr>
      </w:pPr>
      <w:r>
        <w:rPr>
          <w:lang w:eastAsia="ja-JP"/>
        </w:rPr>
        <w:tab/>
        <w:t>request</w:t>
      </w:r>
      <w:r>
        <w:rPr>
          <w:lang w:eastAsia="ja-JP"/>
        </w:rPr>
        <w:tab/>
        <w:t>: VIDIOC_TRY_FMT</w:t>
      </w:r>
    </w:p>
    <w:p w14:paraId="7BF3A0B9" w14:textId="77777777" w:rsidR="002462C7" w:rsidRDefault="002462C7" w:rsidP="00717484">
      <w:pPr>
        <w:tabs>
          <w:tab w:val="left" w:pos="1560"/>
          <w:tab w:val="left" w:pos="2835"/>
        </w:tabs>
        <w:spacing w:after="40" w:line="260" w:lineRule="exact"/>
        <w:ind w:left="2954" w:hanging="2665"/>
        <w:rPr>
          <w:lang w:eastAsia="ja-JP"/>
        </w:rPr>
      </w:pPr>
      <w:r>
        <w:rPr>
          <w:lang w:eastAsia="ja-JP"/>
        </w:rPr>
        <w:tab/>
      </w:r>
      <w:proofErr w:type="spellStart"/>
      <w:r>
        <w:rPr>
          <w:lang w:eastAsia="ja-JP"/>
        </w:rPr>
        <w:t>argp</w:t>
      </w:r>
      <w:proofErr w:type="spellEnd"/>
      <w:r>
        <w:rPr>
          <w:lang w:eastAsia="ja-JP"/>
        </w:rPr>
        <w:t xml:space="preserve"> </w:t>
      </w:r>
      <w:r>
        <w:rPr>
          <w:lang w:eastAsia="ja-JP"/>
        </w:rPr>
        <w:tab/>
        <w:t>: Pointer of v4l2_format</w:t>
      </w:r>
    </w:p>
    <w:p w14:paraId="4C69DD88" w14:textId="77777777" w:rsidR="002462C7" w:rsidRDefault="002462C7" w:rsidP="00717484">
      <w:pPr>
        <w:tabs>
          <w:tab w:val="left" w:pos="1560"/>
          <w:tab w:val="left" w:pos="2835"/>
        </w:tabs>
        <w:spacing w:after="40" w:line="260" w:lineRule="exact"/>
        <w:ind w:left="2954" w:hanging="2665"/>
        <w:rPr>
          <w:lang w:eastAsia="ja-JP"/>
        </w:rPr>
      </w:pPr>
      <w:r>
        <w:rPr>
          <w:lang w:eastAsia="ja-JP"/>
        </w:rPr>
        <w:t>[Returns]</w:t>
      </w:r>
      <w:r>
        <w:rPr>
          <w:lang w:eastAsia="ja-JP"/>
        </w:rPr>
        <w:tab/>
        <w:t xml:space="preserve">0 </w:t>
      </w:r>
      <w:r>
        <w:rPr>
          <w:lang w:eastAsia="ja-JP"/>
        </w:rPr>
        <w:tab/>
        <w:t xml:space="preserve">: </w:t>
      </w:r>
      <w:proofErr w:type="gramStart"/>
      <w:r>
        <w:rPr>
          <w:lang w:eastAsia="ja-JP"/>
        </w:rPr>
        <w:t>Success</w:t>
      </w:r>
      <w:proofErr w:type="gramEnd"/>
    </w:p>
    <w:p w14:paraId="14647BDB" w14:textId="77777777" w:rsidR="00DB3ACD" w:rsidRDefault="00DB3ACD" w:rsidP="00DB3ACD">
      <w:pPr>
        <w:tabs>
          <w:tab w:val="left" w:pos="1560"/>
          <w:tab w:val="left" w:pos="2835"/>
        </w:tabs>
        <w:spacing w:after="40" w:line="260" w:lineRule="exact"/>
        <w:ind w:left="2954" w:hanging="2665"/>
        <w:rPr>
          <w:lang w:eastAsia="ja-JP"/>
        </w:rPr>
      </w:pPr>
      <w:r>
        <w:rPr>
          <w:rFonts w:hint="eastAsia"/>
          <w:lang w:eastAsia="ja-JP"/>
        </w:rPr>
        <w:tab/>
        <w:t>-1</w:t>
      </w:r>
      <w:r>
        <w:rPr>
          <w:rFonts w:hint="eastAsia"/>
          <w:lang w:eastAsia="ja-JP"/>
        </w:rPr>
        <w:tab/>
        <w:t>: Error</w:t>
      </w:r>
    </w:p>
    <w:p w14:paraId="6DF0450A" w14:textId="77777777" w:rsidR="002462C7" w:rsidRDefault="00DB3ACD" w:rsidP="00717484">
      <w:pPr>
        <w:tabs>
          <w:tab w:val="left" w:pos="1560"/>
          <w:tab w:val="left" w:pos="2835"/>
        </w:tabs>
        <w:spacing w:after="40" w:line="260" w:lineRule="exact"/>
        <w:ind w:left="2954" w:hanging="2665"/>
        <w:rPr>
          <w:lang w:eastAsia="ja-JP"/>
        </w:rPr>
      </w:pPr>
      <w:r w:rsidRPr="00DB3ACD">
        <w:rPr>
          <w:lang w:eastAsia="ja-JP"/>
        </w:rPr>
        <w:t>[Error number]</w:t>
      </w:r>
      <w:r>
        <w:rPr>
          <w:rFonts w:hint="eastAsia"/>
          <w:lang w:eastAsia="ja-JP"/>
        </w:rPr>
        <w:tab/>
      </w:r>
      <w:r w:rsidR="002874DE">
        <w:rPr>
          <w:rFonts w:hint="eastAsia"/>
          <w:lang w:eastAsia="ja-JP"/>
        </w:rPr>
        <w:t>-</w:t>
      </w:r>
      <w:r w:rsidR="002462C7">
        <w:rPr>
          <w:lang w:eastAsia="ja-JP"/>
        </w:rPr>
        <w:t>EINVAL</w:t>
      </w:r>
      <w:r w:rsidR="002462C7">
        <w:rPr>
          <w:lang w:eastAsia="ja-JP"/>
        </w:rPr>
        <w:tab/>
        <w:t xml:space="preserve">: </w:t>
      </w:r>
      <w:r w:rsidR="0063767B">
        <w:rPr>
          <w:lang w:eastAsia="ja-JP"/>
        </w:rPr>
        <w:t>The setting value of struct v4l2_format</w:t>
      </w:r>
      <w:r w:rsidR="0063767B" w:rsidRPr="0063767B">
        <w:rPr>
          <w:lang w:eastAsia="ja-JP"/>
        </w:rPr>
        <w:t xml:space="preserve"> is invalid.</w:t>
      </w:r>
    </w:p>
    <w:p w14:paraId="35959196" w14:textId="77777777" w:rsidR="002462C7" w:rsidRPr="006B5074" w:rsidRDefault="002462C7" w:rsidP="0063767B">
      <w:pPr>
        <w:tabs>
          <w:tab w:val="left" w:pos="1560"/>
          <w:tab w:val="left" w:pos="2835"/>
        </w:tabs>
        <w:spacing w:after="40" w:line="260" w:lineRule="exact"/>
        <w:ind w:left="2954" w:hanging="2665"/>
        <w:rPr>
          <w:lang w:eastAsia="ja-JP"/>
        </w:rPr>
      </w:pPr>
      <w:r>
        <w:rPr>
          <w:lang w:eastAsia="ja-JP"/>
        </w:rPr>
        <w:t>[Description]</w:t>
      </w:r>
      <w:r>
        <w:rPr>
          <w:lang w:eastAsia="ja-JP"/>
        </w:rPr>
        <w:tab/>
        <w:t>Try a format.</w:t>
      </w:r>
    </w:p>
    <w:p w14:paraId="45FEF232" w14:textId="77777777" w:rsidR="00DB3ACD" w:rsidRPr="00DB3ACD" w:rsidRDefault="00DB3ACD" w:rsidP="00D11A04">
      <w:bookmarkStart w:id="83" w:name="_Ref363476988"/>
    </w:p>
    <w:p w14:paraId="609E45AC" w14:textId="77777777" w:rsidR="002462C7" w:rsidRDefault="002462C7" w:rsidP="00D3475F">
      <w:pPr>
        <w:pStyle w:val="Heading3"/>
      </w:pPr>
      <w:bookmarkStart w:id="84" w:name="_Ref390851454"/>
      <w:proofErr w:type="spellStart"/>
      <w:proofErr w:type="gramStart"/>
      <w:r w:rsidRPr="006B5074">
        <w:t>ioctl</w:t>
      </w:r>
      <w:proofErr w:type="spellEnd"/>
      <w:r w:rsidRPr="006B5074">
        <w:t>(</w:t>
      </w:r>
      <w:proofErr w:type="gramEnd"/>
      <w:r w:rsidRPr="006B5074">
        <w:t>VIDIOC_</w:t>
      </w:r>
      <w:r w:rsidRPr="004D1C59">
        <w:t>QUERYCTRL</w:t>
      </w:r>
      <w:r w:rsidRPr="006B5074">
        <w:t>)</w:t>
      </w:r>
      <w:bookmarkEnd w:id="83"/>
      <w:bookmarkEnd w:id="84"/>
    </w:p>
    <w:p w14:paraId="32E3CBB3" w14:textId="77777777" w:rsidR="002462C7" w:rsidRDefault="002462C7" w:rsidP="00717484">
      <w:pPr>
        <w:tabs>
          <w:tab w:val="left" w:pos="1560"/>
          <w:tab w:val="left" w:pos="2835"/>
        </w:tabs>
        <w:spacing w:after="40" w:line="260" w:lineRule="exact"/>
        <w:ind w:left="2954" w:hanging="2665"/>
        <w:rPr>
          <w:lang w:eastAsia="ja-JP"/>
        </w:rPr>
      </w:pPr>
      <w:r>
        <w:rPr>
          <w:lang w:eastAsia="ja-JP"/>
        </w:rPr>
        <w:t>[Function]</w:t>
      </w:r>
      <w:r>
        <w:rPr>
          <w:lang w:eastAsia="ja-JP"/>
        </w:rPr>
        <w:tab/>
        <w:t xml:space="preserve">int </w:t>
      </w:r>
      <w:proofErr w:type="spellStart"/>
      <w:proofErr w:type="gramStart"/>
      <w:r>
        <w:rPr>
          <w:lang w:eastAsia="ja-JP"/>
        </w:rPr>
        <w:t>ioctl</w:t>
      </w:r>
      <w:proofErr w:type="spellEnd"/>
      <w:r>
        <w:rPr>
          <w:lang w:eastAsia="ja-JP"/>
        </w:rPr>
        <w:t>(</w:t>
      </w:r>
      <w:proofErr w:type="gramEnd"/>
      <w:r>
        <w:rPr>
          <w:lang w:eastAsia="ja-JP"/>
        </w:rPr>
        <w:t xml:space="preserve">int </w:t>
      </w:r>
      <w:proofErr w:type="spellStart"/>
      <w:r>
        <w:rPr>
          <w:lang w:eastAsia="ja-JP"/>
        </w:rPr>
        <w:t>fd</w:t>
      </w:r>
      <w:proofErr w:type="spellEnd"/>
      <w:r>
        <w:rPr>
          <w:lang w:eastAsia="ja-JP"/>
        </w:rPr>
        <w:t>, int request, struct v4l2_queryctrl *</w:t>
      </w:r>
      <w:proofErr w:type="spellStart"/>
      <w:r>
        <w:rPr>
          <w:lang w:eastAsia="ja-JP"/>
        </w:rPr>
        <w:t>argp</w:t>
      </w:r>
      <w:proofErr w:type="spellEnd"/>
      <w:r>
        <w:rPr>
          <w:lang w:eastAsia="ja-JP"/>
        </w:rPr>
        <w:t>)</w:t>
      </w:r>
    </w:p>
    <w:p w14:paraId="680A614D" w14:textId="77777777" w:rsidR="002462C7" w:rsidRDefault="002462C7" w:rsidP="00717484">
      <w:pPr>
        <w:tabs>
          <w:tab w:val="left" w:pos="1560"/>
          <w:tab w:val="left" w:pos="2835"/>
        </w:tabs>
        <w:spacing w:after="40" w:line="260" w:lineRule="exact"/>
        <w:ind w:left="2954" w:hanging="2665"/>
        <w:rPr>
          <w:lang w:eastAsia="ja-JP"/>
        </w:rPr>
      </w:pPr>
      <w:r>
        <w:rPr>
          <w:lang w:eastAsia="ja-JP"/>
        </w:rPr>
        <w:t>[Arguments]</w:t>
      </w:r>
      <w:r>
        <w:rPr>
          <w:lang w:eastAsia="ja-JP"/>
        </w:rPr>
        <w:tab/>
      </w:r>
      <w:proofErr w:type="spellStart"/>
      <w:r>
        <w:rPr>
          <w:lang w:eastAsia="ja-JP"/>
        </w:rPr>
        <w:t>fd</w:t>
      </w:r>
      <w:proofErr w:type="spellEnd"/>
      <w:r>
        <w:rPr>
          <w:lang w:eastAsia="ja-JP"/>
        </w:rPr>
        <w:t xml:space="preserve"> </w:t>
      </w:r>
      <w:r>
        <w:rPr>
          <w:lang w:eastAsia="ja-JP"/>
        </w:rPr>
        <w:tab/>
        <w:t xml:space="preserve">: File descriptors </w:t>
      </w:r>
    </w:p>
    <w:p w14:paraId="7143A78D" w14:textId="77777777" w:rsidR="002462C7" w:rsidRDefault="002462C7" w:rsidP="00717484">
      <w:pPr>
        <w:tabs>
          <w:tab w:val="left" w:pos="1560"/>
          <w:tab w:val="left" w:pos="2835"/>
        </w:tabs>
        <w:spacing w:after="40" w:line="260" w:lineRule="exact"/>
        <w:ind w:left="2954" w:hanging="2665"/>
        <w:rPr>
          <w:lang w:eastAsia="ja-JP"/>
        </w:rPr>
      </w:pPr>
      <w:r>
        <w:rPr>
          <w:lang w:eastAsia="ja-JP"/>
        </w:rPr>
        <w:tab/>
        <w:t xml:space="preserve">request </w:t>
      </w:r>
      <w:r>
        <w:rPr>
          <w:lang w:eastAsia="ja-JP"/>
        </w:rPr>
        <w:tab/>
        <w:t>: VIDIOC_QUERYCTRL</w:t>
      </w:r>
    </w:p>
    <w:p w14:paraId="4B7FD198" w14:textId="77777777" w:rsidR="002462C7" w:rsidRDefault="002462C7" w:rsidP="00717484">
      <w:pPr>
        <w:tabs>
          <w:tab w:val="left" w:pos="1560"/>
          <w:tab w:val="left" w:pos="2835"/>
        </w:tabs>
        <w:spacing w:after="40" w:line="260" w:lineRule="exact"/>
        <w:ind w:left="2954" w:hanging="2665"/>
        <w:rPr>
          <w:lang w:eastAsia="ja-JP"/>
        </w:rPr>
      </w:pPr>
      <w:r>
        <w:rPr>
          <w:lang w:eastAsia="ja-JP"/>
        </w:rPr>
        <w:tab/>
      </w:r>
      <w:proofErr w:type="spellStart"/>
      <w:r>
        <w:rPr>
          <w:lang w:eastAsia="ja-JP"/>
        </w:rPr>
        <w:t>argp</w:t>
      </w:r>
      <w:proofErr w:type="spellEnd"/>
      <w:r>
        <w:rPr>
          <w:lang w:eastAsia="ja-JP"/>
        </w:rPr>
        <w:t xml:space="preserve"> </w:t>
      </w:r>
      <w:r>
        <w:rPr>
          <w:lang w:eastAsia="ja-JP"/>
        </w:rPr>
        <w:tab/>
        <w:t>: Pointer of v4l2_queryctrl</w:t>
      </w:r>
    </w:p>
    <w:p w14:paraId="01989A5A" w14:textId="77777777" w:rsidR="002462C7" w:rsidRDefault="002462C7" w:rsidP="00717484">
      <w:pPr>
        <w:tabs>
          <w:tab w:val="left" w:pos="1560"/>
          <w:tab w:val="left" w:pos="2835"/>
        </w:tabs>
        <w:spacing w:after="40" w:line="260" w:lineRule="exact"/>
        <w:ind w:left="2954" w:hanging="2665"/>
        <w:rPr>
          <w:lang w:eastAsia="ja-JP"/>
        </w:rPr>
      </w:pPr>
      <w:r>
        <w:rPr>
          <w:lang w:eastAsia="ja-JP"/>
        </w:rPr>
        <w:t>[Returns]</w:t>
      </w:r>
      <w:r>
        <w:rPr>
          <w:lang w:eastAsia="ja-JP"/>
        </w:rPr>
        <w:tab/>
        <w:t xml:space="preserve">0 </w:t>
      </w:r>
      <w:r>
        <w:rPr>
          <w:lang w:eastAsia="ja-JP"/>
        </w:rPr>
        <w:tab/>
        <w:t xml:space="preserve">: </w:t>
      </w:r>
      <w:proofErr w:type="gramStart"/>
      <w:r>
        <w:rPr>
          <w:lang w:eastAsia="ja-JP"/>
        </w:rPr>
        <w:t>Success</w:t>
      </w:r>
      <w:proofErr w:type="gramEnd"/>
    </w:p>
    <w:p w14:paraId="566611E9" w14:textId="77777777" w:rsidR="00DB3ACD" w:rsidRDefault="00DB3ACD" w:rsidP="00DB3ACD">
      <w:pPr>
        <w:tabs>
          <w:tab w:val="left" w:pos="1560"/>
          <w:tab w:val="left" w:pos="2835"/>
        </w:tabs>
        <w:spacing w:after="40" w:line="260" w:lineRule="exact"/>
        <w:ind w:left="2954" w:hanging="2665"/>
        <w:rPr>
          <w:lang w:eastAsia="ja-JP"/>
        </w:rPr>
      </w:pPr>
      <w:r>
        <w:rPr>
          <w:rFonts w:hint="eastAsia"/>
          <w:lang w:eastAsia="ja-JP"/>
        </w:rPr>
        <w:tab/>
        <w:t>-1</w:t>
      </w:r>
      <w:r>
        <w:rPr>
          <w:rFonts w:hint="eastAsia"/>
          <w:lang w:eastAsia="ja-JP"/>
        </w:rPr>
        <w:tab/>
        <w:t>: Error</w:t>
      </w:r>
    </w:p>
    <w:p w14:paraId="24C9FFB9" w14:textId="77777777" w:rsidR="002462C7" w:rsidRDefault="009E3437" w:rsidP="00717484">
      <w:pPr>
        <w:tabs>
          <w:tab w:val="left" w:pos="1560"/>
          <w:tab w:val="left" w:pos="2835"/>
        </w:tabs>
        <w:spacing w:after="40" w:line="260" w:lineRule="exact"/>
        <w:ind w:left="2954" w:hanging="2665"/>
        <w:rPr>
          <w:lang w:eastAsia="ja-JP"/>
        </w:rPr>
      </w:pPr>
      <w:r w:rsidRPr="00DB3ACD">
        <w:rPr>
          <w:lang w:eastAsia="ja-JP"/>
        </w:rPr>
        <w:t>[Error number]</w:t>
      </w:r>
      <w:r>
        <w:rPr>
          <w:rFonts w:hint="eastAsia"/>
          <w:lang w:eastAsia="ja-JP"/>
        </w:rPr>
        <w:tab/>
      </w:r>
      <w:r w:rsidR="002874DE">
        <w:rPr>
          <w:rFonts w:hint="eastAsia"/>
          <w:lang w:eastAsia="ja-JP"/>
        </w:rPr>
        <w:t>-</w:t>
      </w:r>
      <w:r w:rsidR="002462C7">
        <w:rPr>
          <w:lang w:eastAsia="ja-JP"/>
        </w:rPr>
        <w:t>EINVAL</w:t>
      </w:r>
      <w:r w:rsidR="002462C7">
        <w:rPr>
          <w:lang w:eastAsia="ja-JP"/>
        </w:rPr>
        <w:tab/>
        <w:t>: The struct v4l2_queryctrl id is invalid.</w:t>
      </w:r>
    </w:p>
    <w:p w14:paraId="7464269C" w14:textId="77777777" w:rsidR="002462C7" w:rsidRDefault="002462C7" w:rsidP="00717484">
      <w:pPr>
        <w:tabs>
          <w:tab w:val="left" w:pos="1560"/>
          <w:tab w:val="left" w:pos="2835"/>
        </w:tabs>
        <w:spacing w:after="40" w:line="260" w:lineRule="exact"/>
        <w:ind w:left="2954" w:hanging="2665"/>
        <w:rPr>
          <w:lang w:eastAsia="ja-JP"/>
        </w:rPr>
      </w:pPr>
      <w:r>
        <w:rPr>
          <w:lang w:eastAsia="ja-JP"/>
        </w:rPr>
        <w:tab/>
      </w:r>
      <w:r>
        <w:rPr>
          <w:lang w:eastAsia="ja-JP"/>
        </w:rPr>
        <w:tab/>
        <w:t xml:space="preserve"> The struct v4l2_querymenu id or index is invalid.</w:t>
      </w:r>
    </w:p>
    <w:p w14:paraId="412A16AC" w14:textId="77777777" w:rsidR="008B7692" w:rsidRDefault="008B7692" w:rsidP="00717484">
      <w:pPr>
        <w:tabs>
          <w:tab w:val="left" w:pos="1560"/>
          <w:tab w:val="left" w:pos="2835"/>
        </w:tabs>
        <w:spacing w:after="40" w:line="260" w:lineRule="exact"/>
        <w:ind w:left="2954" w:hanging="2665"/>
        <w:rPr>
          <w:lang w:eastAsia="ja-JP"/>
        </w:rPr>
      </w:pPr>
      <w:r>
        <w:rPr>
          <w:lang w:eastAsia="ja-JP"/>
        </w:rPr>
        <w:tab/>
        <w:t>-</w:t>
      </w:r>
      <w:r w:rsidRPr="008B7692">
        <w:rPr>
          <w:lang w:eastAsia="ja-JP"/>
        </w:rPr>
        <w:t>EACCES</w:t>
      </w:r>
      <w:r>
        <w:rPr>
          <w:lang w:eastAsia="ja-JP"/>
        </w:rPr>
        <w:tab/>
        <w:t xml:space="preserve">: </w:t>
      </w:r>
      <w:r w:rsidRPr="008B7692">
        <w:rPr>
          <w:lang w:eastAsia="ja-JP"/>
        </w:rPr>
        <w:t>An attempt was made to read a write-only control.</w:t>
      </w:r>
    </w:p>
    <w:p w14:paraId="06B4A2D3" w14:textId="77777777" w:rsidR="002462C7" w:rsidRDefault="002462C7" w:rsidP="00717484">
      <w:pPr>
        <w:tabs>
          <w:tab w:val="left" w:pos="1560"/>
          <w:tab w:val="left" w:pos="2835"/>
        </w:tabs>
        <w:spacing w:after="40" w:line="260" w:lineRule="exact"/>
        <w:ind w:left="2954" w:hanging="2665"/>
        <w:rPr>
          <w:lang w:eastAsia="ja-JP"/>
        </w:rPr>
      </w:pPr>
      <w:r>
        <w:rPr>
          <w:lang w:eastAsia="ja-JP"/>
        </w:rPr>
        <w:t>[Description]</w:t>
      </w:r>
      <w:r>
        <w:rPr>
          <w:lang w:eastAsia="ja-JP"/>
        </w:rPr>
        <w:tab/>
        <w:t>Enumerate controls.</w:t>
      </w:r>
    </w:p>
    <w:p w14:paraId="5AD72010" w14:textId="77777777" w:rsidR="003B083E" w:rsidRDefault="003B083E">
      <w:pPr>
        <w:overflowPunct/>
        <w:autoSpaceDE/>
        <w:autoSpaceDN/>
        <w:adjustRightInd/>
        <w:spacing w:after="0" w:line="240" w:lineRule="auto"/>
        <w:textAlignment w:val="auto"/>
        <w:rPr>
          <w:lang w:eastAsia="ja-JP"/>
        </w:rPr>
      </w:pPr>
      <w:bookmarkStart w:id="85" w:name="_Ref363476993"/>
      <w:r>
        <w:rPr>
          <w:lang w:eastAsia="ja-JP"/>
        </w:rPr>
        <w:br w:type="page"/>
      </w:r>
    </w:p>
    <w:p w14:paraId="09F5F47C" w14:textId="77777777" w:rsidR="00656989" w:rsidRDefault="00656989" w:rsidP="00656989">
      <w:pPr>
        <w:rPr>
          <w:lang w:eastAsia="ja-JP"/>
        </w:rPr>
      </w:pPr>
    </w:p>
    <w:p w14:paraId="3BB0F763" w14:textId="77777777" w:rsidR="002462C7" w:rsidRDefault="002462C7" w:rsidP="00D3475F">
      <w:pPr>
        <w:pStyle w:val="Heading3"/>
      </w:pPr>
      <w:bookmarkStart w:id="86" w:name="_Ref363578149"/>
      <w:proofErr w:type="spellStart"/>
      <w:proofErr w:type="gramStart"/>
      <w:r w:rsidRPr="006B5074">
        <w:t>ioctl</w:t>
      </w:r>
      <w:proofErr w:type="spellEnd"/>
      <w:r w:rsidRPr="006B5074">
        <w:t>(</w:t>
      </w:r>
      <w:proofErr w:type="gramEnd"/>
      <w:r w:rsidRPr="006B5074">
        <w:t>VIDIOC_</w:t>
      </w:r>
      <w:r>
        <w:rPr>
          <w:rFonts w:hint="eastAsia"/>
          <w:lang w:eastAsia="ja-JP"/>
        </w:rPr>
        <w:t>G_</w:t>
      </w:r>
      <w:r w:rsidRPr="004D1C59">
        <w:t>CTRL</w:t>
      </w:r>
      <w:r w:rsidRPr="006B5074">
        <w:t>)</w:t>
      </w:r>
      <w:bookmarkEnd w:id="85"/>
      <w:bookmarkEnd w:id="86"/>
    </w:p>
    <w:p w14:paraId="0F0F6F9A" w14:textId="77777777" w:rsidR="002462C7" w:rsidRDefault="002462C7" w:rsidP="00717484">
      <w:pPr>
        <w:tabs>
          <w:tab w:val="left" w:pos="1560"/>
          <w:tab w:val="left" w:pos="2835"/>
        </w:tabs>
        <w:spacing w:after="40" w:line="260" w:lineRule="exact"/>
        <w:ind w:left="2954" w:hanging="2665"/>
        <w:rPr>
          <w:lang w:eastAsia="ja-JP"/>
        </w:rPr>
      </w:pPr>
      <w:r>
        <w:rPr>
          <w:lang w:eastAsia="ja-JP"/>
        </w:rPr>
        <w:t>[Function]</w:t>
      </w:r>
      <w:r>
        <w:rPr>
          <w:lang w:eastAsia="ja-JP"/>
        </w:rPr>
        <w:tab/>
        <w:t xml:space="preserve">int </w:t>
      </w:r>
      <w:proofErr w:type="spellStart"/>
      <w:proofErr w:type="gramStart"/>
      <w:r>
        <w:rPr>
          <w:lang w:eastAsia="ja-JP"/>
        </w:rPr>
        <w:t>ioctl</w:t>
      </w:r>
      <w:proofErr w:type="spellEnd"/>
      <w:r>
        <w:rPr>
          <w:lang w:eastAsia="ja-JP"/>
        </w:rPr>
        <w:t>(</w:t>
      </w:r>
      <w:proofErr w:type="gramEnd"/>
      <w:r>
        <w:rPr>
          <w:lang w:eastAsia="ja-JP"/>
        </w:rPr>
        <w:t xml:space="preserve">int </w:t>
      </w:r>
      <w:proofErr w:type="spellStart"/>
      <w:r>
        <w:rPr>
          <w:lang w:eastAsia="ja-JP"/>
        </w:rPr>
        <w:t>fd</w:t>
      </w:r>
      <w:proofErr w:type="spellEnd"/>
      <w:r>
        <w:rPr>
          <w:lang w:eastAsia="ja-JP"/>
        </w:rPr>
        <w:t>, int request, struct v4l2_control *</w:t>
      </w:r>
      <w:proofErr w:type="spellStart"/>
      <w:r>
        <w:rPr>
          <w:lang w:eastAsia="ja-JP"/>
        </w:rPr>
        <w:t>argp</w:t>
      </w:r>
      <w:proofErr w:type="spellEnd"/>
      <w:r>
        <w:rPr>
          <w:lang w:eastAsia="ja-JP"/>
        </w:rPr>
        <w:t>)</w:t>
      </w:r>
    </w:p>
    <w:p w14:paraId="5E392A3B" w14:textId="77777777" w:rsidR="002462C7" w:rsidRDefault="002462C7" w:rsidP="00717484">
      <w:pPr>
        <w:tabs>
          <w:tab w:val="left" w:pos="1560"/>
          <w:tab w:val="left" w:pos="2835"/>
        </w:tabs>
        <w:spacing w:after="40" w:line="260" w:lineRule="exact"/>
        <w:ind w:left="2954" w:hanging="2665"/>
        <w:rPr>
          <w:lang w:eastAsia="ja-JP"/>
        </w:rPr>
      </w:pPr>
      <w:r>
        <w:rPr>
          <w:lang w:eastAsia="ja-JP"/>
        </w:rPr>
        <w:t>[Arguments]</w:t>
      </w:r>
      <w:r>
        <w:rPr>
          <w:lang w:eastAsia="ja-JP"/>
        </w:rPr>
        <w:tab/>
      </w:r>
      <w:proofErr w:type="spellStart"/>
      <w:r>
        <w:rPr>
          <w:lang w:eastAsia="ja-JP"/>
        </w:rPr>
        <w:t>fd</w:t>
      </w:r>
      <w:proofErr w:type="spellEnd"/>
      <w:r>
        <w:rPr>
          <w:lang w:eastAsia="ja-JP"/>
        </w:rPr>
        <w:t xml:space="preserve"> </w:t>
      </w:r>
      <w:r>
        <w:rPr>
          <w:lang w:eastAsia="ja-JP"/>
        </w:rPr>
        <w:tab/>
        <w:t>: File descriptors</w:t>
      </w:r>
    </w:p>
    <w:p w14:paraId="5215F79E" w14:textId="77777777" w:rsidR="002462C7" w:rsidRDefault="002462C7" w:rsidP="00717484">
      <w:pPr>
        <w:tabs>
          <w:tab w:val="left" w:pos="1560"/>
          <w:tab w:val="left" w:pos="2835"/>
        </w:tabs>
        <w:spacing w:after="40" w:line="260" w:lineRule="exact"/>
        <w:ind w:left="2954" w:hanging="2665"/>
        <w:rPr>
          <w:lang w:eastAsia="ja-JP"/>
        </w:rPr>
      </w:pPr>
      <w:r>
        <w:rPr>
          <w:lang w:eastAsia="ja-JP"/>
        </w:rPr>
        <w:tab/>
        <w:t xml:space="preserve">request </w:t>
      </w:r>
      <w:r>
        <w:rPr>
          <w:lang w:eastAsia="ja-JP"/>
        </w:rPr>
        <w:tab/>
        <w:t>: VIDIOC_G_CTRL</w:t>
      </w:r>
    </w:p>
    <w:p w14:paraId="2FC94E9A" w14:textId="77777777" w:rsidR="002462C7" w:rsidRDefault="002462C7" w:rsidP="00717484">
      <w:pPr>
        <w:tabs>
          <w:tab w:val="left" w:pos="1560"/>
          <w:tab w:val="left" w:pos="2835"/>
        </w:tabs>
        <w:spacing w:after="40" w:line="260" w:lineRule="exact"/>
        <w:ind w:left="2954" w:hanging="2665"/>
        <w:rPr>
          <w:lang w:eastAsia="ja-JP"/>
        </w:rPr>
      </w:pPr>
      <w:r>
        <w:rPr>
          <w:lang w:eastAsia="ja-JP"/>
        </w:rPr>
        <w:tab/>
      </w:r>
      <w:proofErr w:type="spellStart"/>
      <w:r>
        <w:rPr>
          <w:lang w:eastAsia="ja-JP"/>
        </w:rPr>
        <w:t>argp</w:t>
      </w:r>
      <w:proofErr w:type="spellEnd"/>
      <w:r>
        <w:rPr>
          <w:lang w:eastAsia="ja-JP"/>
        </w:rPr>
        <w:t xml:space="preserve"> </w:t>
      </w:r>
      <w:r>
        <w:rPr>
          <w:lang w:eastAsia="ja-JP"/>
        </w:rPr>
        <w:tab/>
        <w:t>: Pointer of v4l2_control</w:t>
      </w:r>
    </w:p>
    <w:p w14:paraId="58D93A7E" w14:textId="77777777" w:rsidR="002462C7" w:rsidRDefault="002462C7" w:rsidP="00717484">
      <w:pPr>
        <w:tabs>
          <w:tab w:val="left" w:pos="1560"/>
          <w:tab w:val="left" w:pos="2835"/>
        </w:tabs>
        <w:spacing w:after="40" w:line="260" w:lineRule="exact"/>
        <w:ind w:left="2954" w:hanging="2665"/>
        <w:rPr>
          <w:lang w:eastAsia="ja-JP"/>
        </w:rPr>
      </w:pPr>
      <w:r>
        <w:rPr>
          <w:lang w:eastAsia="ja-JP"/>
        </w:rPr>
        <w:t>[Returns]</w:t>
      </w:r>
      <w:r>
        <w:rPr>
          <w:lang w:eastAsia="ja-JP"/>
        </w:rPr>
        <w:tab/>
        <w:t>0</w:t>
      </w:r>
      <w:r w:rsidR="00DB7CEB">
        <w:rPr>
          <w:rFonts w:hint="eastAsia"/>
          <w:lang w:eastAsia="ja-JP"/>
        </w:rPr>
        <w:tab/>
      </w:r>
      <w:r>
        <w:rPr>
          <w:lang w:eastAsia="ja-JP"/>
        </w:rPr>
        <w:t>:</w:t>
      </w:r>
      <w:r>
        <w:rPr>
          <w:lang w:eastAsia="ja-JP"/>
        </w:rPr>
        <w:tab/>
        <w:t>Success</w:t>
      </w:r>
    </w:p>
    <w:p w14:paraId="20A5D7BB" w14:textId="77777777" w:rsidR="00DB3ACD" w:rsidRDefault="00DB3ACD" w:rsidP="00DB3ACD">
      <w:pPr>
        <w:tabs>
          <w:tab w:val="left" w:pos="1560"/>
          <w:tab w:val="left" w:pos="2835"/>
        </w:tabs>
        <w:spacing w:after="40" w:line="260" w:lineRule="exact"/>
        <w:ind w:left="2954" w:hanging="2665"/>
        <w:rPr>
          <w:lang w:eastAsia="ja-JP"/>
        </w:rPr>
      </w:pPr>
      <w:r>
        <w:rPr>
          <w:rFonts w:hint="eastAsia"/>
          <w:lang w:eastAsia="ja-JP"/>
        </w:rPr>
        <w:tab/>
        <w:t>-1</w:t>
      </w:r>
      <w:r>
        <w:rPr>
          <w:rFonts w:hint="eastAsia"/>
          <w:lang w:eastAsia="ja-JP"/>
        </w:rPr>
        <w:tab/>
        <w:t>: Error</w:t>
      </w:r>
    </w:p>
    <w:p w14:paraId="1551E040" w14:textId="77777777" w:rsidR="002462C7" w:rsidRDefault="00DB3ACD" w:rsidP="00717484">
      <w:pPr>
        <w:tabs>
          <w:tab w:val="left" w:pos="1560"/>
          <w:tab w:val="left" w:pos="2835"/>
        </w:tabs>
        <w:spacing w:after="40" w:line="260" w:lineRule="exact"/>
        <w:ind w:left="2954" w:hanging="2665"/>
        <w:rPr>
          <w:lang w:eastAsia="ja-JP"/>
        </w:rPr>
      </w:pPr>
      <w:r w:rsidRPr="00DB3ACD">
        <w:rPr>
          <w:lang w:eastAsia="ja-JP"/>
        </w:rPr>
        <w:t>[Error number]</w:t>
      </w:r>
      <w:r>
        <w:rPr>
          <w:rFonts w:hint="eastAsia"/>
          <w:lang w:eastAsia="ja-JP"/>
        </w:rPr>
        <w:tab/>
      </w:r>
      <w:r w:rsidR="002874DE">
        <w:rPr>
          <w:rFonts w:hint="eastAsia"/>
          <w:lang w:eastAsia="ja-JP"/>
        </w:rPr>
        <w:t>-</w:t>
      </w:r>
      <w:r w:rsidR="002462C7">
        <w:rPr>
          <w:lang w:eastAsia="ja-JP"/>
        </w:rPr>
        <w:t xml:space="preserve">EINVAL </w:t>
      </w:r>
      <w:r w:rsidR="002462C7">
        <w:rPr>
          <w:lang w:eastAsia="ja-JP"/>
        </w:rPr>
        <w:tab/>
        <w:t>: The struct v4l2_control id is invalid.</w:t>
      </w:r>
    </w:p>
    <w:p w14:paraId="0114BD63" w14:textId="77777777" w:rsidR="002462C7" w:rsidRDefault="002462C7" w:rsidP="00717484">
      <w:pPr>
        <w:tabs>
          <w:tab w:val="left" w:pos="1560"/>
          <w:tab w:val="left" w:pos="2835"/>
        </w:tabs>
        <w:spacing w:after="40" w:line="260" w:lineRule="exact"/>
        <w:ind w:left="2954" w:hanging="2665"/>
        <w:rPr>
          <w:lang w:eastAsia="ja-JP"/>
        </w:rPr>
      </w:pPr>
      <w:r>
        <w:rPr>
          <w:lang w:eastAsia="ja-JP"/>
        </w:rPr>
        <w:tab/>
      </w:r>
      <w:r w:rsidR="002874DE">
        <w:rPr>
          <w:rFonts w:hint="eastAsia"/>
          <w:lang w:eastAsia="ja-JP"/>
        </w:rPr>
        <w:t>-</w:t>
      </w:r>
      <w:r>
        <w:rPr>
          <w:lang w:eastAsia="ja-JP"/>
        </w:rPr>
        <w:t xml:space="preserve">ERANGE </w:t>
      </w:r>
      <w:r>
        <w:rPr>
          <w:lang w:eastAsia="ja-JP"/>
        </w:rPr>
        <w:tab/>
        <w:t>: The struct v4l2_control value is out of bounds.</w:t>
      </w:r>
    </w:p>
    <w:p w14:paraId="13B2330B" w14:textId="77777777" w:rsidR="002462C7" w:rsidRDefault="002462C7" w:rsidP="00717484">
      <w:pPr>
        <w:tabs>
          <w:tab w:val="left" w:pos="1560"/>
          <w:tab w:val="left" w:pos="2835"/>
        </w:tabs>
        <w:spacing w:after="40" w:line="260" w:lineRule="exact"/>
        <w:ind w:left="2954" w:hanging="2665"/>
        <w:rPr>
          <w:lang w:eastAsia="ja-JP"/>
        </w:rPr>
      </w:pPr>
      <w:r>
        <w:rPr>
          <w:lang w:eastAsia="ja-JP"/>
        </w:rPr>
        <w:tab/>
      </w:r>
      <w:r w:rsidR="002874DE">
        <w:rPr>
          <w:rFonts w:hint="eastAsia"/>
          <w:lang w:eastAsia="ja-JP"/>
        </w:rPr>
        <w:t>-</w:t>
      </w:r>
      <w:r>
        <w:rPr>
          <w:lang w:eastAsia="ja-JP"/>
        </w:rPr>
        <w:t xml:space="preserve">EBUSY </w:t>
      </w:r>
      <w:r>
        <w:rPr>
          <w:lang w:eastAsia="ja-JP"/>
        </w:rPr>
        <w:tab/>
        <w:t xml:space="preserve">: The control is temporarily not changeable, possibly because another </w:t>
      </w:r>
      <w:proofErr w:type="gramStart"/>
      <w:r>
        <w:rPr>
          <w:lang w:eastAsia="ja-JP"/>
        </w:rPr>
        <w:t>applications</w:t>
      </w:r>
      <w:proofErr w:type="gramEnd"/>
      <w:r>
        <w:rPr>
          <w:lang w:eastAsia="ja-JP"/>
        </w:rPr>
        <w:t xml:space="preserve"> took over control of the device function this control belongs to.</w:t>
      </w:r>
    </w:p>
    <w:p w14:paraId="365CE9B1" w14:textId="77777777" w:rsidR="00C14C66" w:rsidRDefault="00C14C66" w:rsidP="00717484">
      <w:pPr>
        <w:tabs>
          <w:tab w:val="left" w:pos="1560"/>
          <w:tab w:val="left" w:pos="2835"/>
        </w:tabs>
        <w:spacing w:after="40" w:line="260" w:lineRule="exact"/>
        <w:ind w:left="2954" w:hanging="2665"/>
        <w:rPr>
          <w:lang w:eastAsia="ja-JP"/>
        </w:rPr>
      </w:pPr>
      <w:r>
        <w:rPr>
          <w:lang w:eastAsia="ja-JP"/>
        </w:rPr>
        <w:tab/>
        <w:t>-EACCES</w:t>
      </w:r>
      <w:r>
        <w:rPr>
          <w:lang w:eastAsia="ja-JP"/>
        </w:rPr>
        <w:tab/>
        <w:t xml:space="preserve">: </w:t>
      </w:r>
      <w:r w:rsidRPr="00C14C66">
        <w:rPr>
          <w:lang w:eastAsia="ja-JP"/>
        </w:rPr>
        <w:t>Attempt to get a write-only control.</w:t>
      </w:r>
    </w:p>
    <w:p w14:paraId="257DEF3A" w14:textId="0CC9D3C8" w:rsidR="002462C7" w:rsidRDefault="002462C7" w:rsidP="00E51C70">
      <w:pPr>
        <w:tabs>
          <w:tab w:val="left" w:pos="1560"/>
          <w:tab w:val="left" w:pos="2835"/>
        </w:tabs>
        <w:spacing w:after="40" w:line="260" w:lineRule="exact"/>
        <w:ind w:left="1588" w:hanging="1304"/>
        <w:rPr>
          <w:lang w:eastAsia="ja-JP"/>
        </w:rPr>
      </w:pPr>
      <w:r>
        <w:rPr>
          <w:lang w:eastAsia="ja-JP"/>
        </w:rPr>
        <w:t>[Description]</w:t>
      </w:r>
      <w:r>
        <w:rPr>
          <w:lang w:eastAsia="ja-JP"/>
        </w:rPr>
        <w:tab/>
        <w:t xml:space="preserve">Get the value of a </w:t>
      </w:r>
      <w:r w:rsidR="00A033DB">
        <w:rPr>
          <w:lang w:eastAsia="ja-JP"/>
        </w:rPr>
        <w:t xml:space="preserve">video </w:t>
      </w:r>
      <w:r w:rsidR="00E51C70">
        <w:rPr>
          <w:lang w:eastAsia="ja-JP"/>
        </w:rPr>
        <w:t xml:space="preserve">decoder </w:t>
      </w:r>
      <w:r>
        <w:rPr>
          <w:lang w:eastAsia="ja-JP"/>
        </w:rPr>
        <w:t>control</w:t>
      </w:r>
      <w:r w:rsidR="00E51C70">
        <w:rPr>
          <w:lang w:eastAsia="ja-JP"/>
        </w:rPr>
        <w:t xml:space="preserve">. Please refer to </w:t>
      </w:r>
      <w:r w:rsidR="00E51C70">
        <w:rPr>
          <w:lang w:eastAsia="ja-JP"/>
        </w:rPr>
        <w:fldChar w:fldCharType="begin"/>
      </w:r>
      <w:r w:rsidR="00E51C70">
        <w:rPr>
          <w:lang w:eastAsia="ja-JP"/>
        </w:rPr>
        <w:instrText xml:space="preserve"> REF _Ref435003382 \h </w:instrText>
      </w:r>
      <w:r w:rsidR="00E51C70">
        <w:rPr>
          <w:lang w:eastAsia="ja-JP"/>
        </w:rPr>
      </w:r>
      <w:r w:rsidR="00E51C70">
        <w:rPr>
          <w:lang w:eastAsia="ja-JP"/>
        </w:rPr>
        <w:fldChar w:fldCharType="separate"/>
      </w:r>
      <w:ins w:id="87" w:author="Quat Doan Huynh" w:date="2023-12-15T12:54:00Z">
        <w:r w:rsidR="00E32B0C" w:rsidRPr="00A51140">
          <w:t xml:space="preserve">Table </w:t>
        </w:r>
        <w:r w:rsidR="00E32B0C">
          <w:rPr>
            <w:bCs/>
            <w:noProof/>
          </w:rPr>
          <w:t>4</w:t>
        </w:r>
        <w:r w:rsidR="00E32B0C" w:rsidRPr="009001C3">
          <w:t>.</w:t>
        </w:r>
        <w:r w:rsidR="00E32B0C">
          <w:rPr>
            <w:bCs/>
            <w:noProof/>
          </w:rPr>
          <w:t>18</w:t>
        </w:r>
      </w:ins>
      <w:del w:id="88" w:author="Quat Doan Huynh" w:date="2023-12-15T12:54:00Z">
        <w:r w:rsidR="00E32B0C" w:rsidRPr="00A51140" w:rsidDel="00E32B0C">
          <w:delText xml:space="preserve">Table </w:delText>
        </w:r>
        <w:r w:rsidR="00E32B0C" w:rsidDel="00E32B0C">
          <w:rPr>
            <w:bCs/>
            <w:noProof/>
          </w:rPr>
          <w:delText>4</w:delText>
        </w:r>
        <w:r w:rsidR="00E32B0C" w:rsidRPr="009001C3" w:rsidDel="00E32B0C">
          <w:delText>.</w:delText>
        </w:r>
        <w:r w:rsidR="00E32B0C" w:rsidDel="00E32B0C">
          <w:rPr>
            <w:bCs/>
            <w:noProof/>
          </w:rPr>
          <w:delText>18</w:delText>
        </w:r>
      </w:del>
      <w:r w:rsidR="00E51C70">
        <w:rPr>
          <w:lang w:eastAsia="ja-JP"/>
        </w:rPr>
        <w:fldChar w:fldCharType="end"/>
      </w:r>
      <w:r w:rsidR="00E51C70">
        <w:rPr>
          <w:lang w:eastAsia="ja-JP"/>
        </w:rPr>
        <w:t xml:space="preserve"> and </w:t>
      </w:r>
      <w:r w:rsidR="00E51C70">
        <w:rPr>
          <w:lang w:eastAsia="ja-JP"/>
        </w:rPr>
        <w:fldChar w:fldCharType="begin"/>
      </w:r>
      <w:r w:rsidR="00E51C70">
        <w:rPr>
          <w:lang w:eastAsia="ja-JP"/>
        </w:rPr>
        <w:instrText xml:space="preserve"> REF _Ref435003383 \h </w:instrText>
      </w:r>
      <w:r w:rsidR="00E51C70">
        <w:rPr>
          <w:lang w:eastAsia="ja-JP"/>
        </w:rPr>
      </w:r>
      <w:r w:rsidR="00E51C70">
        <w:rPr>
          <w:lang w:eastAsia="ja-JP"/>
        </w:rPr>
        <w:fldChar w:fldCharType="separate"/>
      </w:r>
      <w:ins w:id="89" w:author="Quat Doan Huynh" w:date="2023-12-15T12:54:00Z">
        <w:r w:rsidR="00E32B0C" w:rsidRPr="00A51140">
          <w:t xml:space="preserve">Table </w:t>
        </w:r>
        <w:r w:rsidR="00E32B0C">
          <w:rPr>
            <w:bCs/>
            <w:noProof/>
          </w:rPr>
          <w:t>4</w:t>
        </w:r>
        <w:r w:rsidR="00E32B0C" w:rsidRPr="009001C3">
          <w:t>.</w:t>
        </w:r>
        <w:r w:rsidR="00E32B0C">
          <w:rPr>
            <w:bCs/>
            <w:noProof/>
          </w:rPr>
          <w:t>19</w:t>
        </w:r>
      </w:ins>
      <w:del w:id="90" w:author="Quat Doan Huynh" w:date="2023-12-15T12:54:00Z">
        <w:r w:rsidR="00E32B0C" w:rsidRPr="00A51140" w:rsidDel="00E32B0C">
          <w:delText xml:space="preserve">Table </w:delText>
        </w:r>
        <w:r w:rsidR="00E32B0C" w:rsidDel="00E32B0C">
          <w:rPr>
            <w:bCs/>
            <w:noProof/>
          </w:rPr>
          <w:delText>4</w:delText>
        </w:r>
        <w:r w:rsidR="00E32B0C" w:rsidRPr="009001C3" w:rsidDel="00E32B0C">
          <w:delText>.</w:delText>
        </w:r>
        <w:r w:rsidR="00E32B0C" w:rsidDel="00E32B0C">
          <w:rPr>
            <w:bCs/>
            <w:noProof/>
          </w:rPr>
          <w:delText>19</w:delText>
        </w:r>
      </w:del>
      <w:r w:rsidR="00E51C70">
        <w:rPr>
          <w:lang w:eastAsia="ja-JP"/>
        </w:rPr>
        <w:fldChar w:fldCharType="end"/>
      </w:r>
      <w:r w:rsidR="00E51C70">
        <w:rPr>
          <w:lang w:eastAsia="ja-JP"/>
        </w:rPr>
        <w:t xml:space="preserve">  about id of v4l2_control structure member.</w:t>
      </w:r>
    </w:p>
    <w:p w14:paraId="6B4F3D9D" w14:textId="77777777" w:rsidR="00656989" w:rsidRDefault="00656989" w:rsidP="00BE1728">
      <w:pPr>
        <w:overflowPunct/>
        <w:autoSpaceDE/>
        <w:autoSpaceDN/>
        <w:adjustRightInd/>
        <w:spacing w:after="0" w:line="240" w:lineRule="auto"/>
        <w:textAlignment w:val="auto"/>
        <w:rPr>
          <w:lang w:eastAsia="ja-JP"/>
        </w:rPr>
      </w:pPr>
      <w:bookmarkStart w:id="91" w:name="_Ref363476997"/>
    </w:p>
    <w:p w14:paraId="59FB9D0E" w14:textId="77777777" w:rsidR="002462C7" w:rsidRDefault="002462C7" w:rsidP="00D3475F">
      <w:pPr>
        <w:pStyle w:val="Heading3"/>
      </w:pPr>
      <w:bookmarkStart w:id="92" w:name="_Ref363578160"/>
      <w:proofErr w:type="spellStart"/>
      <w:proofErr w:type="gramStart"/>
      <w:r w:rsidRPr="006B5074">
        <w:t>ioctl</w:t>
      </w:r>
      <w:proofErr w:type="spellEnd"/>
      <w:r w:rsidRPr="006B5074">
        <w:t>(</w:t>
      </w:r>
      <w:proofErr w:type="gramEnd"/>
      <w:r w:rsidRPr="006B5074">
        <w:t>VIDIOC_</w:t>
      </w:r>
      <w:r w:rsidR="00E51C70">
        <w:rPr>
          <w:lang w:eastAsia="ja-JP"/>
        </w:rPr>
        <w:t>S</w:t>
      </w:r>
      <w:r>
        <w:rPr>
          <w:rFonts w:hint="eastAsia"/>
          <w:lang w:eastAsia="ja-JP"/>
        </w:rPr>
        <w:t>_</w:t>
      </w:r>
      <w:r w:rsidRPr="004D1C59">
        <w:t>CTRL</w:t>
      </w:r>
      <w:r w:rsidRPr="006B5074">
        <w:t>)</w:t>
      </w:r>
      <w:bookmarkEnd w:id="91"/>
      <w:bookmarkEnd w:id="92"/>
    </w:p>
    <w:p w14:paraId="24C50704" w14:textId="77777777" w:rsidR="002462C7" w:rsidRDefault="002462C7" w:rsidP="00717484">
      <w:pPr>
        <w:tabs>
          <w:tab w:val="left" w:pos="1560"/>
          <w:tab w:val="left" w:pos="2835"/>
        </w:tabs>
        <w:spacing w:after="40" w:line="260" w:lineRule="exact"/>
        <w:ind w:left="2954" w:hanging="2665"/>
        <w:rPr>
          <w:lang w:eastAsia="ja-JP"/>
        </w:rPr>
      </w:pPr>
      <w:r>
        <w:rPr>
          <w:lang w:eastAsia="ja-JP"/>
        </w:rPr>
        <w:t>[Function]</w:t>
      </w:r>
      <w:r>
        <w:rPr>
          <w:lang w:eastAsia="ja-JP"/>
        </w:rPr>
        <w:tab/>
        <w:t xml:space="preserve">int </w:t>
      </w:r>
      <w:proofErr w:type="spellStart"/>
      <w:proofErr w:type="gramStart"/>
      <w:r>
        <w:rPr>
          <w:lang w:eastAsia="ja-JP"/>
        </w:rPr>
        <w:t>ioctl</w:t>
      </w:r>
      <w:proofErr w:type="spellEnd"/>
      <w:r>
        <w:rPr>
          <w:lang w:eastAsia="ja-JP"/>
        </w:rPr>
        <w:t>(</w:t>
      </w:r>
      <w:proofErr w:type="gramEnd"/>
      <w:r>
        <w:rPr>
          <w:lang w:eastAsia="ja-JP"/>
        </w:rPr>
        <w:t xml:space="preserve">int </w:t>
      </w:r>
      <w:proofErr w:type="spellStart"/>
      <w:r>
        <w:rPr>
          <w:lang w:eastAsia="ja-JP"/>
        </w:rPr>
        <w:t>fd</w:t>
      </w:r>
      <w:proofErr w:type="spellEnd"/>
      <w:r>
        <w:rPr>
          <w:lang w:eastAsia="ja-JP"/>
        </w:rPr>
        <w:t>, int request, struct v4l2_control *</w:t>
      </w:r>
      <w:proofErr w:type="spellStart"/>
      <w:r>
        <w:rPr>
          <w:lang w:eastAsia="ja-JP"/>
        </w:rPr>
        <w:t>argp</w:t>
      </w:r>
      <w:proofErr w:type="spellEnd"/>
      <w:r>
        <w:rPr>
          <w:lang w:eastAsia="ja-JP"/>
        </w:rPr>
        <w:t>)</w:t>
      </w:r>
    </w:p>
    <w:p w14:paraId="35AAF1A1" w14:textId="77777777" w:rsidR="002462C7" w:rsidRDefault="002462C7" w:rsidP="00717484">
      <w:pPr>
        <w:tabs>
          <w:tab w:val="left" w:pos="1560"/>
          <w:tab w:val="left" w:pos="2835"/>
        </w:tabs>
        <w:spacing w:after="40" w:line="260" w:lineRule="exact"/>
        <w:ind w:left="2954" w:hanging="2665"/>
        <w:rPr>
          <w:lang w:eastAsia="ja-JP"/>
        </w:rPr>
      </w:pPr>
      <w:r>
        <w:rPr>
          <w:lang w:eastAsia="ja-JP"/>
        </w:rPr>
        <w:t>[Arguments]</w:t>
      </w:r>
      <w:r>
        <w:rPr>
          <w:lang w:eastAsia="ja-JP"/>
        </w:rPr>
        <w:tab/>
      </w:r>
      <w:proofErr w:type="spellStart"/>
      <w:r>
        <w:rPr>
          <w:lang w:eastAsia="ja-JP"/>
        </w:rPr>
        <w:t>fd</w:t>
      </w:r>
      <w:proofErr w:type="spellEnd"/>
      <w:r>
        <w:rPr>
          <w:lang w:eastAsia="ja-JP"/>
        </w:rPr>
        <w:t xml:space="preserve"> </w:t>
      </w:r>
      <w:r>
        <w:rPr>
          <w:lang w:eastAsia="ja-JP"/>
        </w:rPr>
        <w:tab/>
        <w:t>: File descriptors</w:t>
      </w:r>
    </w:p>
    <w:p w14:paraId="7A048AC5" w14:textId="77777777" w:rsidR="002462C7" w:rsidRDefault="002462C7" w:rsidP="00717484">
      <w:pPr>
        <w:tabs>
          <w:tab w:val="left" w:pos="1560"/>
          <w:tab w:val="left" w:pos="2835"/>
        </w:tabs>
        <w:spacing w:after="40" w:line="260" w:lineRule="exact"/>
        <w:ind w:left="2954" w:hanging="2665"/>
        <w:rPr>
          <w:lang w:eastAsia="ja-JP"/>
        </w:rPr>
      </w:pPr>
      <w:r>
        <w:rPr>
          <w:lang w:eastAsia="ja-JP"/>
        </w:rPr>
        <w:tab/>
        <w:t xml:space="preserve">request </w:t>
      </w:r>
      <w:r>
        <w:rPr>
          <w:lang w:eastAsia="ja-JP"/>
        </w:rPr>
        <w:tab/>
        <w:t>: VIDIOC_S_CTRL</w:t>
      </w:r>
    </w:p>
    <w:p w14:paraId="1B4CAD3E" w14:textId="77777777" w:rsidR="002462C7" w:rsidRDefault="002462C7" w:rsidP="00717484">
      <w:pPr>
        <w:tabs>
          <w:tab w:val="left" w:pos="1560"/>
          <w:tab w:val="left" w:pos="2835"/>
        </w:tabs>
        <w:spacing w:after="40" w:line="260" w:lineRule="exact"/>
        <w:ind w:left="2954" w:hanging="2665"/>
        <w:rPr>
          <w:lang w:eastAsia="ja-JP"/>
        </w:rPr>
      </w:pPr>
      <w:r>
        <w:rPr>
          <w:lang w:eastAsia="ja-JP"/>
        </w:rPr>
        <w:tab/>
      </w:r>
      <w:proofErr w:type="spellStart"/>
      <w:r>
        <w:rPr>
          <w:lang w:eastAsia="ja-JP"/>
        </w:rPr>
        <w:t>argp</w:t>
      </w:r>
      <w:proofErr w:type="spellEnd"/>
      <w:r>
        <w:rPr>
          <w:lang w:eastAsia="ja-JP"/>
        </w:rPr>
        <w:t xml:space="preserve"> </w:t>
      </w:r>
      <w:r>
        <w:rPr>
          <w:lang w:eastAsia="ja-JP"/>
        </w:rPr>
        <w:tab/>
        <w:t>: Pointer of v4l2_control</w:t>
      </w:r>
    </w:p>
    <w:p w14:paraId="679ED8CC" w14:textId="77777777" w:rsidR="002462C7" w:rsidRDefault="002462C7" w:rsidP="00717484">
      <w:pPr>
        <w:tabs>
          <w:tab w:val="left" w:pos="1560"/>
          <w:tab w:val="left" w:pos="2835"/>
        </w:tabs>
        <w:spacing w:after="40" w:line="260" w:lineRule="exact"/>
        <w:ind w:left="2954" w:hanging="2665"/>
        <w:rPr>
          <w:lang w:eastAsia="ja-JP"/>
        </w:rPr>
      </w:pPr>
      <w:r>
        <w:rPr>
          <w:lang w:eastAsia="ja-JP"/>
        </w:rPr>
        <w:t>[Returns]</w:t>
      </w:r>
      <w:r>
        <w:rPr>
          <w:lang w:eastAsia="ja-JP"/>
        </w:rPr>
        <w:tab/>
        <w:t xml:space="preserve">0 </w:t>
      </w:r>
      <w:r>
        <w:rPr>
          <w:lang w:eastAsia="ja-JP"/>
        </w:rPr>
        <w:tab/>
        <w:t xml:space="preserve">: </w:t>
      </w:r>
      <w:proofErr w:type="gramStart"/>
      <w:r>
        <w:rPr>
          <w:lang w:eastAsia="ja-JP"/>
        </w:rPr>
        <w:t>Success</w:t>
      </w:r>
      <w:proofErr w:type="gramEnd"/>
    </w:p>
    <w:p w14:paraId="53EFE991" w14:textId="77777777" w:rsidR="00DB3ACD" w:rsidRDefault="00DB3ACD" w:rsidP="00DB3ACD">
      <w:pPr>
        <w:tabs>
          <w:tab w:val="left" w:pos="1560"/>
          <w:tab w:val="left" w:pos="2835"/>
        </w:tabs>
        <w:spacing w:after="40" w:line="260" w:lineRule="exact"/>
        <w:ind w:left="2954" w:hanging="2665"/>
        <w:rPr>
          <w:lang w:eastAsia="ja-JP"/>
        </w:rPr>
      </w:pPr>
      <w:r>
        <w:rPr>
          <w:rFonts w:hint="eastAsia"/>
          <w:lang w:eastAsia="ja-JP"/>
        </w:rPr>
        <w:tab/>
        <w:t>-1</w:t>
      </w:r>
      <w:r>
        <w:rPr>
          <w:rFonts w:hint="eastAsia"/>
          <w:lang w:eastAsia="ja-JP"/>
        </w:rPr>
        <w:tab/>
        <w:t>: Error</w:t>
      </w:r>
    </w:p>
    <w:p w14:paraId="35E04940" w14:textId="77777777" w:rsidR="002462C7" w:rsidRDefault="009E3437" w:rsidP="00717484">
      <w:pPr>
        <w:tabs>
          <w:tab w:val="left" w:pos="1560"/>
          <w:tab w:val="left" w:pos="2835"/>
        </w:tabs>
        <w:spacing w:after="40" w:line="260" w:lineRule="exact"/>
        <w:ind w:left="2954" w:hanging="2665"/>
        <w:rPr>
          <w:lang w:eastAsia="ja-JP"/>
        </w:rPr>
      </w:pPr>
      <w:r w:rsidRPr="00DB3ACD">
        <w:rPr>
          <w:lang w:eastAsia="ja-JP"/>
        </w:rPr>
        <w:t>[Error number]</w:t>
      </w:r>
      <w:r>
        <w:rPr>
          <w:rFonts w:hint="eastAsia"/>
          <w:lang w:eastAsia="ja-JP"/>
        </w:rPr>
        <w:tab/>
      </w:r>
      <w:r w:rsidR="002874DE">
        <w:rPr>
          <w:rFonts w:hint="eastAsia"/>
          <w:lang w:eastAsia="ja-JP"/>
        </w:rPr>
        <w:t>-</w:t>
      </w:r>
      <w:r w:rsidR="002462C7">
        <w:rPr>
          <w:lang w:eastAsia="ja-JP"/>
        </w:rPr>
        <w:t xml:space="preserve">EINVAL </w:t>
      </w:r>
      <w:r w:rsidR="002462C7">
        <w:rPr>
          <w:lang w:eastAsia="ja-JP"/>
        </w:rPr>
        <w:tab/>
        <w:t>: The struct v4l2_control id is invalid.</w:t>
      </w:r>
    </w:p>
    <w:p w14:paraId="7866F377" w14:textId="77777777" w:rsidR="002462C7" w:rsidRDefault="002462C7" w:rsidP="00717484">
      <w:pPr>
        <w:tabs>
          <w:tab w:val="left" w:pos="1560"/>
          <w:tab w:val="left" w:pos="2835"/>
        </w:tabs>
        <w:spacing w:after="40" w:line="260" w:lineRule="exact"/>
        <w:ind w:left="2954" w:hanging="2665"/>
        <w:rPr>
          <w:lang w:eastAsia="ja-JP"/>
        </w:rPr>
      </w:pPr>
      <w:r>
        <w:rPr>
          <w:lang w:eastAsia="ja-JP"/>
        </w:rPr>
        <w:tab/>
      </w:r>
      <w:r w:rsidR="002874DE">
        <w:rPr>
          <w:rFonts w:hint="eastAsia"/>
          <w:lang w:eastAsia="ja-JP"/>
        </w:rPr>
        <w:t>-</w:t>
      </w:r>
      <w:r>
        <w:rPr>
          <w:lang w:eastAsia="ja-JP"/>
        </w:rPr>
        <w:t xml:space="preserve">ERANGE </w:t>
      </w:r>
      <w:r>
        <w:rPr>
          <w:lang w:eastAsia="ja-JP"/>
        </w:rPr>
        <w:tab/>
        <w:t>: The struct v4l2_control value is out of bounds.</w:t>
      </w:r>
    </w:p>
    <w:p w14:paraId="2097068E" w14:textId="77777777" w:rsidR="002462C7" w:rsidRDefault="002462C7" w:rsidP="00717484">
      <w:pPr>
        <w:tabs>
          <w:tab w:val="left" w:pos="1560"/>
          <w:tab w:val="left" w:pos="2835"/>
        </w:tabs>
        <w:spacing w:after="40" w:line="260" w:lineRule="exact"/>
        <w:ind w:left="2954" w:hanging="2665"/>
        <w:rPr>
          <w:lang w:eastAsia="ja-JP"/>
        </w:rPr>
      </w:pPr>
      <w:r>
        <w:rPr>
          <w:lang w:eastAsia="ja-JP"/>
        </w:rPr>
        <w:tab/>
      </w:r>
      <w:r w:rsidR="002874DE">
        <w:rPr>
          <w:rFonts w:hint="eastAsia"/>
          <w:lang w:eastAsia="ja-JP"/>
        </w:rPr>
        <w:t>-</w:t>
      </w:r>
      <w:r>
        <w:rPr>
          <w:lang w:eastAsia="ja-JP"/>
        </w:rPr>
        <w:t xml:space="preserve">EBUSY </w:t>
      </w:r>
      <w:r>
        <w:rPr>
          <w:lang w:eastAsia="ja-JP"/>
        </w:rPr>
        <w:tab/>
        <w:t xml:space="preserve">: The control is temporarily not changeable, possibly because another </w:t>
      </w:r>
      <w:proofErr w:type="gramStart"/>
      <w:r>
        <w:rPr>
          <w:lang w:eastAsia="ja-JP"/>
        </w:rPr>
        <w:t>applications</w:t>
      </w:r>
      <w:proofErr w:type="gramEnd"/>
      <w:r>
        <w:rPr>
          <w:lang w:eastAsia="ja-JP"/>
        </w:rPr>
        <w:t xml:space="preserve"> took over control of the device function this control belongs to.</w:t>
      </w:r>
    </w:p>
    <w:p w14:paraId="5CE345D5" w14:textId="77777777" w:rsidR="00C14C66" w:rsidRPr="00C14C66" w:rsidRDefault="00C14C66" w:rsidP="00C14C66">
      <w:pPr>
        <w:tabs>
          <w:tab w:val="left" w:pos="1560"/>
          <w:tab w:val="left" w:pos="2835"/>
        </w:tabs>
        <w:spacing w:after="40" w:line="260" w:lineRule="exact"/>
        <w:ind w:left="2954" w:hanging="2665"/>
        <w:rPr>
          <w:lang w:eastAsia="ja-JP"/>
        </w:rPr>
      </w:pPr>
      <w:r>
        <w:rPr>
          <w:lang w:eastAsia="ja-JP"/>
        </w:rPr>
        <w:tab/>
        <w:t>-EACCES</w:t>
      </w:r>
      <w:r>
        <w:rPr>
          <w:lang w:eastAsia="ja-JP"/>
        </w:rPr>
        <w:tab/>
        <w:t xml:space="preserve">: </w:t>
      </w:r>
      <w:r w:rsidRPr="00C14C66">
        <w:rPr>
          <w:lang w:eastAsia="ja-JP"/>
        </w:rPr>
        <w:t>Attempt to set a read-only control</w:t>
      </w:r>
      <w:r w:rsidR="00AC3A43">
        <w:rPr>
          <w:lang w:eastAsia="ja-JP"/>
        </w:rPr>
        <w:t>.</w:t>
      </w:r>
    </w:p>
    <w:p w14:paraId="15FAEAD3" w14:textId="53E66084" w:rsidR="00E51C70" w:rsidRDefault="002462C7" w:rsidP="00E51C70">
      <w:pPr>
        <w:tabs>
          <w:tab w:val="left" w:pos="1560"/>
          <w:tab w:val="left" w:pos="2835"/>
        </w:tabs>
        <w:spacing w:after="40" w:line="260" w:lineRule="exact"/>
        <w:ind w:left="1588" w:hanging="1304"/>
        <w:rPr>
          <w:lang w:eastAsia="ja-JP"/>
        </w:rPr>
      </w:pPr>
      <w:r>
        <w:rPr>
          <w:lang w:eastAsia="ja-JP"/>
        </w:rPr>
        <w:t>[Description]</w:t>
      </w:r>
      <w:r>
        <w:rPr>
          <w:lang w:eastAsia="ja-JP"/>
        </w:rPr>
        <w:tab/>
        <w:t xml:space="preserve">Set the value of a </w:t>
      </w:r>
      <w:r w:rsidR="00A033DB">
        <w:rPr>
          <w:rFonts w:hint="eastAsia"/>
          <w:lang w:eastAsia="ja-JP"/>
        </w:rPr>
        <w:t>video</w:t>
      </w:r>
      <w:r w:rsidR="00A033DB">
        <w:rPr>
          <w:lang w:eastAsia="ja-JP"/>
        </w:rPr>
        <w:t xml:space="preserve"> </w:t>
      </w:r>
      <w:r w:rsidR="00E51C70">
        <w:rPr>
          <w:lang w:eastAsia="ja-JP"/>
        </w:rPr>
        <w:t xml:space="preserve">decoder </w:t>
      </w:r>
      <w:r>
        <w:rPr>
          <w:lang w:eastAsia="ja-JP"/>
        </w:rPr>
        <w:t>control.</w:t>
      </w:r>
      <w:r w:rsidR="00E51C70">
        <w:rPr>
          <w:lang w:eastAsia="ja-JP"/>
        </w:rPr>
        <w:t xml:space="preserve"> Please refer to </w:t>
      </w:r>
      <w:r w:rsidR="00E51C70">
        <w:rPr>
          <w:lang w:eastAsia="ja-JP"/>
        </w:rPr>
        <w:fldChar w:fldCharType="begin"/>
      </w:r>
      <w:r w:rsidR="00E51C70">
        <w:rPr>
          <w:lang w:eastAsia="ja-JP"/>
        </w:rPr>
        <w:instrText xml:space="preserve"> REF _Ref435003382 \h </w:instrText>
      </w:r>
      <w:r w:rsidR="00E51C70">
        <w:rPr>
          <w:lang w:eastAsia="ja-JP"/>
        </w:rPr>
      </w:r>
      <w:r w:rsidR="00E51C70">
        <w:rPr>
          <w:lang w:eastAsia="ja-JP"/>
        </w:rPr>
        <w:fldChar w:fldCharType="separate"/>
      </w:r>
      <w:ins w:id="93" w:author="Quat Doan Huynh" w:date="2023-12-15T12:54:00Z">
        <w:r w:rsidR="00E32B0C" w:rsidRPr="00A51140">
          <w:t xml:space="preserve">Table </w:t>
        </w:r>
        <w:r w:rsidR="00E32B0C">
          <w:rPr>
            <w:bCs/>
            <w:noProof/>
          </w:rPr>
          <w:t>4</w:t>
        </w:r>
        <w:r w:rsidR="00E32B0C" w:rsidRPr="009001C3">
          <w:t>.</w:t>
        </w:r>
        <w:r w:rsidR="00E32B0C">
          <w:rPr>
            <w:bCs/>
            <w:noProof/>
          </w:rPr>
          <w:t>18</w:t>
        </w:r>
      </w:ins>
      <w:del w:id="94" w:author="Quat Doan Huynh" w:date="2023-12-15T12:54:00Z">
        <w:r w:rsidR="00E32B0C" w:rsidRPr="00A51140" w:rsidDel="00E32B0C">
          <w:delText xml:space="preserve">Table </w:delText>
        </w:r>
        <w:r w:rsidR="00E32B0C" w:rsidDel="00E32B0C">
          <w:rPr>
            <w:bCs/>
            <w:noProof/>
          </w:rPr>
          <w:delText>4</w:delText>
        </w:r>
        <w:r w:rsidR="00E32B0C" w:rsidRPr="009001C3" w:rsidDel="00E32B0C">
          <w:delText>.</w:delText>
        </w:r>
        <w:r w:rsidR="00E32B0C" w:rsidDel="00E32B0C">
          <w:rPr>
            <w:bCs/>
            <w:noProof/>
          </w:rPr>
          <w:delText>18</w:delText>
        </w:r>
      </w:del>
      <w:r w:rsidR="00E51C70">
        <w:rPr>
          <w:lang w:eastAsia="ja-JP"/>
        </w:rPr>
        <w:fldChar w:fldCharType="end"/>
      </w:r>
      <w:r w:rsidR="00E51C70">
        <w:rPr>
          <w:lang w:eastAsia="ja-JP"/>
        </w:rPr>
        <w:t xml:space="preserve"> and </w:t>
      </w:r>
      <w:r w:rsidR="00E51C70">
        <w:rPr>
          <w:lang w:eastAsia="ja-JP"/>
        </w:rPr>
        <w:fldChar w:fldCharType="begin"/>
      </w:r>
      <w:r w:rsidR="00E51C70">
        <w:rPr>
          <w:lang w:eastAsia="ja-JP"/>
        </w:rPr>
        <w:instrText xml:space="preserve"> REF _Ref435003383 \h </w:instrText>
      </w:r>
      <w:r w:rsidR="00E51C70">
        <w:rPr>
          <w:lang w:eastAsia="ja-JP"/>
        </w:rPr>
      </w:r>
      <w:r w:rsidR="00E51C70">
        <w:rPr>
          <w:lang w:eastAsia="ja-JP"/>
        </w:rPr>
        <w:fldChar w:fldCharType="separate"/>
      </w:r>
      <w:ins w:id="95" w:author="Quat Doan Huynh" w:date="2023-12-15T12:54:00Z">
        <w:r w:rsidR="00E32B0C" w:rsidRPr="00A51140">
          <w:t xml:space="preserve">Table </w:t>
        </w:r>
        <w:r w:rsidR="00E32B0C">
          <w:rPr>
            <w:bCs/>
            <w:noProof/>
          </w:rPr>
          <w:t>4</w:t>
        </w:r>
        <w:r w:rsidR="00E32B0C" w:rsidRPr="009001C3">
          <w:t>.</w:t>
        </w:r>
        <w:r w:rsidR="00E32B0C">
          <w:rPr>
            <w:bCs/>
            <w:noProof/>
          </w:rPr>
          <w:t>19</w:t>
        </w:r>
      </w:ins>
      <w:del w:id="96" w:author="Quat Doan Huynh" w:date="2023-12-15T12:54:00Z">
        <w:r w:rsidR="00E32B0C" w:rsidRPr="00A51140" w:rsidDel="00E32B0C">
          <w:delText xml:space="preserve">Table </w:delText>
        </w:r>
        <w:r w:rsidR="00E32B0C" w:rsidDel="00E32B0C">
          <w:rPr>
            <w:bCs/>
            <w:noProof/>
          </w:rPr>
          <w:delText>4</w:delText>
        </w:r>
        <w:r w:rsidR="00E32B0C" w:rsidRPr="009001C3" w:rsidDel="00E32B0C">
          <w:delText>.</w:delText>
        </w:r>
        <w:r w:rsidR="00E32B0C" w:rsidDel="00E32B0C">
          <w:rPr>
            <w:bCs/>
            <w:noProof/>
          </w:rPr>
          <w:delText>19</w:delText>
        </w:r>
      </w:del>
      <w:r w:rsidR="00E51C70">
        <w:rPr>
          <w:lang w:eastAsia="ja-JP"/>
        </w:rPr>
        <w:fldChar w:fldCharType="end"/>
      </w:r>
      <w:r w:rsidR="00E51C70">
        <w:rPr>
          <w:lang w:eastAsia="ja-JP"/>
        </w:rPr>
        <w:t xml:space="preserve">  about id of v4l2_control structure member.</w:t>
      </w:r>
    </w:p>
    <w:p w14:paraId="185B0C01" w14:textId="77777777" w:rsidR="00656989" w:rsidRDefault="00656989" w:rsidP="00656989">
      <w:pPr>
        <w:rPr>
          <w:lang w:eastAsia="ja-JP"/>
        </w:rPr>
      </w:pPr>
      <w:bookmarkStart w:id="97" w:name="_Ref363477005"/>
    </w:p>
    <w:p w14:paraId="1DC8EE42" w14:textId="77777777" w:rsidR="00585CD2" w:rsidRDefault="00585CD2" w:rsidP="00585CD2">
      <w:pPr>
        <w:pStyle w:val="Heading3"/>
      </w:pPr>
      <w:bookmarkStart w:id="98" w:name="_Ref390851459"/>
      <w:bookmarkStart w:id="99" w:name="_Ref363578168"/>
      <w:proofErr w:type="spellStart"/>
      <w:proofErr w:type="gramStart"/>
      <w:r w:rsidRPr="006B5074">
        <w:t>ioctl</w:t>
      </w:r>
      <w:proofErr w:type="spellEnd"/>
      <w:r w:rsidRPr="006B5074">
        <w:t>(</w:t>
      </w:r>
      <w:proofErr w:type="gramEnd"/>
      <w:r w:rsidRPr="006B5074">
        <w:t>VIDIOC_</w:t>
      </w:r>
      <w:r>
        <w:rPr>
          <w:rFonts w:hint="eastAsia"/>
          <w:lang w:eastAsia="ja-JP"/>
        </w:rPr>
        <w:t>CROPCAP</w:t>
      </w:r>
      <w:r w:rsidRPr="006B5074">
        <w:t>)</w:t>
      </w:r>
      <w:bookmarkEnd w:id="98"/>
    </w:p>
    <w:p w14:paraId="4069214F" w14:textId="77777777" w:rsidR="00585CD2" w:rsidRDefault="00585CD2" w:rsidP="00585CD2">
      <w:pPr>
        <w:tabs>
          <w:tab w:val="left" w:pos="1560"/>
          <w:tab w:val="left" w:pos="2835"/>
        </w:tabs>
        <w:spacing w:after="40" w:line="260" w:lineRule="exact"/>
        <w:ind w:left="2954" w:hanging="2665"/>
        <w:rPr>
          <w:lang w:eastAsia="ja-JP"/>
        </w:rPr>
      </w:pPr>
      <w:r>
        <w:rPr>
          <w:lang w:eastAsia="ja-JP"/>
        </w:rPr>
        <w:t>[Function]</w:t>
      </w:r>
      <w:r>
        <w:rPr>
          <w:lang w:eastAsia="ja-JP"/>
        </w:rPr>
        <w:tab/>
        <w:t xml:space="preserve">int </w:t>
      </w:r>
      <w:proofErr w:type="spellStart"/>
      <w:proofErr w:type="gramStart"/>
      <w:r>
        <w:rPr>
          <w:lang w:eastAsia="ja-JP"/>
        </w:rPr>
        <w:t>ioctl</w:t>
      </w:r>
      <w:proofErr w:type="spellEnd"/>
      <w:r>
        <w:rPr>
          <w:lang w:eastAsia="ja-JP"/>
        </w:rPr>
        <w:t>(</w:t>
      </w:r>
      <w:proofErr w:type="gramEnd"/>
      <w:r>
        <w:rPr>
          <w:lang w:eastAsia="ja-JP"/>
        </w:rPr>
        <w:t xml:space="preserve">int </w:t>
      </w:r>
      <w:proofErr w:type="spellStart"/>
      <w:r>
        <w:rPr>
          <w:lang w:eastAsia="ja-JP"/>
        </w:rPr>
        <w:t>fd</w:t>
      </w:r>
      <w:proofErr w:type="spellEnd"/>
      <w:r>
        <w:rPr>
          <w:lang w:eastAsia="ja-JP"/>
        </w:rPr>
        <w:t>, int request, struct v4l2_cropcap *</w:t>
      </w:r>
      <w:proofErr w:type="spellStart"/>
      <w:r>
        <w:rPr>
          <w:lang w:eastAsia="ja-JP"/>
        </w:rPr>
        <w:t>argp</w:t>
      </w:r>
      <w:proofErr w:type="spellEnd"/>
      <w:r>
        <w:rPr>
          <w:lang w:eastAsia="ja-JP"/>
        </w:rPr>
        <w:t>)</w:t>
      </w:r>
    </w:p>
    <w:p w14:paraId="1C2FAA8B" w14:textId="77777777" w:rsidR="00585CD2" w:rsidRDefault="00585CD2" w:rsidP="00585CD2">
      <w:pPr>
        <w:tabs>
          <w:tab w:val="left" w:pos="1560"/>
          <w:tab w:val="left" w:pos="2835"/>
        </w:tabs>
        <w:spacing w:after="40" w:line="260" w:lineRule="exact"/>
        <w:ind w:left="2954" w:hanging="2665"/>
        <w:rPr>
          <w:lang w:eastAsia="ja-JP"/>
        </w:rPr>
      </w:pPr>
      <w:r>
        <w:rPr>
          <w:lang w:eastAsia="ja-JP"/>
        </w:rPr>
        <w:t>[Arguments]</w:t>
      </w:r>
      <w:r>
        <w:rPr>
          <w:lang w:eastAsia="ja-JP"/>
        </w:rPr>
        <w:tab/>
      </w:r>
      <w:proofErr w:type="spellStart"/>
      <w:r>
        <w:rPr>
          <w:lang w:eastAsia="ja-JP"/>
        </w:rPr>
        <w:t>fd</w:t>
      </w:r>
      <w:proofErr w:type="spellEnd"/>
      <w:r>
        <w:rPr>
          <w:lang w:eastAsia="ja-JP"/>
        </w:rPr>
        <w:t xml:space="preserve"> </w:t>
      </w:r>
      <w:r>
        <w:rPr>
          <w:lang w:eastAsia="ja-JP"/>
        </w:rPr>
        <w:tab/>
        <w:t>: File descriptors</w:t>
      </w:r>
    </w:p>
    <w:p w14:paraId="6BAE5DFA" w14:textId="77777777" w:rsidR="00585CD2" w:rsidRDefault="00585CD2" w:rsidP="00585CD2">
      <w:pPr>
        <w:tabs>
          <w:tab w:val="left" w:pos="1560"/>
          <w:tab w:val="left" w:pos="2835"/>
        </w:tabs>
        <w:spacing w:after="40" w:line="260" w:lineRule="exact"/>
        <w:ind w:left="2954" w:hanging="2665"/>
        <w:rPr>
          <w:lang w:eastAsia="ja-JP"/>
        </w:rPr>
      </w:pPr>
      <w:r>
        <w:rPr>
          <w:lang w:eastAsia="ja-JP"/>
        </w:rPr>
        <w:tab/>
        <w:t>request</w:t>
      </w:r>
      <w:r>
        <w:rPr>
          <w:lang w:eastAsia="ja-JP"/>
        </w:rPr>
        <w:tab/>
        <w:t>: VIDIOC_CROPCAP</w:t>
      </w:r>
    </w:p>
    <w:p w14:paraId="1B58249A" w14:textId="77777777" w:rsidR="00585CD2" w:rsidRDefault="00585CD2" w:rsidP="00585CD2">
      <w:pPr>
        <w:tabs>
          <w:tab w:val="left" w:pos="1560"/>
          <w:tab w:val="left" w:pos="2835"/>
        </w:tabs>
        <w:spacing w:after="40" w:line="260" w:lineRule="exact"/>
        <w:ind w:left="2954" w:hanging="2665"/>
        <w:rPr>
          <w:lang w:eastAsia="ja-JP"/>
        </w:rPr>
      </w:pPr>
      <w:r>
        <w:rPr>
          <w:lang w:eastAsia="ja-JP"/>
        </w:rPr>
        <w:tab/>
      </w:r>
      <w:proofErr w:type="spellStart"/>
      <w:r>
        <w:rPr>
          <w:lang w:eastAsia="ja-JP"/>
        </w:rPr>
        <w:t>argp</w:t>
      </w:r>
      <w:proofErr w:type="spellEnd"/>
      <w:r>
        <w:rPr>
          <w:lang w:eastAsia="ja-JP"/>
        </w:rPr>
        <w:t xml:space="preserve"> </w:t>
      </w:r>
      <w:r>
        <w:rPr>
          <w:lang w:eastAsia="ja-JP"/>
        </w:rPr>
        <w:tab/>
        <w:t>: Pointer of v4l2_cropcap</w:t>
      </w:r>
    </w:p>
    <w:p w14:paraId="1F80E743" w14:textId="77777777" w:rsidR="00585CD2" w:rsidRDefault="00585CD2" w:rsidP="00585CD2">
      <w:pPr>
        <w:tabs>
          <w:tab w:val="left" w:pos="1560"/>
          <w:tab w:val="left" w:pos="2835"/>
        </w:tabs>
        <w:spacing w:after="40" w:line="260" w:lineRule="exact"/>
        <w:ind w:left="2954" w:hanging="2665"/>
        <w:rPr>
          <w:lang w:eastAsia="ja-JP"/>
        </w:rPr>
      </w:pPr>
      <w:r>
        <w:rPr>
          <w:lang w:eastAsia="ja-JP"/>
        </w:rPr>
        <w:t>[Returns]</w:t>
      </w:r>
      <w:r>
        <w:rPr>
          <w:lang w:eastAsia="ja-JP"/>
        </w:rPr>
        <w:tab/>
        <w:t xml:space="preserve">0 </w:t>
      </w:r>
      <w:r>
        <w:rPr>
          <w:lang w:eastAsia="ja-JP"/>
        </w:rPr>
        <w:tab/>
        <w:t xml:space="preserve">: </w:t>
      </w:r>
      <w:proofErr w:type="gramStart"/>
      <w:r>
        <w:rPr>
          <w:lang w:eastAsia="ja-JP"/>
        </w:rPr>
        <w:t>Success</w:t>
      </w:r>
      <w:proofErr w:type="gramEnd"/>
    </w:p>
    <w:p w14:paraId="2F34BB79" w14:textId="77777777" w:rsidR="00585CD2" w:rsidRDefault="00585CD2" w:rsidP="00585CD2">
      <w:pPr>
        <w:tabs>
          <w:tab w:val="left" w:pos="1560"/>
          <w:tab w:val="left" w:pos="2835"/>
        </w:tabs>
        <w:spacing w:after="40" w:line="260" w:lineRule="exact"/>
        <w:ind w:left="2954" w:hanging="2665"/>
        <w:rPr>
          <w:lang w:eastAsia="ja-JP"/>
        </w:rPr>
      </w:pPr>
      <w:r>
        <w:rPr>
          <w:rFonts w:hint="eastAsia"/>
          <w:lang w:eastAsia="ja-JP"/>
        </w:rPr>
        <w:tab/>
        <w:t>-1</w:t>
      </w:r>
      <w:r>
        <w:rPr>
          <w:rFonts w:hint="eastAsia"/>
          <w:lang w:eastAsia="ja-JP"/>
        </w:rPr>
        <w:tab/>
        <w:t>: Error</w:t>
      </w:r>
    </w:p>
    <w:p w14:paraId="1508EB66" w14:textId="77777777" w:rsidR="00585CD2" w:rsidRDefault="00585CD2" w:rsidP="00585CD2">
      <w:pPr>
        <w:tabs>
          <w:tab w:val="left" w:pos="1560"/>
          <w:tab w:val="left" w:pos="2835"/>
        </w:tabs>
        <w:spacing w:after="40" w:line="260" w:lineRule="exact"/>
        <w:ind w:left="2954" w:hanging="2665"/>
        <w:rPr>
          <w:lang w:eastAsia="ja-JP"/>
        </w:rPr>
      </w:pPr>
      <w:r w:rsidRPr="00DB3ACD">
        <w:rPr>
          <w:lang w:eastAsia="ja-JP"/>
        </w:rPr>
        <w:t>[Error number]</w:t>
      </w:r>
      <w:r>
        <w:rPr>
          <w:rFonts w:hint="eastAsia"/>
          <w:lang w:eastAsia="ja-JP"/>
        </w:rPr>
        <w:tab/>
        <w:t>-</w:t>
      </w:r>
      <w:r>
        <w:rPr>
          <w:lang w:eastAsia="ja-JP"/>
        </w:rPr>
        <w:t xml:space="preserve">EINVAL </w:t>
      </w:r>
      <w:r>
        <w:rPr>
          <w:lang w:eastAsia="ja-JP"/>
        </w:rPr>
        <w:tab/>
        <w:t>: v4l2_cropcap type is invalid.</w:t>
      </w:r>
    </w:p>
    <w:p w14:paraId="58838110" w14:textId="526FB5EB" w:rsidR="00585CD2" w:rsidRDefault="00585CD2" w:rsidP="00585CD2">
      <w:pPr>
        <w:tabs>
          <w:tab w:val="left" w:pos="1560"/>
          <w:tab w:val="left" w:pos="2835"/>
        </w:tabs>
        <w:spacing w:after="40" w:line="260" w:lineRule="exact"/>
        <w:ind w:left="2954" w:hanging="2665"/>
        <w:rPr>
          <w:lang w:eastAsia="ja-JP"/>
        </w:rPr>
      </w:pPr>
      <w:r>
        <w:rPr>
          <w:lang w:eastAsia="ja-JP"/>
        </w:rPr>
        <w:t>[Description]</w:t>
      </w:r>
      <w:r>
        <w:rPr>
          <w:lang w:eastAsia="ja-JP"/>
        </w:rPr>
        <w:tab/>
        <w:t>Information about the video cropping and scaling abilities</w:t>
      </w:r>
    </w:p>
    <w:p w14:paraId="22A2DA74" w14:textId="0074F44A" w:rsidR="00585CD2" w:rsidRPr="008C3D44" w:rsidRDefault="00585CD2">
      <w:pPr>
        <w:tabs>
          <w:tab w:val="left" w:pos="1560"/>
          <w:tab w:val="left" w:pos="2835"/>
        </w:tabs>
        <w:spacing w:after="40" w:line="260" w:lineRule="exact"/>
        <w:ind w:left="2954" w:hanging="2665"/>
        <w:rPr>
          <w:lang w:eastAsia="ja-JP"/>
        </w:rPr>
      </w:pPr>
    </w:p>
    <w:p w14:paraId="3AF4B503" w14:textId="77777777" w:rsidR="00585CD2" w:rsidRDefault="00585CD2" w:rsidP="009F7AC1">
      <w:pPr>
        <w:tabs>
          <w:tab w:val="left" w:pos="1560"/>
          <w:tab w:val="left" w:pos="2835"/>
        </w:tabs>
        <w:spacing w:after="40" w:line="260" w:lineRule="exact"/>
        <w:ind w:left="2954" w:hanging="2665"/>
        <w:rPr>
          <w:lang w:eastAsia="ja-JP"/>
        </w:rPr>
      </w:pPr>
    </w:p>
    <w:p w14:paraId="77E84AE4" w14:textId="5815D46F" w:rsidR="002462C7" w:rsidRDefault="002462C7" w:rsidP="00D3475F">
      <w:pPr>
        <w:pStyle w:val="Heading3"/>
      </w:pPr>
      <w:bookmarkStart w:id="100" w:name="_Ref67394725"/>
      <w:proofErr w:type="spellStart"/>
      <w:proofErr w:type="gramStart"/>
      <w:r w:rsidRPr="006B5074">
        <w:lastRenderedPageBreak/>
        <w:t>ioctl</w:t>
      </w:r>
      <w:proofErr w:type="spellEnd"/>
      <w:r w:rsidRPr="006B5074">
        <w:t>(</w:t>
      </w:r>
      <w:proofErr w:type="gramEnd"/>
      <w:r w:rsidRPr="006B5074">
        <w:t>VIDIOC_</w:t>
      </w:r>
      <w:r>
        <w:rPr>
          <w:rFonts w:hint="eastAsia"/>
          <w:lang w:eastAsia="ja-JP"/>
        </w:rPr>
        <w:t>G_CROP</w:t>
      </w:r>
      <w:r w:rsidRPr="006B5074">
        <w:t>)</w:t>
      </w:r>
      <w:bookmarkEnd w:id="97"/>
      <w:bookmarkEnd w:id="99"/>
      <w:bookmarkEnd w:id="100"/>
    </w:p>
    <w:p w14:paraId="258E0670" w14:textId="77777777" w:rsidR="002462C7" w:rsidRDefault="002462C7" w:rsidP="00717484">
      <w:pPr>
        <w:tabs>
          <w:tab w:val="left" w:pos="1560"/>
          <w:tab w:val="left" w:pos="2835"/>
        </w:tabs>
        <w:spacing w:after="40" w:line="260" w:lineRule="exact"/>
        <w:ind w:left="2954" w:hanging="2665"/>
        <w:rPr>
          <w:lang w:eastAsia="ja-JP"/>
        </w:rPr>
      </w:pPr>
      <w:r>
        <w:rPr>
          <w:lang w:eastAsia="ja-JP"/>
        </w:rPr>
        <w:t>[Function]</w:t>
      </w:r>
      <w:r>
        <w:rPr>
          <w:lang w:eastAsia="ja-JP"/>
        </w:rPr>
        <w:tab/>
        <w:t xml:space="preserve">int </w:t>
      </w:r>
      <w:proofErr w:type="spellStart"/>
      <w:proofErr w:type="gramStart"/>
      <w:r>
        <w:rPr>
          <w:lang w:eastAsia="ja-JP"/>
        </w:rPr>
        <w:t>ioctl</w:t>
      </w:r>
      <w:proofErr w:type="spellEnd"/>
      <w:r>
        <w:rPr>
          <w:lang w:eastAsia="ja-JP"/>
        </w:rPr>
        <w:t>(</w:t>
      </w:r>
      <w:proofErr w:type="gramEnd"/>
      <w:r>
        <w:rPr>
          <w:lang w:eastAsia="ja-JP"/>
        </w:rPr>
        <w:t xml:space="preserve">int </w:t>
      </w:r>
      <w:proofErr w:type="spellStart"/>
      <w:r>
        <w:rPr>
          <w:lang w:eastAsia="ja-JP"/>
        </w:rPr>
        <w:t>fd</w:t>
      </w:r>
      <w:proofErr w:type="spellEnd"/>
      <w:r>
        <w:rPr>
          <w:lang w:eastAsia="ja-JP"/>
        </w:rPr>
        <w:t>, int request, struct v4l2_crop *</w:t>
      </w:r>
      <w:proofErr w:type="spellStart"/>
      <w:r>
        <w:rPr>
          <w:lang w:eastAsia="ja-JP"/>
        </w:rPr>
        <w:t>argp</w:t>
      </w:r>
      <w:proofErr w:type="spellEnd"/>
      <w:r>
        <w:rPr>
          <w:lang w:eastAsia="ja-JP"/>
        </w:rPr>
        <w:t>)</w:t>
      </w:r>
    </w:p>
    <w:p w14:paraId="5499C908" w14:textId="77777777" w:rsidR="002462C7" w:rsidRDefault="002462C7" w:rsidP="00717484">
      <w:pPr>
        <w:tabs>
          <w:tab w:val="left" w:pos="1560"/>
          <w:tab w:val="left" w:pos="2835"/>
        </w:tabs>
        <w:spacing w:after="40" w:line="260" w:lineRule="exact"/>
        <w:ind w:left="2954" w:hanging="2665"/>
        <w:rPr>
          <w:lang w:eastAsia="ja-JP"/>
        </w:rPr>
      </w:pPr>
      <w:r>
        <w:rPr>
          <w:lang w:eastAsia="ja-JP"/>
        </w:rPr>
        <w:t>[Arguments]</w:t>
      </w:r>
      <w:r>
        <w:rPr>
          <w:lang w:eastAsia="ja-JP"/>
        </w:rPr>
        <w:tab/>
      </w:r>
      <w:proofErr w:type="spellStart"/>
      <w:r>
        <w:rPr>
          <w:lang w:eastAsia="ja-JP"/>
        </w:rPr>
        <w:t>fd</w:t>
      </w:r>
      <w:proofErr w:type="spellEnd"/>
      <w:r>
        <w:rPr>
          <w:lang w:eastAsia="ja-JP"/>
        </w:rPr>
        <w:t xml:space="preserve"> </w:t>
      </w:r>
      <w:r>
        <w:rPr>
          <w:lang w:eastAsia="ja-JP"/>
        </w:rPr>
        <w:tab/>
        <w:t>: File descriptors</w:t>
      </w:r>
    </w:p>
    <w:p w14:paraId="2AC229A6" w14:textId="77777777" w:rsidR="002462C7" w:rsidRDefault="002462C7" w:rsidP="00717484">
      <w:pPr>
        <w:tabs>
          <w:tab w:val="left" w:pos="1560"/>
          <w:tab w:val="left" w:pos="2835"/>
        </w:tabs>
        <w:spacing w:after="40" w:line="260" w:lineRule="exact"/>
        <w:ind w:left="2954" w:hanging="2665"/>
        <w:rPr>
          <w:lang w:eastAsia="ja-JP"/>
        </w:rPr>
      </w:pPr>
      <w:r>
        <w:rPr>
          <w:lang w:eastAsia="ja-JP"/>
        </w:rPr>
        <w:tab/>
        <w:t xml:space="preserve">request </w:t>
      </w:r>
      <w:r>
        <w:rPr>
          <w:lang w:eastAsia="ja-JP"/>
        </w:rPr>
        <w:tab/>
        <w:t>: VIDIOC_G_CROP</w:t>
      </w:r>
    </w:p>
    <w:p w14:paraId="75C494CD" w14:textId="77777777" w:rsidR="002462C7" w:rsidRDefault="002462C7" w:rsidP="00717484">
      <w:pPr>
        <w:tabs>
          <w:tab w:val="left" w:pos="1560"/>
          <w:tab w:val="left" w:pos="2835"/>
        </w:tabs>
        <w:spacing w:after="40" w:line="260" w:lineRule="exact"/>
        <w:ind w:left="2954" w:hanging="2665"/>
        <w:rPr>
          <w:lang w:eastAsia="ja-JP"/>
        </w:rPr>
      </w:pPr>
      <w:r>
        <w:rPr>
          <w:lang w:eastAsia="ja-JP"/>
        </w:rPr>
        <w:tab/>
      </w:r>
      <w:proofErr w:type="spellStart"/>
      <w:r>
        <w:rPr>
          <w:lang w:eastAsia="ja-JP"/>
        </w:rPr>
        <w:t>argp</w:t>
      </w:r>
      <w:proofErr w:type="spellEnd"/>
      <w:r>
        <w:rPr>
          <w:lang w:eastAsia="ja-JP"/>
        </w:rPr>
        <w:t xml:space="preserve"> </w:t>
      </w:r>
      <w:r>
        <w:rPr>
          <w:lang w:eastAsia="ja-JP"/>
        </w:rPr>
        <w:tab/>
        <w:t>: Pointer of v4l2_crop</w:t>
      </w:r>
    </w:p>
    <w:p w14:paraId="118D71F7" w14:textId="77777777" w:rsidR="002462C7" w:rsidRDefault="002462C7" w:rsidP="00717484">
      <w:pPr>
        <w:tabs>
          <w:tab w:val="left" w:pos="1560"/>
          <w:tab w:val="left" w:pos="2835"/>
        </w:tabs>
        <w:spacing w:after="40" w:line="260" w:lineRule="exact"/>
        <w:ind w:left="2954" w:hanging="2665"/>
        <w:rPr>
          <w:lang w:eastAsia="ja-JP"/>
        </w:rPr>
      </w:pPr>
      <w:r>
        <w:rPr>
          <w:lang w:eastAsia="ja-JP"/>
        </w:rPr>
        <w:t>[Returns]</w:t>
      </w:r>
      <w:r>
        <w:rPr>
          <w:lang w:eastAsia="ja-JP"/>
        </w:rPr>
        <w:tab/>
        <w:t xml:space="preserve">0 </w:t>
      </w:r>
      <w:r>
        <w:rPr>
          <w:lang w:eastAsia="ja-JP"/>
        </w:rPr>
        <w:tab/>
        <w:t xml:space="preserve">: </w:t>
      </w:r>
      <w:proofErr w:type="gramStart"/>
      <w:r>
        <w:rPr>
          <w:lang w:eastAsia="ja-JP"/>
        </w:rPr>
        <w:t>Success</w:t>
      </w:r>
      <w:proofErr w:type="gramEnd"/>
    </w:p>
    <w:p w14:paraId="7A59BD03" w14:textId="77777777" w:rsidR="00DB3ACD" w:rsidRDefault="00DB3ACD" w:rsidP="00DB3ACD">
      <w:pPr>
        <w:tabs>
          <w:tab w:val="left" w:pos="1560"/>
          <w:tab w:val="left" w:pos="2835"/>
        </w:tabs>
        <w:spacing w:after="40" w:line="260" w:lineRule="exact"/>
        <w:ind w:left="2954" w:hanging="2665"/>
        <w:rPr>
          <w:lang w:eastAsia="ja-JP"/>
        </w:rPr>
      </w:pPr>
      <w:r>
        <w:rPr>
          <w:rFonts w:hint="eastAsia"/>
          <w:lang w:eastAsia="ja-JP"/>
        </w:rPr>
        <w:tab/>
        <w:t>-1</w:t>
      </w:r>
      <w:r>
        <w:rPr>
          <w:rFonts w:hint="eastAsia"/>
          <w:lang w:eastAsia="ja-JP"/>
        </w:rPr>
        <w:tab/>
        <w:t>: Error</w:t>
      </w:r>
    </w:p>
    <w:p w14:paraId="5FB50357" w14:textId="77777777" w:rsidR="002462C7" w:rsidRDefault="009E3437" w:rsidP="00717484">
      <w:pPr>
        <w:tabs>
          <w:tab w:val="left" w:pos="1560"/>
          <w:tab w:val="left" w:pos="2835"/>
        </w:tabs>
        <w:spacing w:after="40" w:line="260" w:lineRule="exact"/>
        <w:ind w:left="2954" w:hanging="2665"/>
        <w:rPr>
          <w:lang w:eastAsia="ja-JP"/>
        </w:rPr>
      </w:pPr>
      <w:r w:rsidRPr="00DB3ACD">
        <w:rPr>
          <w:lang w:eastAsia="ja-JP"/>
        </w:rPr>
        <w:t>[Error number]</w:t>
      </w:r>
      <w:r>
        <w:rPr>
          <w:rFonts w:hint="eastAsia"/>
          <w:lang w:eastAsia="ja-JP"/>
        </w:rPr>
        <w:tab/>
      </w:r>
      <w:r w:rsidR="002874DE">
        <w:rPr>
          <w:rFonts w:hint="eastAsia"/>
          <w:lang w:eastAsia="ja-JP"/>
        </w:rPr>
        <w:t>-</w:t>
      </w:r>
      <w:r w:rsidR="002462C7">
        <w:rPr>
          <w:lang w:eastAsia="ja-JP"/>
        </w:rPr>
        <w:t xml:space="preserve">EINVAL </w:t>
      </w:r>
      <w:r w:rsidR="002462C7">
        <w:rPr>
          <w:lang w:eastAsia="ja-JP"/>
        </w:rPr>
        <w:tab/>
        <w:t>: Cropping is not supported.</w:t>
      </w:r>
    </w:p>
    <w:p w14:paraId="3E4E0622" w14:textId="73EA1FBF" w:rsidR="002462C7" w:rsidRDefault="002462C7" w:rsidP="00717484">
      <w:pPr>
        <w:tabs>
          <w:tab w:val="left" w:pos="1560"/>
          <w:tab w:val="left" w:pos="2835"/>
        </w:tabs>
        <w:spacing w:after="40" w:line="260" w:lineRule="exact"/>
        <w:ind w:left="2954" w:hanging="2665"/>
        <w:rPr>
          <w:lang w:eastAsia="ja-JP"/>
        </w:rPr>
      </w:pPr>
      <w:r>
        <w:rPr>
          <w:lang w:eastAsia="ja-JP"/>
        </w:rPr>
        <w:t>[Description]</w:t>
      </w:r>
      <w:r>
        <w:rPr>
          <w:lang w:eastAsia="ja-JP"/>
        </w:rPr>
        <w:tab/>
        <w:t>Get the current cropping rectangle.</w:t>
      </w:r>
    </w:p>
    <w:p w14:paraId="524E24E9" w14:textId="1F41A19F" w:rsidR="00656989" w:rsidRDefault="00656989" w:rsidP="00BE1728">
      <w:pPr>
        <w:overflowPunct/>
        <w:autoSpaceDE/>
        <w:autoSpaceDN/>
        <w:adjustRightInd/>
        <w:spacing w:after="0" w:line="240" w:lineRule="auto"/>
        <w:textAlignment w:val="auto"/>
        <w:rPr>
          <w:lang w:eastAsia="ja-JP"/>
        </w:rPr>
      </w:pPr>
      <w:bookmarkStart w:id="101" w:name="_Ref363477009"/>
    </w:p>
    <w:p w14:paraId="33E2219D" w14:textId="764401E8" w:rsidR="00C145D3" w:rsidRDefault="00C145D3" w:rsidP="00BE1728">
      <w:pPr>
        <w:overflowPunct/>
        <w:autoSpaceDE/>
        <w:autoSpaceDN/>
        <w:adjustRightInd/>
        <w:spacing w:after="0" w:line="240" w:lineRule="auto"/>
        <w:textAlignment w:val="auto"/>
        <w:rPr>
          <w:lang w:eastAsia="ja-JP"/>
        </w:rPr>
      </w:pPr>
    </w:p>
    <w:p w14:paraId="2A0A17BF" w14:textId="77777777" w:rsidR="00C145D3" w:rsidRDefault="00C145D3" w:rsidP="00BE1728">
      <w:pPr>
        <w:overflowPunct/>
        <w:autoSpaceDE/>
        <w:autoSpaceDN/>
        <w:adjustRightInd/>
        <w:spacing w:after="0" w:line="240" w:lineRule="auto"/>
        <w:textAlignment w:val="auto"/>
        <w:rPr>
          <w:lang w:eastAsia="ja-JP"/>
        </w:rPr>
      </w:pPr>
    </w:p>
    <w:p w14:paraId="1AEAE154" w14:textId="77777777" w:rsidR="002462C7" w:rsidRDefault="002462C7" w:rsidP="00D3475F">
      <w:pPr>
        <w:pStyle w:val="Heading3"/>
      </w:pPr>
      <w:bookmarkStart w:id="102" w:name="_Ref363578177"/>
      <w:proofErr w:type="spellStart"/>
      <w:proofErr w:type="gramStart"/>
      <w:r w:rsidRPr="006B5074">
        <w:t>ioctl</w:t>
      </w:r>
      <w:proofErr w:type="spellEnd"/>
      <w:r w:rsidRPr="006B5074">
        <w:t>(</w:t>
      </w:r>
      <w:proofErr w:type="gramEnd"/>
      <w:r w:rsidRPr="006B5074">
        <w:t>VIDIOC_</w:t>
      </w:r>
      <w:r>
        <w:rPr>
          <w:rFonts w:hint="eastAsia"/>
          <w:lang w:eastAsia="ja-JP"/>
        </w:rPr>
        <w:t>S_CROP</w:t>
      </w:r>
      <w:r w:rsidRPr="006B5074">
        <w:t>)</w:t>
      </w:r>
      <w:bookmarkEnd w:id="101"/>
      <w:bookmarkEnd w:id="102"/>
    </w:p>
    <w:p w14:paraId="3FD30F75" w14:textId="77777777" w:rsidR="002462C7" w:rsidRDefault="002462C7" w:rsidP="00717484">
      <w:pPr>
        <w:tabs>
          <w:tab w:val="left" w:pos="1560"/>
          <w:tab w:val="left" w:pos="2835"/>
        </w:tabs>
        <w:spacing w:after="40" w:line="260" w:lineRule="exact"/>
        <w:ind w:left="2954" w:hanging="2665"/>
        <w:rPr>
          <w:lang w:eastAsia="ja-JP"/>
        </w:rPr>
      </w:pPr>
      <w:r>
        <w:rPr>
          <w:lang w:eastAsia="ja-JP"/>
        </w:rPr>
        <w:t>[Function]</w:t>
      </w:r>
      <w:r>
        <w:rPr>
          <w:lang w:eastAsia="ja-JP"/>
        </w:rPr>
        <w:tab/>
        <w:t xml:space="preserve">int </w:t>
      </w:r>
      <w:proofErr w:type="spellStart"/>
      <w:proofErr w:type="gramStart"/>
      <w:r>
        <w:rPr>
          <w:lang w:eastAsia="ja-JP"/>
        </w:rPr>
        <w:t>ioctl</w:t>
      </w:r>
      <w:proofErr w:type="spellEnd"/>
      <w:r>
        <w:rPr>
          <w:lang w:eastAsia="ja-JP"/>
        </w:rPr>
        <w:t>(</w:t>
      </w:r>
      <w:proofErr w:type="gramEnd"/>
      <w:r>
        <w:rPr>
          <w:lang w:eastAsia="ja-JP"/>
        </w:rPr>
        <w:t xml:space="preserve">int </w:t>
      </w:r>
      <w:proofErr w:type="spellStart"/>
      <w:r>
        <w:rPr>
          <w:lang w:eastAsia="ja-JP"/>
        </w:rPr>
        <w:t>fd</w:t>
      </w:r>
      <w:proofErr w:type="spellEnd"/>
      <w:r>
        <w:rPr>
          <w:lang w:eastAsia="ja-JP"/>
        </w:rPr>
        <w:t>, int request, struct v4l2_crop *</w:t>
      </w:r>
      <w:proofErr w:type="spellStart"/>
      <w:r>
        <w:rPr>
          <w:lang w:eastAsia="ja-JP"/>
        </w:rPr>
        <w:t>argp</w:t>
      </w:r>
      <w:proofErr w:type="spellEnd"/>
      <w:r>
        <w:rPr>
          <w:lang w:eastAsia="ja-JP"/>
        </w:rPr>
        <w:t>)</w:t>
      </w:r>
    </w:p>
    <w:p w14:paraId="1F04E155" w14:textId="77777777" w:rsidR="002462C7" w:rsidRDefault="002462C7" w:rsidP="00717484">
      <w:pPr>
        <w:tabs>
          <w:tab w:val="left" w:pos="1560"/>
          <w:tab w:val="left" w:pos="2835"/>
        </w:tabs>
        <w:spacing w:after="40" w:line="260" w:lineRule="exact"/>
        <w:ind w:left="2954" w:hanging="2665"/>
        <w:rPr>
          <w:lang w:eastAsia="ja-JP"/>
        </w:rPr>
      </w:pPr>
      <w:r>
        <w:rPr>
          <w:lang w:eastAsia="ja-JP"/>
        </w:rPr>
        <w:t>[Arg</w:t>
      </w:r>
      <w:r w:rsidR="00717484">
        <w:rPr>
          <w:lang w:eastAsia="ja-JP"/>
        </w:rPr>
        <w:t>uments]</w:t>
      </w:r>
      <w:r w:rsidR="00717484">
        <w:rPr>
          <w:lang w:eastAsia="ja-JP"/>
        </w:rPr>
        <w:tab/>
      </w:r>
      <w:proofErr w:type="spellStart"/>
      <w:r w:rsidR="00717484">
        <w:rPr>
          <w:lang w:eastAsia="ja-JP"/>
        </w:rPr>
        <w:t>fd</w:t>
      </w:r>
      <w:proofErr w:type="spellEnd"/>
      <w:r w:rsidR="00717484">
        <w:rPr>
          <w:lang w:eastAsia="ja-JP"/>
        </w:rPr>
        <w:t xml:space="preserve"> </w:t>
      </w:r>
      <w:r w:rsidR="00717484">
        <w:rPr>
          <w:lang w:eastAsia="ja-JP"/>
        </w:rPr>
        <w:tab/>
        <w:t>: File descriptors</w:t>
      </w:r>
    </w:p>
    <w:p w14:paraId="19454DF3" w14:textId="77777777" w:rsidR="002462C7" w:rsidRDefault="002462C7" w:rsidP="00717484">
      <w:pPr>
        <w:tabs>
          <w:tab w:val="left" w:pos="1560"/>
          <w:tab w:val="left" w:pos="2835"/>
        </w:tabs>
        <w:spacing w:after="40" w:line="260" w:lineRule="exact"/>
        <w:ind w:left="2954" w:hanging="2665"/>
        <w:rPr>
          <w:lang w:eastAsia="ja-JP"/>
        </w:rPr>
      </w:pPr>
      <w:r>
        <w:rPr>
          <w:lang w:eastAsia="ja-JP"/>
        </w:rPr>
        <w:tab/>
        <w:t>request</w:t>
      </w:r>
      <w:r>
        <w:rPr>
          <w:lang w:eastAsia="ja-JP"/>
        </w:rPr>
        <w:tab/>
        <w:t>: VIDIOC_S_CROP</w:t>
      </w:r>
    </w:p>
    <w:p w14:paraId="12CC357A" w14:textId="77777777" w:rsidR="002462C7" w:rsidRDefault="002462C7" w:rsidP="00717484">
      <w:pPr>
        <w:tabs>
          <w:tab w:val="left" w:pos="1560"/>
          <w:tab w:val="left" w:pos="2835"/>
        </w:tabs>
        <w:spacing w:after="40" w:line="260" w:lineRule="exact"/>
        <w:ind w:left="2954" w:hanging="2665"/>
        <w:rPr>
          <w:lang w:eastAsia="ja-JP"/>
        </w:rPr>
      </w:pPr>
      <w:r>
        <w:rPr>
          <w:lang w:eastAsia="ja-JP"/>
        </w:rPr>
        <w:tab/>
      </w:r>
      <w:proofErr w:type="spellStart"/>
      <w:r>
        <w:rPr>
          <w:lang w:eastAsia="ja-JP"/>
        </w:rPr>
        <w:t>argp</w:t>
      </w:r>
      <w:proofErr w:type="spellEnd"/>
      <w:r>
        <w:rPr>
          <w:lang w:eastAsia="ja-JP"/>
        </w:rPr>
        <w:t xml:space="preserve"> </w:t>
      </w:r>
      <w:r>
        <w:rPr>
          <w:lang w:eastAsia="ja-JP"/>
        </w:rPr>
        <w:tab/>
        <w:t>: Pointer of v4l2_crop</w:t>
      </w:r>
    </w:p>
    <w:p w14:paraId="3F2C46C3" w14:textId="77777777" w:rsidR="002462C7" w:rsidRDefault="002462C7" w:rsidP="00717484">
      <w:pPr>
        <w:tabs>
          <w:tab w:val="left" w:pos="1560"/>
          <w:tab w:val="left" w:pos="2835"/>
        </w:tabs>
        <w:spacing w:after="40" w:line="260" w:lineRule="exact"/>
        <w:ind w:left="2954" w:hanging="2665"/>
        <w:rPr>
          <w:lang w:eastAsia="ja-JP"/>
        </w:rPr>
      </w:pPr>
      <w:r>
        <w:rPr>
          <w:lang w:eastAsia="ja-JP"/>
        </w:rPr>
        <w:t>[Returns]</w:t>
      </w:r>
      <w:r>
        <w:rPr>
          <w:lang w:eastAsia="ja-JP"/>
        </w:rPr>
        <w:tab/>
        <w:t xml:space="preserve">0 </w:t>
      </w:r>
      <w:r>
        <w:rPr>
          <w:lang w:eastAsia="ja-JP"/>
        </w:rPr>
        <w:tab/>
        <w:t xml:space="preserve">: </w:t>
      </w:r>
      <w:proofErr w:type="gramStart"/>
      <w:r>
        <w:rPr>
          <w:lang w:eastAsia="ja-JP"/>
        </w:rPr>
        <w:t>Success</w:t>
      </w:r>
      <w:proofErr w:type="gramEnd"/>
    </w:p>
    <w:p w14:paraId="20A37E95" w14:textId="77777777" w:rsidR="00DB3ACD" w:rsidRDefault="00DB3ACD" w:rsidP="00DB3ACD">
      <w:pPr>
        <w:tabs>
          <w:tab w:val="left" w:pos="1560"/>
          <w:tab w:val="left" w:pos="2835"/>
        </w:tabs>
        <w:spacing w:after="40" w:line="260" w:lineRule="exact"/>
        <w:ind w:left="2954" w:hanging="2665"/>
        <w:rPr>
          <w:lang w:eastAsia="ja-JP"/>
        </w:rPr>
      </w:pPr>
      <w:r>
        <w:rPr>
          <w:rFonts w:hint="eastAsia"/>
          <w:lang w:eastAsia="ja-JP"/>
        </w:rPr>
        <w:tab/>
        <w:t>-1</w:t>
      </w:r>
      <w:r>
        <w:rPr>
          <w:rFonts w:hint="eastAsia"/>
          <w:lang w:eastAsia="ja-JP"/>
        </w:rPr>
        <w:tab/>
        <w:t>: Error</w:t>
      </w:r>
    </w:p>
    <w:p w14:paraId="3B3BE881" w14:textId="77777777" w:rsidR="002462C7" w:rsidRDefault="009E3437" w:rsidP="00717484">
      <w:pPr>
        <w:tabs>
          <w:tab w:val="left" w:pos="1560"/>
          <w:tab w:val="left" w:pos="2835"/>
        </w:tabs>
        <w:spacing w:after="40" w:line="260" w:lineRule="exact"/>
        <w:ind w:left="2954" w:hanging="2665"/>
        <w:rPr>
          <w:lang w:eastAsia="ja-JP"/>
        </w:rPr>
      </w:pPr>
      <w:r w:rsidRPr="00DB3ACD">
        <w:rPr>
          <w:lang w:eastAsia="ja-JP"/>
        </w:rPr>
        <w:t>[Error number]</w:t>
      </w:r>
      <w:r>
        <w:rPr>
          <w:rFonts w:hint="eastAsia"/>
          <w:lang w:eastAsia="ja-JP"/>
        </w:rPr>
        <w:tab/>
      </w:r>
      <w:r w:rsidR="002874DE">
        <w:rPr>
          <w:rFonts w:hint="eastAsia"/>
          <w:lang w:eastAsia="ja-JP"/>
        </w:rPr>
        <w:t>-</w:t>
      </w:r>
      <w:r w:rsidR="002462C7">
        <w:rPr>
          <w:lang w:eastAsia="ja-JP"/>
        </w:rPr>
        <w:t xml:space="preserve">EINVAL </w:t>
      </w:r>
      <w:r w:rsidR="002462C7">
        <w:rPr>
          <w:lang w:eastAsia="ja-JP"/>
        </w:rPr>
        <w:tab/>
        <w:t>: Cropping is not supported.</w:t>
      </w:r>
    </w:p>
    <w:p w14:paraId="0453768E" w14:textId="77777777" w:rsidR="002462C7" w:rsidRPr="002462C7" w:rsidRDefault="002462C7" w:rsidP="00717484">
      <w:pPr>
        <w:tabs>
          <w:tab w:val="left" w:pos="1560"/>
          <w:tab w:val="left" w:pos="2835"/>
        </w:tabs>
        <w:spacing w:after="40" w:line="260" w:lineRule="exact"/>
        <w:ind w:left="2954" w:hanging="2665"/>
        <w:rPr>
          <w:lang w:eastAsia="ja-JP"/>
        </w:rPr>
      </w:pPr>
      <w:r>
        <w:rPr>
          <w:lang w:eastAsia="ja-JP"/>
        </w:rPr>
        <w:t>[Description]</w:t>
      </w:r>
      <w:r>
        <w:rPr>
          <w:lang w:eastAsia="ja-JP"/>
        </w:rPr>
        <w:tab/>
        <w:t>Set the current cropping rectangle.</w:t>
      </w:r>
    </w:p>
    <w:p w14:paraId="10F7E953" w14:textId="77777777" w:rsidR="00A93355" w:rsidRPr="00763B50" w:rsidRDefault="00A93355" w:rsidP="00717484">
      <w:pPr>
        <w:tabs>
          <w:tab w:val="left" w:pos="1560"/>
        </w:tabs>
        <w:rPr>
          <w:lang w:eastAsia="ja-JP"/>
        </w:rPr>
      </w:pPr>
    </w:p>
    <w:p w14:paraId="11BED06C" w14:textId="77777777" w:rsidR="002462C7" w:rsidRDefault="002462C7" w:rsidP="00D3475F">
      <w:pPr>
        <w:pStyle w:val="Heading3"/>
      </w:pPr>
      <w:bookmarkStart w:id="103" w:name="_Ref363477014"/>
      <w:proofErr w:type="spellStart"/>
      <w:proofErr w:type="gramStart"/>
      <w:r w:rsidRPr="006B5074">
        <w:t>ioctl</w:t>
      </w:r>
      <w:proofErr w:type="spellEnd"/>
      <w:r w:rsidRPr="006B5074">
        <w:t>(</w:t>
      </w:r>
      <w:proofErr w:type="gramEnd"/>
      <w:r w:rsidRPr="006B5074">
        <w:t>VIDIOC_</w:t>
      </w:r>
      <w:r>
        <w:rPr>
          <w:rFonts w:hint="eastAsia"/>
          <w:lang w:eastAsia="ja-JP"/>
        </w:rPr>
        <w:t>QUERYBUF</w:t>
      </w:r>
      <w:r w:rsidRPr="006B5074">
        <w:t>)</w:t>
      </w:r>
      <w:bookmarkEnd w:id="103"/>
    </w:p>
    <w:p w14:paraId="604E8CB5" w14:textId="77777777" w:rsidR="002462C7" w:rsidRDefault="002462C7" w:rsidP="00717484">
      <w:pPr>
        <w:tabs>
          <w:tab w:val="left" w:pos="1560"/>
          <w:tab w:val="left" w:pos="2835"/>
        </w:tabs>
        <w:spacing w:after="40" w:line="260" w:lineRule="exact"/>
        <w:ind w:left="2954" w:hanging="2665"/>
        <w:rPr>
          <w:lang w:eastAsia="ja-JP"/>
        </w:rPr>
      </w:pPr>
      <w:r>
        <w:rPr>
          <w:lang w:eastAsia="ja-JP"/>
        </w:rPr>
        <w:t>[Function]</w:t>
      </w:r>
      <w:r>
        <w:rPr>
          <w:lang w:eastAsia="ja-JP"/>
        </w:rPr>
        <w:tab/>
        <w:t xml:space="preserve">int </w:t>
      </w:r>
      <w:proofErr w:type="spellStart"/>
      <w:proofErr w:type="gramStart"/>
      <w:r>
        <w:rPr>
          <w:lang w:eastAsia="ja-JP"/>
        </w:rPr>
        <w:t>ioctl</w:t>
      </w:r>
      <w:proofErr w:type="spellEnd"/>
      <w:r>
        <w:rPr>
          <w:lang w:eastAsia="ja-JP"/>
        </w:rPr>
        <w:t>(</w:t>
      </w:r>
      <w:proofErr w:type="gramEnd"/>
      <w:r>
        <w:rPr>
          <w:lang w:eastAsia="ja-JP"/>
        </w:rPr>
        <w:t xml:space="preserve">int </w:t>
      </w:r>
      <w:proofErr w:type="spellStart"/>
      <w:r>
        <w:rPr>
          <w:lang w:eastAsia="ja-JP"/>
        </w:rPr>
        <w:t>fd</w:t>
      </w:r>
      <w:proofErr w:type="spellEnd"/>
      <w:r>
        <w:rPr>
          <w:lang w:eastAsia="ja-JP"/>
        </w:rPr>
        <w:t>, int request, struct v4l2_buffer *</w:t>
      </w:r>
      <w:proofErr w:type="spellStart"/>
      <w:r>
        <w:rPr>
          <w:lang w:eastAsia="ja-JP"/>
        </w:rPr>
        <w:t>argp</w:t>
      </w:r>
      <w:proofErr w:type="spellEnd"/>
      <w:r>
        <w:rPr>
          <w:lang w:eastAsia="ja-JP"/>
        </w:rPr>
        <w:t>)</w:t>
      </w:r>
    </w:p>
    <w:p w14:paraId="4078F4EA" w14:textId="77777777" w:rsidR="002462C7" w:rsidRDefault="002462C7" w:rsidP="00717484">
      <w:pPr>
        <w:tabs>
          <w:tab w:val="left" w:pos="1560"/>
          <w:tab w:val="left" w:pos="2835"/>
        </w:tabs>
        <w:spacing w:after="40" w:line="260" w:lineRule="exact"/>
        <w:ind w:left="2954" w:hanging="2665"/>
        <w:rPr>
          <w:lang w:eastAsia="ja-JP"/>
        </w:rPr>
      </w:pPr>
      <w:r>
        <w:rPr>
          <w:lang w:eastAsia="ja-JP"/>
        </w:rPr>
        <w:t>[Arg</w:t>
      </w:r>
      <w:r w:rsidR="00717484">
        <w:rPr>
          <w:lang w:eastAsia="ja-JP"/>
        </w:rPr>
        <w:t>uments]</w:t>
      </w:r>
      <w:r w:rsidR="00717484">
        <w:rPr>
          <w:lang w:eastAsia="ja-JP"/>
        </w:rPr>
        <w:tab/>
      </w:r>
      <w:proofErr w:type="spellStart"/>
      <w:r w:rsidR="00717484">
        <w:rPr>
          <w:lang w:eastAsia="ja-JP"/>
        </w:rPr>
        <w:t>fd</w:t>
      </w:r>
      <w:proofErr w:type="spellEnd"/>
      <w:r w:rsidR="00717484">
        <w:rPr>
          <w:lang w:eastAsia="ja-JP"/>
        </w:rPr>
        <w:t xml:space="preserve"> </w:t>
      </w:r>
      <w:r w:rsidR="00717484">
        <w:rPr>
          <w:lang w:eastAsia="ja-JP"/>
        </w:rPr>
        <w:tab/>
        <w:t>: File descriptors</w:t>
      </w:r>
    </w:p>
    <w:p w14:paraId="7B5883D4" w14:textId="77777777" w:rsidR="002462C7" w:rsidRDefault="002462C7" w:rsidP="00717484">
      <w:pPr>
        <w:tabs>
          <w:tab w:val="left" w:pos="1560"/>
          <w:tab w:val="left" w:pos="2835"/>
        </w:tabs>
        <w:spacing w:after="40" w:line="260" w:lineRule="exact"/>
        <w:ind w:left="2954" w:hanging="2665"/>
        <w:rPr>
          <w:lang w:eastAsia="ja-JP"/>
        </w:rPr>
      </w:pPr>
      <w:r>
        <w:rPr>
          <w:lang w:eastAsia="ja-JP"/>
        </w:rPr>
        <w:tab/>
        <w:t xml:space="preserve">request </w:t>
      </w:r>
      <w:r>
        <w:rPr>
          <w:lang w:eastAsia="ja-JP"/>
        </w:rPr>
        <w:tab/>
        <w:t>: VIDIOC_QUERYBUF</w:t>
      </w:r>
    </w:p>
    <w:p w14:paraId="0DC65F85" w14:textId="77777777" w:rsidR="002462C7" w:rsidRDefault="002462C7" w:rsidP="00717484">
      <w:pPr>
        <w:tabs>
          <w:tab w:val="left" w:pos="1560"/>
          <w:tab w:val="left" w:pos="2835"/>
        </w:tabs>
        <w:spacing w:after="40" w:line="260" w:lineRule="exact"/>
        <w:ind w:left="2954" w:hanging="2665"/>
        <w:rPr>
          <w:lang w:eastAsia="ja-JP"/>
        </w:rPr>
      </w:pPr>
      <w:r>
        <w:rPr>
          <w:lang w:eastAsia="ja-JP"/>
        </w:rPr>
        <w:tab/>
      </w:r>
      <w:proofErr w:type="spellStart"/>
      <w:r>
        <w:rPr>
          <w:lang w:eastAsia="ja-JP"/>
        </w:rPr>
        <w:t>argp</w:t>
      </w:r>
      <w:proofErr w:type="spellEnd"/>
      <w:r>
        <w:rPr>
          <w:lang w:eastAsia="ja-JP"/>
        </w:rPr>
        <w:t xml:space="preserve"> </w:t>
      </w:r>
      <w:r>
        <w:rPr>
          <w:lang w:eastAsia="ja-JP"/>
        </w:rPr>
        <w:tab/>
        <w:t>: Pointer of v4l2_buffer</w:t>
      </w:r>
    </w:p>
    <w:p w14:paraId="0E4B1C67" w14:textId="77777777" w:rsidR="002462C7" w:rsidRDefault="002462C7" w:rsidP="00717484">
      <w:pPr>
        <w:tabs>
          <w:tab w:val="left" w:pos="1560"/>
          <w:tab w:val="left" w:pos="2835"/>
        </w:tabs>
        <w:spacing w:after="40" w:line="260" w:lineRule="exact"/>
        <w:ind w:left="2954" w:hanging="2665"/>
        <w:rPr>
          <w:lang w:eastAsia="ja-JP"/>
        </w:rPr>
      </w:pPr>
      <w:r>
        <w:rPr>
          <w:lang w:eastAsia="ja-JP"/>
        </w:rPr>
        <w:t>[Returns]</w:t>
      </w:r>
      <w:r>
        <w:rPr>
          <w:lang w:eastAsia="ja-JP"/>
        </w:rPr>
        <w:tab/>
        <w:t xml:space="preserve">0 </w:t>
      </w:r>
      <w:r>
        <w:rPr>
          <w:lang w:eastAsia="ja-JP"/>
        </w:rPr>
        <w:tab/>
        <w:t xml:space="preserve">: </w:t>
      </w:r>
      <w:proofErr w:type="gramStart"/>
      <w:r>
        <w:rPr>
          <w:lang w:eastAsia="ja-JP"/>
        </w:rPr>
        <w:t>Success</w:t>
      </w:r>
      <w:proofErr w:type="gramEnd"/>
    </w:p>
    <w:p w14:paraId="728D5FE6" w14:textId="77777777" w:rsidR="00DB3ACD" w:rsidRDefault="00DB3ACD" w:rsidP="00DB3ACD">
      <w:pPr>
        <w:tabs>
          <w:tab w:val="left" w:pos="1560"/>
          <w:tab w:val="left" w:pos="2835"/>
        </w:tabs>
        <w:spacing w:after="40" w:line="260" w:lineRule="exact"/>
        <w:ind w:left="2954" w:hanging="2665"/>
        <w:rPr>
          <w:lang w:eastAsia="ja-JP"/>
        </w:rPr>
      </w:pPr>
      <w:r>
        <w:rPr>
          <w:rFonts w:hint="eastAsia"/>
          <w:lang w:eastAsia="ja-JP"/>
        </w:rPr>
        <w:tab/>
        <w:t>-1</w:t>
      </w:r>
      <w:r>
        <w:rPr>
          <w:rFonts w:hint="eastAsia"/>
          <w:lang w:eastAsia="ja-JP"/>
        </w:rPr>
        <w:tab/>
        <w:t>: Error</w:t>
      </w:r>
    </w:p>
    <w:p w14:paraId="34A4FB82" w14:textId="77777777" w:rsidR="002462C7" w:rsidRDefault="009E3437" w:rsidP="00717484">
      <w:pPr>
        <w:tabs>
          <w:tab w:val="left" w:pos="1560"/>
          <w:tab w:val="left" w:pos="2835"/>
        </w:tabs>
        <w:spacing w:after="40" w:line="260" w:lineRule="exact"/>
        <w:ind w:left="2954" w:hanging="2665"/>
        <w:rPr>
          <w:lang w:eastAsia="ja-JP"/>
        </w:rPr>
      </w:pPr>
      <w:r w:rsidRPr="00DB3ACD">
        <w:rPr>
          <w:lang w:eastAsia="ja-JP"/>
        </w:rPr>
        <w:t>[Error number]</w:t>
      </w:r>
      <w:r w:rsidR="00A033DB">
        <w:rPr>
          <w:lang w:eastAsia="ja-JP"/>
        </w:rPr>
        <w:tab/>
      </w:r>
      <w:r w:rsidR="002874DE">
        <w:rPr>
          <w:rFonts w:hint="eastAsia"/>
          <w:lang w:eastAsia="ja-JP"/>
        </w:rPr>
        <w:t>-</w:t>
      </w:r>
      <w:r w:rsidR="002462C7">
        <w:rPr>
          <w:lang w:eastAsia="ja-JP"/>
        </w:rPr>
        <w:t xml:space="preserve">EINVAL </w:t>
      </w:r>
      <w:r w:rsidR="002462C7">
        <w:rPr>
          <w:lang w:eastAsia="ja-JP"/>
        </w:rPr>
        <w:tab/>
        <w:t xml:space="preserve">: </w:t>
      </w:r>
      <w:r w:rsidR="00A033DB" w:rsidRPr="00A033DB">
        <w:rPr>
          <w:lang w:eastAsia="ja-JP"/>
        </w:rPr>
        <w:t>The specified buffer type is not supported.</w:t>
      </w:r>
    </w:p>
    <w:p w14:paraId="385174EE" w14:textId="77777777" w:rsidR="002462C7" w:rsidRDefault="000D6E38" w:rsidP="00717484">
      <w:pPr>
        <w:tabs>
          <w:tab w:val="left" w:pos="1560"/>
          <w:tab w:val="left" w:pos="2835"/>
        </w:tabs>
        <w:spacing w:after="40" w:line="260" w:lineRule="exact"/>
        <w:ind w:left="2954" w:hanging="2665"/>
        <w:rPr>
          <w:lang w:eastAsia="ja-JP"/>
        </w:rPr>
      </w:pPr>
      <w:r w:rsidDel="000D6E38">
        <w:rPr>
          <w:lang w:eastAsia="ja-JP"/>
        </w:rPr>
        <w:t xml:space="preserve"> </w:t>
      </w:r>
      <w:r w:rsidR="002462C7">
        <w:rPr>
          <w:lang w:eastAsia="ja-JP"/>
        </w:rPr>
        <w:t>[Description]</w:t>
      </w:r>
      <w:r w:rsidR="002462C7">
        <w:rPr>
          <w:lang w:eastAsia="ja-JP"/>
        </w:rPr>
        <w:tab/>
        <w:t>Query the status of a buffer.</w:t>
      </w:r>
    </w:p>
    <w:p w14:paraId="27FFABF9" w14:textId="77777777" w:rsidR="009E3437" w:rsidRPr="00A033DB" w:rsidRDefault="009E3437" w:rsidP="00D11A04">
      <w:pPr>
        <w:rPr>
          <w:lang w:eastAsia="ja-JP"/>
        </w:rPr>
      </w:pPr>
      <w:bookmarkStart w:id="104" w:name="_Ref363477017"/>
    </w:p>
    <w:p w14:paraId="16753D4F" w14:textId="77777777" w:rsidR="002462C7" w:rsidRDefault="002462C7" w:rsidP="00D3475F">
      <w:pPr>
        <w:pStyle w:val="Heading3"/>
      </w:pPr>
      <w:bookmarkStart w:id="105" w:name="_Ref390851465"/>
      <w:proofErr w:type="spellStart"/>
      <w:proofErr w:type="gramStart"/>
      <w:r w:rsidRPr="006B5074">
        <w:t>ioctl</w:t>
      </w:r>
      <w:proofErr w:type="spellEnd"/>
      <w:r w:rsidRPr="006B5074">
        <w:t>(</w:t>
      </w:r>
      <w:proofErr w:type="gramEnd"/>
      <w:r w:rsidRPr="006B5074">
        <w:t>VIDIOC_</w:t>
      </w:r>
      <w:r>
        <w:rPr>
          <w:rFonts w:hint="eastAsia"/>
          <w:lang w:eastAsia="ja-JP"/>
        </w:rPr>
        <w:t>DQBUF</w:t>
      </w:r>
      <w:r w:rsidRPr="006B5074">
        <w:t>)</w:t>
      </w:r>
      <w:bookmarkEnd w:id="104"/>
      <w:bookmarkEnd w:id="105"/>
    </w:p>
    <w:p w14:paraId="2ABDCEFA" w14:textId="77777777" w:rsidR="002462C7" w:rsidRDefault="002462C7" w:rsidP="00717484">
      <w:pPr>
        <w:tabs>
          <w:tab w:val="left" w:pos="1560"/>
          <w:tab w:val="left" w:pos="2835"/>
        </w:tabs>
        <w:spacing w:after="40" w:line="260" w:lineRule="exact"/>
        <w:ind w:left="2954" w:hanging="2665"/>
        <w:rPr>
          <w:lang w:eastAsia="ja-JP"/>
        </w:rPr>
      </w:pPr>
      <w:r>
        <w:rPr>
          <w:lang w:eastAsia="ja-JP"/>
        </w:rPr>
        <w:t>[Function]</w:t>
      </w:r>
      <w:r>
        <w:rPr>
          <w:lang w:eastAsia="ja-JP"/>
        </w:rPr>
        <w:tab/>
        <w:t xml:space="preserve">int </w:t>
      </w:r>
      <w:proofErr w:type="spellStart"/>
      <w:proofErr w:type="gramStart"/>
      <w:r>
        <w:rPr>
          <w:lang w:eastAsia="ja-JP"/>
        </w:rPr>
        <w:t>ioctl</w:t>
      </w:r>
      <w:proofErr w:type="spellEnd"/>
      <w:r>
        <w:rPr>
          <w:lang w:eastAsia="ja-JP"/>
        </w:rPr>
        <w:t>(</w:t>
      </w:r>
      <w:proofErr w:type="gramEnd"/>
      <w:r>
        <w:rPr>
          <w:lang w:eastAsia="ja-JP"/>
        </w:rPr>
        <w:t xml:space="preserve">int </w:t>
      </w:r>
      <w:proofErr w:type="spellStart"/>
      <w:r>
        <w:rPr>
          <w:lang w:eastAsia="ja-JP"/>
        </w:rPr>
        <w:t>fd</w:t>
      </w:r>
      <w:proofErr w:type="spellEnd"/>
      <w:r>
        <w:rPr>
          <w:lang w:eastAsia="ja-JP"/>
        </w:rPr>
        <w:t>, int request, struct v4l2_buffer *</w:t>
      </w:r>
      <w:proofErr w:type="spellStart"/>
      <w:r>
        <w:rPr>
          <w:lang w:eastAsia="ja-JP"/>
        </w:rPr>
        <w:t>argp</w:t>
      </w:r>
      <w:proofErr w:type="spellEnd"/>
      <w:r>
        <w:rPr>
          <w:lang w:eastAsia="ja-JP"/>
        </w:rPr>
        <w:t>)</w:t>
      </w:r>
    </w:p>
    <w:p w14:paraId="4EBA070A" w14:textId="77777777" w:rsidR="002462C7" w:rsidRDefault="002462C7" w:rsidP="00717484">
      <w:pPr>
        <w:tabs>
          <w:tab w:val="left" w:pos="1560"/>
          <w:tab w:val="left" w:pos="2835"/>
        </w:tabs>
        <w:spacing w:after="40" w:line="260" w:lineRule="exact"/>
        <w:ind w:left="2954" w:hanging="2665"/>
        <w:rPr>
          <w:lang w:eastAsia="ja-JP"/>
        </w:rPr>
      </w:pPr>
      <w:r>
        <w:rPr>
          <w:lang w:eastAsia="ja-JP"/>
        </w:rPr>
        <w:t>[Ar</w:t>
      </w:r>
      <w:r w:rsidR="00717484">
        <w:rPr>
          <w:lang w:eastAsia="ja-JP"/>
        </w:rPr>
        <w:t>guments]</w:t>
      </w:r>
      <w:r w:rsidR="00717484">
        <w:rPr>
          <w:lang w:eastAsia="ja-JP"/>
        </w:rPr>
        <w:tab/>
      </w:r>
      <w:proofErr w:type="spellStart"/>
      <w:r w:rsidR="00717484">
        <w:rPr>
          <w:lang w:eastAsia="ja-JP"/>
        </w:rPr>
        <w:t>fd</w:t>
      </w:r>
      <w:proofErr w:type="spellEnd"/>
      <w:r w:rsidR="00717484">
        <w:rPr>
          <w:lang w:eastAsia="ja-JP"/>
        </w:rPr>
        <w:tab/>
        <w:t>: File descriptors</w:t>
      </w:r>
    </w:p>
    <w:p w14:paraId="51ACE9A4" w14:textId="77777777" w:rsidR="002462C7" w:rsidRDefault="002462C7" w:rsidP="00717484">
      <w:pPr>
        <w:tabs>
          <w:tab w:val="left" w:pos="1560"/>
          <w:tab w:val="left" w:pos="2835"/>
        </w:tabs>
        <w:spacing w:after="40" w:line="260" w:lineRule="exact"/>
        <w:ind w:left="2954" w:hanging="2665"/>
        <w:rPr>
          <w:lang w:eastAsia="ja-JP"/>
        </w:rPr>
      </w:pPr>
      <w:r>
        <w:rPr>
          <w:lang w:eastAsia="ja-JP"/>
        </w:rPr>
        <w:tab/>
        <w:t xml:space="preserve">request </w:t>
      </w:r>
      <w:r>
        <w:rPr>
          <w:lang w:eastAsia="ja-JP"/>
        </w:rPr>
        <w:tab/>
        <w:t>: VIDIOC_DQBUF</w:t>
      </w:r>
    </w:p>
    <w:p w14:paraId="718C1EB4" w14:textId="77777777" w:rsidR="002462C7" w:rsidRDefault="002462C7" w:rsidP="00717484">
      <w:pPr>
        <w:tabs>
          <w:tab w:val="left" w:pos="1560"/>
          <w:tab w:val="left" w:pos="2835"/>
        </w:tabs>
        <w:spacing w:after="40" w:line="260" w:lineRule="exact"/>
        <w:ind w:left="2954" w:hanging="2665"/>
        <w:rPr>
          <w:lang w:eastAsia="ja-JP"/>
        </w:rPr>
      </w:pPr>
      <w:r>
        <w:rPr>
          <w:lang w:eastAsia="ja-JP"/>
        </w:rPr>
        <w:tab/>
      </w:r>
      <w:proofErr w:type="spellStart"/>
      <w:r>
        <w:rPr>
          <w:lang w:eastAsia="ja-JP"/>
        </w:rPr>
        <w:t>argp</w:t>
      </w:r>
      <w:proofErr w:type="spellEnd"/>
      <w:r>
        <w:rPr>
          <w:lang w:eastAsia="ja-JP"/>
        </w:rPr>
        <w:t xml:space="preserve"> </w:t>
      </w:r>
      <w:r>
        <w:rPr>
          <w:lang w:eastAsia="ja-JP"/>
        </w:rPr>
        <w:tab/>
        <w:t>: Pointer of v4l2_buffer</w:t>
      </w:r>
    </w:p>
    <w:p w14:paraId="2782CF56" w14:textId="77777777" w:rsidR="002462C7" w:rsidRDefault="002462C7" w:rsidP="00717484">
      <w:pPr>
        <w:tabs>
          <w:tab w:val="left" w:pos="1560"/>
          <w:tab w:val="left" w:pos="2835"/>
        </w:tabs>
        <w:spacing w:after="40" w:line="260" w:lineRule="exact"/>
        <w:ind w:left="2954" w:hanging="2665"/>
        <w:rPr>
          <w:lang w:eastAsia="ja-JP"/>
        </w:rPr>
      </w:pPr>
      <w:r>
        <w:rPr>
          <w:lang w:eastAsia="ja-JP"/>
        </w:rPr>
        <w:t>[Returns]</w:t>
      </w:r>
      <w:r>
        <w:rPr>
          <w:lang w:eastAsia="ja-JP"/>
        </w:rPr>
        <w:tab/>
        <w:t xml:space="preserve">0 </w:t>
      </w:r>
      <w:r>
        <w:rPr>
          <w:lang w:eastAsia="ja-JP"/>
        </w:rPr>
        <w:tab/>
        <w:t xml:space="preserve">: </w:t>
      </w:r>
      <w:proofErr w:type="gramStart"/>
      <w:r>
        <w:rPr>
          <w:lang w:eastAsia="ja-JP"/>
        </w:rPr>
        <w:t>Success</w:t>
      </w:r>
      <w:proofErr w:type="gramEnd"/>
    </w:p>
    <w:p w14:paraId="6058D81A" w14:textId="77777777" w:rsidR="00DB3ACD" w:rsidRDefault="00DB3ACD" w:rsidP="00DB3ACD">
      <w:pPr>
        <w:tabs>
          <w:tab w:val="left" w:pos="1560"/>
          <w:tab w:val="left" w:pos="2835"/>
        </w:tabs>
        <w:spacing w:after="40" w:line="260" w:lineRule="exact"/>
        <w:ind w:left="2954" w:hanging="2665"/>
        <w:rPr>
          <w:lang w:eastAsia="ja-JP"/>
        </w:rPr>
      </w:pPr>
      <w:r>
        <w:rPr>
          <w:rFonts w:hint="eastAsia"/>
          <w:lang w:eastAsia="ja-JP"/>
        </w:rPr>
        <w:tab/>
        <w:t>-1</w:t>
      </w:r>
      <w:r>
        <w:rPr>
          <w:rFonts w:hint="eastAsia"/>
          <w:lang w:eastAsia="ja-JP"/>
        </w:rPr>
        <w:tab/>
        <w:t>: Error</w:t>
      </w:r>
    </w:p>
    <w:p w14:paraId="4B6750AF" w14:textId="77777777" w:rsidR="00A033DB" w:rsidRDefault="009E3437" w:rsidP="00717484">
      <w:pPr>
        <w:tabs>
          <w:tab w:val="left" w:pos="1560"/>
          <w:tab w:val="left" w:pos="2835"/>
        </w:tabs>
        <w:spacing w:after="40" w:line="260" w:lineRule="exact"/>
        <w:ind w:left="2954" w:hanging="2665"/>
        <w:rPr>
          <w:lang w:eastAsia="ja-JP"/>
        </w:rPr>
      </w:pPr>
      <w:r w:rsidRPr="00DB3ACD">
        <w:rPr>
          <w:lang w:eastAsia="ja-JP"/>
        </w:rPr>
        <w:t>[Error number]</w:t>
      </w:r>
      <w:r>
        <w:rPr>
          <w:rFonts w:hint="eastAsia"/>
          <w:lang w:eastAsia="ja-JP"/>
        </w:rPr>
        <w:tab/>
      </w:r>
      <w:r w:rsidR="00A033DB" w:rsidRPr="00A033DB">
        <w:rPr>
          <w:lang w:eastAsia="ja-JP"/>
        </w:rPr>
        <w:t>-EAGAIN</w:t>
      </w:r>
      <w:r w:rsidR="00A033DB" w:rsidRPr="00A033DB">
        <w:rPr>
          <w:lang w:eastAsia="ja-JP"/>
        </w:rPr>
        <w:tab/>
        <w:t>: Non-blocking I/O is selected.</w:t>
      </w:r>
    </w:p>
    <w:p w14:paraId="558F3159" w14:textId="77777777" w:rsidR="00A033DB" w:rsidRDefault="00A033DB" w:rsidP="00717484">
      <w:pPr>
        <w:tabs>
          <w:tab w:val="left" w:pos="1560"/>
          <w:tab w:val="left" w:pos="2835"/>
        </w:tabs>
        <w:spacing w:after="40" w:line="260" w:lineRule="exact"/>
        <w:ind w:left="2954" w:hanging="2665"/>
        <w:rPr>
          <w:lang w:eastAsia="ja-JP"/>
        </w:rPr>
      </w:pPr>
      <w:r>
        <w:rPr>
          <w:lang w:eastAsia="ja-JP"/>
        </w:rPr>
        <w:tab/>
      </w:r>
      <w:r w:rsidR="002874DE">
        <w:rPr>
          <w:rFonts w:hint="eastAsia"/>
          <w:lang w:eastAsia="ja-JP"/>
        </w:rPr>
        <w:t>-</w:t>
      </w:r>
      <w:r w:rsidR="002462C7">
        <w:rPr>
          <w:lang w:eastAsia="ja-JP"/>
        </w:rPr>
        <w:t xml:space="preserve">EINVAL </w:t>
      </w:r>
      <w:r w:rsidR="002462C7">
        <w:rPr>
          <w:lang w:eastAsia="ja-JP"/>
        </w:rPr>
        <w:tab/>
        <w:t xml:space="preserve">: </w:t>
      </w:r>
      <w:r>
        <w:rPr>
          <w:rFonts w:hint="eastAsia"/>
          <w:lang w:eastAsia="ja-JP"/>
        </w:rPr>
        <w:t xml:space="preserve">The specified buffer type </w:t>
      </w:r>
      <w:r w:rsidRPr="00A033DB">
        <w:rPr>
          <w:lang w:eastAsia="ja-JP"/>
        </w:rPr>
        <w:t>is not supported</w:t>
      </w:r>
      <w:r>
        <w:rPr>
          <w:lang w:eastAsia="ja-JP"/>
        </w:rPr>
        <w:t>.</w:t>
      </w:r>
      <w:r w:rsidRPr="00A033DB">
        <w:rPr>
          <w:lang w:eastAsia="ja-JP"/>
        </w:rPr>
        <w:t xml:space="preserve"> </w:t>
      </w:r>
    </w:p>
    <w:p w14:paraId="7165131F" w14:textId="77777777" w:rsidR="002C5ECB" w:rsidRDefault="00A033DB" w:rsidP="00717484">
      <w:pPr>
        <w:tabs>
          <w:tab w:val="left" w:pos="1560"/>
          <w:tab w:val="left" w:pos="2835"/>
        </w:tabs>
        <w:spacing w:after="40" w:line="260" w:lineRule="exact"/>
        <w:ind w:left="2954" w:hanging="2665"/>
        <w:rPr>
          <w:lang w:eastAsia="ja-JP"/>
        </w:rPr>
      </w:pPr>
      <w:r>
        <w:rPr>
          <w:lang w:eastAsia="ja-JP"/>
        </w:rPr>
        <w:tab/>
        <w:t>-</w:t>
      </w:r>
      <w:r w:rsidR="00AC3A43">
        <w:rPr>
          <w:lang w:eastAsia="ja-JP"/>
        </w:rPr>
        <w:t>EIO</w:t>
      </w:r>
      <w:r>
        <w:rPr>
          <w:lang w:eastAsia="ja-JP"/>
        </w:rPr>
        <w:tab/>
        <w:t>:</w:t>
      </w:r>
      <w:r>
        <w:rPr>
          <w:lang w:eastAsia="ja-JP"/>
        </w:rPr>
        <w:tab/>
      </w:r>
      <w:r w:rsidR="00AC3A43" w:rsidRPr="00AC3A43">
        <w:rPr>
          <w:lang w:eastAsia="ja-JP"/>
        </w:rPr>
        <w:t>VIDIOC_DQBUF failed due to an internal error</w:t>
      </w:r>
      <w:r w:rsidR="00AC3A43">
        <w:rPr>
          <w:lang w:eastAsia="ja-JP"/>
        </w:rPr>
        <w:t>.</w:t>
      </w:r>
    </w:p>
    <w:p w14:paraId="4D9B8CC3" w14:textId="77777777" w:rsidR="002C5ECB" w:rsidRDefault="002C5ECB" w:rsidP="002C5ECB">
      <w:pPr>
        <w:tabs>
          <w:tab w:val="left" w:pos="1560"/>
          <w:tab w:val="left" w:pos="2835"/>
        </w:tabs>
        <w:spacing w:after="40" w:line="260" w:lineRule="exact"/>
        <w:ind w:left="2954" w:hanging="2665"/>
        <w:rPr>
          <w:lang w:eastAsia="ja-JP"/>
        </w:rPr>
      </w:pPr>
      <w:r>
        <w:rPr>
          <w:lang w:eastAsia="ja-JP"/>
        </w:rPr>
        <w:t>[Description]</w:t>
      </w:r>
      <w:r>
        <w:rPr>
          <w:lang w:eastAsia="ja-JP"/>
        </w:rPr>
        <w:tab/>
        <w:t>Dequeue a filled buffer from the driver's outgoing queue</w:t>
      </w:r>
    </w:p>
    <w:p w14:paraId="63740275" w14:textId="77777777" w:rsidR="00656989" w:rsidRDefault="00656989" w:rsidP="002E2574">
      <w:pPr>
        <w:overflowPunct/>
        <w:autoSpaceDE/>
        <w:autoSpaceDN/>
        <w:adjustRightInd/>
        <w:spacing w:after="0" w:line="240" w:lineRule="auto"/>
        <w:textAlignment w:val="auto"/>
        <w:rPr>
          <w:lang w:eastAsia="ja-JP"/>
        </w:rPr>
      </w:pPr>
      <w:bookmarkStart w:id="106" w:name="_Ref363477021"/>
    </w:p>
    <w:p w14:paraId="748F38BD" w14:textId="77777777" w:rsidR="002462C7" w:rsidRDefault="002462C7" w:rsidP="00D3475F">
      <w:pPr>
        <w:pStyle w:val="Heading3"/>
      </w:pPr>
      <w:bookmarkStart w:id="107" w:name="_Ref363578184"/>
      <w:proofErr w:type="spellStart"/>
      <w:proofErr w:type="gramStart"/>
      <w:r w:rsidRPr="006B5074">
        <w:t>ioctl</w:t>
      </w:r>
      <w:proofErr w:type="spellEnd"/>
      <w:r w:rsidRPr="006B5074">
        <w:t>(</w:t>
      </w:r>
      <w:proofErr w:type="gramEnd"/>
      <w:r w:rsidRPr="006B5074">
        <w:t>VIDIOC_</w:t>
      </w:r>
      <w:r>
        <w:rPr>
          <w:rFonts w:hint="eastAsia"/>
          <w:lang w:eastAsia="ja-JP"/>
        </w:rPr>
        <w:t>QBUF</w:t>
      </w:r>
      <w:r w:rsidRPr="006B5074">
        <w:t>)</w:t>
      </w:r>
      <w:bookmarkEnd w:id="106"/>
      <w:bookmarkEnd w:id="107"/>
    </w:p>
    <w:p w14:paraId="35809CA1" w14:textId="77777777" w:rsidR="002462C7" w:rsidRDefault="002462C7" w:rsidP="00717484">
      <w:pPr>
        <w:tabs>
          <w:tab w:val="left" w:pos="1560"/>
          <w:tab w:val="left" w:pos="2835"/>
        </w:tabs>
        <w:spacing w:after="40" w:line="260" w:lineRule="exact"/>
        <w:ind w:left="2954" w:hanging="2665"/>
        <w:rPr>
          <w:lang w:eastAsia="ja-JP"/>
        </w:rPr>
      </w:pPr>
      <w:r>
        <w:rPr>
          <w:lang w:eastAsia="ja-JP"/>
        </w:rPr>
        <w:t>[Function]</w:t>
      </w:r>
      <w:r>
        <w:rPr>
          <w:lang w:eastAsia="ja-JP"/>
        </w:rPr>
        <w:tab/>
        <w:t xml:space="preserve">int </w:t>
      </w:r>
      <w:proofErr w:type="spellStart"/>
      <w:proofErr w:type="gramStart"/>
      <w:r>
        <w:rPr>
          <w:lang w:eastAsia="ja-JP"/>
        </w:rPr>
        <w:t>ioctl</w:t>
      </w:r>
      <w:proofErr w:type="spellEnd"/>
      <w:r>
        <w:rPr>
          <w:lang w:eastAsia="ja-JP"/>
        </w:rPr>
        <w:t>(</w:t>
      </w:r>
      <w:proofErr w:type="gramEnd"/>
      <w:r>
        <w:rPr>
          <w:lang w:eastAsia="ja-JP"/>
        </w:rPr>
        <w:t xml:space="preserve">int </w:t>
      </w:r>
      <w:proofErr w:type="spellStart"/>
      <w:r>
        <w:rPr>
          <w:lang w:eastAsia="ja-JP"/>
        </w:rPr>
        <w:t>fd</w:t>
      </w:r>
      <w:proofErr w:type="spellEnd"/>
      <w:r>
        <w:rPr>
          <w:lang w:eastAsia="ja-JP"/>
        </w:rPr>
        <w:t>, int request, struct v4l2_buffer *</w:t>
      </w:r>
      <w:proofErr w:type="spellStart"/>
      <w:r>
        <w:rPr>
          <w:lang w:eastAsia="ja-JP"/>
        </w:rPr>
        <w:t>argp</w:t>
      </w:r>
      <w:proofErr w:type="spellEnd"/>
      <w:r>
        <w:rPr>
          <w:lang w:eastAsia="ja-JP"/>
        </w:rPr>
        <w:t>)</w:t>
      </w:r>
    </w:p>
    <w:p w14:paraId="22058A9B" w14:textId="77777777" w:rsidR="002462C7" w:rsidRDefault="002462C7" w:rsidP="00717484">
      <w:pPr>
        <w:tabs>
          <w:tab w:val="left" w:pos="1560"/>
          <w:tab w:val="left" w:pos="2835"/>
        </w:tabs>
        <w:spacing w:after="40" w:line="260" w:lineRule="exact"/>
        <w:ind w:left="2954" w:hanging="2665"/>
        <w:rPr>
          <w:lang w:eastAsia="ja-JP"/>
        </w:rPr>
      </w:pPr>
      <w:r>
        <w:rPr>
          <w:lang w:eastAsia="ja-JP"/>
        </w:rPr>
        <w:t>[Ar</w:t>
      </w:r>
      <w:r w:rsidR="00717484">
        <w:rPr>
          <w:lang w:eastAsia="ja-JP"/>
        </w:rPr>
        <w:t>guments]</w:t>
      </w:r>
      <w:r w:rsidR="00717484">
        <w:rPr>
          <w:lang w:eastAsia="ja-JP"/>
        </w:rPr>
        <w:tab/>
      </w:r>
      <w:proofErr w:type="spellStart"/>
      <w:r w:rsidR="00717484">
        <w:rPr>
          <w:lang w:eastAsia="ja-JP"/>
        </w:rPr>
        <w:t>fd</w:t>
      </w:r>
      <w:proofErr w:type="spellEnd"/>
      <w:r w:rsidR="00717484">
        <w:rPr>
          <w:lang w:eastAsia="ja-JP"/>
        </w:rPr>
        <w:t xml:space="preserve"> </w:t>
      </w:r>
      <w:r w:rsidR="00717484">
        <w:rPr>
          <w:lang w:eastAsia="ja-JP"/>
        </w:rPr>
        <w:tab/>
        <w:t>: File descriptors</w:t>
      </w:r>
    </w:p>
    <w:p w14:paraId="49A3260A" w14:textId="77777777" w:rsidR="002462C7" w:rsidRDefault="002462C7" w:rsidP="00717484">
      <w:pPr>
        <w:tabs>
          <w:tab w:val="left" w:pos="1560"/>
          <w:tab w:val="left" w:pos="2835"/>
        </w:tabs>
        <w:spacing w:after="40" w:line="260" w:lineRule="exact"/>
        <w:ind w:left="2954" w:hanging="2665"/>
        <w:rPr>
          <w:lang w:eastAsia="ja-JP"/>
        </w:rPr>
      </w:pPr>
      <w:r>
        <w:rPr>
          <w:lang w:eastAsia="ja-JP"/>
        </w:rPr>
        <w:tab/>
        <w:t xml:space="preserve">request </w:t>
      </w:r>
      <w:r>
        <w:rPr>
          <w:lang w:eastAsia="ja-JP"/>
        </w:rPr>
        <w:tab/>
        <w:t>: VIDIOC_QBUF</w:t>
      </w:r>
    </w:p>
    <w:p w14:paraId="12F71D49" w14:textId="77777777" w:rsidR="002462C7" w:rsidRDefault="002462C7" w:rsidP="00717484">
      <w:pPr>
        <w:tabs>
          <w:tab w:val="left" w:pos="1560"/>
          <w:tab w:val="left" w:pos="2835"/>
        </w:tabs>
        <w:spacing w:after="40" w:line="260" w:lineRule="exact"/>
        <w:ind w:left="2954" w:hanging="2665"/>
        <w:rPr>
          <w:lang w:eastAsia="ja-JP"/>
        </w:rPr>
      </w:pPr>
      <w:r>
        <w:rPr>
          <w:lang w:eastAsia="ja-JP"/>
        </w:rPr>
        <w:tab/>
      </w:r>
      <w:proofErr w:type="spellStart"/>
      <w:r>
        <w:rPr>
          <w:lang w:eastAsia="ja-JP"/>
        </w:rPr>
        <w:t>argp</w:t>
      </w:r>
      <w:proofErr w:type="spellEnd"/>
      <w:r>
        <w:rPr>
          <w:lang w:eastAsia="ja-JP"/>
        </w:rPr>
        <w:t xml:space="preserve"> </w:t>
      </w:r>
      <w:r>
        <w:rPr>
          <w:lang w:eastAsia="ja-JP"/>
        </w:rPr>
        <w:tab/>
        <w:t>: Pointer of v4l2_buffer</w:t>
      </w:r>
    </w:p>
    <w:p w14:paraId="2D2B3038" w14:textId="77777777" w:rsidR="002462C7" w:rsidRDefault="002462C7" w:rsidP="00717484">
      <w:pPr>
        <w:tabs>
          <w:tab w:val="left" w:pos="1560"/>
          <w:tab w:val="left" w:pos="2835"/>
        </w:tabs>
        <w:spacing w:after="40" w:line="260" w:lineRule="exact"/>
        <w:ind w:left="2954" w:hanging="2665"/>
        <w:rPr>
          <w:lang w:eastAsia="ja-JP"/>
        </w:rPr>
      </w:pPr>
      <w:r>
        <w:rPr>
          <w:lang w:eastAsia="ja-JP"/>
        </w:rPr>
        <w:t>[Returns]</w:t>
      </w:r>
      <w:r>
        <w:rPr>
          <w:lang w:eastAsia="ja-JP"/>
        </w:rPr>
        <w:tab/>
        <w:t xml:space="preserve">0 </w:t>
      </w:r>
      <w:r>
        <w:rPr>
          <w:lang w:eastAsia="ja-JP"/>
        </w:rPr>
        <w:tab/>
        <w:t xml:space="preserve">: </w:t>
      </w:r>
      <w:proofErr w:type="gramStart"/>
      <w:r>
        <w:rPr>
          <w:lang w:eastAsia="ja-JP"/>
        </w:rPr>
        <w:t>Success</w:t>
      </w:r>
      <w:proofErr w:type="gramEnd"/>
    </w:p>
    <w:p w14:paraId="6CE59EBF" w14:textId="77777777" w:rsidR="00DB3ACD" w:rsidRDefault="00DB3ACD" w:rsidP="00DB3ACD">
      <w:pPr>
        <w:tabs>
          <w:tab w:val="left" w:pos="1560"/>
          <w:tab w:val="left" w:pos="2835"/>
        </w:tabs>
        <w:spacing w:after="40" w:line="260" w:lineRule="exact"/>
        <w:ind w:left="2954" w:hanging="2665"/>
        <w:rPr>
          <w:lang w:eastAsia="ja-JP"/>
        </w:rPr>
      </w:pPr>
      <w:r>
        <w:rPr>
          <w:rFonts w:hint="eastAsia"/>
          <w:lang w:eastAsia="ja-JP"/>
        </w:rPr>
        <w:tab/>
        <w:t>-1</w:t>
      </w:r>
      <w:r>
        <w:rPr>
          <w:rFonts w:hint="eastAsia"/>
          <w:lang w:eastAsia="ja-JP"/>
        </w:rPr>
        <w:tab/>
        <w:t>: Error</w:t>
      </w:r>
    </w:p>
    <w:p w14:paraId="4007ED63" w14:textId="77777777" w:rsidR="002462C7" w:rsidRDefault="009E3437" w:rsidP="00717484">
      <w:pPr>
        <w:tabs>
          <w:tab w:val="left" w:pos="1560"/>
          <w:tab w:val="left" w:pos="2835"/>
        </w:tabs>
        <w:spacing w:after="40" w:line="260" w:lineRule="exact"/>
        <w:ind w:left="2954" w:hanging="2665"/>
        <w:rPr>
          <w:lang w:eastAsia="ja-JP"/>
        </w:rPr>
      </w:pPr>
      <w:r w:rsidRPr="00DB3ACD">
        <w:rPr>
          <w:lang w:eastAsia="ja-JP"/>
        </w:rPr>
        <w:t>[Error number]</w:t>
      </w:r>
      <w:r>
        <w:rPr>
          <w:rFonts w:hint="eastAsia"/>
          <w:lang w:eastAsia="ja-JP"/>
        </w:rPr>
        <w:tab/>
      </w:r>
      <w:r w:rsidR="002874DE">
        <w:rPr>
          <w:rFonts w:hint="eastAsia"/>
          <w:lang w:eastAsia="ja-JP"/>
        </w:rPr>
        <w:t>-</w:t>
      </w:r>
      <w:r w:rsidR="002462C7">
        <w:rPr>
          <w:lang w:eastAsia="ja-JP"/>
        </w:rPr>
        <w:t xml:space="preserve">EINVAL </w:t>
      </w:r>
      <w:r w:rsidR="002462C7">
        <w:rPr>
          <w:lang w:eastAsia="ja-JP"/>
        </w:rPr>
        <w:tab/>
        <w:t xml:space="preserve">: </w:t>
      </w:r>
      <w:r w:rsidR="00A033DB" w:rsidRPr="00A033DB">
        <w:rPr>
          <w:lang w:eastAsia="ja-JP"/>
        </w:rPr>
        <w:t>The specified buffer type is not supported.</w:t>
      </w:r>
    </w:p>
    <w:p w14:paraId="0B2ACD4E" w14:textId="77777777" w:rsidR="002462C7" w:rsidRDefault="002462C7" w:rsidP="00717484">
      <w:pPr>
        <w:tabs>
          <w:tab w:val="left" w:pos="1560"/>
          <w:tab w:val="left" w:pos="2835"/>
        </w:tabs>
        <w:spacing w:after="40" w:line="260" w:lineRule="exact"/>
        <w:ind w:left="2954" w:hanging="2665"/>
        <w:rPr>
          <w:lang w:eastAsia="ja-JP"/>
        </w:rPr>
      </w:pPr>
      <w:r>
        <w:rPr>
          <w:lang w:eastAsia="ja-JP"/>
        </w:rPr>
        <w:t>[Description]</w:t>
      </w:r>
      <w:r>
        <w:rPr>
          <w:lang w:eastAsia="ja-JP"/>
        </w:rPr>
        <w:tab/>
        <w:t>Enqueue an empty buffer in the driver's incoming queue.</w:t>
      </w:r>
    </w:p>
    <w:p w14:paraId="0412D0C1" w14:textId="77777777" w:rsidR="00656989" w:rsidRDefault="00656989" w:rsidP="00656989">
      <w:pPr>
        <w:rPr>
          <w:lang w:eastAsia="ja-JP"/>
        </w:rPr>
      </w:pPr>
      <w:bookmarkStart w:id="108" w:name="_Ref363477042"/>
    </w:p>
    <w:p w14:paraId="60DF1E0E" w14:textId="77777777" w:rsidR="002462C7" w:rsidRDefault="002462C7" w:rsidP="00D3475F">
      <w:pPr>
        <w:pStyle w:val="Heading3"/>
      </w:pPr>
      <w:bookmarkStart w:id="109" w:name="_Ref363578189"/>
      <w:proofErr w:type="spellStart"/>
      <w:proofErr w:type="gramStart"/>
      <w:r w:rsidRPr="006B5074">
        <w:t>ioctl</w:t>
      </w:r>
      <w:proofErr w:type="spellEnd"/>
      <w:r w:rsidRPr="006B5074">
        <w:t>(</w:t>
      </w:r>
      <w:proofErr w:type="gramEnd"/>
      <w:r w:rsidRPr="006B5074">
        <w:t>VIDIOC_</w:t>
      </w:r>
      <w:r>
        <w:rPr>
          <w:rFonts w:hint="eastAsia"/>
          <w:lang w:eastAsia="ja-JP"/>
        </w:rPr>
        <w:t>STREAMON</w:t>
      </w:r>
      <w:r w:rsidRPr="006B5074">
        <w:t>)</w:t>
      </w:r>
      <w:bookmarkEnd w:id="108"/>
      <w:bookmarkEnd w:id="109"/>
    </w:p>
    <w:p w14:paraId="6A90E3CA" w14:textId="77777777" w:rsidR="002462C7" w:rsidRDefault="002462C7" w:rsidP="00717484">
      <w:pPr>
        <w:tabs>
          <w:tab w:val="left" w:pos="1560"/>
          <w:tab w:val="left" w:pos="2835"/>
        </w:tabs>
        <w:spacing w:after="40" w:line="260" w:lineRule="exact"/>
        <w:ind w:left="2954" w:hanging="2665"/>
        <w:rPr>
          <w:lang w:eastAsia="ja-JP"/>
        </w:rPr>
      </w:pPr>
      <w:r>
        <w:rPr>
          <w:lang w:eastAsia="ja-JP"/>
        </w:rPr>
        <w:t>[Function]</w:t>
      </w:r>
      <w:r>
        <w:rPr>
          <w:lang w:eastAsia="ja-JP"/>
        </w:rPr>
        <w:tab/>
        <w:t xml:space="preserve">int </w:t>
      </w:r>
      <w:proofErr w:type="spellStart"/>
      <w:proofErr w:type="gramStart"/>
      <w:r>
        <w:rPr>
          <w:lang w:eastAsia="ja-JP"/>
        </w:rPr>
        <w:t>ioctl</w:t>
      </w:r>
      <w:proofErr w:type="spellEnd"/>
      <w:r>
        <w:rPr>
          <w:lang w:eastAsia="ja-JP"/>
        </w:rPr>
        <w:t>(</w:t>
      </w:r>
      <w:proofErr w:type="gramEnd"/>
      <w:r>
        <w:rPr>
          <w:lang w:eastAsia="ja-JP"/>
        </w:rPr>
        <w:t xml:space="preserve">int </w:t>
      </w:r>
      <w:proofErr w:type="spellStart"/>
      <w:r>
        <w:rPr>
          <w:lang w:eastAsia="ja-JP"/>
        </w:rPr>
        <w:t>fd</w:t>
      </w:r>
      <w:proofErr w:type="spellEnd"/>
      <w:r>
        <w:rPr>
          <w:lang w:eastAsia="ja-JP"/>
        </w:rPr>
        <w:t>, int request, const int *</w:t>
      </w:r>
      <w:proofErr w:type="spellStart"/>
      <w:r>
        <w:rPr>
          <w:lang w:eastAsia="ja-JP"/>
        </w:rPr>
        <w:t>argp</w:t>
      </w:r>
      <w:proofErr w:type="spellEnd"/>
      <w:r>
        <w:rPr>
          <w:lang w:eastAsia="ja-JP"/>
        </w:rPr>
        <w:t>)</w:t>
      </w:r>
    </w:p>
    <w:p w14:paraId="537F9B04" w14:textId="77777777" w:rsidR="002462C7" w:rsidRDefault="002462C7" w:rsidP="00717484">
      <w:pPr>
        <w:tabs>
          <w:tab w:val="left" w:pos="1560"/>
          <w:tab w:val="left" w:pos="2835"/>
        </w:tabs>
        <w:spacing w:after="40" w:line="260" w:lineRule="exact"/>
        <w:ind w:left="2954" w:hanging="2665"/>
        <w:rPr>
          <w:lang w:eastAsia="ja-JP"/>
        </w:rPr>
      </w:pPr>
      <w:r>
        <w:rPr>
          <w:lang w:eastAsia="ja-JP"/>
        </w:rPr>
        <w:t>[Arg</w:t>
      </w:r>
      <w:r w:rsidR="00717484">
        <w:rPr>
          <w:lang w:eastAsia="ja-JP"/>
        </w:rPr>
        <w:t>uments]</w:t>
      </w:r>
      <w:r w:rsidR="00717484">
        <w:rPr>
          <w:lang w:eastAsia="ja-JP"/>
        </w:rPr>
        <w:tab/>
      </w:r>
      <w:proofErr w:type="spellStart"/>
      <w:r w:rsidR="00717484">
        <w:rPr>
          <w:lang w:eastAsia="ja-JP"/>
        </w:rPr>
        <w:t>fd</w:t>
      </w:r>
      <w:proofErr w:type="spellEnd"/>
      <w:r w:rsidR="00717484">
        <w:rPr>
          <w:lang w:eastAsia="ja-JP"/>
        </w:rPr>
        <w:t xml:space="preserve"> </w:t>
      </w:r>
      <w:r w:rsidR="00717484">
        <w:rPr>
          <w:lang w:eastAsia="ja-JP"/>
        </w:rPr>
        <w:tab/>
        <w:t>: File descriptors</w:t>
      </w:r>
    </w:p>
    <w:p w14:paraId="616AD21A" w14:textId="77777777" w:rsidR="002462C7" w:rsidRDefault="002462C7" w:rsidP="00717484">
      <w:pPr>
        <w:tabs>
          <w:tab w:val="left" w:pos="1560"/>
          <w:tab w:val="left" w:pos="2835"/>
        </w:tabs>
        <w:spacing w:after="40" w:line="260" w:lineRule="exact"/>
        <w:ind w:left="2954" w:hanging="2665"/>
        <w:rPr>
          <w:lang w:eastAsia="ja-JP"/>
        </w:rPr>
      </w:pPr>
      <w:r>
        <w:rPr>
          <w:lang w:eastAsia="ja-JP"/>
        </w:rPr>
        <w:tab/>
        <w:t xml:space="preserve">request </w:t>
      </w:r>
      <w:r>
        <w:rPr>
          <w:lang w:eastAsia="ja-JP"/>
        </w:rPr>
        <w:tab/>
        <w:t>: VIDIOC_STREAMON</w:t>
      </w:r>
    </w:p>
    <w:p w14:paraId="5A0B0DA1" w14:textId="77777777" w:rsidR="002462C7" w:rsidRDefault="002462C7" w:rsidP="00717484">
      <w:pPr>
        <w:tabs>
          <w:tab w:val="left" w:pos="1560"/>
          <w:tab w:val="left" w:pos="2835"/>
        </w:tabs>
        <w:spacing w:after="40" w:line="260" w:lineRule="exact"/>
        <w:ind w:left="2954" w:hanging="2665"/>
        <w:rPr>
          <w:lang w:eastAsia="ja-JP"/>
        </w:rPr>
      </w:pPr>
      <w:r>
        <w:rPr>
          <w:lang w:eastAsia="ja-JP"/>
        </w:rPr>
        <w:tab/>
      </w:r>
      <w:proofErr w:type="spellStart"/>
      <w:r>
        <w:rPr>
          <w:lang w:eastAsia="ja-JP"/>
        </w:rPr>
        <w:t>argp</w:t>
      </w:r>
      <w:proofErr w:type="spellEnd"/>
      <w:r>
        <w:rPr>
          <w:lang w:eastAsia="ja-JP"/>
        </w:rPr>
        <w:t xml:space="preserve"> </w:t>
      </w:r>
      <w:r>
        <w:rPr>
          <w:lang w:eastAsia="ja-JP"/>
        </w:rPr>
        <w:tab/>
        <w:t>: Pointer of const int area for v4l2_buftype</w:t>
      </w:r>
    </w:p>
    <w:p w14:paraId="7516BFB0" w14:textId="77777777" w:rsidR="002462C7" w:rsidRDefault="002462C7" w:rsidP="00717484">
      <w:pPr>
        <w:tabs>
          <w:tab w:val="left" w:pos="1560"/>
          <w:tab w:val="left" w:pos="2835"/>
        </w:tabs>
        <w:spacing w:after="40" w:line="260" w:lineRule="exact"/>
        <w:ind w:left="2954" w:hanging="2665"/>
        <w:rPr>
          <w:lang w:eastAsia="ja-JP"/>
        </w:rPr>
      </w:pPr>
      <w:r>
        <w:rPr>
          <w:lang w:eastAsia="ja-JP"/>
        </w:rPr>
        <w:t>[Returns]</w:t>
      </w:r>
      <w:r>
        <w:rPr>
          <w:lang w:eastAsia="ja-JP"/>
        </w:rPr>
        <w:tab/>
        <w:t xml:space="preserve">0 </w:t>
      </w:r>
      <w:r>
        <w:rPr>
          <w:lang w:eastAsia="ja-JP"/>
        </w:rPr>
        <w:tab/>
        <w:t xml:space="preserve">: </w:t>
      </w:r>
      <w:proofErr w:type="gramStart"/>
      <w:r>
        <w:rPr>
          <w:lang w:eastAsia="ja-JP"/>
        </w:rPr>
        <w:t>Success</w:t>
      </w:r>
      <w:proofErr w:type="gramEnd"/>
    </w:p>
    <w:p w14:paraId="04C4B9DA" w14:textId="77777777" w:rsidR="00DB3ACD" w:rsidRDefault="00DB3ACD" w:rsidP="00DB3ACD">
      <w:pPr>
        <w:tabs>
          <w:tab w:val="left" w:pos="1560"/>
          <w:tab w:val="left" w:pos="2835"/>
        </w:tabs>
        <w:spacing w:after="40" w:line="260" w:lineRule="exact"/>
        <w:ind w:left="2954" w:hanging="2665"/>
        <w:rPr>
          <w:lang w:eastAsia="ja-JP"/>
        </w:rPr>
      </w:pPr>
      <w:r>
        <w:rPr>
          <w:rFonts w:hint="eastAsia"/>
          <w:lang w:eastAsia="ja-JP"/>
        </w:rPr>
        <w:tab/>
        <w:t>-1</w:t>
      </w:r>
      <w:r>
        <w:rPr>
          <w:rFonts w:hint="eastAsia"/>
          <w:lang w:eastAsia="ja-JP"/>
        </w:rPr>
        <w:tab/>
        <w:t>: Error</w:t>
      </w:r>
    </w:p>
    <w:p w14:paraId="0A1A9DDD" w14:textId="77777777" w:rsidR="002462C7" w:rsidRDefault="009E3437" w:rsidP="00717484">
      <w:pPr>
        <w:tabs>
          <w:tab w:val="left" w:pos="1560"/>
          <w:tab w:val="left" w:pos="2835"/>
        </w:tabs>
        <w:spacing w:after="40" w:line="260" w:lineRule="exact"/>
        <w:ind w:left="2954" w:hanging="2665"/>
        <w:rPr>
          <w:lang w:eastAsia="ja-JP"/>
        </w:rPr>
      </w:pPr>
      <w:r w:rsidRPr="00DB3ACD">
        <w:rPr>
          <w:lang w:eastAsia="ja-JP"/>
        </w:rPr>
        <w:t>[Error number]</w:t>
      </w:r>
      <w:r>
        <w:rPr>
          <w:rFonts w:hint="eastAsia"/>
          <w:lang w:eastAsia="ja-JP"/>
        </w:rPr>
        <w:tab/>
      </w:r>
      <w:r w:rsidR="002874DE">
        <w:rPr>
          <w:rFonts w:hint="eastAsia"/>
          <w:lang w:eastAsia="ja-JP"/>
        </w:rPr>
        <w:t>-</w:t>
      </w:r>
      <w:r w:rsidR="002462C7">
        <w:rPr>
          <w:lang w:eastAsia="ja-JP"/>
        </w:rPr>
        <w:t xml:space="preserve">EINVAL </w:t>
      </w:r>
      <w:r w:rsidR="002462C7">
        <w:rPr>
          <w:lang w:eastAsia="ja-JP"/>
        </w:rPr>
        <w:tab/>
        <w:t xml:space="preserve">: </w:t>
      </w:r>
      <w:r w:rsidR="00AC3A43" w:rsidRPr="00AC3A43">
        <w:rPr>
          <w:lang w:eastAsia="ja-JP"/>
        </w:rPr>
        <w:t>The buffer type is not supported, or no buffers have been allocated (memory mapping) or enqueued (output) yet.</w:t>
      </w:r>
    </w:p>
    <w:p w14:paraId="3A26ED92" w14:textId="77777777" w:rsidR="00A601F4" w:rsidRDefault="00A601F4" w:rsidP="00717484">
      <w:pPr>
        <w:tabs>
          <w:tab w:val="left" w:pos="1560"/>
          <w:tab w:val="left" w:pos="2835"/>
        </w:tabs>
        <w:spacing w:after="40" w:line="260" w:lineRule="exact"/>
        <w:ind w:left="2954" w:hanging="2665"/>
        <w:rPr>
          <w:lang w:eastAsia="ja-JP"/>
        </w:rPr>
      </w:pPr>
      <w:r>
        <w:rPr>
          <w:lang w:eastAsia="ja-JP"/>
        </w:rPr>
        <w:tab/>
        <w:t>-</w:t>
      </w:r>
      <w:r w:rsidRPr="00A601F4">
        <w:rPr>
          <w:lang w:eastAsia="ja-JP"/>
        </w:rPr>
        <w:t>EPIPE</w:t>
      </w:r>
      <w:r>
        <w:rPr>
          <w:lang w:eastAsia="ja-JP"/>
        </w:rPr>
        <w:tab/>
      </w:r>
      <w:r>
        <w:rPr>
          <w:rFonts w:hint="eastAsia"/>
          <w:lang w:eastAsia="ja-JP"/>
        </w:rPr>
        <w:t>:</w:t>
      </w:r>
      <w:r>
        <w:rPr>
          <w:lang w:eastAsia="ja-JP"/>
        </w:rPr>
        <w:t xml:space="preserve"> </w:t>
      </w:r>
      <w:r w:rsidRPr="00A601F4">
        <w:rPr>
          <w:lang w:eastAsia="ja-JP"/>
        </w:rPr>
        <w:t>the pipeline configuration is invalid.</w:t>
      </w:r>
    </w:p>
    <w:p w14:paraId="0274BC0E" w14:textId="77777777" w:rsidR="002462C7" w:rsidRDefault="002462C7" w:rsidP="00717484">
      <w:pPr>
        <w:tabs>
          <w:tab w:val="left" w:pos="1560"/>
          <w:tab w:val="left" w:pos="2835"/>
        </w:tabs>
        <w:spacing w:after="40" w:line="260" w:lineRule="exact"/>
        <w:ind w:left="2954" w:hanging="2665"/>
        <w:rPr>
          <w:lang w:eastAsia="ja-JP"/>
        </w:rPr>
      </w:pPr>
      <w:r>
        <w:rPr>
          <w:lang w:eastAsia="ja-JP"/>
        </w:rPr>
        <w:t>[Description]</w:t>
      </w:r>
      <w:r>
        <w:rPr>
          <w:lang w:eastAsia="ja-JP"/>
        </w:rPr>
        <w:tab/>
        <w:t>Start streaming I/O.</w:t>
      </w:r>
    </w:p>
    <w:p w14:paraId="535F1989" w14:textId="77777777" w:rsidR="00656989" w:rsidRDefault="00656989" w:rsidP="00656989">
      <w:pPr>
        <w:rPr>
          <w:lang w:eastAsia="ja-JP"/>
        </w:rPr>
      </w:pPr>
      <w:bookmarkStart w:id="110" w:name="_Ref363477046"/>
    </w:p>
    <w:p w14:paraId="02637C4F" w14:textId="77777777" w:rsidR="002462C7" w:rsidRDefault="002462C7" w:rsidP="00D3475F">
      <w:pPr>
        <w:pStyle w:val="Heading3"/>
      </w:pPr>
      <w:bookmarkStart w:id="111" w:name="_Ref363578194"/>
      <w:proofErr w:type="spellStart"/>
      <w:proofErr w:type="gramStart"/>
      <w:r w:rsidRPr="006B5074">
        <w:t>ioctl</w:t>
      </w:r>
      <w:proofErr w:type="spellEnd"/>
      <w:r w:rsidRPr="006B5074">
        <w:t>(</w:t>
      </w:r>
      <w:proofErr w:type="gramEnd"/>
      <w:r w:rsidRPr="006B5074">
        <w:t>VIDIOC_</w:t>
      </w:r>
      <w:r>
        <w:rPr>
          <w:rFonts w:hint="eastAsia"/>
          <w:lang w:eastAsia="ja-JP"/>
        </w:rPr>
        <w:t>STREAMOFF</w:t>
      </w:r>
      <w:r w:rsidRPr="006B5074">
        <w:t>)</w:t>
      </w:r>
      <w:bookmarkEnd w:id="110"/>
      <w:bookmarkEnd w:id="111"/>
    </w:p>
    <w:p w14:paraId="3DA49D85" w14:textId="77777777" w:rsidR="002462C7" w:rsidRDefault="002462C7" w:rsidP="00717484">
      <w:pPr>
        <w:tabs>
          <w:tab w:val="left" w:pos="1560"/>
          <w:tab w:val="left" w:pos="2835"/>
        </w:tabs>
        <w:spacing w:after="40" w:line="260" w:lineRule="exact"/>
        <w:ind w:left="2954" w:hanging="2665"/>
        <w:rPr>
          <w:lang w:eastAsia="ja-JP"/>
        </w:rPr>
      </w:pPr>
      <w:r>
        <w:rPr>
          <w:lang w:eastAsia="ja-JP"/>
        </w:rPr>
        <w:t>[Function]</w:t>
      </w:r>
      <w:r>
        <w:rPr>
          <w:lang w:eastAsia="ja-JP"/>
        </w:rPr>
        <w:tab/>
        <w:t xml:space="preserve">int </w:t>
      </w:r>
      <w:proofErr w:type="spellStart"/>
      <w:proofErr w:type="gramStart"/>
      <w:r>
        <w:rPr>
          <w:lang w:eastAsia="ja-JP"/>
        </w:rPr>
        <w:t>ioctl</w:t>
      </w:r>
      <w:proofErr w:type="spellEnd"/>
      <w:r>
        <w:rPr>
          <w:lang w:eastAsia="ja-JP"/>
        </w:rPr>
        <w:t>(</w:t>
      </w:r>
      <w:proofErr w:type="gramEnd"/>
      <w:r>
        <w:rPr>
          <w:lang w:eastAsia="ja-JP"/>
        </w:rPr>
        <w:t xml:space="preserve">int </w:t>
      </w:r>
      <w:proofErr w:type="spellStart"/>
      <w:r>
        <w:rPr>
          <w:lang w:eastAsia="ja-JP"/>
        </w:rPr>
        <w:t>fd</w:t>
      </w:r>
      <w:proofErr w:type="spellEnd"/>
      <w:r>
        <w:rPr>
          <w:lang w:eastAsia="ja-JP"/>
        </w:rPr>
        <w:t>, int request, const int *</w:t>
      </w:r>
      <w:proofErr w:type="spellStart"/>
      <w:r>
        <w:rPr>
          <w:lang w:eastAsia="ja-JP"/>
        </w:rPr>
        <w:t>argp</w:t>
      </w:r>
      <w:proofErr w:type="spellEnd"/>
      <w:r>
        <w:rPr>
          <w:lang w:eastAsia="ja-JP"/>
        </w:rPr>
        <w:t>)</w:t>
      </w:r>
    </w:p>
    <w:p w14:paraId="6F3BC158" w14:textId="77777777" w:rsidR="002462C7" w:rsidRDefault="002462C7" w:rsidP="00717484">
      <w:pPr>
        <w:tabs>
          <w:tab w:val="left" w:pos="1560"/>
          <w:tab w:val="left" w:pos="2835"/>
        </w:tabs>
        <w:spacing w:after="40" w:line="260" w:lineRule="exact"/>
        <w:ind w:left="2954" w:hanging="2665"/>
        <w:rPr>
          <w:lang w:eastAsia="ja-JP"/>
        </w:rPr>
      </w:pPr>
      <w:r>
        <w:rPr>
          <w:lang w:eastAsia="ja-JP"/>
        </w:rPr>
        <w:t>[Arg</w:t>
      </w:r>
      <w:r w:rsidR="00717484">
        <w:rPr>
          <w:lang w:eastAsia="ja-JP"/>
        </w:rPr>
        <w:t>uments]</w:t>
      </w:r>
      <w:r w:rsidR="00717484">
        <w:rPr>
          <w:lang w:eastAsia="ja-JP"/>
        </w:rPr>
        <w:tab/>
      </w:r>
      <w:proofErr w:type="spellStart"/>
      <w:r w:rsidR="00717484">
        <w:rPr>
          <w:lang w:eastAsia="ja-JP"/>
        </w:rPr>
        <w:t>fd</w:t>
      </w:r>
      <w:proofErr w:type="spellEnd"/>
      <w:r w:rsidR="00717484">
        <w:rPr>
          <w:lang w:eastAsia="ja-JP"/>
        </w:rPr>
        <w:t xml:space="preserve"> </w:t>
      </w:r>
      <w:r w:rsidR="00717484">
        <w:rPr>
          <w:lang w:eastAsia="ja-JP"/>
        </w:rPr>
        <w:tab/>
        <w:t>: File descriptors</w:t>
      </w:r>
    </w:p>
    <w:p w14:paraId="62754F7E" w14:textId="77777777" w:rsidR="002462C7" w:rsidRDefault="002462C7" w:rsidP="00717484">
      <w:pPr>
        <w:tabs>
          <w:tab w:val="left" w:pos="1560"/>
          <w:tab w:val="left" w:pos="2835"/>
        </w:tabs>
        <w:spacing w:after="40" w:line="260" w:lineRule="exact"/>
        <w:ind w:left="2954" w:hanging="2665"/>
        <w:rPr>
          <w:lang w:eastAsia="ja-JP"/>
        </w:rPr>
      </w:pPr>
      <w:r>
        <w:rPr>
          <w:lang w:eastAsia="ja-JP"/>
        </w:rPr>
        <w:tab/>
        <w:t xml:space="preserve">request </w:t>
      </w:r>
      <w:r>
        <w:rPr>
          <w:lang w:eastAsia="ja-JP"/>
        </w:rPr>
        <w:tab/>
        <w:t>: VIDIOC_STREAMOFF</w:t>
      </w:r>
    </w:p>
    <w:p w14:paraId="49777ECC" w14:textId="77777777" w:rsidR="002462C7" w:rsidRDefault="002462C7" w:rsidP="00717484">
      <w:pPr>
        <w:tabs>
          <w:tab w:val="left" w:pos="1560"/>
          <w:tab w:val="left" w:pos="2835"/>
        </w:tabs>
        <w:spacing w:after="40" w:line="260" w:lineRule="exact"/>
        <w:ind w:left="2954" w:hanging="2665"/>
        <w:rPr>
          <w:lang w:eastAsia="ja-JP"/>
        </w:rPr>
      </w:pPr>
      <w:r>
        <w:rPr>
          <w:lang w:eastAsia="ja-JP"/>
        </w:rPr>
        <w:tab/>
      </w:r>
      <w:proofErr w:type="spellStart"/>
      <w:r>
        <w:rPr>
          <w:lang w:eastAsia="ja-JP"/>
        </w:rPr>
        <w:t>argp</w:t>
      </w:r>
      <w:proofErr w:type="spellEnd"/>
      <w:r>
        <w:rPr>
          <w:lang w:eastAsia="ja-JP"/>
        </w:rPr>
        <w:t xml:space="preserve"> </w:t>
      </w:r>
      <w:r>
        <w:rPr>
          <w:lang w:eastAsia="ja-JP"/>
        </w:rPr>
        <w:tab/>
        <w:t>: Pointer of const int area for v4l2_buftype</w:t>
      </w:r>
    </w:p>
    <w:p w14:paraId="084832C7" w14:textId="77777777" w:rsidR="002462C7" w:rsidRDefault="002462C7" w:rsidP="00717484">
      <w:pPr>
        <w:tabs>
          <w:tab w:val="left" w:pos="1560"/>
          <w:tab w:val="left" w:pos="2835"/>
        </w:tabs>
        <w:spacing w:after="40" w:line="260" w:lineRule="exact"/>
        <w:ind w:left="2954" w:hanging="2665"/>
        <w:rPr>
          <w:lang w:eastAsia="ja-JP"/>
        </w:rPr>
      </w:pPr>
      <w:r>
        <w:rPr>
          <w:lang w:eastAsia="ja-JP"/>
        </w:rPr>
        <w:t>[Returns]</w:t>
      </w:r>
      <w:r>
        <w:rPr>
          <w:lang w:eastAsia="ja-JP"/>
        </w:rPr>
        <w:tab/>
        <w:t xml:space="preserve">0 </w:t>
      </w:r>
      <w:r>
        <w:rPr>
          <w:lang w:eastAsia="ja-JP"/>
        </w:rPr>
        <w:tab/>
        <w:t xml:space="preserve">: </w:t>
      </w:r>
      <w:proofErr w:type="gramStart"/>
      <w:r>
        <w:rPr>
          <w:lang w:eastAsia="ja-JP"/>
        </w:rPr>
        <w:t>Success</w:t>
      </w:r>
      <w:proofErr w:type="gramEnd"/>
    </w:p>
    <w:p w14:paraId="54D0A787" w14:textId="77777777" w:rsidR="00DB3ACD" w:rsidRDefault="00DB3ACD" w:rsidP="00DB3ACD">
      <w:pPr>
        <w:tabs>
          <w:tab w:val="left" w:pos="1560"/>
          <w:tab w:val="left" w:pos="2835"/>
        </w:tabs>
        <w:spacing w:after="40" w:line="260" w:lineRule="exact"/>
        <w:ind w:left="2954" w:hanging="2665"/>
        <w:rPr>
          <w:lang w:eastAsia="ja-JP"/>
        </w:rPr>
      </w:pPr>
      <w:r>
        <w:rPr>
          <w:rFonts w:hint="eastAsia"/>
          <w:lang w:eastAsia="ja-JP"/>
        </w:rPr>
        <w:tab/>
        <w:t>-1</w:t>
      </w:r>
      <w:r>
        <w:rPr>
          <w:rFonts w:hint="eastAsia"/>
          <w:lang w:eastAsia="ja-JP"/>
        </w:rPr>
        <w:tab/>
        <w:t>: Error</w:t>
      </w:r>
    </w:p>
    <w:p w14:paraId="63B7B876" w14:textId="77777777" w:rsidR="002462C7" w:rsidRDefault="009E3437" w:rsidP="00717484">
      <w:pPr>
        <w:tabs>
          <w:tab w:val="left" w:pos="1560"/>
          <w:tab w:val="left" w:pos="2835"/>
        </w:tabs>
        <w:spacing w:after="40" w:line="260" w:lineRule="exact"/>
        <w:ind w:left="2954" w:hanging="2665"/>
        <w:rPr>
          <w:lang w:eastAsia="ja-JP"/>
        </w:rPr>
      </w:pPr>
      <w:r w:rsidRPr="00DB3ACD">
        <w:rPr>
          <w:lang w:eastAsia="ja-JP"/>
        </w:rPr>
        <w:t>[Error number]</w:t>
      </w:r>
      <w:r>
        <w:rPr>
          <w:rFonts w:hint="eastAsia"/>
          <w:lang w:eastAsia="ja-JP"/>
        </w:rPr>
        <w:tab/>
      </w:r>
      <w:r w:rsidR="002874DE">
        <w:rPr>
          <w:rFonts w:hint="eastAsia"/>
          <w:lang w:eastAsia="ja-JP"/>
        </w:rPr>
        <w:t>-</w:t>
      </w:r>
      <w:r w:rsidR="002462C7">
        <w:rPr>
          <w:lang w:eastAsia="ja-JP"/>
        </w:rPr>
        <w:t xml:space="preserve">EINVAL </w:t>
      </w:r>
      <w:r w:rsidR="002462C7">
        <w:rPr>
          <w:lang w:eastAsia="ja-JP"/>
        </w:rPr>
        <w:tab/>
        <w:t xml:space="preserve">: </w:t>
      </w:r>
      <w:r w:rsidR="00AC3A43" w:rsidRPr="00AC3A43">
        <w:rPr>
          <w:lang w:eastAsia="ja-JP"/>
        </w:rPr>
        <w:t>The buffer type is not supported, or no buffers have been allocated (memory mapping) or enqueued (output) yet.</w:t>
      </w:r>
    </w:p>
    <w:p w14:paraId="1A2C7F94" w14:textId="77777777" w:rsidR="004D1BBF" w:rsidRDefault="002462C7" w:rsidP="002E2574">
      <w:pPr>
        <w:tabs>
          <w:tab w:val="left" w:pos="1560"/>
          <w:tab w:val="left" w:pos="2835"/>
        </w:tabs>
        <w:spacing w:after="40" w:line="260" w:lineRule="exact"/>
        <w:ind w:left="2954" w:hanging="2665"/>
        <w:rPr>
          <w:lang w:eastAsia="ja-JP"/>
        </w:rPr>
      </w:pPr>
      <w:r>
        <w:rPr>
          <w:lang w:eastAsia="ja-JP"/>
        </w:rPr>
        <w:t>[Description]</w:t>
      </w:r>
      <w:r>
        <w:rPr>
          <w:lang w:eastAsia="ja-JP"/>
        </w:rPr>
        <w:tab/>
        <w:t>Stop streaming I/O</w:t>
      </w:r>
      <w:r w:rsidR="00365B2C">
        <w:rPr>
          <w:lang w:eastAsia="ja-JP"/>
        </w:rPr>
        <w:t xml:space="preserve"> and stop H/W operation</w:t>
      </w:r>
      <w:r>
        <w:rPr>
          <w:lang w:eastAsia="ja-JP"/>
        </w:rPr>
        <w:t>.</w:t>
      </w:r>
      <w:r w:rsidR="004D1BBF">
        <w:rPr>
          <w:lang w:eastAsia="ja-JP"/>
        </w:rPr>
        <w:br w:type="page"/>
      </w:r>
    </w:p>
    <w:p w14:paraId="38271C25" w14:textId="77777777" w:rsidR="000C46E7" w:rsidRDefault="000C46E7">
      <w:pPr>
        <w:overflowPunct/>
        <w:autoSpaceDE/>
        <w:autoSpaceDN/>
        <w:adjustRightInd/>
        <w:spacing w:after="0" w:line="240" w:lineRule="auto"/>
        <w:textAlignment w:val="auto"/>
        <w:rPr>
          <w:rFonts w:ascii="Arial" w:hAnsi="Arial"/>
          <w:b/>
          <w:sz w:val="24"/>
        </w:rPr>
      </w:pPr>
      <w:bookmarkStart w:id="112" w:name="_Ref469907536"/>
    </w:p>
    <w:p w14:paraId="4F6F86F1" w14:textId="77777777" w:rsidR="008B7ACB" w:rsidRDefault="008B7ACB" w:rsidP="008B7ACB">
      <w:pPr>
        <w:pStyle w:val="Heading2"/>
      </w:pPr>
      <w:bookmarkStart w:id="113" w:name="_Ref496607612"/>
      <w:r>
        <w:t>Media Controller</w:t>
      </w:r>
      <w:r w:rsidRPr="004D1BBF">
        <w:t xml:space="preserve"> API</w:t>
      </w:r>
      <w:bookmarkEnd w:id="112"/>
      <w:bookmarkEnd w:id="113"/>
    </w:p>
    <w:p w14:paraId="04989AAE" w14:textId="77777777" w:rsidR="00D27A72" w:rsidRDefault="00D27A72" w:rsidP="00D27A72">
      <w:r>
        <w:t xml:space="preserve">This ability not only </w:t>
      </w:r>
      <w:proofErr w:type="gramStart"/>
      <w:r>
        <w:t>work</w:t>
      </w:r>
      <w:proofErr w:type="gramEnd"/>
      <w:r>
        <w:t xml:space="preserve"> with a local digital </w:t>
      </w:r>
      <w:proofErr w:type="spellStart"/>
      <w:r>
        <w:t>subdevice</w:t>
      </w:r>
      <w:proofErr w:type="spellEnd"/>
      <w:r>
        <w:t xml:space="preserve"> directly attached to a VIN instance in a 1:1 mapping but to be part of a CSI-2 group which share a set of video decoders and CSI-2.</w:t>
      </w:r>
    </w:p>
    <w:p w14:paraId="6D72B17E" w14:textId="77777777" w:rsidR="00B50FCA" w:rsidRDefault="00D27A72" w:rsidP="00D27A72">
      <w:r>
        <w:t xml:space="preserve">In this mode of operation each video decoder source is connected to a CSI-2 which in turn can be routed to the different VIN instances depending on one of the predetermined routing setups for that </w:t>
      </w:r>
      <w:proofErr w:type="gramStart"/>
      <w:r>
        <w:t>particular SoC</w:t>
      </w:r>
      <w:proofErr w:type="gramEnd"/>
      <w:r>
        <w:t>, it's not possible to go outside the routing tables provided by the hardware.</w:t>
      </w:r>
    </w:p>
    <w:p w14:paraId="64101606" w14:textId="77777777" w:rsidR="00B50FCA" w:rsidRDefault="00B50FCA">
      <w:pPr>
        <w:overflowPunct/>
        <w:autoSpaceDE/>
        <w:autoSpaceDN/>
        <w:adjustRightInd/>
        <w:spacing w:after="0" w:line="240" w:lineRule="auto"/>
        <w:textAlignment w:val="auto"/>
        <w:rPr>
          <w:lang w:eastAsia="ja-JP"/>
        </w:rPr>
      </w:pPr>
    </w:p>
    <w:p w14:paraId="5829C9B5" w14:textId="77777777" w:rsidR="008B7ACB" w:rsidRDefault="00B50FCA" w:rsidP="002E2574">
      <w:pPr>
        <w:pStyle w:val="Heading3"/>
      </w:pPr>
      <w:r w:rsidRPr="00B50FCA">
        <w:t xml:space="preserve">Show current </w:t>
      </w:r>
      <w:proofErr w:type="gramStart"/>
      <w:r w:rsidRPr="00B50FCA">
        <w:t>routing</w:t>
      </w:r>
      <w:proofErr w:type="gramEnd"/>
    </w:p>
    <w:p w14:paraId="562C0350" w14:textId="77777777" w:rsidR="00B50FCA" w:rsidRPr="002416DE" w:rsidRDefault="00B50FCA" w:rsidP="002E2574">
      <w:r w:rsidRPr="00B50FCA">
        <w:t>Examine the current routing setup with 'media-</w:t>
      </w:r>
      <w:proofErr w:type="spellStart"/>
      <w:r w:rsidRPr="00B50FCA">
        <w:t>ctl</w:t>
      </w:r>
      <w:proofErr w:type="spellEnd"/>
      <w:r w:rsidRPr="00B50FCA">
        <w:t xml:space="preserve"> -d /dev/</w:t>
      </w:r>
      <w:proofErr w:type="spellStart"/>
      <w:r w:rsidRPr="00B50FCA">
        <w:t>mediaX</w:t>
      </w:r>
      <w:proofErr w:type="spellEnd"/>
      <w:r w:rsidRPr="00B50FCA">
        <w:t xml:space="preserve"> -p'.</w:t>
      </w:r>
    </w:p>
    <w:p w14:paraId="7187F6BE" w14:textId="77777777" w:rsidR="00B6493D" w:rsidRDefault="00B50FCA" w:rsidP="002E2574">
      <w:pPr>
        <w:rPr>
          <w:highlight w:val="cyan"/>
        </w:rPr>
      </w:pPr>
      <w:r w:rsidRPr="002E2574">
        <w:rPr>
          <w:highlight w:val="cyan"/>
        </w:rPr>
        <w:t># media-</w:t>
      </w:r>
      <w:proofErr w:type="spellStart"/>
      <w:r w:rsidRPr="002E2574">
        <w:rPr>
          <w:highlight w:val="cyan"/>
        </w:rPr>
        <w:t>ctl</w:t>
      </w:r>
      <w:proofErr w:type="spellEnd"/>
      <w:r w:rsidRPr="002E2574">
        <w:rPr>
          <w:highlight w:val="cyan"/>
        </w:rPr>
        <w:t xml:space="preserve"> -d /dev/media0 </w:t>
      </w:r>
      <w:r w:rsidR="00682210">
        <w:rPr>
          <w:rFonts w:hint="eastAsia"/>
          <w:highlight w:val="cyan"/>
          <w:lang w:eastAsia="ja-JP"/>
        </w:rPr>
        <w:t>-</w:t>
      </w:r>
      <w:r w:rsidRPr="002E2574">
        <w:rPr>
          <w:highlight w:val="cyan"/>
        </w:rPr>
        <w:t>p</w:t>
      </w:r>
    </w:p>
    <w:p w14:paraId="0811B955" w14:textId="77777777" w:rsidR="003400EE" w:rsidRDefault="003400EE" w:rsidP="002E2574">
      <w:pPr>
        <w:rPr>
          <w:lang w:eastAsia="ja-JP"/>
        </w:rPr>
      </w:pPr>
      <w:r w:rsidRPr="002E2574">
        <w:rPr>
          <w:noProof/>
          <w:highlight w:val="cyan"/>
        </w:rPr>
        <mc:AlternateContent>
          <mc:Choice Requires="wps">
            <w:drawing>
              <wp:anchor distT="0" distB="0" distL="114300" distR="114300" simplePos="0" relativeHeight="251681792" behindDoc="0" locked="0" layoutInCell="1" allowOverlap="1" wp14:anchorId="1CFBD100" wp14:editId="038DB6BC">
                <wp:simplePos x="0" y="0"/>
                <wp:positionH relativeFrom="margin">
                  <wp:align>left</wp:align>
                </wp:positionH>
                <wp:positionV relativeFrom="paragraph">
                  <wp:posOffset>231775</wp:posOffset>
                </wp:positionV>
                <wp:extent cx="6185535" cy="5762625"/>
                <wp:effectExtent l="0" t="0" r="24765" b="28575"/>
                <wp:wrapNone/>
                <wp:docPr id="8480" name="正方形/長方形 8480"/>
                <wp:cNvGraphicFramePr/>
                <a:graphic xmlns:a="http://schemas.openxmlformats.org/drawingml/2006/main">
                  <a:graphicData uri="http://schemas.microsoft.com/office/word/2010/wordprocessingShape">
                    <wps:wsp>
                      <wps:cNvSpPr/>
                      <wps:spPr>
                        <a:xfrm>
                          <a:off x="0" y="0"/>
                          <a:ext cx="6185535" cy="5762625"/>
                        </a:xfrm>
                        <a:prstGeom prst="rect">
                          <a:avLst/>
                        </a:prstGeom>
                      </wps:spPr>
                      <wps:style>
                        <a:lnRef idx="2">
                          <a:schemeClr val="dk1"/>
                        </a:lnRef>
                        <a:fillRef idx="1">
                          <a:schemeClr val="lt1"/>
                        </a:fillRef>
                        <a:effectRef idx="0">
                          <a:schemeClr val="dk1"/>
                        </a:effectRef>
                        <a:fontRef idx="minor">
                          <a:schemeClr val="dk1"/>
                        </a:fontRef>
                      </wps:style>
                      <wps:txbx>
                        <w:txbxContent>
                          <w:p w14:paraId="03399080" w14:textId="77777777" w:rsidR="00174F95" w:rsidRPr="007E0C8C" w:rsidRDefault="00174F95" w:rsidP="007E0C8C">
                            <w:pPr>
                              <w:spacing w:after="0" w:line="200" w:lineRule="exact"/>
                              <w:rPr>
                                <w:sz w:val="18"/>
                                <w:szCs w:val="18"/>
                              </w:rPr>
                            </w:pPr>
                            <w:r w:rsidRPr="007E0C8C">
                              <w:rPr>
                                <w:sz w:val="18"/>
                                <w:szCs w:val="18"/>
                              </w:rPr>
                              <w:t>Media controller API version 4.14.70</w:t>
                            </w:r>
                          </w:p>
                          <w:p w14:paraId="52693845" w14:textId="77777777" w:rsidR="00174F95" w:rsidRPr="007E0C8C" w:rsidRDefault="00174F95" w:rsidP="007E0C8C">
                            <w:pPr>
                              <w:spacing w:after="0" w:line="200" w:lineRule="exact"/>
                              <w:rPr>
                                <w:sz w:val="18"/>
                                <w:szCs w:val="18"/>
                              </w:rPr>
                            </w:pPr>
                          </w:p>
                          <w:p w14:paraId="29A08AA2" w14:textId="77777777" w:rsidR="00174F95" w:rsidRPr="007E0C8C" w:rsidRDefault="00174F95" w:rsidP="007E0C8C">
                            <w:pPr>
                              <w:spacing w:after="0" w:line="200" w:lineRule="exact"/>
                              <w:rPr>
                                <w:sz w:val="18"/>
                                <w:szCs w:val="18"/>
                              </w:rPr>
                            </w:pPr>
                            <w:r w:rsidRPr="007E0C8C">
                              <w:rPr>
                                <w:sz w:val="18"/>
                                <w:szCs w:val="18"/>
                              </w:rPr>
                              <w:t>Media device information</w:t>
                            </w:r>
                          </w:p>
                          <w:p w14:paraId="0EF331FC" w14:textId="77777777" w:rsidR="00174F95" w:rsidRPr="007E0C8C" w:rsidRDefault="00174F95" w:rsidP="007E0C8C">
                            <w:pPr>
                              <w:spacing w:after="0" w:line="200" w:lineRule="exact"/>
                              <w:rPr>
                                <w:sz w:val="18"/>
                                <w:szCs w:val="18"/>
                              </w:rPr>
                            </w:pPr>
                            <w:r w:rsidRPr="007E0C8C">
                              <w:rPr>
                                <w:sz w:val="18"/>
                                <w:szCs w:val="18"/>
                              </w:rPr>
                              <w:t>------------------------</w:t>
                            </w:r>
                          </w:p>
                          <w:p w14:paraId="22D14ED0" w14:textId="77777777" w:rsidR="00174F95" w:rsidRPr="007E0C8C" w:rsidRDefault="00174F95" w:rsidP="007E0C8C">
                            <w:pPr>
                              <w:spacing w:after="0" w:line="200" w:lineRule="exact"/>
                              <w:rPr>
                                <w:sz w:val="18"/>
                                <w:szCs w:val="18"/>
                              </w:rPr>
                            </w:pPr>
                            <w:r w:rsidRPr="007E0C8C">
                              <w:rPr>
                                <w:sz w:val="18"/>
                                <w:szCs w:val="18"/>
                              </w:rPr>
                              <w:t>driver          rcar_vin</w:t>
                            </w:r>
                          </w:p>
                          <w:p w14:paraId="52C9593A" w14:textId="77777777" w:rsidR="00174F95" w:rsidRPr="007E0C8C" w:rsidRDefault="00174F95" w:rsidP="007E0C8C">
                            <w:pPr>
                              <w:spacing w:after="0" w:line="200" w:lineRule="exact"/>
                              <w:rPr>
                                <w:sz w:val="18"/>
                                <w:szCs w:val="18"/>
                              </w:rPr>
                            </w:pPr>
                            <w:r w:rsidRPr="007E0C8C">
                              <w:rPr>
                                <w:sz w:val="18"/>
                                <w:szCs w:val="18"/>
                              </w:rPr>
                              <w:t>model           renesas,vin-r8a7795</w:t>
                            </w:r>
                          </w:p>
                          <w:p w14:paraId="1170F3D8" w14:textId="77777777" w:rsidR="00174F95" w:rsidRPr="007E0C8C" w:rsidRDefault="00174F95" w:rsidP="007E0C8C">
                            <w:pPr>
                              <w:spacing w:after="0" w:line="200" w:lineRule="exact"/>
                              <w:rPr>
                                <w:sz w:val="18"/>
                                <w:szCs w:val="18"/>
                              </w:rPr>
                            </w:pPr>
                            <w:r w:rsidRPr="007E0C8C">
                              <w:rPr>
                                <w:sz w:val="18"/>
                                <w:szCs w:val="18"/>
                              </w:rPr>
                              <w:t>serial</w:t>
                            </w:r>
                          </w:p>
                          <w:p w14:paraId="35475CEB" w14:textId="77777777" w:rsidR="00174F95" w:rsidRPr="007E0C8C" w:rsidRDefault="00174F95" w:rsidP="007E0C8C">
                            <w:pPr>
                              <w:spacing w:after="0" w:line="200" w:lineRule="exact"/>
                              <w:rPr>
                                <w:sz w:val="18"/>
                                <w:szCs w:val="18"/>
                              </w:rPr>
                            </w:pPr>
                            <w:r w:rsidRPr="007E0C8C">
                              <w:rPr>
                                <w:sz w:val="18"/>
                                <w:szCs w:val="18"/>
                              </w:rPr>
                              <w:t>bus info        platform:e6ef0000.video</w:t>
                            </w:r>
                          </w:p>
                          <w:p w14:paraId="0DC466BC" w14:textId="77777777" w:rsidR="00174F95" w:rsidRPr="007E0C8C" w:rsidRDefault="00174F95" w:rsidP="007E0C8C">
                            <w:pPr>
                              <w:spacing w:after="0" w:line="200" w:lineRule="exact"/>
                              <w:rPr>
                                <w:sz w:val="18"/>
                                <w:szCs w:val="18"/>
                              </w:rPr>
                            </w:pPr>
                            <w:r w:rsidRPr="007E0C8C">
                              <w:rPr>
                                <w:sz w:val="18"/>
                                <w:szCs w:val="18"/>
                              </w:rPr>
                              <w:t>hw revision     0x0</w:t>
                            </w:r>
                          </w:p>
                          <w:p w14:paraId="42A5F916" w14:textId="77777777" w:rsidR="00174F95" w:rsidRPr="007E0C8C" w:rsidRDefault="00174F95" w:rsidP="007E0C8C">
                            <w:pPr>
                              <w:spacing w:after="0" w:line="200" w:lineRule="exact"/>
                              <w:rPr>
                                <w:sz w:val="18"/>
                                <w:szCs w:val="18"/>
                              </w:rPr>
                            </w:pPr>
                            <w:r w:rsidRPr="007E0C8C">
                              <w:rPr>
                                <w:sz w:val="18"/>
                                <w:szCs w:val="18"/>
                              </w:rPr>
                              <w:t>driver version  4.14.70</w:t>
                            </w:r>
                          </w:p>
                          <w:p w14:paraId="7451A312" w14:textId="77777777" w:rsidR="00174F95" w:rsidRPr="007E0C8C" w:rsidRDefault="00174F95" w:rsidP="007E0C8C">
                            <w:pPr>
                              <w:spacing w:after="0" w:line="200" w:lineRule="exact"/>
                              <w:rPr>
                                <w:sz w:val="18"/>
                                <w:szCs w:val="18"/>
                              </w:rPr>
                            </w:pPr>
                          </w:p>
                          <w:p w14:paraId="7AE9E0D2" w14:textId="77777777" w:rsidR="00174F95" w:rsidRPr="007E0C8C" w:rsidRDefault="00174F95" w:rsidP="007E0C8C">
                            <w:pPr>
                              <w:spacing w:after="0" w:line="200" w:lineRule="exact"/>
                              <w:rPr>
                                <w:sz w:val="18"/>
                                <w:szCs w:val="18"/>
                              </w:rPr>
                            </w:pPr>
                            <w:r w:rsidRPr="007E0C8C">
                              <w:rPr>
                                <w:sz w:val="18"/>
                                <w:szCs w:val="18"/>
                              </w:rPr>
                              <w:t>Device topology</w:t>
                            </w:r>
                          </w:p>
                          <w:p w14:paraId="7962DF15" w14:textId="77777777" w:rsidR="00174F95" w:rsidRPr="007E0C8C" w:rsidRDefault="00174F95" w:rsidP="007E0C8C">
                            <w:pPr>
                              <w:spacing w:after="0" w:line="200" w:lineRule="exact"/>
                              <w:rPr>
                                <w:sz w:val="18"/>
                                <w:szCs w:val="18"/>
                              </w:rPr>
                            </w:pPr>
                            <w:r w:rsidRPr="007E0C8C">
                              <w:rPr>
                                <w:sz w:val="18"/>
                                <w:szCs w:val="18"/>
                              </w:rPr>
                              <w:t>- entity 1: rcar_csi2 feaa0000.csi2 (5 pads, 9 links)</w:t>
                            </w:r>
                          </w:p>
                          <w:p w14:paraId="61152023" w14:textId="77777777" w:rsidR="00174F95" w:rsidRPr="007E0C8C" w:rsidRDefault="00174F95" w:rsidP="007E0C8C">
                            <w:pPr>
                              <w:spacing w:after="0" w:line="200" w:lineRule="exact"/>
                              <w:rPr>
                                <w:sz w:val="18"/>
                                <w:szCs w:val="18"/>
                              </w:rPr>
                            </w:pPr>
                            <w:r w:rsidRPr="007E0C8C">
                              <w:rPr>
                                <w:sz w:val="18"/>
                                <w:szCs w:val="18"/>
                              </w:rPr>
                              <w:t xml:space="preserve">            type V4L2 subdev subtype Unknown flags 0</w:t>
                            </w:r>
                          </w:p>
                          <w:p w14:paraId="027ED422" w14:textId="77777777" w:rsidR="00174F95" w:rsidRPr="007E0C8C" w:rsidRDefault="00174F95" w:rsidP="007E0C8C">
                            <w:pPr>
                              <w:spacing w:after="0" w:line="200" w:lineRule="exact"/>
                              <w:rPr>
                                <w:sz w:val="18"/>
                                <w:szCs w:val="18"/>
                              </w:rPr>
                            </w:pPr>
                            <w:r w:rsidRPr="007E0C8C">
                              <w:rPr>
                                <w:sz w:val="18"/>
                                <w:szCs w:val="18"/>
                              </w:rPr>
                              <w:t xml:space="preserve">            device node name /dev/v4l-subdev0</w:t>
                            </w:r>
                          </w:p>
                          <w:p w14:paraId="569CC1AA" w14:textId="77777777" w:rsidR="00174F95" w:rsidRPr="007E0C8C" w:rsidRDefault="00174F95" w:rsidP="007E0C8C">
                            <w:pPr>
                              <w:spacing w:after="0" w:line="200" w:lineRule="exact"/>
                              <w:rPr>
                                <w:sz w:val="18"/>
                                <w:szCs w:val="18"/>
                              </w:rPr>
                            </w:pPr>
                            <w:r w:rsidRPr="007E0C8C">
                              <w:rPr>
                                <w:sz w:val="18"/>
                                <w:szCs w:val="18"/>
                              </w:rPr>
                              <w:t xml:space="preserve">        pad0: Sink</w:t>
                            </w:r>
                          </w:p>
                          <w:p w14:paraId="56BE8222" w14:textId="77777777" w:rsidR="00174F95" w:rsidRPr="007E0C8C" w:rsidRDefault="00174F95" w:rsidP="007E0C8C">
                            <w:pPr>
                              <w:spacing w:after="0" w:line="200" w:lineRule="exact"/>
                              <w:rPr>
                                <w:sz w:val="18"/>
                                <w:szCs w:val="18"/>
                              </w:rPr>
                            </w:pPr>
                            <w:r w:rsidRPr="007E0C8C">
                              <w:rPr>
                                <w:sz w:val="18"/>
                                <w:szCs w:val="18"/>
                              </w:rPr>
                              <w:t xml:space="preserve">                [fmt:RGB888_1X24/720x480 field:none]</w:t>
                            </w:r>
                          </w:p>
                          <w:p w14:paraId="659327FE" w14:textId="77777777" w:rsidR="00174F95" w:rsidRPr="007E0C8C" w:rsidRDefault="00174F95" w:rsidP="007E0C8C">
                            <w:pPr>
                              <w:spacing w:after="0" w:line="200" w:lineRule="exact"/>
                              <w:rPr>
                                <w:sz w:val="18"/>
                                <w:szCs w:val="18"/>
                              </w:rPr>
                            </w:pPr>
                            <w:r w:rsidRPr="007E0C8C">
                              <w:rPr>
                                <w:sz w:val="18"/>
                                <w:szCs w:val="18"/>
                              </w:rPr>
                              <w:t xml:space="preserve">                &lt;- "adv748x 4-0070 txa":1 [ENABLED,IMMUTABLE]</w:t>
                            </w:r>
                          </w:p>
                          <w:p w14:paraId="59722CB7" w14:textId="77777777" w:rsidR="00174F95" w:rsidRPr="007E0C8C" w:rsidRDefault="00174F95" w:rsidP="007E0C8C">
                            <w:pPr>
                              <w:spacing w:after="0" w:line="200" w:lineRule="exact"/>
                              <w:rPr>
                                <w:sz w:val="18"/>
                                <w:szCs w:val="18"/>
                              </w:rPr>
                            </w:pPr>
                            <w:r w:rsidRPr="007E0C8C">
                              <w:rPr>
                                <w:sz w:val="18"/>
                                <w:szCs w:val="18"/>
                              </w:rPr>
                              <w:t xml:space="preserve">        pad1: Source</w:t>
                            </w:r>
                          </w:p>
                          <w:p w14:paraId="0C2A4279" w14:textId="77777777" w:rsidR="00174F95" w:rsidRPr="007E0C8C" w:rsidRDefault="00174F95" w:rsidP="007E0C8C">
                            <w:pPr>
                              <w:spacing w:after="0" w:line="200" w:lineRule="exact"/>
                              <w:rPr>
                                <w:sz w:val="18"/>
                                <w:szCs w:val="18"/>
                              </w:rPr>
                            </w:pPr>
                            <w:r w:rsidRPr="007E0C8C">
                              <w:rPr>
                                <w:sz w:val="18"/>
                                <w:szCs w:val="18"/>
                              </w:rPr>
                              <w:t xml:space="preserve">                [fmt:RGB888_1X24/720x480 field:none]</w:t>
                            </w:r>
                          </w:p>
                          <w:p w14:paraId="4C44D534" w14:textId="77777777" w:rsidR="00174F95" w:rsidRPr="007E0C8C" w:rsidRDefault="00174F95" w:rsidP="007E0C8C">
                            <w:pPr>
                              <w:spacing w:after="0" w:line="200" w:lineRule="exact"/>
                              <w:rPr>
                                <w:sz w:val="18"/>
                                <w:szCs w:val="18"/>
                              </w:rPr>
                            </w:pPr>
                            <w:r w:rsidRPr="007E0C8C">
                              <w:rPr>
                                <w:sz w:val="18"/>
                                <w:szCs w:val="18"/>
                              </w:rPr>
                              <w:t xml:space="preserve">                -&gt; "VIN0 output":0 [ENABLED]</w:t>
                            </w:r>
                          </w:p>
                          <w:p w14:paraId="07B3FD0B" w14:textId="77777777" w:rsidR="00174F95" w:rsidRPr="007E0C8C" w:rsidRDefault="00174F95" w:rsidP="007E0C8C">
                            <w:pPr>
                              <w:spacing w:after="0" w:line="200" w:lineRule="exact"/>
                              <w:rPr>
                                <w:sz w:val="18"/>
                                <w:szCs w:val="18"/>
                              </w:rPr>
                            </w:pPr>
                            <w:r w:rsidRPr="007E0C8C">
                              <w:rPr>
                                <w:sz w:val="18"/>
                                <w:szCs w:val="18"/>
                              </w:rPr>
                              <w:t xml:space="preserve">                -&gt; "VIN1 output":0 []</w:t>
                            </w:r>
                          </w:p>
                          <w:p w14:paraId="1EFF379C" w14:textId="77777777" w:rsidR="00174F95" w:rsidRPr="007E0C8C" w:rsidRDefault="00174F95" w:rsidP="007E0C8C">
                            <w:pPr>
                              <w:spacing w:after="0" w:line="200" w:lineRule="exact"/>
                              <w:rPr>
                                <w:sz w:val="18"/>
                                <w:szCs w:val="18"/>
                              </w:rPr>
                            </w:pPr>
                            <w:r w:rsidRPr="007E0C8C">
                              <w:rPr>
                                <w:sz w:val="18"/>
                                <w:szCs w:val="18"/>
                              </w:rPr>
                              <w:t xml:space="preserve">                -&gt; "VIN2 output":0 []</w:t>
                            </w:r>
                          </w:p>
                          <w:p w14:paraId="40052062" w14:textId="77777777" w:rsidR="00174F95" w:rsidRPr="007E0C8C" w:rsidRDefault="00174F95" w:rsidP="007E0C8C">
                            <w:pPr>
                              <w:spacing w:after="0" w:line="200" w:lineRule="exact"/>
                              <w:rPr>
                                <w:sz w:val="18"/>
                                <w:szCs w:val="18"/>
                              </w:rPr>
                            </w:pPr>
                            <w:r w:rsidRPr="007E0C8C">
                              <w:rPr>
                                <w:sz w:val="18"/>
                                <w:szCs w:val="18"/>
                              </w:rPr>
                              <w:t xml:space="preserve">        pad2: Source</w:t>
                            </w:r>
                          </w:p>
                          <w:p w14:paraId="1FB818BC" w14:textId="77777777" w:rsidR="00174F95" w:rsidRPr="007E0C8C" w:rsidRDefault="00174F95" w:rsidP="007E0C8C">
                            <w:pPr>
                              <w:spacing w:after="0" w:line="200" w:lineRule="exact"/>
                              <w:rPr>
                                <w:sz w:val="18"/>
                                <w:szCs w:val="18"/>
                              </w:rPr>
                            </w:pPr>
                            <w:r w:rsidRPr="007E0C8C">
                              <w:rPr>
                                <w:sz w:val="18"/>
                                <w:szCs w:val="18"/>
                              </w:rPr>
                              <w:t xml:space="preserve">                [fmt:RGB888_1X24/720x480 field:none]</w:t>
                            </w:r>
                          </w:p>
                          <w:p w14:paraId="7499A28F" w14:textId="77777777" w:rsidR="00174F95" w:rsidRPr="007E0C8C" w:rsidRDefault="00174F95" w:rsidP="007E0C8C">
                            <w:pPr>
                              <w:spacing w:after="0" w:line="200" w:lineRule="exact"/>
                              <w:rPr>
                                <w:sz w:val="18"/>
                                <w:szCs w:val="18"/>
                              </w:rPr>
                            </w:pPr>
                            <w:r w:rsidRPr="007E0C8C">
                              <w:rPr>
                                <w:sz w:val="18"/>
                                <w:szCs w:val="18"/>
                              </w:rPr>
                              <w:t xml:space="preserve">                -&gt; "VIN0 output":0 []</w:t>
                            </w:r>
                          </w:p>
                          <w:p w14:paraId="44FE45FB" w14:textId="77777777" w:rsidR="00174F95" w:rsidRPr="007E0C8C" w:rsidRDefault="00174F95" w:rsidP="007E0C8C">
                            <w:pPr>
                              <w:spacing w:after="0" w:line="200" w:lineRule="exact"/>
                              <w:rPr>
                                <w:sz w:val="18"/>
                                <w:szCs w:val="18"/>
                              </w:rPr>
                            </w:pPr>
                            <w:r w:rsidRPr="007E0C8C">
                              <w:rPr>
                                <w:sz w:val="18"/>
                                <w:szCs w:val="18"/>
                              </w:rPr>
                              <w:t xml:space="preserve">                -&gt; "VIN1 output":0 []</w:t>
                            </w:r>
                          </w:p>
                          <w:p w14:paraId="69CF75BD" w14:textId="77777777" w:rsidR="00174F95" w:rsidRPr="007E0C8C" w:rsidRDefault="00174F95" w:rsidP="007E0C8C">
                            <w:pPr>
                              <w:spacing w:after="0" w:line="200" w:lineRule="exact"/>
                              <w:rPr>
                                <w:sz w:val="18"/>
                                <w:szCs w:val="18"/>
                              </w:rPr>
                            </w:pPr>
                            <w:r w:rsidRPr="007E0C8C">
                              <w:rPr>
                                <w:sz w:val="18"/>
                                <w:szCs w:val="18"/>
                              </w:rPr>
                              <w:t xml:space="preserve">                -&gt; "VIN3 output":0 [ENABLED]</w:t>
                            </w:r>
                          </w:p>
                          <w:p w14:paraId="56E4BF68" w14:textId="77777777" w:rsidR="00174F95" w:rsidRPr="007E0C8C" w:rsidRDefault="00174F95" w:rsidP="007E0C8C">
                            <w:pPr>
                              <w:spacing w:after="0" w:line="200" w:lineRule="exact"/>
                              <w:rPr>
                                <w:sz w:val="18"/>
                                <w:szCs w:val="18"/>
                              </w:rPr>
                            </w:pPr>
                            <w:r w:rsidRPr="007E0C8C">
                              <w:rPr>
                                <w:sz w:val="18"/>
                                <w:szCs w:val="18"/>
                              </w:rPr>
                              <w:t xml:space="preserve">        pad3: Source</w:t>
                            </w:r>
                          </w:p>
                          <w:p w14:paraId="208FDA44" w14:textId="77777777" w:rsidR="00174F95" w:rsidRPr="007E0C8C" w:rsidRDefault="00174F95" w:rsidP="007E0C8C">
                            <w:pPr>
                              <w:spacing w:after="0" w:line="200" w:lineRule="exact"/>
                              <w:rPr>
                                <w:sz w:val="18"/>
                                <w:szCs w:val="18"/>
                              </w:rPr>
                            </w:pPr>
                            <w:r w:rsidRPr="007E0C8C">
                              <w:rPr>
                                <w:sz w:val="18"/>
                                <w:szCs w:val="18"/>
                              </w:rPr>
                              <w:t xml:space="preserve">                [fmt:RGB888_1X24/720x480 field:none]</w:t>
                            </w:r>
                          </w:p>
                          <w:p w14:paraId="49B5223E" w14:textId="77777777" w:rsidR="00174F95" w:rsidRPr="007E0C8C" w:rsidRDefault="00174F95" w:rsidP="007E0C8C">
                            <w:pPr>
                              <w:spacing w:after="0" w:line="200" w:lineRule="exact"/>
                              <w:rPr>
                                <w:sz w:val="18"/>
                                <w:szCs w:val="18"/>
                              </w:rPr>
                            </w:pPr>
                            <w:r w:rsidRPr="007E0C8C">
                              <w:rPr>
                                <w:sz w:val="18"/>
                                <w:szCs w:val="18"/>
                              </w:rPr>
                              <w:t xml:space="preserve">                -&gt; "VIN2 output":0 []</w:t>
                            </w:r>
                          </w:p>
                          <w:p w14:paraId="44EF7F90" w14:textId="77777777" w:rsidR="00174F95" w:rsidRPr="007E0C8C" w:rsidRDefault="00174F95" w:rsidP="007E0C8C">
                            <w:pPr>
                              <w:spacing w:after="0" w:line="200" w:lineRule="exact"/>
                              <w:rPr>
                                <w:sz w:val="18"/>
                                <w:szCs w:val="18"/>
                              </w:rPr>
                            </w:pPr>
                            <w:r w:rsidRPr="007E0C8C">
                              <w:rPr>
                                <w:sz w:val="18"/>
                                <w:szCs w:val="18"/>
                              </w:rPr>
                              <w:t xml:space="preserve">        pad4: Source</w:t>
                            </w:r>
                          </w:p>
                          <w:p w14:paraId="32FD8564" w14:textId="77777777" w:rsidR="00174F95" w:rsidRPr="007E0C8C" w:rsidRDefault="00174F95" w:rsidP="007E0C8C">
                            <w:pPr>
                              <w:spacing w:after="0" w:line="200" w:lineRule="exact"/>
                              <w:rPr>
                                <w:sz w:val="18"/>
                                <w:szCs w:val="18"/>
                              </w:rPr>
                            </w:pPr>
                            <w:r w:rsidRPr="007E0C8C">
                              <w:rPr>
                                <w:sz w:val="18"/>
                                <w:szCs w:val="18"/>
                              </w:rPr>
                              <w:t xml:space="preserve">                [fmt:RGB888_1X24/720x480 field:none]</w:t>
                            </w:r>
                          </w:p>
                          <w:p w14:paraId="42F30B25" w14:textId="77777777" w:rsidR="00174F95" w:rsidRPr="007E0C8C" w:rsidRDefault="00174F95" w:rsidP="007E0C8C">
                            <w:pPr>
                              <w:spacing w:after="0" w:line="200" w:lineRule="exact"/>
                              <w:rPr>
                                <w:sz w:val="18"/>
                                <w:szCs w:val="18"/>
                              </w:rPr>
                            </w:pPr>
                            <w:r w:rsidRPr="007E0C8C">
                              <w:rPr>
                                <w:sz w:val="18"/>
                                <w:szCs w:val="18"/>
                              </w:rPr>
                              <w:t xml:space="preserve">                -&gt; "VIN3 output":0 []</w:t>
                            </w:r>
                          </w:p>
                          <w:p w14:paraId="00FF5EAA" w14:textId="77777777" w:rsidR="00174F95" w:rsidRDefault="00174F95" w:rsidP="007E0C8C">
                            <w:pPr>
                              <w:spacing w:after="0" w:line="200" w:lineRule="exact"/>
                              <w:rPr>
                                <w:sz w:val="18"/>
                                <w:szCs w:val="18"/>
                              </w:rPr>
                            </w:pPr>
                          </w:p>
                          <w:p w14:paraId="5FDF5987" w14:textId="77777777" w:rsidR="00174F95" w:rsidRDefault="00174F95" w:rsidP="007903BF">
                            <w:pPr>
                              <w:spacing w:after="0" w:line="200" w:lineRule="exact"/>
                              <w:rPr>
                                <w:sz w:val="18"/>
                                <w:szCs w:val="18"/>
                                <w:lang w:eastAsia="ja-JP"/>
                              </w:rPr>
                            </w:pPr>
                            <w:r w:rsidRPr="007903BF">
                              <w:rPr>
                                <w:sz w:val="18"/>
                                <w:szCs w:val="18"/>
                                <w:lang w:eastAsia="ja-JP"/>
                              </w:rPr>
                              <w:t>~~~~~~~~ omission ~~~~~~</w:t>
                            </w:r>
                          </w:p>
                          <w:p w14:paraId="167A6B9C" w14:textId="77777777" w:rsidR="00174F95" w:rsidRDefault="00174F95" w:rsidP="007903BF">
                            <w:pPr>
                              <w:spacing w:after="0" w:line="200" w:lineRule="exact"/>
                              <w:rPr>
                                <w:sz w:val="18"/>
                                <w:szCs w:val="18"/>
                                <w:lang w:eastAsia="ja-JP"/>
                              </w:rPr>
                            </w:pPr>
                          </w:p>
                          <w:p w14:paraId="717EFD43" w14:textId="77777777" w:rsidR="00174F95" w:rsidRPr="007E0C8C" w:rsidRDefault="00174F95" w:rsidP="007E0C8C">
                            <w:pPr>
                              <w:spacing w:after="0" w:line="200" w:lineRule="exact"/>
                              <w:rPr>
                                <w:sz w:val="18"/>
                                <w:szCs w:val="18"/>
                                <w:lang w:eastAsia="ja-JP"/>
                              </w:rPr>
                            </w:pPr>
                            <w:r w:rsidRPr="007E0C8C">
                              <w:rPr>
                                <w:sz w:val="18"/>
                                <w:szCs w:val="18"/>
                                <w:lang w:eastAsia="ja-JP"/>
                              </w:rPr>
                              <w:t>- entity 80: VIN7 output (1 pad, 2 links)</w:t>
                            </w:r>
                          </w:p>
                          <w:p w14:paraId="2FC6D905" w14:textId="77777777" w:rsidR="00174F95" w:rsidRPr="007E0C8C" w:rsidRDefault="00174F95" w:rsidP="007E0C8C">
                            <w:pPr>
                              <w:spacing w:after="0" w:line="200" w:lineRule="exact"/>
                              <w:rPr>
                                <w:sz w:val="18"/>
                                <w:szCs w:val="18"/>
                                <w:lang w:eastAsia="ja-JP"/>
                              </w:rPr>
                            </w:pPr>
                            <w:r w:rsidRPr="007E0C8C">
                              <w:rPr>
                                <w:sz w:val="18"/>
                                <w:szCs w:val="18"/>
                                <w:lang w:eastAsia="ja-JP"/>
                              </w:rPr>
                              <w:t xml:space="preserve">             type Node subtype V4L flags 0</w:t>
                            </w:r>
                          </w:p>
                          <w:p w14:paraId="7A805B05" w14:textId="77777777" w:rsidR="00174F95" w:rsidRPr="007E0C8C" w:rsidRDefault="00174F95" w:rsidP="007E0C8C">
                            <w:pPr>
                              <w:spacing w:after="0" w:line="200" w:lineRule="exact"/>
                              <w:rPr>
                                <w:sz w:val="18"/>
                                <w:szCs w:val="18"/>
                                <w:lang w:eastAsia="ja-JP"/>
                              </w:rPr>
                            </w:pPr>
                            <w:r w:rsidRPr="007E0C8C">
                              <w:rPr>
                                <w:sz w:val="18"/>
                                <w:szCs w:val="18"/>
                                <w:lang w:eastAsia="ja-JP"/>
                              </w:rPr>
                              <w:t xml:space="preserve">             device node name /dev/video7</w:t>
                            </w:r>
                          </w:p>
                          <w:p w14:paraId="2930D697" w14:textId="77777777" w:rsidR="00174F95" w:rsidRPr="007E0C8C" w:rsidRDefault="00174F95" w:rsidP="007E0C8C">
                            <w:pPr>
                              <w:spacing w:after="0" w:line="200" w:lineRule="exact"/>
                              <w:rPr>
                                <w:sz w:val="18"/>
                                <w:szCs w:val="18"/>
                                <w:lang w:eastAsia="ja-JP"/>
                              </w:rPr>
                            </w:pPr>
                            <w:r w:rsidRPr="007E0C8C">
                              <w:rPr>
                                <w:sz w:val="18"/>
                                <w:szCs w:val="18"/>
                                <w:lang w:eastAsia="ja-JP"/>
                              </w:rPr>
                              <w:t xml:space="preserve">        pad0: Sink</w:t>
                            </w:r>
                          </w:p>
                          <w:p w14:paraId="51A5176D" w14:textId="77777777" w:rsidR="00174F95" w:rsidRPr="007E0C8C" w:rsidRDefault="00174F95" w:rsidP="007E0C8C">
                            <w:pPr>
                              <w:spacing w:after="0" w:line="200" w:lineRule="exact"/>
                              <w:rPr>
                                <w:sz w:val="18"/>
                                <w:szCs w:val="18"/>
                                <w:lang w:eastAsia="ja-JP"/>
                              </w:rPr>
                            </w:pPr>
                            <w:r w:rsidRPr="007E0C8C">
                              <w:rPr>
                                <w:sz w:val="18"/>
                                <w:szCs w:val="18"/>
                                <w:lang w:eastAsia="ja-JP"/>
                              </w:rPr>
                              <w:t xml:space="preserve">                &lt;- "rcar_csi2 fea80000.csi2":2 []</w:t>
                            </w:r>
                          </w:p>
                          <w:p w14:paraId="45808FC2" w14:textId="77777777" w:rsidR="00174F95" w:rsidRPr="007903BF" w:rsidRDefault="00174F95" w:rsidP="007E0C8C">
                            <w:pPr>
                              <w:spacing w:after="0" w:line="200" w:lineRule="exact"/>
                              <w:rPr>
                                <w:sz w:val="18"/>
                                <w:szCs w:val="18"/>
                                <w:lang w:eastAsia="ja-JP"/>
                              </w:rPr>
                            </w:pPr>
                            <w:r w:rsidRPr="007E0C8C">
                              <w:rPr>
                                <w:sz w:val="18"/>
                                <w:szCs w:val="18"/>
                                <w:lang w:eastAsia="ja-JP"/>
                              </w:rPr>
                              <w:t xml:space="preserve">                &lt;- "rcar_csi2 fea80000.csi2":4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FBD100" id="正方形/長方形 8480" o:spid="_x0000_s1693" style="position:absolute;margin-left:0;margin-top:18.25pt;width:487.05pt;height:453.75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" fillcolor="white [3201]" strokecolor="black [3200]" strokeweight="1pt">
                <v:textbox>
                  <w:txbxContent>
                    <w:p w14:paraId="03399080" w14:textId="77777777" w:rsidR="00174F95" w:rsidRPr="007E0C8C" w:rsidRDefault="00174F95" w:rsidP="007E0C8C">
                      <w:pPr>
                        <w:spacing w:after="0" w:line="200" w:lineRule="exact"/>
                        <w:rPr>
                          <w:sz w:val="18"/>
                          <w:szCs w:val="18"/>
                        </w:rPr>
                      </w:pPr>
                      <w:r w:rsidRPr="007E0C8C">
                        <w:rPr>
                          <w:sz w:val="18"/>
                          <w:szCs w:val="18"/>
                        </w:rPr>
                        <w:t>Media controller API version 4.14.70</w:t>
                      </w:r>
                    </w:p>
                    <w:p w14:paraId="52693845" w14:textId="77777777" w:rsidR="00174F95" w:rsidRPr="007E0C8C" w:rsidRDefault="00174F95" w:rsidP="007E0C8C">
                      <w:pPr>
                        <w:spacing w:after="0" w:line="200" w:lineRule="exact"/>
                        <w:rPr>
                          <w:sz w:val="18"/>
                          <w:szCs w:val="18"/>
                        </w:rPr>
                      </w:pPr>
                    </w:p>
                    <w:p w14:paraId="29A08AA2" w14:textId="77777777" w:rsidR="00174F95" w:rsidRPr="007E0C8C" w:rsidRDefault="00174F95" w:rsidP="007E0C8C">
                      <w:pPr>
                        <w:spacing w:after="0" w:line="200" w:lineRule="exact"/>
                        <w:rPr>
                          <w:sz w:val="18"/>
                          <w:szCs w:val="18"/>
                        </w:rPr>
                      </w:pPr>
                      <w:r w:rsidRPr="007E0C8C">
                        <w:rPr>
                          <w:sz w:val="18"/>
                          <w:szCs w:val="18"/>
                        </w:rPr>
                        <w:t>Media device information</w:t>
                      </w:r>
                    </w:p>
                    <w:p w14:paraId="0EF331FC" w14:textId="77777777" w:rsidR="00174F95" w:rsidRPr="007E0C8C" w:rsidRDefault="00174F95" w:rsidP="007E0C8C">
                      <w:pPr>
                        <w:spacing w:after="0" w:line="200" w:lineRule="exact"/>
                        <w:rPr>
                          <w:sz w:val="18"/>
                          <w:szCs w:val="18"/>
                        </w:rPr>
                      </w:pPr>
                      <w:r w:rsidRPr="007E0C8C">
                        <w:rPr>
                          <w:sz w:val="18"/>
                          <w:szCs w:val="18"/>
                        </w:rPr>
                        <w:t>------------------------</w:t>
                      </w:r>
                    </w:p>
                    <w:p w14:paraId="22D14ED0" w14:textId="77777777" w:rsidR="00174F95" w:rsidRPr="007E0C8C" w:rsidRDefault="00174F95" w:rsidP="007E0C8C">
                      <w:pPr>
                        <w:spacing w:after="0" w:line="200" w:lineRule="exact"/>
                        <w:rPr>
                          <w:sz w:val="18"/>
                          <w:szCs w:val="18"/>
                        </w:rPr>
                      </w:pPr>
                      <w:r w:rsidRPr="007E0C8C">
                        <w:rPr>
                          <w:sz w:val="18"/>
                          <w:szCs w:val="18"/>
                        </w:rPr>
                        <w:t>driver          rcar_vin</w:t>
                      </w:r>
                    </w:p>
                    <w:p w14:paraId="52C9593A" w14:textId="77777777" w:rsidR="00174F95" w:rsidRPr="007E0C8C" w:rsidRDefault="00174F95" w:rsidP="007E0C8C">
                      <w:pPr>
                        <w:spacing w:after="0" w:line="200" w:lineRule="exact"/>
                        <w:rPr>
                          <w:sz w:val="18"/>
                          <w:szCs w:val="18"/>
                        </w:rPr>
                      </w:pPr>
                      <w:r w:rsidRPr="007E0C8C">
                        <w:rPr>
                          <w:sz w:val="18"/>
                          <w:szCs w:val="18"/>
                        </w:rPr>
                        <w:t>model           renesas,vin-r8a7795</w:t>
                      </w:r>
                    </w:p>
                    <w:p w14:paraId="1170F3D8" w14:textId="77777777" w:rsidR="00174F95" w:rsidRPr="007E0C8C" w:rsidRDefault="00174F95" w:rsidP="007E0C8C">
                      <w:pPr>
                        <w:spacing w:after="0" w:line="200" w:lineRule="exact"/>
                        <w:rPr>
                          <w:sz w:val="18"/>
                          <w:szCs w:val="18"/>
                        </w:rPr>
                      </w:pPr>
                      <w:r w:rsidRPr="007E0C8C">
                        <w:rPr>
                          <w:sz w:val="18"/>
                          <w:szCs w:val="18"/>
                        </w:rPr>
                        <w:t>serial</w:t>
                      </w:r>
                    </w:p>
                    <w:p w14:paraId="35475CEB" w14:textId="77777777" w:rsidR="00174F95" w:rsidRPr="007E0C8C" w:rsidRDefault="00174F95" w:rsidP="007E0C8C">
                      <w:pPr>
                        <w:spacing w:after="0" w:line="200" w:lineRule="exact"/>
                        <w:rPr>
                          <w:sz w:val="18"/>
                          <w:szCs w:val="18"/>
                        </w:rPr>
                      </w:pPr>
                      <w:r w:rsidRPr="007E0C8C">
                        <w:rPr>
                          <w:sz w:val="18"/>
                          <w:szCs w:val="18"/>
                        </w:rPr>
                        <w:t>bus info        platform:e6ef0000.video</w:t>
                      </w:r>
                    </w:p>
                    <w:p w14:paraId="0DC466BC" w14:textId="77777777" w:rsidR="00174F95" w:rsidRPr="007E0C8C" w:rsidRDefault="00174F95" w:rsidP="007E0C8C">
                      <w:pPr>
                        <w:spacing w:after="0" w:line="200" w:lineRule="exact"/>
                        <w:rPr>
                          <w:sz w:val="18"/>
                          <w:szCs w:val="18"/>
                        </w:rPr>
                      </w:pPr>
                      <w:r w:rsidRPr="007E0C8C">
                        <w:rPr>
                          <w:sz w:val="18"/>
                          <w:szCs w:val="18"/>
                        </w:rPr>
                        <w:t>hw revision     0x0</w:t>
                      </w:r>
                    </w:p>
                    <w:p w14:paraId="42A5F916" w14:textId="77777777" w:rsidR="00174F95" w:rsidRPr="007E0C8C" w:rsidRDefault="00174F95" w:rsidP="007E0C8C">
                      <w:pPr>
                        <w:spacing w:after="0" w:line="200" w:lineRule="exact"/>
                        <w:rPr>
                          <w:sz w:val="18"/>
                          <w:szCs w:val="18"/>
                        </w:rPr>
                      </w:pPr>
                      <w:r w:rsidRPr="007E0C8C">
                        <w:rPr>
                          <w:sz w:val="18"/>
                          <w:szCs w:val="18"/>
                        </w:rPr>
                        <w:t>driver version  4.14.70</w:t>
                      </w:r>
                    </w:p>
                    <w:p w14:paraId="7451A312" w14:textId="77777777" w:rsidR="00174F95" w:rsidRPr="007E0C8C" w:rsidRDefault="00174F95" w:rsidP="007E0C8C">
                      <w:pPr>
                        <w:spacing w:after="0" w:line="200" w:lineRule="exact"/>
                        <w:rPr>
                          <w:sz w:val="18"/>
                          <w:szCs w:val="18"/>
                        </w:rPr>
                      </w:pPr>
                    </w:p>
                    <w:p w14:paraId="7AE9E0D2" w14:textId="77777777" w:rsidR="00174F95" w:rsidRPr="007E0C8C" w:rsidRDefault="00174F95" w:rsidP="007E0C8C">
                      <w:pPr>
                        <w:spacing w:after="0" w:line="200" w:lineRule="exact"/>
                        <w:rPr>
                          <w:sz w:val="18"/>
                          <w:szCs w:val="18"/>
                        </w:rPr>
                      </w:pPr>
                      <w:r w:rsidRPr="007E0C8C">
                        <w:rPr>
                          <w:sz w:val="18"/>
                          <w:szCs w:val="18"/>
                        </w:rPr>
                        <w:t>Device topology</w:t>
                      </w:r>
                    </w:p>
                    <w:p w14:paraId="7962DF15" w14:textId="77777777" w:rsidR="00174F95" w:rsidRPr="007E0C8C" w:rsidRDefault="00174F95" w:rsidP="007E0C8C">
                      <w:pPr>
                        <w:spacing w:after="0" w:line="200" w:lineRule="exact"/>
                        <w:rPr>
                          <w:sz w:val="18"/>
                          <w:szCs w:val="18"/>
                        </w:rPr>
                      </w:pPr>
                      <w:r w:rsidRPr="007E0C8C">
                        <w:rPr>
                          <w:sz w:val="18"/>
                          <w:szCs w:val="18"/>
                        </w:rPr>
                        <w:t>- entity 1: rcar_csi2 feaa0000.csi2 (5 pads, 9 links)</w:t>
                      </w:r>
                    </w:p>
                    <w:p w14:paraId="61152023" w14:textId="77777777" w:rsidR="00174F95" w:rsidRPr="007E0C8C" w:rsidRDefault="00174F95" w:rsidP="007E0C8C">
                      <w:pPr>
                        <w:spacing w:after="0" w:line="200" w:lineRule="exact"/>
                        <w:rPr>
                          <w:sz w:val="18"/>
                          <w:szCs w:val="18"/>
                        </w:rPr>
                      </w:pPr>
                      <w:r w:rsidRPr="007E0C8C">
                        <w:rPr>
                          <w:sz w:val="18"/>
                          <w:szCs w:val="18"/>
                        </w:rPr>
                        <w:t xml:space="preserve">            type V4L2 subdev subtype Unknown flags 0</w:t>
                      </w:r>
                    </w:p>
                    <w:p w14:paraId="027ED422" w14:textId="77777777" w:rsidR="00174F95" w:rsidRPr="007E0C8C" w:rsidRDefault="00174F95" w:rsidP="007E0C8C">
                      <w:pPr>
                        <w:spacing w:after="0" w:line="200" w:lineRule="exact"/>
                        <w:rPr>
                          <w:sz w:val="18"/>
                          <w:szCs w:val="18"/>
                        </w:rPr>
                      </w:pPr>
                      <w:r w:rsidRPr="007E0C8C">
                        <w:rPr>
                          <w:sz w:val="18"/>
                          <w:szCs w:val="18"/>
                        </w:rPr>
                        <w:t xml:space="preserve">            device node name /dev/v4l-subdev0</w:t>
                      </w:r>
                    </w:p>
                    <w:p w14:paraId="569CC1AA" w14:textId="77777777" w:rsidR="00174F95" w:rsidRPr="007E0C8C" w:rsidRDefault="00174F95" w:rsidP="007E0C8C">
                      <w:pPr>
                        <w:spacing w:after="0" w:line="200" w:lineRule="exact"/>
                        <w:rPr>
                          <w:sz w:val="18"/>
                          <w:szCs w:val="18"/>
                        </w:rPr>
                      </w:pPr>
                      <w:r w:rsidRPr="007E0C8C">
                        <w:rPr>
                          <w:sz w:val="18"/>
                          <w:szCs w:val="18"/>
                        </w:rPr>
                        <w:t xml:space="preserve">        pad0: Sink</w:t>
                      </w:r>
                    </w:p>
                    <w:p w14:paraId="56BE8222" w14:textId="77777777" w:rsidR="00174F95" w:rsidRPr="007E0C8C" w:rsidRDefault="00174F95" w:rsidP="007E0C8C">
                      <w:pPr>
                        <w:spacing w:after="0" w:line="200" w:lineRule="exact"/>
                        <w:rPr>
                          <w:sz w:val="18"/>
                          <w:szCs w:val="18"/>
                        </w:rPr>
                      </w:pPr>
                      <w:r w:rsidRPr="007E0C8C">
                        <w:rPr>
                          <w:sz w:val="18"/>
                          <w:szCs w:val="18"/>
                        </w:rPr>
                        <w:t xml:space="preserve">                [fmt:RGB888_1X24/720x480 field:none]</w:t>
                      </w:r>
                    </w:p>
                    <w:p w14:paraId="659327FE" w14:textId="77777777" w:rsidR="00174F95" w:rsidRPr="007E0C8C" w:rsidRDefault="00174F95" w:rsidP="007E0C8C">
                      <w:pPr>
                        <w:spacing w:after="0" w:line="200" w:lineRule="exact"/>
                        <w:rPr>
                          <w:sz w:val="18"/>
                          <w:szCs w:val="18"/>
                        </w:rPr>
                      </w:pPr>
                      <w:r w:rsidRPr="007E0C8C">
                        <w:rPr>
                          <w:sz w:val="18"/>
                          <w:szCs w:val="18"/>
                        </w:rPr>
                        <w:t xml:space="preserve">                &lt;- "adv748x 4-0070 txa":1 [ENABLED,IMMUTABLE]</w:t>
                      </w:r>
                    </w:p>
                    <w:p w14:paraId="59722CB7" w14:textId="77777777" w:rsidR="00174F95" w:rsidRPr="007E0C8C" w:rsidRDefault="00174F95" w:rsidP="007E0C8C">
                      <w:pPr>
                        <w:spacing w:after="0" w:line="200" w:lineRule="exact"/>
                        <w:rPr>
                          <w:sz w:val="18"/>
                          <w:szCs w:val="18"/>
                        </w:rPr>
                      </w:pPr>
                      <w:r w:rsidRPr="007E0C8C">
                        <w:rPr>
                          <w:sz w:val="18"/>
                          <w:szCs w:val="18"/>
                        </w:rPr>
                        <w:t xml:space="preserve">        pad1: Source</w:t>
                      </w:r>
                    </w:p>
                    <w:p w14:paraId="0C2A4279" w14:textId="77777777" w:rsidR="00174F95" w:rsidRPr="007E0C8C" w:rsidRDefault="00174F95" w:rsidP="007E0C8C">
                      <w:pPr>
                        <w:spacing w:after="0" w:line="200" w:lineRule="exact"/>
                        <w:rPr>
                          <w:sz w:val="18"/>
                          <w:szCs w:val="18"/>
                        </w:rPr>
                      </w:pPr>
                      <w:r w:rsidRPr="007E0C8C">
                        <w:rPr>
                          <w:sz w:val="18"/>
                          <w:szCs w:val="18"/>
                        </w:rPr>
                        <w:t xml:space="preserve">                [fmt:RGB888_1X24/720x480 field:none]</w:t>
                      </w:r>
                    </w:p>
                    <w:p w14:paraId="4C44D534" w14:textId="77777777" w:rsidR="00174F95" w:rsidRPr="007E0C8C" w:rsidRDefault="00174F95" w:rsidP="007E0C8C">
                      <w:pPr>
                        <w:spacing w:after="0" w:line="200" w:lineRule="exact"/>
                        <w:rPr>
                          <w:sz w:val="18"/>
                          <w:szCs w:val="18"/>
                        </w:rPr>
                      </w:pPr>
                      <w:r w:rsidRPr="007E0C8C">
                        <w:rPr>
                          <w:sz w:val="18"/>
                          <w:szCs w:val="18"/>
                        </w:rPr>
                        <w:t xml:space="preserve">                -&gt; "VIN0 output":0 [ENABLED]</w:t>
                      </w:r>
                    </w:p>
                    <w:p w14:paraId="07B3FD0B" w14:textId="77777777" w:rsidR="00174F95" w:rsidRPr="007E0C8C" w:rsidRDefault="00174F95" w:rsidP="007E0C8C">
                      <w:pPr>
                        <w:spacing w:after="0" w:line="200" w:lineRule="exact"/>
                        <w:rPr>
                          <w:sz w:val="18"/>
                          <w:szCs w:val="18"/>
                        </w:rPr>
                      </w:pPr>
                      <w:r w:rsidRPr="007E0C8C">
                        <w:rPr>
                          <w:sz w:val="18"/>
                          <w:szCs w:val="18"/>
                        </w:rPr>
                        <w:t xml:space="preserve">                -&gt; "VIN1 output":0 []</w:t>
                      </w:r>
                    </w:p>
                    <w:p w14:paraId="1EFF379C" w14:textId="77777777" w:rsidR="00174F95" w:rsidRPr="007E0C8C" w:rsidRDefault="00174F95" w:rsidP="007E0C8C">
                      <w:pPr>
                        <w:spacing w:after="0" w:line="200" w:lineRule="exact"/>
                        <w:rPr>
                          <w:sz w:val="18"/>
                          <w:szCs w:val="18"/>
                        </w:rPr>
                      </w:pPr>
                      <w:r w:rsidRPr="007E0C8C">
                        <w:rPr>
                          <w:sz w:val="18"/>
                          <w:szCs w:val="18"/>
                        </w:rPr>
                        <w:t xml:space="preserve">                -&gt; "VIN2 output":0 []</w:t>
                      </w:r>
                    </w:p>
                    <w:p w14:paraId="40052062" w14:textId="77777777" w:rsidR="00174F95" w:rsidRPr="007E0C8C" w:rsidRDefault="00174F95" w:rsidP="007E0C8C">
                      <w:pPr>
                        <w:spacing w:after="0" w:line="200" w:lineRule="exact"/>
                        <w:rPr>
                          <w:sz w:val="18"/>
                          <w:szCs w:val="18"/>
                        </w:rPr>
                      </w:pPr>
                      <w:r w:rsidRPr="007E0C8C">
                        <w:rPr>
                          <w:sz w:val="18"/>
                          <w:szCs w:val="18"/>
                        </w:rPr>
                        <w:t xml:space="preserve">        pad2: Source</w:t>
                      </w:r>
                    </w:p>
                    <w:p w14:paraId="1FB818BC" w14:textId="77777777" w:rsidR="00174F95" w:rsidRPr="007E0C8C" w:rsidRDefault="00174F95" w:rsidP="007E0C8C">
                      <w:pPr>
                        <w:spacing w:after="0" w:line="200" w:lineRule="exact"/>
                        <w:rPr>
                          <w:sz w:val="18"/>
                          <w:szCs w:val="18"/>
                        </w:rPr>
                      </w:pPr>
                      <w:r w:rsidRPr="007E0C8C">
                        <w:rPr>
                          <w:sz w:val="18"/>
                          <w:szCs w:val="18"/>
                        </w:rPr>
                        <w:t xml:space="preserve">                [fmt:RGB888_1X24/720x480 field:none]</w:t>
                      </w:r>
                    </w:p>
                    <w:p w14:paraId="7499A28F" w14:textId="77777777" w:rsidR="00174F95" w:rsidRPr="007E0C8C" w:rsidRDefault="00174F95" w:rsidP="007E0C8C">
                      <w:pPr>
                        <w:spacing w:after="0" w:line="200" w:lineRule="exact"/>
                        <w:rPr>
                          <w:sz w:val="18"/>
                          <w:szCs w:val="18"/>
                        </w:rPr>
                      </w:pPr>
                      <w:r w:rsidRPr="007E0C8C">
                        <w:rPr>
                          <w:sz w:val="18"/>
                          <w:szCs w:val="18"/>
                        </w:rPr>
                        <w:t xml:space="preserve">                -&gt; "VIN0 output":0 []</w:t>
                      </w:r>
                    </w:p>
                    <w:p w14:paraId="44FE45FB" w14:textId="77777777" w:rsidR="00174F95" w:rsidRPr="007E0C8C" w:rsidRDefault="00174F95" w:rsidP="007E0C8C">
                      <w:pPr>
                        <w:spacing w:after="0" w:line="200" w:lineRule="exact"/>
                        <w:rPr>
                          <w:sz w:val="18"/>
                          <w:szCs w:val="18"/>
                        </w:rPr>
                      </w:pPr>
                      <w:r w:rsidRPr="007E0C8C">
                        <w:rPr>
                          <w:sz w:val="18"/>
                          <w:szCs w:val="18"/>
                        </w:rPr>
                        <w:t xml:space="preserve">                -&gt; "VIN1 output":0 []</w:t>
                      </w:r>
                    </w:p>
                    <w:p w14:paraId="69CF75BD" w14:textId="77777777" w:rsidR="00174F95" w:rsidRPr="007E0C8C" w:rsidRDefault="00174F95" w:rsidP="007E0C8C">
                      <w:pPr>
                        <w:spacing w:after="0" w:line="200" w:lineRule="exact"/>
                        <w:rPr>
                          <w:sz w:val="18"/>
                          <w:szCs w:val="18"/>
                        </w:rPr>
                      </w:pPr>
                      <w:r w:rsidRPr="007E0C8C">
                        <w:rPr>
                          <w:sz w:val="18"/>
                          <w:szCs w:val="18"/>
                        </w:rPr>
                        <w:t xml:space="preserve">                -&gt; "VIN3 output":0 [ENABLED]</w:t>
                      </w:r>
                    </w:p>
                    <w:p w14:paraId="56E4BF68" w14:textId="77777777" w:rsidR="00174F95" w:rsidRPr="007E0C8C" w:rsidRDefault="00174F95" w:rsidP="007E0C8C">
                      <w:pPr>
                        <w:spacing w:after="0" w:line="200" w:lineRule="exact"/>
                        <w:rPr>
                          <w:sz w:val="18"/>
                          <w:szCs w:val="18"/>
                        </w:rPr>
                      </w:pPr>
                      <w:r w:rsidRPr="007E0C8C">
                        <w:rPr>
                          <w:sz w:val="18"/>
                          <w:szCs w:val="18"/>
                        </w:rPr>
                        <w:t xml:space="preserve">        pad3: Source</w:t>
                      </w:r>
                    </w:p>
                    <w:p w14:paraId="208FDA44" w14:textId="77777777" w:rsidR="00174F95" w:rsidRPr="007E0C8C" w:rsidRDefault="00174F95" w:rsidP="007E0C8C">
                      <w:pPr>
                        <w:spacing w:after="0" w:line="200" w:lineRule="exact"/>
                        <w:rPr>
                          <w:sz w:val="18"/>
                          <w:szCs w:val="18"/>
                        </w:rPr>
                      </w:pPr>
                      <w:r w:rsidRPr="007E0C8C">
                        <w:rPr>
                          <w:sz w:val="18"/>
                          <w:szCs w:val="18"/>
                        </w:rPr>
                        <w:t xml:space="preserve">                [fmt:RGB888_1X24/720x480 field:none]</w:t>
                      </w:r>
                    </w:p>
                    <w:p w14:paraId="49B5223E" w14:textId="77777777" w:rsidR="00174F95" w:rsidRPr="007E0C8C" w:rsidRDefault="00174F95" w:rsidP="007E0C8C">
                      <w:pPr>
                        <w:spacing w:after="0" w:line="200" w:lineRule="exact"/>
                        <w:rPr>
                          <w:sz w:val="18"/>
                          <w:szCs w:val="18"/>
                        </w:rPr>
                      </w:pPr>
                      <w:r w:rsidRPr="007E0C8C">
                        <w:rPr>
                          <w:sz w:val="18"/>
                          <w:szCs w:val="18"/>
                        </w:rPr>
                        <w:t xml:space="preserve">                -&gt; "VIN2 output":0 []</w:t>
                      </w:r>
                    </w:p>
                    <w:p w14:paraId="44EF7F90" w14:textId="77777777" w:rsidR="00174F95" w:rsidRPr="007E0C8C" w:rsidRDefault="00174F95" w:rsidP="007E0C8C">
                      <w:pPr>
                        <w:spacing w:after="0" w:line="200" w:lineRule="exact"/>
                        <w:rPr>
                          <w:sz w:val="18"/>
                          <w:szCs w:val="18"/>
                        </w:rPr>
                      </w:pPr>
                      <w:r w:rsidRPr="007E0C8C">
                        <w:rPr>
                          <w:sz w:val="18"/>
                          <w:szCs w:val="18"/>
                        </w:rPr>
                        <w:t xml:space="preserve">        pad4: Source</w:t>
                      </w:r>
                    </w:p>
                    <w:p w14:paraId="32FD8564" w14:textId="77777777" w:rsidR="00174F95" w:rsidRPr="007E0C8C" w:rsidRDefault="00174F95" w:rsidP="007E0C8C">
                      <w:pPr>
                        <w:spacing w:after="0" w:line="200" w:lineRule="exact"/>
                        <w:rPr>
                          <w:sz w:val="18"/>
                          <w:szCs w:val="18"/>
                        </w:rPr>
                      </w:pPr>
                      <w:r w:rsidRPr="007E0C8C">
                        <w:rPr>
                          <w:sz w:val="18"/>
                          <w:szCs w:val="18"/>
                        </w:rPr>
                        <w:t xml:space="preserve">                [fmt:RGB888_1X24/720x480 field:none]</w:t>
                      </w:r>
                    </w:p>
                    <w:p w14:paraId="42F30B25" w14:textId="77777777" w:rsidR="00174F95" w:rsidRPr="007E0C8C" w:rsidRDefault="00174F95" w:rsidP="007E0C8C">
                      <w:pPr>
                        <w:spacing w:after="0" w:line="200" w:lineRule="exact"/>
                        <w:rPr>
                          <w:sz w:val="18"/>
                          <w:szCs w:val="18"/>
                        </w:rPr>
                      </w:pPr>
                      <w:r w:rsidRPr="007E0C8C">
                        <w:rPr>
                          <w:sz w:val="18"/>
                          <w:szCs w:val="18"/>
                        </w:rPr>
                        <w:t xml:space="preserve">                -&gt; "VIN3 output":0 []</w:t>
                      </w:r>
                    </w:p>
                    <w:p w14:paraId="00FF5EAA" w14:textId="77777777" w:rsidR="00174F95" w:rsidRDefault="00174F95" w:rsidP="007E0C8C">
                      <w:pPr>
                        <w:spacing w:after="0" w:line="200" w:lineRule="exact"/>
                        <w:rPr>
                          <w:sz w:val="18"/>
                          <w:szCs w:val="18"/>
                        </w:rPr>
                      </w:pPr>
                    </w:p>
                    <w:p w14:paraId="5FDF5987" w14:textId="77777777" w:rsidR="00174F95" w:rsidRDefault="00174F95" w:rsidP="007903BF">
                      <w:pPr>
                        <w:spacing w:after="0" w:line="200" w:lineRule="exact"/>
                        <w:rPr>
                          <w:sz w:val="18"/>
                          <w:szCs w:val="18"/>
                          <w:lang w:eastAsia="ja-JP"/>
                        </w:rPr>
                      </w:pPr>
                      <w:r w:rsidRPr="007903BF">
                        <w:rPr>
                          <w:sz w:val="18"/>
                          <w:szCs w:val="18"/>
                          <w:lang w:eastAsia="ja-JP"/>
                        </w:rPr>
                        <w:t>~~~~~~~~ omission ~~~~~~</w:t>
                      </w:r>
                    </w:p>
                    <w:p w14:paraId="167A6B9C" w14:textId="77777777" w:rsidR="00174F95" w:rsidRDefault="00174F95" w:rsidP="007903BF">
                      <w:pPr>
                        <w:spacing w:after="0" w:line="200" w:lineRule="exact"/>
                        <w:rPr>
                          <w:sz w:val="18"/>
                          <w:szCs w:val="18"/>
                          <w:lang w:eastAsia="ja-JP"/>
                        </w:rPr>
                      </w:pPr>
                    </w:p>
                    <w:p w14:paraId="717EFD43" w14:textId="77777777" w:rsidR="00174F95" w:rsidRPr="007E0C8C" w:rsidRDefault="00174F95" w:rsidP="007E0C8C">
                      <w:pPr>
                        <w:spacing w:after="0" w:line="200" w:lineRule="exact"/>
                        <w:rPr>
                          <w:sz w:val="18"/>
                          <w:szCs w:val="18"/>
                          <w:lang w:eastAsia="ja-JP"/>
                        </w:rPr>
                      </w:pPr>
                      <w:r w:rsidRPr="007E0C8C">
                        <w:rPr>
                          <w:sz w:val="18"/>
                          <w:szCs w:val="18"/>
                          <w:lang w:eastAsia="ja-JP"/>
                        </w:rPr>
                        <w:t>- entity 80: VIN7 output (1 pad, 2 links)</w:t>
                      </w:r>
                    </w:p>
                    <w:p w14:paraId="2FC6D905" w14:textId="77777777" w:rsidR="00174F95" w:rsidRPr="007E0C8C" w:rsidRDefault="00174F95" w:rsidP="007E0C8C">
                      <w:pPr>
                        <w:spacing w:after="0" w:line="200" w:lineRule="exact"/>
                        <w:rPr>
                          <w:sz w:val="18"/>
                          <w:szCs w:val="18"/>
                          <w:lang w:eastAsia="ja-JP"/>
                        </w:rPr>
                      </w:pPr>
                      <w:r w:rsidRPr="007E0C8C">
                        <w:rPr>
                          <w:sz w:val="18"/>
                          <w:szCs w:val="18"/>
                          <w:lang w:eastAsia="ja-JP"/>
                        </w:rPr>
                        <w:t xml:space="preserve">             type Node subtype V4L flags 0</w:t>
                      </w:r>
                    </w:p>
                    <w:p w14:paraId="7A805B05" w14:textId="77777777" w:rsidR="00174F95" w:rsidRPr="007E0C8C" w:rsidRDefault="00174F95" w:rsidP="007E0C8C">
                      <w:pPr>
                        <w:spacing w:after="0" w:line="200" w:lineRule="exact"/>
                        <w:rPr>
                          <w:sz w:val="18"/>
                          <w:szCs w:val="18"/>
                          <w:lang w:eastAsia="ja-JP"/>
                        </w:rPr>
                      </w:pPr>
                      <w:r w:rsidRPr="007E0C8C">
                        <w:rPr>
                          <w:sz w:val="18"/>
                          <w:szCs w:val="18"/>
                          <w:lang w:eastAsia="ja-JP"/>
                        </w:rPr>
                        <w:t xml:space="preserve">             device node name /dev/video7</w:t>
                      </w:r>
                    </w:p>
                    <w:p w14:paraId="2930D697" w14:textId="77777777" w:rsidR="00174F95" w:rsidRPr="007E0C8C" w:rsidRDefault="00174F95" w:rsidP="007E0C8C">
                      <w:pPr>
                        <w:spacing w:after="0" w:line="200" w:lineRule="exact"/>
                        <w:rPr>
                          <w:sz w:val="18"/>
                          <w:szCs w:val="18"/>
                          <w:lang w:eastAsia="ja-JP"/>
                        </w:rPr>
                      </w:pPr>
                      <w:r w:rsidRPr="007E0C8C">
                        <w:rPr>
                          <w:sz w:val="18"/>
                          <w:szCs w:val="18"/>
                          <w:lang w:eastAsia="ja-JP"/>
                        </w:rPr>
                        <w:t xml:space="preserve">        pad0: Sink</w:t>
                      </w:r>
                    </w:p>
                    <w:p w14:paraId="51A5176D" w14:textId="77777777" w:rsidR="00174F95" w:rsidRPr="007E0C8C" w:rsidRDefault="00174F95" w:rsidP="007E0C8C">
                      <w:pPr>
                        <w:spacing w:after="0" w:line="200" w:lineRule="exact"/>
                        <w:rPr>
                          <w:sz w:val="18"/>
                          <w:szCs w:val="18"/>
                          <w:lang w:eastAsia="ja-JP"/>
                        </w:rPr>
                      </w:pPr>
                      <w:r w:rsidRPr="007E0C8C">
                        <w:rPr>
                          <w:sz w:val="18"/>
                          <w:szCs w:val="18"/>
                          <w:lang w:eastAsia="ja-JP"/>
                        </w:rPr>
                        <w:t xml:space="preserve">                &lt;- "rcar_csi2 fea80000.csi2":2 []</w:t>
                      </w:r>
                    </w:p>
                    <w:p w14:paraId="45808FC2" w14:textId="77777777" w:rsidR="00174F95" w:rsidRPr="007903BF" w:rsidRDefault="00174F95" w:rsidP="007E0C8C">
                      <w:pPr>
                        <w:spacing w:after="0" w:line="200" w:lineRule="exact"/>
                        <w:rPr>
                          <w:sz w:val="18"/>
                          <w:szCs w:val="18"/>
                          <w:lang w:eastAsia="ja-JP"/>
                        </w:rPr>
                      </w:pPr>
                      <w:r w:rsidRPr="007E0C8C">
                        <w:rPr>
                          <w:sz w:val="18"/>
                          <w:szCs w:val="18"/>
                          <w:lang w:eastAsia="ja-JP"/>
                        </w:rPr>
                        <w:t xml:space="preserve">                &lt;- "rcar_csi2 fea80000.csi2":4 []</w:t>
                      </w:r>
                    </w:p>
                  </w:txbxContent>
                </v:textbox>
                <w10:wrap anchorx="margin"/>
              </v:rect>
            </w:pict>
          </mc:Fallback>
        </mc:AlternateContent>
      </w:r>
      <w:r>
        <w:rPr>
          <w:rFonts w:hint="eastAsia"/>
          <w:lang w:eastAsia="ja-JP"/>
        </w:rPr>
        <w:t>E</w:t>
      </w:r>
      <w:r>
        <w:rPr>
          <w:lang w:eastAsia="ja-JP"/>
        </w:rPr>
        <w:t>xample)</w:t>
      </w:r>
    </w:p>
    <w:p w14:paraId="2AFFB158" w14:textId="77777777" w:rsidR="00B50FCA" w:rsidRDefault="00B50FCA">
      <w:pPr>
        <w:overflowPunct/>
        <w:autoSpaceDE/>
        <w:autoSpaceDN/>
        <w:adjustRightInd/>
        <w:spacing w:after="0" w:line="240" w:lineRule="auto"/>
        <w:textAlignment w:val="auto"/>
      </w:pPr>
      <w:r>
        <w:br w:type="page"/>
      </w:r>
    </w:p>
    <w:p w14:paraId="6788BED4" w14:textId="77777777" w:rsidR="00832C90" w:rsidRDefault="00832C90" w:rsidP="002E2574">
      <w:pPr>
        <w:pStyle w:val="Heading3"/>
        <w:rPr>
          <w:lang w:eastAsia="ja-JP"/>
        </w:rPr>
      </w:pPr>
      <w:bookmarkStart w:id="114" w:name="_Ref501389367"/>
      <w:r w:rsidRPr="00832C90">
        <w:rPr>
          <w:lang w:eastAsia="ja-JP"/>
        </w:rPr>
        <w:lastRenderedPageBreak/>
        <w:t xml:space="preserve">Activate/Deactivate a </w:t>
      </w:r>
      <w:proofErr w:type="gramStart"/>
      <w:r w:rsidRPr="00832C90">
        <w:rPr>
          <w:lang w:eastAsia="ja-JP"/>
        </w:rPr>
        <w:t>link</w:t>
      </w:r>
      <w:bookmarkEnd w:id="114"/>
      <w:proofErr w:type="gramEnd"/>
    </w:p>
    <w:p w14:paraId="040DAED3" w14:textId="77777777" w:rsidR="00961732" w:rsidRPr="00565554" w:rsidRDefault="00961732" w:rsidP="00961732">
      <w:pPr>
        <w:rPr>
          <w:lang w:eastAsia="ja-JP"/>
        </w:rPr>
      </w:pPr>
      <w:r w:rsidRPr="00565554">
        <w:rPr>
          <w:lang w:eastAsia="ja-JP"/>
        </w:rPr>
        <w:t xml:space="preserve">The Media Controller framework allows user-space to enable/disable a link and that way control the routing of video data from a CSI-2 to a VIN instance. Not all CSI-2 and Virtual Channel are possible to route to </w:t>
      </w:r>
      <w:proofErr w:type="gramStart"/>
      <w:r w:rsidRPr="00565554">
        <w:rPr>
          <w:lang w:eastAsia="ja-JP"/>
        </w:rPr>
        <w:t>any and all</w:t>
      </w:r>
      <w:proofErr w:type="gramEnd"/>
      <w:r w:rsidRPr="00565554">
        <w:rPr>
          <w:lang w:eastAsia="ja-JP"/>
        </w:rPr>
        <w:t xml:space="preserve"> VIN instances, this is limited by the SoC hardware and is specific for each SoC version. Look at the previous section on how to show which links are possible on your </w:t>
      </w:r>
      <w:proofErr w:type="gramStart"/>
      <w:r w:rsidRPr="00565554">
        <w:rPr>
          <w:lang w:eastAsia="ja-JP"/>
        </w:rPr>
        <w:t xml:space="preserve">particular </w:t>
      </w:r>
      <w:proofErr w:type="spellStart"/>
      <w:r w:rsidRPr="00565554">
        <w:rPr>
          <w:lang w:eastAsia="ja-JP"/>
        </w:rPr>
        <w:t>SoC</w:t>
      </w:r>
      <w:proofErr w:type="gramEnd"/>
      <w:r w:rsidRPr="00565554">
        <w:rPr>
          <w:lang w:eastAsia="ja-JP"/>
        </w:rPr>
        <w:t>.</w:t>
      </w:r>
      <w:proofErr w:type="spellEnd"/>
      <w:r w:rsidRPr="00565554">
        <w:rPr>
          <w:lang w:eastAsia="ja-JP"/>
        </w:rPr>
        <w:t xml:space="preserve"> </w:t>
      </w:r>
      <w:proofErr w:type="gramStart"/>
      <w:r w:rsidR="004518B1" w:rsidRPr="00565554">
        <w:rPr>
          <w:lang w:eastAsia="ja-JP"/>
        </w:rPr>
        <w:t>Furthermore</w:t>
      </w:r>
      <w:proofErr w:type="gramEnd"/>
      <w:r w:rsidRPr="00565554">
        <w:rPr>
          <w:lang w:eastAsia="ja-JP"/>
        </w:rPr>
        <w:t xml:space="preserve"> not all links can be activated independent of other links, this is also a limitation set by the hardware. If you try to enable a link which would not be possible </w:t>
      </w:r>
      <w:proofErr w:type="gramStart"/>
      <w:r w:rsidRPr="00565554">
        <w:rPr>
          <w:lang w:eastAsia="ja-JP"/>
        </w:rPr>
        <w:t>with regard to</w:t>
      </w:r>
      <w:proofErr w:type="gramEnd"/>
      <w:r w:rsidRPr="00565554">
        <w:rPr>
          <w:lang w:eastAsia="ja-JP"/>
        </w:rPr>
        <w:t xml:space="preserve"> other already active links the operation will fail with </w:t>
      </w:r>
      <w:proofErr w:type="gramStart"/>
      <w:r w:rsidRPr="00565554">
        <w:rPr>
          <w:lang w:eastAsia="ja-JP"/>
        </w:rPr>
        <w:t>a EBUSY</w:t>
      </w:r>
      <w:proofErr w:type="gramEnd"/>
      <w:r w:rsidRPr="00565554">
        <w:rPr>
          <w:lang w:eastAsia="ja-JP"/>
        </w:rPr>
        <w:t xml:space="preserve"> error. Try deactivating some other link to </w:t>
      </w:r>
      <w:r w:rsidR="004518B1" w:rsidRPr="00565554">
        <w:rPr>
          <w:lang w:eastAsia="ja-JP"/>
        </w:rPr>
        <w:t>create</w:t>
      </w:r>
      <w:r w:rsidRPr="00565554">
        <w:rPr>
          <w:lang w:eastAsia="ja-JP"/>
        </w:rPr>
        <w:t xml:space="preserve"> more routing possibilities and try again, all possible routing setups for a specific SoC ar</w:t>
      </w:r>
      <w:r>
        <w:rPr>
          <w:lang w:eastAsia="ja-JP"/>
        </w:rPr>
        <w:t xml:space="preserve">e documented in the datasheet. </w:t>
      </w:r>
    </w:p>
    <w:p w14:paraId="1BF88608" w14:textId="77777777" w:rsidR="00961732" w:rsidRPr="00565554" w:rsidRDefault="00961732" w:rsidP="00961732">
      <w:pPr>
        <w:rPr>
          <w:lang w:eastAsia="ja-JP"/>
        </w:rPr>
      </w:pPr>
      <w:r w:rsidRPr="00565554">
        <w:rPr>
          <w:lang w:eastAsia="ja-JP"/>
        </w:rPr>
        <w:t xml:space="preserve">A link is always configured from a CSI-2 instance to a VIN instance, the same way the video data is flowing. To enable a </w:t>
      </w:r>
      <w:proofErr w:type="gramStart"/>
      <w:r w:rsidRPr="00565554">
        <w:rPr>
          <w:lang w:eastAsia="ja-JP"/>
        </w:rPr>
        <w:t>link</w:t>
      </w:r>
      <w:proofErr w:type="gramEnd"/>
      <w:r w:rsidRPr="00565554">
        <w:rPr>
          <w:lang w:eastAsia="ja-JP"/>
        </w:rPr>
        <w:t xml:space="preserve"> use the media-</w:t>
      </w:r>
      <w:proofErr w:type="spellStart"/>
      <w:r w:rsidRPr="00565554">
        <w:rPr>
          <w:lang w:eastAsia="ja-JP"/>
        </w:rPr>
        <w:t>ctl</w:t>
      </w:r>
      <w:proofErr w:type="spellEnd"/>
      <w:r w:rsidRPr="00565554">
        <w:rPr>
          <w:lang w:eastAsia="ja-JP"/>
        </w:rPr>
        <w:t xml:space="preserve"> utility from v4l-utils package:</w:t>
      </w:r>
    </w:p>
    <w:p w14:paraId="283AAF48" w14:textId="77777777" w:rsidR="009615E6" w:rsidRPr="002E2574" w:rsidRDefault="009615E6" w:rsidP="002E2574">
      <w:pPr>
        <w:rPr>
          <w:lang w:eastAsia="ja-JP"/>
        </w:rPr>
      </w:pPr>
      <w:r w:rsidRPr="009615E6">
        <w:rPr>
          <w:u w:val="single"/>
          <w:lang w:eastAsia="ja-JP"/>
        </w:rPr>
        <w:t>To enable a link use the media-</w:t>
      </w:r>
      <w:proofErr w:type="spellStart"/>
      <w:r w:rsidRPr="009615E6">
        <w:rPr>
          <w:u w:val="single"/>
          <w:lang w:eastAsia="ja-JP"/>
        </w:rPr>
        <w:t>ctl</w:t>
      </w:r>
      <w:proofErr w:type="spellEnd"/>
      <w:r w:rsidRPr="009615E6">
        <w:rPr>
          <w:u w:val="single"/>
          <w:lang w:eastAsia="ja-JP"/>
        </w:rPr>
        <w:t xml:space="preserve"> utility from v4l-utils package</w:t>
      </w:r>
      <w:proofErr w:type="gramStart"/>
      <w:r w:rsidRPr="009615E6">
        <w:rPr>
          <w:u w:val="single"/>
          <w:lang w:eastAsia="ja-JP"/>
        </w:rPr>
        <w:t>:</w:t>
      </w:r>
      <w:r w:rsidR="00961732" w:rsidRPr="002E2574">
        <w:rPr>
          <w:lang w:eastAsia="ja-JP"/>
        </w:rPr>
        <w:t xml:space="preserve">  (</w:t>
      </w:r>
      <w:proofErr w:type="gramEnd"/>
      <w:r w:rsidRPr="002E2574">
        <w:rPr>
          <w:lang w:eastAsia="ja-JP"/>
        </w:rPr>
        <w:t>VIN0 is set CSI20/VC0</w:t>
      </w:r>
      <w:r w:rsidR="00961732">
        <w:rPr>
          <w:lang w:eastAsia="ja-JP"/>
        </w:rPr>
        <w:t>)</w:t>
      </w:r>
    </w:p>
    <w:p w14:paraId="6E6336D8" w14:textId="77777777" w:rsidR="00832C90" w:rsidRDefault="00832C90" w:rsidP="002E2574">
      <w:pPr>
        <w:rPr>
          <w:lang w:eastAsia="ja-JP"/>
        </w:rPr>
      </w:pPr>
      <w:r w:rsidRPr="002E2574">
        <w:rPr>
          <w:highlight w:val="cyan"/>
          <w:lang w:eastAsia="ja-JP"/>
        </w:rPr>
        <w:t># media-</w:t>
      </w:r>
      <w:proofErr w:type="spellStart"/>
      <w:r w:rsidRPr="002E2574">
        <w:rPr>
          <w:highlight w:val="cyan"/>
          <w:lang w:eastAsia="ja-JP"/>
        </w:rPr>
        <w:t>ctl</w:t>
      </w:r>
      <w:proofErr w:type="spellEnd"/>
      <w:r w:rsidRPr="002E2574">
        <w:rPr>
          <w:highlight w:val="cyan"/>
          <w:lang w:eastAsia="ja-JP"/>
        </w:rPr>
        <w:t xml:space="preserve"> -d /dev/media0 -l "'rcar_csi2</w:t>
      </w:r>
      <w:r w:rsidR="00A5518C">
        <w:rPr>
          <w:highlight w:val="cyan"/>
          <w:lang w:eastAsia="ja-JP"/>
        </w:rPr>
        <w:t xml:space="preserve"> </w:t>
      </w:r>
      <w:r w:rsidRPr="002E2574">
        <w:rPr>
          <w:highlight w:val="cyan"/>
          <w:lang w:eastAsia="ja-JP"/>
        </w:rPr>
        <w:t xml:space="preserve">fea80000.csi2':1 -&gt; </w:t>
      </w:r>
      <w:r w:rsidRPr="00320DD3">
        <w:rPr>
          <w:highlight w:val="cyan"/>
          <w:lang w:eastAsia="ja-JP"/>
        </w:rPr>
        <w:t>'</w:t>
      </w:r>
      <w:r w:rsidR="00320DD3" w:rsidRPr="0057125A">
        <w:rPr>
          <w:highlight w:val="cyan"/>
          <w:u w:val="single"/>
          <w:lang w:eastAsia="ja-JP"/>
        </w:rPr>
        <w:t>VIN0 output</w:t>
      </w:r>
      <w:r w:rsidRPr="00320DD3">
        <w:rPr>
          <w:highlight w:val="cyan"/>
          <w:lang w:eastAsia="ja-JP"/>
        </w:rPr>
        <w:t>':0 [1]"</w:t>
      </w:r>
    </w:p>
    <w:p w14:paraId="6F3BE691" w14:textId="2EF188FA" w:rsidR="00961732" w:rsidRDefault="000C7336" w:rsidP="002E2574">
      <w:pPr>
        <w:rPr>
          <w:u w:val="single"/>
          <w:lang w:eastAsia="ja-JP"/>
        </w:rPr>
      </w:pPr>
      <w:r>
        <w:rPr>
          <w:noProof/>
        </w:rPr>
        <mc:AlternateContent>
          <mc:Choice Requires="wpc">
            <w:drawing>
              <wp:anchor distT="0" distB="0" distL="114300" distR="114300" simplePos="0" relativeHeight="251685888" behindDoc="0" locked="0" layoutInCell="1" allowOverlap="1" wp14:anchorId="6EA7F394" wp14:editId="76925257">
                <wp:simplePos x="0" y="0"/>
                <wp:positionH relativeFrom="margin">
                  <wp:align>left</wp:align>
                </wp:positionH>
                <wp:positionV relativeFrom="margin">
                  <wp:posOffset>2670810</wp:posOffset>
                </wp:positionV>
                <wp:extent cx="5486400" cy="1114425"/>
                <wp:effectExtent l="0" t="0" r="0" b="9525"/>
                <wp:wrapSquare wrapText="bothSides"/>
                <wp:docPr id="8484" name="キャンバス 84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86" name="テキスト ボックス 8486"/>
                        <wps:cNvSpPr txBox="1"/>
                        <wps:spPr>
                          <a:xfrm>
                            <a:off x="238125" y="10252"/>
                            <a:ext cx="5084064" cy="2928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0D4D0C" w14:textId="77777777" w:rsidR="00174F95" w:rsidRPr="00EC2ABD" w:rsidRDefault="00174F95" w:rsidP="00D14872">
                              <w:pPr>
                                <w:rPr>
                                  <w:lang w:eastAsia="ja-JP"/>
                                </w:rPr>
                              </w:pPr>
                              <w:r w:rsidRPr="00CE0984">
                                <w:rPr>
                                  <w:lang w:eastAsia="ja-JP"/>
                                </w:rPr>
                                <w:t># media-ctl -d /dev/media0 -l "'</w:t>
                              </w:r>
                              <w:r w:rsidRPr="002E2574">
                                <w:rPr>
                                  <w:u w:val="single"/>
                                  <w:lang w:eastAsia="ja-JP"/>
                                </w:rPr>
                                <w:t>rcar_csi2</w:t>
                              </w:r>
                              <w:r>
                                <w:rPr>
                                  <w:u w:val="single"/>
                                  <w:lang w:eastAsia="ja-JP"/>
                                </w:rPr>
                                <w:t xml:space="preserve"> </w:t>
                              </w:r>
                              <w:r w:rsidRPr="002E2574">
                                <w:rPr>
                                  <w:u w:val="single"/>
                                  <w:lang w:eastAsia="ja-JP"/>
                                </w:rPr>
                                <w:t>fea80000.csi2</w:t>
                              </w:r>
                              <w:r w:rsidRPr="00CE0984">
                                <w:rPr>
                                  <w:lang w:eastAsia="ja-JP"/>
                                </w:rPr>
                                <w:t>':</w:t>
                              </w:r>
                              <w:r w:rsidRPr="002E2574">
                                <w:rPr>
                                  <w:u w:val="single"/>
                                  <w:lang w:eastAsia="ja-JP"/>
                                </w:rPr>
                                <w:t>1</w:t>
                              </w:r>
                              <w:r w:rsidRPr="00CE0984">
                                <w:rPr>
                                  <w:lang w:eastAsia="ja-JP"/>
                                </w:rPr>
                                <w:t xml:space="preserve"> -&gt; </w:t>
                              </w:r>
                              <w:r w:rsidRPr="0057125A">
                                <w:rPr>
                                  <w:u w:val="single"/>
                                  <w:lang w:eastAsia="ja-JP"/>
                                </w:rPr>
                                <w:t>'VIN0 output'</w:t>
                              </w:r>
                              <w:r w:rsidRPr="002E2574">
                                <w:rPr>
                                  <w:u w:val="single"/>
                                  <w:lang w:eastAsia="ja-JP"/>
                                </w:rPr>
                                <w:t>:0</w:t>
                              </w:r>
                              <w:r w:rsidRPr="00CE0984">
                                <w:rPr>
                                  <w:lang w:eastAsia="ja-JP"/>
                                </w:rPr>
                                <w:t xml:space="preserve"> </w:t>
                              </w:r>
                              <w:r w:rsidRPr="002E2574">
                                <w:rPr>
                                  <w:u w:val="single"/>
                                  <w:lang w:eastAsia="ja-JP"/>
                                </w:rPr>
                                <w:t>[1]</w:t>
                              </w:r>
                              <w:r w:rsidRPr="00CE0984">
                                <w:rPr>
                                  <w:lang w:eastAsia="ja-JP"/>
                                </w:rPr>
                                <w:t>"</w:t>
                              </w:r>
                            </w:p>
                            <w:p w14:paraId="6251AE2F" w14:textId="77777777" w:rsidR="00174F95" w:rsidRDefault="00174F95" w:rsidP="00D148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87" name="テキスト ボックス 8487"/>
                        <wps:cNvSpPr txBox="1"/>
                        <wps:spPr>
                          <a:xfrm>
                            <a:off x="2146736" y="583494"/>
                            <a:ext cx="716890" cy="4944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82ED0D" w14:textId="77777777" w:rsidR="00174F95" w:rsidRPr="00EC2ABD" w:rsidRDefault="00174F95" w:rsidP="00D14872">
                              <w:pPr>
                                <w:pStyle w:val="NormalWeb"/>
                                <w:overflowPunct w:val="0"/>
                                <w:spacing w:before="0" w:beforeAutospacing="0" w:after="200" w:afterAutospacing="0"/>
                              </w:pPr>
                              <w:r w:rsidRPr="00EC2ABD">
                                <w:rPr>
                                  <w:rFonts w:ascii="Times New Roman" w:eastAsia="MS Mincho" w:hAnsi="Times New Roman"/>
                                  <w:sz w:val="16"/>
                                  <w:szCs w:val="16"/>
                                </w:rPr>
                                <w:t xml:space="preserve">Select </w:t>
                              </w:r>
                              <w:r>
                                <w:rPr>
                                  <w:rFonts w:ascii="Times New Roman" w:eastAsia="MS Mincho" w:hAnsi="Times New Roman"/>
                                  <w:sz w:val="16"/>
                                  <w:szCs w:val="16"/>
                                </w:rPr>
                                <w:t>CSI2</w:t>
                              </w:r>
                              <w:r w:rsidRPr="00EC2ABD">
                                <w:rPr>
                                  <w:rFonts w:ascii="Times New Roman" w:eastAsia="MS Mincho" w:hAnsi="Times New Roman"/>
                                  <w:sz w:val="16"/>
                                  <w:szCs w:val="16"/>
                                </w:rPr>
                                <w:t xml:space="preserve"> device</w:t>
                              </w:r>
                              <w:r>
                                <w:rPr>
                                  <w:rFonts w:ascii="Times New Roman" w:eastAsia="MS Mincho" w:hAnsi="Times New Roman"/>
                                  <w:sz w:val="16"/>
                                  <w:szCs w:val="16"/>
                                </w:rPr>
                                <w:t xml:space="preserve"> to set VIN device</w:t>
                              </w:r>
                            </w:p>
                            <w:p w14:paraId="34CCD83A" w14:textId="77777777" w:rsidR="00174F95" w:rsidRPr="002E2574" w:rsidRDefault="00174F95" w:rsidP="002E2574">
                              <w:pPr>
                                <w:spacing w:after="0"/>
                                <w:rPr>
                                  <w:sz w:val="16"/>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91" name="右中かっこ 8491"/>
                        <wps:cNvSpPr/>
                        <wps:spPr>
                          <a:xfrm rot="5400000">
                            <a:off x="3149196" y="321718"/>
                            <a:ext cx="179220" cy="14996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テキスト ボックス 8487"/>
                        <wps:cNvSpPr txBox="1"/>
                        <wps:spPr>
                          <a:xfrm>
                            <a:off x="2863972" y="586551"/>
                            <a:ext cx="707365" cy="4913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AA7A65" w14:textId="77777777" w:rsidR="00174F95" w:rsidRDefault="00174F95" w:rsidP="002E2574">
                              <w:pPr>
                                <w:pStyle w:val="NormalWeb"/>
                                <w:overflowPunct w:val="0"/>
                                <w:spacing w:before="0" w:beforeAutospacing="0" w:after="0" w:afterAutospacing="0"/>
                                <w:rPr>
                                  <w:rFonts w:ascii="Times New Roman" w:eastAsia="MS Mincho" w:hAnsi="Times New Roman"/>
                                  <w:sz w:val="16"/>
                                  <w:szCs w:val="16"/>
                                </w:rPr>
                              </w:pPr>
                              <w:r w:rsidRPr="002E2574">
                                <w:rPr>
                                  <w:rFonts w:ascii="Times New Roman" w:eastAsia="MS Mincho" w:hAnsi="Times New Roman"/>
                                  <w:sz w:val="16"/>
                                  <w:szCs w:val="16"/>
                                </w:rPr>
                                <w:t>VC number</w:t>
                              </w:r>
                            </w:p>
                            <w:p w14:paraId="1C267353" w14:textId="77777777" w:rsidR="00174F95" w:rsidRPr="002416DE" w:rsidRDefault="00174F95" w:rsidP="002E2574">
                              <w:pPr>
                                <w:pStyle w:val="NormalWeb"/>
                                <w:overflowPunct w:val="0"/>
                                <w:spacing w:before="0" w:beforeAutospacing="0" w:after="0" w:afterAutospacing="0"/>
                              </w:pPr>
                              <w:r>
                                <w:rPr>
                                  <w:rFonts w:ascii="Times New Roman" w:eastAsia="MS Mincho" w:hAnsi="Times New Roman"/>
                                  <w:sz w:val="16"/>
                                  <w:szCs w:val="16"/>
                                </w:rPr>
                                <w:t>1~4: (VC0~VC3)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4" name="右中かっこ 424"/>
                        <wps:cNvSpPr/>
                        <wps:spPr>
                          <a:xfrm rot="5400000">
                            <a:off x="3742490" y="-6770"/>
                            <a:ext cx="186540" cy="79961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5" name="右中かっこ 425"/>
                        <wps:cNvSpPr/>
                        <wps:spPr>
                          <a:xfrm rot="5400000">
                            <a:off x="2439360" y="-212340"/>
                            <a:ext cx="190500" cy="122142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6" name="テキスト ボックス 8487"/>
                        <wps:cNvSpPr txBox="1"/>
                        <wps:spPr>
                          <a:xfrm>
                            <a:off x="3571338" y="586550"/>
                            <a:ext cx="603850" cy="4913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6D75B5" w14:textId="77777777" w:rsidR="00174F95" w:rsidRPr="002416DE" w:rsidRDefault="00174F95" w:rsidP="00D14872">
                              <w:pPr>
                                <w:pStyle w:val="NormalWeb"/>
                                <w:overflowPunct w:val="0"/>
                                <w:spacing w:before="0" w:beforeAutospacing="0" w:after="200" w:afterAutospacing="0"/>
                              </w:pPr>
                              <w:r w:rsidRPr="002E2574">
                                <w:rPr>
                                  <w:rFonts w:ascii="Times New Roman" w:eastAsia="MS Mincho" w:hAnsi="Times New Roman"/>
                                  <w:sz w:val="16"/>
                                  <w:szCs w:val="16"/>
                                </w:rPr>
                                <w:t>Select VIN device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7" name="テキスト ボックス 8487"/>
                        <wps:cNvSpPr txBox="1"/>
                        <wps:spPr>
                          <a:xfrm>
                            <a:off x="4175188" y="586551"/>
                            <a:ext cx="802253" cy="4913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48D664" w14:textId="77777777" w:rsidR="00174F95" w:rsidRPr="0057125A" w:rsidRDefault="00174F95" w:rsidP="002E2574">
                              <w:pPr>
                                <w:pStyle w:val="NormalWeb"/>
                                <w:overflowPunct w:val="0"/>
                                <w:spacing w:before="0" w:beforeAutospacing="0" w:after="0" w:afterAutospacing="0"/>
                                <w:rPr>
                                  <w:rFonts w:ascii="Times New Roman" w:eastAsia="MS Mincho" w:hAnsi="Times New Roman"/>
                                  <w:sz w:val="14"/>
                                  <w:szCs w:val="16"/>
                                </w:rPr>
                              </w:pPr>
                              <w:r w:rsidRPr="0057125A">
                                <w:rPr>
                                  <w:rFonts w:ascii="Times New Roman" w:eastAsia="MS Mincho" w:hAnsi="Times New Roman"/>
                                  <w:sz w:val="14"/>
                                  <w:szCs w:val="16"/>
                                </w:rPr>
                                <w:t>Set Connection</w:t>
                              </w:r>
                            </w:p>
                            <w:p w14:paraId="60556A95" w14:textId="77777777" w:rsidR="00174F95" w:rsidRDefault="00174F95" w:rsidP="002E2574">
                              <w:pPr>
                                <w:pStyle w:val="NormalWeb"/>
                                <w:overflowPunct w:val="0"/>
                                <w:spacing w:before="0" w:beforeAutospacing="0" w:after="0" w:afterAutospacing="0"/>
                                <w:rPr>
                                  <w:rFonts w:ascii="Times New Roman" w:eastAsia="MS Mincho" w:hAnsi="Times New Roman"/>
                                  <w:sz w:val="16"/>
                                  <w:szCs w:val="16"/>
                                </w:rPr>
                              </w:pPr>
                              <w:r>
                                <w:rPr>
                                  <w:rFonts w:ascii="Times New Roman" w:eastAsia="MS Mincho" w:hAnsi="Times New Roman"/>
                                  <w:sz w:val="16"/>
                                  <w:szCs w:val="16"/>
                                </w:rPr>
                                <w:t xml:space="preserve">[1]: </w:t>
                              </w:r>
                              <w:r>
                                <w:rPr>
                                  <w:rFonts w:ascii="Times New Roman" w:eastAsia="MS Mincho" w:hAnsi="Times New Roman" w:hint="eastAsia"/>
                                  <w:sz w:val="16"/>
                                  <w:szCs w:val="16"/>
                                </w:rPr>
                                <w:t>Enable</w:t>
                              </w:r>
                            </w:p>
                            <w:p w14:paraId="47E6AF12" w14:textId="77777777" w:rsidR="00174F95" w:rsidRPr="002E2574" w:rsidRDefault="00174F95" w:rsidP="002E2574">
                              <w:pPr>
                                <w:pStyle w:val="NormalWeb"/>
                                <w:overflowPunct w:val="0"/>
                                <w:spacing w:before="0" w:beforeAutospacing="0" w:after="0" w:afterAutospacing="0"/>
                                <w:rPr>
                                  <w:rFonts w:ascii="Times New Roman" w:eastAsia="MS Mincho" w:hAnsi="Times New Roman"/>
                                  <w:sz w:val="16"/>
                                  <w:szCs w:val="16"/>
                                </w:rPr>
                              </w:pPr>
                              <w:r>
                                <w:rPr>
                                  <w:rFonts w:ascii="Times New Roman" w:eastAsia="MS Mincho" w:hAnsi="Times New Roman"/>
                                  <w:sz w:val="16"/>
                                  <w:szCs w:val="16"/>
                                </w:rPr>
                                <w:t>[0]: Disable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8" name="右中かっこ 428"/>
                        <wps:cNvSpPr/>
                        <wps:spPr>
                          <a:xfrm rot="5400000">
                            <a:off x="4233438" y="304815"/>
                            <a:ext cx="200620" cy="16236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6EA7F394" id="キャンバス 8484" o:spid="_x0000_s1694" editas="canvas" style="position:absolute;margin-left:0;margin-top:210.3pt;width:6in;height:87.75pt;z-index:251685888;mso-position-horizontal:left;mso-position-horizontal-relative:margin;mso-position-vertical-relative:margin;mso-height-relative:margin" coordsize="54864,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">
                <v:shape id="_x0000_s1695" type="#_x0000_t75" style="position:absolute;width:54864;height:11144;visibility:visible;mso-wrap-style:square">
                  <v:fill o:detectmouseclick="t"/>
                  <v:path o:connecttype="none"/>
                </v:shape>
                <v:shape id="テキスト ボックス 8486" o:spid="_x0000_s1696" type="#_x0000_t202" style="position:absolute;left:2381;top:102;width:50840;height:2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" fillcolor="white [3201]" stroked="f" strokeweight=".5pt">
                  <v:textbox>
                    <w:txbxContent>
                      <w:p w14:paraId="5D0D4D0C" w14:textId="77777777" w:rsidR="00174F95" w:rsidRPr="00EC2ABD" w:rsidRDefault="00174F95" w:rsidP="00D14872">
                        <w:pPr>
                          <w:rPr>
                            <w:lang w:eastAsia="ja-JP"/>
                          </w:rPr>
                        </w:pPr>
                        <w:r w:rsidRPr="00CE0984">
                          <w:rPr>
                            <w:lang w:eastAsia="ja-JP"/>
                          </w:rPr>
                          <w:t># media-ctl -d /dev/media0 -l "'</w:t>
                        </w:r>
                        <w:r w:rsidRPr="002E2574">
                          <w:rPr>
                            <w:u w:val="single"/>
                            <w:lang w:eastAsia="ja-JP"/>
                          </w:rPr>
                          <w:t>rcar_csi2</w:t>
                        </w:r>
                        <w:r>
                          <w:rPr>
                            <w:u w:val="single"/>
                            <w:lang w:eastAsia="ja-JP"/>
                          </w:rPr>
                          <w:t xml:space="preserve"> </w:t>
                        </w:r>
                        <w:r w:rsidRPr="002E2574">
                          <w:rPr>
                            <w:u w:val="single"/>
                            <w:lang w:eastAsia="ja-JP"/>
                          </w:rPr>
                          <w:t>fea80000.csi2</w:t>
                        </w:r>
                        <w:r w:rsidRPr="00CE0984">
                          <w:rPr>
                            <w:lang w:eastAsia="ja-JP"/>
                          </w:rPr>
                          <w:t>':</w:t>
                        </w:r>
                        <w:r w:rsidRPr="002E2574">
                          <w:rPr>
                            <w:u w:val="single"/>
                            <w:lang w:eastAsia="ja-JP"/>
                          </w:rPr>
                          <w:t>1</w:t>
                        </w:r>
                        <w:r w:rsidRPr="00CE0984">
                          <w:rPr>
                            <w:lang w:eastAsia="ja-JP"/>
                          </w:rPr>
                          <w:t xml:space="preserve"> -&gt; </w:t>
                        </w:r>
                        <w:r w:rsidRPr="0057125A">
                          <w:rPr>
                            <w:u w:val="single"/>
                            <w:lang w:eastAsia="ja-JP"/>
                          </w:rPr>
                          <w:t>'VIN0 output'</w:t>
                        </w:r>
                        <w:r w:rsidRPr="002E2574">
                          <w:rPr>
                            <w:u w:val="single"/>
                            <w:lang w:eastAsia="ja-JP"/>
                          </w:rPr>
                          <w:t>:0</w:t>
                        </w:r>
                        <w:r w:rsidRPr="00CE0984">
                          <w:rPr>
                            <w:lang w:eastAsia="ja-JP"/>
                          </w:rPr>
                          <w:t xml:space="preserve"> </w:t>
                        </w:r>
                        <w:r w:rsidRPr="002E2574">
                          <w:rPr>
                            <w:u w:val="single"/>
                            <w:lang w:eastAsia="ja-JP"/>
                          </w:rPr>
                          <w:t>[1]</w:t>
                        </w:r>
                        <w:r w:rsidRPr="00CE0984">
                          <w:rPr>
                            <w:lang w:eastAsia="ja-JP"/>
                          </w:rPr>
                          <w:t>"</w:t>
                        </w:r>
                      </w:p>
                      <w:p w14:paraId="6251AE2F" w14:textId="77777777" w:rsidR="00174F95" w:rsidRDefault="00174F95" w:rsidP="00D14872"/>
                    </w:txbxContent>
                  </v:textbox>
                </v:shape>
                <v:shape id="テキスト ボックス 8487" o:spid="_x0000_s1697" type="#_x0000_t202" style="position:absolute;left:21467;top:5834;width:7169;height:4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" fillcolor="white [3201]" strokeweight=".5pt">
                  <v:textbox>
                    <w:txbxContent>
                      <w:p w14:paraId="3782ED0D" w14:textId="77777777" w:rsidR="00174F95" w:rsidRPr="00EC2ABD" w:rsidRDefault="00174F95" w:rsidP="00D14872">
                        <w:pPr>
                          <w:pStyle w:val="NormalWeb"/>
                          <w:overflowPunct w:val="0"/>
                          <w:spacing w:before="0" w:beforeAutospacing="0" w:after="200" w:afterAutospacing="0"/>
                        </w:pPr>
                        <w:r w:rsidRPr="00EC2ABD">
                          <w:rPr>
                            <w:rFonts w:ascii="Times New Roman" w:eastAsia="MS Mincho" w:hAnsi="Times New Roman"/>
                            <w:sz w:val="16"/>
                            <w:szCs w:val="16"/>
                          </w:rPr>
                          <w:t xml:space="preserve">Select </w:t>
                        </w:r>
                        <w:r>
                          <w:rPr>
                            <w:rFonts w:ascii="Times New Roman" w:eastAsia="MS Mincho" w:hAnsi="Times New Roman"/>
                            <w:sz w:val="16"/>
                            <w:szCs w:val="16"/>
                          </w:rPr>
                          <w:t>CSI2</w:t>
                        </w:r>
                        <w:r w:rsidRPr="00EC2ABD">
                          <w:rPr>
                            <w:rFonts w:ascii="Times New Roman" w:eastAsia="MS Mincho" w:hAnsi="Times New Roman"/>
                            <w:sz w:val="16"/>
                            <w:szCs w:val="16"/>
                          </w:rPr>
                          <w:t xml:space="preserve"> device</w:t>
                        </w:r>
                        <w:r>
                          <w:rPr>
                            <w:rFonts w:ascii="Times New Roman" w:eastAsia="MS Mincho" w:hAnsi="Times New Roman"/>
                            <w:sz w:val="16"/>
                            <w:szCs w:val="16"/>
                          </w:rPr>
                          <w:t xml:space="preserve"> to set VIN device</w:t>
                        </w:r>
                      </w:p>
                      <w:p w14:paraId="34CCD83A" w14:textId="77777777" w:rsidR="00174F95" w:rsidRPr="002E2574" w:rsidRDefault="00174F95" w:rsidP="002E2574">
                        <w:pPr>
                          <w:spacing w:after="0"/>
                          <w:rPr>
                            <w:sz w:val="16"/>
                            <w:lang w:eastAsia="ja-JP"/>
                          </w:rPr>
                        </w:pP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8491" o:spid="_x0000_s1698" type="#_x0000_t88" style="position:absolute;left:31491;top:3217;width:1793;height:149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" strokecolor="#5b9bd5 [3204]" strokeweight=".5pt">
                  <v:stroke joinstyle="miter"/>
                </v:shape>
                <v:shape id="テキスト ボックス 8487" o:spid="_x0000_s1699" type="#_x0000_t202" style="position:absolute;left:28639;top:5865;width:7074;height:4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" fillcolor="white [3201]" strokeweight=".5pt">
                  <v:textbox>
                    <w:txbxContent>
                      <w:p w14:paraId="79AA7A65" w14:textId="77777777" w:rsidR="00174F95" w:rsidRDefault="00174F95" w:rsidP="002E2574">
                        <w:pPr>
                          <w:pStyle w:val="NormalWeb"/>
                          <w:overflowPunct w:val="0"/>
                          <w:spacing w:before="0" w:beforeAutospacing="0" w:after="0" w:afterAutospacing="0"/>
                          <w:rPr>
                            <w:rFonts w:ascii="Times New Roman" w:eastAsia="MS Mincho" w:hAnsi="Times New Roman"/>
                            <w:sz w:val="16"/>
                            <w:szCs w:val="16"/>
                          </w:rPr>
                        </w:pPr>
                        <w:r w:rsidRPr="002E2574">
                          <w:rPr>
                            <w:rFonts w:ascii="Times New Roman" w:eastAsia="MS Mincho" w:hAnsi="Times New Roman"/>
                            <w:sz w:val="16"/>
                            <w:szCs w:val="16"/>
                          </w:rPr>
                          <w:t>VC number</w:t>
                        </w:r>
                      </w:p>
                      <w:p w14:paraId="1C267353" w14:textId="77777777" w:rsidR="00174F95" w:rsidRPr="002416DE" w:rsidRDefault="00174F95" w:rsidP="002E2574">
                        <w:pPr>
                          <w:pStyle w:val="NormalWeb"/>
                          <w:overflowPunct w:val="0"/>
                          <w:spacing w:before="0" w:beforeAutospacing="0" w:after="0" w:afterAutospacing="0"/>
                        </w:pPr>
                        <w:r>
                          <w:rPr>
                            <w:rFonts w:ascii="Times New Roman" w:eastAsia="MS Mincho" w:hAnsi="Times New Roman"/>
                            <w:sz w:val="16"/>
                            <w:szCs w:val="16"/>
                          </w:rPr>
                          <w:t>1~4: (VC0~VC3)</w:t>
                        </w:r>
                      </w:p>
                    </w:txbxContent>
                  </v:textbox>
                </v:shape>
                <v:shape id="右中かっこ 424" o:spid="_x0000_s1700" type="#_x0000_t88" style="position:absolute;left:37424;top:-68;width:1866;height:79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" adj="420" strokecolor="#5b9bd5 [3204]" strokeweight=".5pt">
                  <v:stroke joinstyle="miter"/>
                </v:shape>
                <v:shape id="右中かっこ 425" o:spid="_x0000_s1701" type="#_x0000_t88" style="position:absolute;left:24393;top:-2124;width:1905;height:122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" adj="281" strokecolor="#5b9bd5 [3204]" strokeweight=".5pt">
                  <v:stroke joinstyle="miter"/>
                </v:shape>
                <v:shape id="テキスト ボックス 8487" o:spid="_x0000_s1702" type="#_x0000_t202" style="position:absolute;left:35713;top:5865;width:6038;height:4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" fillcolor="white [3201]" strokeweight=".5pt">
                  <v:textbox>
                    <w:txbxContent>
                      <w:p w14:paraId="786D75B5" w14:textId="77777777" w:rsidR="00174F95" w:rsidRPr="002416DE" w:rsidRDefault="00174F95" w:rsidP="00D14872">
                        <w:pPr>
                          <w:pStyle w:val="NormalWeb"/>
                          <w:overflowPunct w:val="0"/>
                          <w:spacing w:before="0" w:beforeAutospacing="0" w:after="200" w:afterAutospacing="0"/>
                        </w:pPr>
                        <w:r w:rsidRPr="002E2574">
                          <w:rPr>
                            <w:rFonts w:ascii="Times New Roman" w:eastAsia="MS Mincho" w:hAnsi="Times New Roman"/>
                            <w:sz w:val="16"/>
                            <w:szCs w:val="16"/>
                          </w:rPr>
                          <w:t>Select VIN device</w:t>
                        </w:r>
                      </w:p>
                    </w:txbxContent>
                  </v:textbox>
                </v:shape>
                <v:shape id="テキスト ボックス 8487" o:spid="_x0000_s1703" type="#_x0000_t202" style="position:absolute;left:41751;top:5865;width:8023;height:4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" fillcolor="white [3201]" strokeweight=".5pt">
                  <v:textbox>
                    <w:txbxContent>
                      <w:p w14:paraId="1748D664" w14:textId="77777777" w:rsidR="00174F95" w:rsidRPr="0057125A" w:rsidRDefault="00174F95" w:rsidP="002E2574">
                        <w:pPr>
                          <w:pStyle w:val="NormalWeb"/>
                          <w:overflowPunct w:val="0"/>
                          <w:spacing w:before="0" w:beforeAutospacing="0" w:after="0" w:afterAutospacing="0"/>
                          <w:rPr>
                            <w:rFonts w:ascii="Times New Roman" w:eastAsia="MS Mincho" w:hAnsi="Times New Roman"/>
                            <w:sz w:val="14"/>
                            <w:szCs w:val="16"/>
                          </w:rPr>
                        </w:pPr>
                        <w:r w:rsidRPr="0057125A">
                          <w:rPr>
                            <w:rFonts w:ascii="Times New Roman" w:eastAsia="MS Mincho" w:hAnsi="Times New Roman"/>
                            <w:sz w:val="14"/>
                            <w:szCs w:val="16"/>
                          </w:rPr>
                          <w:t>Set Connection</w:t>
                        </w:r>
                      </w:p>
                      <w:p w14:paraId="60556A95" w14:textId="77777777" w:rsidR="00174F95" w:rsidRDefault="00174F95" w:rsidP="002E2574">
                        <w:pPr>
                          <w:pStyle w:val="NormalWeb"/>
                          <w:overflowPunct w:val="0"/>
                          <w:spacing w:before="0" w:beforeAutospacing="0" w:after="0" w:afterAutospacing="0"/>
                          <w:rPr>
                            <w:rFonts w:ascii="Times New Roman" w:eastAsia="MS Mincho" w:hAnsi="Times New Roman"/>
                            <w:sz w:val="16"/>
                            <w:szCs w:val="16"/>
                          </w:rPr>
                        </w:pPr>
                        <w:r>
                          <w:rPr>
                            <w:rFonts w:ascii="Times New Roman" w:eastAsia="MS Mincho" w:hAnsi="Times New Roman"/>
                            <w:sz w:val="16"/>
                            <w:szCs w:val="16"/>
                          </w:rPr>
                          <w:t xml:space="preserve">[1]: </w:t>
                        </w:r>
                        <w:r>
                          <w:rPr>
                            <w:rFonts w:ascii="Times New Roman" w:eastAsia="MS Mincho" w:hAnsi="Times New Roman" w:hint="eastAsia"/>
                            <w:sz w:val="16"/>
                            <w:szCs w:val="16"/>
                          </w:rPr>
                          <w:t>Enable</w:t>
                        </w:r>
                      </w:p>
                      <w:p w14:paraId="47E6AF12" w14:textId="77777777" w:rsidR="00174F95" w:rsidRPr="002E2574" w:rsidRDefault="00174F95" w:rsidP="002E2574">
                        <w:pPr>
                          <w:pStyle w:val="NormalWeb"/>
                          <w:overflowPunct w:val="0"/>
                          <w:spacing w:before="0" w:beforeAutospacing="0" w:after="0" w:afterAutospacing="0"/>
                          <w:rPr>
                            <w:rFonts w:ascii="Times New Roman" w:eastAsia="MS Mincho" w:hAnsi="Times New Roman"/>
                            <w:sz w:val="16"/>
                            <w:szCs w:val="16"/>
                          </w:rPr>
                        </w:pPr>
                        <w:r>
                          <w:rPr>
                            <w:rFonts w:ascii="Times New Roman" w:eastAsia="MS Mincho" w:hAnsi="Times New Roman"/>
                            <w:sz w:val="16"/>
                            <w:szCs w:val="16"/>
                          </w:rPr>
                          <w:t>[0]: Disable</w:t>
                        </w:r>
                      </w:p>
                    </w:txbxContent>
                  </v:textbox>
                </v:shape>
                <v:shape id="右中かっこ 428" o:spid="_x0000_s1704" type="#_x0000_t88" style="position:absolute;left:42333;top:3048;width:2007;height:16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" strokecolor="#5b9bd5 [3204]" strokeweight=".5pt">
                  <v:stroke joinstyle="miter"/>
                </v:shape>
                <w10:wrap type="square" anchorx="margin" anchory="margin"/>
              </v:group>
            </w:pict>
          </mc:Fallback>
        </mc:AlternateContent>
      </w:r>
    </w:p>
    <w:p w14:paraId="68092A4E" w14:textId="52695BBF" w:rsidR="00961732" w:rsidRDefault="00961732" w:rsidP="002E2574">
      <w:pPr>
        <w:rPr>
          <w:u w:val="single"/>
          <w:lang w:eastAsia="ja-JP"/>
        </w:rPr>
      </w:pPr>
    </w:p>
    <w:p w14:paraId="42A8E640" w14:textId="77777777" w:rsidR="00961732" w:rsidRDefault="00961732" w:rsidP="002E2574">
      <w:pPr>
        <w:rPr>
          <w:u w:val="single"/>
          <w:lang w:eastAsia="ja-JP"/>
        </w:rPr>
      </w:pPr>
    </w:p>
    <w:p w14:paraId="6495FF03" w14:textId="77777777" w:rsidR="00961732" w:rsidRDefault="00961732" w:rsidP="002E2574">
      <w:pPr>
        <w:rPr>
          <w:u w:val="single"/>
          <w:lang w:eastAsia="ja-JP"/>
        </w:rPr>
      </w:pPr>
    </w:p>
    <w:p w14:paraId="63D0670A" w14:textId="2E08AF5E" w:rsidR="00832C90" w:rsidRPr="002E2574" w:rsidRDefault="00832C90" w:rsidP="002E2574">
      <w:pPr>
        <w:rPr>
          <w:u w:val="single"/>
          <w:lang w:eastAsia="ja-JP"/>
        </w:rPr>
      </w:pPr>
      <w:r w:rsidRPr="002E2574">
        <w:rPr>
          <w:u w:val="single"/>
          <w:lang w:eastAsia="ja-JP"/>
        </w:rPr>
        <w:t>To disable the same link use:</w:t>
      </w:r>
    </w:p>
    <w:p w14:paraId="4D0DDED9" w14:textId="77777777" w:rsidR="00832C90" w:rsidRDefault="00832C90" w:rsidP="002E2574">
      <w:pPr>
        <w:rPr>
          <w:lang w:eastAsia="ja-JP"/>
        </w:rPr>
      </w:pPr>
      <w:r w:rsidRPr="002E2574">
        <w:rPr>
          <w:highlight w:val="cyan"/>
          <w:lang w:eastAsia="ja-JP"/>
        </w:rPr>
        <w:t># media-</w:t>
      </w:r>
      <w:proofErr w:type="spellStart"/>
      <w:r w:rsidRPr="002E2574">
        <w:rPr>
          <w:highlight w:val="cyan"/>
          <w:lang w:eastAsia="ja-JP"/>
        </w:rPr>
        <w:t>ctl</w:t>
      </w:r>
      <w:proofErr w:type="spellEnd"/>
      <w:r w:rsidRPr="002E2574">
        <w:rPr>
          <w:highlight w:val="cyan"/>
          <w:lang w:eastAsia="ja-JP"/>
        </w:rPr>
        <w:t xml:space="preserve"> -d /dev/media0 -l "'rcar_csi2</w:t>
      </w:r>
      <w:r w:rsidR="00A5518C">
        <w:rPr>
          <w:highlight w:val="cyan"/>
          <w:lang w:eastAsia="ja-JP"/>
        </w:rPr>
        <w:t xml:space="preserve"> </w:t>
      </w:r>
      <w:r w:rsidRPr="002E2574">
        <w:rPr>
          <w:highlight w:val="cyan"/>
          <w:lang w:eastAsia="ja-JP"/>
        </w:rPr>
        <w:t>fea80000.csi2':1 -&gt; '</w:t>
      </w:r>
      <w:r w:rsidR="00320DD3">
        <w:rPr>
          <w:highlight w:val="cyan"/>
          <w:lang w:eastAsia="ja-JP"/>
        </w:rPr>
        <w:t>VIN0 output</w:t>
      </w:r>
      <w:r w:rsidRPr="002E2574">
        <w:rPr>
          <w:highlight w:val="cyan"/>
          <w:lang w:eastAsia="ja-JP"/>
        </w:rPr>
        <w:t>':0 [0]"</w:t>
      </w:r>
    </w:p>
    <w:p w14:paraId="282AFA1C" w14:textId="77777777" w:rsidR="00CE0984" w:rsidRDefault="00832C90" w:rsidP="002E2574">
      <w:pPr>
        <w:rPr>
          <w:lang w:eastAsia="ja-JP"/>
        </w:rPr>
      </w:pPr>
      <w:r w:rsidRPr="00832C90">
        <w:rPr>
          <w:lang w:eastAsia="ja-JP"/>
        </w:rPr>
        <w:t>Once a link is enabled you can access the /dev/</w:t>
      </w:r>
      <w:proofErr w:type="spellStart"/>
      <w:r w:rsidRPr="00832C90">
        <w:rPr>
          <w:lang w:eastAsia="ja-JP"/>
        </w:rPr>
        <w:t>videoX</w:t>
      </w:r>
      <w:proofErr w:type="spellEnd"/>
      <w:r w:rsidRPr="00832C90">
        <w:rPr>
          <w:lang w:eastAsia="ja-JP"/>
        </w:rPr>
        <w:t xml:space="preserve"> node associated with the VIN instance to start capturing video data. Using the link from the example above you would be able to access video data from CSI20/VC0 on the VIN0 instance.</w:t>
      </w:r>
    </w:p>
    <w:p w14:paraId="13C9BE65" w14:textId="7E6C14CD" w:rsidR="00A5518C" w:rsidRDefault="00A5518C" w:rsidP="00A5518C">
      <w:pPr>
        <w:rPr>
          <w:lang w:eastAsia="ja-JP"/>
        </w:rPr>
      </w:pPr>
      <w:r>
        <w:rPr>
          <w:lang w:eastAsia="ja-JP"/>
        </w:rPr>
        <w:t xml:space="preserve">[Example setting in R-Car </w:t>
      </w:r>
      <w:r w:rsidR="000C7336">
        <w:rPr>
          <w:lang w:eastAsia="ja-JP"/>
        </w:rPr>
        <w:t>H3/</w:t>
      </w:r>
      <w:r>
        <w:rPr>
          <w:lang w:eastAsia="ja-JP"/>
        </w:rPr>
        <w:t>M3</w:t>
      </w:r>
      <w:r w:rsidR="000C7336">
        <w:rPr>
          <w:lang w:eastAsia="ja-JP"/>
        </w:rPr>
        <w:t>/M3N</w:t>
      </w:r>
      <w:r>
        <w:rPr>
          <w:lang w:eastAsia="ja-JP"/>
        </w:rPr>
        <w:t>]</w:t>
      </w:r>
    </w:p>
    <w:p w14:paraId="2FCCAFF7" w14:textId="4BE22CBA" w:rsidR="000C7336" w:rsidRDefault="000C7336" w:rsidP="000C7336">
      <w:pPr>
        <w:ind w:firstLineChars="100" w:firstLine="200"/>
        <w:rPr>
          <w:lang w:eastAsia="ja-JP"/>
        </w:rPr>
      </w:pPr>
      <w:r>
        <w:rPr>
          <w:lang w:eastAsia="ja-JP"/>
        </w:rPr>
        <w:t>How</w:t>
      </w:r>
      <w:r w:rsidRPr="00832C90">
        <w:rPr>
          <w:lang w:eastAsia="ja-JP"/>
        </w:rPr>
        <w:t xml:space="preserve"> to capture </w:t>
      </w:r>
      <w:r>
        <w:rPr>
          <w:rFonts w:hint="eastAsia"/>
          <w:lang w:eastAsia="ja-JP"/>
        </w:rPr>
        <w:t>HDMI</w:t>
      </w:r>
      <w:r>
        <w:rPr>
          <w:lang w:eastAsia="ja-JP"/>
        </w:rPr>
        <w:t xml:space="preserve"> </w:t>
      </w:r>
      <w:r w:rsidRPr="00832C90">
        <w:rPr>
          <w:lang w:eastAsia="ja-JP"/>
        </w:rPr>
        <w:t xml:space="preserve">in </w:t>
      </w:r>
      <w:r>
        <w:rPr>
          <w:lang w:eastAsia="ja-JP"/>
        </w:rPr>
        <w:t>HDMI</w:t>
      </w:r>
      <w:r w:rsidRPr="00832C90">
        <w:rPr>
          <w:lang w:eastAsia="ja-JP"/>
        </w:rPr>
        <w:t xml:space="preserve"> connector by setting </w:t>
      </w:r>
      <w:r w:rsidRPr="00C42A15">
        <w:rPr>
          <w:lang w:eastAsia="ja-JP"/>
        </w:rPr>
        <w:t>CSI_</w:t>
      </w:r>
      <w:proofErr w:type="gramStart"/>
      <w:r w:rsidRPr="00C42A15">
        <w:rPr>
          <w:lang w:eastAsia="ja-JP"/>
        </w:rPr>
        <w:t>CHSEL</w:t>
      </w:r>
      <w:r w:rsidRPr="007E1928">
        <w:rPr>
          <w:lang w:eastAsia="ja-JP"/>
        </w:rPr>
        <w:t>[</w:t>
      </w:r>
      <w:proofErr w:type="gramEnd"/>
      <w:r>
        <w:rPr>
          <w:lang w:eastAsia="ja-JP"/>
        </w:rPr>
        <w:t>2</w:t>
      </w:r>
      <w:r w:rsidRPr="007E1928">
        <w:rPr>
          <w:lang w:eastAsia="ja-JP"/>
        </w:rPr>
        <w:t>:0]</w:t>
      </w:r>
      <w:r w:rsidRPr="00832C90">
        <w:rPr>
          <w:lang w:eastAsia="ja-JP"/>
        </w:rPr>
        <w:t xml:space="preserve">= </w:t>
      </w:r>
      <w:r>
        <w:rPr>
          <w:rFonts w:hint="eastAsia"/>
          <w:lang w:eastAsia="ja-JP"/>
        </w:rPr>
        <w:t>0</w:t>
      </w:r>
      <w:r w:rsidRPr="00832C90">
        <w:rPr>
          <w:lang w:eastAsia="ja-JP"/>
        </w:rPr>
        <w:t xml:space="preserve"> about VIN </w:t>
      </w:r>
      <w:r>
        <w:rPr>
          <w:lang w:eastAsia="ja-JP"/>
        </w:rPr>
        <w:t>0.</w:t>
      </w:r>
    </w:p>
    <w:p w14:paraId="5A875D3D" w14:textId="31FA010F" w:rsidR="000C7336" w:rsidRDefault="000C7336" w:rsidP="004029AD">
      <w:pPr>
        <w:ind w:leftChars="142" w:left="284"/>
        <w:rPr>
          <w:highlight w:val="cyan"/>
          <w:lang w:eastAsia="ja-JP"/>
        </w:rPr>
      </w:pPr>
      <w:r>
        <w:rPr>
          <w:highlight w:val="cyan"/>
          <w:lang w:eastAsia="ja-JP"/>
        </w:rPr>
        <w:t xml:space="preserve"># </w:t>
      </w:r>
      <w:r w:rsidRPr="002E2574">
        <w:rPr>
          <w:highlight w:val="cyan"/>
          <w:lang w:eastAsia="ja-JP"/>
        </w:rPr>
        <w:t>media-</w:t>
      </w:r>
      <w:proofErr w:type="spellStart"/>
      <w:r w:rsidRPr="002E2574">
        <w:rPr>
          <w:highlight w:val="cyan"/>
          <w:lang w:eastAsia="ja-JP"/>
        </w:rPr>
        <w:t>ctl</w:t>
      </w:r>
      <w:proofErr w:type="spellEnd"/>
      <w:r w:rsidRPr="002E2574">
        <w:rPr>
          <w:highlight w:val="cyan"/>
          <w:lang w:eastAsia="ja-JP"/>
        </w:rPr>
        <w:t xml:space="preserve"> -d /dev/media0 -l "'rcar_csi2</w:t>
      </w:r>
      <w:r>
        <w:rPr>
          <w:highlight w:val="cyan"/>
          <w:lang w:eastAsia="ja-JP"/>
        </w:rPr>
        <w:t xml:space="preserve"> </w:t>
      </w:r>
      <w:r w:rsidRPr="004029AD">
        <w:rPr>
          <w:highlight w:val="cyan"/>
          <w:lang w:eastAsia="ja-JP"/>
        </w:rPr>
        <w:t>feaa0000</w:t>
      </w:r>
      <w:r w:rsidRPr="002E2574">
        <w:rPr>
          <w:highlight w:val="cyan"/>
          <w:lang w:eastAsia="ja-JP"/>
        </w:rPr>
        <w:t>.csi2':1 -&gt; '</w:t>
      </w:r>
      <w:r>
        <w:rPr>
          <w:highlight w:val="cyan"/>
          <w:lang w:eastAsia="ja-JP"/>
        </w:rPr>
        <w:t>VIN0 output</w:t>
      </w:r>
      <w:r w:rsidRPr="002E2574">
        <w:rPr>
          <w:highlight w:val="cyan"/>
          <w:lang w:eastAsia="ja-JP"/>
        </w:rPr>
        <w:t>':0 [1]"</w:t>
      </w:r>
    </w:p>
    <w:p w14:paraId="6FC17D34" w14:textId="45E35790" w:rsidR="000C7336" w:rsidRDefault="000C7336" w:rsidP="000C7336">
      <w:pPr>
        <w:ind w:firstLineChars="100" w:firstLine="200"/>
        <w:rPr>
          <w:lang w:eastAsia="ja-JP"/>
        </w:rPr>
      </w:pPr>
      <w:r>
        <w:rPr>
          <w:lang w:eastAsia="ja-JP"/>
        </w:rPr>
        <w:t>How</w:t>
      </w:r>
      <w:r w:rsidRPr="00832C90">
        <w:rPr>
          <w:lang w:eastAsia="ja-JP"/>
        </w:rPr>
        <w:t xml:space="preserve"> to capture NTSC in RCA connector by setting </w:t>
      </w:r>
      <w:r w:rsidRPr="00C42A15">
        <w:rPr>
          <w:lang w:eastAsia="ja-JP"/>
        </w:rPr>
        <w:t>CSI_</w:t>
      </w:r>
      <w:proofErr w:type="gramStart"/>
      <w:r w:rsidRPr="00C42A15">
        <w:rPr>
          <w:lang w:eastAsia="ja-JP"/>
        </w:rPr>
        <w:t>CHSEL</w:t>
      </w:r>
      <w:r w:rsidRPr="007E1928">
        <w:rPr>
          <w:lang w:eastAsia="ja-JP"/>
        </w:rPr>
        <w:t>[</w:t>
      </w:r>
      <w:proofErr w:type="gramEnd"/>
      <w:r>
        <w:rPr>
          <w:lang w:eastAsia="ja-JP"/>
        </w:rPr>
        <w:t>2</w:t>
      </w:r>
      <w:r w:rsidRPr="007E1928">
        <w:rPr>
          <w:lang w:eastAsia="ja-JP"/>
        </w:rPr>
        <w:t>:0]</w:t>
      </w:r>
      <w:r w:rsidRPr="00832C90">
        <w:rPr>
          <w:lang w:eastAsia="ja-JP"/>
        </w:rPr>
        <w:t xml:space="preserve">= </w:t>
      </w:r>
      <w:r>
        <w:rPr>
          <w:lang w:eastAsia="ja-JP"/>
        </w:rPr>
        <w:t>0</w:t>
      </w:r>
      <w:r w:rsidRPr="00832C90">
        <w:rPr>
          <w:lang w:eastAsia="ja-JP"/>
        </w:rPr>
        <w:t xml:space="preserve"> about VIN </w:t>
      </w:r>
      <w:r>
        <w:rPr>
          <w:lang w:eastAsia="ja-JP"/>
        </w:rPr>
        <w:t>5.</w:t>
      </w:r>
    </w:p>
    <w:p w14:paraId="6CED1811" w14:textId="76976279" w:rsidR="000C7336" w:rsidRDefault="000C7336" w:rsidP="004029AD">
      <w:pPr>
        <w:ind w:firstLineChars="142" w:firstLine="284"/>
        <w:rPr>
          <w:highlight w:val="cyan"/>
          <w:lang w:eastAsia="ja-JP"/>
        </w:rPr>
      </w:pPr>
      <w:r>
        <w:rPr>
          <w:highlight w:val="cyan"/>
          <w:lang w:eastAsia="ja-JP"/>
        </w:rPr>
        <w:t xml:space="preserve"># </w:t>
      </w:r>
      <w:r w:rsidRPr="002E2574">
        <w:rPr>
          <w:highlight w:val="cyan"/>
          <w:lang w:eastAsia="ja-JP"/>
        </w:rPr>
        <w:t>media-</w:t>
      </w:r>
      <w:proofErr w:type="spellStart"/>
      <w:r w:rsidRPr="002E2574">
        <w:rPr>
          <w:highlight w:val="cyan"/>
          <w:lang w:eastAsia="ja-JP"/>
        </w:rPr>
        <w:t>ctl</w:t>
      </w:r>
      <w:proofErr w:type="spellEnd"/>
      <w:r w:rsidRPr="002E2574">
        <w:rPr>
          <w:highlight w:val="cyan"/>
          <w:lang w:eastAsia="ja-JP"/>
        </w:rPr>
        <w:t xml:space="preserve"> -d /dev/media0 -l "'rcar_csi2</w:t>
      </w:r>
      <w:r>
        <w:rPr>
          <w:highlight w:val="cyan"/>
          <w:lang w:eastAsia="ja-JP"/>
        </w:rPr>
        <w:t xml:space="preserve"> </w:t>
      </w:r>
      <w:r w:rsidRPr="002E2574">
        <w:rPr>
          <w:highlight w:val="cyan"/>
          <w:lang w:eastAsia="ja-JP"/>
        </w:rPr>
        <w:t>fea80000.csi2':1 -&gt; '</w:t>
      </w:r>
      <w:r>
        <w:rPr>
          <w:highlight w:val="cyan"/>
          <w:lang w:eastAsia="ja-JP"/>
        </w:rPr>
        <w:t>VIN5 output</w:t>
      </w:r>
      <w:r w:rsidRPr="002E2574">
        <w:rPr>
          <w:highlight w:val="cyan"/>
          <w:lang w:eastAsia="ja-JP"/>
        </w:rPr>
        <w:t>':0 [1]"</w:t>
      </w:r>
    </w:p>
    <w:p w14:paraId="35AA900F" w14:textId="06A93424" w:rsidR="000C7336" w:rsidRPr="000C7336" w:rsidRDefault="000C7336" w:rsidP="004029AD">
      <w:pPr>
        <w:rPr>
          <w:lang w:eastAsia="ja-JP"/>
        </w:rPr>
      </w:pPr>
      <w:r>
        <w:rPr>
          <w:lang w:eastAsia="ja-JP"/>
        </w:rPr>
        <w:t>[Example setting in R-Car M3/M3N]</w:t>
      </w:r>
    </w:p>
    <w:p w14:paraId="3D99E156" w14:textId="07C54311" w:rsidR="00A5518C" w:rsidRDefault="00A5518C" w:rsidP="00A5518C">
      <w:pPr>
        <w:ind w:firstLineChars="100" w:firstLine="200"/>
        <w:rPr>
          <w:lang w:eastAsia="ja-JP"/>
        </w:rPr>
      </w:pPr>
      <w:r>
        <w:rPr>
          <w:lang w:eastAsia="ja-JP"/>
        </w:rPr>
        <w:t>How</w:t>
      </w:r>
      <w:r w:rsidRPr="00832C90">
        <w:rPr>
          <w:lang w:eastAsia="ja-JP"/>
        </w:rPr>
        <w:t xml:space="preserve"> to capture NTSC in RCA connector by setting </w:t>
      </w:r>
      <w:r w:rsidR="00C42A15" w:rsidRPr="00C42A15">
        <w:rPr>
          <w:lang w:eastAsia="ja-JP"/>
        </w:rPr>
        <w:t>CSI_</w:t>
      </w:r>
      <w:proofErr w:type="gramStart"/>
      <w:r w:rsidR="00C42A15" w:rsidRPr="00C42A15">
        <w:rPr>
          <w:lang w:eastAsia="ja-JP"/>
        </w:rPr>
        <w:t>CHSEL</w:t>
      </w:r>
      <w:r w:rsidR="00C42A15" w:rsidRPr="007E1928">
        <w:rPr>
          <w:lang w:eastAsia="ja-JP"/>
        </w:rPr>
        <w:t>[</w:t>
      </w:r>
      <w:proofErr w:type="gramEnd"/>
      <w:r w:rsidR="00DC25F0">
        <w:rPr>
          <w:lang w:eastAsia="ja-JP"/>
        </w:rPr>
        <w:t>2</w:t>
      </w:r>
      <w:r w:rsidR="00C42A15" w:rsidRPr="007E1928">
        <w:rPr>
          <w:lang w:eastAsia="ja-JP"/>
        </w:rPr>
        <w:t>:0]</w:t>
      </w:r>
      <w:r w:rsidRPr="00832C90">
        <w:rPr>
          <w:lang w:eastAsia="ja-JP"/>
        </w:rPr>
        <w:t>= 1 about VIN 4</w:t>
      </w:r>
      <w:r>
        <w:rPr>
          <w:lang w:eastAsia="ja-JP"/>
        </w:rPr>
        <w:t>.</w:t>
      </w:r>
    </w:p>
    <w:p w14:paraId="3EC06744" w14:textId="77777777" w:rsidR="00A5518C" w:rsidRDefault="00A5518C" w:rsidP="004029AD">
      <w:pPr>
        <w:ind w:firstLineChars="142" w:firstLine="284"/>
        <w:rPr>
          <w:highlight w:val="cyan"/>
          <w:lang w:eastAsia="ja-JP"/>
        </w:rPr>
      </w:pPr>
      <w:r>
        <w:rPr>
          <w:highlight w:val="cyan"/>
          <w:lang w:eastAsia="ja-JP"/>
        </w:rPr>
        <w:t xml:space="preserve"># </w:t>
      </w:r>
      <w:r w:rsidRPr="002E2574">
        <w:rPr>
          <w:highlight w:val="cyan"/>
          <w:lang w:eastAsia="ja-JP"/>
        </w:rPr>
        <w:t>media-</w:t>
      </w:r>
      <w:proofErr w:type="spellStart"/>
      <w:r w:rsidRPr="002E2574">
        <w:rPr>
          <w:highlight w:val="cyan"/>
          <w:lang w:eastAsia="ja-JP"/>
        </w:rPr>
        <w:t>ctl</w:t>
      </w:r>
      <w:proofErr w:type="spellEnd"/>
      <w:r w:rsidRPr="002E2574">
        <w:rPr>
          <w:highlight w:val="cyan"/>
          <w:lang w:eastAsia="ja-JP"/>
        </w:rPr>
        <w:t xml:space="preserve"> -d /dev/media0 -l "'rcar_csi2</w:t>
      </w:r>
      <w:r>
        <w:rPr>
          <w:highlight w:val="cyan"/>
          <w:lang w:eastAsia="ja-JP"/>
        </w:rPr>
        <w:t xml:space="preserve"> </w:t>
      </w:r>
      <w:r w:rsidRPr="002E2574">
        <w:rPr>
          <w:highlight w:val="cyan"/>
          <w:lang w:eastAsia="ja-JP"/>
        </w:rPr>
        <w:t>fea80000.csi2':1 -&gt; '</w:t>
      </w:r>
      <w:r w:rsidR="00320DD3">
        <w:rPr>
          <w:highlight w:val="cyan"/>
          <w:lang w:eastAsia="ja-JP"/>
        </w:rPr>
        <w:t>VIN4 output</w:t>
      </w:r>
      <w:r w:rsidRPr="002E2574">
        <w:rPr>
          <w:highlight w:val="cyan"/>
          <w:lang w:eastAsia="ja-JP"/>
        </w:rPr>
        <w:t>':0 [1]"</w:t>
      </w:r>
    </w:p>
    <w:p w14:paraId="7646655B" w14:textId="77777777" w:rsidR="003E7EF5" w:rsidRDefault="003E7EF5" w:rsidP="003E7EF5">
      <w:pPr>
        <w:rPr>
          <w:lang w:eastAsia="ja-JP"/>
        </w:rPr>
      </w:pPr>
      <w:r>
        <w:rPr>
          <w:lang w:eastAsia="ja-JP"/>
        </w:rPr>
        <w:t xml:space="preserve">[Example setting in R-Car </w:t>
      </w:r>
      <w:r>
        <w:rPr>
          <w:rFonts w:hint="eastAsia"/>
          <w:lang w:eastAsia="ja-JP"/>
        </w:rPr>
        <w:t>E</w:t>
      </w:r>
      <w:r>
        <w:rPr>
          <w:lang w:eastAsia="ja-JP"/>
        </w:rPr>
        <w:t>3]</w:t>
      </w:r>
    </w:p>
    <w:p w14:paraId="05AB431B" w14:textId="77777777" w:rsidR="003E7EF5" w:rsidRDefault="003E7EF5" w:rsidP="003E7EF5">
      <w:pPr>
        <w:ind w:firstLineChars="100" w:firstLine="200"/>
        <w:rPr>
          <w:lang w:eastAsia="ja-JP"/>
        </w:rPr>
      </w:pPr>
      <w:r>
        <w:rPr>
          <w:lang w:eastAsia="ja-JP"/>
        </w:rPr>
        <w:t>How</w:t>
      </w:r>
      <w:r w:rsidRPr="00832C90">
        <w:rPr>
          <w:lang w:eastAsia="ja-JP"/>
        </w:rPr>
        <w:t xml:space="preserve"> to capture</w:t>
      </w:r>
      <w:r>
        <w:rPr>
          <w:rFonts w:hint="eastAsia"/>
          <w:lang w:eastAsia="ja-JP"/>
        </w:rPr>
        <w:t xml:space="preserve"> </w:t>
      </w:r>
      <w:r w:rsidRPr="00832C90">
        <w:rPr>
          <w:lang w:eastAsia="ja-JP"/>
        </w:rPr>
        <w:t xml:space="preserve">in </w:t>
      </w:r>
      <w:r>
        <w:rPr>
          <w:rFonts w:hint="eastAsia"/>
          <w:lang w:eastAsia="ja-JP"/>
        </w:rPr>
        <w:t>HDMI</w:t>
      </w:r>
      <w:r w:rsidRPr="00832C90">
        <w:rPr>
          <w:lang w:eastAsia="ja-JP"/>
        </w:rPr>
        <w:t xml:space="preserve"> connector by setting </w:t>
      </w:r>
      <w:r w:rsidR="00C42A15" w:rsidRPr="00C42A15">
        <w:rPr>
          <w:lang w:eastAsia="ja-JP"/>
        </w:rPr>
        <w:t>CSI_</w:t>
      </w:r>
      <w:proofErr w:type="gramStart"/>
      <w:r w:rsidR="00C42A15" w:rsidRPr="00C42A15">
        <w:rPr>
          <w:lang w:eastAsia="ja-JP"/>
        </w:rPr>
        <w:t>CHSEL</w:t>
      </w:r>
      <w:r w:rsidR="00C42A15" w:rsidRPr="003C62FA">
        <w:rPr>
          <w:lang w:eastAsia="ja-JP"/>
        </w:rPr>
        <w:t>[</w:t>
      </w:r>
      <w:proofErr w:type="gramEnd"/>
      <w:r w:rsidR="00DC25F0">
        <w:rPr>
          <w:lang w:eastAsia="ja-JP"/>
        </w:rPr>
        <w:t>2</w:t>
      </w:r>
      <w:r w:rsidR="00C42A15" w:rsidRPr="003C62FA">
        <w:rPr>
          <w:lang w:eastAsia="ja-JP"/>
        </w:rPr>
        <w:t>:0]</w:t>
      </w:r>
      <w:r w:rsidRPr="00832C90">
        <w:rPr>
          <w:lang w:eastAsia="ja-JP"/>
        </w:rPr>
        <w:t xml:space="preserve"> = </w:t>
      </w:r>
      <w:r>
        <w:rPr>
          <w:rFonts w:hint="eastAsia"/>
          <w:lang w:eastAsia="ja-JP"/>
        </w:rPr>
        <w:t>2</w:t>
      </w:r>
      <w:r w:rsidRPr="00832C90">
        <w:rPr>
          <w:lang w:eastAsia="ja-JP"/>
        </w:rPr>
        <w:t xml:space="preserve"> about VIN </w:t>
      </w:r>
      <w:r>
        <w:rPr>
          <w:lang w:eastAsia="ja-JP"/>
        </w:rPr>
        <w:t>5.</w:t>
      </w:r>
    </w:p>
    <w:p w14:paraId="163A1DC8" w14:textId="77777777" w:rsidR="003E7EF5" w:rsidRPr="007E1928" w:rsidRDefault="003E7EF5" w:rsidP="004029AD">
      <w:pPr>
        <w:ind w:firstLineChars="142" w:firstLine="284"/>
        <w:rPr>
          <w:highlight w:val="cyan"/>
          <w:lang w:eastAsia="ja-JP"/>
        </w:rPr>
      </w:pPr>
      <w:r w:rsidRPr="007E1928">
        <w:rPr>
          <w:highlight w:val="cyan"/>
          <w:lang w:eastAsia="ja-JP"/>
        </w:rPr>
        <w:t># media-</w:t>
      </w:r>
      <w:proofErr w:type="spellStart"/>
      <w:r w:rsidRPr="007E1928">
        <w:rPr>
          <w:highlight w:val="cyan"/>
          <w:lang w:eastAsia="ja-JP"/>
        </w:rPr>
        <w:t>ctl</w:t>
      </w:r>
      <w:proofErr w:type="spellEnd"/>
      <w:r w:rsidRPr="007E1928">
        <w:rPr>
          <w:highlight w:val="cyan"/>
          <w:lang w:eastAsia="ja-JP"/>
        </w:rPr>
        <w:t xml:space="preserve"> -r /dev/media0</w:t>
      </w:r>
    </w:p>
    <w:p w14:paraId="4E953342" w14:textId="77777777" w:rsidR="003E7EF5" w:rsidRPr="007E1928" w:rsidRDefault="003E7EF5" w:rsidP="004029AD">
      <w:pPr>
        <w:ind w:firstLineChars="142" w:firstLine="284"/>
        <w:rPr>
          <w:highlight w:val="cyan"/>
          <w:lang w:eastAsia="ja-JP"/>
        </w:rPr>
      </w:pPr>
      <w:r w:rsidRPr="007E1928">
        <w:rPr>
          <w:highlight w:val="cyan"/>
          <w:lang w:eastAsia="ja-JP"/>
        </w:rPr>
        <w:t># media-</w:t>
      </w:r>
      <w:proofErr w:type="spellStart"/>
      <w:r w:rsidRPr="007E1928">
        <w:rPr>
          <w:highlight w:val="cyan"/>
          <w:lang w:eastAsia="ja-JP"/>
        </w:rPr>
        <w:t>ctl</w:t>
      </w:r>
      <w:proofErr w:type="spellEnd"/>
      <w:r w:rsidRPr="007E1928">
        <w:rPr>
          <w:highlight w:val="cyan"/>
          <w:lang w:eastAsia="ja-JP"/>
        </w:rPr>
        <w:t xml:space="preserve"> -d /dev/media0 -l "'rcar_csi2 feaa0000.csi2':1 -&gt; '</w:t>
      </w:r>
      <w:r w:rsidR="00320DD3">
        <w:rPr>
          <w:highlight w:val="cyan"/>
          <w:lang w:eastAsia="ja-JP"/>
        </w:rPr>
        <w:t>VIN5 output</w:t>
      </w:r>
      <w:r w:rsidRPr="007E1928">
        <w:rPr>
          <w:highlight w:val="cyan"/>
          <w:lang w:eastAsia="ja-JP"/>
        </w:rPr>
        <w:t>':0 [1]"</w:t>
      </w:r>
    </w:p>
    <w:p w14:paraId="4CDC4E42" w14:textId="77777777" w:rsidR="00A113C3" w:rsidRDefault="003E7EF5" w:rsidP="004029AD">
      <w:pPr>
        <w:ind w:firstLineChars="142" w:firstLine="284"/>
        <w:rPr>
          <w:lang w:eastAsia="ja-JP"/>
        </w:rPr>
      </w:pPr>
      <w:r w:rsidRPr="007E1928">
        <w:rPr>
          <w:highlight w:val="cyan"/>
          <w:lang w:eastAsia="ja-JP"/>
        </w:rPr>
        <w:t>#</w:t>
      </w:r>
      <w:r w:rsidRPr="007E1928">
        <w:rPr>
          <w:highlight w:val="cyan"/>
        </w:rPr>
        <w:t xml:space="preserve"> </w:t>
      </w:r>
      <w:r w:rsidRPr="007E1928">
        <w:rPr>
          <w:highlight w:val="cyan"/>
          <w:lang w:eastAsia="ja-JP"/>
        </w:rPr>
        <w:t>media-</w:t>
      </w:r>
      <w:proofErr w:type="spellStart"/>
      <w:r w:rsidRPr="007E1928">
        <w:rPr>
          <w:highlight w:val="cyan"/>
          <w:lang w:eastAsia="ja-JP"/>
        </w:rPr>
        <w:t>ctl</w:t>
      </w:r>
      <w:proofErr w:type="spellEnd"/>
      <w:r w:rsidRPr="007E1928">
        <w:rPr>
          <w:highlight w:val="cyan"/>
          <w:lang w:eastAsia="ja-JP"/>
        </w:rPr>
        <w:t xml:space="preserve"> -d /dev/media0 -l "'rcar_csi2 feaa0000.csi2':2 -&gt; '</w:t>
      </w:r>
      <w:r w:rsidR="00320DD3">
        <w:rPr>
          <w:highlight w:val="cyan"/>
          <w:lang w:eastAsia="ja-JP"/>
        </w:rPr>
        <w:t>VIN4 output</w:t>
      </w:r>
      <w:r w:rsidRPr="007E1928">
        <w:rPr>
          <w:highlight w:val="cyan"/>
          <w:lang w:eastAsia="ja-JP"/>
        </w:rPr>
        <w:t>':0 [1]"</w:t>
      </w:r>
    </w:p>
    <w:p w14:paraId="3AB3074E" w14:textId="77777777" w:rsidR="00C85E57" w:rsidRDefault="00C85E57" w:rsidP="00C85E57">
      <w:pPr>
        <w:pStyle w:val="Heading3"/>
        <w:rPr>
          <w:lang w:eastAsia="ja-JP"/>
        </w:rPr>
      </w:pPr>
      <w:bookmarkStart w:id="115" w:name="_Ref501440632"/>
      <w:r>
        <w:rPr>
          <w:lang w:eastAsia="ja-JP"/>
        </w:rPr>
        <w:lastRenderedPageBreak/>
        <w:t>C</w:t>
      </w:r>
      <w:r w:rsidRPr="00C85E57">
        <w:rPr>
          <w:lang w:eastAsia="ja-JP"/>
        </w:rPr>
        <w:t xml:space="preserve">onfiguring the pipeline and propagate </w:t>
      </w:r>
      <w:proofErr w:type="gramStart"/>
      <w:r w:rsidRPr="00C85E57">
        <w:rPr>
          <w:lang w:eastAsia="ja-JP"/>
        </w:rPr>
        <w:t>format</w:t>
      </w:r>
      <w:bookmarkEnd w:id="115"/>
      <w:proofErr w:type="gramEnd"/>
    </w:p>
    <w:p w14:paraId="012C0033" w14:textId="659E3888" w:rsidR="002E2B3D" w:rsidRDefault="00C85E57" w:rsidP="002E2574">
      <w:pPr>
        <w:rPr>
          <w:lang w:eastAsia="ja-JP"/>
        </w:rPr>
      </w:pPr>
      <w:r w:rsidRPr="00C85E57">
        <w:rPr>
          <w:lang w:eastAsia="ja-JP"/>
        </w:rPr>
        <w:t xml:space="preserve">Once the user </w:t>
      </w:r>
      <w:r w:rsidR="00D22C94" w:rsidRPr="00C85E57">
        <w:rPr>
          <w:lang w:eastAsia="ja-JP"/>
        </w:rPr>
        <w:t>has</w:t>
      </w:r>
      <w:r w:rsidRPr="00C85E57">
        <w:rPr>
          <w:lang w:eastAsia="ja-JP"/>
        </w:rPr>
        <w:t xml:space="preserve"> configured a pipeline using 'media-</w:t>
      </w:r>
      <w:proofErr w:type="spellStart"/>
      <w:r w:rsidRPr="00C85E57">
        <w:rPr>
          <w:lang w:eastAsia="ja-JP"/>
        </w:rPr>
        <w:t>ctl</w:t>
      </w:r>
      <w:proofErr w:type="spellEnd"/>
      <w:r w:rsidRPr="00C85E57">
        <w:rPr>
          <w:lang w:eastAsia="ja-JP"/>
        </w:rPr>
        <w:t xml:space="preserve">' as described </w:t>
      </w:r>
      <w:r w:rsidR="00A113C3">
        <w:rPr>
          <w:lang w:eastAsia="ja-JP"/>
        </w:rPr>
        <w:fldChar w:fldCharType="begin"/>
      </w:r>
      <w:r w:rsidR="00A113C3">
        <w:rPr>
          <w:lang w:eastAsia="ja-JP"/>
        </w:rPr>
        <w:instrText xml:space="preserve"> REF _Ref501389367 \r \h </w:instrText>
      </w:r>
      <w:r w:rsidR="00A113C3">
        <w:rPr>
          <w:lang w:eastAsia="ja-JP"/>
        </w:rPr>
      </w:r>
      <w:r w:rsidR="00A113C3">
        <w:rPr>
          <w:lang w:eastAsia="ja-JP"/>
        </w:rPr>
        <w:fldChar w:fldCharType="separate"/>
      </w:r>
      <w:r w:rsidR="00E32B0C">
        <w:rPr>
          <w:lang w:eastAsia="ja-JP"/>
        </w:rPr>
        <w:t>5.2.2</w:t>
      </w:r>
      <w:r w:rsidR="00A113C3">
        <w:rPr>
          <w:lang w:eastAsia="ja-JP"/>
        </w:rPr>
        <w:fldChar w:fldCharType="end"/>
      </w:r>
      <w:r w:rsidR="00A113C3">
        <w:rPr>
          <w:lang w:eastAsia="ja-JP"/>
        </w:rPr>
        <w:t xml:space="preserve"> </w:t>
      </w:r>
      <w:r w:rsidRPr="00C85E57">
        <w:rPr>
          <w:lang w:eastAsia="ja-JP"/>
        </w:rPr>
        <w:t>the format needs to be propagated in the pipeline before streaming can start</w:t>
      </w:r>
      <w:r w:rsidR="00D22C94">
        <w:rPr>
          <w:lang w:eastAsia="ja-JP"/>
        </w:rPr>
        <w:t xml:space="preserve"> (</w:t>
      </w:r>
      <w:r w:rsidR="00D22C94" w:rsidRPr="00D22C94">
        <w:rPr>
          <w:lang w:eastAsia="ja-JP"/>
        </w:rPr>
        <w:t>The capture cannot be performed unless it is set</w:t>
      </w:r>
      <w:r w:rsidR="00D22C94">
        <w:rPr>
          <w:lang w:eastAsia="ja-JP"/>
        </w:rPr>
        <w:t>)</w:t>
      </w:r>
      <w:r w:rsidRPr="00C85E57">
        <w:rPr>
          <w:lang w:eastAsia="ja-JP"/>
        </w:rPr>
        <w:t>.</w:t>
      </w:r>
      <w:r w:rsidR="00A113C3">
        <w:rPr>
          <w:lang w:eastAsia="ja-JP"/>
        </w:rPr>
        <w:t xml:space="preserve"> </w:t>
      </w:r>
      <w:r w:rsidR="00A113C3" w:rsidRPr="00A113C3">
        <w:rPr>
          <w:lang w:eastAsia="ja-JP"/>
        </w:rPr>
        <w:t>The following shows an example of the execution command.</w:t>
      </w:r>
      <w:r w:rsidR="002E2B3D">
        <w:rPr>
          <w:lang w:eastAsia="ja-JP"/>
        </w:rPr>
        <w:t xml:space="preserve">  </w:t>
      </w:r>
    </w:p>
    <w:p w14:paraId="334A4C0C" w14:textId="77777777" w:rsidR="00C2098B" w:rsidRDefault="002D24E5" w:rsidP="00281B91">
      <w:pPr>
        <w:spacing w:line="240" w:lineRule="exact"/>
        <w:rPr>
          <w:u w:val="single"/>
          <w:lang w:eastAsia="ja-JP"/>
        </w:rPr>
      </w:pPr>
      <w:r w:rsidRPr="00281B91" w:rsidDel="002D24E5">
        <w:rPr>
          <w:u w:val="single"/>
          <w:lang w:eastAsia="ja-JP"/>
        </w:rPr>
        <w:t xml:space="preserve"> </w:t>
      </w:r>
    </w:p>
    <w:p w14:paraId="5DA294D2" w14:textId="04C2768A" w:rsidR="00A113C3" w:rsidRDefault="00A113C3" w:rsidP="00281B91">
      <w:pPr>
        <w:spacing w:line="240" w:lineRule="exact"/>
        <w:rPr>
          <w:b/>
          <w:sz w:val="22"/>
          <w:szCs w:val="22"/>
          <w:lang w:eastAsia="ja-JP"/>
        </w:rPr>
      </w:pPr>
      <w:r w:rsidRPr="0012126A">
        <w:rPr>
          <w:b/>
          <w:sz w:val="22"/>
          <w:szCs w:val="22"/>
          <w:lang w:eastAsia="ja-JP"/>
        </w:rPr>
        <w:t>[HDMI IN]</w:t>
      </w:r>
    </w:p>
    <w:p w14:paraId="28A0D64F" w14:textId="45C77685" w:rsidR="00C2098B" w:rsidRPr="004029AD" w:rsidRDefault="00C2098B" w:rsidP="004029AD">
      <w:pPr>
        <w:spacing w:line="240" w:lineRule="auto"/>
        <w:rPr>
          <w:u w:val="single"/>
          <w:lang w:eastAsia="ja-JP"/>
        </w:rPr>
      </w:pPr>
      <w:r>
        <w:rPr>
          <w:u w:val="single"/>
          <w:lang w:eastAsia="ja-JP"/>
        </w:rPr>
        <w:t>[H3/M3/M3N/E3]</w:t>
      </w:r>
    </w:p>
    <w:p w14:paraId="1CC5F2E3" w14:textId="77777777" w:rsidR="00C2098B" w:rsidRDefault="002D24E5" w:rsidP="0012126A">
      <w:pPr>
        <w:rPr>
          <w:u w:val="single"/>
          <w:lang w:eastAsia="ja-JP"/>
        </w:rPr>
      </w:pPr>
      <w:r w:rsidRPr="00281B91">
        <w:rPr>
          <w:u w:val="single"/>
          <w:lang w:eastAsia="ja-JP"/>
        </w:rPr>
        <w:t>Please change command description in case of R-Car E3</w:t>
      </w:r>
    </w:p>
    <w:p w14:paraId="643F0AB4" w14:textId="70E3551F" w:rsidR="00C2098B" w:rsidRPr="002D24E5" w:rsidRDefault="002D24E5" w:rsidP="0012126A">
      <w:pPr>
        <w:rPr>
          <w:b/>
          <w:lang w:eastAsia="ja-JP"/>
        </w:rPr>
      </w:pPr>
      <w:r w:rsidRPr="00281B91" w:rsidDel="005C52E4">
        <w:rPr>
          <w:u w:val="single"/>
          <w:lang w:eastAsia="ja-JP"/>
        </w:rPr>
        <w:t xml:space="preserve"> </w:t>
      </w:r>
      <w:r w:rsidRPr="00281B91">
        <w:rPr>
          <w:u w:val="single"/>
          <w:lang w:eastAsia="ja-JP"/>
        </w:rPr>
        <w:t xml:space="preserve"> </w:t>
      </w:r>
      <w:r w:rsidRPr="00281B91">
        <w:rPr>
          <w:highlight w:val="green"/>
          <w:u w:val="single"/>
          <w:lang w:eastAsia="ja-JP"/>
        </w:rPr>
        <w:t>adv748x 4-0070</w:t>
      </w:r>
      <w:r w:rsidRPr="00281B91">
        <w:rPr>
          <w:u w:val="single"/>
          <w:lang w:eastAsia="ja-JP"/>
        </w:rPr>
        <w:t xml:space="preserve"> -</w:t>
      </w:r>
      <w:proofErr w:type="gramStart"/>
      <w:r w:rsidRPr="00281B91">
        <w:rPr>
          <w:u w:val="single"/>
          <w:lang w:eastAsia="ja-JP"/>
        </w:rPr>
        <w:t xml:space="preserve">&gt; </w:t>
      </w:r>
      <w:r w:rsidRPr="00281B91">
        <w:rPr>
          <w:highlight w:val="green"/>
          <w:u w:val="single"/>
          <w:lang w:eastAsia="ja-JP"/>
        </w:rPr>
        <w:t xml:space="preserve"> adv</w:t>
      </w:r>
      <w:proofErr w:type="gramEnd"/>
      <w:r w:rsidRPr="00281B91">
        <w:rPr>
          <w:highlight w:val="green"/>
          <w:u w:val="single"/>
          <w:lang w:eastAsia="ja-JP"/>
        </w:rPr>
        <w:t>748x 0-0070</w:t>
      </w:r>
      <w:r w:rsidR="00C2098B">
        <w:rPr>
          <w:u w:val="single"/>
          <w:lang w:eastAsia="ja-JP"/>
        </w:rPr>
        <w:t xml:space="preserve">,    </w:t>
      </w:r>
      <w:r w:rsidR="00C2098B" w:rsidRPr="004029AD">
        <w:rPr>
          <w:highlight w:val="green"/>
          <w:u w:val="single"/>
          <w:lang w:eastAsia="ja-JP"/>
        </w:rPr>
        <w:t>VIN0</w:t>
      </w:r>
      <w:r w:rsidR="00C2098B" w:rsidRPr="00327432">
        <w:rPr>
          <w:u w:val="single"/>
          <w:lang w:eastAsia="ja-JP"/>
        </w:rPr>
        <w:t xml:space="preserve"> -&gt; </w:t>
      </w:r>
      <w:r w:rsidR="00C2098B" w:rsidRPr="004029AD">
        <w:rPr>
          <w:highlight w:val="green"/>
          <w:u w:val="single"/>
          <w:lang w:eastAsia="ja-JP"/>
        </w:rPr>
        <w:t>VIN4</w:t>
      </w:r>
    </w:p>
    <w:p w14:paraId="0C5241C3" w14:textId="7E6226C4" w:rsidR="00B96782" w:rsidRPr="004029AD" w:rsidRDefault="009F360C">
      <w:pPr>
        <w:pStyle w:val="ListParagraph"/>
        <w:numPr>
          <w:ilvl w:val="0"/>
          <w:numId w:val="22"/>
        </w:numPr>
        <w:spacing w:line="240" w:lineRule="auto"/>
        <w:ind w:leftChars="0"/>
        <w:rPr>
          <w:u w:val="single"/>
          <w:lang w:eastAsia="ja-JP"/>
        </w:rPr>
      </w:pPr>
      <w:r w:rsidRPr="007903BF">
        <w:rPr>
          <w:u w:val="single"/>
          <w:lang w:eastAsia="ja-JP"/>
        </w:rPr>
        <w:t>1920x</w:t>
      </w:r>
      <w:r w:rsidR="00A113C3" w:rsidRPr="007903BF">
        <w:rPr>
          <w:u w:val="single"/>
          <w:lang w:eastAsia="ja-JP"/>
        </w:rPr>
        <w:t>1080p</w:t>
      </w:r>
      <w:r w:rsidR="002E2B3D">
        <w:rPr>
          <w:u w:val="single"/>
          <w:lang w:eastAsia="ja-JP"/>
        </w:rPr>
        <w:t xml:space="preserve"> (</w:t>
      </w:r>
      <w:r w:rsidR="009A5AC0">
        <w:rPr>
          <w:u w:val="single"/>
          <w:lang w:eastAsia="ja-JP"/>
        </w:rPr>
        <w:t xml:space="preserve">This resolution is </w:t>
      </w:r>
      <w:r w:rsidR="002E2B3D">
        <w:rPr>
          <w:u w:val="single"/>
          <w:lang w:eastAsia="ja-JP"/>
        </w:rPr>
        <w:t>not support in R-Car E3)</w:t>
      </w:r>
    </w:p>
    <w:p w14:paraId="044CA17E" w14:textId="30EC2144" w:rsidR="00145C7C" w:rsidRPr="004029AD" w:rsidRDefault="00C52AED" w:rsidP="004029AD">
      <w:pPr>
        <w:spacing w:line="240" w:lineRule="auto"/>
        <w:ind w:firstLineChars="213" w:firstLine="426"/>
        <w:rPr>
          <w:highlight w:val="cyan"/>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/dev/media0 -l "'rcar_csi2 feaa0000.csi2':1 -&gt; 'VIN0 output':0 [1]"</w:t>
      </w:r>
    </w:p>
    <w:p w14:paraId="0ADC1D31" w14:textId="103B6598" w:rsidR="00145C7C" w:rsidRPr="004029AD" w:rsidRDefault="00C52AED" w:rsidP="004029AD">
      <w:pPr>
        <w:spacing w:line="240" w:lineRule="auto"/>
        <w:ind w:firstLineChars="213" w:firstLine="426"/>
        <w:rPr>
          <w:highlight w:val="cyan"/>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/dev/media0 -l "'adv748x 4-0070 hdmi':1 -&gt; 'adv748x 4-0070 txa':0 [1]"</w:t>
      </w:r>
    </w:p>
    <w:p w14:paraId="3958A00A" w14:textId="08E804B6" w:rsidR="00145C7C" w:rsidRPr="004029AD" w:rsidRDefault="00C52AED" w:rsidP="004029AD">
      <w:pPr>
        <w:spacing w:line="240" w:lineRule="auto"/>
        <w:ind w:firstLineChars="213" w:firstLine="426"/>
        <w:rPr>
          <w:highlight w:val="cyan"/>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/dev/media0 -V "'rcar_csi2 feaa0000.csi2':1 [</w:t>
      </w:r>
      <w:proofErr w:type="gramStart"/>
      <w:r w:rsidR="00145C7C" w:rsidRPr="004029AD">
        <w:rPr>
          <w:highlight w:val="cyan"/>
          <w:lang w:eastAsia="ja-JP"/>
        </w:rPr>
        <w:t>fmt:RGB</w:t>
      </w:r>
      <w:proofErr w:type="gramEnd"/>
      <w:r w:rsidR="00145C7C" w:rsidRPr="004029AD">
        <w:rPr>
          <w:highlight w:val="cyan"/>
          <w:lang w:eastAsia="ja-JP"/>
        </w:rPr>
        <w:t xml:space="preserve">888_1X24/1920x1080 </w:t>
      </w:r>
      <w:proofErr w:type="spellStart"/>
      <w:r w:rsidR="00145C7C" w:rsidRPr="004029AD">
        <w:rPr>
          <w:highlight w:val="cyan"/>
          <w:lang w:eastAsia="ja-JP"/>
        </w:rPr>
        <w:t>field:none</w:t>
      </w:r>
      <w:proofErr w:type="spellEnd"/>
      <w:r w:rsidR="00145C7C" w:rsidRPr="004029AD">
        <w:rPr>
          <w:highlight w:val="cyan"/>
          <w:lang w:eastAsia="ja-JP"/>
        </w:rPr>
        <w:t>]"</w:t>
      </w:r>
    </w:p>
    <w:p w14:paraId="1800852A" w14:textId="56C0AB2D" w:rsidR="00145C7C" w:rsidRDefault="00C52AED" w:rsidP="004029AD">
      <w:pPr>
        <w:spacing w:line="240" w:lineRule="auto"/>
        <w:ind w:firstLineChars="213" w:firstLine="426"/>
        <w:rPr>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/dev/media0 -V "'adv748x 4-0070 txa':0 [</w:t>
      </w:r>
      <w:proofErr w:type="gramStart"/>
      <w:r w:rsidR="00145C7C" w:rsidRPr="004029AD">
        <w:rPr>
          <w:highlight w:val="cyan"/>
          <w:lang w:eastAsia="ja-JP"/>
        </w:rPr>
        <w:t>fmt:RGB</w:t>
      </w:r>
      <w:proofErr w:type="gramEnd"/>
      <w:r w:rsidR="00145C7C" w:rsidRPr="004029AD">
        <w:rPr>
          <w:highlight w:val="cyan"/>
          <w:lang w:eastAsia="ja-JP"/>
        </w:rPr>
        <w:t xml:space="preserve">888_1X24/1920x1080 </w:t>
      </w:r>
      <w:proofErr w:type="spellStart"/>
      <w:r w:rsidR="00145C7C" w:rsidRPr="004029AD">
        <w:rPr>
          <w:highlight w:val="cyan"/>
          <w:lang w:eastAsia="ja-JP"/>
        </w:rPr>
        <w:t>field:none</w:t>
      </w:r>
      <w:proofErr w:type="spellEnd"/>
      <w:r w:rsidR="00145C7C" w:rsidRPr="004029AD">
        <w:rPr>
          <w:highlight w:val="cyan"/>
          <w:lang w:eastAsia="ja-JP"/>
        </w:rPr>
        <w:t>]"</w:t>
      </w:r>
    </w:p>
    <w:p w14:paraId="5B236092" w14:textId="3E7FE190" w:rsidR="00A113C3" w:rsidRDefault="00B96782" w:rsidP="004029AD">
      <w:pPr>
        <w:pStyle w:val="ListParagraph"/>
        <w:numPr>
          <w:ilvl w:val="2"/>
          <w:numId w:val="27"/>
        </w:numPr>
        <w:ind w:leftChars="0" w:left="426"/>
        <w:rPr>
          <w:u w:val="single"/>
          <w:lang w:eastAsia="ja-JP"/>
        </w:rPr>
      </w:pPr>
      <w:r w:rsidRPr="007903BF">
        <w:rPr>
          <w:u w:val="single"/>
          <w:lang w:eastAsia="ja-JP"/>
        </w:rPr>
        <w:t>1920x1080</w:t>
      </w:r>
      <w:r w:rsidR="007908D5">
        <w:rPr>
          <w:u w:val="single"/>
          <w:lang w:eastAsia="ja-JP"/>
        </w:rPr>
        <w:t>i</w:t>
      </w:r>
    </w:p>
    <w:p w14:paraId="64F55A61" w14:textId="473367FB" w:rsidR="00145C7C" w:rsidRPr="004029AD" w:rsidRDefault="00C52AED" w:rsidP="004029AD">
      <w:pPr>
        <w:spacing w:line="240" w:lineRule="auto"/>
        <w:ind w:firstLineChars="213" w:firstLine="426"/>
        <w:rPr>
          <w:highlight w:val="cyan"/>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/dev/media0 -l "'rcar_csi2 feaa0000.csi2':1 -&gt; 'VIN0 output':0 [1]"</w:t>
      </w:r>
    </w:p>
    <w:p w14:paraId="5C337A78" w14:textId="3AF3CA80" w:rsidR="00145C7C" w:rsidRPr="004029AD" w:rsidRDefault="00C52AED" w:rsidP="004029AD">
      <w:pPr>
        <w:spacing w:line="240" w:lineRule="auto"/>
        <w:ind w:firstLineChars="213" w:firstLine="426"/>
        <w:rPr>
          <w:highlight w:val="cyan"/>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/dev/media0 -l "'adv748x 4-0070 hdmi':1 -&gt; 'adv748x 4-0070 txa':0 [1]"</w:t>
      </w:r>
    </w:p>
    <w:p w14:paraId="3D996520" w14:textId="7FCE505B" w:rsidR="00145C7C" w:rsidRPr="004029AD" w:rsidRDefault="00C52AED" w:rsidP="004029AD">
      <w:pPr>
        <w:spacing w:line="240" w:lineRule="auto"/>
        <w:ind w:firstLineChars="213" w:firstLine="426"/>
        <w:rPr>
          <w:highlight w:val="cyan"/>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/dev/media0 -V "'rcar_csi2 feaa0000.csi2':1 [</w:t>
      </w:r>
      <w:proofErr w:type="gramStart"/>
      <w:r w:rsidR="00145C7C" w:rsidRPr="004029AD">
        <w:rPr>
          <w:highlight w:val="cyan"/>
          <w:lang w:eastAsia="ja-JP"/>
        </w:rPr>
        <w:t>fmt:RGB</w:t>
      </w:r>
      <w:proofErr w:type="gramEnd"/>
      <w:r w:rsidR="00145C7C" w:rsidRPr="004029AD">
        <w:rPr>
          <w:highlight w:val="cyan"/>
          <w:lang w:eastAsia="ja-JP"/>
        </w:rPr>
        <w:t xml:space="preserve">888_1X24/1920x540 </w:t>
      </w:r>
      <w:proofErr w:type="spellStart"/>
      <w:r w:rsidR="00145C7C" w:rsidRPr="004029AD">
        <w:rPr>
          <w:highlight w:val="cyan"/>
          <w:lang w:eastAsia="ja-JP"/>
        </w:rPr>
        <w:t>field:</w:t>
      </w:r>
      <w:r w:rsidR="00145C7C" w:rsidRPr="0033095B">
        <w:rPr>
          <w:highlight w:val="cyan"/>
          <w:lang w:eastAsia="ja-JP"/>
        </w:rPr>
        <w:t>alternate</w:t>
      </w:r>
      <w:proofErr w:type="spellEnd"/>
      <w:r w:rsidR="00145C7C" w:rsidRPr="004029AD">
        <w:rPr>
          <w:highlight w:val="cyan"/>
          <w:lang w:eastAsia="ja-JP"/>
        </w:rPr>
        <w:t>]"</w:t>
      </w:r>
    </w:p>
    <w:p w14:paraId="40C963BA" w14:textId="01B0A2A2" w:rsidR="00145C7C" w:rsidRDefault="00C52AED" w:rsidP="004029AD">
      <w:pPr>
        <w:spacing w:line="240" w:lineRule="auto"/>
        <w:ind w:firstLineChars="213" w:firstLine="426"/>
        <w:rPr>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/dev/media0 -V "'adv748x 4-0070 txa':0 [</w:t>
      </w:r>
      <w:proofErr w:type="gramStart"/>
      <w:r w:rsidR="00145C7C" w:rsidRPr="004029AD">
        <w:rPr>
          <w:highlight w:val="cyan"/>
          <w:lang w:eastAsia="ja-JP"/>
        </w:rPr>
        <w:t>fmt:RGB</w:t>
      </w:r>
      <w:proofErr w:type="gramEnd"/>
      <w:r w:rsidR="00145C7C" w:rsidRPr="004029AD">
        <w:rPr>
          <w:highlight w:val="cyan"/>
          <w:lang w:eastAsia="ja-JP"/>
        </w:rPr>
        <w:t xml:space="preserve">888_1X24/1920x540 </w:t>
      </w:r>
      <w:proofErr w:type="spellStart"/>
      <w:r w:rsidR="00145C7C" w:rsidRPr="004029AD">
        <w:rPr>
          <w:highlight w:val="cyan"/>
          <w:lang w:eastAsia="ja-JP"/>
        </w:rPr>
        <w:t>field:</w:t>
      </w:r>
      <w:r w:rsidR="00145C7C" w:rsidRPr="0033095B">
        <w:rPr>
          <w:highlight w:val="cyan"/>
          <w:lang w:eastAsia="ja-JP"/>
        </w:rPr>
        <w:t>alternate</w:t>
      </w:r>
      <w:proofErr w:type="spellEnd"/>
      <w:r w:rsidR="00145C7C" w:rsidRPr="004029AD">
        <w:rPr>
          <w:highlight w:val="cyan"/>
          <w:lang w:eastAsia="ja-JP"/>
        </w:rPr>
        <w:t>]"</w:t>
      </w:r>
    </w:p>
    <w:p w14:paraId="2D3CD4F1" w14:textId="77777777" w:rsidR="00A113C3" w:rsidRPr="007903BF" w:rsidRDefault="00A113C3" w:rsidP="007E1928">
      <w:pPr>
        <w:pStyle w:val="ListParagraph"/>
        <w:numPr>
          <w:ilvl w:val="0"/>
          <w:numId w:val="22"/>
        </w:numPr>
        <w:spacing w:line="240" w:lineRule="auto"/>
        <w:ind w:leftChars="0"/>
        <w:rPr>
          <w:u w:val="single"/>
          <w:lang w:eastAsia="ja-JP"/>
        </w:rPr>
      </w:pPr>
      <w:r w:rsidRPr="007903BF">
        <w:rPr>
          <w:u w:val="single"/>
          <w:lang w:eastAsia="ja-JP"/>
        </w:rPr>
        <w:t>1280x720p</w:t>
      </w:r>
    </w:p>
    <w:p w14:paraId="370F0670" w14:textId="21E6D5D9" w:rsidR="00145C7C" w:rsidRPr="004029AD" w:rsidRDefault="00C52AED" w:rsidP="004029AD">
      <w:pPr>
        <w:spacing w:line="240" w:lineRule="auto"/>
        <w:ind w:firstLineChars="213" w:firstLine="426"/>
        <w:rPr>
          <w:highlight w:val="cyan"/>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/dev/media0 -l "'rcar_csi2 feaa0000.csi2':1 -&gt; 'VIN0 output':0 [1]"</w:t>
      </w:r>
    </w:p>
    <w:p w14:paraId="5676BACC" w14:textId="578F4D69" w:rsidR="00145C7C" w:rsidRPr="004029AD" w:rsidRDefault="00C52AED" w:rsidP="004029AD">
      <w:pPr>
        <w:spacing w:line="240" w:lineRule="auto"/>
        <w:ind w:firstLineChars="213" w:firstLine="426"/>
        <w:rPr>
          <w:highlight w:val="cyan"/>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/dev/media0 -l "'adv748x 4-0070 hdmi':1 -&gt; 'adv748x 4-0070 txa':0 [1]"</w:t>
      </w:r>
    </w:p>
    <w:p w14:paraId="23E90239" w14:textId="3521C93E" w:rsidR="00145C7C" w:rsidRPr="004029AD" w:rsidRDefault="00C52AED" w:rsidP="004029AD">
      <w:pPr>
        <w:spacing w:line="240" w:lineRule="auto"/>
        <w:ind w:firstLineChars="213" w:firstLine="426"/>
        <w:rPr>
          <w:highlight w:val="cyan"/>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/dev/media0 -V "'rcar_csi2 feaa0000.csi2':1 [</w:t>
      </w:r>
      <w:proofErr w:type="gramStart"/>
      <w:r w:rsidR="00145C7C" w:rsidRPr="004029AD">
        <w:rPr>
          <w:highlight w:val="cyan"/>
          <w:lang w:eastAsia="ja-JP"/>
        </w:rPr>
        <w:t>fmt:RGB</w:t>
      </w:r>
      <w:proofErr w:type="gramEnd"/>
      <w:r w:rsidR="00145C7C" w:rsidRPr="004029AD">
        <w:rPr>
          <w:highlight w:val="cyan"/>
          <w:lang w:eastAsia="ja-JP"/>
        </w:rPr>
        <w:t xml:space="preserve">888_1X24/1280x720 </w:t>
      </w:r>
      <w:proofErr w:type="spellStart"/>
      <w:r w:rsidR="00145C7C" w:rsidRPr="004029AD">
        <w:rPr>
          <w:highlight w:val="cyan"/>
          <w:lang w:eastAsia="ja-JP"/>
        </w:rPr>
        <w:t>field:none</w:t>
      </w:r>
      <w:proofErr w:type="spellEnd"/>
      <w:r w:rsidR="00145C7C" w:rsidRPr="004029AD">
        <w:rPr>
          <w:highlight w:val="cyan"/>
          <w:lang w:eastAsia="ja-JP"/>
        </w:rPr>
        <w:t>]"</w:t>
      </w:r>
    </w:p>
    <w:p w14:paraId="3D06FD94" w14:textId="4929F574" w:rsidR="00145C7C" w:rsidRDefault="00C52AED" w:rsidP="004029AD">
      <w:pPr>
        <w:spacing w:line="240" w:lineRule="auto"/>
        <w:ind w:firstLineChars="213" w:firstLine="426"/>
        <w:rPr>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/dev/media0 -V "'adv748x 4-0070 txa':0 [</w:t>
      </w:r>
      <w:proofErr w:type="gramStart"/>
      <w:r w:rsidR="00145C7C" w:rsidRPr="004029AD">
        <w:rPr>
          <w:highlight w:val="cyan"/>
          <w:lang w:eastAsia="ja-JP"/>
        </w:rPr>
        <w:t>fmt:RGB</w:t>
      </w:r>
      <w:proofErr w:type="gramEnd"/>
      <w:r w:rsidR="00145C7C" w:rsidRPr="004029AD">
        <w:rPr>
          <w:highlight w:val="cyan"/>
          <w:lang w:eastAsia="ja-JP"/>
        </w:rPr>
        <w:t xml:space="preserve">888_1X24/1280x720 </w:t>
      </w:r>
      <w:proofErr w:type="spellStart"/>
      <w:r w:rsidR="00145C7C" w:rsidRPr="004029AD">
        <w:rPr>
          <w:highlight w:val="cyan"/>
          <w:lang w:eastAsia="ja-JP"/>
        </w:rPr>
        <w:t>field:none</w:t>
      </w:r>
      <w:proofErr w:type="spellEnd"/>
      <w:r w:rsidR="00145C7C" w:rsidRPr="004029AD">
        <w:rPr>
          <w:highlight w:val="cyan"/>
          <w:lang w:eastAsia="ja-JP"/>
        </w:rPr>
        <w:t>]"</w:t>
      </w:r>
    </w:p>
    <w:p w14:paraId="56874021" w14:textId="77777777" w:rsidR="00A113C3" w:rsidRPr="007903BF" w:rsidRDefault="00A113C3" w:rsidP="004029AD">
      <w:pPr>
        <w:pStyle w:val="ListParagraph"/>
        <w:numPr>
          <w:ilvl w:val="2"/>
          <w:numId w:val="28"/>
        </w:numPr>
        <w:ind w:leftChars="0" w:left="426"/>
        <w:rPr>
          <w:u w:val="single"/>
          <w:lang w:eastAsia="ja-JP"/>
        </w:rPr>
      </w:pPr>
      <w:r w:rsidRPr="007903BF">
        <w:rPr>
          <w:u w:val="single"/>
          <w:lang w:eastAsia="ja-JP"/>
        </w:rPr>
        <w:t>720x576p</w:t>
      </w:r>
    </w:p>
    <w:p w14:paraId="0FD5BDC7" w14:textId="4075FAE8" w:rsidR="00145C7C" w:rsidRPr="004029AD" w:rsidRDefault="00C52AED" w:rsidP="004029AD">
      <w:pPr>
        <w:spacing w:line="240" w:lineRule="auto"/>
        <w:ind w:firstLineChars="213" w:firstLine="426"/>
        <w:rPr>
          <w:highlight w:val="cyan"/>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/dev/media0 -l "'rcar_csi2 feaa0000.csi2':1 -&gt; 'VIN0 output':0 [1]"</w:t>
      </w:r>
    </w:p>
    <w:p w14:paraId="15DE288D" w14:textId="3D5024FB" w:rsidR="00145C7C" w:rsidRPr="004029AD" w:rsidRDefault="00C52AED" w:rsidP="004029AD">
      <w:pPr>
        <w:spacing w:line="240" w:lineRule="auto"/>
        <w:ind w:firstLineChars="213" w:firstLine="426"/>
        <w:rPr>
          <w:highlight w:val="cyan"/>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/dev/media0 -l "'adv748x 4-0070 hdmi':1 -&gt; 'adv748x 4-0070 txa':0 [1]"</w:t>
      </w:r>
    </w:p>
    <w:p w14:paraId="06C677FA" w14:textId="3E0C5370" w:rsidR="00145C7C" w:rsidRPr="004029AD" w:rsidRDefault="00C52AED" w:rsidP="004029AD">
      <w:pPr>
        <w:spacing w:line="240" w:lineRule="auto"/>
        <w:ind w:firstLineChars="213" w:firstLine="426"/>
        <w:rPr>
          <w:highlight w:val="cyan"/>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/dev/media0 -V "'rcar_csi2 feaa0000.csi2':1 [</w:t>
      </w:r>
      <w:proofErr w:type="gramStart"/>
      <w:r w:rsidR="00145C7C" w:rsidRPr="004029AD">
        <w:rPr>
          <w:highlight w:val="cyan"/>
          <w:lang w:eastAsia="ja-JP"/>
        </w:rPr>
        <w:t>fmt:RGB</w:t>
      </w:r>
      <w:proofErr w:type="gramEnd"/>
      <w:r w:rsidR="00145C7C" w:rsidRPr="004029AD">
        <w:rPr>
          <w:highlight w:val="cyan"/>
          <w:lang w:eastAsia="ja-JP"/>
        </w:rPr>
        <w:t xml:space="preserve">888_1X24/720x576 </w:t>
      </w:r>
      <w:proofErr w:type="spellStart"/>
      <w:r w:rsidR="00145C7C" w:rsidRPr="004029AD">
        <w:rPr>
          <w:highlight w:val="cyan"/>
          <w:lang w:eastAsia="ja-JP"/>
        </w:rPr>
        <w:t>field:none</w:t>
      </w:r>
      <w:proofErr w:type="spellEnd"/>
      <w:r w:rsidR="00145C7C" w:rsidRPr="004029AD">
        <w:rPr>
          <w:highlight w:val="cyan"/>
          <w:lang w:eastAsia="ja-JP"/>
        </w:rPr>
        <w:t>]"</w:t>
      </w:r>
    </w:p>
    <w:p w14:paraId="0D833911" w14:textId="4BB933D0" w:rsidR="00145C7C" w:rsidRDefault="00C52AED" w:rsidP="004029AD">
      <w:pPr>
        <w:spacing w:line="240" w:lineRule="auto"/>
        <w:ind w:firstLineChars="213" w:firstLine="426"/>
        <w:rPr>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/dev/media0 -V "'adv748x 4-0070 txa':0 [</w:t>
      </w:r>
      <w:proofErr w:type="gramStart"/>
      <w:r w:rsidR="00145C7C" w:rsidRPr="004029AD">
        <w:rPr>
          <w:highlight w:val="cyan"/>
          <w:lang w:eastAsia="ja-JP"/>
        </w:rPr>
        <w:t>fmt:RGB</w:t>
      </w:r>
      <w:proofErr w:type="gramEnd"/>
      <w:r w:rsidR="00145C7C" w:rsidRPr="004029AD">
        <w:rPr>
          <w:highlight w:val="cyan"/>
          <w:lang w:eastAsia="ja-JP"/>
        </w:rPr>
        <w:t xml:space="preserve">888_1X24/720x576 </w:t>
      </w:r>
      <w:proofErr w:type="spellStart"/>
      <w:r w:rsidR="00145C7C" w:rsidRPr="004029AD">
        <w:rPr>
          <w:highlight w:val="cyan"/>
          <w:lang w:eastAsia="ja-JP"/>
        </w:rPr>
        <w:t>field:none</w:t>
      </w:r>
      <w:proofErr w:type="spellEnd"/>
      <w:r w:rsidR="00145C7C" w:rsidRPr="004029AD">
        <w:rPr>
          <w:highlight w:val="cyan"/>
          <w:lang w:eastAsia="ja-JP"/>
        </w:rPr>
        <w:t>]"</w:t>
      </w:r>
    </w:p>
    <w:p w14:paraId="17E00A09" w14:textId="77777777" w:rsidR="00A113C3" w:rsidRPr="007903BF" w:rsidRDefault="00A113C3" w:rsidP="007E1928">
      <w:pPr>
        <w:pStyle w:val="ListParagraph"/>
        <w:numPr>
          <w:ilvl w:val="0"/>
          <w:numId w:val="22"/>
        </w:numPr>
        <w:spacing w:line="240" w:lineRule="auto"/>
        <w:ind w:leftChars="0"/>
        <w:rPr>
          <w:u w:val="single"/>
          <w:lang w:eastAsia="ja-JP"/>
        </w:rPr>
      </w:pPr>
      <w:r w:rsidRPr="007903BF">
        <w:rPr>
          <w:u w:val="single"/>
          <w:lang w:eastAsia="ja-JP"/>
        </w:rPr>
        <w:t>720x480p</w:t>
      </w:r>
    </w:p>
    <w:p w14:paraId="7CB0F825" w14:textId="06AECDEB" w:rsidR="00145C7C" w:rsidRPr="004029AD" w:rsidRDefault="00C52AED" w:rsidP="004029AD">
      <w:pPr>
        <w:spacing w:line="240" w:lineRule="auto"/>
        <w:ind w:firstLineChars="213" w:firstLine="426"/>
        <w:rPr>
          <w:highlight w:val="cyan"/>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/dev/media0 -l "'rcar_csi2 feaa0000.csi2':1 -&gt; 'VIN0 output':0 [1]"</w:t>
      </w:r>
    </w:p>
    <w:p w14:paraId="2C2CA5AB" w14:textId="47CFFB07" w:rsidR="00145C7C" w:rsidRPr="004029AD" w:rsidRDefault="00C52AED" w:rsidP="004029AD">
      <w:pPr>
        <w:spacing w:line="240" w:lineRule="auto"/>
        <w:ind w:firstLineChars="213" w:firstLine="426"/>
        <w:rPr>
          <w:highlight w:val="cyan"/>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/dev/media0 -l "'adv748x 4-0070 hdmi':1 -&gt; 'adv748x 4-0070 txa':0 [1]"</w:t>
      </w:r>
    </w:p>
    <w:p w14:paraId="47DC5F45" w14:textId="4C5AC841" w:rsidR="00145C7C" w:rsidRPr="004029AD" w:rsidRDefault="00C52AED" w:rsidP="004029AD">
      <w:pPr>
        <w:spacing w:line="240" w:lineRule="auto"/>
        <w:ind w:firstLineChars="213" w:firstLine="426"/>
        <w:rPr>
          <w:highlight w:val="cyan"/>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/dev/media0 -V "'rcar_csi2 feaa0000.csi2':1 [</w:t>
      </w:r>
      <w:proofErr w:type="gramStart"/>
      <w:r w:rsidR="00145C7C" w:rsidRPr="004029AD">
        <w:rPr>
          <w:highlight w:val="cyan"/>
          <w:lang w:eastAsia="ja-JP"/>
        </w:rPr>
        <w:t>fmt:RGB</w:t>
      </w:r>
      <w:proofErr w:type="gramEnd"/>
      <w:r w:rsidR="00145C7C" w:rsidRPr="004029AD">
        <w:rPr>
          <w:highlight w:val="cyan"/>
          <w:lang w:eastAsia="ja-JP"/>
        </w:rPr>
        <w:t xml:space="preserve">888_1X24/720x480 </w:t>
      </w:r>
      <w:proofErr w:type="spellStart"/>
      <w:r w:rsidR="00145C7C" w:rsidRPr="004029AD">
        <w:rPr>
          <w:highlight w:val="cyan"/>
          <w:lang w:eastAsia="ja-JP"/>
        </w:rPr>
        <w:t>field:none</w:t>
      </w:r>
      <w:proofErr w:type="spellEnd"/>
      <w:r w:rsidR="00145C7C" w:rsidRPr="004029AD">
        <w:rPr>
          <w:highlight w:val="cyan"/>
          <w:lang w:eastAsia="ja-JP"/>
        </w:rPr>
        <w:t>]"</w:t>
      </w:r>
    </w:p>
    <w:p w14:paraId="38F881F4" w14:textId="5985F2AB" w:rsidR="00145C7C" w:rsidRPr="0033095B" w:rsidRDefault="00C52AED" w:rsidP="004029AD">
      <w:pPr>
        <w:spacing w:line="240" w:lineRule="auto"/>
        <w:ind w:firstLineChars="213" w:firstLine="426"/>
        <w:rPr>
          <w:highlight w:val="cyan"/>
          <w:lang w:eastAsia="ja-JP"/>
        </w:rPr>
      </w:pPr>
      <w:r w:rsidRPr="004029AD">
        <w:rPr>
          <w:highlight w:val="cyan"/>
          <w:lang w:eastAsia="ja-JP"/>
        </w:rPr>
        <w:lastRenderedPageBreak/>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/dev/media0 -V "'adv748x 4-0070 txa':0 [</w:t>
      </w:r>
      <w:proofErr w:type="gramStart"/>
      <w:r w:rsidR="00145C7C" w:rsidRPr="004029AD">
        <w:rPr>
          <w:highlight w:val="cyan"/>
          <w:lang w:eastAsia="ja-JP"/>
        </w:rPr>
        <w:t>fmt:RGB</w:t>
      </w:r>
      <w:proofErr w:type="gramEnd"/>
      <w:r w:rsidR="00145C7C" w:rsidRPr="004029AD">
        <w:rPr>
          <w:highlight w:val="cyan"/>
          <w:lang w:eastAsia="ja-JP"/>
        </w:rPr>
        <w:t xml:space="preserve">888_1X24/720x480 </w:t>
      </w:r>
      <w:proofErr w:type="spellStart"/>
      <w:r w:rsidR="00145C7C" w:rsidRPr="004029AD">
        <w:rPr>
          <w:highlight w:val="cyan"/>
          <w:lang w:eastAsia="ja-JP"/>
        </w:rPr>
        <w:t>field:none</w:t>
      </w:r>
      <w:proofErr w:type="spellEnd"/>
      <w:r w:rsidR="00145C7C" w:rsidRPr="004029AD">
        <w:rPr>
          <w:highlight w:val="cyan"/>
          <w:lang w:eastAsia="ja-JP"/>
        </w:rPr>
        <w:t>]"</w:t>
      </w:r>
    </w:p>
    <w:p w14:paraId="6436154E" w14:textId="77777777" w:rsidR="00A113C3" w:rsidRPr="007903BF" w:rsidRDefault="00A113C3" w:rsidP="007E1928">
      <w:pPr>
        <w:pStyle w:val="ListParagraph"/>
        <w:numPr>
          <w:ilvl w:val="0"/>
          <w:numId w:val="22"/>
        </w:numPr>
        <w:spacing w:line="240" w:lineRule="auto"/>
        <w:ind w:leftChars="0"/>
        <w:rPr>
          <w:u w:val="single"/>
          <w:lang w:eastAsia="ja-JP"/>
        </w:rPr>
      </w:pPr>
      <w:r w:rsidRPr="007903BF">
        <w:rPr>
          <w:u w:val="single"/>
          <w:lang w:eastAsia="ja-JP"/>
        </w:rPr>
        <w:t>640x480p</w:t>
      </w:r>
    </w:p>
    <w:p w14:paraId="4F0126D7" w14:textId="73172547" w:rsidR="00145C7C" w:rsidRPr="004029AD" w:rsidRDefault="00C52AED" w:rsidP="004029AD">
      <w:pPr>
        <w:spacing w:line="240" w:lineRule="auto"/>
        <w:ind w:leftChars="213" w:left="426"/>
        <w:rPr>
          <w:highlight w:val="cyan"/>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/dev/media0 -l "'rcar_csi2 feaa0000.csi2':1 -&gt; 'VIN0 output':0 [1]"</w:t>
      </w:r>
    </w:p>
    <w:p w14:paraId="7A3BD9DF" w14:textId="6634D4C7" w:rsidR="00145C7C" w:rsidRPr="004029AD" w:rsidRDefault="00C52AED" w:rsidP="004029AD">
      <w:pPr>
        <w:spacing w:line="240" w:lineRule="auto"/>
        <w:ind w:leftChars="213" w:left="426"/>
        <w:rPr>
          <w:highlight w:val="cyan"/>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/dev/media0 -l "'adv748x 4-0070 hdmi':1 -&gt; 'adv748x 4-0070 txa':0 [1]"</w:t>
      </w:r>
    </w:p>
    <w:p w14:paraId="6522430F" w14:textId="5BC1F7FA" w:rsidR="00145C7C" w:rsidRPr="004029AD" w:rsidRDefault="00C52AED" w:rsidP="004029AD">
      <w:pPr>
        <w:spacing w:line="240" w:lineRule="auto"/>
        <w:ind w:leftChars="213" w:left="426"/>
        <w:rPr>
          <w:highlight w:val="cyan"/>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/dev/media0 -V "'rcar_csi2 feaa0000.csi2':1 [</w:t>
      </w:r>
      <w:proofErr w:type="gramStart"/>
      <w:r w:rsidR="00145C7C" w:rsidRPr="004029AD">
        <w:rPr>
          <w:highlight w:val="cyan"/>
          <w:lang w:eastAsia="ja-JP"/>
        </w:rPr>
        <w:t>fmt:RGB</w:t>
      </w:r>
      <w:proofErr w:type="gramEnd"/>
      <w:r w:rsidR="00145C7C" w:rsidRPr="004029AD">
        <w:rPr>
          <w:highlight w:val="cyan"/>
          <w:lang w:eastAsia="ja-JP"/>
        </w:rPr>
        <w:t xml:space="preserve">888_1X24/640x480 </w:t>
      </w:r>
      <w:proofErr w:type="spellStart"/>
      <w:r w:rsidR="00145C7C" w:rsidRPr="004029AD">
        <w:rPr>
          <w:highlight w:val="cyan"/>
          <w:lang w:eastAsia="ja-JP"/>
        </w:rPr>
        <w:t>field:none</w:t>
      </w:r>
      <w:proofErr w:type="spellEnd"/>
      <w:r w:rsidR="00145C7C" w:rsidRPr="004029AD">
        <w:rPr>
          <w:highlight w:val="cyan"/>
          <w:lang w:eastAsia="ja-JP"/>
        </w:rPr>
        <w:t>]"</w:t>
      </w:r>
    </w:p>
    <w:p w14:paraId="52A02EEA" w14:textId="45851081" w:rsidR="00C52AED" w:rsidRDefault="00C52AED" w:rsidP="004029AD">
      <w:pPr>
        <w:overflowPunct/>
        <w:autoSpaceDE/>
        <w:autoSpaceDN/>
        <w:adjustRightInd/>
        <w:spacing w:after="0" w:line="240" w:lineRule="auto"/>
        <w:ind w:leftChars="213" w:left="426"/>
        <w:textAlignment w:val="auto"/>
        <w:rPr>
          <w:lang w:eastAsia="ja-JP"/>
        </w:rPr>
      </w:pPr>
      <w:r w:rsidRPr="004029AD">
        <w:rPr>
          <w:highlight w:val="cyan"/>
          <w:lang w:eastAsia="ja-JP"/>
        </w:rPr>
        <w:t xml:space="preserve"># </w:t>
      </w:r>
      <w:r w:rsidR="00145C7C" w:rsidRPr="004029AD">
        <w:rPr>
          <w:highlight w:val="cyan"/>
          <w:lang w:eastAsia="ja-JP"/>
        </w:rPr>
        <w:t>media-</w:t>
      </w:r>
      <w:proofErr w:type="spellStart"/>
      <w:r w:rsidR="00145C7C" w:rsidRPr="004029AD">
        <w:rPr>
          <w:highlight w:val="cyan"/>
          <w:lang w:eastAsia="ja-JP"/>
        </w:rPr>
        <w:t>ctl</w:t>
      </w:r>
      <w:proofErr w:type="spellEnd"/>
      <w:r w:rsidR="00145C7C" w:rsidRPr="004029AD">
        <w:rPr>
          <w:highlight w:val="cyan"/>
          <w:lang w:eastAsia="ja-JP"/>
        </w:rPr>
        <w:t xml:space="preserve"> -d /dev/media0 -V "'adv748x 4-0070 txa':0 [</w:t>
      </w:r>
      <w:proofErr w:type="gramStart"/>
      <w:r w:rsidR="00145C7C" w:rsidRPr="004029AD">
        <w:rPr>
          <w:highlight w:val="cyan"/>
          <w:lang w:eastAsia="ja-JP"/>
        </w:rPr>
        <w:t>fmt:RGB</w:t>
      </w:r>
      <w:proofErr w:type="gramEnd"/>
      <w:r w:rsidR="00145C7C" w:rsidRPr="004029AD">
        <w:rPr>
          <w:highlight w:val="cyan"/>
          <w:lang w:eastAsia="ja-JP"/>
        </w:rPr>
        <w:t xml:space="preserve">888_1X24/640x480 </w:t>
      </w:r>
      <w:proofErr w:type="spellStart"/>
      <w:r w:rsidR="00145C7C" w:rsidRPr="004029AD">
        <w:rPr>
          <w:highlight w:val="cyan"/>
          <w:lang w:eastAsia="ja-JP"/>
        </w:rPr>
        <w:t>field:none</w:t>
      </w:r>
      <w:proofErr w:type="spellEnd"/>
      <w:r w:rsidR="00145C7C" w:rsidRPr="004029AD">
        <w:rPr>
          <w:highlight w:val="cyan"/>
          <w:lang w:eastAsia="ja-JP"/>
        </w:rPr>
        <w:t>]"</w:t>
      </w:r>
    </w:p>
    <w:p w14:paraId="2CC8C1C9" w14:textId="77777777" w:rsidR="00FC7BBE" w:rsidRDefault="00FC7BBE">
      <w:pPr>
        <w:overflowPunct/>
        <w:autoSpaceDE/>
        <w:autoSpaceDN/>
        <w:adjustRightInd/>
        <w:spacing w:after="0" w:line="240" w:lineRule="auto"/>
        <w:textAlignment w:val="auto"/>
        <w:rPr>
          <w:lang w:eastAsia="ja-JP"/>
        </w:rPr>
      </w:pPr>
    </w:p>
    <w:p w14:paraId="4E93EE82" w14:textId="1CB21060" w:rsidR="00A113C3" w:rsidRDefault="00A113C3" w:rsidP="00C52AED">
      <w:pPr>
        <w:overflowPunct/>
        <w:autoSpaceDE/>
        <w:autoSpaceDN/>
        <w:adjustRightInd/>
        <w:spacing w:after="0" w:line="240" w:lineRule="auto"/>
        <w:textAlignment w:val="auto"/>
        <w:rPr>
          <w:b/>
          <w:sz w:val="22"/>
          <w:szCs w:val="22"/>
          <w:lang w:eastAsia="ja-JP"/>
        </w:rPr>
      </w:pPr>
      <w:r w:rsidRPr="0012126A">
        <w:rPr>
          <w:b/>
          <w:sz w:val="22"/>
          <w:szCs w:val="22"/>
          <w:lang w:eastAsia="ja-JP"/>
        </w:rPr>
        <w:t>[CVBS IN]</w:t>
      </w:r>
    </w:p>
    <w:p w14:paraId="762AEA65" w14:textId="77777777" w:rsidR="00426C66" w:rsidRPr="0012126A" w:rsidRDefault="00426C66" w:rsidP="004029AD">
      <w:pPr>
        <w:overflowPunct/>
        <w:autoSpaceDE/>
        <w:autoSpaceDN/>
        <w:adjustRightInd/>
        <w:spacing w:after="0" w:line="240" w:lineRule="auto"/>
        <w:textAlignment w:val="auto"/>
        <w:rPr>
          <w:b/>
          <w:sz w:val="22"/>
          <w:szCs w:val="22"/>
          <w:lang w:eastAsia="ja-JP"/>
        </w:rPr>
      </w:pPr>
    </w:p>
    <w:p w14:paraId="7A3BA0EC" w14:textId="5C4578AD" w:rsidR="00426C66" w:rsidRPr="002D24E5" w:rsidRDefault="002D24E5" w:rsidP="007E1928">
      <w:pPr>
        <w:spacing w:line="240" w:lineRule="auto"/>
        <w:rPr>
          <w:u w:val="single"/>
          <w:lang w:eastAsia="ja-JP"/>
        </w:rPr>
      </w:pPr>
      <w:r>
        <w:rPr>
          <w:u w:val="single"/>
          <w:lang w:eastAsia="ja-JP"/>
        </w:rPr>
        <w:t>[H3/M3/M3N]</w:t>
      </w:r>
    </w:p>
    <w:p w14:paraId="3638F0A8" w14:textId="77777777" w:rsidR="00A113C3" w:rsidRPr="007903BF" w:rsidRDefault="00A113C3" w:rsidP="007E1928">
      <w:pPr>
        <w:pStyle w:val="ListParagraph"/>
        <w:numPr>
          <w:ilvl w:val="0"/>
          <w:numId w:val="22"/>
        </w:numPr>
        <w:spacing w:line="240" w:lineRule="auto"/>
        <w:ind w:leftChars="0"/>
        <w:rPr>
          <w:u w:val="single"/>
          <w:lang w:eastAsia="ja-JP"/>
        </w:rPr>
      </w:pPr>
      <w:r w:rsidRPr="007903BF">
        <w:rPr>
          <w:u w:val="single"/>
          <w:lang w:eastAsia="ja-JP"/>
        </w:rPr>
        <w:t>NTSC (720x480i)</w:t>
      </w:r>
    </w:p>
    <w:p w14:paraId="43078E68" w14:textId="23DD7AB3" w:rsidR="00C52AED" w:rsidRPr="004029AD" w:rsidRDefault="00C52AED" w:rsidP="004029AD">
      <w:pPr>
        <w:spacing w:line="240" w:lineRule="auto"/>
        <w:ind w:leftChars="213" w:left="426"/>
        <w:rPr>
          <w:highlight w:val="cyan"/>
          <w:lang w:eastAsia="ja-JP"/>
        </w:rPr>
      </w:pPr>
      <w:r w:rsidRPr="004029AD">
        <w:rPr>
          <w:sz w:val="18"/>
          <w:szCs w:val="18"/>
          <w:highlight w:val="cyan"/>
          <w:lang w:eastAsia="ja-JP"/>
        </w:rPr>
        <w:t xml:space="preserve"># </w:t>
      </w:r>
      <w:r w:rsidRPr="004029AD">
        <w:rPr>
          <w:highlight w:val="cyan"/>
          <w:lang w:eastAsia="ja-JP"/>
        </w:rPr>
        <w:t>media-</w:t>
      </w:r>
      <w:proofErr w:type="spellStart"/>
      <w:r w:rsidRPr="004029AD">
        <w:rPr>
          <w:highlight w:val="cyan"/>
          <w:lang w:eastAsia="ja-JP"/>
        </w:rPr>
        <w:t>ctl</w:t>
      </w:r>
      <w:proofErr w:type="spellEnd"/>
      <w:r w:rsidRPr="004029AD">
        <w:rPr>
          <w:highlight w:val="cyan"/>
          <w:lang w:eastAsia="ja-JP"/>
        </w:rPr>
        <w:t xml:space="preserve"> -d /dev/media0 -l "'rcar_csi2 fea80000.csi2':1 -&gt; 'VIN5 output':0 [1]"</w:t>
      </w:r>
    </w:p>
    <w:p w14:paraId="13EF0972" w14:textId="4BFD43F9" w:rsidR="00C52AED" w:rsidRPr="004029AD" w:rsidRDefault="00C52AED" w:rsidP="004029AD">
      <w:pPr>
        <w:spacing w:line="240" w:lineRule="auto"/>
        <w:ind w:leftChars="213" w:left="426"/>
        <w:rPr>
          <w:highlight w:val="cyan"/>
          <w:lang w:eastAsia="ja-JP"/>
        </w:rPr>
      </w:pPr>
      <w:r w:rsidRPr="004029AD">
        <w:rPr>
          <w:sz w:val="18"/>
          <w:szCs w:val="18"/>
          <w:highlight w:val="cyan"/>
          <w:lang w:eastAsia="ja-JP"/>
        </w:rPr>
        <w:t xml:space="preserve"># </w:t>
      </w:r>
      <w:r w:rsidRPr="004029AD">
        <w:rPr>
          <w:highlight w:val="cyan"/>
          <w:lang w:eastAsia="ja-JP"/>
        </w:rPr>
        <w:t>media-</w:t>
      </w:r>
      <w:proofErr w:type="spellStart"/>
      <w:r w:rsidRPr="004029AD">
        <w:rPr>
          <w:highlight w:val="cyan"/>
          <w:lang w:eastAsia="ja-JP"/>
        </w:rPr>
        <w:t>ctl</w:t>
      </w:r>
      <w:proofErr w:type="spellEnd"/>
      <w:r w:rsidRPr="004029AD">
        <w:rPr>
          <w:highlight w:val="cyan"/>
          <w:lang w:eastAsia="ja-JP"/>
        </w:rPr>
        <w:t xml:space="preserve"> -d /dev/media0 -l "'adv748x 4-0070 afe':8 -&gt; 'adv748x 4-0070 txb':0 [1]"</w:t>
      </w:r>
    </w:p>
    <w:p w14:paraId="544A0FD6" w14:textId="5F3F904C" w:rsidR="00C52AED" w:rsidRPr="004029AD" w:rsidRDefault="00C52AED" w:rsidP="004029AD">
      <w:pPr>
        <w:spacing w:line="240" w:lineRule="auto"/>
        <w:ind w:leftChars="213" w:left="426"/>
        <w:rPr>
          <w:highlight w:val="cyan"/>
          <w:lang w:eastAsia="ja-JP"/>
        </w:rPr>
      </w:pPr>
      <w:r w:rsidRPr="004029AD">
        <w:rPr>
          <w:sz w:val="18"/>
          <w:szCs w:val="18"/>
          <w:highlight w:val="cyan"/>
          <w:lang w:eastAsia="ja-JP"/>
        </w:rPr>
        <w:t xml:space="preserve"># </w:t>
      </w:r>
      <w:r w:rsidRPr="004029AD">
        <w:rPr>
          <w:highlight w:val="cyan"/>
          <w:lang w:eastAsia="ja-JP"/>
        </w:rPr>
        <w:t>media-</w:t>
      </w:r>
      <w:proofErr w:type="spellStart"/>
      <w:r w:rsidRPr="004029AD">
        <w:rPr>
          <w:highlight w:val="cyan"/>
          <w:lang w:eastAsia="ja-JP"/>
        </w:rPr>
        <w:t>ctl</w:t>
      </w:r>
      <w:proofErr w:type="spellEnd"/>
      <w:r w:rsidRPr="004029AD">
        <w:rPr>
          <w:highlight w:val="cyan"/>
          <w:lang w:eastAsia="ja-JP"/>
        </w:rPr>
        <w:t xml:space="preserve"> -d /dev/media0 -V "'rcar_csi2 fea80000.csi2':1 [</w:t>
      </w:r>
      <w:proofErr w:type="gramStart"/>
      <w:r w:rsidRPr="004029AD">
        <w:rPr>
          <w:highlight w:val="cyan"/>
          <w:lang w:eastAsia="ja-JP"/>
        </w:rPr>
        <w:t>fmt:UYVY</w:t>
      </w:r>
      <w:proofErr w:type="gramEnd"/>
      <w:r w:rsidRPr="004029AD">
        <w:rPr>
          <w:highlight w:val="cyan"/>
          <w:lang w:eastAsia="ja-JP"/>
        </w:rPr>
        <w:t xml:space="preserve">2X8/720x240 </w:t>
      </w:r>
      <w:proofErr w:type="spellStart"/>
      <w:r w:rsidRPr="004029AD">
        <w:rPr>
          <w:highlight w:val="cyan"/>
          <w:lang w:eastAsia="ja-JP"/>
        </w:rPr>
        <w:t>field:alternate</w:t>
      </w:r>
      <w:proofErr w:type="spellEnd"/>
      <w:r w:rsidRPr="004029AD">
        <w:rPr>
          <w:highlight w:val="cyan"/>
          <w:lang w:eastAsia="ja-JP"/>
        </w:rPr>
        <w:t>]"</w:t>
      </w:r>
    </w:p>
    <w:p w14:paraId="4B8BC4A4" w14:textId="6965435C" w:rsidR="00C52AED" w:rsidRPr="0033095B" w:rsidRDefault="00C52AED" w:rsidP="004029AD">
      <w:pPr>
        <w:spacing w:line="240" w:lineRule="auto"/>
        <w:ind w:leftChars="213" w:left="426"/>
        <w:rPr>
          <w:highlight w:val="cyan"/>
          <w:lang w:eastAsia="ja-JP"/>
        </w:rPr>
      </w:pPr>
      <w:r w:rsidRPr="004029AD">
        <w:rPr>
          <w:sz w:val="18"/>
          <w:szCs w:val="18"/>
          <w:highlight w:val="cyan"/>
          <w:lang w:eastAsia="ja-JP"/>
        </w:rPr>
        <w:t xml:space="preserve"># </w:t>
      </w:r>
      <w:r w:rsidRPr="004029AD">
        <w:rPr>
          <w:highlight w:val="cyan"/>
          <w:lang w:eastAsia="ja-JP"/>
        </w:rPr>
        <w:t>media-</w:t>
      </w:r>
      <w:proofErr w:type="spellStart"/>
      <w:r w:rsidRPr="004029AD">
        <w:rPr>
          <w:highlight w:val="cyan"/>
          <w:lang w:eastAsia="ja-JP"/>
        </w:rPr>
        <w:t>ctl</w:t>
      </w:r>
      <w:proofErr w:type="spellEnd"/>
      <w:r w:rsidRPr="004029AD">
        <w:rPr>
          <w:highlight w:val="cyan"/>
          <w:lang w:eastAsia="ja-JP"/>
        </w:rPr>
        <w:t xml:space="preserve"> -d /dev/media0 -V "'adv748x 4-0070 afe':8 [</w:t>
      </w:r>
      <w:proofErr w:type="gramStart"/>
      <w:r w:rsidRPr="004029AD">
        <w:rPr>
          <w:highlight w:val="cyan"/>
          <w:lang w:eastAsia="ja-JP"/>
        </w:rPr>
        <w:t>fmt:UYVY</w:t>
      </w:r>
      <w:proofErr w:type="gramEnd"/>
      <w:r w:rsidRPr="004029AD">
        <w:rPr>
          <w:highlight w:val="cyan"/>
          <w:lang w:eastAsia="ja-JP"/>
        </w:rPr>
        <w:t xml:space="preserve">2X8/720x240 </w:t>
      </w:r>
      <w:proofErr w:type="spellStart"/>
      <w:r w:rsidRPr="004029AD">
        <w:rPr>
          <w:highlight w:val="cyan"/>
          <w:lang w:eastAsia="ja-JP"/>
        </w:rPr>
        <w:t>field:alternate</w:t>
      </w:r>
      <w:proofErr w:type="spellEnd"/>
      <w:r w:rsidRPr="004029AD">
        <w:rPr>
          <w:highlight w:val="cyan"/>
          <w:lang w:eastAsia="ja-JP"/>
        </w:rPr>
        <w:t>]"</w:t>
      </w:r>
    </w:p>
    <w:p w14:paraId="0A68F019" w14:textId="77777777" w:rsidR="00A113C3" w:rsidRPr="007903BF" w:rsidRDefault="00A113C3" w:rsidP="007E1928">
      <w:pPr>
        <w:pStyle w:val="ListParagraph"/>
        <w:numPr>
          <w:ilvl w:val="0"/>
          <w:numId w:val="22"/>
        </w:numPr>
        <w:spacing w:line="240" w:lineRule="auto"/>
        <w:ind w:leftChars="0"/>
        <w:rPr>
          <w:u w:val="single"/>
          <w:lang w:eastAsia="ja-JP"/>
        </w:rPr>
      </w:pPr>
      <w:r w:rsidRPr="007903BF">
        <w:rPr>
          <w:u w:val="single"/>
          <w:lang w:eastAsia="ja-JP"/>
        </w:rPr>
        <w:t>PAL (720x576i)</w:t>
      </w:r>
    </w:p>
    <w:p w14:paraId="40F8CA3A" w14:textId="31B736DB" w:rsidR="00C52AED" w:rsidRPr="004029AD" w:rsidRDefault="00C52AED" w:rsidP="004029AD">
      <w:pPr>
        <w:spacing w:line="240" w:lineRule="auto"/>
        <w:ind w:leftChars="213" w:left="426"/>
        <w:rPr>
          <w:highlight w:val="cyan"/>
          <w:lang w:eastAsia="ja-JP"/>
        </w:rPr>
      </w:pPr>
      <w:r w:rsidRPr="004029AD">
        <w:rPr>
          <w:sz w:val="18"/>
          <w:szCs w:val="18"/>
          <w:highlight w:val="cyan"/>
          <w:lang w:eastAsia="ja-JP"/>
        </w:rPr>
        <w:t xml:space="preserve"># </w:t>
      </w:r>
      <w:r w:rsidRPr="004029AD">
        <w:rPr>
          <w:highlight w:val="cyan"/>
          <w:lang w:eastAsia="ja-JP"/>
        </w:rPr>
        <w:t>media-</w:t>
      </w:r>
      <w:proofErr w:type="spellStart"/>
      <w:r w:rsidRPr="004029AD">
        <w:rPr>
          <w:highlight w:val="cyan"/>
          <w:lang w:eastAsia="ja-JP"/>
        </w:rPr>
        <w:t>ctl</w:t>
      </w:r>
      <w:proofErr w:type="spellEnd"/>
      <w:r w:rsidRPr="004029AD">
        <w:rPr>
          <w:highlight w:val="cyan"/>
          <w:lang w:eastAsia="ja-JP"/>
        </w:rPr>
        <w:t xml:space="preserve"> -d /dev/media0 -l "'rcar_csi2 fea80000.csi2':1 -&gt; 'VIN5 output':0 [1]"</w:t>
      </w:r>
    </w:p>
    <w:p w14:paraId="2372D921" w14:textId="0852523D" w:rsidR="00C52AED" w:rsidRPr="004029AD" w:rsidRDefault="00C52AED" w:rsidP="004029AD">
      <w:pPr>
        <w:spacing w:line="240" w:lineRule="auto"/>
        <w:ind w:leftChars="213" w:left="426"/>
        <w:rPr>
          <w:highlight w:val="cyan"/>
          <w:lang w:eastAsia="ja-JP"/>
        </w:rPr>
      </w:pPr>
      <w:r w:rsidRPr="004029AD">
        <w:rPr>
          <w:sz w:val="18"/>
          <w:szCs w:val="18"/>
          <w:highlight w:val="cyan"/>
          <w:lang w:eastAsia="ja-JP"/>
        </w:rPr>
        <w:t xml:space="preserve"># </w:t>
      </w:r>
      <w:r w:rsidRPr="004029AD">
        <w:rPr>
          <w:highlight w:val="cyan"/>
          <w:lang w:eastAsia="ja-JP"/>
        </w:rPr>
        <w:t>media-</w:t>
      </w:r>
      <w:proofErr w:type="spellStart"/>
      <w:r w:rsidRPr="004029AD">
        <w:rPr>
          <w:highlight w:val="cyan"/>
          <w:lang w:eastAsia="ja-JP"/>
        </w:rPr>
        <w:t>ctl</w:t>
      </w:r>
      <w:proofErr w:type="spellEnd"/>
      <w:r w:rsidRPr="004029AD">
        <w:rPr>
          <w:highlight w:val="cyan"/>
          <w:lang w:eastAsia="ja-JP"/>
        </w:rPr>
        <w:t xml:space="preserve"> -d /dev/media0 -l "'adv748x 4-0070 afe':8 -&gt; 'adv748x 4-0070 txb':0 [1]"</w:t>
      </w:r>
    </w:p>
    <w:p w14:paraId="08009A76" w14:textId="1F599651" w:rsidR="00C52AED" w:rsidRPr="004029AD" w:rsidRDefault="00C52AED" w:rsidP="004029AD">
      <w:pPr>
        <w:spacing w:line="240" w:lineRule="auto"/>
        <w:ind w:leftChars="213" w:left="426"/>
        <w:rPr>
          <w:highlight w:val="cyan"/>
          <w:lang w:eastAsia="ja-JP"/>
        </w:rPr>
      </w:pPr>
      <w:r w:rsidRPr="004029AD">
        <w:rPr>
          <w:sz w:val="18"/>
          <w:szCs w:val="18"/>
          <w:highlight w:val="cyan"/>
          <w:lang w:eastAsia="ja-JP"/>
        </w:rPr>
        <w:t xml:space="preserve"># </w:t>
      </w:r>
      <w:r w:rsidRPr="004029AD">
        <w:rPr>
          <w:highlight w:val="cyan"/>
          <w:lang w:eastAsia="ja-JP"/>
        </w:rPr>
        <w:t>media-</w:t>
      </w:r>
      <w:proofErr w:type="spellStart"/>
      <w:r w:rsidRPr="004029AD">
        <w:rPr>
          <w:highlight w:val="cyan"/>
          <w:lang w:eastAsia="ja-JP"/>
        </w:rPr>
        <w:t>ctl</w:t>
      </w:r>
      <w:proofErr w:type="spellEnd"/>
      <w:r w:rsidRPr="004029AD">
        <w:rPr>
          <w:highlight w:val="cyan"/>
          <w:lang w:eastAsia="ja-JP"/>
        </w:rPr>
        <w:t xml:space="preserve"> -d /dev/media0 -V "'rcar_csi2 fea80000.csi2':1 [</w:t>
      </w:r>
      <w:proofErr w:type="gramStart"/>
      <w:r w:rsidRPr="004029AD">
        <w:rPr>
          <w:highlight w:val="cyan"/>
          <w:lang w:eastAsia="ja-JP"/>
        </w:rPr>
        <w:t>fmt:UYVY</w:t>
      </w:r>
      <w:proofErr w:type="gramEnd"/>
      <w:r w:rsidRPr="004029AD">
        <w:rPr>
          <w:highlight w:val="cyan"/>
          <w:lang w:eastAsia="ja-JP"/>
        </w:rPr>
        <w:t xml:space="preserve">2X8/720x288 </w:t>
      </w:r>
      <w:proofErr w:type="spellStart"/>
      <w:r w:rsidRPr="004029AD">
        <w:rPr>
          <w:highlight w:val="cyan"/>
          <w:lang w:eastAsia="ja-JP"/>
        </w:rPr>
        <w:t>field:alternate</w:t>
      </w:r>
      <w:proofErr w:type="spellEnd"/>
      <w:r w:rsidRPr="004029AD">
        <w:rPr>
          <w:highlight w:val="cyan"/>
          <w:lang w:eastAsia="ja-JP"/>
        </w:rPr>
        <w:t>]"</w:t>
      </w:r>
    </w:p>
    <w:p w14:paraId="4F3DD726" w14:textId="70336CC5" w:rsidR="00426C66" w:rsidRDefault="00C52AED" w:rsidP="00325577">
      <w:pPr>
        <w:spacing w:line="240" w:lineRule="auto"/>
        <w:ind w:leftChars="213" w:left="426"/>
        <w:rPr>
          <w:lang w:eastAsia="ja-JP"/>
        </w:rPr>
      </w:pPr>
      <w:r w:rsidRPr="004029AD">
        <w:rPr>
          <w:sz w:val="18"/>
          <w:szCs w:val="18"/>
          <w:highlight w:val="cyan"/>
          <w:lang w:eastAsia="ja-JP"/>
        </w:rPr>
        <w:t xml:space="preserve"># </w:t>
      </w:r>
      <w:r w:rsidRPr="004029AD">
        <w:rPr>
          <w:highlight w:val="cyan"/>
          <w:lang w:eastAsia="ja-JP"/>
        </w:rPr>
        <w:t>media-</w:t>
      </w:r>
      <w:proofErr w:type="spellStart"/>
      <w:r w:rsidRPr="004029AD">
        <w:rPr>
          <w:highlight w:val="cyan"/>
          <w:lang w:eastAsia="ja-JP"/>
        </w:rPr>
        <w:t>ctl</w:t>
      </w:r>
      <w:proofErr w:type="spellEnd"/>
      <w:r w:rsidRPr="004029AD">
        <w:rPr>
          <w:highlight w:val="cyan"/>
          <w:lang w:eastAsia="ja-JP"/>
        </w:rPr>
        <w:t xml:space="preserve"> -d /dev/media0 -V "'adv748x 4-0070 afe':8 [</w:t>
      </w:r>
      <w:proofErr w:type="gramStart"/>
      <w:r w:rsidRPr="004029AD">
        <w:rPr>
          <w:highlight w:val="cyan"/>
          <w:lang w:eastAsia="ja-JP"/>
        </w:rPr>
        <w:t>fmt:UYVY</w:t>
      </w:r>
      <w:proofErr w:type="gramEnd"/>
      <w:r w:rsidRPr="004029AD">
        <w:rPr>
          <w:highlight w:val="cyan"/>
          <w:lang w:eastAsia="ja-JP"/>
        </w:rPr>
        <w:t xml:space="preserve">2X8/720x288 </w:t>
      </w:r>
      <w:proofErr w:type="spellStart"/>
      <w:r w:rsidRPr="004029AD">
        <w:rPr>
          <w:highlight w:val="cyan"/>
          <w:lang w:eastAsia="ja-JP"/>
        </w:rPr>
        <w:t>field:alternate</w:t>
      </w:r>
      <w:proofErr w:type="spellEnd"/>
      <w:r w:rsidRPr="004029AD">
        <w:rPr>
          <w:highlight w:val="cyan"/>
          <w:lang w:eastAsia="ja-JP"/>
        </w:rPr>
        <w:t>]"</w:t>
      </w:r>
    </w:p>
    <w:p w14:paraId="14B085E9" w14:textId="6CBFAF84" w:rsidR="002D24E5" w:rsidRPr="005A652B" w:rsidRDefault="002D24E5" w:rsidP="002D24E5">
      <w:pPr>
        <w:spacing w:line="240" w:lineRule="auto"/>
        <w:rPr>
          <w:u w:val="single"/>
          <w:lang w:eastAsia="ja-JP"/>
        </w:rPr>
      </w:pPr>
      <w:r>
        <w:rPr>
          <w:u w:val="single"/>
          <w:lang w:eastAsia="ja-JP"/>
        </w:rPr>
        <w:t>[E3]</w:t>
      </w:r>
    </w:p>
    <w:p w14:paraId="21AD5647" w14:textId="5DFE9717" w:rsidR="002D24E5" w:rsidRDefault="002D24E5" w:rsidP="002D24E5">
      <w:pPr>
        <w:pStyle w:val="ListParagraph"/>
        <w:numPr>
          <w:ilvl w:val="0"/>
          <w:numId w:val="22"/>
        </w:numPr>
        <w:spacing w:line="240" w:lineRule="auto"/>
        <w:ind w:leftChars="0"/>
        <w:rPr>
          <w:u w:val="single"/>
          <w:lang w:eastAsia="ja-JP"/>
        </w:rPr>
      </w:pPr>
      <w:r w:rsidRPr="007903BF">
        <w:rPr>
          <w:u w:val="single"/>
          <w:lang w:eastAsia="ja-JP"/>
        </w:rPr>
        <w:t>NTSC (720x480i)</w:t>
      </w:r>
    </w:p>
    <w:p w14:paraId="0AF73057" w14:textId="4A5671B1" w:rsidR="00665917" w:rsidRPr="0012126A" w:rsidRDefault="00665917" w:rsidP="0012126A">
      <w:pPr>
        <w:ind w:firstLineChars="150" w:firstLine="301"/>
        <w:rPr>
          <w:b/>
          <w:lang w:eastAsia="ja-JP"/>
        </w:rPr>
      </w:pPr>
      <w:r w:rsidRPr="0012126A">
        <w:rPr>
          <w:b/>
          <w:lang w:eastAsia="ja-JP"/>
        </w:rPr>
        <w:t xml:space="preserve">please refer to [Change data lane for </w:t>
      </w:r>
      <w:proofErr w:type="spellStart"/>
      <w:r w:rsidRPr="0012126A">
        <w:rPr>
          <w:b/>
          <w:lang w:eastAsia="ja-JP"/>
        </w:rPr>
        <w:t>cvbs</w:t>
      </w:r>
      <w:proofErr w:type="spellEnd"/>
      <w:r w:rsidRPr="0012126A">
        <w:rPr>
          <w:b/>
          <w:lang w:eastAsia="ja-JP"/>
        </w:rPr>
        <w:t xml:space="preserve"> input] in chapter </w:t>
      </w:r>
      <w:r w:rsidRPr="0012126A">
        <w:rPr>
          <w:b/>
          <w:lang w:eastAsia="ja-JP"/>
        </w:rPr>
        <w:fldChar w:fldCharType="begin"/>
      </w:r>
      <w:r w:rsidRPr="0012126A">
        <w:rPr>
          <w:b/>
          <w:lang w:eastAsia="ja-JP"/>
        </w:rPr>
        <w:instrText xml:space="preserve"> REF _Ref445471636 \r \h </w:instrText>
      </w:r>
      <w:r w:rsidRPr="0012126A">
        <w:rPr>
          <w:b/>
          <w:lang w:eastAsia="ja-JP"/>
        </w:rPr>
      </w:r>
      <w:r w:rsidRPr="0012126A">
        <w:rPr>
          <w:b/>
          <w:lang w:eastAsia="ja-JP"/>
        </w:rPr>
        <w:fldChar w:fldCharType="separate"/>
      </w:r>
      <w:r w:rsidR="00E32B0C">
        <w:rPr>
          <w:b/>
          <w:lang w:eastAsia="ja-JP"/>
        </w:rPr>
        <w:t>6.3.1</w:t>
      </w:r>
      <w:r w:rsidRPr="0012126A">
        <w:rPr>
          <w:b/>
          <w:lang w:eastAsia="ja-JP"/>
        </w:rPr>
        <w:fldChar w:fldCharType="end"/>
      </w:r>
    </w:p>
    <w:p w14:paraId="11D3B51E" w14:textId="77777777" w:rsidR="002D24E5" w:rsidRDefault="002D24E5" w:rsidP="0012126A">
      <w:pPr>
        <w:ind w:firstLineChars="150" w:firstLine="270"/>
        <w:rPr>
          <w:sz w:val="18"/>
          <w:szCs w:val="18"/>
          <w:lang w:eastAsia="ja-JP"/>
        </w:rPr>
      </w:pPr>
      <w:r>
        <w:rPr>
          <w:rFonts w:hint="eastAsia"/>
          <w:sz w:val="18"/>
          <w:szCs w:val="18"/>
          <w:lang w:eastAsia="ja-JP"/>
        </w:rPr>
        <w:t>[</w:t>
      </w:r>
      <w:r>
        <w:rPr>
          <w:sz w:val="18"/>
          <w:szCs w:val="18"/>
          <w:lang w:eastAsia="ja-JP"/>
        </w:rPr>
        <w:t xml:space="preserve">In case of using </w:t>
      </w:r>
      <w:r>
        <w:rPr>
          <w:rFonts w:hint="eastAsia"/>
          <w:sz w:val="18"/>
          <w:szCs w:val="18"/>
          <w:lang w:eastAsia="ja-JP"/>
        </w:rPr>
        <w:t>VIN4</w:t>
      </w:r>
      <w:r>
        <w:rPr>
          <w:sz w:val="18"/>
          <w:szCs w:val="18"/>
          <w:lang w:eastAsia="ja-JP"/>
        </w:rPr>
        <w:t>]</w:t>
      </w:r>
    </w:p>
    <w:p w14:paraId="01D7F2C7" w14:textId="2397FA13" w:rsidR="002D24E5" w:rsidRPr="0033095B" w:rsidRDefault="00C52AED" w:rsidP="004029AD">
      <w:pPr>
        <w:ind w:leftChars="142" w:left="284" w:firstLineChars="78" w:firstLine="140"/>
        <w:rPr>
          <w:sz w:val="18"/>
          <w:szCs w:val="18"/>
          <w:highlight w:val="cyan"/>
          <w:lang w:eastAsia="ja-JP"/>
        </w:rPr>
      </w:pPr>
      <w:r w:rsidRPr="004029AD">
        <w:rPr>
          <w:sz w:val="18"/>
          <w:szCs w:val="18"/>
          <w:highlight w:val="cyan"/>
          <w:lang w:eastAsia="ja-JP"/>
        </w:rPr>
        <w:t xml:space="preserve"># </w:t>
      </w:r>
      <w:r w:rsidR="002D24E5" w:rsidRPr="0033095B">
        <w:rPr>
          <w:sz w:val="18"/>
          <w:szCs w:val="18"/>
          <w:highlight w:val="cyan"/>
          <w:lang w:eastAsia="ja-JP"/>
        </w:rPr>
        <w:t>media-</w:t>
      </w:r>
      <w:proofErr w:type="spellStart"/>
      <w:r w:rsidR="002D24E5" w:rsidRPr="0033095B">
        <w:rPr>
          <w:sz w:val="18"/>
          <w:szCs w:val="18"/>
          <w:highlight w:val="cyan"/>
          <w:lang w:eastAsia="ja-JP"/>
        </w:rPr>
        <w:t>ctl</w:t>
      </w:r>
      <w:proofErr w:type="spellEnd"/>
      <w:r w:rsidR="002D24E5" w:rsidRPr="0033095B">
        <w:rPr>
          <w:sz w:val="18"/>
          <w:szCs w:val="18"/>
          <w:highlight w:val="cyan"/>
          <w:lang w:eastAsia="ja-JP"/>
        </w:rPr>
        <w:t xml:space="preserve"> -d /dev/media0 -r</w:t>
      </w:r>
    </w:p>
    <w:p w14:paraId="54897C95" w14:textId="7B116802" w:rsidR="002D24E5" w:rsidRPr="0033095B" w:rsidRDefault="002D24E5" w:rsidP="004029AD">
      <w:pPr>
        <w:ind w:leftChars="142" w:left="284" w:firstLineChars="78" w:firstLine="140"/>
        <w:rPr>
          <w:sz w:val="18"/>
          <w:szCs w:val="18"/>
          <w:highlight w:val="cyan"/>
          <w:lang w:eastAsia="ja-JP"/>
        </w:rPr>
      </w:pPr>
      <w:r w:rsidRPr="0033095B">
        <w:rPr>
          <w:sz w:val="18"/>
          <w:szCs w:val="18"/>
          <w:highlight w:val="cyan"/>
          <w:lang w:eastAsia="ja-JP"/>
        </w:rPr>
        <w:t># media-</w:t>
      </w:r>
      <w:proofErr w:type="spellStart"/>
      <w:r w:rsidRPr="0033095B">
        <w:rPr>
          <w:sz w:val="18"/>
          <w:szCs w:val="18"/>
          <w:highlight w:val="cyan"/>
          <w:lang w:eastAsia="ja-JP"/>
        </w:rPr>
        <w:t>ctl</w:t>
      </w:r>
      <w:proofErr w:type="spellEnd"/>
      <w:r w:rsidRPr="0033095B">
        <w:rPr>
          <w:sz w:val="18"/>
          <w:szCs w:val="18"/>
          <w:highlight w:val="cyan"/>
          <w:lang w:eastAsia="ja-JP"/>
        </w:rPr>
        <w:t xml:space="preserve"> -d /dev/media0 -l "'rcar_csi2 feaa0000.csi2':1 -&gt; 'VIN4 output':0 [1]"</w:t>
      </w:r>
    </w:p>
    <w:p w14:paraId="397D3420" w14:textId="03B67827" w:rsidR="002D24E5" w:rsidRPr="0033095B" w:rsidRDefault="002D24E5" w:rsidP="004029AD">
      <w:pPr>
        <w:ind w:leftChars="142" w:left="284" w:firstLineChars="78" w:firstLine="140"/>
        <w:rPr>
          <w:sz w:val="18"/>
          <w:szCs w:val="18"/>
          <w:highlight w:val="cyan"/>
          <w:lang w:eastAsia="ja-JP"/>
        </w:rPr>
      </w:pPr>
      <w:r w:rsidRPr="0033095B">
        <w:rPr>
          <w:sz w:val="18"/>
          <w:szCs w:val="18"/>
          <w:highlight w:val="cyan"/>
          <w:lang w:eastAsia="ja-JP"/>
        </w:rPr>
        <w:t># media-</w:t>
      </w:r>
      <w:proofErr w:type="spellStart"/>
      <w:r w:rsidRPr="0033095B">
        <w:rPr>
          <w:sz w:val="18"/>
          <w:szCs w:val="18"/>
          <w:highlight w:val="cyan"/>
          <w:lang w:eastAsia="ja-JP"/>
        </w:rPr>
        <w:t>ctl</w:t>
      </w:r>
      <w:proofErr w:type="spellEnd"/>
      <w:r w:rsidRPr="0033095B">
        <w:rPr>
          <w:sz w:val="18"/>
          <w:szCs w:val="18"/>
          <w:highlight w:val="cyan"/>
          <w:lang w:eastAsia="ja-JP"/>
        </w:rPr>
        <w:t xml:space="preserve"> -d /dev/media0 -l "'adv748x 0-0070 afe':8 -&gt; 'adv748x 0-0070 txa':0 [1]"</w:t>
      </w:r>
    </w:p>
    <w:p w14:paraId="134591DC" w14:textId="21817D3D" w:rsidR="002D24E5" w:rsidRPr="0033095B" w:rsidRDefault="002D24E5" w:rsidP="004029AD">
      <w:pPr>
        <w:ind w:leftChars="142" w:left="284" w:firstLineChars="78" w:firstLine="140"/>
        <w:rPr>
          <w:sz w:val="18"/>
          <w:szCs w:val="18"/>
          <w:highlight w:val="cyan"/>
          <w:lang w:eastAsia="ja-JP"/>
        </w:rPr>
      </w:pPr>
      <w:r w:rsidRPr="0033095B">
        <w:rPr>
          <w:sz w:val="18"/>
          <w:szCs w:val="18"/>
          <w:highlight w:val="cyan"/>
          <w:lang w:eastAsia="ja-JP"/>
        </w:rPr>
        <w:t># media-</w:t>
      </w:r>
      <w:proofErr w:type="spellStart"/>
      <w:r w:rsidRPr="0033095B">
        <w:rPr>
          <w:sz w:val="18"/>
          <w:szCs w:val="18"/>
          <w:highlight w:val="cyan"/>
          <w:lang w:eastAsia="ja-JP"/>
        </w:rPr>
        <w:t>ctl</w:t>
      </w:r>
      <w:proofErr w:type="spellEnd"/>
      <w:r w:rsidRPr="0033095B">
        <w:rPr>
          <w:sz w:val="18"/>
          <w:szCs w:val="18"/>
          <w:highlight w:val="cyan"/>
          <w:lang w:eastAsia="ja-JP"/>
        </w:rPr>
        <w:t xml:space="preserve"> -d /dev/media0 -V "'rcar_csi2 feaa0000.csi2':1 [</w:t>
      </w:r>
      <w:proofErr w:type="gramStart"/>
      <w:r w:rsidRPr="0033095B">
        <w:rPr>
          <w:sz w:val="18"/>
          <w:szCs w:val="18"/>
          <w:highlight w:val="cyan"/>
          <w:lang w:eastAsia="ja-JP"/>
        </w:rPr>
        <w:t>fmt:UYVY</w:t>
      </w:r>
      <w:proofErr w:type="gramEnd"/>
      <w:r w:rsidRPr="0033095B">
        <w:rPr>
          <w:sz w:val="18"/>
          <w:szCs w:val="18"/>
          <w:highlight w:val="cyan"/>
          <w:lang w:eastAsia="ja-JP"/>
        </w:rPr>
        <w:t xml:space="preserve">2X8/720x240 </w:t>
      </w:r>
      <w:proofErr w:type="spellStart"/>
      <w:r w:rsidRPr="0033095B">
        <w:rPr>
          <w:sz w:val="18"/>
          <w:szCs w:val="18"/>
          <w:highlight w:val="cyan"/>
          <w:lang w:eastAsia="ja-JP"/>
        </w:rPr>
        <w:t>field:alternate</w:t>
      </w:r>
      <w:proofErr w:type="spellEnd"/>
      <w:r w:rsidRPr="0033095B">
        <w:rPr>
          <w:sz w:val="18"/>
          <w:szCs w:val="18"/>
          <w:highlight w:val="cyan"/>
          <w:lang w:eastAsia="ja-JP"/>
        </w:rPr>
        <w:t>]"</w:t>
      </w:r>
    </w:p>
    <w:p w14:paraId="01E67B2D" w14:textId="26A2F081" w:rsidR="00DD7857" w:rsidRPr="00325577" w:rsidRDefault="002D24E5" w:rsidP="00325577">
      <w:pPr>
        <w:ind w:leftChars="142" w:left="284" w:firstLineChars="78" w:firstLine="140"/>
        <w:rPr>
          <w:sz w:val="18"/>
          <w:szCs w:val="18"/>
          <w:lang w:eastAsia="ja-JP"/>
        </w:rPr>
      </w:pPr>
      <w:r w:rsidRPr="0033095B">
        <w:rPr>
          <w:sz w:val="18"/>
          <w:szCs w:val="18"/>
          <w:highlight w:val="cyan"/>
          <w:lang w:eastAsia="ja-JP"/>
        </w:rPr>
        <w:t># media-</w:t>
      </w:r>
      <w:proofErr w:type="spellStart"/>
      <w:r w:rsidRPr="0033095B">
        <w:rPr>
          <w:sz w:val="18"/>
          <w:szCs w:val="18"/>
          <w:highlight w:val="cyan"/>
          <w:lang w:eastAsia="ja-JP"/>
        </w:rPr>
        <w:t>ctl</w:t>
      </w:r>
      <w:proofErr w:type="spellEnd"/>
      <w:r w:rsidRPr="0033095B">
        <w:rPr>
          <w:sz w:val="18"/>
          <w:szCs w:val="18"/>
          <w:highlight w:val="cyan"/>
          <w:lang w:eastAsia="ja-JP"/>
        </w:rPr>
        <w:t xml:space="preserve"> -d /dev/media0 -V "'adv748x 0-0070 txa':0 [</w:t>
      </w:r>
      <w:proofErr w:type="gramStart"/>
      <w:r w:rsidRPr="0033095B">
        <w:rPr>
          <w:sz w:val="18"/>
          <w:szCs w:val="18"/>
          <w:highlight w:val="cyan"/>
          <w:lang w:eastAsia="ja-JP"/>
        </w:rPr>
        <w:t>fmt:UYVY</w:t>
      </w:r>
      <w:proofErr w:type="gramEnd"/>
      <w:r w:rsidRPr="0033095B">
        <w:rPr>
          <w:sz w:val="18"/>
          <w:szCs w:val="18"/>
          <w:highlight w:val="cyan"/>
          <w:lang w:eastAsia="ja-JP"/>
        </w:rPr>
        <w:t xml:space="preserve">2X8/720x240 </w:t>
      </w:r>
      <w:proofErr w:type="spellStart"/>
      <w:r w:rsidRPr="0033095B">
        <w:rPr>
          <w:sz w:val="18"/>
          <w:szCs w:val="18"/>
          <w:highlight w:val="cyan"/>
          <w:lang w:eastAsia="ja-JP"/>
        </w:rPr>
        <w:t>field:alternate</w:t>
      </w:r>
      <w:proofErr w:type="spellEnd"/>
      <w:r w:rsidRPr="0033095B">
        <w:rPr>
          <w:sz w:val="18"/>
          <w:szCs w:val="18"/>
          <w:highlight w:val="cyan"/>
          <w:lang w:eastAsia="ja-JP"/>
        </w:rPr>
        <w:t>]"</w:t>
      </w:r>
    </w:p>
    <w:p w14:paraId="6AF6742E" w14:textId="77777777" w:rsidR="002D24E5" w:rsidRPr="007903BF" w:rsidRDefault="002D24E5" w:rsidP="002D24E5">
      <w:pPr>
        <w:pStyle w:val="ListParagraph"/>
        <w:numPr>
          <w:ilvl w:val="0"/>
          <w:numId w:val="22"/>
        </w:numPr>
        <w:spacing w:line="240" w:lineRule="auto"/>
        <w:ind w:leftChars="0"/>
        <w:rPr>
          <w:u w:val="single"/>
          <w:lang w:eastAsia="ja-JP"/>
        </w:rPr>
      </w:pPr>
      <w:r w:rsidRPr="007903BF">
        <w:rPr>
          <w:u w:val="single"/>
          <w:lang w:eastAsia="ja-JP"/>
        </w:rPr>
        <w:t>PAL (720x576i)</w:t>
      </w:r>
    </w:p>
    <w:p w14:paraId="0F447ED7" w14:textId="77777777" w:rsidR="002D24E5" w:rsidRDefault="002D24E5" w:rsidP="0012126A">
      <w:pPr>
        <w:ind w:firstLineChars="200" w:firstLine="360"/>
        <w:rPr>
          <w:sz w:val="18"/>
          <w:szCs w:val="18"/>
          <w:lang w:eastAsia="ja-JP"/>
        </w:rPr>
      </w:pPr>
      <w:r>
        <w:rPr>
          <w:rFonts w:hint="eastAsia"/>
          <w:sz w:val="18"/>
          <w:szCs w:val="18"/>
          <w:lang w:eastAsia="ja-JP"/>
        </w:rPr>
        <w:t>[</w:t>
      </w:r>
      <w:r>
        <w:rPr>
          <w:sz w:val="18"/>
          <w:szCs w:val="18"/>
          <w:lang w:eastAsia="ja-JP"/>
        </w:rPr>
        <w:t xml:space="preserve">In case of using </w:t>
      </w:r>
      <w:r>
        <w:rPr>
          <w:rFonts w:hint="eastAsia"/>
          <w:sz w:val="18"/>
          <w:szCs w:val="18"/>
          <w:lang w:eastAsia="ja-JP"/>
        </w:rPr>
        <w:t>VIN4</w:t>
      </w:r>
      <w:r>
        <w:rPr>
          <w:sz w:val="18"/>
          <w:szCs w:val="18"/>
          <w:lang w:eastAsia="ja-JP"/>
        </w:rPr>
        <w:t>]</w:t>
      </w:r>
    </w:p>
    <w:p w14:paraId="51C2C31D" w14:textId="0A071AA4" w:rsidR="002D24E5" w:rsidRPr="0033095B" w:rsidRDefault="002D24E5" w:rsidP="004029AD">
      <w:pPr>
        <w:ind w:leftChars="71" w:left="142" w:firstLineChars="157" w:firstLine="283"/>
        <w:rPr>
          <w:sz w:val="18"/>
          <w:szCs w:val="18"/>
          <w:highlight w:val="cyan"/>
          <w:lang w:eastAsia="ja-JP"/>
        </w:rPr>
      </w:pPr>
      <w:r w:rsidRPr="0033095B">
        <w:rPr>
          <w:sz w:val="18"/>
          <w:szCs w:val="18"/>
          <w:highlight w:val="cyan"/>
          <w:lang w:eastAsia="ja-JP"/>
        </w:rPr>
        <w:t># media-</w:t>
      </w:r>
      <w:proofErr w:type="spellStart"/>
      <w:r w:rsidRPr="0033095B">
        <w:rPr>
          <w:sz w:val="18"/>
          <w:szCs w:val="18"/>
          <w:highlight w:val="cyan"/>
          <w:lang w:eastAsia="ja-JP"/>
        </w:rPr>
        <w:t>ctl</w:t>
      </w:r>
      <w:proofErr w:type="spellEnd"/>
      <w:r w:rsidRPr="0033095B">
        <w:rPr>
          <w:sz w:val="18"/>
          <w:szCs w:val="18"/>
          <w:highlight w:val="cyan"/>
          <w:lang w:eastAsia="ja-JP"/>
        </w:rPr>
        <w:t xml:space="preserve"> -d /dev/media0 -r</w:t>
      </w:r>
    </w:p>
    <w:p w14:paraId="37C4148A" w14:textId="697C0FB0" w:rsidR="002D24E5" w:rsidRPr="0033095B" w:rsidRDefault="002D24E5" w:rsidP="004029AD">
      <w:pPr>
        <w:ind w:leftChars="71" w:left="142" w:firstLineChars="157" w:firstLine="283"/>
        <w:rPr>
          <w:sz w:val="18"/>
          <w:szCs w:val="18"/>
          <w:highlight w:val="cyan"/>
          <w:lang w:eastAsia="ja-JP"/>
        </w:rPr>
      </w:pPr>
      <w:r w:rsidRPr="0033095B">
        <w:rPr>
          <w:sz w:val="18"/>
          <w:szCs w:val="18"/>
          <w:highlight w:val="cyan"/>
          <w:lang w:eastAsia="ja-JP"/>
        </w:rPr>
        <w:t># media-</w:t>
      </w:r>
      <w:proofErr w:type="spellStart"/>
      <w:r w:rsidRPr="0033095B">
        <w:rPr>
          <w:sz w:val="18"/>
          <w:szCs w:val="18"/>
          <w:highlight w:val="cyan"/>
          <w:lang w:eastAsia="ja-JP"/>
        </w:rPr>
        <w:t>ctl</w:t>
      </w:r>
      <w:proofErr w:type="spellEnd"/>
      <w:r w:rsidRPr="0033095B">
        <w:rPr>
          <w:sz w:val="18"/>
          <w:szCs w:val="18"/>
          <w:highlight w:val="cyan"/>
          <w:lang w:eastAsia="ja-JP"/>
        </w:rPr>
        <w:t xml:space="preserve"> -d /dev/media0 -l "'rcar_csi2 feaa0000.csi2':1 -&gt; 'VIN4 output':0 [1]"</w:t>
      </w:r>
    </w:p>
    <w:p w14:paraId="7854C646" w14:textId="181CB7E9" w:rsidR="002D24E5" w:rsidRPr="0033095B" w:rsidRDefault="002D24E5" w:rsidP="004029AD">
      <w:pPr>
        <w:ind w:leftChars="71" w:left="142" w:firstLineChars="157" w:firstLine="283"/>
        <w:rPr>
          <w:sz w:val="18"/>
          <w:szCs w:val="18"/>
          <w:highlight w:val="cyan"/>
          <w:lang w:eastAsia="ja-JP"/>
        </w:rPr>
      </w:pPr>
      <w:r w:rsidRPr="0033095B">
        <w:rPr>
          <w:sz w:val="18"/>
          <w:szCs w:val="18"/>
          <w:highlight w:val="cyan"/>
          <w:lang w:eastAsia="ja-JP"/>
        </w:rPr>
        <w:t># media-</w:t>
      </w:r>
      <w:proofErr w:type="spellStart"/>
      <w:r w:rsidRPr="0033095B">
        <w:rPr>
          <w:sz w:val="18"/>
          <w:szCs w:val="18"/>
          <w:highlight w:val="cyan"/>
          <w:lang w:eastAsia="ja-JP"/>
        </w:rPr>
        <w:t>ctl</w:t>
      </w:r>
      <w:proofErr w:type="spellEnd"/>
      <w:r w:rsidRPr="0033095B">
        <w:rPr>
          <w:sz w:val="18"/>
          <w:szCs w:val="18"/>
          <w:highlight w:val="cyan"/>
          <w:lang w:eastAsia="ja-JP"/>
        </w:rPr>
        <w:t xml:space="preserve"> -d /dev/media0 -l "'adv748x 0-0070 afe':8 -&gt; 'adv748x 0-0070 txa':0 [1]"</w:t>
      </w:r>
    </w:p>
    <w:p w14:paraId="67476AF5" w14:textId="1E5C48BD" w:rsidR="002D24E5" w:rsidRPr="0033095B" w:rsidRDefault="002D24E5" w:rsidP="004029AD">
      <w:pPr>
        <w:ind w:leftChars="71" w:left="142" w:firstLineChars="157" w:firstLine="283"/>
        <w:rPr>
          <w:sz w:val="18"/>
          <w:szCs w:val="18"/>
          <w:highlight w:val="cyan"/>
          <w:lang w:eastAsia="ja-JP"/>
        </w:rPr>
      </w:pPr>
      <w:r w:rsidRPr="0033095B">
        <w:rPr>
          <w:sz w:val="18"/>
          <w:szCs w:val="18"/>
          <w:highlight w:val="cyan"/>
          <w:lang w:eastAsia="ja-JP"/>
        </w:rPr>
        <w:lastRenderedPageBreak/>
        <w:t># media-</w:t>
      </w:r>
      <w:proofErr w:type="spellStart"/>
      <w:r w:rsidRPr="0033095B">
        <w:rPr>
          <w:sz w:val="18"/>
          <w:szCs w:val="18"/>
          <w:highlight w:val="cyan"/>
          <w:lang w:eastAsia="ja-JP"/>
        </w:rPr>
        <w:t>ctl</w:t>
      </w:r>
      <w:proofErr w:type="spellEnd"/>
      <w:r w:rsidRPr="0033095B">
        <w:rPr>
          <w:sz w:val="18"/>
          <w:szCs w:val="18"/>
          <w:highlight w:val="cyan"/>
          <w:lang w:eastAsia="ja-JP"/>
        </w:rPr>
        <w:t xml:space="preserve"> -d /dev/media0 -V "'rcar_csi2 feaa0000.csi2':1 [</w:t>
      </w:r>
      <w:proofErr w:type="gramStart"/>
      <w:r w:rsidRPr="0033095B">
        <w:rPr>
          <w:sz w:val="18"/>
          <w:szCs w:val="18"/>
          <w:highlight w:val="cyan"/>
          <w:lang w:eastAsia="ja-JP"/>
        </w:rPr>
        <w:t>fmt:UYVY</w:t>
      </w:r>
      <w:proofErr w:type="gramEnd"/>
      <w:r w:rsidRPr="0033095B">
        <w:rPr>
          <w:sz w:val="18"/>
          <w:szCs w:val="18"/>
          <w:highlight w:val="cyan"/>
          <w:lang w:eastAsia="ja-JP"/>
        </w:rPr>
        <w:t xml:space="preserve">2X8/720x288 </w:t>
      </w:r>
      <w:proofErr w:type="spellStart"/>
      <w:r w:rsidRPr="0033095B">
        <w:rPr>
          <w:sz w:val="18"/>
          <w:szCs w:val="18"/>
          <w:highlight w:val="cyan"/>
          <w:lang w:eastAsia="ja-JP"/>
        </w:rPr>
        <w:t>field:alternate</w:t>
      </w:r>
      <w:proofErr w:type="spellEnd"/>
      <w:r w:rsidRPr="0033095B">
        <w:rPr>
          <w:sz w:val="18"/>
          <w:szCs w:val="18"/>
          <w:highlight w:val="cyan"/>
          <w:lang w:eastAsia="ja-JP"/>
        </w:rPr>
        <w:t>]"</w:t>
      </w:r>
    </w:p>
    <w:p w14:paraId="39DF18D7" w14:textId="1660588B" w:rsidR="002D24E5" w:rsidRPr="007903BF" w:rsidRDefault="002D24E5" w:rsidP="004029AD">
      <w:pPr>
        <w:ind w:leftChars="71" w:left="142" w:firstLineChars="157" w:firstLine="283"/>
        <w:rPr>
          <w:sz w:val="18"/>
          <w:szCs w:val="18"/>
          <w:lang w:eastAsia="ja-JP"/>
        </w:rPr>
      </w:pPr>
      <w:r w:rsidRPr="0033095B">
        <w:rPr>
          <w:sz w:val="18"/>
          <w:szCs w:val="18"/>
          <w:highlight w:val="cyan"/>
          <w:lang w:eastAsia="ja-JP"/>
        </w:rPr>
        <w:t># media-</w:t>
      </w:r>
      <w:proofErr w:type="spellStart"/>
      <w:r w:rsidRPr="0033095B">
        <w:rPr>
          <w:sz w:val="18"/>
          <w:szCs w:val="18"/>
          <w:highlight w:val="cyan"/>
          <w:lang w:eastAsia="ja-JP"/>
        </w:rPr>
        <w:t>ctl</w:t>
      </w:r>
      <w:proofErr w:type="spellEnd"/>
      <w:r w:rsidRPr="0033095B">
        <w:rPr>
          <w:sz w:val="18"/>
          <w:szCs w:val="18"/>
          <w:highlight w:val="cyan"/>
          <w:lang w:eastAsia="ja-JP"/>
        </w:rPr>
        <w:t xml:space="preserve"> -d /dev/media0 -V "'adv748x 0-0070 txa':0 [</w:t>
      </w:r>
      <w:proofErr w:type="gramStart"/>
      <w:r w:rsidRPr="0033095B">
        <w:rPr>
          <w:sz w:val="18"/>
          <w:szCs w:val="18"/>
          <w:highlight w:val="cyan"/>
          <w:lang w:eastAsia="ja-JP"/>
        </w:rPr>
        <w:t>fmt:UYVY</w:t>
      </w:r>
      <w:proofErr w:type="gramEnd"/>
      <w:r w:rsidRPr="0033095B">
        <w:rPr>
          <w:sz w:val="18"/>
          <w:szCs w:val="18"/>
          <w:highlight w:val="cyan"/>
          <w:lang w:eastAsia="ja-JP"/>
        </w:rPr>
        <w:t xml:space="preserve">2X8/720x288 </w:t>
      </w:r>
      <w:proofErr w:type="spellStart"/>
      <w:r w:rsidRPr="0033095B">
        <w:rPr>
          <w:sz w:val="18"/>
          <w:szCs w:val="18"/>
          <w:highlight w:val="cyan"/>
          <w:lang w:eastAsia="ja-JP"/>
        </w:rPr>
        <w:t>field:alternate</w:t>
      </w:r>
      <w:proofErr w:type="spellEnd"/>
      <w:r w:rsidRPr="0033095B">
        <w:rPr>
          <w:sz w:val="18"/>
          <w:szCs w:val="18"/>
          <w:highlight w:val="cyan"/>
          <w:lang w:eastAsia="ja-JP"/>
        </w:rPr>
        <w:t>]"</w:t>
      </w:r>
    </w:p>
    <w:p w14:paraId="1340A3F6" w14:textId="1576610C" w:rsidR="002D24E5" w:rsidRDefault="002D24E5" w:rsidP="002E2574">
      <w:pPr>
        <w:rPr>
          <w:lang w:eastAsia="ja-JP"/>
        </w:rPr>
      </w:pPr>
    </w:p>
    <w:p w14:paraId="34FB6046" w14:textId="4EDC6BA3" w:rsidR="00B6539D" w:rsidRDefault="00B6539D" w:rsidP="00B6539D">
      <w:pPr>
        <w:spacing w:line="240" w:lineRule="auto"/>
        <w:rPr>
          <w:u w:val="single"/>
          <w:lang w:eastAsia="ja-JP"/>
        </w:rPr>
      </w:pPr>
      <w:r>
        <w:rPr>
          <w:u w:val="single"/>
          <w:lang w:eastAsia="ja-JP"/>
        </w:rPr>
        <w:t>[V3U]</w:t>
      </w:r>
    </w:p>
    <w:p w14:paraId="791A1D22" w14:textId="4892E61C" w:rsidR="00FC7BBE" w:rsidRPr="005A652B" w:rsidRDefault="00FC7BBE" w:rsidP="004D5128">
      <w:pPr>
        <w:spacing w:line="240" w:lineRule="auto"/>
        <w:ind w:firstLineChars="200" w:firstLine="400"/>
        <w:rPr>
          <w:u w:val="single"/>
          <w:lang w:eastAsia="ja-JP"/>
        </w:rPr>
      </w:pPr>
      <w:r w:rsidRPr="004D5128">
        <w:rPr>
          <w:lang w:eastAsia="ja-JP"/>
        </w:rPr>
        <w:t xml:space="preserve">[In case of </w:t>
      </w:r>
      <w:r w:rsidRPr="00175641">
        <w:rPr>
          <w:lang w:eastAsia="ja-JP"/>
        </w:rPr>
        <w:t>LI-AR0231-AP0200-GMSL2</w:t>
      </w:r>
      <w:r>
        <w:rPr>
          <w:lang w:eastAsia="ja-JP"/>
        </w:rPr>
        <w:t xml:space="preserve"> camera]</w:t>
      </w:r>
    </w:p>
    <w:p w14:paraId="733A37AE" w14:textId="5B641474" w:rsidR="00FC7BBE" w:rsidRPr="004D5128" w:rsidRDefault="00FC7BBE" w:rsidP="004D5128">
      <w:pPr>
        <w:spacing w:line="240" w:lineRule="auto"/>
        <w:ind w:leftChars="213" w:left="426"/>
        <w:rPr>
          <w:highlight w:val="cyan"/>
          <w:lang w:eastAsia="ja-JP"/>
        </w:rPr>
      </w:pPr>
      <w:r w:rsidRPr="004D5128">
        <w:rPr>
          <w:highlight w:val="cyan"/>
          <w:lang w:eastAsia="ja-JP"/>
        </w:rPr>
        <w:t># media-</w:t>
      </w:r>
      <w:proofErr w:type="spellStart"/>
      <w:r w:rsidRPr="004D5128">
        <w:rPr>
          <w:highlight w:val="cyan"/>
          <w:lang w:eastAsia="ja-JP"/>
        </w:rPr>
        <w:t>ctl</w:t>
      </w:r>
      <w:proofErr w:type="spellEnd"/>
      <w:r w:rsidRPr="004D5128">
        <w:rPr>
          <w:highlight w:val="cyan"/>
          <w:lang w:eastAsia="ja-JP"/>
        </w:rPr>
        <w:t xml:space="preserve"> -d /dev/media0 -l "'rcar_csi2 feaa0000.csi2':1 -&gt; 'VIN0 output':0 [1]"</w:t>
      </w:r>
    </w:p>
    <w:p w14:paraId="1B77087F" w14:textId="2D14501C" w:rsidR="00FC7BBE" w:rsidRPr="004D5128" w:rsidRDefault="00FC7BBE" w:rsidP="004D5128">
      <w:pPr>
        <w:spacing w:line="240" w:lineRule="auto"/>
        <w:ind w:leftChars="213" w:left="426"/>
        <w:rPr>
          <w:highlight w:val="cyan"/>
          <w:lang w:eastAsia="ja-JP"/>
        </w:rPr>
      </w:pPr>
      <w:r w:rsidRPr="004D5128">
        <w:rPr>
          <w:highlight w:val="cyan"/>
          <w:lang w:eastAsia="ja-JP"/>
        </w:rPr>
        <w:t># media-</w:t>
      </w:r>
      <w:proofErr w:type="spellStart"/>
      <w:r w:rsidRPr="004D5128">
        <w:rPr>
          <w:highlight w:val="cyan"/>
          <w:lang w:eastAsia="ja-JP"/>
        </w:rPr>
        <w:t>ctl</w:t>
      </w:r>
      <w:proofErr w:type="spellEnd"/>
      <w:r w:rsidRPr="004D5128">
        <w:rPr>
          <w:highlight w:val="cyan"/>
          <w:lang w:eastAsia="ja-JP"/>
        </w:rPr>
        <w:t xml:space="preserve"> -d /dev/media0 -l "'rcar_csi2 feaa0000.csi2':2 -&gt; 'VIN1 output':0 [1]"</w:t>
      </w:r>
    </w:p>
    <w:p w14:paraId="408DB466" w14:textId="31989746" w:rsidR="00FC7BBE" w:rsidRPr="004D5128" w:rsidRDefault="00FC7BBE" w:rsidP="004D5128">
      <w:pPr>
        <w:spacing w:line="240" w:lineRule="auto"/>
        <w:ind w:leftChars="213" w:left="426"/>
        <w:rPr>
          <w:highlight w:val="cyan"/>
          <w:lang w:eastAsia="ja-JP"/>
        </w:rPr>
      </w:pPr>
      <w:r w:rsidRPr="004D5128">
        <w:rPr>
          <w:highlight w:val="cyan"/>
          <w:lang w:eastAsia="ja-JP"/>
        </w:rPr>
        <w:t># media-</w:t>
      </w:r>
      <w:proofErr w:type="spellStart"/>
      <w:r w:rsidRPr="004D5128">
        <w:rPr>
          <w:highlight w:val="cyan"/>
          <w:lang w:eastAsia="ja-JP"/>
        </w:rPr>
        <w:t>ctl</w:t>
      </w:r>
      <w:proofErr w:type="spellEnd"/>
      <w:r w:rsidRPr="004D5128">
        <w:rPr>
          <w:highlight w:val="cyan"/>
          <w:lang w:eastAsia="ja-JP"/>
        </w:rPr>
        <w:t xml:space="preserve"> -d /dev/media0 -l "'rcar_csi2 feaa0000.csi2':3 -&gt; 'VIN2 output':0 [1]"</w:t>
      </w:r>
    </w:p>
    <w:p w14:paraId="174E72BE" w14:textId="75F3F85A" w:rsidR="00FC7BBE" w:rsidRPr="004D5128" w:rsidRDefault="00FC7BBE" w:rsidP="004D5128">
      <w:pPr>
        <w:spacing w:line="240" w:lineRule="auto"/>
        <w:ind w:leftChars="213" w:left="426"/>
        <w:rPr>
          <w:highlight w:val="cyan"/>
          <w:lang w:eastAsia="ja-JP"/>
        </w:rPr>
      </w:pPr>
      <w:r w:rsidRPr="004D5128">
        <w:rPr>
          <w:highlight w:val="cyan"/>
          <w:lang w:eastAsia="ja-JP"/>
        </w:rPr>
        <w:t># media-</w:t>
      </w:r>
      <w:proofErr w:type="spellStart"/>
      <w:r w:rsidRPr="004D5128">
        <w:rPr>
          <w:highlight w:val="cyan"/>
          <w:lang w:eastAsia="ja-JP"/>
        </w:rPr>
        <w:t>ctl</w:t>
      </w:r>
      <w:proofErr w:type="spellEnd"/>
      <w:r w:rsidRPr="004D5128">
        <w:rPr>
          <w:highlight w:val="cyan"/>
          <w:lang w:eastAsia="ja-JP"/>
        </w:rPr>
        <w:t xml:space="preserve"> -d /dev/media0 -l "'rcar_csi2 feaa0000.csi2':4 -&gt; 'VIN3 output':0 [1]"</w:t>
      </w:r>
    </w:p>
    <w:p w14:paraId="379493A7" w14:textId="71141F0A" w:rsidR="00FC7BBE" w:rsidRPr="004D5128" w:rsidRDefault="00FC7BBE" w:rsidP="004D5128">
      <w:pPr>
        <w:spacing w:line="240" w:lineRule="auto"/>
        <w:ind w:leftChars="213" w:left="426"/>
        <w:rPr>
          <w:highlight w:val="cyan"/>
          <w:lang w:eastAsia="ja-JP"/>
        </w:rPr>
      </w:pPr>
      <w:r w:rsidRPr="004D5128">
        <w:rPr>
          <w:highlight w:val="cyan"/>
          <w:lang w:eastAsia="ja-JP"/>
        </w:rPr>
        <w:t># media-</w:t>
      </w:r>
      <w:proofErr w:type="spellStart"/>
      <w:r w:rsidRPr="004D5128">
        <w:rPr>
          <w:highlight w:val="cyan"/>
          <w:lang w:eastAsia="ja-JP"/>
        </w:rPr>
        <w:t>ctl</w:t>
      </w:r>
      <w:proofErr w:type="spellEnd"/>
      <w:r w:rsidRPr="004D5128">
        <w:rPr>
          <w:highlight w:val="cyan"/>
          <w:lang w:eastAsia="ja-JP"/>
        </w:rPr>
        <w:t xml:space="preserve"> -d /dev/media0 -V "'rcar_csi2 feaa0000.csi2':1 [</w:t>
      </w:r>
      <w:proofErr w:type="gramStart"/>
      <w:r w:rsidRPr="004D5128">
        <w:rPr>
          <w:highlight w:val="cyan"/>
          <w:lang w:eastAsia="ja-JP"/>
        </w:rPr>
        <w:t>fmt:Y</w:t>
      </w:r>
      <w:proofErr w:type="gramEnd"/>
      <w:r w:rsidRPr="004D5128">
        <w:rPr>
          <w:highlight w:val="cyan"/>
          <w:lang w:eastAsia="ja-JP"/>
        </w:rPr>
        <w:t xml:space="preserve">10_1X10/1920x1020 </w:t>
      </w:r>
      <w:proofErr w:type="spellStart"/>
      <w:r w:rsidRPr="004D5128">
        <w:rPr>
          <w:highlight w:val="cyan"/>
          <w:lang w:eastAsia="ja-JP"/>
        </w:rPr>
        <w:t>field:none</w:t>
      </w:r>
      <w:proofErr w:type="spellEnd"/>
      <w:r w:rsidRPr="004D5128">
        <w:rPr>
          <w:highlight w:val="cyan"/>
          <w:lang w:eastAsia="ja-JP"/>
        </w:rPr>
        <w:t>]"</w:t>
      </w:r>
    </w:p>
    <w:p w14:paraId="59F14316" w14:textId="77777777" w:rsidR="00FC7BBE" w:rsidRPr="004D5128" w:rsidRDefault="00FC7BBE" w:rsidP="004D5128">
      <w:pPr>
        <w:spacing w:line="240" w:lineRule="auto"/>
        <w:ind w:leftChars="213" w:left="426"/>
        <w:rPr>
          <w:highlight w:val="cyan"/>
          <w:lang w:eastAsia="ja-JP"/>
        </w:rPr>
      </w:pPr>
    </w:p>
    <w:p w14:paraId="17A77F88" w14:textId="356728BB" w:rsidR="00FC7BBE" w:rsidRPr="004D5128" w:rsidRDefault="00FC7BBE" w:rsidP="004D5128">
      <w:pPr>
        <w:spacing w:line="240" w:lineRule="auto"/>
        <w:ind w:leftChars="213" w:left="426"/>
        <w:rPr>
          <w:highlight w:val="cyan"/>
          <w:lang w:eastAsia="ja-JP"/>
        </w:rPr>
      </w:pPr>
      <w:r w:rsidRPr="004D5128">
        <w:rPr>
          <w:highlight w:val="cyan"/>
          <w:lang w:eastAsia="ja-JP"/>
        </w:rPr>
        <w:t># media-</w:t>
      </w:r>
      <w:proofErr w:type="spellStart"/>
      <w:r w:rsidRPr="004D5128">
        <w:rPr>
          <w:highlight w:val="cyan"/>
          <w:lang w:eastAsia="ja-JP"/>
        </w:rPr>
        <w:t>ctl</w:t>
      </w:r>
      <w:proofErr w:type="spellEnd"/>
      <w:r w:rsidRPr="004D5128">
        <w:rPr>
          <w:highlight w:val="cyan"/>
          <w:lang w:eastAsia="ja-JP"/>
        </w:rPr>
        <w:t xml:space="preserve"> -d /dev/media0 -l "'rcar_csi2 fed60000.csi2':1 -&gt; 'VIN16 output':0 [1]"</w:t>
      </w:r>
    </w:p>
    <w:p w14:paraId="0FD44466" w14:textId="37BBAD82" w:rsidR="00FC7BBE" w:rsidRPr="004D5128" w:rsidRDefault="00FC7BBE" w:rsidP="004D5128">
      <w:pPr>
        <w:spacing w:line="240" w:lineRule="auto"/>
        <w:ind w:leftChars="213" w:left="426"/>
        <w:rPr>
          <w:highlight w:val="cyan"/>
          <w:lang w:eastAsia="ja-JP"/>
        </w:rPr>
      </w:pPr>
      <w:r w:rsidRPr="004D5128">
        <w:rPr>
          <w:highlight w:val="cyan"/>
          <w:lang w:eastAsia="ja-JP"/>
        </w:rPr>
        <w:t># media-</w:t>
      </w:r>
      <w:proofErr w:type="spellStart"/>
      <w:r w:rsidRPr="004D5128">
        <w:rPr>
          <w:highlight w:val="cyan"/>
          <w:lang w:eastAsia="ja-JP"/>
        </w:rPr>
        <w:t>ctl</w:t>
      </w:r>
      <w:proofErr w:type="spellEnd"/>
      <w:r w:rsidRPr="004D5128">
        <w:rPr>
          <w:highlight w:val="cyan"/>
          <w:lang w:eastAsia="ja-JP"/>
        </w:rPr>
        <w:t xml:space="preserve"> -d /dev/media0 -l "'rcar_csi2 fed60000.csi2':2 -&gt; 'VIN17 output':0 [1]"</w:t>
      </w:r>
    </w:p>
    <w:p w14:paraId="5D50B52D" w14:textId="46EE2350" w:rsidR="00FC7BBE" w:rsidRPr="004D5128" w:rsidRDefault="00FC7BBE" w:rsidP="004D5128">
      <w:pPr>
        <w:spacing w:line="240" w:lineRule="auto"/>
        <w:ind w:leftChars="213" w:left="426"/>
        <w:rPr>
          <w:highlight w:val="cyan"/>
          <w:lang w:eastAsia="ja-JP"/>
        </w:rPr>
      </w:pPr>
      <w:r w:rsidRPr="004D5128">
        <w:rPr>
          <w:highlight w:val="cyan"/>
          <w:lang w:eastAsia="ja-JP"/>
        </w:rPr>
        <w:t># media-</w:t>
      </w:r>
      <w:proofErr w:type="spellStart"/>
      <w:r w:rsidRPr="004D5128">
        <w:rPr>
          <w:highlight w:val="cyan"/>
          <w:lang w:eastAsia="ja-JP"/>
        </w:rPr>
        <w:t>ctl</w:t>
      </w:r>
      <w:proofErr w:type="spellEnd"/>
      <w:r w:rsidRPr="004D5128">
        <w:rPr>
          <w:highlight w:val="cyan"/>
          <w:lang w:eastAsia="ja-JP"/>
        </w:rPr>
        <w:t xml:space="preserve"> -d /dev/media0 -l "'rcar_csi2 fed60000.csi2':3 -&gt; 'VIN18 output':0 [1]"</w:t>
      </w:r>
    </w:p>
    <w:p w14:paraId="7C435B0E" w14:textId="32F82AC3" w:rsidR="00FC7BBE" w:rsidRPr="004D5128" w:rsidRDefault="00FC7BBE" w:rsidP="004D5128">
      <w:pPr>
        <w:spacing w:line="240" w:lineRule="auto"/>
        <w:ind w:leftChars="213" w:left="426"/>
        <w:rPr>
          <w:highlight w:val="cyan"/>
          <w:lang w:eastAsia="ja-JP"/>
        </w:rPr>
      </w:pPr>
      <w:r w:rsidRPr="004D5128">
        <w:rPr>
          <w:highlight w:val="cyan"/>
          <w:lang w:eastAsia="ja-JP"/>
        </w:rPr>
        <w:t># media-</w:t>
      </w:r>
      <w:proofErr w:type="spellStart"/>
      <w:r w:rsidRPr="004D5128">
        <w:rPr>
          <w:highlight w:val="cyan"/>
          <w:lang w:eastAsia="ja-JP"/>
        </w:rPr>
        <w:t>ctl</w:t>
      </w:r>
      <w:proofErr w:type="spellEnd"/>
      <w:r w:rsidRPr="004D5128">
        <w:rPr>
          <w:highlight w:val="cyan"/>
          <w:lang w:eastAsia="ja-JP"/>
        </w:rPr>
        <w:t xml:space="preserve"> -d /dev/media0 -l "'rcar_csi2 fed60000.csi2':4 -&gt; 'VIN19 output':0 [1]"</w:t>
      </w:r>
    </w:p>
    <w:p w14:paraId="3F0934E0" w14:textId="119BDDF1" w:rsidR="00FC7BBE" w:rsidRPr="004D5128" w:rsidRDefault="00FC7BBE" w:rsidP="004D5128">
      <w:pPr>
        <w:spacing w:line="240" w:lineRule="auto"/>
        <w:ind w:leftChars="213" w:left="426"/>
        <w:rPr>
          <w:highlight w:val="cyan"/>
          <w:lang w:eastAsia="ja-JP"/>
        </w:rPr>
      </w:pPr>
      <w:r w:rsidRPr="004D5128">
        <w:rPr>
          <w:highlight w:val="cyan"/>
          <w:lang w:eastAsia="ja-JP"/>
        </w:rPr>
        <w:t># media-</w:t>
      </w:r>
      <w:proofErr w:type="spellStart"/>
      <w:r w:rsidRPr="004D5128">
        <w:rPr>
          <w:highlight w:val="cyan"/>
          <w:lang w:eastAsia="ja-JP"/>
        </w:rPr>
        <w:t>ctl</w:t>
      </w:r>
      <w:proofErr w:type="spellEnd"/>
      <w:r w:rsidRPr="004D5128">
        <w:rPr>
          <w:highlight w:val="cyan"/>
          <w:lang w:eastAsia="ja-JP"/>
        </w:rPr>
        <w:t xml:space="preserve"> -d /dev/media0 -V "'rcar_csi2 fed60000.csi2':1 [</w:t>
      </w:r>
      <w:proofErr w:type="gramStart"/>
      <w:r w:rsidRPr="004D5128">
        <w:rPr>
          <w:highlight w:val="cyan"/>
          <w:lang w:eastAsia="ja-JP"/>
        </w:rPr>
        <w:t>fmt:Y</w:t>
      </w:r>
      <w:proofErr w:type="gramEnd"/>
      <w:r w:rsidRPr="004D5128">
        <w:rPr>
          <w:highlight w:val="cyan"/>
          <w:lang w:eastAsia="ja-JP"/>
        </w:rPr>
        <w:t xml:space="preserve">10_1X10/1920x1020 </w:t>
      </w:r>
      <w:proofErr w:type="spellStart"/>
      <w:r w:rsidRPr="004D5128">
        <w:rPr>
          <w:highlight w:val="cyan"/>
          <w:lang w:eastAsia="ja-JP"/>
        </w:rPr>
        <w:t>field:none</w:t>
      </w:r>
      <w:proofErr w:type="spellEnd"/>
      <w:r w:rsidRPr="004D5128">
        <w:rPr>
          <w:highlight w:val="cyan"/>
          <w:lang w:eastAsia="ja-JP"/>
        </w:rPr>
        <w:t>]"</w:t>
      </w:r>
    </w:p>
    <w:p w14:paraId="5F3E5AE7" w14:textId="77777777" w:rsidR="00FC7BBE" w:rsidRPr="004D5128" w:rsidRDefault="00FC7BBE" w:rsidP="004D5128">
      <w:pPr>
        <w:spacing w:line="240" w:lineRule="auto"/>
        <w:ind w:leftChars="213" w:left="426"/>
        <w:rPr>
          <w:highlight w:val="cyan"/>
          <w:lang w:eastAsia="ja-JP"/>
        </w:rPr>
      </w:pPr>
    </w:p>
    <w:p w14:paraId="76322E79" w14:textId="28B24AA8" w:rsidR="00FC7BBE" w:rsidRPr="004D5128" w:rsidRDefault="00FC7BBE" w:rsidP="004D5128">
      <w:pPr>
        <w:spacing w:line="240" w:lineRule="auto"/>
        <w:ind w:leftChars="213" w:left="426"/>
        <w:rPr>
          <w:highlight w:val="cyan"/>
          <w:lang w:eastAsia="ja-JP"/>
        </w:rPr>
      </w:pPr>
      <w:r w:rsidRPr="004D5128">
        <w:rPr>
          <w:highlight w:val="cyan"/>
          <w:lang w:eastAsia="ja-JP"/>
        </w:rPr>
        <w:t># media-</w:t>
      </w:r>
      <w:proofErr w:type="spellStart"/>
      <w:r w:rsidRPr="004D5128">
        <w:rPr>
          <w:highlight w:val="cyan"/>
          <w:lang w:eastAsia="ja-JP"/>
        </w:rPr>
        <w:t>ctl</w:t>
      </w:r>
      <w:proofErr w:type="spellEnd"/>
      <w:r w:rsidRPr="004D5128">
        <w:rPr>
          <w:highlight w:val="cyan"/>
          <w:lang w:eastAsia="ja-JP"/>
        </w:rPr>
        <w:t xml:space="preserve"> -d /dev/media0 -l "'rcar_csi2 fed70000.csi2':1 -&gt; 'VIN24 output':0 [1]"</w:t>
      </w:r>
    </w:p>
    <w:p w14:paraId="7E2DE0FF" w14:textId="5DAB4B03" w:rsidR="00FC7BBE" w:rsidRPr="004D5128" w:rsidRDefault="00FC7BBE" w:rsidP="004D5128">
      <w:pPr>
        <w:spacing w:line="240" w:lineRule="auto"/>
        <w:ind w:leftChars="213" w:left="426"/>
        <w:rPr>
          <w:highlight w:val="cyan"/>
          <w:lang w:eastAsia="ja-JP"/>
        </w:rPr>
      </w:pPr>
      <w:r w:rsidRPr="004D5128">
        <w:rPr>
          <w:highlight w:val="cyan"/>
          <w:lang w:eastAsia="ja-JP"/>
        </w:rPr>
        <w:t># media-</w:t>
      </w:r>
      <w:proofErr w:type="spellStart"/>
      <w:r w:rsidRPr="004D5128">
        <w:rPr>
          <w:highlight w:val="cyan"/>
          <w:lang w:eastAsia="ja-JP"/>
        </w:rPr>
        <w:t>ctl</w:t>
      </w:r>
      <w:proofErr w:type="spellEnd"/>
      <w:r w:rsidRPr="004D5128">
        <w:rPr>
          <w:highlight w:val="cyan"/>
          <w:lang w:eastAsia="ja-JP"/>
        </w:rPr>
        <w:t xml:space="preserve"> -d /dev/media0 -l "'rcar_csi2 fed70000.csi2':2 -&gt; 'VIN25 output':0 [1]"</w:t>
      </w:r>
    </w:p>
    <w:p w14:paraId="411D9F62" w14:textId="014AE7F5" w:rsidR="00FC7BBE" w:rsidRPr="004D5128" w:rsidRDefault="00FC7BBE" w:rsidP="004D5128">
      <w:pPr>
        <w:spacing w:line="240" w:lineRule="auto"/>
        <w:ind w:leftChars="213" w:left="426"/>
        <w:rPr>
          <w:highlight w:val="cyan"/>
          <w:lang w:eastAsia="ja-JP"/>
        </w:rPr>
      </w:pPr>
      <w:r w:rsidRPr="004D5128">
        <w:rPr>
          <w:highlight w:val="cyan"/>
          <w:lang w:eastAsia="ja-JP"/>
        </w:rPr>
        <w:t># media-</w:t>
      </w:r>
      <w:proofErr w:type="spellStart"/>
      <w:r w:rsidRPr="004D5128">
        <w:rPr>
          <w:highlight w:val="cyan"/>
          <w:lang w:eastAsia="ja-JP"/>
        </w:rPr>
        <w:t>ctl</w:t>
      </w:r>
      <w:proofErr w:type="spellEnd"/>
      <w:r w:rsidRPr="004D5128">
        <w:rPr>
          <w:highlight w:val="cyan"/>
          <w:lang w:eastAsia="ja-JP"/>
        </w:rPr>
        <w:t xml:space="preserve"> -d /dev/media0 -l "'rcar_csi2 fed70000.csi2':3 -&gt; 'VIN26 output':0 [1]"</w:t>
      </w:r>
    </w:p>
    <w:p w14:paraId="2878391C" w14:textId="1B64CB91" w:rsidR="00FC7BBE" w:rsidRPr="004D5128" w:rsidRDefault="00FC7BBE" w:rsidP="004D5128">
      <w:pPr>
        <w:spacing w:line="240" w:lineRule="auto"/>
        <w:ind w:leftChars="213" w:left="426"/>
        <w:rPr>
          <w:highlight w:val="cyan"/>
          <w:lang w:eastAsia="ja-JP"/>
        </w:rPr>
      </w:pPr>
      <w:r w:rsidRPr="004D5128">
        <w:rPr>
          <w:highlight w:val="cyan"/>
          <w:lang w:eastAsia="ja-JP"/>
        </w:rPr>
        <w:t># media-</w:t>
      </w:r>
      <w:proofErr w:type="spellStart"/>
      <w:r w:rsidRPr="004D5128">
        <w:rPr>
          <w:highlight w:val="cyan"/>
          <w:lang w:eastAsia="ja-JP"/>
        </w:rPr>
        <w:t>ctl</w:t>
      </w:r>
      <w:proofErr w:type="spellEnd"/>
      <w:r w:rsidRPr="004D5128">
        <w:rPr>
          <w:highlight w:val="cyan"/>
          <w:lang w:eastAsia="ja-JP"/>
        </w:rPr>
        <w:t xml:space="preserve"> -d /dev/media0 -l "'rcar_csi2 fed70000.csi2':4 -&gt; 'VIN27 output':0 [1]"</w:t>
      </w:r>
    </w:p>
    <w:p w14:paraId="6A3E99F2" w14:textId="07F65064" w:rsidR="00B6539D" w:rsidRDefault="00FC7BBE" w:rsidP="004D5128">
      <w:pPr>
        <w:ind w:leftChars="213" w:left="426"/>
        <w:rPr>
          <w:lang w:eastAsia="ja-JP"/>
        </w:rPr>
      </w:pPr>
      <w:r w:rsidRPr="004D5128">
        <w:rPr>
          <w:highlight w:val="cyan"/>
          <w:lang w:eastAsia="ja-JP"/>
        </w:rPr>
        <w:t>#  media-</w:t>
      </w:r>
      <w:proofErr w:type="spellStart"/>
      <w:r w:rsidRPr="004D5128">
        <w:rPr>
          <w:highlight w:val="cyan"/>
          <w:lang w:eastAsia="ja-JP"/>
        </w:rPr>
        <w:t>ctl</w:t>
      </w:r>
      <w:proofErr w:type="spellEnd"/>
      <w:r w:rsidRPr="004D5128">
        <w:rPr>
          <w:highlight w:val="cyan"/>
          <w:lang w:eastAsia="ja-JP"/>
        </w:rPr>
        <w:t xml:space="preserve"> -d /dev/media0 -V "'rcar_csi2 fed70000.csi2':1 [</w:t>
      </w:r>
      <w:proofErr w:type="gramStart"/>
      <w:r w:rsidRPr="004D5128">
        <w:rPr>
          <w:highlight w:val="cyan"/>
          <w:lang w:eastAsia="ja-JP"/>
        </w:rPr>
        <w:t>fmt:Y</w:t>
      </w:r>
      <w:proofErr w:type="gramEnd"/>
      <w:r w:rsidRPr="004D5128">
        <w:rPr>
          <w:highlight w:val="cyan"/>
          <w:lang w:eastAsia="ja-JP"/>
        </w:rPr>
        <w:t xml:space="preserve">10_1X10/1920x1020 </w:t>
      </w:r>
      <w:proofErr w:type="spellStart"/>
      <w:r w:rsidRPr="004D5128">
        <w:rPr>
          <w:highlight w:val="cyan"/>
          <w:lang w:eastAsia="ja-JP"/>
        </w:rPr>
        <w:t>field:none</w:t>
      </w:r>
      <w:proofErr w:type="spellEnd"/>
      <w:r w:rsidRPr="004D5128">
        <w:rPr>
          <w:highlight w:val="cyan"/>
          <w:lang w:eastAsia="ja-JP"/>
        </w:rPr>
        <w:t>]"</w:t>
      </w:r>
    </w:p>
    <w:p w14:paraId="1E08A0EB" w14:textId="49023442" w:rsidR="00DD7857" w:rsidRPr="00325577" w:rsidRDefault="00DD7857" w:rsidP="00DD7857">
      <w:pPr>
        <w:spacing w:line="240" w:lineRule="auto"/>
        <w:rPr>
          <w:lang w:eastAsia="ja-JP"/>
        </w:rPr>
      </w:pPr>
      <w:r w:rsidRPr="00325577">
        <w:rPr>
          <w:lang w:eastAsia="ja-JP"/>
        </w:rPr>
        <w:t>[</w:t>
      </w:r>
      <w:r>
        <w:rPr>
          <w:lang w:eastAsia="ja-JP"/>
        </w:rPr>
        <w:t>D3</w:t>
      </w:r>
      <w:r w:rsidRPr="00325577">
        <w:rPr>
          <w:lang w:eastAsia="ja-JP"/>
        </w:rPr>
        <w:t>]</w:t>
      </w:r>
    </w:p>
    <w:p w14:paraId="0F76BA56" w14:textId="77EEE650" w:rsidR="00DD7857" w:rsidRDefault="00DD7857" w:rsidP="004D5128">
      <w:pPr>
        <w:ind w:leftChars="213" w:left="426"/>
        <w:rPr>
          <w:lang w:eastAsia="ja-JP"/>
        </w:rPr>
      </w:pPr>
      <w:r>
        <w:rPr>
          <w:lang w:eastAsia="ja-JP"/>
        </w:rPr>
        <w:t>There is no need to config VIN in D3 through media-</w:t>
      </w:r>
      <w:proofErr w:type="spellStart"/>
      <w:proofErr w:type="gramStart"/>
      <w:r>
        <w:rPr>
          <w:lang w:eastAsia="ja-JP"/>
        </w:rPr>
        <w:t>ctl</w:t>
      </w:r>
      <w:proofErr w:type="spellEnd"/>
      <w:proofErr w:type="gramEnd"/>
    </w:p>
    <w:p w14:paraId="55262539" w14:textId="77777777" w:rsidR="00832C90" w:rsidRDefault="00832C90" w:rsidP="002E2574">
      <w:pPr>
        <w:pStyle w:val="Heading3"/>
        <w:rPr>
          <w:lang w:eastAsia="ja-JP"/>
        </w:rPr>
      </w:pPr>
      <w:bookmarkStart w:id="116" w:name="_Ref10819048"/>
      <w:r w:rsidRPr="00832C90">
        <w:rPr>
          <w:lang w:eastAsia="ja-JP"/>
        </w:rPr>
        <w:t xml:space="preserve">Deactivate all active </w:t>
      </w:r>
      <w:proofErr w:type="gramStart"/>
      <w:r w:rsidRPr="00832C90">
        <w:rPr>
          <w:lang w:eastAsia="ja-JP"/>
        </w:rPr>
        <w:t>links</w:t>
      </w:r>
      <w:bookmarkEnd w:id="116"/>
      <w:proofErr w:type="gramEnd"/>
    </w:p>
    <w:p w14:paraId="336ED300" w14:textId="77777777" w:rsidR="00832C90" w:rsidRDefault="00832C90" w:rsidP="002E2574">
      <w:pPr>
        <w:rPr>
          <w:lang w:eastAsia="ja-JP"/>
        </w:rPr>
      </w:pPr>
      <w:r w:rsidRPr="00832C90">
        <w:rPr>
          <w:lang w:eastAsia="ja-JP"/>
        </w:rPr>
        <w:t>This is a useful command to reset all links before you start enabling new links to make sure you got the biggest possible routing space to start out with.</w:t>
      </w:r>
    </w:p>
    <w:p w14:paraId="3DA171EE" w14:textId="55E02571" w:rsidR="00832C90" w:rsidRDefault="00832C90">
      <w:pPr>
        <w:overflowPunct/>
        <w:autoSpaceDE/>
        <w:autoSpaceDN/>
        <w:adjustRightInd/>
        <w:spacing w:after="0" w:line="240" w:lineRule="auto"/>
        <w:textAlignment w:val="auto"/>
        <w:rPr>
          <w:rFonts w:ascii="Arial" w:hAnsi="Arial"/>
          <w:b/>
          <w:sz w:val="32"/>
          <w:lang w:eastAsia="ja-JP"/>
        </w:rPr>
      </w:pPr>
      <w:r w:rsidRPr="002E2574">
        <w:rPr>
          <w:highlight w:val="cyan"/>
          <w:lang w:eastAsia="ja-JP"/>
        </w:rPr>
        <w:t># media-</w:t>
      </w:r>
      <w:proofErr w:type="spellStart"/>
      <w:r w:rsidRPr="002E2574">
        <w:rPr>
          <w:highlight w:val="cyan"/>
          <w:lang w:eastAsia="ja-JP"/>
        </w:rPr>
        <w:t>ctl</w:t>
      </w:r>
      <w:proofErr w:type="spellEnd"/>
      <w:r w:rsidRPr="002E2574">
        <w:rPr>
          <w:highlight w:val="cyan"/>
          <w:lang w:eastAsia="ja-JP"/>
        </w:rPr>
        <w:t xml:space="preserve"> -d /dev/media0 </w:t>
      </w:r>
      <w:r w:rsidR="00682210">
        <w:rPr>
          <w:highlight w:val="cyan"/>
          <w:lang w:eastAsia="ja-JP"/>
        </w:rPr>
        <w:t>-</w:t>
      </w:r>
      <w:r w:rsidRPr="002E2574">
        <w:rPr>
          <w:highlight w:val="cyan"/>
          <w:lang w:eastAsia="ja-JP"/>
        </w:rPr>
        <w:t>r</w:t>
      </w:r>
    </w:p>
    <w:p w14:paraId="759C8383" w14:textId="77777777" w:rsidR="002462C7" w:rsidRDefault="002462C7" w:rsidP="002462C7">
      <w:pPr>
        <w:pStyle w:val="Heading1"/>
      </w:pPr>
      <w:r>
        <w:rPr>
          <w:rFonts w:hint="eastAsia"/>
          <w:lang w:eastAsia="ja-JP"/>
        </w:rPr>
        <w:lastRenderedPageBreak/>
        <w:t>Integration</w:t>
      </w:r>
    </w:p>
    <w:p w14:paraId="106E2072" w14:textId="77777777" w:rsidR="002462C7" w:rsidRPr="005935DC" w:rsidRDefault="002462C7" w:rsidP="002462C7">
      <w:pPr>
        <w:pStyle w:val="Heading2"/>
      </w:pPr>
      <w:r w:rsidRPr="005935DC">
        <w:rPr>
          <w:lang w:eastAsia="ja-JP"/>
        </w:rPr>
        <w:t>Directory Configuration</w:t>
      </w:r>
    </w:p>
    <w:p w14:paraId="6BDF5F99" w14:textId="77777777" w:rsidR="002462C7" w:rsidRDefault="00BC2381" w:rsidP="000B35F0">
      <w:pPr>
        <w:spacing w:after="0"/>
        <w:rPr>
          <w:lang w:eastAsia="ja-JP"/>
        </w:rPr>
      </w:pPr>
      <w:r>
        <w:rPr>
          <w:noProof/>
        </w:rPr>
        <mc:AlternateContent>
          <mc:Choice Requires="wpc">
            <w:drawing>
              <wp:anchor distT="0" distB="0" distL="114300" distR="114300" simplePos="0" relativeHeight="251660288" behindDoc="0" locked="0" layoutInCell="1" allowOverlap="1" wp14:anchorId="5D67BA5A" wp14:editId="7691EB51">
                <wp:simplePos x="0" y="0"/>
                <wp:positionH relativeFrom="column">
                  <wp:posOffset>30480</wp:posOffset>
                </wp:positionH>
                <wp:positionV relativeFrom="paragraph">
                  <wp:posOffset>273685</wp:posOffset>
                </wp:positionV>
                <wp:extent cx="6179820" cy="5991225"/>
                <wp:effectExtent l="0" t="0" r="11430" b="28575"/>
                <wp:wrapTopAndBottom/>
                <wp:docPr id="383" name="キャンバス 3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s:wsp>
                        <wps:cNvPr id="7" name="Text Box 392"/>
                        <wps:cNvSpPr txBox="1">
                          <a:spLocks noChangeArrowheads="1"/>
                        </wps:cNvSpPr>
                        <wps:spPr bwMode="auto">
                          <a:xfrm>
                            <a:off x="2664460" y="102226"/>
                            <a:ext cx="322326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9D7E8" w14:textId="77777777" w:rsidR="00174F95" w:rsidRPr="000B35F0" w:rsidRDefault="00174F95" w:rsidP="00353EBA">
                              <w:pPr>
                                <w:tabs>
                                  <w:tab w:val="left" w:pos="1276"/>
                                </w:tabs>
                                <w:rPr>
                                  <w:rFonts w:ascii="Arial" w:hAnsi="Arial" w:cs="Arial"/>
                                  <w:sz w:val="18"/>
                                  <w:szCs w:val="18"/>
                                </w:rPr>
                              </w:pPr>
                              <w:r>
                                <w:rPr>
                                  <w:rFonts w:ascii="Arial" w:hAnsi="Arial" w:cs="Arial" w:hint="eastAsia"/>
                                  <w:sz w:val="18"/>
                                  <w:szCs w:val="18"/>
                                  <w:lang w:eastAsia="ja-JP"/>
                                </w:rPr>
                                <w:t>rcar</w:t>
                              </w:r>
                              <w:r>
                                <w:rPr>
                                  <w:rFonts w:ascii="Arial" w:hAnsi="Arial" w:cs="Arial"/>
                                  <w:sz w:val="18"/>
                                  <w:szCs w:val="18"/>
                                  <w:lang w:eastAsia="ja-JP"/>
                                </w:rPr>
                                <w:t>-</w:t>
                              </w:r>
                              <w:r>
                                <w:rPr>
                                  <w:rFonts w:ascii="Arial" w:hAnsi="Arial" w:cs="Arial"/>
                                  <w:sz w:val="18"/>
                                  <w:szCs w:val="18"/>
                                </w:rPr>
                                <w:t>core</w:t>
                              </w:r>
                              <w:r w:rsidRPr="000B35F0">
                                <w:rPr>
                                  <w:rFonts w:ascii="Arial" w:hAnsi="Arial" w:cs="Arial"/>
                                  <w:sz w:val="18"/>
                                  <w:szCs w:val="18"/>
                                </w:rPr>
                                <w:t>.c</w:t>
                              </w:r>
                              <w:r w:rsidRPr="000B35F0">
                                <w:rPr>
                                  <w:rFonts w:ascii="Arial" w:hAnsi="Arial" w:cs="Arial"/>
                                  <w:sz w:val="18"/>
                                  <w:szCs w:val="18"/>
                                </w:rPr>
                                <w:tab/>
                                <w:t xml:space="preserve">: video capture </w:t>
                              </w:r>
                              <w:r>
                                <w:rPr>
                                  <w:rFonts w:ascii="Arial" w:hAnsi="Arial" w:cs="Arial"/>
                                  <w:sz w:val="18"/>
                                  <w:szCs w:val="18"/>
                                </w:rPr>
                                <w:t>core</w:t>
                              </w:r>
                              <w:r w:rsidRPr="000B35F0">
                                <w:rPr>
                                  <w:rFonts w:ascii="Arial" w:hAnsi="Arial" w:cs="Arial"/>
                                  <w:sz w:val="18"/>
                                  <w:szCs w:val="18"/>
                                </w:rPr>
                                <w:t xml:space="preserve"> source file</w:t>
                              </w:r>
                            </w:p>
                          </w:txbxContent>
                        </wps:txbx>
                        <wps:bodyPr rot="0" vert="horz" wrap="square" lIns="74295" tIns="8890" rIns="74295" bIns="8890" anchor="t" anchorCtr="0" upright="1">
                          <a:noAutofit/>
                        </wps:bodyPr>
                      </wps:wsp>
                      <wps:wsp>
                        <wps:cNvPr id="8" name="Line 619"/>
                        <wps:cNvCnPr>
                          <a:cxnSpLocks noChangeShapeType="1"/>
                        </wps:cNvCnPr>
                        <wps:spPr bwMode="auto">
                          <a:xfrm>
                            <a:off x="367665" y="187325"/>
                            <a:ext cx="228917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620"/>
                        <wps:cNvSpPr txBox="1">
                          <a:spLocks noChangeArrowheads="1"/>
                        </wps:cNvSpPr>
                        <wps:spPr bwMode="auto">
                          <a:xfrm>
                            <a:off x="501650" y="75565"/>
                            <a:ext cx="1724025" cy="229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EF879D" w14:textId="77777777" w:rsidR="00174F95" w:rsidRPr="001E5C26" w:rsidRDefault="00174F95" w:rsidP="00353EBA">
                              <w:pPr>
                                <w:rPr>
                                  <w:rFonts w:ascii="Arial" w:hAnsi="Arial" w:cs="Arial"/>
                                  <w:sz w:val="18"/>
                                  <w:szCs w:val="18"/>
                                </w:rPr>
                              </w:pPr>
                              <w:r w:rsidRPr="001E5C26">
                                <w:rPr>
                                  <w:rFonts w:ascii="Arial" w:hAnsi="Arial" w:cs="Arial"/>
                                  <w:sz w:val="18"/>
                                  <w:szCs w:val="18"/>
                                </w:rPr>
                                <w:t>drivers/media/platform/</w:t>
                              </w:r>
                              <w:r>
                                <w:rPr>
                                  <w:rFonts w:ascii="Arial" w:hAnsi="Arial" w:cs="Arial"/>
                                  <w:sz w:val="18"/>
                                  <w:szCs w:val="18"/>
                                </w:rPr>
                                <w:t>rcar-vin/</w:t>
                              </w:r>
                            </w:p>
                          </w:txbxContent>
                        </wps:txbx>
                        <wps:bodyPr rot="0" vert="horz" wrap="none" lIns="74295" tIns="8890" rIns="74295" bIns="8890" anchor="t" anchorCtr="0" upright="1">
                          <a:noAutofit/>
                        </wps:bodyPr>
                      </wps:wsp>
                      <wps:wsp>
                        <wps:cNvPr id="17" name="Line 628"/>
                        <wps:cNvCnPr>
                          <a:cxnSpLocks noChangeShapeType="1"/>
                        </wps:cNvCnPr>
                        <wps:spPr bwMode="auto">
                          <a:xfrm>
                            <a:off x="345440" y="1922145"/>
                            <a:ext cx="228917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629"/>
                        <wps:cNvSpPr txBox="1">
                          <a:spLocks noChangeArrowheads="1"/>
                        </wps:cNvSpPr>
                        <wps:spPr bwMode="auto">
                          <a:xfrm>
                            <a:off x="535940" y="1821485"/>
                            <a:ext cx="1508760" cy="229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7F05D0" w14:textId="77777777" w:rsidR="00174F95" w:rsidRPr="001E5C26" w:rsidRDefault="00174F95" w:rsidP="00353EBA">
                              <w:pPr>
                                <w:rPr>
                                  <w:rFonts w:ascii="Arial" w:hAnsi="Arial" w:cs="Arial"/>
                                  <w:sz w:val="18"/>
                                  <w:szCs w:val="18"/>
                                </w:rPr>
                              </w:pPr>
                              <w:r w:rsidRPr="001E5C26">
                                <w:rPr>
                                  <w:rFonts w:ascii="Arial" w:hAnsi="Arial" w:cs="Arial"/>
                                  <w:sz w:val="18"/>
                                  <w:szCs w:val="18"/>
                                </w:rPr>
                                <w:t>drivers/media/i2c</w:t>
                              </w:r>
                              <w:r>
                                <w:rPr>
                                  <w:rFonts w:ascii="Arial" w:hAnsi="Arial" w:cs="Arial"/>
                                  <w:sz w:val="18"/>
                                  <w:szCs w:val="18"/>
                                </w:rPr>
                                <w:t>/adv748x/</w:t>
                              </w:r>
                            </w:p>
                          </w:txbxContent>
                        </wps:txbx>
                        <wps:bodyPr rot="0" vert="horz" wrap="none" lIns="74295" tIns="8890" rIns="74295" bIns="8890" anchor="t" anchorCtr="0" upright="1">
                          <a:noAutofit/>
                        </wps:bodyPr>
                      </wps:wsp>
                      <wps:wsp>
                        <wps:cNvPr id="21" name="Text Box 645"/>
                        <wps:cNvSpPr txBox="1">
                          <a:spLocks noChangeArrowheads="1"/>
                        </wps:cNvSpPr>
                        <wps:spPr bwMode="auto">
                          <a:xfrm>
                            <a:off x="2645410" y="1806575"/>
                            <a:ext cx="322326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1EC78" w14:textId="77777777" w:rsidR="00174F95" w:rsidRPr="000B35F0" w:rsidRDefault="00174F95" w:rsidP="00353EBA">
                              <w:pPr>
                                <w:tabs>
                                  <w:tab w:val="left" w:pos="1276"/>
                                </w:tabs>
                                <w:rPr>
                                  <w:rFonts w:ascii="Arial" w:hAnsi="Arial" w:cs="Arial"/>
                                  <w:sz w:val="18"/>
                                  <w:szCs w:val="18"/>
                                </w:rPr>
                              </w:pPr>
                              <w:r w:rsidRPr="00D22C94">
                                <w:rPr>
                                  <w:rFonts w:ascii="Arial" w:hAnsi="Arial" w:cs="Arial"/>
                                  <w:sz w:val="18"/>
                                  <w:szCs w:val="18"/>
                                </w:rPr>
                                <w:t>adv748x-afe.c</w:t>
                              </w:r>
                              <w:r w:rsidRPr="000B35F0">
                                <w:rPr>
                                  <w:rFonts w:ascii="Arial" w:hAnsi="Arial" w:cs="Arial"/>
                                  <w:sz w:val="18"/>
                                  <w:szCs w:val="18"/>
                                </w:rPr>
                                <w:tab/>
                                <w:t>: adv</w:t>
                              </w:r>
                              <w:r>
                                <w:rPr>
                                  <w:rFonts w:ascii="Arial" w:hAnsi="Arial" w:cs="Arial"/>
                                  <w:sz w:val="18"/>
                                  <w:szCs w:val="18"/>
                                </w:rPr>
                                <w:t xml:space="preserve">7482 </w:t>
                              </w:r>
                              <w:r>
                                <w:rPr>
                                  <w:rFonts w:ascii="Arial" w:hAnsi="Arial" w:cs="Arial" w:hint="eastAsia"/>
                                  <w:sz w:val="18"/>
                                  <w:szCs w:val="18"/>
                                  <w:lang w:eastAsia="ja-JP"/>
                                </w:rPr>
                                <w:t>a</w:t>
                              </w:r>
                              <w:r>
                                <w:rPr>
                                  <w:rFonts w:ascii="Arial" w:hAnsi="Arial" w:cs="Arial"/>
                                  <w:sz w:val="18"/>
                                  <w:szCs w:val="18"/>
                                  <w:lang w:eastAsia="ja-JP"/>
                                </w:rPr>
                                <w:t xml:space="preserve">fe </w:t>
                              </w:r>
                              <w:r w:rsidRPr="000B35F0">
                                <w:rPr>
                                  <w:rFonts w:ascii="Arial" w:hAnsi="Arial" w:cs="Arial"/>
                                  <w:sz w:val="18"/>
                                  <w:szCs w:val="18"/>
                                </w:rPr>
                                <w:t>driver source file</w:t>
                              </w:r>
                            </w:p>
                          </w:txbxContent>
                        </wps:txbx>
                        <wps:bodyPr rot="0" vert="horz" wrap="square" lIns="74295" tIns="8890" rIns="74295" bIns="8890" anchor="t" anchorCtr="0" upright="1">
                          <a:noAutofit/>
                        </wps:bodyPr>
                      </wps:wsp>
                      <wps:wsp>
                        <wps:cNvPr id="351" name="Text Box 388"/>
                        <wps:cNvSpPr txBox="1">
                          <a:spLocks noChangeArrowheads="1"/>
                        </wps:cNvSpPr>
                        <wps:spPr bwMode="auto">
                          <a:xfrm>
                            <a:off x="2655569" y="351146"/>
                            <a:ext cx="2882037"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A00D0" w14:textId="77777777" w:rsidR="00174F95" w:rsidRPr="000B35F0" w:rsidRDefault="00174F95" w:rsidP="00F87C02">
                              <w:pPr>
                                <w:tabs>
                                  <w:tab w:val="left" w:pos="1276"/>
                                </w:tabs>
                                <w:rPr>
                                  <w:rFonts w:ascii="Arial" w:hAnsi="Arial" w:cs="Arial"/>
                                  <w:sz w:val="18"/>
                                  <w:szCs w:val="18"/>
                                </w:rPr>
                              </w:pPr>
                              <w:r>
                                <w:rPr>
                                  <w:rFonts w:ascii="Arial" w:hAnsi="Arial" w:cs="Arial" w:hint="eastAsia"/>
                                  <w:sz w:val="18"/>
                                  <w:szCs w:val="18"/>
                                  <w:lang w:eastAsia="ja-JP"/>
                                </w:rPr>
                                <w:t>rcar</w:t>
                              </w:r>
                              <w:r>
                                <w:rPr>
                                  <w:rFonts w:ascii="Arial" w:hAnsi="Arial" w:cs="Arial"/>
                                  <w:sz w:val="18"/>
                                  <w:szCs w:val="18"/>
                                  <w:lang w:eastAsia="ja-JP"/>
                                </w:rPr>
                                <w:t>-csi2</w:t>
                              </w:r>
                              <w:r w:rsidRPr="000B35F0">
                                <w:rPr>
                                  <w:rFonts w:ascii="Arial" w:hAnsi="Arial" w:cs="Arial"/>
                                  <w:sz w:val="18"/>
                                  <w:szCs w:val="18"/>
                                </w:rPr>
                                <w:t>.c</w:t>
                              </w:r>
                              <w:r w:rsidRPr="000B35F0">
                                <w:rPr>
                                  <w:rFonts w:ascii="Arial" w:hAnsi="Arial" w:cs="Arial"/>
                                  <w:sz w:val="18"/>
                                  <w:szCs w:val="18"/>
                                </w:rPr>
                                <w:tab/>
                                <w:t xml:space="preserve">: </w:t>
                              </w:r>
                              <w:r>
                                <w:rPr>
                                  <w:rFonts w:ascii="Arial" w:hAnsi="Arial" w:cs="Arial"/>
                                  <w:sz w:val="18"/>
                                  <w:szCs w:val="18"/>
                                </w:rPr>
                                <w:t xml:space="preserve">MIPI CSI-2 </w:t>
                              </w:r>
                              <w:r w:rsidRPr="000B35F0">
                                <w:rPr>
                                  <w:rFonts w:ascii="Arial" w:hAnsi="Arial" w:cs="Arial"/>
                                  <w:sz w:val="18"/>
                                  <w:szCs w:val="18"/>
                                </w:rPr>
                                <w:t>driver source file</w:t>
                              </w:r>
                            </w:p>
                            <w:p w14:paraId="0D8DEEED" w14:textId="77777777" w:rsidR="00174F95" w:rsidRDefault="00174F95" w:rsidP="00F87C02">
                              <w:pPr>
                                <w:pStyle w:val="NormalWeb"/>
                                <w:tabs>
                                  <w:tab w:val="left" w:pos="1276"/>
                                </w:tabs>
                                <w:overflowPunct w:val="0"/>
                                <w:spacing w:before="0" w:beforeAutospacing="0" w:after="200" w:afterAutospacing="0"/>
                              </w:pPr>
                            </w:p>
                          </w:txbxContent>
                        </wps:txbx>
                        <wps:bodyPr rot="0" vert="horz" wrap="square" lIns="74295" tIns="8890" rIns="74295" bIns="8890" anchor="t" anchorCtr="0" upright="1">
                          <a:noAutofit/>
                        </wps:bodyPr>
                      </wps:wsp>
                      <wps:wsp>
                        <wps:cNvPr id="448" name="Line 621"/>
                        <wps:cNvCnPr>
                          <a:cxnSpLocks noChangeShapeType="1"/>
                          <a:endCxn id="351" idx="1"/>
                        </wps:cNvCnPr>
                        <wps:spPr bwMode="auto">
                          <a:xfrm>
                            <a:off x="2534920" y="466081"/>
                            <a:ext cx="12064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9" name="Line 627"/>
                        <wps:cNvCnPr>
                          <a:cxnSpLocks noChangeShapeType="1"/>
                        </wps:cNvCnPr>
                        <wps:spPr bwMode="auto">
                          <a:xfrm flipH="1">
                            <a:off x="2533015" y="197136"/>
                            <a:ext cx="1905" cy="137448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1" name="Text Box 388"/>
                        <wps:cNvSpPr txBox="1">
                          <a:spLocks noChangeArrowheads="1"/>
                        </wps:cNvSpPr>
                        <wps:spPr bwMode="auto">
                          <a:xfrm>
                            <a:off x="2656840" y="666070"/>
                            <a:ext cx="288163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8BE8C" w14:textId="77777777" w:rsidR="00174F95" w:rsidRDefault="00174F95" w:rsidP="00447290">
                              <w:pPr>
                                <w:pStyle w:val="NormalWeb"/>
                                <w:tabs>
                                  <w:tab w:val="left" w:pos="1276"/>
                                </w:tabs>
                                <w:overflowPunct w:val="0"/>
                                <w:spacing w:before="0" w:beforeAutospacing="0" w:after="200" w:afterAutospacing="0"/>
                              </w:pPr>
                              <w:r>
                                <w:rPr>
                                  <w:rFonts w:ascii="Arial" w:eastAsia="MS Mincho" w:hAnsi="Arial"/>
                                  <w:sz w:val="18"/>
                                  <w:szCs w:val="18"/>
                                </w:rPr>
                                <w:t>rcar-v4l2.c</w:t>
                              </w:r>
                              <w:r>
                                <w:rPr>
                                  <w:rFonts w:ascii="Arial" w:eastAsia="MS Mincho" w:hAnsi="Arial"/>
                                  <w:sz w:val="18"/>
                                  <w:szCs w:val="18"/>
                                </w:rPr>
                                <w:tab/>
                                <w:t>: rcar vin v4l2 driver source file</w:t>
                              </w:r>
                            </w:p>
                            <w:p w14:paraId="78A2D1C7" w14:textId="77777777" w:rsidR="00174F95" w:rsidRDefault="00174F95" w:rsidP="00447290">
                              <w:pPr>
                                <w:pStyle w:val="NormalWeb"/>
                                <w:tabs>
                                  <w:tab w:val="left" w:pos="1276"/>
                                </w:tabs>
                                <w:overflowPunct w:val="0"/>
                                <w:spacing w:before="0" w:beforeAutospacing="0" w:after="200" w:afterAutospacing="0"/>
                              </w:pPr>
                              <w:r>
                                <w:rPr>
                                  <w:rFonts w:hint="eastAsia"/>
                                </w:rPr>
                                <w:t> </w:t>
                              </w:r>
                            </w:p>
                          </w:txbxContent>
                        </wps:txbx>
                        <wps:bodyPr rot="0" vert="horz" wrap="square" lIns="74295" tIns="8890" rIns="74295" bIns="8890" anchor="t" anchorCtr="0" upright="1">
                          <a:noAutofit/>
                        </wps:bodyPr>
                      </wps:wsp>
                      <wps:wsp>
                        <wps:cNvPr id="432" name="Line 621"/>
                        <wps:cNvCnPr>
                          <a:cxnSpLocks noChangeShapeType="1"/>
                        </wps:cNvCnPr>
                        <wps:spPr bwMode="auto">
                          <a:xfrm>
                            <a:off x="2536825" y="752430"/>
                            <a:ext cx="1200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3" name="Text Box 388"/>
                        <wps:cNvSpPr txBox="1">
                          <a:spLocks noChangeArrowheads="1"/>
                        </wps:cNvSpPr>
                        <wps:spPr bwMode="auto">
                          <a:xfrm>
                            <a:off x="2656840" y="951525"/>
                            <a:ext cx="288163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A3181" w14:textId="77777777" w:rsidR="00174F95" w:rsidRDefault="00174F95" w:rsidP="00447290">
                              <w:pPr>
                                <w:pStyle w:val="NormalWeb"/>
                                <w:tabs>
                                  <w:tab w:val="left" w:pos="1276"/>
                                </w:tabs>
                                <w:overflowPunct w:val="0"/>
                                <w:spacing w:before="0" w:beforeAutospacing="0" w:after="200" w:afterAutospacing="0"/>
                              </w:pPr>
                              <w:r w:rsidRPr="00447290">
                                <w:rPr>
                                  <w:rFonts w:ascii="Arial" w:eastAsia="MS Mincho" w:hAnsi="Arial"/>
                                  <w:sz w:val="18"/>
                                  <w:szCs w:val="18"/>
                                </w:rPr>
                                <w:t>rcar-dma.c</w:t>
                              </w:r>
                              <w:r>
                                <w:rPr>
                                  <w:rFonts w:ascii="Arial" w:eastAsia="MS Mincho" w:hAnsi="Arial"/>
                                  <w:sz w:val="18"/>
                                  <w:szCs w:val="18"/>
                                </w:rPr>
                                <w:tab/>
                                <w:t>: rcar vin driver source file</w:t>
                              </w:r>
                            </w:p>
                            <w:p w14:paraId="0949F0D7" w14:textId="77777777" w:rsidR="00174F95" w:rsidRDefault="00174F95" w:rsidP="00447290">
                              <w:pPr>
                                <w:pStyle w:val="NormalWeb"/>
                                <w:tabs>
                                  <w:tab w:val="left" w:pos="1276"/>
                                </w:tabs>
                                <w:overflowPunct w:val="0"/>
                                <w:spacing w:before="0" w:beforeAutospacing="0" w:after="200" w:afterAutospacing="0"/>
                              </w:pPr>
                              <w:r>
                                <w:rPr>
                                  <w:rFonts w:hint="eastAsia"/>
                                </w:rPr>
                                <w:t> </w:t>
                              </w:r>
                            </w:p>
                          </w:txbxContent>
                        </wps:txbx>
                        <wps:bodyPr rot="0" vert="horz" wrap="square" lIns="74295" tIns="8890" rIns="74295" bIns="8890" anchor="t" anchorCtr="0" upright="1">
                          <a:noAutofit/>
                        </wps:bodyPr>
                      </wps:wsp>
                      <wps:wsp>
                        <wps:cNvPr id="449" name="Line 621"/>
                        <wps:cNvCnPr>
                          <a:cxnSpLocks noChangeShapeType="1"/>
                        </wps:cNvCnPr>
                        <wps:spPr bwMode="auto">
                          <a:xfrm>
                            <a:off x="2536825" y="1037885"/>
                            <a:ext cx="1200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2" name="Text Box 388"/>
                        <wps:cNvSpPr txBox="1">
                          <a:spLocks noChangeArrowheads="1"/>
                        </wps:cNvSpPr>
                        <wps:spPr bwMode="auto">
                          <a:xfrm>
                            <a:off x="2673985" y="1475105"/>
                            <a:ext cx="288163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9170F" w14:textId="77777777" w:rsidR="00174F95" w:rsidRDefault="00174F95" w:rsidP="00447290">
                              <w:pPr>
                                <w:pStyle w:val="NormalWeb"/>
                                <w:tabs>
                                  <w:tab w:val="left" w:pos="1276"/>
                                </w:tabs>
                                <w:overflowPunct w:val="0"/>
                                <w:spacing w:before="0" w:beforeAutospacing="0" w:after="200" w:afterAutospacing="0"/>
                              </w:pPr>
                              <w:r w:rsidRPr="00447290">
                                <w:rPr>
                                  <w:rFonts w:ascii="Arial" w:eastAsia="MS Mincho" w:hAnsi="Arial"/>
                                  <w:sz w:val="18"/>
                                  <w:szCs w:val="18"/>
                                </w:rPr>
                                <w:t>rcar-vin.h</w:t>
                              </w:r>
                              <w:r>
                                <w:rPr>
                                  <w:rFonts w:ascii="Arial" w:eastAsia="MS Mincho" w:hAnsi="Arial"/>
                                  <w:sz w:val="18"/>
                                  <w:szCs w:val="18"/>
                                </w:rPr>
                                <w:tab/>
                                <w:t>: rcar vin driver header file</w:t>
                              </w:r>
                            </w:p>
                            <w:p w14:paraId="586658B7" w14:textId="77777777" w:rsidR="00174F95" w:rsidRDefault="00174F95" w:rsidP="00447290">
                              <w:pPr>
                                <w:pStyle w:val="NormalWeb"/>
                                <w:tabs>
                                  <w:tab w:val="left" w:pos="1276"/>
                                </w:tabs>
                                <w:overflowPunct w:val="0"/>
                                <w:spacing w:before="0" w:beforeAutospacing="0" w:after="200" w:afterAutospacing="0"/>
                              </w:pPr>
                              <w:r>
                                <w:rPr>
                                  <w:rFonts w:hint="eastAsia"/>
                                </w:rPr>
                                <w:t> </w:t>
                              </w:r>
                            </w:p>
                          </w:txbxContent>
                        </wps:txbx>
                        <wps:bodyPr rot="0" vert="horz" wrap="square" lIns="74295" tIns="8890" rIns="74295" bIns="8890" anchor="t" anchorCtr="0" upright="1">
                          <a:noAutofit/>
                        </wps:bodyPr>
                      </wps:wsp>
                      <wps:wsp>
                        <wps:cNvPr id="453" name="Line 621"/>
                        <wps:cNvCnPr>
                          <a:cxnSpLocks noChangeShapeType="1"/>
                        </wps:cNvCnPr>
                        <wps:spPr bwMode="auto">
                          <a:xfrm>
                            <a:off x="2534920" y="1561465"/>
                            <a:ext cx="1200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3" name="Text Box 388"/>
                        <wps:cNvSpPr txBox="1">
                          <a:spLocks noChangeArrowheads="1"/>
                        </wps:cNvSpPr>
                        <wps:spPr bwMode="auto">
                          <a:xfrm>
                            <a:off x="2654935" y="2073570"/>
                            <a:ext cx="288163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E4537" w14:textId="77777777" w:rsidR="00174F95" w:rsidRPr="000B35F0" w:rsidRDefault="00174F95" w:rsidP="0057748E">
                              <w:pPr>
                                <w:tabs>
                                  <w:tab w:val="left" w:pos="1276"/>
                                </w:tabs>
                                <w:rPr>
                                  <w:rFonts w:ascii="Arial" w:hAnsi="Arial" w:cs="Arial"/>
                                  <w:sz w:val="18"/>
                                  <w:szCs w:val="18"/>
                                </w:rPr>
                              </w:pPr>
                              <w:r w:rsidRPr="00D22C94">
                                <w:rPr>
                                  <w:rFonts w:ascii="Arial" w:hAnsi="Arial"/>
                                  <w:sz w:val="18"/>
                                  <w:szCs w:val="18"/>
                                </w:rPr>
                                <w:t>adv748x-core.c</w:t>
                              </w:r>
                              <w:r>
                                <w:rPr>
                                  <w:rFonts w:ascii="Arial" w:hAnsi="Arial"/>
                                  <w:sz w:val="18"/>
                                  <w:szCs w:val="18"/>
                                </w:rPr>
                                <w:tab/>
                                <w:t xml:space="preserve">: </w:t>
                              </w:r>
                              <w:r w:rsidRPr="000B35F0">
                                <w:rPr>
                                  <w:rFonts w:ascii="Arial" w:hAnsi="Arial" w:cs="Arial"/>
                                  <w:sz w:val="18"/>
                                  <w:szCs w:val="18"/>
                                </w:rPr>
                                <w:t>adv</w:t>
                              </w:r>
                              <w:r>
                                <w:rPr>
                                  <w:rFonts w:ascii="Arial" w:hAnsi="Arial" w:cs="Arial"/>
                                  <w:sz w:val="18"/>
                                  <w:szCs w:val="18"/>
                                </w:rPr>
                                <w:t xml:space="preserve">7482 </w:t>
                              </w:r>
                              <w:r>
                                <w:rPr>
                                  <w:rFonts w:ascii="Arial" w:hAnsi="Arial" w:cs="Arial"/>
                                  <w:sz w:val="18"/>
                                  <w:szCs w:val="18"/>
                                  <w:lang w:eastAsia="ja-JP"/>
                                </w:rPr>
                                <w:t xml:space="preserve">core </w:t>
                              </w:r>
                              <w:r w:rsidRPr="000B35F0">
                                <w:rPr>
                                  <w:rFonts w:ascii="Arial" w:hAnsi="Arial" w:cs="Arial"/>
                                  <w:sz w:val="18"/>
                                  <w:szCs w:val="18"/>
                                </w:rPr>
                                <w:t>driver source file</w:t>
                              </w:r>
                            </w:p>
                            <w:p w14:paraId="2E52066E" w14:textId="77777777" w:rsidR="00174F95" w:rsidRDefault="00174F95" w:rsidP="00D22C94">
                              <w:pPr>
                                <w:pStyle w:val="NormalWeb"/>
                                <w:tabs>
                                  <w:tab w:val="left" w:pos="1276"/>
                                </w:tabs>
                                <w:overflowPunct w:val="0"/>
                                <w:spacing w:before="0" w:beforeAutospacing="0" w:after="200" w:afterAutospacing="0"/>
                              </w:pPr>
                              <w:r>
                                <w:rPr>
                                  <w:rFonts w:hint="eastAsia"/>
                                </w:rPr>
                                <w:t> </w:t>
                              </w:r>
                            </w:p>
                          </w:txbxContent>
                        </wps:txbx>
                        <wps:bodyPr rot="0" vert="horz" wrap="square" lIns="74295" tIns="8890" rIns="74295" bIns="8890" anchor="t" anchorCtr="0" upright="1">
                          <a:noAutofit/>
                        </wps:bodyPr>
                      </wps:wsp>
                      <wps:wsp>
                        <wps:cNvPr id="374" name="Line 621"/>
                        <wps:cNvCnPr>
                          <a:cxnSpLocks noChangeShapeType="1"/>
                        </wps:cNvCnPr>
                        <wps:spPr bwMode="auto">
                          <a:xfrm>
                            <a:off x="2534920" y="2159930"/>
                            <a:ext cx="1200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5" name="Text Box 388"/>
                        <wps:cNvSpPr txBox="1">
                          <a:spLocks noChangeArrowheads="1"/>
                        </wps:cNvSpPr>
                        <wps:spPr bwMode="auto">
                          <a:xfrm>
                            <a:off x="2654935" y="2359320"/>
                            <a:ext cx="288163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7C7F2" w14:textId="77777777" w:rsidR="00174F95" w:rsidRPr="000B35F0" w:rsidRDefault="00174F95" w:rsidP="0057748E">
                              <w:pPr>
                                <w:tabs>
                                  <w:tab w:val="left" w:pos="1276"/>
                                </w:tabs>
                                <w:rPr>
                                  <w:rFonts w:ascii="Arial" w:hAnsi="Arial" w:cs="Arial"/>
                                  <w:sz w:val="18"/>
                                  <w:szCs w:val="18"/>
                                </w:rPr>
                              </w:pPr>
                              <w:r w:rsidRPr="00D22C94">
                                <w:rPr>
                                  <w:rFonts w:ascii="Arial" w:hAnsi="Arial"/>
                                  <w:sz w:val="18"/>
                                  <w:szCs w:val="18"/>
                                </w:rPr>
                                <w:t>adv748x-csi2.c</w:t>
                              </w:r>
                              <w:r>
                                <w:rPr>
                                  <w:rFonts w:ascii="Arial" w:hAnsi="Arial"/>
                                  <w:sz w:val="18"/>
                                  <w:szCs w:val="18"/>
                                </w:rPr>
                                <w:tab/>
                                <w:t xml:space="preserve">: </w:t>
                              </w:r>
                              <w:r w:rsidRPr="000B35F0">
                                <w:rPr>
                                  <w:rFonts w:ascii="Arial" w:hAnsi="Arial" w:cs="Arial"/>
                                  <w:sz w:val="18"/>
                                  <w:szCs w:val="18"/>
                                </w:rPr>
                                <w:t>adv</w:t>
                              </w:r>
                              <w:r>
                                <w:rPr>
                                  <w:rFonts w:ascii="Arial" w:hAnsi="Arial" w:cs="Arial"/>
                                  <w:sz w:val="18"/>
                                  <w:szCs w:val="18"/>
                                </w:rPr>
                                <w:t xml:space="preserve">7482 </w:t>
                              </w:r>
                              <w:r>
                                <w:rPr>
                                  <w:rFonts w:ascii="Arial" w:hAnsi="Arial" w:cs="Arial"/>
                                  <w:sz w:val="18"/>
                                  <w:szCs w:val="18"/>
                                  <w:lang w:eastAsia="ja-JP"/>
                                </w:rPr>
                                <w:t xml:space="preserve">csi2 </w:t>
                              </w:r>
                              <w:r w:rsidRPr="000B35F0">
                                <w:rPr>
                                  <w:rFonts w:ascii="Arial" w:hAnsi="Arial" w:cs="Arial"/>
                                  <w:sz w:val="18"/>
                                  <w:szCs w:val="18"/>
                                </w:rPr>
                                <w:t>driver source file</w:t>
                              </w:r>
                            </w:p>
                            <w:p w14:paraId="00EE4AA3" w14:textId="77777777" w:rsidR="00174F95" w:rsidRDefault="00174F95" w:rsidP="00D22C94">
                              <w:pPr>
                                <w:pStyle w:val="NormalWeb"/>
                                <w:tabs>
                                  <w:tab w:val="left" w:pos="1276"/>
                                </w:tabs>
                                <w:overflowPunct w:val="0"/>
                                <w:spacing w:before="0" w:beforeAutospacing="0" w:after="200" w:afterAutospacing="0"/>
                              </w:pPr>
                              <w:r>
                                <w:rPr>
                                  <w:rFonts w:hint="eastAsia"/>
                                </w:rPr>
                                <w:t> </w:t>
                              </w:r>
                            </w:p>
                          </w:txbxContent>
                        </wps:txbx>
                        <wps:bodyPr rot="0" vert="horz" wrap="square" lIns="74295" tIns="8890" rIns="74295" bIns="8890" anchor="t" anchorCtr="0" upright="1">
                          <a:noAutofit/>
                        </wps:bodyPr>
                      </wps:wsp>
                      <wps:wsp>
                        <wps:cNvPr id="376" name="Line 621"/>
                        <wps:cNvCnPr>
                          <a:cxnSpLocks noChangeShapeType="1"/>
                        </wps:cNvCnPr>
                        <wps:spPr bwMode="auto">
                          <a:xfrm>
                            <a:off x="2534920" y="2445680"/>
                            <a:ext cx="1200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7" name="Text Box 388"/>
                        <wps:cNvSpPr txBox="1">
                          <a:spLocks noChangeArrowheads="1"/>
                        </wps:cNvSpPr>
                        <wps:spPr bwMode="auto">
                          <a:xfrm>
                            <a:off x="2637450" y="2836840"/>
                            <a:ext cx="288163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8015D" w14:textId="77777777" w:rsidR="00174F95" w:rsidRDefault="00174F95" w:rsidP="007903BF">
                              <w:pPr>
                                <w:tabs>
                                  <w:tab w:val="left" w:pos="1276"/>
                                </w:tabs>
                              </w:pPr>
                              <w:r w:rsidRPr="00D22C94">
                                <w:rPr>
                                  <w:rFonts w:ascii="Arial" w:hAnsi="Arial"/>
                                  <w:sz w:val="18"/>
                                  <w:szCs w:val="18"/>
                                </w:rPr>
                                <w:t>adv748x.h</w:t>
                              </w:r>
                              <w:r>
                                <w:rPr>
                                  <w:rFonts w:ascii="Arial" w:hAnsi="Arial"/>
                                  <w:sz w:val="18"/>
                                  <w:szCs w:val="18"/>
                                </w:rPr>
                                <w:tab/>
                                <w:t xml:space="preserve">: </w:t>
                              </w:r>
                              <w:r w:rsidRPr="000B35F0">
                                <w:rPr>
                                  <w:rFonts w:ascii="Arial" w:hAnsi="Arial" w:cs="Arial"/>
                                  <w:sz w:val="18"/>
                                  <w:szCs w:val="18"/>
                                </w:rPr>
                                <w:t>adv</w:t>
                              </w:r>
                              <w:r>
                                <w:rPr>
                                  <w:rFonts w:ascii="Arial" w:hAnsi="Arial" w:cs="Arial"/>
                                  <w:sz w:val="18"/>
                                  <w:szCs w:val="18"/>
                                </w:rPr>
                                <w:t>7482</w:t>
                              </w:r>
                              <w:r>
                                <w:rPr>
                                  <w:rFonts w:ascii="Arial" w:hAnsi="Arial"/>
                                  <w:sz w:val="18"/>
                                  <w:szCs w:val="18"/>
                                </w:rPr>
                                <w:t xml:space="preserve"> header file</w:t>
                              </w:r>
                            </w:p>
                            <w:p w14:paraId="51E92952" w14:textId="77777777" w:rsidR="00174F95" w:rsidRDefault="00174F95" w:rsidP="00D22C94">
                              <w:pPr>
                                <w:pStyle w:val="NormalWeb"/>
                                <w:tabs>
                                  <w:tab w:val="left" w:pos="1276"/>
                                </w:tabs>
                                <w:overflowPunct w:val="0"/>
                                <w:spacing w:before="0" w:beforeAutospacing="0" w:after="200" w:afterAutospacing="0"/>
                              </w:pPr>
                              <w:r>
                                <w:rPr>
                                  <w:rFonts w:hint="eastAsia"/>
                                </w:rPr>
                                <w:t> </w:t>
                              </w:r>
                            </w:p>
                          </w:txbxContent>
                        </wps:txbx>
                        <wps:bodyPr rot="0" vert="horz" wrap="square" lIns="74295" tIns="8890" rIns="74295" bIns="8890" anchor="t" anchorCtr="0" upright="1">
                          <a:noAutofit/>
                        </wps:bodyPr>
                      </wps:wsp>
                      <wps:wsp>
                        <wps:cNvPr id="378" name="Line 621"/>
                        <wps:cNvCnPr>
                          <a:cxnSpLocks noChangeShapeType="1"/>
                        </wps:cNvCnPr>
                        <wps:spPr bwMode="auto">
                          <a:xfrm>
                            <a:off x="2542540" y="2937170"/>
                            <a:ext cx="120015"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379" name="Line 627"/>
                        <wps:cNvCnPr>
                          <a:cxnSpLocks noChangeShapeType="1"/>
                        </wps:cNvCnPr>
                        <wps:spPr bwMode="auto">
                          <a:xfrm>
                            <a:off x="2533015" y="1922780"/>
                            <a:ext cx="9525" cy="100139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2" name="Text Box 388"/>
                        <wps:cNvSpPr txBox="1">
                          <a:spLocks noChangeArrowheads="1"/>
                        </wps:cNvSpPr>
                        <wps:spPr bwMode="auto">
                          <a:xfrm>
                            <a:off x="2656500" y="2599350"/>
                            <a:ext cx="288163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EE490" w14:textId="77777777" w:rsidR="00174F95" w:rsidRPr="000B35F0" w:rsidRDefault="00174F95" w:rsidP="0057748E">
                              <w:pPr>
                                <w:tabs>
                                  <w:tab w:val="left" w:pos="1276"/>
                                </w:tabs>
                                <w:rPr>
                                  <w:rFonts w:ascii="Arial" w:hAnsi="Arial" w:cs="Arial"/>
                                  <w:sz w:val="18"/>
                                  <w:szCs w:val="18"/>
                                </w:rPr>
                              </w:pPr>
                              <w:r w:rsidRPr="007903BF">
                                <w:rPr>
                                  <w:rFonts w:ascii="Arial" w:hAnsi="Arial"/>
                                  <w:sz w:val="18"/>
                                  <w:szCs w:val="18"/>
                                </w:rPr>
                                <w:t>adv748x-</w:t>
                              </w:r>
                              <w:r>
                                <w:rPr>
                                  <w:rFonts w:ascii="Arial" w:hAnsi="Arial"/>
                                  <w:sz w:val="18"/>
                                  <w:szCs w:val="18"/>
                                </w:rPr>
                                <w:t>hdmi</w:t>
                              </w:r>
                              <w:r w:rsidRPr="007903BF">
                                <w:rPr>
                                  <w:rFonts w:ascii="Arial" w:hAnsi="Arial"/>
                                  <w:sz w:val="18"/>
                                  <w:szCs w:val="18"/>
                                </w:rPr>
                                <w:t>.c</w:t>
                              </w:r>
                              <w:r w:rsidRPr="00D22C94">
                                <w:rPr>
                                  <w:rFonts w:ascii="Arial" w:hAnsi="Arial"/>
                                  <w:sz w:val="18"/>
                                  <w:szCs w:val="18"/>
                                </w:rPr>
                                <w:tab/>
                                <w:t>:</w:t>
                              </w:r>
                              <w:r>
                                <w:rPr>
                                  <w:rFonts w:ascii="Arial" w:hAnsi="Arial"/>
                                  <w:sz w:val="18"/>
                                  <w:szCs w:val="18"/>
                                </w:rPr>
                                <w:t xml:space="preserve"> </w:t>
                              </w:r>
                              <w:r w:rsidRPr="000B35F0">
                                <w:rPr>
                                  <w:rFonts w:ascii="Arial" w:hAnsi="Arial" w:cs="Arial"/>
                                  <w:sz w:val="18"/>
                                  <w:szCs w:val="18"/>
                                </w:rPr>
                                <w:t>adv</w:t>
                              </w:r>
                              <w:r>
                                <w:rPr>
                                  <w:rFonts w:ascii="Arial" w:hAnsi="Arial" w:cs="Arial"/>
                                  <w:sz w:val="18"/>
                                  <w:szCs w:val="18"/>
                                </w:rPr>
                                <w:t>7482 hdmi</w:t>
                              </w:r>
                              <w:r>
                                <w:rPr>
                                  <w:rFonts w:ascii="Arial" w:hAnsi="Arial" w:cs="Arial"/>
                                  <w:sz w:val="18"/>
                                  <w:szCs w:val="18"/>
                                  <w:lang w:eastAsia="ja-JP"/>
                                </w:rPr>
                                <w:t xml:space="preserve"> </w:t>
                              </w:r>
                              <w:r w:rsidRPr="000B35F0">
                                <w:rPr>
                                  <w:rFonts w:ascii="Arial" w:hAnsi="Arial" w:cs="Arial"/>
                                  <w:sz w:val="18"/>
                                  <w:szCs w:val="18"/>
                                </w:rPr>
                                <w:t>driver source file</w:t>
                              </w:r>
                            </w:p>
                            <w:p w14:paraId="62834419" w14:textId="77777777" w:rsidR="00174F95" w:rsidRDefault="00174F95" w:rsidP="00D22C94">
                              <w:pPr>
                                <w:pStyle w:val="NormalWeb"/>
                                <w:tabs>
                                  <w:tab w:val="left" w:pos="1276"/>
                                </w:tabs>
                                <w:overflowPunct w:val="0"/>
                                <w:spacing w:before="0" w:beforeAutospacing="0" w:after="200" w:afterAutospacing="0"/>
                              </w:pPr>
                              <w:r>
                                <w:rPr>
                                  <w:rFonts w:hint="eastAsia"/>
                                </w:rPr>
                                <w:t> </w:t>
                              </w:r>
                            </w:p>
                          </w:txbxContent>
                        </wps:txbx>
                        <wps:bodyPr rot="0" vert="horz" wrap="square" lIns="74295" tIns="8890" rIns="74295" bIns="8890" anchor="t" anchorCtr="0" upright="1">
                          <a:noAutofit/>
                        </wps:bodyPr>
                      </wps:wsp>
                      <wps:wsp>
                        <wps:cNvPr id="384" name="Line 621"/>
                        <wps:cNvCnPr>
                          <a:cxnSpLocks noChangeShapeType="1"/>
                        </wps:cNvCnPr>
                        <wps:spPr bwMode="auto">
                          <a:xfrm>
                            <a:off x="2536485" y="2666660"/>
                            <a:ext cx="1200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4" name="Line 621"/>
                        <wps:cNvCnPr>
                          <a:cxnSpLocks noChangeShapeType="1"/>
                        </wps:cNvCnPr>
                        <wps:spPr bwMode="auto">
                          <a:xfrm>
                            <a:off x="2524125" y="1323340"/>
                            <a:ext cx="1200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6" name="Text Box 388"/>
                        <wps:cNvSpPr txBox="1">
                          <a:spLocks noChangeArrowheads="1"/>
                        </wps:cNvSpPr>
                        <wps:spPr bwMode="auto">
                          <a:xfrm>
                            <a:off x="2656500" y="1181395"/>
                            <a:ext cx="328710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7BDA5" w14:textId="19D6B5FD" w:rsidR="00174F95" w:rsidRDefault="00174F95" w:rsidP="00193C75">
                              <w:pPr>
                                <w:tabs>
                                  <w:tab w:val="left" w:pos="1276"/>
                                </w:tabs>
                                <w:rPr>
                                  <w:sz w:val="24"/>
                                  <w:szCs w:val="24"/>
                                </w:rPr>
                              </w:pPr>
                              <w:r>
                                <w:rPr>
                                  <w:rFonts w:ascii="Arial" w:hAnsi="Arial"/>
                                  <w:sz w:val="18"/>
                                  <w:szCs w:val="18"/>
                                </w:rPr>
                                <w:t>rcar-isp.c</w:t>
                              </w:r>
                              <w:r>
                                <w:rPr>
                                  <w:rFonts w:ascii="Arial" w:hAnsi="Arial"/>
                                  <w:sz w:val="18"/>
                                  <w:szCs w:val="18"/>
                                </w:rPr>
                                <w:tab/>
                                <w:t>: rcar isp channel select driver source file</w:t>
                              </w:r>
                            </w:p>
                            <w:p w14:paraId="68330C86" w14:textId="77777777" w:rsidR="00174F95" w:rsidRDefault="00174F95" w:rsidP="00193C75">
                              <w:pPr>
                                <w:tabs>
                                  <w:tab w:val="left" w:pos="1276"/>
                                </w:tabs>
                              </w:pPr>
                              <w:r>
                                <w:rPr>
                                  <w:rFonts w:hint="eastAsia"/>
                                </w:rPr>
                                <w:t> </w:t>
                              </w:r>
                            </w:p>
                          </w:txbxContent>
                        </wps:txbx>
                        <wps:bodyPr rot="0" vert="horz" wrap="square" lIns="74295" tIns="8890" rIns="74295" bIns="8890" anchor="t" anchorCtr="0" upright="1">
                          <a:noAutofit/>
                        </wps:bodyPr>
                      </wps:wsp>
                      <wps:wsp>
                        <wps:cNvPr id="577" name="Line 628"/>
                        <wps:cNvCnPr>
                          <a:cxnSpLocks noChangeShapeType="1"/>
                        </wps:cNvCnPr>
                        <wps:spPr bwMode="auto">
                          <a:xfrm>
                            <a:off x="330200" y="3252470"/>
                            <a:ext cx="228917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8" name="Text Box 629"/>
                        <wps:cNvSpPr txBox="1">
                          <a:spLocks noChangeArrowheads="1"/>
                        </wps:cNvSpPr>
                        <wps:spPr bwMode="auto">
                          <a:xfrm>
                            <a:off x="520700" y="3151505"/>
                            <a:ext cx="1044575" cy="229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EB879C" w14:textId="5D107516" w:rsidR="00174F95" w:rsidRDefault="00174F95" w:rsidP="00193C75">
                              <w:pPr>
                                <w:rPr>
                                  <w:sz w:val="24"/>
                                  <w:szCs w:val="24"/>
                                </w:rPr>
                              </w:pPr>
                              <w:r>
                                <w:rPr>
                                  <w:rFonts w:ascii="Arial" w:hAnsi="Arial"/>
                                  <w:sz w:val="18"/>
                                  <w:szCs w:val="18"/>
                                </w:rPr>
                                <w:t>drivers/media/i2c/</w:t>
                              </w:r>
                            </w:p>
                          </w:txbxContent>
                        </wps:txbx>
                        <wps:bodyPr rot="0" vert="horz" wrap="none" lIns="74295" tIns="8890" rIns="74295" bIns="8890" anchor="t" anchorCtr="0" upright="1">
                          <a:noAutofit/>
                        </wps:bodyPr>
                      </wps:wsp>
                      <wps:wsp>
                        <wps:cNvPr id="579" name="Text Box 645"/>
                        <wps:cNvSpPr txBox="1">
                          <a:spLocks noChangeArrowheads="1"/>
                        </wps:cNvSpPr>
                        <wps:spPr bwMode="auto">
                          <a:xfrm>
                            <a:off x="2639695" y="3136900"/>
                            <a:ext cx="322326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13164" w14:textId="5D921479" w:rsidR="00174F95" w:rsidRDefault="00174F95" w:rsidP="00193C75">
                              <w:pPr>
                                <w:tabs>
                                  <w:tab w:val="left" w:pos="1276"/>
                                </w:tabs>
                                <w:rPr>
                                  <w:sz w:val="24"/>
                                  <w:szCs w:val="24"/>
                                </w:rPr>
                              </w:pPr>
                              <w:r>
                                <w:rPr>
                                  <w:rFonts w:ascii="Arial" w:hAnsi="Arial"/>
                                  <w:sz w:val="18"/>
                                  <w:szCs w:val="18"/>
                                </w:rPr>
                                <w:t>max96712.c</w:t>
                              </w:r>
                              <w:r>
                                <w:rPr>
                                  <w:rFonts w:ascii="Arial" w:hAnsi="Arial"/>
                                  <w:sz w:val="18"/>
                                  <w:szCs w:val="18"/>
                                </w:rPr>
                                <w:tab/>
                                <w:t>: max96712 driver source file</w:t>
                              </w:r>
                            </w:p>
                          </w:txbxContent>
                        </wps:txbx>
                        <wps:bodyPr rot="0" vert="horz" wrap="square" lIns="74295" tIns="8890" rIns="74295" bIns="8890" anchor="t" anchorCtr="0" upright="1">
                          <a:noAutofit/>
                        </wps:bodyPr>
                      </wps:wsp>
                      <wps:wsp>
                        <wps:cNvPr id="580" name="Text Box 388"/>
                        <wps:cNvSpPr txBox="1">
                          <a:spLocks noChangeArrowheads="1"/>
                        </wps:cNvSpPr>
                        <wps:spPr bwMode="auto">
                          <a:xfrm>
                            <a:off x="2639695" y="3403600"/>
                            <a:ext cx="288163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8641B" w14:textId="2D5B95DB" w:rsidR="00174F95" w:rsidRDefault="00174F95" w:rsidP="00193C75">
                              <w:pPr>
                                <w:tabs>
                                  <w:tab w:val="left" w:pos="1276"/>
                                </w:tabs>
                                <w:rPr>
                                  <w:sz w:val="24"/>
                                  <w:szCs w:val="24"/>
                                </w:rPr>
                              </w:pPr>
                              <w:r>
                                <w:rPr>
                                  <w:rFonts w:ascii="Arial" w:hAnsi="Arial"/>
                                  <w:sz w:val="18"/>
                                  <w:szCs w:val="18"/>
                                </w:rPr>
                                <w:t>m</w:t>
                              </w:r>
                              <w:r w:rsidRPr="00193C75">
                                <w:rPr>
                                  <w:rFonts w:ascii="Arial" w:hAnsi="Arial"/>
                                  <w:sz w:val="18"/>
                                  <w:szCs w:val="18"/>
                                </w:rPr>
                                <w:t>ax</w:t>
                              </w:r>
                              <w:r>
                                <w:rPr>
                                  <w:rFonts w:ascii="Arial" w:hAnsi="Arial"/>
                                  <w:sz w:val="18"/>
                                  <w:szCs w:val="18"/>
                                </w:rPr>
                                <w:t>96712</w:t>
                              </w:r>
                              <w:r w:rsidRPr="00193C75">
                                <w:rPr>
                                  <w:rFonts w:ascii="Arial" w:hAnsi="Arial"/>
                                  <w:sz w:val="18"/>
                                  <w:szCs w:val="18"/>
                                </w:rPr>
                                <w:t>.</w:t>
                              </w:r>
                              <w:r>
                                <w:rPr>
                                  <w:rFonts w:ascii="Arial" w:hAnsi="Arial"/>
                                  <w:sz w:val="18"/>
                                  <w:szCs w:val="18"/>
                                </w:rPr>
                                <w:t xml:space="preserve">h      : </w:t>
                              </w:r>
                              <w:r w:rsidRPr="00193C75">
                                <w:rPr>
                                  <w:rFonts w:ascii="Arial" w:hAnsi="Arial"/>
                                  <w:sz w:val="18"/>
                                  <w:szCs w:val="18"/>
                                </w:rPr>
                                <w:t>max9</w:t>
                              </w:r>
                              <w:r>
                                <w:rPr>
                                  <w:rFonts w:ascii="Arial" w:hAnsi="Arial"/>
                                  <w:sz w:val="18"/>
                                  <w:szCs w:val="18"/>
                                </w:rPr>
                                <w:t>6712</w:t>
                              </w:r>
                              <w:r w:rsidDel="00193C75">
                                <w:rPr>
                                  <w:rFonts w:ascii="Arial" w:hAnsi="Arial"/>
                                  <w:sz w:val="18"/>
                                  <w:szCs w:val="18"/>
                                </w:rPr>
                                <w:t xml:space="preserve"> </w:t>
                              </w:r>
                              <w:r>
                                <w:rPr>
                                  <w:rFonts w:ascii="Arial" w:hAnsi="Arial"/>
                                  <w:sz w:val="18"/>
                                  <w:szCs w:val="18"/>
                                </w:rPr>
                                <w:t>header file</w:t>
                              </w:r>
                            </w:p>
                            <w:p w14:paraId="4E751AB4" w14:textId="77777777" w:rsidR="00174F95" w:rsidRDefault="00174F95" w:rsidP="00193C75">
                              <w:pPr>
                                <w:tabs>
                                  <w:tab w:val="left" w:pos="1276"/>
                                </w:tabs>
                              </w:pPr>
                              <w:r>
                                <w:rPr>
                                  <w:rFonts w:hint="eastAsia"/>
                                </w:rPr>
                                <w:t> </w:t>
                              </w:r>
                            </w:p>
                          </w:txbxContent>
                        </wps:txbx>
                        <wps:bodyPr rot="0" vert="horz" wrap="square" lIns="74295" tIns="8890" rIns="74295" bIns="8890" anchor="t" anchorCtr="0" upright="1">
                          <a:noAutofit/>
                        </wps:bodyPr>
                      </wps:wsp>
                      <wps:wsp>
                        <wps:cNvPr id="581" name="Line 621"/>
                        <wps:cNvCnPr>
                          <a:cxnSpLocks noChangeShapeType="1"/>
                        </wps:cNvCnPr>
                        <wps:spPr bwMode="auto">
                          <a:xfrm>
                            <a:off x="2519680" y="3489960"/>
                            <a:ext cx="1200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86" name="Line 627"/>
                        <wps:cNvCnPr>
                          <a:cxnSpLocks noChangeShapeType="1"/>
                        </wps:cNvCnPr>
                        <wps:spPr bwMode="auto">
                          <a:xfrm>
                            <a:off x="2517776" y="3253105"/>
                            <a:ext cx="0" cy="238385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87" name="Text Box 388"/>
                        <wps:cNvSpPr txBox="1">
                          <a:spLocks noChangeArrowheads="1"/>
                        </wps:cNvSpPr>
                        <wps:spPr bwMode="auto">
                          <a:xfrm>
                            <a:off x="2634614" y="3653155"/>
                            <a:ext cx="288163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B2AC6" w14:textId="2D90CB5A" w:rsidR="00174F95" w:rsidRDefault="00174F95" w:rsidP="00193C75">
                              <w:pPr>
                                <w:tabs>
                                  <w:tab w:val="left" w:pos="1276"/>
                                </w:tabs>
                                <w:rPr>
                                  <w:sz w:val="24"/>
                                  <w:szCs w:val="24"/>
                                </w:rPr>
                              </w:pPr>
                              <w:r>
                                <w:rPr>
                                  <w:rFonts w:ascii="Arial" w:hAnsi="Arial"/>
                                  <w:sz w:val="18"/>
                                  <w:szCs w:val="18"/>
                                </w:rPr>
                                <w:t>dummy-</w:t>
                              </w:r>
                              <w:r w:rsidRPr="00193C75">
                                <w:rPr>
                                  <w:rFonts w:ascii="Arial" w:hAnsi="Arial"/>
                                  <w:sz w:val="18"/>
                                  <w:szCs w:val="18"/>
                                </w:rPr>
                                <w:t>camera.c</w:t>
                              </w:r>
                              <w:r w:rsidRPr="00193C75" w:rsidDel="00193C75">
                                <w:rPr>
                                  <w:rFonts w:ascii="Arial" w:hAnsi="Arial"/>
                                  <w:sz w:val="18"/>
                                  <w:szCs w:val="18"/>
                                </w:rPr>
                                <w:t xml:space="preserve"> </w:t>
                              </w:r>
                              <w:r>
                                <w:rPr>
                                  <w:rFonts w:ascii="Arial" w:hAnsi="Arial"/>
                                  <w:sz w:val="18"/>
                                  <w:szCs w:val="18"/>
                                </w:rPr>
                                <w:t>: renesas camera driver source file</w:t>
                              </w:r>
                            </w:p>
                            <w:p w14:paraId="3CE4A407" w14:textId="77777777" w:rsidR="00174F95" w:rsidRDefault="00174F95" w:rsidP="00193C75">
                              <w:pPr>
                                <w:tabs>
                                  <w:tab w:val="left" w:pos="1276"/>
                                </w:tabs>
                              </w:pPr>
                              <w:r>
                                <w:rPr>
                                  <w:rFonts w:hint="eastAsia"/>
                                </w:rPr>
                                <w:t> </w:t>
                              </w:r>
                            </w:p>
                          </w:txbxContent>
                        </wps:txbx>
                        <wps:bodyPr rot="0" vert="horz" wrap="square" lIns="74295" tIns="8890" rIns="74295" bIns="8890" anchor="t" anchorCtr="0" upright="1">
                          <a:noAutofit/>
                        </wps:bodyPr>
                      </wps:wsp>
                      <wps:wsp>
                        <wps:cNvPr id="588" name="Line 621"/>
                        <wps:cNvCnPr>
                          <a:cxnSpLocks noChangeShapeType="1"/>
                        </wps:cNvCnPr>
                        <wps:spPr bwMode="auto">
                          <a:xfrm>
                            <a:off x="2520950" y="3996690"/>
                            <a:ext cx="1200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0" name="Line 621"/>
                        <wps:cNvCnPr>
                          <a:cxnSpLocks noChangeShapeType="1"/>
                        </wps:cNvCnPr>
                        <wps:spPr bwMode="auto">
                          <a:xfrm>
                            <a:off x="2523490" y="3776640"/>
                            <a:ext cx="1200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1" name="Text Box 388"/>
                        <wps:cNvSpPr txBox="1">
                          <a:spLocks noChangeArrowheads="1"/>
                        </wps:cNvSpPr>
                        <wps:spPr bwMode="auto">
                          <a:xfrm>
                            <a:off x="2634614" y="3892550"/>
                            <a:ext cx="309943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C26FA" w14:textId="26D5F88A" w:rsidR="00174F95" w:rsidRPr="00193C75" w:rsidRDefault="00174F95" w:rsidP="00193C75">
                              <w:pPr>
                                <w:tabs>
                                  <w:tab w:val="left" w:pos="1276"/>
                                </w:tabs>
                                <w:rPr>
                                  <w:sz w:val="24"/>
                                  <w:szCs w:val="24"/>
                                </w:rPr>
                              </w:pPr>
                              <w:r>
                                <w:rPr>
                                  <w:rFonts w:ascii="Arial" w:hAnsi="Arial"/>
                                  <w:sz w:val="18"/>
                                  <w:szCs w:val="18"/>
                                </w:rPr>
                                <w:t>dummy-</w:t>
                              </w:r>
                              <w:r w:rsidRPr="009618DB">
                                <w:rPr>
                                  <w:rFonts w:ascii="Arial" w:hAnsi="Arial"/>
                                  <w:sz w:val="18"/>
                                  <w:szCs w:val="18"/>
                                </w:rPr>
                                <w:t>camera.h</w:t>
                              </w:r>
                              <w:r w:rsidRPr="00193C75">
                                <w:rPr>
                                  <w:rFonts w:ascii="Arial" w:hAnsi="Arial"/>
                                  <w:sz w:val="18"/>
                                  <w:szCs w:val="18"/>
                                </w:rPr>
                                <w:t xml:space="preserve">: </w:t>
                              </w:r>
                              <w:r>
                                <w:rPr>
                                  <w:rFonts w:ascii="Arial" w:hAnsi="Arial"/>
                                  <w:sz w:val="18"/>
                                  <w:szCs w:val="18"/>
                                </w:rPr>
                                <w:t xml:space="preserve"> </w:t>
                              </w:r>
                              <w:r w:rsidRPr="00193C75">
                                <w:rPr>
                                  <w:rFonts w:ascii="Arial" w:hAnsi="Arial"/>
                                  <w:sz w:val="18"/>
                                  <w:szCs w:val="18"/>
                                </w:rPr>
                                <w:t>renesas camera driver header  file</w:t>
                              </w:r>
                            </w:p>
                            <w:p w14:paraId="631FE0F0" w14:textId="399CF42A" w:rsidR="00174F95" w:rsidRPr="00193C75" w:rsidRDefault="00174F95">
                              <w:pPr>
                                <w:tabs>
                                  <w:tab w:val="left" w:pos="1276"/>
                                </w:tabs>
                              </w:pPr>
                            </w:p>
                          </w:txbxContent>
                        </wps:txbx>
                        <wps:bodyPr rot="0" vert="horz" wrap="square" lIns="74295" tIns="8890" rIns="74295" bIns="8890" anchor="t" anchorCtr="0" upright="1">
                          <a:noAutofit/>
                        </wps:bodyPr>
                      </wps:wsp>
                      <wps:wsp>
                        <wps:cNvPr id="640" name="Text Box 388"/>
                        <wps:cNvSpPr txBox="1">
                          <a:spLocks noChangeArrowheads="1"/>
                        </wps:cNvSpPr>
                        <wps:spPr bwMode="auto">
                          <a:xfrm>
                            <a:off x="2663485" y="4133850"/>
                            <a:ext cx="347916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E1023" w14:textId="235E2171" w:rsidR="00174F95" w:rsidRPr="00B531D8" w:rsidRDefault="00174F95" w:rsidP="00B531D8">
                              <w:pPr>
                                <w:tabs>
                                  <w:tab w:val="left" w:pos="1276"/>
                                </w:tabs>
                                <w:rPr>
                                  <w:sz w:val="24"/>
                                  <w:szCs w:val="24"/>
                                </w:rPr>
                              </w:pPr>
                              <w:r>
                                <w:rPr>
                                  <w:rFonts w:ascii="Arial" w:hAnsi="Arial"/>
                                  <w:sz w:val="18"/>
                                  <w:szCs w:val="18"/>
                                </w:rPr>
                                <w:t>g</w:t>
                              </w:r>
                              <w:r w:rsidRPr="002E345F">
                                <w:rPr>
                                  <w:rFonts w:ascii="Arial" w:hAnsi="Arial"/>
                                  <w:sz w:val="18"/>
                                  <w:szCs w:val="18"/>
                                </w:rPr>
                                <w:t>msl/</w:t>
                              </w:r>
                              <w:r>
                                <w:rPr>
                                  <w:rFonts w:ascii="Arial" w:hAnsi="Arial"/>
                                  <w:sz w:val="18"/>
                                  <w:szCs w:val="18"/>
                                </w:rPr>
                                <w:t>m</w:t>
                              </w:r>
                              <w:r w:rsidRPr="002E345F">
                                <w:rPr>
                                  <w:rFonts w:ascii="Arial" w:hAnsi="Arial"/>
                                  <w:sz w:val="18"/>
                                  <w:szCs w:val="18"/>
                                </w:rPr>
                                <w:t>ax9286.c    : source code for max9286 deserializer</w:t>
                              </w:r>
                            </w:p>
                            <w:p w14:paraId="3E7DED33" w14:textId="77777777" w:rsidR="00174F95" w:rsidRPr="00B531D8" w:rsidRDefault="00174F95" w:rsidP="00B531D8">
                              <w:pPr>
                                <w:tabs>
                                  <w:tab w:val="left" w:pos="1276"/>
                                </w:tabs>
                              </w:pPr>
                              <w:r w:rsidRPr="002E345F">
                                <w:rPr>
                                  <w:rFonts w:ascii="Arial" w:hAnsi="Arial"/>
                                  <w:sz w:val="18"/>
                                  <w:szCs w:val="18"/>
                                </w:rPr>
                                <w:t> </w:t>
                              </w:r>
                            </w:p>
                            <w:p w14:paraId="0001993E" w14:textId="77777777" w:rsidR="00174F95" w:rsidRPr="00B531D8" w:rsidRDefault="00174F95" w:rsidP="00B531D8">
                              <w:pPr>
                                <w:tabs>
                                  <w:tab w:val="left" w:pos="1276"/>
                                </w:tabs>
                              </w:pPr>
                              <w:r w:rsidRPr="002E345F">
                                <w:rPr>
                                  <w:rFonts w:hint="eastAsia"/>
                                </w:rPr>
                                <w:t> </w:t>
                              </w:r>
                            </w:p>
                            <w:p w14:paraId="58609F96" w14:textId="77777777" w:rsidR="00174F95" w:rsidRPr="00B531D8" w:rsidRDefault="00174F95" w:rsidP="00B531D8">
                              <w:pPr>
                                <w:tabs>
                                  <w:tab w:val="left" w:pos="1276"/>
                                </w:tabs>
                              </w:pPr>
                              <w:r w:rsidRPr="002E345F">
                                <w:rPr>
                                  <w:rFonts w:ascii="Arial" w:hAnsi="Arial"/>
                                  <w:strike/>
                                  <w:sz w:val="18"/>
                                  <w:szCs w:val="18"/>
                                </w:rPr>
                                <w:t>c adv748x-hdmi.c</w:t>
                              </w:r>
                              <w:r w:rsidRPr="002E345F">
                                <w:rPr>
                                  <w:rFonts w:ascii="Arial" w:hAnsi="Arial"/>
                                  <w:strike/>
                                  <w:sz w:val="18"/>
                                  <w:szCs w:val="18"/>
                                </w:rPr>
                                <w:tab/>
                                <w:t>: adv7482 hdmirenesas camera driver source file</w:t>
                              </w:r>
                            </w:p>
                            <w:p w14:paraId="0DD722F3" w14:textId="77777777" w:rsidR="00174F95" w:rsidRPr="00B531D8" w:rsidRDefault="00174F95" w:rsidP="00B531D8">
                              <w:pPr>
                                <w:tabs>
                                  <w:tab w:val="left" w:pos="1276"/>
                                </w:tabs>
                              </w:pPr>
                              <w:r w:rsidRPr="002E345F">
                                <w:rPr>
                                  <w:rFonts w:hint="eastAsia"/>
                                  <w:strike/>
                                </w:rPr>
                                <w:t> </w:t>
                              </w:r>
                            </w:p>
                          </w:txbxContent>
                        </wps:txbx>
                        <wps:bodyPr rot="0" vert="horz" wrap="square" lIns="74295" tIns="8890" rIns="74295" bIns="8890" anchor="t" anchorCtr="0" upright="1">
                          <a:noAutofit/>
                        </wps:bodyPr>
                      </wps:wsp>
                      <wps:wsp>
                        <wps:cNvPr id="641" name="Line 621"/>
                        <wps:cNvCnPr>
                          <a:cxnSpLocks noChangeShapeType="1"/>
                        </wps:cNvCnPr>
                        <wps:spPr bwMode="auto">
                          <a:xfrm>
                            <a:off x="2532675" y="4214495"/>
                            <a:ext cx="1200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2" name="Text Box 388"/>
                        <wps:cNvSpPr txBox="1">
                          <a:spLocks noChangeArrowheads="1"/>
                        </wps:cNvSpPr>
                        <wps:spPr bwMode="auto">
                          <a:xfrm>
                            <a:off x="2637450" y="4391025"/>
                            <a:ext cx="309880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12D77" w14:textId="77777777" w:rsidR="00174F95" w:rsidRPr="00B531D8" w:rsidRDefault="00174F95" w:rsidP="00B531D8">
                              <w:pPr>
                                <w:tabs>
                                  <w:tab w:val="left" w:pos="1276"/>
                                </w:tabs>
                                <w:rPr>
                                  <w:sz w:val="24"/>
                                  <w:szCs w:val="24"/>
                                </w:rPr>
                              </w:pPr>
                              <w:r w:rsidRPr="002E345F">
                                <w:rPr>
                                  <w:rFonts w:ascii="Arial" w:hAnsi="Arial"/>
                                  <w:sz w:val="18"/>
                                  <w:szCs w:val="18"/>
                                </w:rPr>
                                <w:t>gmsl /Max9286.h :  max9286 header file</w:t>
                              </w:r>
                            </w:p>
                            <w:p w14:paraId="69F9E9CC" w14:textId="77777777" w:rsidR="00174F95" w:rsidRPr="00B531D8" w:rsidRDefault="00174F95" w:rsidP="00B531D8">
                              <w:pPr>
                                <w:tabs>
                                  <w:tab w:val="left" w:pos="1276"/>
                                </w:tabs>
                              </w:pPr>
                              <w:r w:rsidRPr="002E345F">
                                <w:rPr>
                                  <w:rFonts w:ascii="Arial" w:hAnsi="Arial"/>
                                  <w:sz w:val="18"/>
                                  <w:szCs w:val="18"/>
                                </w:rPr>
                                <w:t> </w:t>
                              </w:r>
                            </w:p>
                            <w:p w14:paraId="338B2076" w14:textId="77777777" w:rsidR="00174F95" w:rsidRPr="00B531D8" w:rsidRDefault="00174F95" w:rsidP="00B531D8">
                              <w:pPr>
                                <w:tabs>
                                  <w:tab w:val="left" w:pos="1276"/>
                                </w:tabs>
                              </w:pPr>
                              <w:r w:rsidRPr="002E345F">
                                <w:rPr>
                                  <w:rFonts w:hint="eastAsia"/>
                                </w:rPr>
                                <w:t> </w:t>
                              </w:r>
                            </w:p>
                            <w:p w14:paraId="7B69112D" w14:textId="77777777" w:rsidR="00174F95" w:rsidRPr="00B531D8" w:rsidRDefault="00174F95" w:rsidP="00B531D8">
                              <w:pPr>
                                <w:tabs>
                                  <w:tab w:val="left" w:pos="1276"/>
                                </w:tabs>
                              </w:pPr>
                              <w:r w:rsidRPr="002E345F">
                                <w:rPr>
                                  <w:rFonts w:ascii="Arial" w:hAnsi="Arial"/>
                                  <w:strike/>
                                  <w:sz w:val="18"/>
                                  <w:szCs w:val="18"/>
                                </w:rPr>
                                <w:t>c adv748x-hdmi.c</w:t>
                              </w:r>
                              <w:r w:rsidRPr="002E345F">
                                <w:rPr>
                                  <w:rFonts w:ascii="Arial" w:hAnsi="Arial"/>
                                  <w:strike/>
                                  <w:sz w:val="18"/>
                                  <w:szCs w:val="18"/>
                                </w:rPr>
                                <w:tab/>
                                <w:t>: adv7482 hdmirenesas camera driver source file</w:t>
                              </w:r>
                            </w:p>
                            <w:p w14:paraId="08C4E20A" w14:textId="77777777" w:rsidR="00174F95" w:rsidRPr="00B531D8" w:rsidRDefault="00174F95" w:rsidP="00B531D8">
                              <w:pPr>
                                <w:tabs>
                                  <w:tab w:val="left" w:pos="1276"/>
                                </w:tabs>
                              </w:pPr>
                              <w:r w:rsidRPr="002E345F">
                                <w:rPr>
                                  <w:rFonts w:hint="eastAsia"/>
                                  <w:strike/>
                                </w:rPr>
                                <w:t> </w:t>
                              </w:r>
                            </w:p>
                          </w:txbxContent>
                        </wps:txbx>
                        <wps:bodyPr rot="0" vert="horz" wrap="square" lIns="74295" tIns="8890" rIns="74295" bIns="8890" anchor="t" anchorCtr="0" upright="1">
                          <a:noAutofit/>
                        </wps:bodyPr>
                      </wps:wsp>
                      <wps:wsp>
                        <wps:cNvPr id="643" name="Text Box 388"/>
                        <wps:cNvSpPr txBox="1">
                          <a:spLocks noChangeArrowheads="1"/>
                        </wps:cNvSpPr>
                        <wps:spPr bwMode="auto">
                          <a:xfrm>
                            <a:off x="2652690" y="4638675"/>
                            <a:ext cx="30981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73399" w14:textId="77777777" w:rsidR="00174F95" w:rsidRPr="00B531D8" w:rsidRDefault="00174F95" w:rsidP="00B531D8">
                              <w:pPr>
                                <w:tabs>
                                  <w:tab w:val="left" w:pos="1276"/>
                                </w:tabs>
                                <w:rPr>
                                  <w:sz w:val="24"/>
                                  <w:szCs w:val="24"/>
                                </w:rPr>
                              </w:pPr>
                              <w:r w:rsidRPr="002E345F">
                                <w:rPr>
                                  <w:rFonts w:ascii="Arial" w:hAnsi="Arial"/>
                                  <w:sz w:val="18"/>
                                  <w:szCs w:val="18"/>
                                </w:rPr>
                                <w:t>gmsl/common.h : common header file</w:t>
                              </w:r>
                            </w:p>
                            <w:p w14:paraId="2A337FF3" w14:textId="77777777" w:rsidR="00174F95" w:rsidRPr="00B531D8" w:rsidRDefault="00174F95" w:rsidP="00B531D8">
                              <w:pPr>
                                <w:tabs>
                                  <w:tab w:val="left" w:pos="1276"/>
                                </w:tabs>
                              </w:pPr>
                              <w:r w:rsidRPr="002E345F">
                                <w:rPr>
                                  <w:rFonts w:hint="eastAsia"/>
                                </w:rPr>
                                <w:t> </w:t>
                              </w:r>
                            </w:p>
                            <w:p w14:paraId="14C0616D" w14:textId="77777777" w:rsidR="00174F95" w:rsidRPr="00B531D8" w:rsidRDefault="00174F95" w:rsidP="00B531D8">
                              <w:pPr>
                                <w:tabs>
                                  <w:tab w:val="left" w:pos="1276"/>
                                </w:tabs>
                              </w:pPr>
                              <w:r w:rsidRPr="002E345F">
                                <w:rPr>
                                  <w:rFonts w:ascii="Arial" w:hAnsi="Arial"/>
                                  <w:strike/>
                                  <w:sz w:val="18"/>
                                  <w:szCs w:val="18"/>
                                </w:rPr>
                                <w:t>c adv748x-hdmi.c</w:t>
                              </w:r>
                              <w:r w:rsidRPr="002E345F">
                                <w:rPr>
                                  <w:rFonts w:ascii="Arial" w:hAnsi="Arial"/>
                                  <w:strike/>
                                  <w:sz w:val="18"/>
                                  <w:szCs w:val="18"/>
                                </w:rPr>
                                <w:tab/>
                                <w:t>: adv7482 hdmirenesas camera driver source file</w:t>
                              </w:r>
                            </w:p>
                            <w:p w14:paraId="33664566" w14:textId="77777777" w:rsidR="00174F95" w:rsidRPr="00B531D8" w:rsidRDefault="00174F95" w:rsidP="00B531D8">
                              <w:pPr>
                                <w:tabs>
                                  <w:tab w:val="left" w:pos="1276"/>
                                </w:tabs>
                              </w:pPr>
                              <w:r w:rsidRPr="002E345F">
                                <w:rPr>
                                  <w:rFonts w:hint="eastAsia"/>
                                  <w:strike/>
                                </w:rPr>
                                <w:t> </w:t>
                              </w:r>
                            </w:p>
                          </w:txbxContent>
                        </wps:txbx>
                        <wps:bodyPr rot="0" vert="horz" wrap="square" lIns="74295" tIns="8890" rIns="74295" bIns="8890" anchor="t" anchorCtr="0" upright="1">
                          <a:noAutofit/>
                        </wps:bodyPr>
                      </wps:wsp>
                      <wps:wsp>
                        <wps:cNvPr id="644" name="Text Box 388"/>
                        <wps:cNvSpPr txBox="1">
                          <a:spLocks noChangeArrowheads="1"/>
                        </wps:cNvSpPr>
                        <wps:spPr bwMode="auto">
                          <a:xfrm>
                            <a:off x="2652690" y="4867275"/>
                            <a:ext cx="309753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5A025" w14:textId="77777777" w:rsidR="00174F95" w:rsidRPr="00B531D8" w:rsidRDefault="00174F95" w:rsidP="00B531D8">
                              <w:pPr>
                                <w:tabs>
                                  <w:tab w:val="left" w:pos="1276"/>
                                </w:tabs>
                                <w:rPr>
                                  <w:sz w:val="24"/>
                                  <w:szCs w:val="24"/>
                                </w:rPr>
                              </w:pPr>
                              <w:r w:rsidRPr="002E345F">
                                <w:rPr>
                                  <w:rFonts w:ascii="Arial" w:hAnsi="Arial"/>
                                  <w:sz w:val="18"/>
                                  <w:szCs w:val="18"/>
                                </w:rPr>
                                <w:t>imagers/ov10635.c</w:t>
                              </w:r>
                              <w:r w:rsidRPr="002E345F">
                                <w:rPr>
                                  <w:rFonts w:ascii="Arial" w:hAnsi="Arial"/>
                                </w:rPr>
                                <w:t>  :</w:t>
                              </w:r>
                              <w:r w:rsidRPr="002E345F">
                                <w:rPr>
                                  <w:rFonts w:ascii="Arial" w:hAnsi="Arial"/>
                                  <w:sz w:val="18"/>
                                  <w:szCs w:val="18"/>
                                </w:rPr>
                                <w:t>camera source file</w:t>
                              </w:r>
                              <w:r w:rsidRPr="002E345F">
                                <w:t xml:space="preserve"> </w:t>
                              </w:r>
                            </w:p>
                            <w:p w14:paraId="153D96F7" w14:textId="77777777" w:rsidR="00174F95" w:rsidRPr="00B531D8" w:rsidRDefault="00174F95" w:rsidP="00B531D8">
                              <w:pPr>
                                <w:tabs>
                                  <w:tab w:val="left" w:pos="1276"/>
                                </w:tabs>
                              </w:pPr>
                              <w:r w:rsidRPr="002E345F">
                                <w:rPr>
                                  <w:rFonts w:ascii="Arial" w:hAnsi="Arial"/>
                                  <w:strike/>
                                  <w:sz w:val="18"/>
                                  <w:szCs w:val="18"/>
                                </w:rPr>
                                <w:t>c adv748x-hdmi.c</w:t>
                              </w:r>
                              <w:r w:rsidRPr="002E345F">
                                <w:rPr>
                                  <w:rFonts w:ascii="Arial" w:hAnsi="Arial"/>
                                  <w:strike/>
                                  <w:sz w:val="18"/>
                                  <w:szCs w:val="18"/>
                                </w:rPr>
                                <w:tab/>
                                <w:t>: adv7482 hdmirenesas camera driver source file</w:t>
                              </w:r>
                            </w:p>
                            <w:p w14:paraId="76D54E4E" w14:textId="77777777" w:rsidR="00174F95" w:rsidRPr="00B531D8" w:rsidRDefault="00174F95" w:rsidP="00B531D8">
                              <w:pPr>
                                <w:tabs>
                                  <w:tab w:val="left" w:pos="1276"/>
                                </w:tabs>
                              </w:pPr>
                              <w:r w:rsidRPr="002E345F">
                                <w:rPr>
                                  <w:rFonts w:hint="eastAsia"/>
                                  <w:strike/>
                                </w:rPr>
                                <w:t> </w:t>
                              </w:r>
                            </w:p>
                          </w:txbxContent>
                        </wps:txbx>
                        <wps:bodyPr rot="0" vert="horz" wrap="square" lIns="74295" tIns="8890" rIns="74295" bIns="8890" anchor="t" anchorCtr="0" upright="1">
                          <a:noAutofit/>
                        </wps:bodyPr>
                      </wps:wsp>
                      <wps:wsp>
                        <wps:cNvPr id="647" name="Line 621"/>
                        <wps:cNvCnPr>
                          <a:cxnSpLocks noChangeShapeType="1"/>
                        </wps:cNvCnPr>
                        <wps:spPr bwMode="auto">
                          <a:xfrm>
                            <a:off x="2537755" y="4482465"/>
                            <a:ext cx="1200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8" name="Line 621"/>
                        <wps:cNvCnPr>
                          <a:cxnSpLocks noChangeShapeType="1"/>
                        </wps:cNvCnPr>
                        <wps:spPr bwMode="auto">
                          <a:xfrm>
                            <a:off x="2537755" y="4739640"/>
                            <a:ext cx="1200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9" name="Line 621"/>
                        <wps:cNvCnPr>
                          <a:cxnSpLocks noChangeShapeType="1"/>
                        </wps:cNvCnPr>
                        <wps:spPr bwMode="auto">
                          <a:xfrm>
                            <a:off x="2537755" y="5006340"/>
                            <a:ext cx="1200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wpg:cNvPr id="471" name="グループ化 471"/>
                        <wpg:cNvGrpSpPr/>
                        <wpg:grpSpPr>
                          <a:xfrm>
                            <a:off x="2540681" y="5114925"/>
                            <a:ext cx="3201624" cy="227330"/>
                            <a:chOff x="2540681" y="5114925"/>
                            <a:chExt cx="3201624" cy="227330"/>
                          </a:xfrm>
                        </wpg:grpSpPr>
                        <wps:wsp>
                          <wps:cNvPr id="645" name="Text Box 388"/>
                          <wps:cNvSpPr txBox="1">
                            <a:spLocks noChangeArrowheads="1"/>
                          </wps:cNvSpPr>
                          <wps:spPr bwMode="auto">
                            <a:xfrm>
                              <a:off x="2645410" y="5114925"/>
                              <a:ext cx="309689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78182" w14:textId="77777777" w:rsidR="00174F95" w:rsidRPr="00B531D8" w:rsidRDefault="00174F95" w:rsidP="00B531D8">
                                <w:pPr>
                                  <w:tabs>
                                    <w:tab w:val="left" w:pos="1276"/>
                                  </w:tabs>
                                  <w:rPr>
                                    <w:sz w:val="24"/>
                                    <w:szCs w:val="24"/>
                                  </w:rPr>
                                </w:pPr>
                                <w:r w:rsidRPr="002E345F">
                                  <w:rPr>
                                    <w:rFonts w:ascii="Arial" w:hAnsi="Arial"/>
                                    <w:sz w:val="18"/>
                                    <w:szCs w:val="18"/>
                                  </w:rPr>
                                  <w:t>imagers/ov10635.h :ov10635 header file</w:t>
                                </w:r>
                              </w:p>
                              <w:p w14:paraId="40B03058" w14:textId="77777777" w:rsidR="00174F95" w:rsidRPr="00B531D8" w:rsidRDefault="00174F95" w:rsidP="00B531D8">
                                <w:pPr>
                                  <w:tabs>
                                    <w:tab w:val="left" w:pos="1276"/>
                                  </w:tabs>
                                </w:pPr>
                                <w:r w:rsidRPr="002E345F">
                                  <w:rPr>
                                    <w:rFonts w:ascii="Arial" w:hAnsi="Arial"/>
                                    <w:strike/>
                                    <w:sz w:val="18"/>
                                    <w:szCs w:val="18"/>
                                  </w:rPr>
                                  <w:t>c adv748x-hdmi.c</w:t>
                                </w:r>
                                <w:r w:rsidRPr="002E345F">
                                  <w:rPr>
                                    <w:rFonts w:ascii="Arial" w:hAnsi="Arial"/>
                                    <w:strike/>
                                    <w:sz w:val="18"/>
                                    <w:szCs w:val="18"/>
                                  </w:rPr>
                                  <w:tab/>
                                  <w:t>: adv7482 hdmirenesas camera driver source file</w:t>
                                </w:r>
                              </w:p>
                              <w:p w14:paraId="423B6AD3" w14:textId="77777777" w:rsidR="00174F95" w:rsidRPr="00B531D8" w:rsidRDefault="00174F95" w:rsidP="00B531D8">
                                <w:pPr>
                                  <w:tabs>
                                    <w:tab w:val="left" w:pos="1276"/>
                                  </w:tabs>
                                </w:pPr>
                                <w:r w:rsidRPr="002E345F">
                                  <w:rPr>
                                    <w:rFonts w:hint="eastAsia"/>
                                    <w:strike/>
                                  </w:rPr>
                                  <w:t> </w:t>
                                </w:r>
                              </w:p>
                            </w:txbxContent>
                          </wps:txbx>
                          <wps:bodyPr rot="0" vert="horz" wrap="square" lIns="74295" tIns="8890" rIns="74295" bIns="8890" anchor="t" anchorCtr="0" upright="1">
                            <a:noAutofit/>
                          </wps:bodyPr>
                        </wps:wsp>
                        <wps:wsp>
                          <wps:cNvPr id="650" name="Line 621"/>
                          <wps:cNvCnPr>
                            <a:cxnSpLocks noChangeShapeType="1"/>
                          </wps:cNvCnPr>
                          <wps:spPr bwMode="auto">
                            <a:xfrm>
                              <a:off x="2540681" y="5210175"/>
                              <a:ext cx="1200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wpg:wgp>
                        <wpg:cNvPr id="726" name="グループ化 726"/>
                        <wpg:cNvGrpSpPr/>
                        <wpg:grpSpPr>
                          <a:xfrm>
                            <a:off x="2525790" y="5329521"/>
                            <a:ext cx="3201035" cy="227330"/>
                            <a:chOff x="0" y="0"/>
                            <a:chExt cx="3201624" cy="227330"/>
                          </a:xfrm>
                        </wpg:grpSpPr>
                        <wps:wsp>
                          <wps:cNvPr id="727" name="Text Box 388"/>
                          <wps:cNvSpPr txBox="1">
                            <a:spLocks noChangeArrowheads="1"/>
                          </wps:cNvSpPr>
                          <wps:spPr bwMode="auto">
                            <a:xfrm>
                              <a:off x="104729" y="0"/>
                              <a:ext cx="309689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99B9A" w14:textId="77777777" w:rsidR="00174F95" w:rsidRPr="000B35F0" w:rsidRDefault="00174F95" w:rsidP="00CC53D6">
                                <w:pPr>
                                  <w:tabs>
                                    <w:tab w:val="left" w:pos="1276"/>
                                  </w:tabs>
                                  <w:rPr>
                                    <w:rFonts w:ascii="Arial" w:hAnsi="Arial" w:cs="Arial"/>
                                    <w:sz w:val="18"/>
                                    <w:szCs w:val="18"/>
                                  </w:rPr>
                                </w:pPr>
                                <w:r w:rsidRPr="000B35F0">
                                  <w:rPr>
                                    <w:rFonts w:ascii="Arial" w:hAnsi="Arial" w:cs="Arial"/>
                                    <w:sz w:val="18"/>
                                    <w:szCs w:val="18"/>
                                  </w:rPr>
                                  <w:t>adv7</w:t>
                                </w:r>
                                <w:r>
                                  <w:rPr>
                                    <w:rFonts w:ascii="Arial" w:hAnsi="Arial" w:cs="Arial"/>
                                    <w:sz w:val="18"/>
                                    <w:szCs w:val="18"/>
                                  </w:rPr>
                                  <w:t>604</w:t>
                                </w:r>
                                <w:r w:rsidRPr="000B35F0">
                                  <w:rPr>
                                    <w:rFonts w:ascii="Arial" w:hAnsi="Arial" w:cs="Arial"/>
                                    <w:sz w:val="18"/>
                                    <w:szCs w:val="18"/>
                                  </w:rPr>
                                  <w:t>.c</w:t>
                                </w:r>
                                <w:r w:rsidRPr="000B35F0">
                                  <w:rPr>
                                    <w:rFonts w:ascii="Arial" w:hAnsi="Arial" w:cs="Arial"/>
                                    <w:sz w:val="18"/>
                                    <w:szCs w:val="18"/>
                                  </w:rPr>
                                  <w:tab/>
                                  <w:t>: adv</w:t>
                                </w:r>
                                <w:r>
                                  <w:rPr>
                                    <w:rFonts w:ascii="Arial" w:hAnsi="Arial" w:cs="Arial"/>
                                    <w:sz w:val="18"/>
                                    <w:szCs w:val="18"/>
                                  </w:rPr>
                                  <w:t xml:space="preserve">7612 </w:t>
                                </w:r>
                                <w:r w:rsidRPr="000B35F0">
                                  <w:rPr>
                                    <w:rFonts w:ascii="Arial" w:hAnsi="Arial" w:cs="Arial"/>
                                    <w:sz w:val="18"/>
                                    <w:szCs w:val="18"/>
                                  </w:rPr>
                                  <w:t>driver source file</w:t>
                                </w:r>
                              </w:p>
                              <w:p w14:paraId="3E543669" w14:textId="77777777" w:rsidR="00174F95" w:rsidRDefault="00174F95" w:rsidP="00CC53D6">
                                <w:pPr>
                                  <w:tabs>
                                    <w:tab w:val="left" w:pos="1276"/>
                                  </w:tabs>
                                  <w:rPr>
                                    <w:rFonts w:ascii="Arial" w:hAnsi="Arial"/>
                                    <w:sz w:val="18"/>
                                    <w:szCs w:val="18"/>
                                  </w:rPr>
                                </w:pPr>
                                <w:r>
                                  <w:rPr>
                                    <w:rFonts w:ascii="Arial" w:hAnsi="Arial"/>
                                    <w:strike/>
                                    <w:sz w:val="18"/>
                                    <w:szCs w:val="18"/>
                                  </w:rPr>
                                  <w:t>c adv748x-hdmi.c</w:t>
                                </w:r>
                                <w:r>
                                  <w:rPr>
                                    <w:rFonts w:ascii="Arial" w:hAnsi="Arial"/>
                                    <w:strike/>
                                    <w:sz w:val="18"/>
                                    <w:szCs w:val="18"/>
                                  </w:rPr>
                                  <w:tab/>
                                  <w:t>: adv7482 hdmirenesas camera driver source file</w:t>
                                </w:r>
                              </w:p>
                              <w:p w14:paraId="3FB82107" w14:textId="77777777" w:rsidR="00174F95" w:rsidRDefault="00174F95" w:rsidP="00CC53D6">
                                <w:pPr>
                                  <w:tabs>
                                    <w:tab w:val="left" w:pos="1276"/>
                                  </w:tabs>
                                  <w:rPr>
                                    <w:rFonts w:cs="MS PGothic"/>
                                  </w:rPr>
                                </w:pPr>
                                <w:r>
                                  <w:rPr>
                                    <w:strike/>
                                  </w:rPr>
                                  <w:t> </w:t>
                                </w:r>
                              </w:p>
                            </w:txbxContent>
                          </wps:txbx>
                          <wps:bodyPr rot="0" vert="horz" wrap="square" lIns="74295" tIns="8890" rIns="74295" bIns="8890" anchor="t" anchorCtr="0" upright="1">
                            <a:noAutofit/>
                          </wps:bodyPr>
                        </wps:wsp>
                        <wps:wsp>
                          <wps:cNvPr id="728" name="Line 621"/>
                          <wps:cNvCnPr>
                            <a:cxnSpLocks noChangeShapeType="1"/>
                          </wps:cNvCnPr>
                          <wps:spPr bwMode="auto">
                            <a:xfrm>
                              <a:off x="0" y="95250"/>
                              <a:ext cx="1200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wpg:wgp>
                        <wpg:cNvPr id="729" name="グループ化 729"/>
                        <wpg:cNvGrpSpPr/>
                        <wpg:grpSpPr>
                          <a:xfrm>
                            <a:off x="2523490" y="5535314"/>
                            <a:ext cx="3201035" cy="227330"/>
                            <a:chOff x="0" y="0"/>
                            <a:chExt cx="3201624" cy="227330"/>
                          </a:xfrm>
                        </wpg:grpSpPr>
                        <wps:wsp>
                          <wps:cNvPr id="730" name="Text Box 388"/>
                          <wps:cNvSpPr txBox="1">
                            <a:spLocks noChangeArrowheads="1"/>
                          </wps:cNvSpPr>
                          <wps:spPr bwMode="auto">
                            <a:xfrm>
                              <a:off x="104729" y="0"/>
                              <a:ext cx="309689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25412" w14:textId="77777777" w:rsidR="00174F95" w:rsidRPr="000B35F0" w:rsidRDefault="00174F95" w:rsidP="00CC53D6">
                                <w:pPr>
                                  <w:tabs>
                                    <w:tab w:val="left" w:pos="1276"/>
                                  </w:tabs>
                                  <w:rPr>
                                    <w:rFonts w:ascii="Arial" w:hAnsi="Arial" w:cs="Arial"/>
                                    <w:sz w:val="18"/>
                                    <w:szCs w:val="18"/>
                                  </w:rPr>
                                </w:pPr>
                                <w:r w:rsidRPr="000B35F0">
                                  <w:rPr>
                                    <w:rFonts w:ascii="Arial" w:hAnsi="Arial" w:cs="Arial"/>
                                    <w:sz w:val="18"/>
                                    <w:szCs w:val="18"/>
                                  </w:rPr>
                                  <w:t>adv7</w:t>
                                </w:r>
                                <w:r>
                                  <w:rPr>
                                    <w:rFonts w:ascii="Arial" w:hAnsi="Arial" w:cs="Arial"/>
                                    <w:sz w:val="18"/>
                                    <w:szCs w:val="18"/>
                                  </w:rPr>
                                  <w:t>180</w:t>
                                </w:r>
                                <w:r w:rsidRPr="000B35F0">
                                  <w:rPr>
                                    <w:rFonts w:ascii="Arial" w:hAnsi="Arial" w:cs="Arial"/>
                                    <w:sz w:val="18"/>
                                    <w:szCs w:val="18"/>
                                  </w:rPr>
                                  <w:t>.c</w:t>
                                </w:r>
                                <w:r w:rsidRPr="000B35F0">
                                  <w:rPr>
                                    <w:rFonts w:ascii="Arial" w:hAnsi="Arial" w:cs="Arial"/>
                                    <w:sz w:val="18"/>
                                    <w:szCs w:val="18"/>
                                  </w:rPr>
                                  <w:tab/>
                                  <w:t>: adv</w:t>
                                </w:r>
                                <w:r>
                                  <w:rPr>
                                    <w:rFonts w:ascii="Arial" w:hAnsi="Arial" w:cs="Arial"/>
                                    <w:sz w:val="18"/>
                                    <w:szCs w:val="18"/>
                                  </w:rPr>
                                  <w:t xml:space="preserve">7180 </w:t>
                                </w:r>
                                <w:r w:rsidRPr="000B35F0">
                                  <w:rPr>
                                    <w:rFonts w:ascii="Arial" w:hAnsi="Arial" w:cs="Arial"/>
                                    <w:sz w:val="18"/>
                                    <w:szCs w:val="18"/>
                                  </w:rPr>
                                  <w:t>driver source file</w:t>
                                </w:r>
                              </w:p>
                              <w:p w14:paraId="179D9517" w14:textId="77777777" w:rsidR="00174F95" w:rsidRDefault="00174F95" w:rsidP="00CC53D6">
                                <w:pPr>
                                  <w:tabs>
                                    <w:tab w:val="left" w:pos="1276"/>
                                  </w:tabs>
                                  <w:rPr>
                                    <w:rFonts w:ascii="Arial" w:hAnsi="Arial"/>
                                    <w:sz w:val="18"/>
                                    <w:szCs w:val="18"/>
                                  </w:rPr>
                                </w:pPr>
                                <w:r>
                                  <w:rPr>
                                    <w:rFonts w:ascii="Arial" w:hAnsi="Arial"/>
                                    <w:strike/>
                                    <w:sz w:val="18"/>
                                    <w:szCs w:val="18"/>
                                  </w:rPr>
                                  <w:t>c adv748x-hdmi.c</w:t>
                                </w:r>
                                <w:r>
                                  <w:rPr>
                                    <w:rFonts w:ascii="Arial" w:hAnsi="Arial"/>
                                    <w:strike/>
                                    <w:sz w:val="18"/>
                                    <w:szCs w:val="18"/>
                                  </w:rPr>
                                  <w:tab/>
                                  <w:t>: adv7482 hdmirenesas camera driver source file</w:t>
                                </w:r>
                              </w:p>
                              <w:p w14:paraId="136D3E98" w14:textId="77777777" w:rsidR="00174F95" w:rsidRDefault="00174F95" w:rsidP="00CC53D6">
                                <w:pPr>
                                  <w:tabs>
                                    <w:tab w:val="left" w:pos="1276"/>
                                  </w:tabs>
                                  <w:rPr>
                                    <w:rFonts w:cs="MS PGothic"/>
                                  </w:rPr>
                                </w:pPr>
                                <w:r>
                                  <w:rPr>
                                    <w:strike/>
                                  </w:rPr>
                                  <w:t> </w:t>
                                </w:r>
                              </w:p>
                            </w:txbxContent>
                          </wps:txbx>
                          <wps:bodyPr rot="0" vert="horz" wrap="square" lIns="74295" tIns="8890" rIns="74295" bIns="8890" anchor="t" anchorCtr="0" upright="1">
                            <a:noAutofit/>
                          </wps:bodyPr>
                        </wps:wsp>
                        <wps:wsp>
                          <wps:cNvPr id="731" name="Line 621"/>
                          <wps:cNvCnPr>
                            <a:cxnSpLocks noChangeShapeType="1"/>
                          </wps:cNvCnPr>
                          <wps:spPr bwMode="auto">
                            <a:xfrm>
                              <a:off x="0" y="95250"/>
                              <a:ext cx="1200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14:sizeRelH relativeFrom="page">
                  <wp14:pctWidth>0</wp14:pctWidth>
                </wp14:sizeRelH>
                <wp14:sizeRelV relativeFrom="page">
                  <wp14:pctHeight>0</wp14:pctHeight>
                </wp14:sizeRelV>
              </wp:anchor>
            </w:drawing>
          </mc:Choice>
          <mc:Fallback>
            <w:pict>
              <v:group w14:anchorId="5D67BA5A" id="キャンバス 383" o:spid="_x0000_s1705" editas="canvas" style="position:absolute;margin-left:2.4pt;margin-top:21.55pt;width:486.6pt;height:471.75pt;z-index:251660288" coordsize="61798,59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">
                <v:shape id="_x0000_s1706" type="#_x0000_t75" style="position:absolute;width:61798;height:59912;visibility:visible;mso-wrap-style:square" stroked="t" strokeweight="1pt">
                  <v:fill o:detectmouseclick="t"/>
                  <v:path o:connecttype="none"/>
                </v:shape>
                <v:shape id="Text Box 392" o:spid="_x0000_s1707" type="#_x0000_t202" style="position:absolute;left:26644;top:1022;width:32233;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" filled="f" stroked="f">
                  <v:textbox inset="5.85pt,.7pt,5.85pt,.7pt">
                    <w:txbxContent>
                      <w:p w14:paraId="1099D7E8" w14:textId="77777777" w:rsidR="00174F95" w:rsidRPr="000B35F0" w:rsidRDefault="00174F95" w:rsidP="00353EBA">
                        <w:pPr>
                          <w:tabs>
                            <w:tab w:val="left" w:pos="1276"/>
                          </w:tabs>
                          <w:rPr>
                            <w:rFonts w:ascii="Arial" w:hAnsi="Arial" w:cs="Arial"/>
                            <w:sz w:val="18"/>
                            <w:szCs w:val="18"/>
                          </w:rPr>
                        </w:pPr>
                        <w:r>
                          <w:rPr>
                            <w:rFonts w:ascii="Arial" w:hAnsi="Arial" w:cs="Arial" w:hint="eastAsia"/>
                            <w:sz w:val="18"/>
                            <w:szCs w:val="18"/>
                            <w:lang w:eastAsia="ja-JP"/>
                          </w:rPr>
                          <w:t>rcar</w:t>
                        </w:r>
                        <w:r>
                          <w:rPr>
                            <w:rFonts w:ascii="Arial" w:hAnsi="Arial" w:cs="Arial"/>
                            <w:sz w:val="18"/>
                            <w:szCs w:val="18"/>
                            <w:lang w:eastAsia="ja-JP"/>
                          </w:rPr>
                          <w:t>-</w:t>
                        </w:r>
                        <w:r>
                          <w:rPr>
                            <w:rFonts w:ascii="Arial" w:hAnsi="Arial" w:cs="Arial"/>
                            <w:sz w:val="18"/>
                            <w:szCs w:val="18"/>
                          </w:rPr>
                          <w:t>core</w:t>
                        </w:r>
                        <w:r w:rsidRPr="000B35F0">
                          <w:rPr>
                            <w:rFonts w:ascii="Arial" w:hAnsi="Arial" w:cs="Arial"/>
                            <w:sz w:val="18"/>
                            <w:szCs w:val="18"/>
                          </w:rPr>
                          <w:t>.c</w:t>
                        </w:r>
                        <w:r w:rsidRPr="000B35F0">
                          <w:rPr>
                            <w:rFonts w:ascii="Arial" w:hAnsi="Arial" w:cs="Arial"/>
                            <w:sz w:val="18"/>
                            <w:szCs w:val="18"/>
                          </w:rPr>
                          <w:tab/>
                          <w:t xml:space="preserve">: video capture </w:t>
                        </w:r>
                        <w:r>
                          <w:rPr>
                            <w:rFonts w:ascii="Arial" w:hAnsi="Arial" w:cs="Arial"/>
                            <w:sz w:val="18"/>
                            <w:szCs w:val="18"/>
                          </w:rPr>
                          <w:t>core</w:t>
                        </w:r>
                        <w:r w:rsidRPr="000B35F0">
                          <w:rPr>
                            <w:rFonts w:ascii="Arial" w:hAnsi="Arial" w:cs="Arial"/>
                            <w:sz w:val="18"/>
                            <w:szCs w:val="18"/>
                          </w:rPr>
                          <w:t xml:space="preserve"> source file</w:t>
                        </w:r>
                      </w:p>
                    </w:txbxContent>
                  </v:textbox>
                </v:shape>
                <v:line id="Line 619" o:spid="_x0000_s1708" style="position:absolute;visibility:visible;mso-wrap-style:square" from="3676,1873" to="26568,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" strokeweight="1pt"/>
                <v:shape id="Text Box 620" o:spid="_x0000_s1709" type="#_x0000_t202" style="position:absolute;left:5016;top:755;width:17240;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" stroked="f">
                  <v:textbox inset="5.85pt,.7pt,5.85pt,.7pt">
                    <w:txbxContent>
                      <w:p w14:paraId="0FEF879D" w14:textId="77777777" w:rsidR="00174F95" w:rsidRPr="001E5C26" w:rsidRDefault="00174F95" w:rsidP="00353EBA">
                        <w:pPr>
                          <w:rPr>
                            <w:rFonts w:ascii="Arial" w:hAnsi="Arial" w:cs="Arial"/>
                            <w:sz w:val="18"/>
                            <w:szCs w:val="18"/>
                          </w:rPr>
                        </w:pPr>
                        <w:r w:rsidRPr="001E5C26">
                          <w:rPr>
                            <w:rFonts w:ascii="Arial" w:hAnsi="Arial" w:cs="Arial"/>
                            <w:sz w:val="18"/>
                            <w:szCs w:val="18"/>
                          </w:rPr>
                          <w:t>drivers/media/platform/</w:t>
                        </w:r>
                        <w:r>
                          <w:rPr>
                            <w:rFonts w:ascii="Arial" w:hAnsi="Arial" w:cs="Arial"/>
                            <w:sz w:val="18"/>
                            <w:szCs w:val="18"/>
                          </w:rPr>
                          <w:t>rcar-vin/</w:t>
                        </w:r>
                      </w:p>
                    </w:txbxContent>
                  </v:textbox>
                </v:shape>
                <v:line id="Line 628" o:spid="_x0000_s1710" style="position:absolute;visibility:visible;mso-wrap-style:square" from="3454,19221" to="26346,19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shape id="Text Box 629" o:spid="_x0000_s1711" type="#_x0000_t202" style="position:absolute;left:5359;top:18214;width:15088;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" stroked="f">
                  <v:textbox inset="5.85pt,.7pt,5.85pt,.7pt">
                    <w:txbxContent>
                      <w:p w14:paraId="6A7F05D0" w14:textId="77777777" w:rsidR="00174F95" w:rsidRPr="001E5C26" w:rsidRDefault="00174F95" w:rsidP="00353EBA">
                        <w:pPr>
                          <w:rPr>
                            <w:rFonts w:ascii="Arial" w:hAnsi="Arial" w:cs="Arial"/>
                            <w:sz w:val="18"/>
                            <w:szCs w:val="18"/>
                          </w:rPr>
                        </w:pPr>
                        <w:r w:rsidRPr="001E5C26">
                          <w:rPr>
                            <w:rFonts w:ascii="Arial" w:hAnsi="Arial" w:cs="Arial"/>
                            <w:sz w:val="18"/>
                            <w:szCs w:val="18"/>
                          </w:rPr>
                          <w:t>drivers/media/i2c</w:t>
                        </w:r>
                        <w:r>
                          <w:rPr>
                            <w:rFonts w:ascii="Arial" w:hAnsi="Arial" w:cs="Arial"/>
                            <w:sz w:val="18"/>
                            <w:szCs w:val="18"/>
                          </w:rPr>
                          <w:t>/adv748x/</w:t>
                        </w:r>
                      </w:p>
                    </w:txbxContent>
                  </v:textbox>
                </v:shape>
                <v:shape id="Text Box 645" o:spid="_x0000_s1712" type="#_x0000_t202" style="position:absolute;left:26454;top:18065;width:32232;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" filled="f" stroked="f">
                  <v:textbox inset="5.85pt,.7pt,5.85pt,.7pt">
                    <w:txbxContent>
                      <w:p w14:paraId="23E1EC78" w14:textId="77777777" w:rsidR="00174F95" w:rsidRPr="000B35F0" w:rsidRDefault="00174F95" w:rsidP="00353EBA">
                        <w:pPr>
                          <w:tabs>
                            <w:tab w:val="left" w:pos="1276"/>
                          </w:tabs>
                          <w:rPr>
                            <w:rFonts w:ascii="Arial" w:hAnsi="Arial" w:cs="Arial"/>
                            <w:sz w:val="18"/>
                            <w:szCs w:val="18"/>
                          </w:rPr>
                        </w:pPr>
                        <w:r w:rsidRPr="00D22C94">
                          <w:rPr>
                            <w:rFonts w:ascii="Arial" w:hAnsi="Arial" w:cs="Arial"/>
                            <w:sz w:val="18"/>
                            <w:szCs w:val="18"/>
                          </w:rPr>
                          <w:t>adv748x-afe.c</w:t>
                        </w:r>
                        <w:r w:rsidRPr="000B35F0">
                          <w:rPr>
                            <w:rFonts w:ascii="Arial" w:hAnsi="Arial" w:cs="Arial"/>
                            <w:sz w:val="18"/>
                            <w:szCs w:val="18"/>
                          </w:rPr>
                          <w:tab/>
                          <w:t>: adv</w:t>
                        </w:r>
                        <w:r>
                          <w:rPr>
                            <w:rFonts w:ascii="Arial" w:hAnsi="Arial" w:cs="Arial"/>
                            <w:sz w:val="18"/>
                            <w:szCs w:val="18"/>
                          </w:rPr>
                          <w:t xml:space="preserve">7482 </w:t>
                        </w:r>
                        <w:r>
                          <w:rPr>
                            <w:rFonts w:ascii="Arial" w:hAnsi="Arial" w:cs="Arial" w:hint="eastAsia"/>
                            <w:sz w:val="18"/>
                            <w:szCs w:val="18"/>
                            <w:lang w:eastAsia="ja-JP"/>
                          </w:rPr>
                          <w:t>a</w:t>
                        </w:r>
                        <w:r>
                          <w:rPr>
                            <w:rFonts w:ascii="Arial" w:hAnsi="Arial" w:cs="Arial"/>
                            <w:sz w:val="18"/>
                            <w:szCs w:val="18"/>
                            <w:lang w:eastAsia="ja-JP"/>
                          </w:rPr>
                          <w:t xml:space="preserve">fe </w:t>
                        </w:r>
                        <w:r w:rsidRPr="000B35F0">
                          <w:rPr>
                            <w:rFonts w:ascii="Arial" w:hAnsi="Arial" w:cs="Arial"/>
                            <w:sz w:val="18"/>
                            <w:szCs w:val="18"/>
                          </w:rPr>
                          <w:t>driver source file</w:t>
                        </w:r>
                      </w:p>
                    </w:txbxContent>
                  </v:textbox>
                </v:shape>
                <v:shape id="Text Box 388" o:spid="_x0000_s1713" type="#_x0000_t202" style="position:absolute;left:26555;top:3511;width:28821;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" filled="f" stroked="f">
                  <v:textbox inset="5.85pt,.7pt,5.85pt,.7pt">
                    <w:txbxContent>
                      <w:p w14:paraId="11CA00D0" w14:textId="77777777" w:rsidR="00174F95" w:rsidRPr="000B35F0" w:rsidRDefault="00174F95" w:rsidP="00F87C02">
                        <w:pPr>
                          <w:tabs>
                            <w:tab w:val="left" w:pos="1276"/>
                          </w:tabs>
                          <w:rPr>
                            <w:rFonts w:ascii="Arial" w:hAnsi="Arial" w:cs="Arial"/>
                            <w:sz w:val="18"/>
                            <w:szCs w:val="18"/>
                          </w:rPr>
                        </w:pPr>
                        <w:r>
                          <w:rPr>
                            <w:rFonts w:ascii="Arial" w:hAnsi="Arial" w:cs="Arial" w:hint="eastAsia"/>
                            <w:sz w:val="18"/>
                            <w:szCs w:val="18"/>
                            <w:lang w:eastAsia="ja-JP"/>
                          </w:rPr>
                          <w:t>rcar</w:t>
                        </w:r>
                        <w:r>
                          <w:rPr>
                            <w:rFonts w:ascii="Arial" w:hAnsi="Arial" w:cs="Arial"/>
                            <w:sz w:val="18"/>
                            <w:szCs w:val="18"/>
                            <w:lang w:eastAsia="ja-JP"/>
                          </w:rPr>
                          <w:t>-csi2</w:t>
                        </w:r>
                        <w:r w:rsidRPr="000B35F0">
                          <w:rPr>
                            <w:rFonts w:ascii="Arial" w:hAnsi="Arial" w:cs="Arial"/>
                            <w:sz w:val="18"/>
                            <w:szCs w:val="18"/>
                          </w:rPr>
                          <w:t>.c</w:t>
                        </w:r>
                        <w:r w:rsidRPr="000B35F0">
                          <w:rPr>
                            <w:rFonts w:ascii="Arial" w:hAnsi="Arial" w:cs="Arial"/>
                            <w:sz w:val="18"/>
                            <w:szCs w:val="18"/>
                          </w:rPr>
                          <w:tab/>
                          <w:t xml:space="preserve">: </w:t>
                        </w:r>
                        <w:r>
                          <w:rPr>
                            <w:rFonts w:ascii="Arial" w:hAnsi="Arial" w:cs="Arial"/>
                            <w:sz w:val="18"/>
                            <w:szCs w:val="18"/>
                          </w:rPr>
                          <w:t xml:space="preserve">MIPI CSI-2 </w:t>
                        </w:r>
                        <w:r w:rsidRPr="000B35F0">
                          <w:rPr>
                            <w:rFonts w:ascii="Arial" w:hAnsi="Arial" w:cs="Arial"/>
                            <w:sz w:val="18"/>
                            <w:szCs w:val="18"/>
                          </w:rPr>
                          <w:t>driver source file</w:t>
                        </w:r>
                      </w:p>
                      <w:p w14:paraId="0D8DEEED" w14:textId="77777777" w:rsidR="00174F95" w:rsidRDefault="00174F95" w:rsidP="00F87C02">
                        <w:pPr>
                          <w:pStyle w:val="NormalWeb"/>
                          <w:tabs>
                            <w:tab w:val="left" w:pos="1276"/>
                          </w:tabs>
                          <w:overflowPunct w:val="0"/>
                          <w:spacing w:before="0" w:beforeAutospacing="0" w:after="200" w:afterAutospacing="0"/>
                        </w:pPr>
                      </w:p>
                    </w:txbxContent>
                  </v:textbox>
                </v:shape>
                <v:line id="Line 621" o:spid="_x0000_s1714" style="position:absolute;visibility:visible;mso-wrap-style:square" from="25349,4660" to="26555,4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" strokeweight="1pt"/>
                <v:line id="Line 627" o:spid="_x0000_s1715" style="position:absolute;flip:x;visibility:visible;mso-wrap-style:square" from="25330,1971" to="25349,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" strokeweight="1pt"/>
                <v:shape id="Text Box 388" o:spid="_x0000_s1716" type="#_x0000_t202" style="position:absolute;left:26568;top:6660;width:2881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" filled="f" stroked="f">
                  <v:textbox inset="5.85pt,.7pt,5.85pt,.7pt">
                    <w:txbxContent>
                      <w:p w14:paraId="24A8BE8C" w14:textId="77777777" w:rsidR="00174F95" w:rsidRDefault="00174F95" w:rsidP="00447290">
                        <w:pPr>
                          <w:pStyle w:val="NormalWeb"/>
                          <w:tabs>
                            <w:tab w:val="left" w:pos="1276"/>
                          </w:tabs>
                          <w:overflowPunct w:val="0"/>
                          <w:spacing w:before="0" w:beforeAutospacing="0" w:after="200" w:afterAutospacing="0"/>
                        </w:pPr>
                        <w:r>
                          <w:rPr>
                            <w:rFonts w:ascii="Arial" w:eastAsia="MS Mincho" w:hAnsi="Arial"/>
                            <w:sz w:val="18"/>
                            <w:szCs w:val="18"/>
                          </w:rPr>
                          <w:t>rcar-v4l2.c</w:t>
                        </w:r>
                        <w:r>
                          <w:rPr>
                            <w:rFonts w:ascii="Arial" w:eastAsia="MS Mincho" w:hAnsi="Arial"/>
                            <w:sz w:val="18"/>
                            <w:szCs w:val="18"/>
                          </w:rPr>
                          <w:tab/>
                          <w:t>: rcar vin v4l2 driver source file</w:t>
                        </w:r>
                      </w:p>
                      <w:p w14:paraId="78A2D1C7" w14:textId="77777777" w:rsidR="00174F95" w:rsidRDefault="00174F95" w:rsidP="00447290">
                        <w:pPr>
                          <w:pStyle w:val="NormalWeb"/>
                          <w:tabs>
                            <w:tab w:val="left" w:pos="1276"/>
                          </w:tabs>
                          <w:overflowPunct w:val="0"/>
                          <w:spacing w:before="0" w:beforeAutospacing="0" w:after="200" w:afterAutospacing="0"/>
                        </w:pPr>
                        <w:r>
                          <w:rPr>
                            <w:rFonts w:hint="eastAsia"/>
                          </w:rPr>
                          <w:t> </w:t>
                        </w:r>
                      </w:p>
                    </w:txbxContent>
                  </v:textbox>
                </v:shape>
                <v:line id="Line 621" o:spid="_x0000_s1717" style="position:absolute;visibility:visible;mso-wrap-style:square" from="25368,7524" to="26568,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" strokeweight="1pt"/>
                <v:shape id="Text Box 388" o:spid="_x0000_s1718" type="#_x0000_t202" style="position:absolute;left:26568;top:9515;width:28816;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" filled="f" stroked="f">
                  <v:textbox inset="5.85pt,.7pt,5.85pt,.7pt">
                    <w:txbxContent>
                      <w:p w14:paraId="30FA3181" w14:textId="77777777" w:rsidR="00174F95" w:rsidRDefault="00174F95" w:rsidP="00447290">
                        <w:pPr>
                          <w:pStyle w:val="NormalWeb"/>
                          <w:tabs>
                            <w:tab w:val="left" w:pos="1276"/>
                          </w:tabs>
                          <w:overflowPunct w:val="0"/>
                          <w:spacing w:before="0" w:beforeAutospacing="0" w:after="200" w:afterAutospacing="0"/>
                        </w:pPr>
                        <w:r w:rsidRPr="00447290">
                          <w:rPr>
                            <w:rFonts w:ascii="Arial" w:eastAsia="MS Mincho" w:hAnsi="Arial"/>
                            <w:sz w:val="18"/>
                            <w:szCs w:val="18"/>
                          </w:rPr>
                          <w:t>rcar-dma.c</w:t>
                        </w:r>
                        <w:r>
                          <w:rPr>
                            <w:rFonts w:ascii="Arial" w:eastAsia="MS Mincho" w:hAnsi="Arial"/>
                            <w:sz w:val="18"/>
                            <w:szCs w:val="18"/>
                          </w:rPr>
                          <w:tab/>
                          <w:t>: rcar vin driver source file</w:t>
                        </w:r>
                      </w:p>
                      <w:p w14:paraId="0949F0D7" w14:textId="77777777" w:rsidR="00174F95" w:rsidRDefault="00174F95" w:rsidP="00447290">
                        <w:pPr>
                          <w:pStyle w:val="NormalWeb"/>
                          <w:tabs>
                            <w:tab w:val="left" w:pos="1276"/>
                          </w:tabs>
                          <w:overflowPunct w:val="0"/>
                          <w:spacing w:before="0" w:beforeAutospacing="0" w:after="200" w:afterAutospacing="0"/>
                        </w:pPr>
                        <w:r>
                          <w:rPr>
                            <w:rFonts w:hint="eastAsia"/>
                          </w:rPr>
                          <w:t> </w:t>
                        </w:r>
                      </w:p>
                    </w:txbxContent>
                  </v:textbox>
                </v:shape>
                <v:line id="Line 621" o:spid="_x0000_s1719" style="position:absolute;visibility:visible;mso-wrap-style:square" from="25368,10378" to="26568,10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" strokeweight="1pt"/>
                <v:shape id="Text Box 388" o:spid="_x0000_s1720" type="#_x0000_t202" style="position:absolute;left:26739;top:14751;width:28817;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" filled="f" stroked="f">
                  <v:textbox inset="5.85pt,.7pt,5.85pt,.7pt">
                    <w:txbxContent>
                      <w:p w14:paraId="1929170F" w14:textId="77777777" w:rsidR="00174F95" w:rsidRDefault="00174F95" w:rsidP="00447290">
                        <w:pPr>
                          <w:pStyle w:val="NormalWeb"/>
                          <w:tabs>
                            <w:tab w:val="left" w:pos="1276"/>
                          </w:tabs>
                          <w:overflowPunct w:val="0"/>
                          <w:spacing w:before="0" w:beforeAutospacing="0" w:after="200" w:afterAutospacing="0"/>
                        </w:pPr>
                        <w:r w:rsidRPr="00447290">
                          <w:rPr>
                            <w:rFonts w:ascii="Arial" w:eastAsia="MS Mincho" w:hAnsi="Arial"/>
                            <w:sz w:val="18"/>
                            <w:szCs w:val="18"/>
                          </w:rPr>
                          <w:t>rcar-vin.h</w:t>
                        </w:r>
                        <w:r>
                          <w:rPr>
                            <w:rFonts w:ascii="Arial" w:eastAsia="MS Mincho" w:hAnsi="Arial"/>
                            <w:sz w:val="18"/>
                            <w:szCs w:val="18"/>
                          </w:rPr>
                          <w:tab/>
                          <w:t>: rcar vin driver header file</w:t>
                        </w:r>
                      </w:p>
                      <w:p w14:paraId="586658B7" w14:textId="77777777" w:rsidR="00174F95" w:rsidRDefault="00174F95" w:rsidP="00447290">
                        <w:pPr>
                          <w:pStyle w:val="NormalWeb"/>
                          <w:tabs>
                            <w:tab w:val="left" w:pos="1276"/>
                          </w:tabs>
                          <w:overflowPunct w:val="0"/>
                          <w:spacing w:before="0" w:beforeAutospacing="0" w:after="200" w:afterAutospacing="0"/>
                        </w:pPr>
                        <w:r>
                          <w:rPr>
                            <w:rFonts w:hint="eastAsia"/>
                          </w:rPr>
                          <w:t> </w:t>
                        </w:r>
                      </w:p>
                    </w:txbxContent>
                  </v:textbox>
                </v:shape>
                <v:line id="Line 621" o:spid="_x0000_s1721" style="position:absolute;visibility:visible;mso-wrap-style:square" from="25349,15614" to="26549,15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" strokeweight="1pt"/>
                <v:shape id="Text Box 388" o:spid="_x0000_s1722" type="#_x0000_t202" style="position:absolute;left:26549;top:20735;width:2881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" filled="f" stroked="f">
                  <v:textbox inset="5.85pt,.7pt,5.85pt,.7pt">
                    <w:txbxContent>
                      <w:p w14:paraId="121E4537" w14:textId="77777777" w:rsidR="00174F95" w:rsidRPr="000B35F0" w:rsidRDefault="00174F95" w:rsidP="0057748E">
                        <w:pPr>
                          <w:tabs>
                            <w:tab w:val="left" w:pos="1276"/>
                          </w:tabs>
                          <w:rPr>
                            <w:rFonts w:ascii="Arial" w:hAnsi="Arial" w:cs="Arial"/>
                            <w:sz w:val="18"/>
                            <w:szCs w:val="18"/>
                          </w:rPr>
                        </w:pPr>
                        <w:r w:rsidRPr="00D22C94">
                          <w:rPr>
                            <w:rFonts w:ascii="Arial" w:hAnsi="Arial"/>
                            <w:sz w:val="18"/>
                            <w:szCs w:val="18"/>
                          </w:rPr>
                          <w:t>adv748x-core.c</w:t>
                        </w:r>
                        <w:r>
                          <w:rPr>
                            <w:rFonts w:ascii="Arial" w:hAnsi="Arial"/>
                            <w:sz w:val="18"/>
                            <w:szCs w:val="18"/>
                          </w:rPr>
                          <w:tab/>
                          <w:t xml:space="preserve">: </w:t>
                        </w:r>
                        <w:r w:rsidRPr="000B35F0">
                          <w:rPr>
                            <w:rFonts w:ascii="Arial" w:hAnsi="Arial" w:cs="Arial"/>
                            <w:sz w:val="18"/>
                            <w:szCs w:val="18"/>
                          </w:rPr>
                          <w:t>adv</w:t>
                        </w:r>
                        <w:r>
                          <w:rPr>
                            <w:rFonts w:ascii="Arial" w:hAnsi="Arial" w:cs="Arial"/>
                            <w:sz w:val="18"/>
                            <w:szCs w:val="18"/>
                          </w:rPr>
                          <w:t xml:space="preserve">7482 </w:t>
                        </w:r>
                        <w:r>
                          <w:rPr>
                            <w:rFonts w:ascii="Arial" w:hAnsi="Arial" w:cs="Arial"/>
                            <w:sz w:val="18"/>
                            <w:szCs w:val="18"/>
                            <w:lang w:eastAsia="ja-JP"/>
                          </w:rPr>
                          <w:t xml:space="preserve">core </w:t>
                        </w:r>
                        <w:r w:rsidRPr="000B35F0">
                          <w:rPr>
                            <w:rFonts w:ascii="Arial" w:hAnsi="Arial" w:cs="Arial"/>
                            <w:sz w:val="18"/>
                            <w:szCs w:val="18"/>
                          </w:rPr>
                          <w:t>driver source file</w:t>
                        </w:r>
                      </w:p>
                      <w:p w14:paraId="2E52066E" w14:textId="77777777" w:rsidR="00174F95" w:rsidRDefault="00174F95" w:rsidP="00D22C94">
                        <w:pPr>
                          <w:pStyle w:val="NormalWeb"/>
                          <w:tabs>
                            <w:tab w:val="left" w:pos="1276"/>
                          </w:tabs>
                          <w:overflowPunct w:val="0"/>
                          <w:spacing w:before="0" w:beforeAutospacing="0" w:after="200" w:afterAutospacing="0"/>
                        </w:pPr>
                        <w:r>
                          <w:rPr>
                            <w:rFonts w:hint="eastAsia"/>
                          </w:rPr>
                          <w:t> </w:t>
                        </w:r>
                      </w:p>
                    </w:txbxContent>
                  </v:textbox>
                </v:shape>
                <v:line id="Line 621" o:spid="_x0000_s1723" style="position:absolute;visibility:visible;mso-wrap-style:square" from="25349,21599" to="26549,2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" strokeweight="1pt"/>
                <v:shape id="Text Box 388" o:spid="_x0000_s1724" type="#_x0000_t202" style="position:absolute;left:26549;top:23593;width:28816;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" filled="f" stroked="f">
                  <v:textbox inset="5.85pt,.7pt,5.85pt,.7pt">
                    <w:txbxContent>
                      <w:p w14:paraId="32E7C7F2" w14:textId="77777777" w:rsidR="00174F95" w:rsidRPr="000B35F0" w:rsidRDefault="00174F95" w:rsidP="0057748E">
                        <w:pPr>
                          <w:tabs>
                            <w:tab w:val="left" w:pos="1276"/>
                          </w:tabs>
                          <w:rPr>
                            <w:rFonts w:ascii="Arial" w:hAnsi="Arial" w:cs="Arial"/>
                            <w:sz w:val="18"/>
                            <w:szCs w:val="18"/>
                          </w:rPr>
                        </w:pPr>
                        <w:r w:rsidRPr="00D22C94">
                          <w:rPr>
                            <w:rFonts w:ascii="Arial" w:hAnsi="Arial"/>
                            <w:sz w:val="18"/>
                            <w:szCs w:val="18"/>
                          </w:rPr>
                          <w:t>adv748x-csi2.c</w:t>
                        </w:r>
                        <w:r>
                          <w:rPr>
                            <w:rFonts w:ascii="Arial" w:hAnsi="Arial"/>
                            <w:sz w:val="18"/>
                            <w:szCs w:val="18"/>
                          </w:rPr>
                          <w:tab/>
                          <w:t xml:space="preserve">: </w:t>
                        </w:r>
                        <w:r w:rsidRPr="000B35F0">
                          <w:rPr>
                            <w:rFonts w:ascii="Arial" w:hAnsi="Arial" w:cs="Arial"/>
                            <w:sz w:val="18"/>
                            <w:szCs w:val="18"/>
                          </w:rPr>
                          <w:t>adv</w:t>
                        </w:r>
                        <w:r>
                          <w:rPr>
                            <w:rFonts w:ascii="Arial" w:hAnsi="Arial" w:cs="Arial"/>
                            <w:sz w:val="18"/>
                            <w:szCs w:val="18"/>
                          </w:rPr>
                          <w:t xml:space="preserve">7482 </w:t>
                        </w:r>
                        <w:r>
                          <w:rPr>
                            <w:rFonts w:ascii="Arial" w:hAnsi="Arial" w:cs="Arial"/>
                            <w:sz w:val="18"/>
                            <w:szCs w:val="18"/>
                            <w:lang w:eastAsia="ja-JP"/>
                          </w:rPr>
                          <w:t xml:space="preserve">csi2 </w:t>
                        </w:r>
                        <w:r w:rsidRPr="000B35F0">
                          <w:rPr>
                            <w:rFonts w:ascii="Arial" w:hAnsi="Arial" w:cs="Arial"/>
                            <w:sz w:val="18"/>
                            <w:szCs w:val="18"/>
                          </w:rPr>
                          <w:t>driver source file</w:t>
                        </w:r>
                      </w:p>
                      <w:p w14:paraId="00EE4AA3" w14:textId="77777777" w:rsidR="00174F95" w:rsidRDefault="00174F95" w:rsidP="00D22C94">
                        <w:pPr>
                          <w:pStyle w:val="NormalWeb"/>
                          <w:tabs>
                            <w:tab w:val="left" w:pos="1276"/>
                          </w:tabs>
                          <w:overflowPunct w:val="0"/>
                          <w:spacing w:before="0" w:beforeAutospacing="0" w:after="200" w:afterAutospacing="0"/>
                        </w:pPr>
                        <w:r>
                          <w:rPr>
                            <w:rFonts w:hint="eastAsia"/>
                          </w:rPr>
                          <w:t> </w:t>
                        </w:r>
                      </w:p>
                    </w:txbxContent>
                  </v:textbox>
                </v:shape>
                <v:line id="Line 621" o:spid="_x0000_s1725" style="position:absolute;visibility:visible;mso-wrap-style:square" from="25349,24456" to="26549,2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" strokeweight="1pt"/>
                <v:shape id="Text Box 388" o:spid="_x0000_s1726" type="#_x0000_t202" style="position:absolute;left:26374;top:28368;width:2881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" filled="f" stroked="f">
                  <v:textbox inset="5.85pt,.7pt,5.85pt,.7pt">
                    <w:txbxContent>
                      <w:p w14:paraId="56C8015D" w14:textId="77777777" w:rsidR="00174F95" w:rsidRDefault="00174F95" w:rsidP="007903BF">
                        <w:pPr>
                          <w:tabs>
                            <w:tab w:val="left" w:pos="1276"/>
                          </w:tabs>
                        </w:pPr>
                        <w:r w:rsidRPr="00D22C94">
                          <w:rPr>
                            <w:rFonts w:ascii="Arial" w:hAnsi="Arial"/>
                            <w:sz w:val="18"/>
                            <w:szCs w:val="18"/>
                          </w:rPr>
                          <w:t>adv748x.h</w:t>
                        </w:r>
                        <w:r>
                          <w:rPr>
                            <w:rFonts w:ascii="Arial" w:hAnsi="Arial"/>
                            <w:sz w:val="18"/>
                            <w:szCs w:val="18"/>
                          </w:rPr>
                          <w:tab/>
                          <w:t xml:space="preserve">: </w:t>
                        </w:r>
                        <w:r w:rsidRPr="000B35F0">
                          <w:rPr>
                            <w:rFonts w:ascii="Arial" w:hAnsi="Arial" w:cs="Arial"/>
                            <w:sz w:val="18"/>
                            <w:szCs w:val="18"/>
                          </w:rPr>
                          <w:t>adv</w:t>
                        </w:r>
                        <w:r>
                          <w:rPr>
                            <w:rFonts w:ascii="Arial" w:hAnsi="Arial" w:cs="Arial"/>
                            <w:sz w:val="18"/>
                            <w:szCs w:val="18"/>
                          </w:rPr>
                          <w:t>7482</w:t>
                        </w:r>
                        <w:r>
                          <w:rPr>
                            <w:rFonts w:ascii="Arial" w:hAnsi="Arial"/>
                            <w:sz w:val="18"/>
                            <w:szCs w:val="18"/>
                          </w:rPr>
                          <w:t xml:space="preserve"> header file</w:t>
                        </w:r>
                      </w:p>
                      <w:p w14:paraId="51E92952" w14:textId="77777777" w:rsidR="00174F95" w:rsidRDefault="00174F95" w:rsidP="00D22C94">
                        <w:pPr>
                          <w:pStyle w:val="NormalWeb"/>
                          <w:tabs>
                            <w:tab w:val="left" w:pos="1276"/>
                          </w:tabs>
                          <w:overflowPunct w:val="0"/>
                          <w:spacing w:before="0" w:beforeAutospacing="0" w:after="200" w:afterAutospacing="0"/>
                        </w:pPr>
                        <w:r>
                          <w:rPr>
                            <w:rFonts w:hint="eastAsia"/>
                          </w:rPr>
                          <w:t> </w:t>
                        </w:r>
                      </w:p>
                    </w:txbxContent>
                  </v:textbox>
                </v:shape>
                <v:line id="Line 621" o:spid="_x0000_s1727" style="position:absolute;visibility:visible;mso-wrap-style:square" from="25425,29371" to="26625,29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" strokecolor="black [3200]" strokeweight=".5pt">
                  <v:stroke joinstyle="miter"/>
                </v:line>
                <v:line id="Line 627" o:spid="_x0000_s1728" style="position:absolute;visibility:visible;mso-wrap-style:square" from="25330,19227" to="25425,29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" strokeweight="1pt"/>
                <v:shape id="Text Box 388" o:spid="_x0000_s1729" type="#_x0000_t202" style="position:absolute;left:26565;top:25993;width:2881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" filled="f" stroked="f">
                  <v:textbox inset="5.85pt,.7pt,5.85pt,.7pt">
                    <w:txbxContent>
                      <w:p w14:paraId="3AAEE490" w14:textId="77777777" w:rsidR="00174F95" w:rsidRPr="000B35F0" w:rsidRDefault="00174F95" w:rsidP="0057748E">
                        <w:pPr>
                          <w:tabs>
                            <w:tab w:val="left" w:pos="1276"/>
                          </w:tabs>
                          <w:rPr>
                            <w:rFonts w:ascii="Arial" w:hAnsi="Arial" w:cs="Arial"/>
                            <w:sz w:val="18"/>
                            <w:szCs w:val="18"/>
                          </w:rPr>
                        </w:pPr>
                        <w:r w:rsidRPr="007903BF">
                          <w:rPr>
                            <w:rFonts w:ascii="Arial" w:hAnsi="Arial"/>
                            <w:sz w:val="18"/>
                            <w:szCs w:val="18"/>
                          </w:rPr>
                          <w:t>adv748x-</w:t>
                        </w:r>
                        <w:r>
                          <w:rPr>
                            <w:rFonts w:ascii="Arial" w:hAnsi="Arial"/>
                            <w:sz w:val="18"/>
                            <w:szCs w:val="18"/>
                          </w:rPr>
                          <w:t>hdmi</w:t>
                        </w:r>
                        <w:r w:rsidRPr="007903BF">
                          <w:rPr>
                            <w:rFonts w:ascii="Arial" w:hAnsi="Arial"/>
                            <w:sz w:val="18"/>
                            <w:szCs w:val="18"/>
                          </w:rPr>
                          <w:t>.c</w:t>
                        </w:r>
                        <w:r w:rsidRPr="00D22C94">
                          <w:rPr>
                            <w:rFonts w:ascii="Arial" w:hAnsi="Arial"/>
                            <w:sz w:val="18"/>
                            <w:szCs w:val="18"/>
                          </w:rPr>
                          <w:tab/>
                          <w:t>:</w:t>
                        </w:r>
                        <w:r>
                          <w:rPr>
                            <w:rFonts w:ascii="Arial" w:hAnsi="Arial"/>
                            <w:sz w:val="18"/>
                            <w:szCs w:val="18"/>
                          </w:rPr>
                          <w:t xml:space="preserve"> </w:t>
                        </w:r>
                        <w:r w:rsidRPr="000B35F0">
                          <w:rPr>
                            <w:rFonts w:ascii="Arial" w:hAnsi="Arial" w:cs="Arial"/>
                            <w:sz w:val="18"/>
                            <w:szCs w:val="18"/>
                          </w:rPr>
                          <w:t>adv</w:t>
                        </w:r>
                        <w:r>
                          <w:rPr>
                            <w:rFonts w:ascii="Arial" w:hAnsi="Arial" w:cs="Arial"/>
                            <w:sz w:val="18"/>
                            <w:szCs w:val="18"/>
                          </w:rPr>
                          <w:t>7482 hdmi</w:t>
                        </w:r>
                        <w:r>
                          <w:rPr>
                            <w:rFonts w:ascii="Arial" w:hAnsi="Arial" w:cs="Arial"/>
                            <w:sz w:val="18"/>
                            <w:szCs w:val="18"/>
                            <w:lang w:eastAsia="ja-JP"/>
                          </w:rPr>
                          <w:t xml:space="preserve"> </w:t>
                        </w:r>
                        <w:r w:rsidRPr="000B35F0">
                          <w:rPr>
                            <w:rFonts w:ascii="Arial" w:hAnsi="Arial" w:cs="Arial"/>
                            <w:sz w:val="18"/>
                            <w:szCs w:val="18"/>
                          </w:rPr>
                          <w:t>driver source file</w:t>
                        </w:r>
                      </w:p>
                      <w:p w14:paraId="62834419" w14:textId="77777777" w:rsidR="00174F95" w:rsidRDefault="00174F95" w:rsidP="00D22C94">
                        <w:pPr>
                          <w:pStyle w:val="NormalWeb"/>
                          <w:tabs>
                            <w:tab w:val="left" w:pos="1276"/>
                          </w:tabs>
                          <w:overflowPunct w:val="0"/>
                          <w:spacing w:before="0" w:beforeAutospacing="0" w:after="200" w:afterAutospacing="0"/>
                        </w:pPr>
                        <w:r>
                          <w:rPr>
                            <w:rFonts w:hint="eastAsia"/>
                          </w:rPr>
                          <w:t> </w:t>
                        </w:r>
                      </w:p>
                    </w:txbxContent>
                  </v:textbox>
                </v:shape>
                <v:line id="Line 621" o:spid="_x0000_s1730" style="position:absolute;visibility:visible;mso-wrap-style:square" from="25364,26666" to="26565,26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" strokeweight="1pt"/>
                <v:line id="Line 621" o:spid="_x0000_s1731" style="position:absolute;visibility:visible;mso-wrap-style:square" from="25241,13233" to="26441,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" strokeweight="1pt"/>
                <v:shape id="Text Box 388" o:spid="_x0000_s1732" type="#_x0000_t202" style="position:absolute;left:26565;top:11813;width:32871;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" filled="f" stroked="f">
                  <v:textbox inset="5.85pt,.7pt,5.85pt,.7pt">
                    <w:txbxContent>
                      <w:p w14:paraId="11F7BDA5" w14:textId="19D6B5FD" w:rsidR="00174F95" w:rsidRDefault="00174F95" w:rsidP="00193C75">
                        <w:pPr>
                          <w:tabs>
                            <w:tab w:val="left" w:pos="1276"/>
                          </w:tabs>
                          <w:rPr>
                            <w:sz w:val="24"/>
                            <w:szCs w:val="24"/>
                          </w:rPr>
                        </w:pPr>
                        <w:r>
                          <w:rPr>
                            <w:rFonts w:ascii="Arial" w:hAnsi="Arial"/>
                            <w:sz w:val="18"/>
                            <w:szCs w:val="18"/>
                          </w:rPr>
                          <w:t>rcar-isp.c</w:t>
                        </w:r>
                        <w:r>
                          <w:rPr>
                            <w:rFonts w:ascii="Arial" w:hAnsi="Arial"/>
                            <w:sz w:val="18"/>
                            <w:szCs w:val="18"/>
                          </w:rPr>
                          <w:tab/>
                          <w:t>: rcar isp channel select driver source file</w:t>
                        </w:r>
                      </w:p>
                      <w:p w14:paraId="68330C86" w14:textId="77777777" w:rsidR="00174F95" w:rsidRDefault="00174F95" w:rsidP="00193C75">
                        <w:pPr>
                          <w:tabs>
                            <w:tab w:val="left" w:pos="1276"/>
                          </w:tabs>
                        </w:pPr>
                        <w:r>
                          <w:rPr>
                            <w:rFonts w:hint="eastAsia"/>
                          </w:rPr>
                          <w:t> </w:t>
                        </w:r>
                      </w:p>
                    </w:txbxContent>
                  </v:textbox>
                </v:shape>
                <v:line id="Line 628" o:spid="_x0000_s1733" style="position:absolute;visibility:visible;mso-wrap-style:square" from="3302,32524" to="26193,3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" strokeweight="1pt"/>
                <v:shape id="Text Box 629" o:spid="_x0000_s1734" type="#_x0000_t202" style="position:absolute;left:5207;top:31515;width:10445;height:22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" stroked="f">
                  <v:textbox inset="5.85pt,.7pt,5.85pt,.7pt">
                    <w:txbxContent>
                      <w:p w14:paraId="14EB879C" w14:textId="5D107516" w:rsidR="00174F95" w:rsidRDefault="00174F95" w:rsidP="00193C75">
                        <w:pPr>
                          <w:rPr>
                            <w:sz w:val="24"/>
                            <w:szCs w:val="24"/>
                          </w:rPr>
                        </w:pPr>
                        <w:r>
                          <w:rPr>
                            <w:rFonts w:ascii="Arial" w:hAnsi="Arial"/>
                            <w:sz w:val="18"/>
                            <w:szCs w:val="18"/>
                          </w:rPr>
                          <w:t>drivers/media/i2c/</w:t>
                        </w:r>
                      </w:p>
                    </w:txbxContent>
                  </v:textbox>
                </v:shape>
                <v:shape id="Text Box 645" o:spid="_x0000_s1735" type="#_x0000_t202" style="position:absolute;left:26396;top:31369;width:32233;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" filled="f" stroked="f">
                  <v:textbox inset="5.85pt,.7pt,5.85pt,.7pt">
                    <w:txbxContent>
                      <w:p w14:paraId="4EB13164" w14:textId="5D921479" w:rsidR="00174F95" w:rsidRDefault="00174F95" w:rsidP="00193C75">
                        <w:pPr>
                          <w:tabs>
                            <w:tab w:val="left" w:pos="1276"/>
                          </w:tabs>
                          <w:rPr>
                            <w:sz w:val="24"/>
                            <w:szCs w:val="24"/>
                          </w:rPr>
                        </w:pPr>
                        <w:r>
                          <w:rPr>
                            <w:rFonts w:ascii="Arial" w:hAnsi="Arial"/>
                            <w:sz w:val="18"/>
                            <w:szCs w:val="18"/>
                          </w:rPr>
                          <w:t>max96712.c</w:t>
                        </w:r>
                        <w:r>
                          <w:rPr>
                            <w:rFonts w:ascii="Arial" w:hAnsi="Arial"/>
                            <w:sz w:val="18"/>
                            <w:szCs w:val="18"/>
                          </w:rPr>
                          <w:tab/>
                          <w:t>: max96712 driver source file</w:t>
                        </w:r>
                      </w:p>
                    </w:txbxContent>
                  </v:textbox>
                </v:shape>
                <v:shape id="Text Box 388" o:spid="_x0000_s1736" type="#_x0000_t202" style="position:absolute;left:26396;top:34036;width:28817;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" filled="f" stroked="f">
                  <v:textbox inset="5.85pt,.7pt,5.85pt,.7pt">
                    <w:txbxContent>
                      <w:p w14:paraId="1F88641B" w14:textId="2D5B95DB" w:rsidR="00174F95" w:rsidRDefault="00174F95" w:rsidP="00193C75">
                        <w:pPr>
                          <w:tabs>
                            <w:tab w:val="left" w:pos="1276"/>
                          </w:tabs>
                          <w:rPr>
                            <w:sz w:val="24"/>
                            <w:szCs w:val="24"/>
                          </w:rPr>
                        </w:pPr>
                        <w:r>
                          <w:rPr>
                            <w:rFonts w:ascii="Arial" w:hAnsi="Arial"/>
                            <w:sz w:val="18"/>
                            <w:szCs w:val="18"/>
                          </w:rPr>
                          <w:t>m</w:t>
                        </w:r>
                        <w:r w:rsidRPr="00193C75">
                          <w:rPr>
                            <w:rFonts w:ascii="Arial" w:hAnsi="Arial"/>
                            <w:sz w:val="18"/>
                            <w:szCs w:val="18"/>
                          </w:rPr>
                          <w:t>ax</w:t>
                        </w:r>
                        <w:r>
                          <w:rPr>
                            <w:rFonts w:ascii="Arial" w:hAnsi="Arial"/>
                            <w:sz w:val="18"/>
                            <w:szCs w:val="18"/>
                          </w:rPr>
                          <w:t>96712</w:t>
                        </w:r>
                        <w:r w:rsidRPr="00193C75">
                          <w:rPr>
                            <w:rFonts w:ascii="Arial" w:hAnsi="Arial"/>
                            <w:sz w:val="18"/>
                            <w:szCs w:val="18"/>
                          </w:rPr>
                          <w:t>.</w:t>
                        </w:r>
                        <w:r>
                          <w:rPr>
                            <w:rFonts w:ascii="Arial" w:hAnsi="Arial"/>
                            <w:sz w:val="18"/>
                            <w:szCs w:val="18"/>
                          </w:rPr>
                          <w:t xml:space="preserve">h      : </w:t>
                        </w:r>
                        <w:r w:rsidRPr="00193C75">
                          <w:rPr>
                            <w:rFonts w:ascii="Arial" w:hAnsi="Arial"/>
                            <w:sz w:val="18"/>
                            <w:szCs w:val="18"/>
                          </w:rPr>
                          <w:t>max9</w:t>
                        </w:r>
                        <w:r>
                          <w:rPr>
                            <w:rFonts w:ascii="Arial" w:hAnsi="Arial"/>
                            <w:sz w:val="18"/>
                            <w:szCs w:val="18"/>
                          </w:rPr>
                          <w:t>6712</w:t>
                        </w:r>
                        <w:r w:rsidDel="00193C75">
                          <w:rPr>
                            <w:rFonts w:ascii="Arial" w:hAnsi="Arial"/>
                            <w:sz w:val="18"/>
                            <w:szCs w:val="18"/>
                          </w:rPr>
                          <w:t xml:space="preserve"> </w:t>
                        </w:r>
                        <w:r>
                          <w:rPr>
                            <w:rFonts w:ascii="Arial" w:hAnsi="Arial"/>
                            <w:sz w:val="18"/>
                            <w:szCs w:val="18"/>
                          </w:rPr>
                          <w:t>header file</w:t>
                        </w:r>
                      </w:p>
                      <w:p w14:paraId="4E751AB4" w14:textId="77777777" w:rsidR="00174F95" w:rsidRDefault="00174F95" w:rsidP="00193C75">
                        <w:pPr>
                          <w:tabs>
                            <w:tab w:val="left" w:pos="1276"/>
                          </w:tabs>
                        </w:pPr>
                        <w:r>
                          <w:rPr>
                            <w:rFonts w:hint="eastAsia"/>
                          </w:rPr>
                          <w:t> </w:t>
                        </w:r>
                      </w:p>
                    </w:txbxContent>
                  </v:textbox>
                </v:shape>
                <v:line id="Line 621" o:spid="_x0000_s1737" style="position:absolute;visibility:visible;mso-wrap-style:square" from="25196,34899" to="26396,34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" strokeweight="1pt"/>
                <v:line id="Line 627" o:spid="_x0000_s1738" style="position:absolute;visibility:visible;mso-wrap-style:square" from="25177,32531" to="25177,56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" strokeweight="1pt"/>
                <v:shape id="Text Box 388" o:spid="_x0000_s1739" type="#_x0000_t202" style="position:absolute;left:26346;top:36531;width:2881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" filled="f" stroked="f">
                  <v:textbox inset="5.85pt,.7pt,5.85pt,.7pt">
                    <w:txbxContent>
                      <w:p w14:paraId="143B2AC6" w14:textId="2D90CB5A" w:rsidR="00174F95" w:rsidRDefault="00174F95" w:rsidP="00193C75">
                        <w:pPr>
                          <w:tabs>
                            <w:tab w:val="left" w:pos="1276"/>
                          </w:tabs>
                          <w:rPr>
                            <w:sz w:val="24"/>
                            <w:szCs w:val="24"/>
                          </w:rPr>
                        </w:pPr>
                        <w:r>
                          <w:rPr>
                            <w:rFonts w:ascii="Arial" w:hAnsi="Arial"/>
                            <w:sz w:val="18"/>
                            <w:szCs w:val="18"/>
                          </w:rPr>
                          <w:t>dummy-</w:t>
                        </w:r>
                        <w:r w:rsidRPr="00193C75">
                          <w:rPr>
                            <w:rFonts w:ascii="Arial" w:hAnsi="Arial"/>
                            <w:sz w:val="18"/>
                            <w:szCs w:val="18"/>
                          </w:rPr>
                          <w:t>camera.c</w:t>
                        </w:r>
                        <w:r w:rsidRPr="00193C75" w:rsidDel="00193C75">
                          <w:rPr>
                            <w:rFonts w:ascii="Arial" w:hAnsi="Arial"/>
                            <w:sz w:val="18"/>
                            <w:szCs w:val="18"/>
                          </w:rPr>
                          <w:t xml:space="preserve"> </w:t>
                        </w:r>
                        <w:r>
                          <w:rPr>
                            <w:rFonts w:ascii="Arial" w:hAnsi="Arial"/>
                            <w:sz w:val="18"/>
                            <w:szCs w:val="18"/>
                          </w:rPr>
                          <w:t>: renesas camera driver source file</w:t>
                        </w:r>
                      </w:p>
                      <w:p w14:paraId="3CE4A407" w14:textId="77777777" w:rsidR="00174F95" w:rsidRDefault="00174F95" w:rsidP="00193C75">
                        <w:pPr>
                          <w:tabs>
                            <w:tab w:val="left" w:pos="1276"/>
                          </w:tabs>
                        </w:pPr>
                        <w:r>
                          <w:rPr>
                            <w:rFonts w:hint="eastAsia"/>
                          </w:rPr>
                          <w:t> </w:t>
                        </w:r>
                      </w:p>
                    </w:txbxContent>
                  </v:textbox>
                </v:shape>
                <v:line id="Line 621" o:spid="_x0000_s1740" style="position:absolute;visibility:visible;mso-wrap-style:square" from="25209,39966" to="26409,3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" strokeweight="1pt"/>
                <v:line id="Line 621" o:spid="_x0000_s1741" style="position:absolute;visibility:visible;mso-wrap-style:square" from="25234,37766" to="26435,37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" strokeweight="1pt"/>
                <v:shape id="Text Box 388" o:spid="_x0000_s1742" type="#_x0000_t202" style="position:absolute;left:26346;top:38925;width:30994;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" filled="f" stroked="f">
                  <v:textbox inset="5.85pt,.7pt,5.85pt,.7pt">
                    <w:txbxContent>
                      <w:p w14:paraId="18CC26FA" w14:textId="26D5F88A" w:rsidR="00174F95" w:rsidRPr="00193C75" w:rsidRDefault="00174F95" w:rsidP="00193C75">
                        <w:pPr>
                          <w:tabs>
                            <w:tab w:val="left" w:pos="1276"/>
                          </w:tabs>
                          <w:rPr>
                            <w:sz w:val="24"/>
                            <w:szCs w:val="24"/>
                          </w:rPr>
                        </w:pPr>
                        <w:r>
                          <w:rPr>
                            <w:rFonts w:ascii="Arial" w:hAnsi="Arial"/>
                            <w:sz w:val="18"/>
                            <w:szCs w:val="18"/>
                          </w:rPr>
                          <w:t>dummy-</w:t>
                        </w:r>
                        <w:r w:rsidRPr="009618DB">
                          <w:rPr>
                            <w:rFonts w:ascii="Arial" w:hAnsi="Arial"/>
                            <w:sz w:val="18"/>
                            <w:szCs w:val="18"/>
                          </w:rPr>
                          <w:t>camera.h</w:t>
                        </w:r>
                        <w:r w:rsidRPr="00193C75">
                          <w:rPr>
                            <w:rFonts w:ascii="Arial" w:hAnsi="Arial"/>
                            <w:sz w:val="18"/>
                            <w:szCs w:val="18"/>
                          </w:rPr>
                          <w:t xml:space="preserve">: </w:t>
                        </w:r>
                        <w:r>
                          <w:rPr>
                            <w:rFonts w:ascii="Arial" w:hAnsi="Arial"/>
                            <w:sz w:val="18"/>
                            <w:szCs w:val="18"/>
                          </w:rPr>
                          <w:t xml:space="preserve"> </w:t>
                        </w:r>
                        <w:r w:rsidRPr="00193C75">
                          <w:rPr>
                            <w:rFonts w:ascii="Arial" w:hAnsi="Arial"/>
                            <w:sz w:val="18"/>
                            <w:szCs w:val="18"/>
                          </w:rPr>
                          <w:t>renesas camera driver header  file</w:t>
                        </w:r>
                      </w:p>
                      <w:p w14:paraId="631FE0F0" w14:textId="399CF42A" w:rsidR="00174F95" w:rsidRPr="00193C75" w:rsidRDefault="00174F95">
                        <w:pPr>
                          <w:tabs>
                            <w:tab w:val="left" w:pos="1276"/>
                          </w:tabs>
                        </w:pPr>
                      </w:p>
                    </w:txbxContent>
                  </v:textbox>
                </v:shape>
                <v:shape id="Text Box 388" o:spid="_x0000_s1743" type="#_x0000_t202" style="position:absolute;left:26634;top:41338;width:34792;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" filled="f" stroked="f">
                  <v:textbox inset="5.85pt,.7pt,5.85pt,.7pt">
                    <w:txbxContent>
                      <w:p w14:paraId="48BE1023" w14:textId="235E2171" w:rsidR="00174F95" w:rsidRPr="00B531D8" w:rsidRDefault="00174F95" w:rsidP="00B531D8">
                        <w:pPr>
                          <w:tabs>
                            <w:tab w:val="left" w:pos="1276"/>
                          </w:tabs>
                          <w:rPr>
                            <w:sz w:val="24"/>
                            <w:szCs w:val="24"/>
                          </w:rPr>
                        </w:pPr>
                        <w:r>
                          <w:rPr>
                            <w:rFonts w:ascii="Arial" w:hAnsi="Arial"/>
                            <w:sz w:val="18"/>
                            <w:szCs w:val="18"/>
                          </w:rPr>
                          <w:t>g</w:t>
                        </w:r>
                        <w:r w:rsidRPr="002E345F">
                          <w:rPr>
                            <w:rFonts w:ascii="Arial" w:hAnsi="Arial"/>
                            <w:sz w:val="18"/>
                            <w:szCs w:val="18"/>
                          </w:rPr>
                          <w:t>msl/</w:t>
                        </w:r>
                        <w:r>
                          <w:rPr>
                            <w:rFonts w:ascii="Arial" w:hAnsi="Arial"/>
                            <w:sz w:val="18"/>
                            <w:szCs w:val="18"/>
                          </w:rPr>
                          <w:t>m</w:t>
                        </w:r>
                        <w:r w:rsidRPr="002E345F">
                          <w:rPr>
                            <w:rFonts w:ascii="Arial" w:hAnsi="Arial"/>
                            <w:sz w:val="18"/>
                            <w:szCs w:val="18"/>
                          </w:rPr>
                          <w:t>ax9286.c    : source code for max9286 deserializer</w:t>
                        </w:r>
                      </w:p>
                      <w:p w14:paraId="3E7DED33" w14:textId="77777777" w:rsidR="00174F95" w:rsidRPr="00B531D8" w:rsidRDefault="00174F95" w:rsidP="00B531D8">
                        <w:pPr>
                          <w:tabs>
                            <w:tab w:val="left" w:pos="1276"/>
                          </w:tabs>
                        </w:pPr>
                        <w:r w:rsidRPr="002E345F">
                          <w:rPr>
                            <w:rFonts w:ascii="Arial" w:hAnsi="Arial"/>
                            <w:sz w:val="18"/>
                            <w:szCs w:val="18"/>
                          </w:rPr>
                          <w:t> </w:t>
                        </w:r>
                      </w:p>
                      <w:p w14:paraId="0001993E" w14:textId="77777777" w:rsidR="00174F95" w:rsidRPr="00B531D8" w:rsidRDefault="00174F95" w:rsidP="00B531D8">
                        <w:pPr>
                          <w:tabs>
                            <w:tab w:val="left" w:pos="1276"/>
                          </w:tabs>
                        </w:pPr>
                        <w:r w:rsidRPr="002E345F">
                          <w:rPr>
                            <w:rFonts w:hint="eastAsia"/>
                          </w:rPr>
                          <w:t> </w:t>
                        </w:r>
                      </w:p>
                      <w:p w14:paraId="58609F96" w14:textId="77777777" w:rsidR="00174F95" w:rsidRPr="00B531D8" w:rsidRDefault="00174F95" w:rsidP="00B531D8">
                        <w:pPr>
                          <w:tabs>
                            <w:tab w:val="left" w:pos="1276"/>
                          </w:tabs>
                        </w:pPr>
                        <w:r w:rsidRPr="002E345F">
                          <w:rPr>
                            <w:rFonts w:ascii="Arial" w:hAnsi="Arial"/>
                            <w:strike/>
                            <w:sz w:val="18"/>
                            <w:szCs w:val="18"/>
                          </w:rPr>
                          <w:t>c adv748x-hdmi.c</w:t>
                        </w:r>
                        <w:r w:rsidRPr="002E345F">
                          <w:rPr>
                            <w:rFonts w:ascii="Arial" w:hAnsi="Arial"/>
                            <w:strike/>
                            <w:sz w:val="18"/>
                            <w:szCs w:val="18"/>
                          </w:rPr>
                          <w:tab/>
                          <w:t>: adv7482 hdmirenesas camera driver source file</w:t>
                        </w:r>
                      </w:p>
                      <w:p w14:paraId="0DD722F3" w14:textId="77777777" w:rsidR="00174F95" w:rsidRPr="00B531D8" w:rsidRDefault="00174F95" w:rsidP="00B531D8">
                        <w:pPr>
                          <w:tabs>
                            <w:tab w:val="left" w:pos="1276"/>
                          </w:tabs>
                        </w:pPr>
                        <w:r w:rsidRPr="002E345F">
                          <w:rPr>
                            <w:rFonts w:hint="eastAsia"/>
                            <w:strike/>
                          </w:rPr>
                          <w:t> </w:t>
                        </w:r>
                      </w:p>
                    </w:txbxContent>
                  </v:textbox>
                </v:shape>
                <v:line id="Line 621" o:spid="_x0000_s1744" style="position:absolute;visibility:visible;mso-wrap-style:square" from="25326,42144" to="26526,42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" strokeweight="1pt"/>
                <v:shape id="Text Box 388" o:spid="_x0000_s1745" type="#_x0000_t202" style="position:absolute;left:26374;top:43910;width:30988;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" filled="f" stroked="f">
                  <v:textbox inset="5.85pt,.7pt,5.85pt,.7pt">
                    <w:txbxContent>
                      <w:p w14:paraId="0CC12D77" w14:textId="77777777" w:rsidR="00174F95" w:rsidRPr="00B531D8" w:rsidRDefault="00174F95" w:rsidP="00B531D8">
                        <w:pPr>
                          <w:tabs>
                            <w:tab w:val="left" w:pos="1276"/>
                          </w:tabs>
                          <w:rPr>
                            <w:sz w:val="24"/>
                            <w:szCs w:val="24"/>
                          </w:rPr>
                        </w:pPr>
                        <w:r w:rsidRPr="002E345F">
                          <w:rPr>
                            <w:rFonts w:ascii="Arial" w:hAnsi="Arial"/>
                            <w:sz w:val="18"/>
                            <w:szCs w:val="18"/>
                          </w:rPr>
                          <w:t>gmsl /Max9286.h :  max9286 header file</w:t>
                        </w:r>
                      </w:p>
                      <w:p w14:paraId="69F9E9CC" w14:textId="77777777" w:rsidR="00174F95" w:rsidRPr="00B531D8" w:rsidRDefault="00174F95" w:rsidP="00B531D8">
                        <w:pPr>
                          <w:tabs>
                            <w:tab w:val="left" w:pos="1276"/>
                          </w:tabs>
                        </w:pPr>
                        <w:r w:rsidRPr="002E345F">
                          <w:rPr>
                            <w:rFonts w:ascii="Arial" w:hAnsi="Arial"/>
                            <w:sz w:val="18"/>
                            <w:szCs w:val="18"/>
                          </w:rPr>
                          <w:t> </w:t>
                        </w:r>
                      </w:p>
                      <w:p w14:paraId="338B2076" w14:textId="77777777" w:rsidR="00174F95" w:rsidRPr="00B531D8" w:rsidRDefault="00174F95" w:rsidP="00B531D8">
                        <w:pPr>
                          <w:tabs>
                            <w:tab w:val="left" w:pos="1276"/>
                          </w:tabs>
                        </w:pPr>
                        <w:r w:rsidRPr="002E345F">
                          <w:rPr>
                            <w:rFonts w:hint="eastAsia"/>
                          </w:rPr>
                          <w:t> </w:t>
                        </w:r>
                      </w:p>
                      <w:p w14:paraId="7B69112D" w14:textId="77777777" w:rsidR="00174F95" w:rsidRPr="00B531D8" w:rsidRDefault="00174F95" w:rsidP="00B531D8">
                        <w:pPr>
                          <w:tabs>
                            <w:tab w:val="left" w:pos="1276"/>
                          </w:tabs>
                        </w:pPr>
                        <w:r w:rsidRPr="002E345F">
                          <w:rPr>
                            <w:rFonts w:ascii="Arial" w:hAnsi="Arial"/>
                            <w:strike/>
                            <w:sz w:val="18"/>
                            <w:szCs w:val="18"/>
                          </w:rPr>
                          <w:t>c adv748x-hdmi.c</w:t>
                        </w:r>
                        <w:r w:rsidRPr="002E345F">
                          <w:rPr>
                            <w:rFonts w:ascii="Arial" w:hAnsi="Arial"/>
                            <w:strike/>
                            <w:sz w:val="18"/>
                            <w:szCs w:val="18"/>
                          </w:rPr>
                          <w:tab/>
                          <w:t>: adv7482 hdmirenesas camera driver source file</w:t>
                        </w:r>
                      </w:p>
                      <w:p w14:paraId="08C4E20A" w14:textId="77777777" w:rsidR="00174F95" w:rsidRPr="00B531D8" w:rsidRDefault="00174F95" w:rsidP="00B531D8">
                        <w:pPr>
                          <w:tabs>
                            <w:tab w:val="left" w:pos="1276"/>
                          </w:tabs>
                        </w:pPr>
                        <w:r w:rsidRPr="002E345F">
                          <w:rPr>
                            <w:rFonts w:hint="eastAsia"/>
                            <w:strike/>
                          </w:rPr>
                          <w:t> </w:t>
                        </w:r>
                      </w:p>
                    </w:txbxContent>
                  </v:textbox>
                </v:shape>
                <v:shape id="Text Box 388" o:spid="_x0000_s1746" type="#_x0000_t202" style="position:absolute;left:26526;top:46386;width:3098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" filled="f" stroked="f">
                  <v:textbox inset="5.85pt,.7pt,5.85pt,.7pt">
                    <w:txbxContent>
                      <w:p w14:paraId="78673399" w14:textId="77777777" w:rsidR="00174F95" w:rsidRPr="00B531D8" w:rsidRDefault="00174F95" w:rsidP="00B531D8">
                        <w:pPr>
                          <w:tabs>
                            <w:tab w:val="left" w:pos="1276"/>
                          </w:tabs>
                          <w:rPr>
                            <w:sz w:val="24"/>
                            <w:szCs w:val="24"/>
                          </w:rPr>
                        </w:pPr>
                        <w:r w:rsidRPr="002E345F">
                          <w:rPr>
                            <w:rFonts w:ascii="Arial" w:hAnsi="Arial"/>
                            <w:sz w:val="18"/>
                            <w:szCs w:val="18"/>
                          </w:rPr>
                          <w:t>gmsl/common.h : common header file</w:t>
                        </w:r>
                      </w:p>
                      <w:p w14:paraId="2A337FF3" w14:textId="77777777" w:rsidR="00174F95" w:rsidRPr="00B531D8" w:rsidRDefault="00174F95" w:rsidP="00B531D8">
                        <w:pPr>
                          <w:tabs>
                            <w:tab w:val="left" w:pos="1276"/>
                          </w:tabs>
                        </w:pPr>
                        <w:r w:rsidRPr="002E345F">
                          <w:rPr>
                            <w:rFonts w:hint="eastAsia"/>
                          </w:rPr>
                          <w:t> </w:t>
                        </w:r>
                      </w:p>
                      <w:p w14:paraId="14C0616D" w14:textId="77777777" w:rsidR="00174F95" w:rsidRPr="00B531D8" w:rsidRDefault="00174F95" w:rsidP="00B531D8">
                        <w:pPr>
                          <w:tabs>
                            <w:tab w:val="left" w:pos="1276"/>
                          </w:tabs>
                        </w:pPr>
                        <w:r w:rsidRPr="002E345F">
                          <w:rPr>
                            <w:rFonts w:ascii="Arial" w:hAnsi="Arial"/>
                            <w:strike/>
                            <w:sz w:val="18"/>
                            <w:szCs w:val="18"/>
                          </w:rPr>
                          <w:t>c adv748x-hdmi.c</w:t>
                        </w:r>
                        <w:r w:rsidRPr="002E345F">
                          <w:rPr>
                            <w:rFonts w:ascii="Arial" w:hAnsi="Arial"/>
                            <w:strike/>
                            <w:sz w:val="18"/>
                            <w:szCs w:val="18"/>
                          </w:rPr>
                          <w:tab/>
                          <w:t>: adv7482 hdmirenesas camera driver source file</w:t>
                        </w:r>
                      </w:p>
                      <w:p w14:paraId="33664566" w14:textId="77777777" w:rsidR="00174F95" w:rsidRPr="00B531D8" w:rsidRDefault="00174F95" w:rsidP="00B531D8">
                        <w:pPr>
                          <w:tabs>
                            <w:tab w:val="left" w:pos="1276"/>
                          </w:tabs>
                        </w:pPr>
                        <w:r w:rsidRPr="002E345F">
                          <w:rPr>
                            <w:rFonts w:hint="eastAsia"/>
                            <w:strike/>
                          </w:rPr>
                          <w:t> </w:t>
                        </w:r>
                      </w:p>
                    </w:txbxContent>
                  </v:textbox>
                </v:shape>
                <v:shape id="Text Box 388" o:spid="_x0000_s1747" type="#_x0000_t202" style="position:absolute;left:26526;top:48672;width:30976;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" filled="f" stroked="f">
                  <v:textbox inset="5.85pt,.7pt,5.85pt,.7pt">
                    <w:txbxContent>
                      <w:p w14:paraId="45E5A025" w14:textId="77777777" w:rsidR="00174F95" w:rsidRPr="00B531D8" w:rsidRDefault="00174F95" w:rsidP="00B531D8">
                        <w:pPr>
                          <w:tabs>
                            <w:tab w:val="left" w:pos="1276"/>
                          </w:tabs>
                          <w:rPr>
                            <w:sz w:val="24"/>
                            <w:szCs w:val="24"/>
                          </w:rPr>
                        </w:pPr>
                        <w:r w:rsidRPr="002E345F">
                          <w:rPr>
                            <w:rFonts w:ascii="Arial" w:hAnsi="Arial"/>
                            <w:sz w:val="18"/>
                            <w:szCs w:val="18"/>
                          </w:rPr>
                          <w:t>imagers/ov10635.c</w:t>
                        </w:r>
                        <w:r w:rsidRPr="002E345F">
                          <w:rPr>
                            <w:rFonts w:ascii="Arial" w:hAnsi="Arial"/>
                          </w:rPr>
                          <w:t>  :</w:t>
                        </w:r>
                        <w:r w:rsidRPr="002E345F">
                          <w:rPr>
                            <w:rFonts w:ascii="Arial" w:hAnsi="Arial"/>
                            <w:sz w:val="18"/>
                            <w:szCs w:val="18"/>
                          </w:rPr>
                          <w:t>camera source file</w:t>
                        </w:r>
                        <w:r w:rsidRPr="002E345F">
                          <w:t xml:space="preserve"> </w:t>
                        </w:r>
                      </w:p>
                      <w:p w14:paraId="153D96F7" w14:textId="77777777" w:rsidR="00174F95" w:rsidRPr="00B531D8" w:rsidRDefault="00174F95" w:rsidP="00B531D8">
                        <w:pPr>
                          <w:tabs>
                            <w:tab w:val="left" w:pos="1276"/>
                          </w:tabs>
                        </w:pPr>
                        <w:r w:rsidRPr="002E345F">
                          <w:rPr>
                            <w:rFonts w:ascii="Arial" w:hAnsi="Arial"/>
                            <w:strike/>
                            <w:sz w:val="18"/>
                            <w:szCs w:val="18"/>
                          </w:rPr>
                          <w:t>c adv748x-hdmi.c</w:t>
                        </w:r>
                        <w:r w:rsidRPr="002E345F">
                          <w:rPr>
                            <w:rFonts w:ascii="Arial" w:hAnsi="Arial"/>
                            <w:strike/>
                            <w:sz w:val="18"/>
                            <w:szCs w:val="18"/>
                          </w:rPr>
                          <w:tab/>
                          <w:t>: adv7482 hdmirenesas camera driver source file</w:t>
                        </w:r>
                      </w:p>
                      <w:p w14:paraId="76D54E4E" w14:textId="77777777" w:rsidR="00174F95" w:rsidRPr="00B531D8" w:rsidRDefault="00174F95" w:rsidP="00B531D8">
                        <w:pPr>
                          <w:tabs>
                            <w:tab w:val="left" w:pos="1276"/>
                          </w:tabs>
                        </w:pPr>
                        <w:r w:rsidRPr="002E345F">
                          <w:rPr>
                            <w:rFonts w:hint="eastAsia"/>
                            <w:strike/>
                          </w:rPr>
                          <w:t> </w:t>
                        </w:r>
                      </w:p>
                    </w:txbxContent>
                  </v:textbox>
                </v:shape>
                <v:line id="Line 621" o:spid="_x0000_s1748" style="position:absolute;visibility:visible;mso-wrap-style:square" from="25377,44824" to="26577,44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" strokeweight="1pt"/>
                <v:line id="Line 621" o:spid="_x0000_s1749" style="position:absolute;visibility:visible;mso-wrap-style:square" from="25377,47396" to="26577,47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" strokeweight="1pt"/>
                <v:line id="Line 621" o:spid="_x0000_s1750" style="position:absolute;visibility:visible;mso-wrap-style:square" from="25377,50063" to="26577,5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" strokeweight="1pt"/>
                <v:group id="グループ化 471" o:spid="_x0000_s1751" style="position:absolute;left:25406;top:51149;width:32017;height:2273" coordorigin="25406,51149" coordsize="32016,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shape id="Text Box 388" o:spid="_x0000_s1752" type="#_x0000_t202" style="position:absolute;left:26454;top:51149;width:3096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" filled="f" stroked="f">
                    <v:textbox inset="5.85pt,.7pt,5.85pt,.7pt">
                      <w:txbxContent>
                        <w:p w14:paraId="61778182" w14:textId="77777777" w:rsidR="00174F95" w:rsidRPr="00B531D8" w:rsidRDefault="00174F95" w:rsidP="00B531D8">
                          <w:pPr>
                            <w:tabs>
                              <w:tab w:val="left" w:pos="1276"/>
                            </w:tabs>
                            <w:rPr>
                              <w:sz w:val="24"/>
                              <w:szCs w:val="24"/>
                            </w:rPr>
                          </w:pPr>
                          <w:r w:rsidRPr="002E345F">
                            <w:rPr>
                              <w:rFonts w:ascii="Arial" w:hAnsi="Arial"/>
                              <w:sz w:val="18"/>
                              <w:szCs w:val="18"/>
                            </w:rPr>
                            <w:t>imagers/ov10635.h :ov10635 header file</w:t>
                          </w:r>
                        </w:p>
                        <w:p w14:paraId="40B03058" w14:textId="77777777" w:rsidR="00174F95" w:rsidRPr="00B531D8" w:rsidRDefault="00174F95" w:rsidP="00B531D8">
                          <w:pPr>
                            <w:tabs>
                              <w:tab w:val="left" w:pos="1276"/>
                            </w:tabs>
                          </w:pPr>
                          <w:r w:rsidRPr="002E345F">
                            <w:rPr>
                              <w:rFonts w:ascii="Arial" w:hAnsi="Arial"/>
                              <w:strike/>
                              <w:sz w:val="18"/>
                              <w:szCs w:val="18"/>
                            </w:rPr>
                            <w:t>c adv748x-hdmi.c</w:t>
                          </w:r>
                          <w:r w:rsidRPr="002E345F">
                            <w:rPr>
                              <w:rFonts w:ascii="Arial" w:hAnsi="Arial"/>
                              <w:strike/>
                              <w:sz w:val="18"/>
                              <w:szCs w:val="18"/>
                            </w:rPr>
                            <w:tab/>
                            <w:t>: adv7482 hdmirenesas camera driver source file</w:t>
                          </w:r>
                        </w:p>
                        <w:p w14:paraId="423B6AD3" w14:textId="77777777" w:rsidR="00174F95" w:rsidRPr="00B531D8" w:rsidRDefault="00174F95" w:rsidP="00B531D8">
                          <w:pPr>
                            <w:tabs>
                              <w:tab w:val="left" w:pos="1276"/>
                            </w:tabs>
                          </w:pPr>
                          <w:r w:rsidRPr="002E345F">
                            <w:rPr>
                              <w:rFonts w:hint="eastAsia"/>
                              <w:strike/>
                            </w:rPr>
                            <w:t> </w:t>
                          </w:r>
                        </w:p>
                      </w:txbxContent>
                    </v:textbox>
                  </v:shape>
                  <v:line id="Line 621" o:spid="_x0000_s1753" style="position:absolute;visibility:visible;mso-wrap-style:square" from="25406,52101" to="26606,52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" strokeweight="1pt"/>
                </v:group>
                <v:group id="グループ化 726" o:spid="_x0000_s1754" style="position:absolute;left:25257;top:53295;width:32011;height:2273" coordsize="32016,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r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dpPB7JhwBuf4BAAD//wMAUEsBAi0AFAAGAAgAAAAhANvh9svuAAAAhQEAABMAAAAAAAAA&#10;AAAAAAAAAAAAAFtDb250ZW50X1R5cGVzXS54bWxQSwECLQAUAAYACAAAACEAWvQsW78AAAAVAQAA&#10;CwAAAAAAAAAAAAAAAAAfAQAAX3JlbHMvLnJlbHNQSwECLQAUAAYACAAAACEAVp85K8YAAADcAAAA&#10;DwAAAAAAAAAAAAAAAAAHAgAAZHJzL2Rvd25yZXYueG1sUEsFBgAAAAADAAMAtwAAAPoCAAAAAA==&#10;">
                  <v:shape id="Text Box 388" o:spid="_x0000_s1755" type="#_x0000_t202" style="position:absolute;left:1047;width:3096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" filled="f" stroked="f">
                    <v:textbox inset="5.85pt,.7pt,5.85pt,.7pt">
                      <w:txbxContent>
                        <w:p w14:paraId="57B99B9A" w14:textId="77777777" w:rsidR="00174F95" w:rsidRPr="000B35F0" w:rsidRDefault="00174F95" w:rsidP="00CC53D6">
                          <w:pPr>
                            <w:tabs>
                              <w:tab w:val="left" w:pos="1276"/>
                            </w:tabs>
                            <w:rPr>
                              <w:rFonts w:ascii="Arial" w:hAnsi="Arial" w:cs="Arial"/>
                              <w:sz w:val="18"/>
                              <w:szCs w:val="18"/>
                            </w:rPr>
                          </w:pPr>
                          <w:r w:rsidRPr="000B35F0">
                            <w:rPr>
                              <w:rFonts w:ascii="Arial" w:hAnsi="Arial" w:cs="Arial"/>
                              <w:sz w:val="18"/>
                              <w:szCs w:val="18"/>
                            </w:rPr>
                            <w:t>adv7</w:t>
                          </w:r>
                          <w:r>
                            <w:rPr>
                              <w:rFonts w:ascii="Arial" w:hAnsi="Arial" w:cs="Arial"/>
                              <w:sz w:val="18"/>
                              <w:szCs w:val="18"/>
                            </w:rPr>
                            <w:t>604</w:t>
                          </w:r>
                          <w:r w:rsidRPr="000B35F0">
                            <w:rPr>
                              <w:rFonts w:ascii="Arial" w:hAnsi="Arial" w:cs="Arial"/>
                              <w:sz w:val="18"/>
                              <w:szCs w:val="18"/>
                            </w:rPr>
                            <w:t>.c</w:t>
                          </w:r>
                          <w:r w:rsidRPr="000B35F0">
                            <w:rPr>
                              <w:rFonts w:ascii="Arial" w:hAnsi="Arial" w:cs="Arial"/>
                              <w:sz w:val="18"/>
                              <w:szCs w:val="18"/>
                            </w:rPr>
                            <w:tab/>
                            <w:t>: adv</w:t>
                          </w:r>
                          <w:r>
                            <w:rPr>
                              <w:rFonts w:ascii="Arial" w:hAnsi="Arial" w:cs="Arial"/>
                              <w:sz w:val="18"/>
                              <w:szCs w:val="18"/>
                            </w:rPr>
                            <w:t xml:space="preserve">7612 </w:t>
                          </w:r>
                          <w:r w:rsidRPr="000B35F0">
                            <w:rPr>
                              <w:rFonts w:ascii="Arial" w:hAnsi="Arial" w:cs="Arial"/>
                              <w:sz w:val="18"/>
                              <w:szCs w:val="18"/>
                            </w:rPr>
                            <w:t>driver source file</w:t>
                          </w:r>
                        </w:p>
                        <w:p w14:paraId="3E543669" w14:textId="77777777" w:rsidR="00174F95" w:rsidRDefault="00174F95" w:rsidP="00CC53D6">
                          <w:pPr>
                            <w:tabs>
                              <w:tab w:val="left" w:pos="1276"/>
                            </w:tabs>
                            <w:rPr>
                              <w:rFonts w:ascii="Arial" w:hAnsi="Arial"/>
                              <w:sz w:val="18"/>
                              <w:szCs w:val="18"/>
                            </w:rPr>
                          </w:pPr>
                          <w:r>
                            <w:rPr>
                              <w:rFonts w:ascii="Arial" w:hAnsi="Arial"/>
                              <w:strike/>
                              <w:sz w:val="18"/>
                              <w:szCs w:val="18"/>
                            </w:rPr>
                            <w:t>c adv748x-hdmi.c</w:t>
                          </w:r>
                          <w:r>
                            <w:rPr>
                              <w:rFonts w:ascii="Arial" w:hAnsi="Arial"/>
                              <w:strike/>
                              <w:sz w:val="18"/>
                              <w:szCs w:val="18"/>
                            </w:rPr>
                            <w:tab/>
                            <w:t>: adv7482 hdmirenesas camera driver source file</w:t>
                          </w:r>
                        </w:p>
                        <w:p w14:paraId="3FB82107" w14:textId="77777777" w:rsidR="00174F95" w:rsidRDefault="00174F95" w:rsidP="00CC53D6">
                          <w:pPr>
                            <w:tabs>
                              <w:tab w:val="left" w:pos="1276"/>
                            </w:tabs>
                            <w:rPr>
                              <w:rFonts w:cs="MS PGothic"/>
                            </w:rPr>
                          </w:pPr>
                          <w:r>
                            <w:rPr>
                              <w:strike/>
                            </w:rPr>
                            <w:t> </w:t>
                          </w:r>
                        </w:p>
                      </w:txbxContent>
                    </v:textbox>
                  </v:shape>
                  <v:line id="Line 621" o:spid="_x0000_s1756" style="position:absolute;visibility:visible;mso-wrap-style:square" from="0,952" to="1200,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" strokeweight="1pt"/>
                </v:group>
                <v:group id="グループ化 729" o:spid="_x0000_s1757" style="position:absolute;left:25234;top:55353;width:32011;height:2273" coordsize="32016,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">
                  <v:shape id="Text Box 388" o:spid="_x0000_s1758" type="#_x0000_t202" style="position:absolute;left:1047;width:3096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" filled="f" stroked="f">
                    <v:textbox inset="5.85pt,.7pt,5.85pt,.7pt">
                      <w:txbxContent>
                        <w:p w14:paraId="76825412" w14:textId="77777777" w:rsidR="00174F95" w:rsidRPr="000B35F0" w:rsidRDefault="00174F95" w:rsidP="00CC53D6">
                          <w:pPr>
                            <w:tabs>
                              <w:tab w:val="left" w:pos="1276"/>
                            </w:tabs>
                            <w:rPr>
                              <w:rFonts w:ascii="Arial" w:hAnsi="Arial" w:cs="Arial"/>
                              <w:sz w:val="18"/>
                              <w:szCs w:val="18"/>
                            </w:rPr>
                          </w:pPr>
                          <w:r w:rsidRPr="000B35F0">
                            <w:rPr>
                              <w:rFonts w:ascii="Arial" w:hAnsi="Arial" w:cs="Arial"/>
                              <w:sz w:val="18"/>
                              <w:szCs w:val="18"/>
                            </w:rPr>
                            <w:t>adv7</w:t>
                          </w:r>
                          <w:r>
                            <w:rPr>
                              <w:rFonts w:ascii="Arial" w:hAnsi="Arial" w:cs="Arial"/>
                              <w:sz w:val="18"/>
                              <w:szCs w:val="18"/>
                            </w:rPr>
                            <w:t>180</w:t>
                          </w:r>
                          <w:r w:rsidRPr="000B35F0">
                            <w:rPr>
                              <w:rFonts w:ascii="Arial" w:hAnsi="Arial" w:cs="Arial"/>
                              <w:sz w:val="18"/>
                              <w:szCs w:val="18"/>
                            </w:rPr>
                            <w:t>.c</w:t>
                          </w:r>
                          <w:r w:rsidRPr="000B35F0">
                            <w:rPr>
                              <w:rFonts w:ascii="Arial" w:hAnsi="Arial" w:cs="Arial"/>
                              <w:sz w:val="18"/>
                              <w:szCs w:val="18"/>
                            </w:rPr>
                            <w:tab/>
                            <w:t>: adv</w:t>
                          </w:r>
                          <w:r>
                            <w:rPr>
                              <w:rFonts w:ascii="Arial" w:hAnsi="Arial" w:cs="Arial"/>
                              <w:sz w:val="18"/>
                              <w:szCs w:val="18"/>
                            </w:rPr>
                            <w:t xml:space="preserve">7180 </w:t>
                          </w:r>
                          <w:r w:rsidRPr="000B35F0">
                            <w:rPr>
                              <w:rFonts w:ascii="Arial" w:hAnsi="Arial" w:cs="Arial"/>
                              <w:sz w:val="18"/>
                              <w:szCs w:val="18"/>
                            </w:rPr>
                            <w:t>driver source file</w:t>
                          </w:r>
                        </w:p>
                        <w:p w14:paraId="179D9517" w14:textId="77777777" w:rsidR="00174F95" w:rsidRDefault="00174F95" w:rsidP="00CC53D6">
                          <w:pPr>
                            <w:tabs>
                              <w:tab w:val="left" w:pos="1276"/>
                            </w:tabs>
                            <w:rPr>
                              <w:rFonts w:ascii="Arial" w:hAnsi="Arial"/>
                              <w:sz w:val="18"/>
                              <w:szCs w:val="18"/>
                            </w:rPr>
                          </w:pPr>
                          <w:r>
                            <w:rPr>
                              <w:rFonts w:ascii="Arial" w:hAnsi="Arial"/>
                              <w:strike/>
                              <w:sz w:val="18"/>
                              <w:szCs w:val="18"/>
                            </w:rPr>
                            <w:t>c adv748x-hdmi.c</w:t>
                          </w:r>
                          <w:r>
                            <w:rPr>
                              <w:rFonts w:ascii="Arial" w:hAnsi="Arial"/>
                              <w:strike/>
                              <w:sz w:val="18"/>
                              <w:szCs w:val="18"/>
                            </w:rPr>
                            <w:tab/>
                            <w:t>: adv7482 hdmirenesas camera driver source file</w:t>
                          </w:r>
                        </w:p>
                        <w:p w14:paraId="136D3E98" w14:textId="77777777" w:rsidR="00174F95" w:rsidRDefault="00174F95" w:rsidP="00CC53D6">
                          <w:pPr>
                            <w:tabs>
                              <w:tab w:val="left" w:pos="1276"/>
                            </w:tabs>
                            <w:rPr>
                              <w:rFonts w:cs="MS PGothic"/>
                            </w:rPr>
                          </w:pPr>
                          <w:r>
                            <w:rPr>
                              <w:strike/>
                            </w:rPr>
                            <w:t> </w:t>
                          </w:r>
                        </w:p>
                      </w:txbxContent>
                    </v:textbox>
                  </v:shape>
                  <v:line id="Line 621" o:spid="_x0000_s1759" style="position:absolute;visibility:visible;mso-wrap-style:square" from="0,952" to="1200,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" strokeweight="1pt"/>
                </v:group>
                <w10:wrap type="topAndBottom"/>
              </v:group>
            </w:pict>
          </mc:Fallback>
        </mc:AlternateContent>
      </w:r>
      <w:r w:rsidR="002462C7">
        <w:t>T</w:t>
      </w:r>
      <w:r w:rsidR="002462C7">
        <w:rPr>
          <w:rFonts w:hint="eastAsia"/>
          <w:lang w:eastAsia="ja-JP"/>
        </w:rPr>
        <w:t xml:space="preserve">he directory configuration is shown </w:t>
      </w:r>
      <w:proofErr w:type="gramStart"/>
      <w:r w:rsidR="002462C7">
        <w:rPr>
          <w:rFonts w:hint="eastAsia"/>
          <w:lang w:eastAsia="ja-JP"/>
        </w:rPr>
        <w:t>below</w:t>
      </w:r>
      <w:proofErr w:type="gramEnd"/>
    </w:p>
    <w:p w14:paraId="73635489" w14:textId="0BD617D8" w:rsidR="00656989" w:rsidRDefault="000B35F0" w:rsidP="001E5C26">
      <w:pPr>
        <w:pStyle w:val="Caption"/>
        <w:tabs>
          <w:tab w:val="left" w:pos="1843"/>
        </w:tabs>
        <w:jc w:val="center"/>
        <w:rPr>
          <w:sz w:val="20"/>
          <w:szCs w:val="20"/>
          <w:lang w:eastAsia="ja-JP"/>
        </w:rPr>
      </w:pPr>
      <w:r w:rsidRPr="002940CB">
        <w:rPr>
          <w:sz w:val="20"/>
          <w:szCs w:val="20"/>
        </w:rPr>
        <w:t xml:space="preserve">Figure </w:t>
      </w:r>
      <w:r w:rsidR="002940CB" w:rsidRPr="002940CB">
        <w:rPr>
          <w:sz w:val="20"/>
          <w:szCs w:val="20"/>
        </w:rPr>
        <w:fldChar w:fldCharType="begin"/>
      </w:r>
      <w:r w:rsidR="002940CB" w:rsidRPr="002940CB">
        <w:rPr>
          <w:sz w:val="20"/>
          <w:szCs w:val="20"/>
        </w:rPr>
        <w:instrText xml:space="preserve"> STYLEREF 1 \s </w:instrText>
      </w:r>
      <w:r w:rsidR="002940CB" w:rsidRPr="002940CB">
        <w:rPr>
          <w:sz w:val="20"/>
          <w:szCs w:val="20"/>
        </w:rPr>
        <w:fldChar w:fldCharType="separate"/>
      </w:r>
      <w:r w:rsidR="00E32B0C">
        <w:rPr>
          <w:noProof/>
          <w:sz w:val="20"/>
          <w:szCs w:val="20"/>
        </w:rPr>
        <w:t>6</w:t>
      </w:r>
      <w:r w:rsidR="002940CB" w:rsidRPr="002940CB">
        <w:rPr>
          <w:sz w:val="20"/>
          <w:szCs w:val="20"/>
        </w:rPr>
        <w:fldChar w:fldCharType="end"/>
      </w:r>
      <w:r w:rsidR="002940CB" w:rsidRPr="002940CB">
        <w:rPr>
          <w:sz w:val="20"/>
          <w:szCs w:val="20"/>
        </w:rPr>
        <w:t>.</w:t>
      </w:r>
      <w:r w:rsidR="002940CB" w:rsidRPr="002940CB">
        <w:rPr>
          <w:sz w:val="20"/>
          <w:szCs w:val="20"/>
        </w:rPr>
        <w:fldChar w:fldCharType="begin"/>
      </w:r>
      <w:r w:rsidR="002940CB" w:rsidRPr="002940CB">
        <w:rPr>
          <w:sz w:val="20"/>
          <w:szCs w:val="20"/>
        </w:rPr>
        <w:instrText xml:space="preserve"> SEQ Figure \* ARABIC \s 1 </w:instrText>
      </w:r>
      <w:r w:rsidR="002940CB" w:rsidRPr="002940CB">
        <w:rPr>
          <w:sz w:val="20"/>
          <w:szCs w:val="20"/>
        </w:rPr>
        <w:fldChar w:fldCharType="separate"/>
      </w:r>
      <w:r w:rsidR="00E32B0C">
        <w:rPr>
          <w:noProof/>
          <w:sz w:val="20"/>
          <w:szCs w:val="20"/>
        </w:rPr>
        <w:t>1</w:t>
      </w:r>
      <w:r w:rsidR="002940CB" w:rsidRPr="002940CB">
        <w:rPr>
          <w:sz w:val="20"/>
          <w:szCs w:val="20"/>
        </w:rPr>
        <w:fldChar w:fldCharType="end"/>
      </w:r>
      <w:r w:rsidRPr="002940CB">
        <w:rPr>
          <w:rFonts w:hint="eastAsia"/>
          <w:sz w:val="20"/>
          <w:szCs w:val="20"/>
          <w:lang w:eastAsia="ja-JP"/>
        </w:rPr>
        <w:tab/>
        <w:t xml:space="preserve">Directory Configuration (R-Car </w:t>
      </w:r>
      <w:r w:rsidR="00E62C48">
        <w:rPr>
          <w:rFonts w:hint="eastAsia"/>
          <w:sz w:val="20"/>
          <w:szCs w:val="20"/>
          <w:lang w:eastAsia="ja-JP"/>
        </w:rPr>
        <w:t>H3 / M3 / M3N / E3</w:t>
      </w:r>
      <w:r w:rsidR="00CC53D6">
        <w:rPr>
          <w:sz w:val="20"/>
          <w:szCs w:val="20"/>
          <w:lang w:eastAsia="ja-JP"/>
        </w:rPr>
        <w:t xml:space="preserve"> / D3</w:t>
      </w:r>
      <w:r w:rsidR="00E62C48">
        <w:rPr>
          <w:rFonts w:hint="eastAsia"/>
          <w:sz w:val="20"/>
          <w:szCs w:val="20"/>
          <w:lang w:eastAsia="ja-JP"/>
        </w:rPr>
        <w:t xml:space="preserve"> / V3U / V3H</w:t>
      </w:r>
      <w:r w:rsidRPr="002940CB">
        <w:rPr>
          <w:rFonts w:hint="eastAsia"/>
          <w:sz w:val="20"/>
          <w:szCs w:val="20"/>
          <w:lang w:eastAsia="ja-JP"/>
        </w:rPr>
        <w:t>)</w:t>
      </w:r>
    </w:p>
    <w:p w14:paraId="44AEF199" w14:textId="77777777" w:rsidR="002E2B3D" w:rsidRDefault="002E2B3D">
      <w:pPr>
        <w:overflowPunct/>
        <w:autoSpaceDE/>
        <w:autoSpaceDN/>
        <w:adjustRightInd/>
        <w:spacing w:after="0" w:line="240" w:lineRule="auto"/>
        <w:textAlignment w:val="auto"/>
      </w:pPr>
      <w:r>
        <w:br w:type="page"/>
      </w:r>
    </w:p>
    <w:p w14:paraId="2A140EBD" w14:textId="77777777" w:rsidR="002462C7" w:rsidRDefault="002462C7" w:rsidP="002462C7">
      <w:pPr>
        <w:pStyle w:val="Heading2"/>
      </w:pPr>
      <w:r>
        <w:rPr>
          <w:rFonts w:hint="eastAsia"/>
          <w:lang w:eastAsia="ja-JP"/>
        </w:rPr>
        <w:lastRenderedPageBreak/>
        <w:t>Integration Procedure</w:t>
      </w:r>
    </w:p>
    <w:p w14:paraId="5AD2724C" w14:textId="7FE0BF4B" w:rsidR="00626E19" w:rsidRPr="00AC03C8" w:rsidRDefault="002462C7" w:rsidP="0063767B">
      <w:pPr>
        <w:rPr>
          <w:lang w:eastAsia="ja-JP"/>
        </w:rPr>
      </w:pPr>
      <w:r>
        <w:t>T</w:t>
      </w:r>
      <w:r>
        <w:rPr>
          <w:rFonts w:hint="eastAsia"/>
          <w:lang w:eastAsia="ja-JP"/>
        </w:rPr>
        <w:t xml:space="preserve">o </w:t>
      </w:r>
      <w:r w:rsidRPr="004D1C59">
        <w:t>enable the function of this module, make the following setting with Kernel Configuration.</w:t>
      </w:r>
    </w:p>
    <w:p w14:paraId="5677BED3" w14:textId="37B4A516" w:rsidR="00B55829" w:rsidRPr="007903BF" w:rsidRDefault="00626E19" w:rsidP="0063767B">
      <w:pPr>
        <w:pStyle w:val="Heading3"/>
        <w:rPr>
          <w:b w:val="0"/>
          <w:lang w:eastAsia="ja-JP"/>
        </w:rPr>
      </w:pPr>
      <w:r>
        <w:rPr>
          <w:rFonts w:hint="eastAsia"/>
          <w:b w:val="0"/>
          <w:noProof/>
        </w:rPr>
        <mc:AlternateContent>
          <mc:Choice Requires="wps">
            <w:drawing>
              <wp:anchor distT="0" distB="0" distL="114300" distR="114300" simplePos="0" relativeHeight="251661312" behindDoc="0" locked="0" layoutInCell="1" allowOverlap="1" wp14:anchorId="116F90F3" wp14:editId="284BEDF9">
                <wp:simplePos x="0" y="0"/>
                <wp:positionH relativeFrom="column">
                  <wp:posOffset>116840</wp:posOffset>
                </wp:positionH>
                <wp:positionV relativeFrom="paragraph">
                  <wp:posOffset>332740</wp:posOffset>
                </wp:positionV>
                <wp:extent cx="5679440" cy="4784725"/>
                <wp:effectExtent l="0" t="0" r="0" b="0"/>
                <wp:wrapTopAndBottom/>
                <wp:docPr id="2" name="Text 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9440" cy="4784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FA09A6" w14:textId="77777777" w:rsidR="00174F95" w:rsidRPr="00B55829" w:rsidRDefault="00174F95" w:rsidP="00B55829">
                            <w:pPr>
                              <w:tabs>
                                <w:tab w:val="left" w:pos="426"/>
                                <w:tab w:val="left" w:pos="851"/>
                                <w:tab w:val="left" w:pos="1276"/>
                                <w:tab w:val="left" w:pos="1701"/>
                                <w:tab w:val="left" w:pos="2127"/>
                                <w:tab w:val="left" w:pos="2552"/>
                                <w:tab w:val="left" w:pos="2977"/>
                              </w:tabs>
                              <w:spacing w:after="40" w:line="260" w:lineRule="exact"/>
                              <w:ind w:left="289"/>
                              <w:rPr>
                                <w:rFonts w:eastAsia="MS Gothic"/>
                              </w:rPr>
                            </w:pPr>
                            <w:r w:rsidRPr="00B55829">
                              <w:rPr>
                                <w:rFonts w:eastAsia="MS Gothic"/>
                              </w:rPr>
                              <w:t>Device Drivers  ---&gt;</w:t>
                            </w:r>
                          </w:p>
                          <w:p w14:paraId="7E5123A1" w14:textId="7169EBE8" w:rsidR="00174F95" w:rsidRDefault="00174F95" w:rsidP="0063767B">
                            <w:pPr>
                              <w:tabs>
                                <w:tab w:val="left" w:pos="426"/>
                                <w:tab w:val="left" w:pos="851"/>
                                <w:tab w:val="left" w:pos="1276"/>
                                <w:tab w:val="left" w:pos="1701"/>
                                <w:tab w:val="left" w:pos="2127"/>
                                <w:tab w:val="left" w:pos="2552"/>
                                <w:tab w:val="left" w:pos="2977"/>
                              </w:tabs>
                              <w:spacing w:after="40" w:line="260" w:lineRule="exact"/>
                              <w:ind w:left="583" w:firstLine="137"/>
                              <w:rPr>
                                <w:rFonts w:eastAsia="MS Gothic"/>
                              </w:rPr>
                            </w:pPr>
                            <w:r w:rsidRPr="00B55829">
                              <w:rPr>
                                <w:rFonts w:eastAsia="MS Gothic"/>
                              </w:rPr>
                              <w:t>&lt;*&gt; Multimedia support  ---&gt;</w:t>
                            </w:r>
                          </w:p>
                          <w:p w14:paraId="078C2A02" w14:textId="79EFED29" w:rsidR="00174F95" w:rsidRPr="00B55829" w:rsidRDefault="00174F95" w:rsidP="00174F95">
                            <w:pPr>
                              <w:tabs>
                                <w:tab w:val="left" w:pos="426"/>
                                <w:tab w:val="left" w:pos="1276"/>
                                <w:tab w:val="left" w:pos="1701"/>
                                <w:tab w:val="left" w:pos="2127"/>
                                <w:tab w:val="left" w:pos="2552"/>
                                <w:tab w:val="left" w:pos="2977"/>
                              </w:tabs>
                              <w:spacing w:after="40" w:line="260" w:lineRule="exact"/>
                              <w:ind w:left="583" w:firstLine="137"/>
                              <w:rPr>
                                <w:rFonts w:eastAsia="MS Gothic"/>
                              </w:rPr>
                            </w:pPr>
                            <w:r>
                              <w:rPr>
                                <w:rFonts w:eastAsia="MS Gothic"/>
                              </w:rPr>
                              <w:tab/>
                            </w:r>
                            <w:r w:rsidRPr="00174F95">
                              <w:rPr>
                                <w:rFonts w:eastAsia="MS Gothic"/>
                              </w:rPr>
                              <w:t>Media device types  ---&gt;</w:t>
                            </w:r>
                          </w:p>
                          <w:p w14:paraId="09D0E123" w14:textId="3D4A513F" w:rsidR="00174F95" w:rsidRDefault="00174F95" w:rsidP="00174F95">
                            <w:pPr>
                              <w:tabs>
                                <w:tab w:val="left" w:pos="426"/>
                                <w:tab w:val="left" w:pos="851"/>
                                <w:tab w:val="left" w:pos="1276"/>
                                <w:tab w:val="left" w:pos="1701"/>
                                <w:tab w:val="left" w:pos="2127"/>
                                <w:tab w:val="left" w:pos="2552"/>
                                <w:tab w:val="left" w:pos="2977"/>
                              </w:tabs>
                              <w:spacing w:after="40" w:line="260" w:lineRule="exact"/>
                              <w:ind w:left="871" w:firstLineChars="500" w:firstLine="1000"/>
                              <w:rPr>
                                <w:rFonts w:eastAsia="MS Gothic"/>
                              </w:rPr>
                            </w:pPr>
                            <w:r w:rsidRPr="00353EBA">
                              <w:rPr>
                                <w:rFonts w:eastAsia="MS Gothic"/>
                              </w:rPr>
                              <w:t xml:space="preserve">[*] </w:t>
                            </w:r>
                            <w:r>
                              <w:rPr>
                                <w:rFonts w:eastAsia="MS Gothic"/>
                              </w:rPr>
                              <w:t xml:space="preserve"> </w:t>
                            </w:r>
                            <w:r w:rsidRPr="00353EBA">
                              <w:rPr>
                                <w:rFonts w:eastAsia="MS Gothic"/>
                              </w:rPr>
                              <w:t>Cameras/video grabbers support</w:t>
                            </w:r>
                          </w:p>
                          <w:p w14:paraId="671BAA3D" w14:textId="02659C94" w:rsidR="00174F95" w:rsidRPr="00353EBA" w:rsidRDefault="00174F95" w:rsidP="009F7AC1">
                            <w:pPr>
                              <w:tabs>
                                <w:tab w:val="left" w:pos="426"/>
                                <w:tab w:val="left" w:pos="851"/>
                                <w:tab w:val="left" w:pos="1276"/>
                                <w:tab w:val="left" w:pos="1701"/>
                                <w:tab w:val="left" w:pos="2127"/>
                                <w:tab w:val="left" w:pos="2552"/>
                                <w:tab w:val="left" w:pos="2977"/>
                              </w:tabs>
                              <w:spacing w:after="40" w:line="260" w:lineRule="exact"/>
                              <w:ind w:firstLineChars="650" w:firstLine="1300"/>
                              <w:rPr>
                                <w:rFonts w:eastAsia="MS Gothic"/>
                              </w:rPr>
                            </w:pPr>
                            <w:r w:rsidRPr="00174F95">
                              <w:rPr>
                                <w:rFonts w:eastAsia="MS Gothic"/>
                              </w:rPr>
                              <w:t>Media core support  ---&gt;</w:t>
                            </w:r>
                            <w:r>
                              <w:rPr>
                                <w:rFonts w:eastAsia="MS Gothic"/>
                              </w:rPr>
                              <w:t xml:space="preserve"> *2</w:t>
                            </w:r>
                          </w:p>
                          <w:p w14:paraId="2D59A2C1" w14:textId="14B5CB54" w:rsidR="00174F95" w:rsidRDefault="00174F95" w:rsidP="00174F95">
                            <w:pPr>
                              <w:tabs>
                                <w:tab w:val="left" w:pos="426"/>
                                <w:tab w:val="left" w:pos="851"/>
                                <w:tab w:val="left" w:pos="1276"/>
                                <w:tab w:val="left" w:pos="1701"/>
                                <w:tab w:val="left" w:pos="2127"/>
                                <w:tab w:val="left" w:pos="2552"/>
                                <w:tab w:val="left" w:pos="2977"/>
                              </w:tabs>
                              <w:spacing w:after="40" w:line="260" w:lineRule="exact"/>
                              <w:ind w:left="1008" w:firstLineChars="450" w:firstLine="900"/>
                              <w:rPr>
                                <w:rFonts w:eastAsia="MS Gothic"/>
                              </w:rPr>
                            </w:pPr>
                            <w:r w:rsidRPr="00353EBA">
                              <w:rPr>
                                <w:rFonts w:eastAsia="MS Gothic"/>
                              </w:rPr>
                              <w:t>[*]</w:t>
                            </w:r>
                            <w:r>
                              <w:rPr>
                                <w:rFonts w:eastAsia="MS Gothic"/>
                              </w:rPr>
                              <w:t xml:space="preserve"> </w:t>
                            </w:r>
                            <w:r w:rsidRPr="00353EBA">
                              <w:rPr>
                                <w:rFonts w:eastAsia="MS Gothic"/>
                              </w:rPr>
                              <w:t xml:space="preserve"> Media Controller API</w:t>
                            </w:r>
                          </w:p>
                          <w:p w14:paraId="1D460C5E" w14:textId="61B5833E" w:rsidR="00174F95" w:rsidRPr="00353EBA" w:rsidRDefault="00174F95" w:rsidP="009F7AC1">
                            <w:pPr>
                              <w:tabs>
                                <w:tab w:val="left" w:pos="426"/>
                                <w:tab w:val="left" w:pos="851"/>
                                <w:tab w:val="left" w:pos="1276"/>
                                <w:tab w:val="left" w:pos="1701"/>
                                <w:tab w:val="left" w:pos="2127"/>
                                <w:tab w:val="left" w:pos="2552"/>
                                <w:tab w:val="left" w:pos="2977"/>
                              </w:tabs>
                              <w:spacing w:after="40" w:line="260" w:lineRule="exact"/>
                              <w:ind w:firstLineChars="650" w:firstLine="1300"/>
                              <w:rPr>
                                <w:rFonts w:eastAsia="MS Gothic"/>
                              </w:rPr>
                            </w:pPr>
                            <w:r w:rsidRPr="00174F95">
                              <w:rPr>
                                <w:rFonts w:eastAsia="MS Gothic"/>
                              </w:rPr>
                              <w:t>Video4Linux options  ---&gt;</w:t>
                            </w:r>
                          </w:p>
                          <w:p w14:paraId="62C591F0" w14:textId="4B1E412B" w:rsidR="00174F95" w:rsidRDefault="00174F95" w:rsidP="00174F95">
                            <w:pPr>
                              <w:tabs>
                                <w:tab w:val="left" w:pos="426"/>
                                <w:tab w:val="left" w:pos="851"/>
                                <w:tab w:val="left" w:pos="1276"/>
                                <w:tab w:val="left" w:pos="1701"/>
                                <w:tab w:val="left" w:pos="2127"/>
                                <w:tab w:val="left" w:pos="2552"/>
                                <w:tab w:val="left" w:pos="2977"/>
                              </w:tabs>
                              <w:spacing w:after="40" w:line="260" w:lineRule="exact"/>
                              <w:ind w:left="1008" w:firstLineChars="450" w:firstLine="900"/>
                              <w:rPr>
                                <w:rFonts w:eastAsia="MS Gothic"/>
                              </w:rPr>
                            </w:pPr>
                            <w:r w:rsidRPr="00353EBA">
                              <w:rPr>
                                <w:rFonts w:eastAsia="MS Gothic"/>
                              </w:rPr>
                              <w:t xml:space="preserve">[*] </w:t>
                            </w:r>
                            <w:r>
                              <w:rPr>
                                <w:rFonts w:eastAsia="MS Gothic"/>
                              </w:rPr>
                              <w:t xml:space="preserve"> </w:t>
                            </w:r>
                            <w:r w:rsidRPr="00353EBA">
                              <w:rPr>
                                <w:rFonts w:eastAsia="MS Gothic"/>
                              </w:rPr>
                              <w:t>V4L2 sub-device userspace API</w:t>
                            </w:r>
                          </w:p>
                          <w:p w14:paraId="62B6DD25" w14:textId="723DF0EB" w:rsidR="00174F95" w:rsidRPr="00353EBA" w:rsidRDefault="00174F95" w:rsidP="009F7AC1">
                            <w:pPr>
                              <w:tabs>
                                <w:tab w:val="left" w:pos="426"/>
                                <w:tab w:val="left" w:pos="851"/>
                                <w:tab w:val="left" w:pos="1276"/>
                                <w:tab w:val="left" w:pos="1701"/>
                                <w:tab w:val="left" w:pos="2127"/>
                                <w:tab w:val="left" w:pos="2552"/>
                                <w:tab w:val="left" w:pos="2977"/>
                              </w:tabs>
                              <w:spacing w:after="40" w:line="260" w:lineRule="exact"/>
                              <w:ind w:firstLineChars="650" w:firstLine="1300"/>
                              <w:rPr>
                                <w:rFonts w:eastAsia="MS Gothic"/>
                              </w:rPr>
                            </w:pPr>
                            <w:r w:rsidRPr="00174F95">
                              <w:rPr>
                                <w:rFonts w:eastAsia="MS Gothic"/>
                              </w:rPr>
                              <w:t>Media drivers  ---&gt;</w:t>
                            </w:r>
                          </w:p>
                          <w:p w14:paraId="507C9D7F" w14:textId="77777777" w:rsidR="00174F95" w:rsidRPr="00353EBA" w:rsidRDefault="00174F95" w:rsidP="00174F95">
                            <w:pPr>
                              <w:tabs>
                                <w:tab w:val="left" w:pos="426"/>
                                <w:tab w:val="left" w:pos="851"/>
                                <w:tab w:val="left" w:pos="1900"/>
                                <w:tab w:val="left" w:pos="2127"/>
                                <w:tab w:val="left" w:pos="2552"/>
                                <w:tab w:val="left" w:pos="2977"/>
                              </w:tabs>
                              <w:spacing w:after="40" w:line="260" w:lineRule="exact"/>
                              <w:ind w:left="289"/>
                              <w:rPr>
                                <w:rFonts w:eastAsia="MS Gothic"/>
                              </w:rPr>
                            </w:pPr>
                            <w:r w:rsidRPr="00353EBA">
                              <w:rPr>
                                <w:rFonts w:eastAsia="MS Gothic"/>
                              </w:rPr>
                              <w:t xml:space="preserve">   </w:t>
                            </w:r>
                            <w:r w:rsidRPr="00353EBA">
                              <w:rPr>
                                <w:rFonts w:eastAsia="MS Gothic"/>
                              </w:rPr>
                              <w:tab/>
                            </w:r>
                            <w:r w:rsidRPr="00353EBA">
                              <w:rPr>
                                <w:rFonts w:eastAsia="MS Gothic"/>
                              </w:rPr>
                              <w:tab/>
                            </w:r>
                            <w:r w:rsidRPr="00F87C02">
                              <w:rPr>
                                <w:rFonts w:eastAsia="MS Gothic"/>
                              </w:rPr>
                              <w:t>[*]  V4L platform devices  ---&gt;</w:t>
                            </w:r>
                          </w:p>
                          <w:p w14:paraId="013303C0" w14:textId="10CB2C80" w:rsidR="00174F95" w:rsidRDefault="00174F95" w:rsidP="009F7AC1">
                            <w:pPr>
                              <w:tabs>
                                <w:tab w:val="left" w:pos="426"/>
                                <w:tab w:val="left" w:pos="851"/>
                                <w:tab w:val="left" w:pos="1276"/>
                                <w:tab w:val="left" w:pos="1701"/>
                                <w:tab w:val="left" w:pos="2127"/>
                                <w:tab w:val="left" w:pos="2552"/>
                                <w:tab w:val="left" w:pos="2977"/>
                              </w:tabs>
                              <w:spacing w:after="40" w:line="260" w:lineRule="exact"/>
                              <w:ind w:left="1433" w:firstLineChars="500" w:firstLine="1000"/>
                              <w:rPr>
                                <w:rFonts w:eastAsia="MS Gothic"/>
                              </w:rPr>
                            </w:pPr>
                            <w:r w:rsidRPr="0057748E">
                              <w:rPr>
                                <w:rFonts w:eastAsia="MS Gothic"/>
                              </w:rPr>
                              <w:t xml:space="preserve">&lt;*&gt; </w:t>
                            </w:r>
                            <w:r w:rsidRPr="009F7AC1">
                              <w:rPr>
                                <w:rFonts w:eastAsia="MS Gothic"/>
                                <w:color w:val="FF0000"/>
                              </w:rPr>
                              <w:t xml:space="preserve">  </w:t>
                            </w:r>
                            <w:r w:rsidRPr="00192F54">
                              <w:rPr>
                                <w:rFonts w:eastAsia="MS Gothic"/>
                              </w:rPr>
                              <w:t>R-Car Image Signal Processor (ISP)</w:t>
                            </w:r>
                          </w:p>
                          <w:p w14:paraId="57B2EDE6" w14:textId="5538DAE9" w:rsidR="00174F95" w:rsidRDefault="00174F95" w:rsidP="009F7AC1">
                            <w:pPr>
                              <w:tabs>
                                <w:tab w:val="left" w:pos="426"/>
                                <w:tab w:val="left" w:pos="851"/>
                                <w:tab w:val="left" w:pos="1276"/>
                                <w:tab w:val="left" w:pos="1701"/>
                                <w:tab w:val="left" w:pos="2127"/>
                                <w:tab w:val="left" w:pos="2552"/>
                                <w:tab w:val="left" w:pos="2977"/>
                              </w:tabs>
                              <w:spacing w:after="40" w:line="260" w:lineRule="exact"/>
                              <w:ind w:left="1433" w:firstLineChars="500" w:firstLine="1000"/>
                              <w:rPr>
                                <w:rFonts w:eastAsia="MS Gothic"/>
                              </w:rPr>
                            </w:pPr>
                            <w:r w:rsidRPr="0057748E">
                              <w:rPr>
                                <w:rFonts w:eastAsia="MS Gothic"/>
                              </w:rPr>
                              <w:t xml:space="preserve">&lt;*&gt;   R-Car MIPI CSI-2 Receiver </w:t>
                            </w:r>
                          </w:p>
                          <w:p w14:paraId="065D6574" w14:textId="2F7068EE" w:rsidR="00174F95" w:rsidRDefault="00174F95" w:rsidP="009F7AC1">
                            <w:pPr>
                              <w:tabs>
                                <w:tab w:val="left" w:pos="426"/>
                                <w:tab w:val="left" w:pos="851"/>
                                <w:tab w:val="left" w:pos="1276"/>
                                <w:tab w:val="left" w:pos="1701"/>
                                <w:tab w:val="left" w:pos="2127"/>
                                <w:tab w:val="left" w:pos="2552"/>
                                <w:tab w:val="left" w:pos="2977"/>
                              </w:tabs>
                              <w:spacing w:after="40" w:line="260" w:lineRule="exact"/>
                              <w:ind w:left="1433" w:firstLineChars="500" w:firstLine="1000"/>
                              <w:rPr>
                                <w:rFonts w:eastAsia="MS Gothic"/>
                              </w:rPr>
                            </w:pPr>
                            <w:r w:rsidRPr="0057748E">
                              <w:rPr>
                                <w:rFonts w:eastAsia="MS Gothic"/>
                              </w:rPr>
                              <w:t>&lt;*&gt;   R-Car Video Input (VIN) Driver</w:t>
                            </w:r>
                          </w:p>
                          <w:p w14:paraId="4809BEE6" w14:textId="556C2D67" w:rsidR="00174F95" w:rsidRDefault="00174F95" w:rsidP="009F7AC1">
                            <w:pPr>
                              <w:tabs>
                                <w:tab w:val="left" w:pos="426"/>
                                <w:tab w:val="left" w:pos="851"/>
                                <w:tab w:val="left" w:pos="1276"/>
                                <w:tab w:val="left" w:pos="1701"/>
                                <w:tab w:val="left" w:pos="2127"/>
                                <w:tab w:val="left" w:pos="2552"/>
                                <w:tab w:val="left" w:pos="2977"/>
                              </w:tabs>
                              <w:spacing w:after="40" w:line="260" w:lineRule="exact"/>
                              <w:ind w:left="1433" w:firstLineChars="550" w:firstLine="1100"/>
                              <w:rPr>
                                <w:rFonts w:eastAsia="MS Gothic"/>
                                <w:lang w:eastAsia="ja-JP"/>
                              </w:rPr>
                            </w:pPr>
                            <w:r w:rsidRPr="0057748E">
                              <w:rPr>
                                <w:rFonts w:eastAsia="MS Gothic"/>
                              </w:rPr>
                              <w:t>[ ]</w:t>
                            </w:r>
                            <w:r>
                              <w:rPr>
                                <w:rFonts w:eastAsia="MS Gothic" w:hint="eastAsia"/>
                                <w:lang w:eastAsia="ja-JP"/>
                              </w:rPr>
                              <w:t xml:space="preserve"> </w:t>
                            </w:r>
                            <w:r>
                              <w:rPr>
                                <w:rFonts w:eastAsia="MS Gothic"/>
                                <w:lang w:eastAsia="ja-JP"/>
                              </w:rPr>
                              <w:t xml:space="preserve">   </w:t>
                            </w:r>
                            <w:r w:rsidRPr="0057748E">
                              <w:rPr>
                                <w:rFonts w:eastAsia="MS Gothic"/>
                              </w:rPr>
                              <w:t>R-Car VIN overflow debug messages</w:t>
                            </w:r>
                            <w:r w:rsidRPr="0057748E" w:rsidDel="0057748E">
                              <w:rPr>
                                <w:rFonts w:eastAsia="MS Gothic"/>
                              </w:rPr>
                              <w:t xml:space="preserve"> </w:t>
                            </w:r>
                            <w:r w:rsidRPr="002221E2">
                              <w:rPr>
                                <w:rFonts w:eastAsia="MS Gothic"/>
                                <w:lang w:eastAsia="ja-JP"/>
                              </w:rPr>
                              <w:t xml:space="preserve"> *1</w:t>
                            </w:r>
                          </w:p>
                          <w:p w14:paraId="38ED5A64" w14:textId="77777777" w:rsidR="00174F95" w:rsidRDefault="00174F95" w:rsidP="00D3475F">
                            <w:pPr>
                              <w:tabs>
                                <w:tab w:val="left" w:pos="426"/>
                                <w:tab w:val="left" w:pos="851"/>
                                <w:tab w:val="left" w:pos="1276"/>
                                <w:tab w:val="left" w:pos="1701"/>
                                <w:tab w:val="left" w:pos="2127"/>
                                <w:tab w:val="left" w:pos="2552"/>
                                <w:tab w:val="left" w:pos="2977"/>
                              </w:tabs>
                              <w:spacing w:after="40" w:line="260" w:lineRule="exact"/>
                              <w:rPr>
                                <w:rFonts w:eastAsia="MS Gothic"/>
                              </w:rPr>
                            </w:pPr>
                            <w:r w:rsidRPr="00353EBA">
                              <w:rPr>
                                <w:rFonts w:eastAsia="MS Gothic"/>
                              </w:rPr>
                              <w:t xml:space="preserve">   </w:t>
                            </w:r>
                            <w:r w:rsidRPr="00353EBA">
                              <w:rPr>
                                <w:rFonts w:eastAsia="MS Gothic"/>
                              </w:rPr>
                              <w:tab/>
                            </w:r>
                            <w:r w:rsidRPr="00353EBA">
                              <w:rPr>
                                <w:rFonts w:eastAsia="MS Gothic"/>
                              </w:rPr>
                              <w:tab/>
                            </w:r>
                            <w:r>
                              <w:rPr>
                                <w:rFonts w:eastAsia="MS Gothic"/>
                              </w:rPr>
                              <w:tab/>
                            </w:r>
                            <w:r w:rsidRPr="00F605FE">
                              <w:rPr>
                                <w:rFonts w:eastAsia="MS Gothic"/>
                              </w:rPr>
                              <w:t>[ ]   Autoselect ancillary drivers (tuners, sensors, i2c, spi, frontends)</w:t>
                            </w:r>
                            <w:r w:rsidRPr="00F605FE" w:rsidDel="00F605FE">
                              <w:rPr>
                                <w:rFonts w:eastAsia="MS Gothic"/>
                              </w:rPr>
                              <w:t xml:space="preserve"> </w:t>
                            </w:r>
                          </w:p>
                          <w:p w14:paraId="04B18A32" w14:textId="0356CD43" w:rsidR="00174F95" w:rsidRDefault="00C00E81" w:rsidP="00C00E81">
                            <w:pPr>
                              <w:tabs>
                                <w:tab w:val="left" w:pos="426"/>
                                <w:tab w:val="left" w:pos="851"/>
                                <w:tab w:val="left" w:pos="1276"/>
                                <w:tab w:val="left" w:pos="1701"/>
                                <w:tab w:val="left" w:pos="2127"/>
                                <w:tab w:val="left" w:pos="2552"/>
                                <w:tab w:val="left" w:pos="2977"/>
                              </w:tabs>
                              <w:spacing w:after="40" w:line="260" w:lineRule="exact"/>
                              <w:ind w:firstLineChars="650" w:firstLine="1300"/>
                              <w:rPr>
                                <w:rFonts w:eastAsia="MS Gothic"/>
                              </w:rPr>
                            </w:pPr>
                            <w:r w:rsidRPr="00C00E81">
                              <w:rPr>
                                <w:rFonts w:eastAsia="MS Gothic"/>
                              </w:rPr>
                              <w:t>Media ancillary drivers</w:t>
                            </w:r>
                            <w:r w:rsidR="00174F95" w:rsidRPr="00F605FE">
                              <w:rPr>
                                <w:rFonts w:eastAsia="MS Gothic"/>
                              </w:rPr>
                              <w:t xml:space="preserve">  ---&gt;</w:t>
                            </w:r>
                            <w:r w:rsidR="00174F95" w:rsidRPr="00F605FE" w:rsidDel="00F605FE">
                              <w:rPr>
                                <w:rFonts w:eastAsia="MS Gothic"/>
                              </w:rPr>
                              <w:t xml:space="preserve"> </w:t>
                            </w:r>
                          </w:p>
                          <w:p w14:paraId="60659984" w14:textId="46C18287" w:rsidR="00C00E81" w:rsidRDefault="00C00E81" w:rsidP="009F7AC1">
                            <w:pPr>
                              <w:tabs>
                                <w:tab w:val="left" w:pos="426"/>
                                <w:tab w:val="left" w:pos="851"/>
                                <w:tab w:val="left" w:pos="1276"/>
                                <w:tab w:val="left" w:pos="1701"/>
                                <w:tab w:val="left" w:pos="2127"/>
                                <w:tab w:val="left" w:pos="2552"/>
                                <w:tab w:val="left" w:pos="2977"/>
                              </w:tabs>
                              <w:spacing w:after="40" w:line="260" w:lineRule="exact"/>
                              <w:ind w:firstLineChars="950" w:firstLine="1900"/>
                              <w:rPr>
                                <w:rFonts w:eastAsia="MS Gothic"/>
                              </w:rPr>
                            </w:pPr>
                            <w:r w:rsidRPr="00C00E81">
                              <w:rPr>
                                <w:rFonts w:eastAsia="MS Gothic"/>
                              </w:rPr>
                              <w:t>Video decoders</w:t>
                            </w:r>
                            <w:r>
                              <w:rPr>
                                <w:rFonts w:eastAsia="MS Gothic"/>
                              </w:rPr>
                              <w:t xml:space="preserve"> </w:t>
                            </w:r>
                            <w:r w:rsidRPr="00F605FE">
                              <w:rPr>
                                <w:rFonts w:eastAsia="MS Gothic"/>
                              </w:rPr>
                              <w:t>---&gt;</w:t>
                            </w:r>
                            <w:r w:rsidRPr="00F605FE" w:rsidDel="00F605FE">
                              <w:rPr>
                                <w:rFonts w:eastAsia="MS Gothic"/>
                              </w:rPr>
                              <w:t xml:space="preserve"> </w:t>
                            </w:r>
                          </w:p>
                          <w:p w14:paraId="22016DD3" w14:textId="340D44AE" w:rsidR="00C00E81" w:rsidRDefault="00C00E81" w:rsidP="009F7AC1">
                            <w:pPr>
                              <w:tabs>
                                <w:tab w:val="left" w:pos="426"/>
                                <w:tab w:val="left" w:pos="851"/>
                                <w:tab w:val="left" w:pos="1276"/>
                                <w:tab w:val="left" w:pos="1701"/>
                                <w:tab w:val="left" w:pos="2240"/>
                                <w:tab w:val="left" w:pos="2977"/>
                              </w:tabs>
                              <w:spacing w:after="40" w:line="260" w:lineRule="exact"/>
                              <w:ind w:left="1433" w:firstLineChars="550" w:firstLine="1100"/>
                              <w:rPr>
                                <w:rFonts w:eastAsia="MS Gothic"/>
                              </w:rPr>
                            </w:pPr>
                            <w:r w:rsidRPr="00C00E81">
                              <w:rPr>
                                <w:rFonts w:eastAsia="MS Gothic"/>
                              </w:rPr>
                              <w:t>&lt;*&gt; Analog Devices ADV7180 decoder</w:t>
                            </w:r>
                          </w:p>
                          <w:p w14:paraId="43A20444" w14:textId="4E39FF3C" w:rsidR="00174F95" w:rsidRDefault="00174F95" w:rsidP="009F7AC1">
                            <w:pPr>
                              <w:tabs>
                                <w:tab w:val="left" w:pos="426"/>
                                <w:tab w:val="left" w:pos="851"/>
                                <w:tab w:val="left" w:pos="1276"/>
                                <w:tab w:val="left" w:pos="1701"/>
                                <w:tab w:val="left" w:pos="2127"/>
                                <w:tab w:val="left" w:pos="2240"/>
                                <w:tab w:val="left" w:pos="2977"/>
                              </w:tabs>
                              <w:spacing w:after="40" w:line="260" w:lineRule="exact"/>
                              <w:ind w:left="1433" w:firstLineChars="550" w:firstLine="1100"/>
                              <w:rPr>
                                <w:rFonts w:eastAsia="MS Gothic"/>
                              </w:rPr>
                            </w:pPr>
                            <w:r w:rsidRPr="0057748E">
                              <w:rPr>
                                <w:rFonts w:eastAsia="MS Gothic"/>
                              </w:rPr>
                              <w:t>&lt;*&gt; Analog Devices ADV748x decoder</w:t>
                            </w:r>
                          </w:p>
                          <w:p w14:paraId="11073BBD" w14:textId="5A428CC9" w:rsidR="00C00E81" w:rsidRDefault="00C00E81" w:rsidP="009F7AC1">
                            <w:pPr>
                              <w:tabs>
                                <w:tab w:val="left" w:pos="426"/>
                                <w:tab w:val="left" w:pos="851"/>
                                <w:tab w:val="left" w:pos="1276"/>
                                <w:tab w:val="left" w:pos="1701"/>
                                <w:tab w:val="left" w:pos="2127"/>
                                <w:tab w:val="left" w:pos="2240"/>
                                <w:tab w:val="left" w:pos="2977"/>
                              </w:tabs>
                              <w:spacing w:after="40" w:line="260" w:lineRule="exact"/>
                              <w:ind w:left="1433" w:firstLineChars="550" w:firstLine="1100"/>
                              <w:rPr>
                                <w:rFonts w:eastAsia="MS Gothic"/>
                              </w:rPr>
                            </w:pPr>
                            <w:r w:rsidRPr="00C00E81">
                              <w:rPr>
                                <w:rFonts w:eastAsia="MS Gothic"/>
                              </w:rPr>
                              <w:t>&lt;*&gt; Analog Devices ADV7604 decoder</w:t>
                            </w:r>
                          </w:p>
                          <w:p w14:paraId="2A0F47CE" w14:textId="79AC8C7D" w:rsidR="00174F95" w:rsidRPr="00192F54" w:rsidRDefault="00174F95" w:rsidP="009F7AC1">
                            <w:pPr>
                              <w:tabs>
                                <w:tab w:val="left" w:pos="426"/>
                                <w:tab w:val="left" w:pos="851"/>
                                <w:tab w:val="left" w:pos="1276"/>
                                <w:tab w:val="left" w:pos="1701"/>
                                <w:tab w:val="left" w:pos="2127"/>
                                <w:tab w:val="left" w:pos="2240"/>
                                <w:tab w:val="left" w:pos="2977"/>
                              </w:tabs>
                              <w:spacing w:after="40" w:line="260" w:lineRule="exact"/>
                              <w:ind w:left="1433" w:firstLineChars="550" w:firstLine="1100"/>
                              <w:rPr>
                                <w:rFonts w:eastAsia="MS Gothic"/>
                              </w:rPr>
                            </w:pPr>
                            <w:r w:rsidRPr="00192F54">
                              <w:rPr>
                                <w:rFonts w:eastAsia="MS Gothic"/>
                              </w:rPr>
                              <w:t>&lt;*&gt; Maxim MAX96712 GMSL2 deserializer support</w:t>
                            </w:r>
                            <w:r w:rsidRPr="00192F54" w:rsidDel="00F605FE">
                              <w:rPr>
                                <w:rFonts w:eastAsia="MS Gothic"/>
                              </w:rPr>
                              <w:t xml:space="preserve"> </w:t>
                            </w:r>
                          </w:p>
                          <w:p w14:paraId="7F65CFE3" w14:textId="4BACD727" w:rsidR="00174F95" w:rsidRPr="00192F54" w:rsidRDefault="00174F95" w:rsidP="009F7AC1">
                            <w:pPr>
                              <w:tabs>
                                <w:tab w:val="left" w:pos="426"/>
                                <w:tab w:val="left" w:pos="851"/>
                                <w:tab w:val="left" w:pos="1276"/>
                                <w:tab w:val="left" w:pos="1701"/>
                                <w:tab w:val="left" w:pos="2127"/>
                                <w:tab w:val="left" w:pos="2240"/>
                                <w:tab w:val="left" w:pos="2977"/>
                              </w:tabs>
                              <w:spacing w:after="40" w:line="260" w:lineRule="exact"/>
                              <w:ind w:left="1433" w:firstLineChars="550" w:firstLine="1100"/>
                            </w:pPr>
                            <w:r w:rsidRPr="00192F54">
                              <w:t>&lt;*&gt; Dummy camera support</w:t>
                            </w:r>
                          </w:p>
                          <w:p w14:paraId="448DCD51" w14:textId="7DC5C4C4" w:rsidR="00174F95" w:rsidRPr="00192F54" w:rsidRDefault="00174F95" w:rsidP="00C00E81">
                            <w:pPr>
                              <w:tabs>
                                <w:tab w:val="left" w:pos="426"/>
                                <w:tab w:val="left" w:pos="851"/>
                                <w:tab w:val="left" w:pos="2530"/>
                                <w:tab w:val="left" w:pos="2977"/>
                              </w:tabs>
                              <w:spacing w:after="40" w:line="260" w:lineRule="exact"/>
                              <w:rPr>
                                <w:rFonts w:eastAsia="MS Gothic"/>
                              </w:rPr>
                            </w:pPr>
                            <w:r w:rsidRPr="00192F54">
                              <w:rPr>
                                <w:rFonts w:eastAsia="MS Gothic"/>
                              </w:rPr>
                              <w:tab/>
                            </w:r>
                            <w:r w:rsidRPr="00192F54">
                              <w:rPr>
                                <w:rFonts w:eastAsia="MS Gothic"/>
                              </w:rPr>
                              <w:tab/>
                            </w:r>
                            <w:r w:rsidRPr="00192F54">
                              <w:rPr>
                                <w:rFonts w:eastAsia="MS Gothic"/>
                              </w:rPr>
                              <w:tab/>
                              <w:t xml:space="preserve">&lt;*&gt; </w:t>
                            </w:r>
                            <w:r w:rsidRPr="00192F54">
                              <w:rPr>
                                <w:rFonts w:eastAsia="MS Gothic"/>
                                <w:lang w:eastAsia="ja-JP"/>
                              </w:rPr>
                              <w:t xml:space="preserve"> </w:t>
                            </w:r>
                            <w:r w:rsidRPr="00192F54">
                              <w:rPr>
                                <w:rFonts w:eastAsia="MS Gothic"/>
                              </w:rPr>
                              <w:t>MAXIM MAX9286 GMSL deserializer support</w:t>
                            </w:r>
                          </w:p>
                          <w:p w14:paraId="40C6CFA2" w14:textId="6EA65908" w:rsidR="00174F95" w:rsidRPr="00192F54" w:rsidRDefault="00174F95" w:rsidP="00C00E81">
                            <w:pPr>
                              <w:tabs>
                                <w:tab w:val="left" w:pos="426"/>
                                <w:tab w:val="left" w:pos="851"/>
                                <w:tab w:val="left" w:pos="1276"/>
                                <w:tab w:val="left" w:pos="1701"/>
                                <w:tab w:val="left" w:pos="2545"/>
                                <w:tab w:val="left" w:pos="2977"/>
                              </w:tabs>
                              <w:spacing w:after="40" w:line="260" w:lineRule="exact"/>
                              <w:rPr>
                                <w:rFonts w:eastAsia="MS Gothic"/>
                              </w:rPr>
                            </w:pPr>
                            <w:r w:rsidRPr="00192F54">
                              <w:rPr>
                                <w:rFonts w:eastAsia="MS Gothic"/>
                              </w:rPr>
                              <w:tab/>
                            </w:r>
                            <w:r w:rsidRPr="00192F54">
                              <w:rPr>
                                <w:rFonts w:eastAsia="MS Gothic"/>
                              </w:rPr>
                              <w:tab/>
                            </w:r>
                            <w:r w:rsidRPr="00192F54">
                              <w:rPr>
                                <w:rFonts w:eastAsia="MS Gothic"/>
                              </w:rPr>
                              <w:tab/>
                            </w:r>
                            <w:r w:rsidR="00C00E81" w:rsidRPr="00192F54">
                              <w:rPr>
                                <w:rFonts w:eastAsia="MS Gothic"/>
                              </w:rPr>
                              <w:tab/>
                            </w:r>
                            <w:r w:rsidR="00C00E81" w:rsidRPr="00192F54">
                              <w:rPr>
                                <w:rFonts w:eastAsia="MS Gothic"/>
                              </w:rPr>
                              <w:tab/>
                            </w:r>
                            <w:r w:rsidRPr="00192F54">
                              <w:rPr>
                                <w:rFonts w:eastAsia="MS Gothic"/>
                              </w:rPr>
                              <w:t>&lt;*&gt;  LVDS camera support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F90F3" id="Text Box 419" o:spid="_x0000_s1760" type="#_x0000_t202" style="position:absolute;left:0;text-align:left;margin-left:9.2pt;margin-top:26.2pt;width:447.2pt;height:37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" stroked="f">
                <v:textbox inset="5.85pt,.7pt,5.85pt,.7pt">
                  <w:txbxContent>
                    <w:p w14:paraId="67FA09A6" w14:textId="77777777" w:rsidR="00174F95" w:rsidRPr="00B55829" w:rsidRDefault="00174F95" w:rsidP="00B55829">
                      <w:pPr>
                        <w:tabs>
                          <w:tab w:val="left" w:pos="426"/>
                          <w:tab w:val="left" w:pos="851"/>
                          <w:tab w:val="left" w:pos="1276"/>
                          <w:tab w:val="left" w:pos="1701"/>
                          <w:tab w:val="left" w:pos="2127"/>
                          <w:tab w:val="left" w:pos="2552"/>
                          <w:tab w:val="left" w:pos="2977"/>
                        </w:tabs>
                        <w:spacing w:after="40" w:line="260" w:lineRule="exact"/>
                        <w:ind w:left="289"/>
                        <w:rPr>
                          <w:rFonts w:eastAsia="MS Gothic"/>
                        </w:rPr>
                      </w:pPr>
                      <w:r w:rsidRPr="00B55829">
                        <w:rPr>
                          <w:rFonts w:eastAsia="MS Gothic"/>
                        </w:rPr>
                        <w:t>Device Drivers  ---&gt;</w:t>
                      </w:r>
                    </w:p>
                    <w:p w14:paraId="7E5123A1" w14:textId="7169EBE8" w:rsidR="00174F95" w:rsidRDefault="00174F95" w:rsidP="0063767B">
                      <w:pPr>
                        <w:tabs>
                          <w:tab w:val="left" w:pos="426"/>
                          <w:tab w:val="left" w:pos="851"/>
                          <w:tab w:val="left" w:pos="1276"/>
                          <w:tab w:val="left" w:pos="1701"/>
                          <w:tab w:val="left" w:pos="2127"/>
                          <w:tab w:val="left" w:pos="2552"/>
                          <w:tab w:val="left" w:pos="2977"/>
                        </w:tabs>
                        <w:spacing w:after="40" w:line="260" w:lineRule="exact"/>
                        <w:ind w:left="583" w:firstLine="137"/>
                        <w:rPr>
                          <w:rFonts w:eastAsia="MS Gothic"/>
                        </w:rPr>
                      </w:pPr>
                      <w:r w:rsidRPr="00B55829">
                        <w:rPr>
                          <w:rFonts w:eastAsia="MS Gothic"/>
                        </w:rPr>
                        <w:t>&lt;*&gt; Multimedia support  ---&gt;</w:t>
                      </w:r>
                    </w:p>
                    <w:p w14:paraId="078C2A02" w14:textId="79EFED29" w:rsidR="00174F95" w:rsidRPr="00B55829" w:rsidRDefault="00174F95" w:rsidP="00174F95">
                      <w:pPr>
                        <w:tabs>
                          <w:tab w:val="left" w:pos="426"/>
                          <w:tab w:val="left" w:pos="1276"/>
                          <w:tab w:val="left" w:pos="1701"/>
                          <w:tab w:val="left" w:pos="2127"/>
                          <w:tab w:val="left" w:pos="2552"/>
                          <w:tab w:val="left" w:pos="2977"/>
                        </w:tabs>
                        <w:spacing w:after="40" w:line="260" w:lineRule="exact"/>
                        <w:ind w:left="583" w:firstLine="137"/>
                        <w:rPr>
                          <w:rFonts w:eastAsia="MS Gothic"/>
                        </w:rPr>
                      </w:pPr>
                      <w:r>
                        <w:rPr>
                          <w:rFonts w:eastAsia="MS Gothic"/>
                        </w:rPr>
                        <w:tab/>
                      </w:r>
                      <w:r w:rsidRPr="00174F95">
                        <w:rPr>
                          <w:rFonts w:eastAsia="MS Gothic"/>
                        </w:rPr>
                        <w:t>Media device types  ---&gt;</w:t>
                      </w:r>
                    </w:p>
                    <w:p w14:paraId="09D0E123" w14:textId="3D4A513F" w:rsidR="00174F95" w:rsidRDefault="00174F95" w:rsidP="00174F95">
                      <w:pPr>
                        <w:tabs>
                          <w:tab w:val="left" w:pos="426"/>
                          <w:tab w:val="left" w:pos="851"/>
                          <w:tab w:val="left" w:pos="1276"/>
                          <w:tab w:val="left" w:pos="1701"/>
                          <w:tab w:val="left" w:pos="2127"/>
                          <w:tab w:val="left" w:pos="2552"/>
                          <w:tab w:val="left" w:pos="2977"/>
                        </w:tabs>
                        <w:spacing w:after="40" w:line="260" w:lineRule="exact"/>
                        <w:ind w:left="871" w:firstLineChars="500" w:firstLine="1000"/>
                        <w:rPr>
                          <w:rFonts w:eastAsia="MS Gothic"/>
                        </w:rPr>
                      </w:pPr>
                      <w:r w:rsidRPr="00353EBA">
                        <w:rPr>
                          <w:rFonts w:eastAsia="MS Gothic"/>
                        </w:rPr>
                        <w:t xml:space="preserve">[*] </w:t>
                      </w:r>
                      <w:r>
                        <w:rPr>
                          <w:rFonts w:eastAsia="MS Gothic"/>
                        </w:rPr>
                        <w:t xml:space="preserve"> </w:t>
                      </w:r>
                      <w:r w:rsidRPr="00353EBA">
                        <w:rPr>
                          <w:rFonts w:eastAsia="MS Gothic"/>
                        </w:rPr>
                        <w:t>Cameras/video grabbers support</w:t>
                      </w:r>
                    </w:p>
                    <w:p w14:paraId="671BAA3D" w14:textId="02659C94" w:rsidR="00174F95" w:rsidRPr="00353EBA" w:rsidRDefault="00174F95" w:rsidP="009F7AC1">
                      <w:pPr>
                        <w:tabs>
                          <w:tab w:val="left" w:pos="426"/>
                          <w:tab w:val="left" w:pos="851"/>
                          <w:tab w:val="left" w:pos="1276"/>
                          <w:tab w:val="left" w:pos="1701"/>
                          <w:tab w:val="left" w:pos="2127"/>
                          <w:tab w:val="left" w:pos="2552"/>
                          <w:tab w:val="left" w:pos="2977"/>
                        </w:tabs>
                        <w:spacing w:after="40" w:line="260" w:lineRule="exact"/>
                        <w:ind w:firstLineChars="650" w:firstLine="1300"/>
                        <w:rPr>
                          <w:rFonts w:eastAsia="MS Gothic"/>
                        </w:rPr>
                      </w:pPr>
                      <w:r w:rsidRPr="00174F95">
                        <w:rPr>
                          <w:rFonts w:eastAsia="MS Gothic"/>
                        </w:rPr>
                        <w:t>Media core support  ---&gt;</w:t>
                      </w:r>
                      <w:r>
                        <w:rPr>
                          <w:rFonts w:eastAsia="MS Gothic"/>
                        </w:rPr>
                        <w:t xml:space="preserve"> *2</w:t>
                      </w:r>
                    </w:p>
                    <w:p w14:paraId="2D59A2C1" w14:textId="14B5CB54" w:rsidR="00174F95" w:rsidRDefault="00174F95" w:rsidP="00174F95">
                      <w:pPr>
                        <w:tabs>
                          <w:tab w:val="left" w:pos="426"/>
                          <w:tab w:val="left" w:pos="851"/>
                          <w:tab w:val="left" w:pos="1276"/>
                          <w:tab w:val="left" w:pos="1701"/>
                          <w:tab w:val="left" w:pos="2127"/>
                          <w:tab w:val="left" w:pos="2552"/>
                          <w:tab w:val="left" w:pos="2977"/>
                        </w:tabs>
                        <w:spacing w:after="40" w:line="260" w:lineRule="exact"/>
                        <w:ind w:left="1008" w:firstLineChars="450" w:firstLine="900"/>
                        <w:rPr>
                          <w:rFonts w:eastAsia="MS Gothic"/>
                        </w:rPr>
                      </w:pPr>
                      <w:r w:rsidRPr="00353EBA">
                        <w:rPr>
                          <w:rFonts w:eastAsia="MS Gothic"/>
                        </w:rPr>
                        <w:t>[*]</w:t>
                      </w:r>
                      <w:r>
                        <w:rPr>
                          <w:rFonts w:eastAsia="MS Gothic"/>
                        </w:rPr>
                        <w:t xml:space="preserve"> </w:t>
                      </w:r>
                      <w:r w:rsidRPr="00353EBA">
                        <w:rPr>
                          <w:rFonts w:eastAsia="MS Gothic"/>
                        </w:rPr>
                        <w:t xml:space="preserve"> Media Controller API</w:t>
                      </w:r>
                    </w:p>
                    <w:p w14:paraId="1D460C5E" w14:textId="61B5833E" w:rsidR="00174F95" w:rsidRPr="00353EBA" w:rsidRDefault="00174F95" w:rsidP="009F7AC1">
                      <w:pPr>
                        <w:tabs>
                          <w:tab w:val="left" w:pos="426"/>
                          <w:tab w:val="left" w:pos="851"/>
                          <w:tab w:val="left" w:pos="1276"/>
                          <w:tab w:val="left" w:pos="1701"/>
                          <w:tab w:val="left" w:pos="2127"/>
                          <w:tab w:val="left" w:pos="2552"/>
                          <w:tab w:val="left" w:pos="2977"/>
                        </w:tabs>
                        <w:spacing w:after="40" w:line="260" w:lineRule="exact"/>
                        <w:ind w:firstLineChars="650" w:firstLine="1300"/>
                        <w:rPr>
                          <w:rFonts w:eastAsia="MS Gothic"/>
                        </w:rPr>
                      </w:pPr>
                      <w:r w:rsidRPr="00174F95">
                        <w:rPr>
                          <w:rFonts w:eastAsia="MS Gothic"/>
                        </w:rPr>
                        <w:t>Video4Linux options  ---&gt;</w:t>
                      </w:r>
                    </w:p>
                    <w:p w14:paraId="62C591F0" w14:textId="4B1E412B" w:rsidR="00174F95" w:rsidRDefault="00174F95" w:rsidP="00174F95">
                      <w:pPr>
                        <w:tabs>
                          <w:tab w:val="left" w:pos="426"/>
                          <w:tab w:val="left" w:pos="851"/>
                          <w:tab w:val="left" w:pos="1276"/>
                          <w:tab w:val="left" w:pos="1701"/>
                          <w:tab w:val="left" w:pos="2127"/>
                          <w:tab w:val="left" w:pos="2552"/>
                          <w:tab w:val="left" w:pos="2977"/>
                        </w:tabs>
                        <w:spacing w:after="40" w:line="260" w:lineRule="exact"/>
                        <w:ind w:left="1008" w:firstLineChars="450" w:firstLine="900"/>
                        <w:rPr>
                          <w:rFonts w:eastAsia="MS Gothic"/>
                        </w:rPr>
                      </w:pPr>
                      <w:r w:rsidRPr="00353EBA">
                        <w:rPr>
                          <w:rFonts w:eastAsia="MS Gothic"/>
                        </w:rPr>
                        <w:t xml:space="preserve">[*] </w:t>
                      </w:r>
                      <w:r>
                        <w:rPr>
                          <w:rFonts w:eastAsia="MS Gothic"/>
                        </w:rPr>
                        <w:t xml:space="preserve"> </w:t>
                      </w:r>
                      <w:r w:rsidRPr="00353EBA">
                        <w:rPr>
                          <w:rFonts w:eastAsia="MS Gothic"/>
                        </w:rPr>
                        <w:t>V4L2 sub-device userspace API</w:t>
                      </w:r>
                    </w:p>
                    <w:p w14:paraId="62B6DD25" w14:textId="723DF0EB" w:rsidR="00174F95" w:rsidRPr="00353EBA" w:rsidRDefault="00174F95" w:rsidP="009F7AC1">
                      <w:pPr>
                        <w:tabs>
                          <w:tab w:val="left" w:pos="426"/>
                          <w:tab w:val="left" w:pos="851"/>
                          <w:tab w:val="left" w:pos="1276"/>
                          <w:tab w:val="left" w:pos="1701"/>
                          <w:tab w:val="left" w:pos="2127"/>
                          <w:tab w:val="left" w:pos="2552"/>
                          <w:tab w:val="left" w:pos="2977"/>
                        </w:tabs>
                        <w:spacing w:after="40" w:line="260" w:lineRule="exact"/>
                        <w:ind w:firstLineChars="650" w:firstLine="1300"/>
                        <w:rPr>
                          <w:rFonts w:eastAsia="MS Gothic"/>
                        </w:rPr>
                      </w:pPr>
                      <w:r w:rsidRPr="00174F95">
                        <w:rPr>
                          <w:rFonts w:eastAsia="MS Gothic"/>
                        </w:rPr>
                        <w:t>Media drivers  ---&gt;</w:t>
                      </w:r>
                    </w:p>
                    <w:p w14:paraId="507C9D7F" w14:textId="77777777" w:rsidR="00174F95" w:rsidRPr="00353EBA" w:rsidRDefault="00174F95" w:rsidP="00174F95">
                      <w:pPr>
                        <w:tabs>
                          <w:tab w:val="left" w:pos="426"/>
                          <w:tab w:val="left" w:pos="851"/>
                          <w:tab w:val="left" w:pos="1900"/>
                          <w:tab w:val="left" w:pos="2127"/>
                          <w:tab w:val="left" w:pos="2552"/>
                          <w:tab w:val="left" w:pos="2977"/>
                        </w:tabs>
                        <w:spacing w:after="40" w:line="260" w:lineRule="exact"/>
                        <w:ind w:left="289"/>
                        <w:rPr>
                          <w:rFonts w:eastAsia="MS Gothic"/>
                        </w:rPr>
                      </w:pPr>
                      <w:r w:rsidRPr="00353EBA">
                        <w:rPr>
                          <w:rFonts w:eastAsia="MS Gothic"/>
                        </w:rPr>
                        <w:t xml:space="preserve">   </w:t>
                      </w:r>
                      <w:r w:rsidRPr="00353EBA">
                        <w:rPr>
                          <w:rFonts w:eastAsia="MS Gothic"/>
                        </w:rPr>
                        <w:tab/>
                      </w:r>
                      <w:r w:rsidRPr="00353EBA">
                        <w:rPr>
                          <w:rFonts w:eastAsia="MS Gothic"/>
                        </w:rPr>
                        <w:tab/>
                      </w:r>
                      <w:r w:rsidRPr="00F87C02">
                        <w:rPr>
                          <w:rFonts w:eastAsia="MS Gothic"/>
                        </w:rPr>
                        <w:t>[*]  V4L platform devices  ---&gt;</w:t>
                      </w:r>
                    </w:p>
                    <w:p w14:paraId="013303C0" w14:textId="10CB2C80" w:rsidR="00174F95" w:rsidRDefault="00174F95" w:rsidP="009F7AC1">
                      <w:pPr>
                        <w:tabs>
                          <w:tab w:val="left" w:pos="426"/>
                          <w:tab w:val="left" w:pos="851"/>
                          <w:tab w:val="left" w:pos="1276"/>
                          <w:tab w:val="left" w:pos="1701"/>
                          <w:tab w:val="left" w:pos="2127"/>
                          <w:tab w:val="left" w:pos="2552"/>
                          <w:tab w:val="left" w:pos="2977"/>
                        </w:tabs>
                        <w:spacing w:after="40" w:line="260" w:lineRule="exact"/>
                        <w:ind w:left="1433" w:firstLineChars="500" w:firstLine="1000"/>
                        <w:rPr>
                          <w:rFonts w:eastAsia="MS Gothic"/>
                        </w:rPr>
                      </w:pPr>
                      <w:r w:rsidRPr="0057748E">
                        <w:rPr>
                          <w:rFonts w:eastAsia="MS Gothic"/>
                        </w:rPr>
                        <w:t xml:space="preserve">&lt;*&gt; </w:t>
                      </w:r>
                      <w:r w:rsidRPr="009F7AC1">
                        <w:rPr>
                          <w:rFonts w:eastAsia="MS Gothic"/>
                          <w:color w:val="FF0000"/>
                        </w:rPr>
                        <w:t xml:space="preserve">  </w:t>
                      </w:r>
                      <w:r w:rsidRPr="00192F54">
                        <w:rPr>
                          <w:rFonts w:eastAsia="MS Gothic"/>
                        </w:rPr>
                        <w:t>R-Car Image Signal Processor (ISP)</w:t>
                      </w:r>
                    </w:p>
                    <w:p w14:paraId="57B2EDE6" w14:textId="5538DAE9" w:rsidR="00174F95" w:rsidRDefault="00174F95" w:rsidP="009F7AC1">
                      <w:pPr>
                        <w:tabs>
                          <w:tab w:val="left" w:pos="426"/>
                          <w:tab w:val="left" w:pos="851"/>
                          <w:tab w:val="left" w:pos="1276"/>
                          <w:tab w:val="left" w:pos="1701"/>
                          <w:tab w:val="left" w:pos="2127"/>
                          <w:tab w:val="left" w:pos="2552"/>
                          <w:tab w:val="left" w:pos="2977"/>
                        </w:tabs>
                        <w:spacing w:after="40" w:line="260" w:lineRule="exact"/>
                        <w:ind w:left="1433" w:firstLineChars="500" w:firstLine="1000"/>
                        <w:rPr>
                          <w:rFonts w:eastAsia="MS Gothic"/>
                        </w:rPr>
                      </w:pPr>
                      <w:r w:rsidRPr="0057748E">
                        <w:rPr>
                          <w:rFonts w:eastAsia="MS Gothic"/>
                        </w:rPr>
                        <w:t xml:space="preserve">&lt;*&gt;   R-Car MIPI CSI-2 Receiver </w:t>
                      </w:r>
                    </w:p>
                    <w:p w14:paraId="065D6574" w14:textId="2F7068EE" w:rsidR="00174F95" w:rsidRDefault="00174F95" w:rsidP="009F7AC1">
                      <w:pPr>
                        <w:tabs>
                          <w:tab w:val="left" w:pos="426"/>
                          <w:tab w:val="left" w:pos="851"/>
                          <w:tab w:val="left" w:pos="1276"/>
                          <w:tab w:val="left" w:pos="1701"/>
                          <w:tab w:val="left" w:pos="2127"/>
                          <w:tab w:val="left" w:pos="2552"/>
                          <w:tab w:val="left" w:pos="2977"/>
                        </w:tabs>
                        <w:spacing w:after="40" w:line="260" w:lineRule="exact"/>
                        <w:ind w:left="1433" w:firstLineChars="500" w:firstLine="1000"/>
                        <w:rPr>
                          <w:rFonts w:eastAsia="MS Gothic"/>
                        </w:rPr>
                      </w:pPr>
                      <w:r w:rsidRPr="0057748E">
                        <w:rPr>
                          <w:rFonts w:eastAsia="MS Gothic"/>
                        </w:rPr>
                        <w:t>&lt;*&gt;   R-Car Video Input (VIN) Driver</w:t>
                      </w:r>
                    </w:p>
                    <w:p w14:paraId="4809BEE6" w14:textId="556C2D67" w:rsidR="00174F95" w:rsidRDefault="00174F95" w:rsidP="009F7AC1">
                      <w:pPr>
                        <w:tabs>
                          <w:tab w:val="left" w:pos="426"/>
                          <w:tab w:val="left" w:pos="851"/>
                          <w:tab w:val="left" w:pos="1276"/>
                          <w:tab w:val="left" w:pos="1701"/>
                          <w:tab w:val="left" w:pos="2127"/>
                          <w:tab w:val="left" w:pos="2552"/>
                          <w:tab w:val="left" w:pos="2977"/>
                        </w:tabs>
                        <w:spacing w:after="40" w:line="260" w:lineRule="exact"/>
                        <w:ind w:left="1433" w:firstLineChars="550" w:firstLine="1100"/>
                        <w:rPr>
                          <w:rFonts w:eastAsia="MS Gothic"/>
                          <w:lang w:eastAsia="ja-JP"/>
                        </w:rPr>
                      </w:pPr>
                      <w:r w:rsidRPr="0057748E">
                        <w:rPr>
                          <w:rFonts w:eastAsia="MS Gothic"/>
                        </w:rPr>
                        <w:t>[ ]</w:t>
                      </w:r>
                      <w:r>
                        <w:rPr>
                          <w:rFonts w:eastAsia="MS Gothic" w:hint="eastAsia"/>
                          <w:lang w:eastAsia="ja-JP"/>
                        </w:rPr>
                        <w:t xml:space="preserve"> </w:t>
                      </w:r>
                      <w:r>
                        <w:rPr>
                          <w:rFonts w:eastAsia="MS Gothic"/>
                          <w:lang w:eastAsia="ja-JP"/>
                        </w:rPr>
                        <w:t xml:space="preserve">   </w:t>
                      </w:r>
                      <w:r w:rsidRPr="0057748E">
                        <w:rPr>
                          <w:rFonts w:eastAsia="MS Gothic"/>
                        </w:rPr>
                        <w:t>R-Car VIN overflow debug messages</w:t>
                      </w:r>
                      <w:r w:rsidRPr="0057748E" w:rsidDel="0057748E">
                        <w:rPr>
                          <w:rFonts w:eastAsia="MS Gothic"/>
                        </w:rPr>
                        <w:t xml:space="preserve"> </w:t>
                      </w:r>
                      <w:r w:rsidRPr="002221E2">
                        <w:rPr>
                          <w:rFonts w:eastAsia="MS Gothic"/>
                          <w:lang w:eastAsia="ja-JP"/>
                        </w:rPr>
                        <w:t xml:space="preserve"> *1</w:t>
                      </w:r>
                    </w:p>
                    <w:p w14:paraId="38ED5A64" w14:textId="77777777" w:rsidR="00174F95" w:rsidRDefault="00174F95" w:rsidP="00D3475F">
                      <w:pPr>
                        <w:tabs>
                          <w:tab w:val="left" w:pos="426"/>
                          <w:tab w:val="left" w:pos="851"/>
                          <w:tab w:val="left" w:pos="1276"/>
                          <w:tab w:val="left" w:pos="1701"/>
                          <w:tab w:val="left" w:pos="2127"/>
                          <w:tab w:val="left" w:pos="2552"/>
                          <w:tab w:val="left" w:pos="2977"/>
                        </w:tabs>
                        <w:spacing w:after="40" w:line="260" w:lineRule="exact"/>
                        <w:rPr>
                          <w:rFonts w:eastAsia="MS Gothic"/>
                        </w:rPr>
                      </w:pPr>
                      <w:r w:rsidRPr="00353EBA">
                        <w:rPr>
                          <w:rFonts w:eastAsia="MS Gothic"/>
                        </w:rPr>
                        <w:t xml:space="preserve">   </w:t>
                      </w:r>
                      <w:r w:rsidRPr="00353EBA">
                        <w:rPr>
                          <w:rFonts w:eastAsia="MS Gothic"/>
                        </w:rPr>
                        <w:tab/>
                      </w:r>
                      <w:r w:rsidRPr="00353EBA">
                        <w:rPr>
                          <w:rFonts w:eastAsia="MS Gothic"/>
                        </w:rPr>
                        <w:tab/>
                      </w:r>
                      <w:r>
                        <w:rPr>
                          <w:rFonts w:eastAsia="MS Gothic"/>
                        </w:rPr>
                        <w:tab/>
                      </w:r>
                      <w:r w:rsidRPr="00F605FE">
                        <w:rPr>
                          <w:rFonts w:eastAsia="MS Gothic"/>
                        </w:rPr>
                        <w:t>[ ]   Autoselect ancillary drivers (tuners, sensors, i2c, spi, frontends)</w:t>
                      </w:r>
                      <w:r w:rsidRPr="00F605FE" w:rsidDel="00F605FE">
                        <w:rPr>
                          <w:rFonts w:eastAsia="MS Gothic"/>
                        </w:rPr>
                        <w:t xml:space="preserve"> </w:t>
                      </w:r>
                    </w:p>
                    <w:p w14:paraId="04B18A32" w14:textId="0356CD43" w:rsidR="00174F95" w:rsidRDefault="00C00E81" w:rsidP="00C00E81">
                      <w:pPr>
                        <w:tabs>
                          <w:tab w:val="left" w:pos="426"/>
                          <w:tab w:val="left" w:pos="851"/>
                          <w:tab w:val="left" w:pos="1276"/>
                          <w:tab w:val="left" w:pos="1701"/>
                          <w:tab w:val="left" w:pos="2127"/>
                          <w:tab w:val="left" w:pos="2552"/>
                          <w:tab w:val="left" w:pos="2977"/>
                        </w:tabs>
                        <w:spacing w:after="40" w:line="260" w:lineRule="exact"/>
                        <w:ind w:firstLineChars="650" w:firstLine="1300"/>
                        <w:rPr>
                          <w:rFonts w:eastAsia="MS Gothic"/>
                        </w:rPr>
                      </w:pPr>
                      <w:r w:rsidRPr="00C00E81">
                        <w:rPr>
                          <w:rFonts w:eastAsia="MS Gothic"/>
                        </w:rPr>
                        <w:t>Media ancillary drivers</w:t>
                      </w:r>
                      <w:r w:rsidR="00174F95" w:rsidRPr="00F605FE">
                        <w:rPr>
                          <w:rFonts w:eastAsia="MS Gothic"/>
                        </w:rPr>
                        <w:t xml:space="preserve">  ---&gt;</w:t>
                      </w:r>
                      <w:r w:rsidR="00174F95" w:rsidRPr="00F605FE" w:rsidDel="00F605FE">
                        <w:rPr>
                          <w:rFonts w:eastAsia="MS Gothic"/>
                        </w:rPr>
                        <w:t xml:space="preserve"> </w:t>
                      </w:r>
                    </w:p>
                    <w:p w14:paraId="60659984" w14:textId="46C18287" w:rsidR="00C00E81" w:rsidRDefault="00C00E81" w:rsidP="009F7AC1">
                      <w:pPr>
                        <w:tabs>
                          <w:tab w:val="left" w:pos="426"/>
                          <w:tab w:val="left" w:pos="851"/>
                          <w:tab w:val="left" w:pos="1276"/>
                          <w:tab w:val="left" w:pos="1701"/>
                          <w:tab w:val="left" w:pos="2127"/>
                          <w:tab w:val="left" w:pos="2552"/>
                          <w:tab w:val="left" w:pos="2977"/>
                        </w:tabs>
                        <w:spacing w:after="40" w:line="260" w:lineRule="exact"/>
                        <w:ind w:firstLineChars="950" w:firstLine="1900"/>
                        <w:rPr>
                          <w:rFonts w:eastAsia="MS Gothic"/>
                        </w:rPr>
                      </w:pPr>
                      <w:r w:rsidRPr="00C00E81">
                        <w:rPr>
                          <w:rFonts w:eastAsia="MS Gothic"/>
                        </w:rPr>
                        <w:t>Video decoders</w:t>
                      </w:r>
                      <w:r>
                        <w:rPr>
                          <w:rFonts w:eastAsia="MS Gothic"/>
                        </w:rPr>
                        <w:t xml:space="preserve"> </w:t>
                      </w:r>
                      <w:r w:rsidRPr="00F605FE">
                        <w:rPr>
                          <w:rFonts w:eastAsia="MS Gothic"/>
                        </w:rPr>
                        <w:t>---&gt;</w:t>
                      </w:r>
                      <w:r w:rsidRPr="00F605FE" w:rsidDel="00F605FE">
                        <w:rPr>
                          <w:rFonts w:eastAsia="MS Gothic"/>
                        </w:rPr>
                        <w:t xml:space="preserve"> </w:t>
                      </w:r>
                    </w:p>
                    <w:p w14:paraId="22016DD3" w14:textId="340D44AE" w:rsidR="00C00E81" w:rsidRDefault="00C00E81" w:rsidP="009F7AC1">
                      <w:pPr>
                        <w:tabs>
                          <w:tab w:val="left" w:pos="426"/>
                          <w:tab w:val="left" w:pos="851"/>
                          <w:tab w:val="left" w:pos="1276"/>
                          <w:tab w:val="left" w:pos="1701"/>
                          <w:tab w:val="left" w:pos="2240"/>
                          <w:tab w:val="left" w:pos="2977"/>
                        </w:tabs>
                        <w:spacing w:after="40" w:line="260" w:lineRule="exact"/>
                        <w:ind w:left="1433" w:firstLineChars="550" w:firstLine="1100"/>
                        <w:rPr>
                          <w:rFonts w:eastAsia="MS Gothic"/>
                        </w:rPr>
                      </w:pPr>
                      <w:r w:rsidRPr="00C00E81">
                        <w:rPr>
                          <w:rFonts w:eastAsia="MS Gothic"/>
                        </w:rPr>
                        <w:t>&lt;*&gt; Analog Devices ADV7180 decoder</w:t>
                      </w:r>
                    </w:p>
                    <w:p w14:paraId="43A20444" w14:textId="4E39FF3C" w:rsidR="00174F95" w:rsidRDefault="00174F95" w:rsidP="009F7AC1">
                      <w:pPr>
                        <w:tabs>
                          <w:tab w:val="left" w:pos="426"/>
                          <w:tab w:val="left" w:pos="851"/>
                          <w:tab w:val="left" w:pos="1276"/>
                          <w:tab w:val="left" w:pos="1701"/>
                          <w:tab w:val="left" w:pos="2127"/>
                          <w:tab w:val="left" w:pos="2240"/>
                          <w:tab w:val="left" w:pos="2977"/>
                        </w:tabs>
                        <w:spacing w:after="40" w:line="260" w:lineRule="exact"/>
                        <w:ind w:left="1433" w:firstLineChars="550" w:firstLine="1100"/>
                        <w:rPr>
                          <w:rFonts w:eastAsia="MS Gothic"/>
                        </w:rPr>
                      </w:pPr>
                      <w:r w:rsidRPr="0057748E">
                        <w:rPr>
                          <w:rFonts w:eastAsia="MS Gothic"/>
                        </w:rPr>
                        <w:t>&lt;*&gt; Analog Devices ADV748x decoder</w:t>
                      </w:r>
                    </w:p>
                    <w:p w14:paraId="11073BBD" w14:textId="5A428CC9" w:rsidR="00C00E81" w:rsidRDefault="00C00E81" w:rsidP="009F7AC1">
                      <w:pPr>
                        <w:tabs>
                          <w:tab w:val="left" w:pos="426"/>
                          <w:tab w:val="left" w:pos="851"/>
                          <w:tab w:val="left" w:pos="1276"/>
                          <w:tab w:val="left" w:pos="1701"/>
                          <w:tab w:val="left" w:pos="2127"/>
                          <w:tab w:val="left" w:pos="2240"/>
                          <w:tab w:val="left" w:pos="2977"/>
                        </w:tabs>
                        <w:spacing w:after="40" w:line="260" w:lineRule="exact"/>
                        <w:ind w:left="1433" w:firstLineChars="550" w:firstLine="1100"/>
                        <w:rPr>
                          <w:rFonts w:eastAsia="MS Gothic"/>
                        </w:rPr>
                      </w:pPr>
                      <w:r w:rsidRPr="00C00E81">
                        <w:rPr>
                          <w:rFonts w:eastAsia="MS Gothic"/>
                        </w:rPr>
                        <w:t>&lt;*&gt; Analog Devices ADV7604 decoder</w:t>
                      </w:r>
                    </w:p>
                    <w:p w14:paraId="2A0F47CE" w14:textId="79AC8C7D" w:rsidR="00174F95" w:rsidRPr="00192F54" w:rsidRDefault="00174F95" w:rsidP="009F7AC1">
                      <w:pPr>
                        <w:tabs>
                          <w:tab w:val="left" w:pos="426"/>
                          <w:tab w:val="left" w:pos="851"/>
                          <w:tab w:val="left" w:pos="1276"/>
                          <w:tab w:val="left" w:pos="1701"/>
                          <w:tab w:val="left" w:pos="2127"/>
                          <w:tab w:val="left" w:pos="2240"/>
                          <w:tab w:val="left" w:pos="2977"/>
                        </w:tabs>
                        <w:spacing w:after="40" w:line="260" w:lineRule="exact"/>
                        <w:ind w:left="1433" w:firstLineChars="550" w:firstLine="1100"/>
                        <w:rPr>
                          <w:rFonts w:eastAsia="MS Gothic"/>
                        </w:rPr>
                      </w:pPr>
                      <w:r w:rsidRPr="00192F54">
                        <w:rPr>
                          <w:rFonts w:eastAsia="MS Gothic"/>
                        </w:rPr>
                        <w:t>&lt;*&gt; Maxim MAX96712 GMSL2 deserializer support</w:t>
                      </w:r>
                      <w:r w:rsidRPr="00192F54" w:rsidDel="00F605FE">
                        <w:rPr>
                          <w:rFonts w:eastAsia="MS Gothic"/>
                        </w:rPr>
                        <w:t xml:space="preserve"> </w:t>
                      </w:r>
                    </w:p>
                    <w:p w14:paraId="7F65CFE3" w14:textId="4BACD727" w:rsidR="00174F95" w:rsidRPr="00192F54" w:rsidRDefault="00174F95" w:rsidP="009F7AC1">
                      <w:pPr>
                        <w:tabs>
                          <w:tab w:val="left" w:pos="426"/>
                          <w:tab w:val="left" w:pos="851"/>
                          <w:tab w:val="left" w:pos="1276"/>
                          <w:tab w:val="left" w:pos="1701"/>
                          <w:tab w:val="left" w:pos="2127"/>
                          <w:tab w:val="left" w:pos="2240"/>
                          <w:tab w:val="left" w:pos="2977"/>
                        </w:tabs>
                        <w:spacing w:after="40" w:line="260" w:lineRule="exact"/>
                        <w:ind w:left="1433" w:firstLineChars="550" w:firstLine="1100"/>
                      </w:pPr>
                      <w:r w:rsidRPr="00192F54">
                        <w:t>&lt;*&gt; Dummy camera support</w:t>
                      </w:r>
                    </w:p>
                    <w:p w14:paraId="448DCD51" w14:textId="7DC5C4C4" w:rsidR="00174F95" w:rsidRPr="00192F54" w:rsidRDefault="00174F95" w:rsidP="00C00E81">
                      <w:pPr>
                        <w:tabs>
                          <w:tab w:val="left" w:pos="426"/>
                          <w:tab w:val="left" w:pos="851"/>
                          <w:tab w:val="left" w:pos="2530"/>
                          <w:tab w:val="left" w:pos="2977"/>
                        </w:tabs>
                        <w:spacing w:after="40" w:line="260" w:lineRule="exact"/>
                        <w:rPr>
                          <w:rFonts w:eastAsia="MS Gothic"/>
                        </w:rPr>
                      </w:pPr>
                      <w:r w:rsidRPr="00192F54">
                        <w:rPr>
                          <w:rFonts w:eastAsia="MS Gothic"/>
                        </w:rPr>
                        <w:tab/>
                      </w:r>
                      <w:r w:rsidRPr="00192F54">
                        <w:rPr>
                          <w:rFonts w:eastAsia="MS Gothic"/>
                        </w:rPr>
                        <w:tab/>
                      </w:r>
                      <w:r w:rsidRPr="00192F54">
                        <w:rPr>
                          <w:rFonts w:eastAsia="MS Gothic"/>
                        </w:rPr>
                        <w:tab/>
                        <w:t xml:space="preserve">&lt;*&gt; </w:t>
                      </w:r>
                      <w:r w:rsidRPr="00192F54">
                        <w:rPr>
                          <w:rFonts w:eastAsia="MS Gothic"/>
                          <w:lang w:eastAsia="ja-JP"/>
                        </w:rPr>
                        <w:t xml:space="preserve"> </w:t>
                      </w:r>
                      <w:r w:rsidRPr="00192F54">
                        <w:rPr>
                          <w:rFonts w:eastAsia="MS Gothic"/>
                        </w:rPr>
                        <w:t>MAXIM MAX9286 GMSL deserializer support</w:t>
                      </w:r>
                    </w:p>
                    <w:p w14:paraId="40C6CFA2" w14:textId="6EA65908" w:rsidR="00174F95" w:rsidRPr="00192F54" w:rsidRDefault="00174F95" w:rsidP="00C00E81">
                      <w:pPr>
                        <w:tabs>
                          <w:tab w:val="left" w:pos="426"/>
                          <w:tab w:val="left" w:pos="851"/>
                          <w:tab w:val="left" w:pos="1276"/>
                          <w:tab w:val="left" w:pos="1701"/>
                          <w:tab w:val="left" w:pos="2545"/>
                          <w:tab w:val="left" w:pos="2977"/>
                        </w:tabs>
                        <w:spacing w:after="40" w:line="260" w:lineRule="exact"/>
                        <w:rPr>
                          <w:rFonts w:eastAsia="MS Gothic"/>
                        </w:rPr>
                      </w:pPr>
                      <w:r w:rsidRPr="00192F54">
                        <w:rPr>
                          <w:rFonts w:eastAsia="MS Gothic"/>
                        </w:rPr>
                        <w:tab/>
                      </w:r>
                      <w:r w:rsidRPr="00192F54">
                        <w:rPr>
                          <w:rFonts w:eastAsia="MS Gothic"/>
                        </w:rPr>
                        <w:tab/>
                      </w:r>
                      <w:r w:rsidRPr="00192F54">
                        <w:rPr>
                          <w:rFonts w:eastAsia="MS Gothic"/>
                        </w:rPr>
                        <w:tab/>
                      </w:r>
                      <w:r w:rsidR="00C00E81" w:rsidRPr="00192F54">
                        <w:rPr>
                          <w:rFonts w:eastAsia="MS Gothic"/>
                        </w:rPr>
                        <w:tab/>
                      </w:r>
                      <w:r w:rsidR="00C00E81" w:rsidRPr="00192F54">
                        <w:rPr>
                          <w:rFonts w:eastAsia="MS Gothic"/>
                        </w:rPr>
                        <w:tab/>
                      </w:r>
                      <w:r w:rsidRPr="00192F54">
                        <w:rPr>
                          <w:rFonts w:eastAsia="MS Gothic"/>
                        </w:rPr>
                        <w:t>&lt;*&gt;  LVDS camera support</w:t>
                      </w:r>
                    </w:p>
                  </w:txbxContent>
                </v:textbox>
                <w10:wrap type="topAndBottom"/>
              </v:shape>
            </w:pict>
          </mc:Fallback>
        </mc:AlternateContent>
      </w:r>
      <w:r>
        <w:rPr>
          <w:rFonts w:hint="eastAsia"/>
          <w:lang w:eastAsia="ja-JP"/>
        </w:rPr>
        <w:t>Video Capture Driver</w:t>
      </w:r>
      <w:r w:rsidR="00E165EE">
        <w:rPr>
          <w:lang w:eastAsia="ja-JP"/>
        </w:rPr>
        <w:t xml:space="preserve"> </w:t>
      </w:r>
      <w:r w:rsidR="00E165EE" w:rsidRPr="007903BF">
        <w:rPr>
          <w:b w:val="0"/>
          <w:lang w:eastAsia="ja-JP"/>
        </w:rPr>
        <w:tab/>
        <w:t xml:space="preserve">[R-Car </w:t>
      </w:r>
      <w:r w:rsidR="00E62C48">
        <w:rPr>
          <w:b w:val="0"/>
          <w:lang w:eastAsia="ja-JP"/>
        </w:rPr>
        <w:t>H3 / M3 / M3N / E3 /</w:t>
      </w:r>
      <w:r w:rsidR="00E02FFC">
        <w:rPr>
          <w:rFonts w:hint="eastAsia"/>
          <w:b w:val="0"/>
          <w:lang w:eastAsia="ja-JP"/>
        </w:rPr>
        <w:t xml:space="preserve"> </w:t>
      </w:r>
      <w:r w:rsidR="00E02FFC">
        <w:rPr>
          <w:b w:val="0"/>
          <w:lang w:eastAsia="ja-JP"/>
        </w:rPr>
        <w:t>D3</w:t>
      </w:r>
      <w:r w:rsidR="00155C52">
        <w:rPr>
          <w:rFonts w:hint="eastAsia"/>
          <w:b w:val="0"/>
          <w:lang w:eastAsia="ja-JP"/>
        </w:rPr>
        <w:t xml:space="preserve"> </w:t>
      </w:r>
      <w:r w:rsidR="00155C52">
        <w:rPr>
          <w:b w:val="0"/>
          <w:lang w:eastAsia="ja-JP"/>
        </w:rPr>
        <w:t>/</w:t>
      </w:r>
      <w:r w:rsidR="00E62C48">
        <w:rPr>
          <w:b w:val="0"/>
          <w:lang w:eastAsia="ja-JP"/>
        </w:rPr>
        <w:t xml:space="preserve"> V3U / V3H</w:t>
      </w:r>
      <w:r w:rsidR="00E165EE" w:rsidRPr="007903BF">
        <w:rPr>
          <w:b w:val="0"/>
          <w:lang w:eastAsia="ja-JP"/>
        </w:rPr>
        <w:t>]</w:t>
      </w:r>
    </w:p>
    <w:p w14:paraId="4AE09019" w14:textId="77777777" w:rsidR="002221E2" w:rsidRDefault="00B21BD3" w:rsidP="0063767B">
      <w:pPr>
        <w:overflowPunct/>
        <w:autoSpaceDE/>
        <w:autoSpaceDN/>
        <w:adjustRightInd/>
        <w:spacing w:after="0" w:line="240" w:lineRule="auto"/>
        <w:ind w:leftChars="-71" w:left="-142"/>
        <w:textAlignment w:val="auto"/>
      </w:pPr>
      <w:r w:rsidRPr="002221E2">
        <w:rPr>
          <w:lang w:eastAsia="ja-JP"/>
        </w:rPr>
        <w:t>note: *</w:t>
      </w:r>
      <w:proofErr w:type="gramStart"/>
      <w:r w:rsidRPr="002221E2">
        <w:rPr>
          <w:lang w:eastAsia="ja-JP"/>
        </w:rPr>
        <w:t>1</w:t>
      </w:r>
      <w:r w:rsidR="002221E2">
        <w:rPr>
          <w:lang w:eastAsia="ja-JP"/>
        </w:rPr>
        <w:t xml:space="preserve">  </w:t>
      </w:r>
      <w:r w:rsidR="002221E2">
        <w:t>This</w:t>
      </w:r>
      <w:proofErr w:type="gramEnd"/>
      <w:r w:rsidR="002221E2">
        <w:t xml:space="preserve"> configuration </w:t>
      </w:r>
      <w:proofErr w:type="gramStart"/>
      <w:r w:rsidR="002221E2">
        <w:t>is enabled</w:t>
      </w:r>
      <w:proofErr w:type="gramEnd"/>
      <w:r w:rsidR="002221E2">
        <w:t xml:space="preserve"> debug message when VIN overflow occurring.</w:t>
      </w:r>
    </w:p>
    <w:p w14:paraId="2404FB0E" w14:textId="77777777" w:rsidR="002221E2" w:rsidRDefault="002221E2" w:rsidP="0063767B">
      <w:pPr>
        <w:overflowPunct/>
        <w:autoSpaceDE/>
        <w:autoSpaceDN/>
        <w:adjustRightInd/>
        <w:spacing w:after="0" w:line="240" w:lineRule="auto"/>
        <w:ind w:leftChars="213" w:left="426" w:firstLineChars="100" w:firstLine="200"/>
        <w:textAlignment w:val="auto"/>
      </w:pPr>
      <w:r>
        <w:t>In addition, p</w:t>
      </w:r>
      <w:r w:rsidRPr="00E754FD">
        <w:t xml:space="preserve">lease step on the following steps </w:t>
      </w:r>
      <w:r>
        <w:t>after kernel starting.</w:t>
      </w:r>
    </w:p>
    <w:p w14:paraId="6E20181B" w14:textId="77777777" w:rsidR="002221E2" w:rsidRDefault="002221E2" w:rsidP="00B431E5">
      <w:pPr>
        <w:pStyle w:val="ListParagraph"/>
        <w:numPr>
          <w:ilvl w:val="0"/>
          <w:numId w:val="19"/>
        </w:numPr>
        <w:overflowPunct/>
        <w:autoSpaceDE/>
        <w:autoSpaceDN/>
        <w:adjustRightInd/>
        <w:spacing w:after="0" w:line="240" w:lineRule="auto"/>
        <w:ind w:leftChars="0" w:left="993"/>
        <w:textAlignment w:val="auto"/>
      </w:pPr>
      <w:r>
        <w:t xml:space="preserve"># echo </w:t>
      </w:r>
      <w:r w:rsidR="00AC78CD">
        <w:rPr>
          <w:rFonts w:hint="eastAsia"/>
          <w:lang w:eastAsia="ja-JP"/>
        </w:rPr>
        <w:t xml:space="preserve">1 </w:t>
      </w:r>
      <w:r>
        <w:t>&gt;</w:t>
      </w:r>
      <w:r w:rsidRPr="002221E2">
        <w:t xml:space="preserve"> /sys/module/</w:t>
      </w:r>
      <w:proofErr w:type="spellStart"/>
      <w:r w:rsidRPr="002221E2">
        <w:t>rcar_vin</w:t>
      </w:r>
      <w:proofErr w:type="spellEnd"/>
      <w:r w:rsidRPr="002221E2">
        <w:t>/parameters/debug</w:t>
      </w:r>
      <w:r>
        <w:t xml:space="preserve"> (debug message enable and VIN overflow count starts)</w:t>
      </w:r>
    </w:p>
    <w:p w14:paraId="6049C3B6" w14:textId="77777777" w:rsidR="002221E2" w:rsidRDefault="002221E2" w:rsidP="00B431E5">
      <w:pPr>
        <w:pStyle w:val="ListParagraph"/>
        <w:numPr>
          <w:ilvl w:val="0"/>
          <w:numId w:val="19"/>
        </w:numPr>
        <w:overflowPunct/>
        <w:autoSpaceDE/>
        <w:autoSpaceDN/>
        <w:adjustRightInd/>
        <w:spacing w:after="0" w:line="240" w:lineRule="auto"/>
        <w:ind w:leftChars="0" w:left="993"/>
        <w:textAlignment w:val="auto"/>
      </w:pPr>
      <w:r>
        <w:t xml:space="preserve"># </w:t>
      </w:r>
      <w:r w:rsidR="00B431E5" w:rsidRPr="00B431E5">
        <w:t>cat /sys/module/</w:t>
      </w:r>
      <w:proofErr w:type="spellStart"/>
      <w:r w:rsidR="00B431E5" w:rsidRPr="00B431E5">
        <w:t>rcar_vin</w:t>
      </w:r>
      <w:proofErr w:type="spellEnd"/>
      <w:r w:rsidR="00B431E5" w:rsidRPr="00B431E5">
        <w:t>/parameters/</w:t>
      </w:r>
      <w:proofErr w:type="spellStart"/>
      <w:r w:rsidR="00B431E5" w:rsidRPr="00B431E5">
        <w:t>overflow_</w:t>
      </w:r>
      <w:proofErr w:type="gramStart"/>
      <w:r w:rsidR="00B431E5" w:rsidRPr="00B431E5">
        <w:t>video</w:t>
      </w:r>
      <w:proofErr w:type="spellEnd"/>
      <w:r>
        <w:t xml:space="preserve">  (</w:t>
      </w:r>
      <w:proofErr w:type="gramEnd"/>
      <w:r>
        <w:t>Check VIN overflow count)</w:t>
      </w:r>
    </w:p>
    <w:p w14:paraId="08E5F95C" w14:textId="1F1D8A47" w:rsidR="002221E2" w:rsidRDefault="002221E2" w:rsidP="00B431E5">
      <w:pPr>
        <w:pStyle w:val="ListParagraph"/>
        <w:numPr>
          <w:ilvl w:val="0"/>
          <w:numId w:val="19"/>
        </w:numPr>
        <w:overflowPunct/>
        <w:autoSpaceDE/>
        <w:autoSpaceDN/>
        <w:adjustRightInd/>
        <w:spacing w:after="0" w:line="240" w:lineRule="auto"/>
        <w:ind w:leftChars="0" w:left="993"/>
        <w:textAlignment w:val="auto"/>
      </w:pPr>
      <w:r>
        <w:t xml:space="preserve"># </w:t>
      </w:r>
      <w:r w:rsidRPr="00E754FD">
        <w:t>0,0</w:t>
      </w:r>
      <w:r w:rsidR="00D1377D">
        <w:t>,0,0,0,0,0,0</w:t>
      </w:r>
      <w:r w:rsidR="000642D5">
        <w:rPr>
          <w:rFonts w:hint="eastAsia"/>
          <w:lang w:eastAsia="ja-JP"/>
        </w:rPr>
        <w:t xml:space="preserve"> </w:t>
      </w:r>
      <w:r w:rsidR="000642D5">
        <w:rPr>
          <w:lang w:eastAsia="ja-JP"/>
        </w:rPr>
        <w:t>…</w:t>
      </w:r>
      <w:r>
        <w:t xml:space="preserve"> (</w:t>
      </w:r>
      <w:r w:rsidR="000642D5" w:rsidRPr="000642D5">
        <w:t>From left to right, /dev/video0</w:t>
      </w:r>
      <w:r w:rsidR="000642D5">
        <w:t>, /dev/video1 …</w:t>
      </w:r>
      <w:proofErr w:type="gramStart"/>
      <w:r w:rsidR="000642D5">
        <w:t xml:space="preserve">. </w:t>
      </w:r>
      <w:r>
        <w:t>:</w:t>
      </w:r>
      <w:proofErr w:type="gramEnd"/>
      <w:r>
        <w:t xml:space="preserve"> </w:t>
      </w:r>
      <w:r w:rsidR="000642D5">
        <w:t xml:space="preserve">value shows </w:t>
      </w:r>
      <w:r>
        <w:t xml:space="preserve">overflow count) </w:t>
      </w:r>
    </w:p>
    <w:p w14:paraId="799BE289" w14:textId="0DC136C4" w:rsidR="008750FA" w:rsidRDefault="008750FA" w:rsidP="0063767B">
      <w:pPr>
        <w:pStyle w:val="ListParagraph"/>
        <w:overflowPunct/>
        <w:autoSpaceDE/>
        <w:autoSpaceDN/>
        <w:adjustRightInd/>
        <w:spacing w:after="0" w:line="240" w:lineRule="auto"/>
        <w:ind w:leftChars="0" w:left="993"/>
        <w:textAlignment w:val="auto"/>
      </w:pPr>
      <w:r>
        <w:t>For overflow interrupt is enabled, i</w:t>
      </w:r>
      <w:r w:rsidRPr="008750FA">
        <w:t>t is a possibility that it becomes impossible to properly capture</w:t>
      </w:r>
      <w:r>
        <w:t>.</w:t>
      </w:r>
    </w:p>
    <w:p w14:paraId="6C4E90BC" w14:textId="182BA403" w:rsidR="00B21BD3" w:rsidRDefault="00174F95" w:rsidP="009F7AC1">
      <w:pPr>
        <w:overflowPunct/>
        <w:autoSpaceDE/>
        <w:autoSpaceDN/>
        <w:adjustRightInd/>
        <w:spacing w:after="0" w:line="240" w:lineRule="auto"/>
        <w:textAlignment w:val="auto"/>
        <w:rPr>
          <w:lang w:eastAsia="ja-JP"/>
        </w:rPr>
      </w:pPr>
      <w:r>
        <w:rPr>
          <w:rFonts w:hint="eastAsia"/>
          <w:lang w:eastAsia="ja-JP"/>
        </w:rPr>
        <w:t xml:space="preserve"> </w:t>
      </w:r>
      <w:r>
        <w:rPr>
          <w:lang w:eastAsia="ja-JP"/>
        </w:rPr>
        <w:t xml:space="preserve">     *2   Please checkout </w:t>
      </w:r>
      <w:r w:rsidRPr="00174F95">
        <w:rPr>
          <w:lang w:eastAsia="ja-JP"/>
        </w:rPr>
        <w:t xml:space="preserve">Filter media </w:t>
      </w:r>
      <w:proofErr w:type="gramStart"/>
      <w:r w:rsidRPr="00174F95">
        <w:rPr>
          <w:lang w:eastAsia="ja-JP"/>
        </w:rPr>
        <w:t>drivers</w:t>
      </w:r>
      <w:proofErr w:type="gramEnd"/>
      <w:r>
        <w:rPr>
          <w:lang w:eastAsia="ja-JP"/>
        </w:rPr>
        <w:t xml:space="preserve"> option to show </w:t>
      </w:r>
      <w:r w:rsidRPr="00174F95">
        <w:rPr>
          <w:lang w:eastAsia="ja-JP"/>
        </w:rPr>
        <w:t>Media core support</w:t>
      </w:r>
    </w:p>
    <w:p w14:paraId="1D137CF4" w14:textId="77777777" w:rsidR="00B55829" w:rsidRDefault="00626E19" w:rsidP="00B55829">
      <w:pPr>
        <w:pStyle w:val="Heading3"/>
      </w:pPr>
      <w:r>
        <w:rPr>
          <w:rFonts w:hint="eastAsia"/>
          <w:noProof/>
        </w:rPr>
        <mc:AlternateContent>
          <mc:Choice Requires="wps">
            <w:drawing>
              <wp:anchor distT="0" distB="0" distL="114300" distR="114300" simplePos="0" relativeHeight="251662336" behindDoc="0" locked="0" layoutInCell="1" allowOverlap="1" wp14:anchorId="42882A2F" wp14:editId="7CC72ACF">
                <wp:simplePos x="0" y="0"/>
                <wp:positionH relativeFrom="column">
                  <wp:posOffset>135255</wp:posOffset>
                </wp:positionH>
                <wp:positionV relativeFrom="paragraph">
                  <wp:posOffset>415925</wp:posOffset>
                </wp:positionV>
                <wp:extent cx="5679440" cy="857250"/>
                <wp:effectExtent l="0" t="0" r="0" b="0"/>
                <wp:wrapTopAndBottom/>
                <wp:docPr id="1" name="Text Box 4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9440"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83F1EA" w14:textId="77777777" w:rsidR="00174F95" w:rsidRPr="00B55829" w:rsidRDefault="00174F95" w:rsidP="00B55829">
                            <w:pPr>
                              <w:tabs>
                                <w:tab w:val="left" w:pos="426"/>
                                <w:tab w:val="left" w:pos="851"/>
                                <w:tab w:val="left" w:pos="1276"/>
                                <w:tab w:val="left" w:pos="1701"/>
                                <w:tab w:val="left" w:pos="2127"/>
                                <w:tab w:val="left" w:pos="2552"/>
                                <w:tab w:val="left" w:pos="2977"/>
                              </w:tabs>
                              <w:spacing w:after="40" w:line="260" w:lineRule="exact"/>
                              <w:ind w:left="289"/>
                              <w:rPr>
                                <w:rFonts w:eastAsia="MS Gothic"/>
                              </w:rPr>
                            </w:pPr>
                            <w:r w:rsidRPr="00B55829">
                              <w:rPr>
                                <w:rFonts w:eastAsia="MS Gothic"/>
                              </w:rPr>
                              <w:t>Device Drivers  ---&gt;</w:t>
                            </w:r>
                          </w:p>
                          <w:p w14:paraId="38E47DC4" w14:textId="77777777" w:rsidR="00174F95" w:rsidRDefault="00174F95" w:rsidP="0063767B">
                            <w:pPr>
                              <w:tabs>
                                <w:tab w:val="left" w:pos="426"/>
                                <w:tab w:val="left" w:pos="851"/>
                                <w:tab w:val="left" w:pos="1276"/>
                                <w:tab w:val="left" w:pos="1701"/>
                                <w:tab w:val="left" w:pos="2127"/>
                                <w:tab w:val="left" w:pos="2552"/>
                                <w:tab w:val="left" w:pos="2977"/>
                              </w:tabs>
                              <w:spacing w:after="40" w:line="260" w:lineRule="exact"/>
                              <w:ind w:left="583" w:firstLine="137"/>
                              <w:rPr>
                                <w:rFonts w:eastAsia="MS Gothic"/>
                                <w:lang w:eastAsia="ja-JP"/>
                              </w:rPr>
                            </w:pPr>
                            <w:r w:rsidRPr="00B55829">
                              <w:rPr>
                                <w:rFonts w:eastAsia="MS Gothic"/>
                              </w:rPr>
                              <w:t>I2C support  ---&gt;</w:t>
                            </w:r>
                          </w:p>
                          <w:p w14:paraId="30B9A74A" w14:textId="77777777" w:rsidR="00174F95" w:rsidRDefault="00174F95" w:rsidP="0063767B">
                            <w:pPr>
                              <w:tabs>
                                <w:tab w:val="left" w:pos="426"/>
                                <w:tab w:val="left" w:pos="851"/>
                                <w:tab w:val="left" w:pos="1276"/>
                                <w:tab w:val="left" w:pos="1701"/>
                                <w:tab w:val="left" w:pos="2127"/>
                                <w:tab w:val="left" w:pos="2552"/>
                                <w:tab w:val="left" w:pos="2977"/>
                              </w:tabs>
                              <w:spacing w:after="40" w:line="260" w:lineRule="exact"/>
                              <w:ind w:left="1008" w:firstLine="268"/>
                              <w:rPr>
                                <w:rFonts w:eastAsia="MS Gothic"/>
                              </w:rPr>
                            </w:pPr>
                            <w:r w:rsidRPr="00F87C02">
                              <w:rPr>
                                <w:rFonts w:eastAsia="MS Gothic"/>
                              </w:rPr>
                              <w:t>I2C Hardware Bus support  ---&gt;</w:t>
                            </w:r>
                          </w:p>
                          <w:p w14:paraId="5D53889D" w14:textId="77777777" w:rsidR="00174F95" w:rsidRPr="00B55829" w:rsidRDefault="00174F95" w:rsidP="0063767B">
                            <w:pPr>
                              <w:tabs>
                                <w:tab w:val="left" w:pos="426"/>
                                <w:tab w:val="left" w:pos="851"/>
                                <w:tab w:val="left" w:pos="1276"/>
                                <w:tab w:val="left" w:pos="1701"/>
                                <w:tab w:val="left" w:pos="2127"/>
                                <w:tab w:val="left" w:pos="2552"/>
                                <w:tab w:val="left" w:pos="2977"/>
                              </w:tabs>
                              <w:spacing w:after="40" w:line="260" w:lineRule="exact"/>
                              <w:ind w:left="1008" w:firstLine="268"/>
                              <w:rPr>
                                <w:rFonts w:eastAsia="MS Gothic"/>
                                <w:lang w:eastAsia="ja-JP"/>
                              </w:rPr>
                            </w:pPr>
                            <w:r w:rsidRPr="00F87C02">
                              <w:t xml:space="preserve"> </w:t>
                            </w:r>
                            <w:r w:rsidRPr="00F87C02">
                              <w:rPr>
                                <w:rFonts w:eastAsia="MS Gothic"/>
                              </w:rPr>
                              <w:t>&lt;*&gt; Renesas R-Car I2C Controller</w:t>
                            </w:r>
                          </w:p>
                          <w:p w14:paraId="68ACDADB" w14:textId="77777777" w:rsidR="00174F95" w:rsidRPr="00B55829" w:rsidRDefault="00174F95">
                            <w:pPr>
                              <w:tabs>
                                <w:tab w:val="left" w:pos="426"/>
                                <w:tab w:val="left" w:pos="851"/>
                                <w:tab w:val="left" w:pos="1276"/>
                                <w:tab w:val="left" w:pos="1701"/>
                                <w:tab w:val="left" w:pos="2127"/>
                                <w:tab w:val="left" w:pos="2552"/>
                                <w:tab w:val="left" w:pos="2977"/>
                              </w:tabs>
                              <w:spacing w:after="40" w:line="260" w:lineRule="exact"/>
                              <w:ind w:left="289"/>
                              <w:rPr>
                                <w:u w:val="single"/>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82A2F" id="Text Box 420" o:spid="_x0000_s1761" type="#_x0000_t202" style="position:absolute;left:0;text-align:left;margin-left:10.65pt;margin-top:32.75pt;width:447.2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" stroked="f">
                <v:textbox inset="5.85pt,.7pt,5.85pt,.7pt">
                  <w:txbxContent>
                    <w:p w14:paraId="3883F1EA" w14:textId="77777777" w:rsidR="00174F95" w:rsidRPr="00B55829" w:rsidRDefault="00174F95" w:rsidP="00B55829">
                      <w:pPr>
                        <w:tabs>
                          <w:tab w:val="left" w:pos="426"/>
                          <w:tab w:val="left" w:pos="851"/>
                          <w:tab w:val="left" w:pos="1276"/>
                          <w:tab w:val="left" w:pos="1701"/>
                          <w:tab w:val="left" w:pos="2127"/>
                          <w:tab w:val="left" w:pos="2552"/>
                          <w:tab w:val="left" w:pos="2977"/>
                        </w:tabs>
                        <w:spacing w:after="40" w:line="260" w:lineRule="exact"/>
                        <w:ind w:left="289"/>
                        <w:rPr>
                          <w:rFonts w:eastAsia="MS Gothic"/>
                        </w:rPr>
                      </w:pPr>
                      <w:r w:rsidRPr="00B55829">
                        <w:rPr>
                          <w:rFonts w:eastAsia="MS Gothic"/>
                        </w:rPr>
                        <w:t>Device Drivers  ---&gt;</w:t>
                      </w:r>
                    </w:p>
                    <w:p w14:paraId="38E47DC4" w14:textId="77777777" w:rsidR="00174F95" w:rsidRDefault="00174F95" w:rsidP="0063767B">
                      <w:pPr>
                        <w:tabs>
                          <w:tab w:val="left" w:pos="426"/>
                          <w:tab w:val="left" w:pos="851"/>
                          <w:tab w:val="left" w:pos="1276"/>
                          <w:tab w:val="left" w:pos="1701"/>
                          <w:tab w:val="left" w:pos="2127"/>
                          <w:tab w:val="left" w:pos="2552"/>
                          <w:tab w:val="left" w:pos="2977"/>
                        </w:tabs>
                        <w:spacing w:after="40" w:line="260" w:lineRule="exact"/>
                        <w:ind w:left="583" w:firstLine="137"/>
                        <w:rPr>
                          <w:rFonts w:eastAsia="MS Gothic"/>
                          <w:lang w:eastAsia="ja-JP"/>
                        </w:rPr>
                      </w:pPr>
                      <w:r w:rsidRPr="00B55829">
                        <w:rPr>
                          <w:rFonts w:eastAsia="MS Gothic"/>
                        </w:rPr>
                        <w:t>I2C support  ---&gt;</w:t>
                      </w:r>
                    </w:p>
                    <w:p w14:paraId="30B9A74A" w14:textId="77777777" w:rsidR="00174F95" w:rsidRDefault="00174F95" w:rsidP="0063767B">
                      <w:pPr>
                        <w:tabs>
                          <w:tab w:val="left" w:pos="426"/>
                          <w:tab w:val="left" w:pos="851"/>
                          <w:tab w:val="left" w:pos="1276"/>
                          <w:tab w:val="left" w:pos="1701"/>
                          <w:tab w:val="left" w:pos="2127"/>
                          <w:tab w:val="left" w:pos="2552"/>
                          <w:tab w:val="left" w:pos="2977"/>
                        </w:tabs>
                        <w:spacing w:after="40" w:line="260" w:lineRule="exact"/>
                        <w:ind w:left="1008" w:firstLine="268"/>
                        <w:rPr>
                          <w:rFonts w:eastAsia="MS Gothic"/>
                        </w:rPr>
                      </w:pPr>
                      <w:r w:rsidRPr="00F87C02">
                        <w:rPr>
                          <w:rFonts w:eastAsia="MS Gothic"/>
                        </w:rPr>
                        <w:t>I2C Hardware Bus support  ---&gt;</w:t>
                      </w:r>
                    </w:p>
                    <w:p w14:paraId="5D53889D" w14:textId="77777777" w:rsidR="00174F95" w:rsidRPr="00B55829" w:rsidRDefault="00174F95" w:rsidP="0063767B">
                      <w:pPr>
                        <w:tabs>
                          <w:tab w:val="left" w:pos="426"/>
                          <w:tab w:val="left" w:pos="851"/>
                          <w:tab w:val="left" w:pos="1276"/>
                          <w:tab w:val="left" w:pos="1701"/>
                          <w:tab w:val="left" w:pos="2127"/>
                          <w:tab w:val="left" w:pos="2552"/>
                          <w:tab w:val="left" w:pos="2977"/>
                        </w:tabs>
                        <w:spacing w:after="40" w:line="260" w:lineRule="exact"/>
                        <w:ind w:left="1008" w:firstLine="268"/>
                        <w:rPr>
                          <w:rFonts w:eastAsia="MS Gothic"/>
                          <w:lang w:eastAsia="ja-JP"/>
                        </w:rPr>
                      </w:pPr>
                      <w:r w:rsidRPr="00F87C02">
                        <w:t xml:space="preserve"> </w:t>
                      </w:r>
                      <w:r w:rsidRPr="00F87C02">
                        <w:rPr>
                          <w:rFonts w:eastAsia="MS Gothic"/>
                        </w:rPr>
                        <w:t>&lt;*&gt; Renesas R-Car I2C Controller</w:t>
                      </w:r>
                    </w:p>
                    <w:p w14:paraId="68ACDADB" w14:textId="77777777" w:rsidR="00174F95" w:rsidRPr="00B55829" w:rsidRDefault="00174F95">
                      <w:pPr>
                        <w:tabs>
                          <w:tab w:val="left" w:pos="426"/>
                          <w:tab w:val="left" w:pos="851"/>
                          <w:tab w:val="left" w:pos="1276"/>
                          <w:tab w:val="left" w:pos="1701"/>
                          <w:tab w:val="left" w:pos="2127"/>
                          <w:tab w:val="left" w:pos="2552"/>
                          <w:tab w:val="left" w:pos="2977"/>
                        </w:tabs>
                        <w:spacing w:after="40" w:line="260" w:lineRule="exact"/>
                        <w:ind w:left="289"/>
                        <w:rPr>
                          <w:u w:val="single"/>
                        </w:rPr>
                      </w:pPr>
                    </w:p>
                  </w:txbxContent>
                </v:textbox>
                <w10:wrap type="topAndBottom"/>
              </v:shape>
            </w:pict>
          </mc:Fallback>
        </mc:AlternateContent>
      </w:r>
      <w:r w:rsidR="00B55829">
        <w:rPr>
          <w:rFonts w:hint="eastAsia"/>
          <w:lang w:eastAsia="ja-JP"/>
        </w:rPr>
        <w:t>I2C Driver</w:t>
      </w:r>
    </w:p>
    <w:p w14:paraId="0FAD4B79" w14:textId="77777777" w:rsidR="00FD7001" w:rsidRDefault="00FD7001">
      <w:pPr>
        <w:overflowPunct/>
        <w:autoSpaceDE/>
        <w:autoSpaceDN/>
        <w:adjustRightInd/>
        <w:spacing w:after="0" w:line="240" w:lineRule="auto"/>
        <w:textAlignment w:val="auto"/>
        <w:rPr>
          <w:lang w:eastAsia="ja-JP"/>
        </w:rPr>
      </w:pPr>
      <w:r>
        <w:rPr>
          <w:lang w:eastAsia="ja-JP"/>
        </w:rPr>
        <w:br w:type="page"/>
      </w:r>
    </w:p>
    <w:p w14:paraId="06352898" w14:textId="77777777" w:rsidR="007877D9" w:rsidRDefault="00B55829" w:rsidP="00B55829">
      <w:pPr>
        <w:pStyle w:val="Heading2"/>
        <w:rPr>
          <w:lang w:eastAsia="ja-JP"/>
        </w:rPr>
      </w:pPr>
      <w:r>
        <w:rPr>
          <w:rFonts w:hint="eastAsia"/>
          <w:lang w:eastAsia="ja-JP"/>
        </w:rPr>
        <w:lastRenderedPageBreak/>
        <w:t>Option Setting</w:t>
      </w:r>
    </w:p>
    <w:p w14:paraId="4062F535" w14:textId="77777777" w:rsidR="00B55829" w:rsidRDefault="00B55829" w:rsidP="00B55829">
      <w:pPr>
        <w:pStyle w:val="Heading3"/>
        <w:rPr>
          <w:lang w:eastAsia="ja-JP"/>
        </w:rPr>
      </w:pPr>
      <w:bookmarkStart w:id="117" w:name="_Ref445471636"/>
      <w:r>
        <w:rPr>
          <w:rFonts w:hint="eastAsia"/>
          <w:lang w:eastAsia="ja-JP"/>
        </w:rPr>
        <w:t>Module Parameters</w:t>
      </w:r>
      <w:bookmarkEnd w:id="117"/>
    </w:p>
    <w:p w14:paraId="2F65CF9E" w14:textId="77777777" w:rsidR="00E165EE" w:rsidRPr="007903BF" w:rsidRDefault="00130225" w:rsidP="007903BF">
      <w:pPr>
        <w:rPr>
          <w:lang w:eastAsia="ja-JP"/>
        </w:rPr>
      </w:pPr>
      <w:r>
        <w:rPr>
          <w:lang w:eastAsia="ja-JP"/>
        </w:rPr>
        <w:t xml:space="preserve">   [R-</w:t>
      </w:r>
      <w:proofErr w:type="gramStart"/>
      <w:r>
        <w:rPr>
          <w:lang w:eastAsia="ja-JP"/>
        </w:rPr>
        <w:t>Car  H</w:t>
      </w:r>
      <w:proofErr w:type="gramEnd"/>
      <w:r>
        <w:rPr>
          <w:lang w:eastAsia="ja-JP"/>
        </w:rPr>
        <w:t xml:space="preserve">3 / M3 /M3N </w:t>
      </w:r>
      <w:r w:rsidR="00E165EE">
        <w:rPr>
          <w:lang w:eastAsia="ja-JP"/>
        </w:rPr>
        <w:t>]</w:t>
      </w:r>
    </w:p>
    <w:bookmarkEnd w:id="0"/>
    <w:bookmarkEnd w:id="1"/>
    <w:bookmarkEnd w:id="2"/>
    <w:bookmarkEnd w:id="3"/>
    <w:bookmarkEnd w:id="4"/>
    <w:bookmarkEnd w:id="5"/>
    <w:bookmarkEnd w:id="6"/>
    <w:bookmarkEnd w:id="7"/>
    <w:p w14:paraId="6FDAA04F" w14:textId="77777777" w:rsidR="002462C7" w:rsidRDefault="000438A8" w:rsidP="002462C7">
      <w:pPr>
        <w:rPr>
          <w:lang w:eastAsia="ja-JP"/>
        </w:rPr>
      </w:pPr>
      <w:r>
        <w:rPr>
          <w:lang w:eastAsia="ja-JP"/>
        </w:rPr>
        <w:t xml:space="preserve">This module option is </w:t>
      </w:r>
      <w:r w:rsidRPr="000438A8">
        <w:rPr>
          <w:lang w:eastAsia="ja-JP"/>
        </w:rPr>
        <w:t>control</w:t>
      </w:r>
      <w:r>
        <w:rPr>
          <w:lang w:eastAsia="ja-JP"/>
        </w:rPr>
        <w:t>led</w:t>
      </w:r>
      <w:r w:rsidRPr="000438A8">
        <w:rPr>
          <w:lang w:eastAsia="ja-JP"/>
        </w:rPr>
        <w:t xml:space="preserve"> by modifying the DT (Device Tree) file (arch/arm64/boot/</w:t>
      </w:r>
      <w:proofErr w:type="spellStart"/>
      <w:r w:rsidRPr="000438A8">
        <w:rPr>
          <w:lang w:eastAsia="ja-JP"/>
        </w:rPr>
        <w:t>dts</w:t>
      </w:r>
      <w:proofErr w:type="spellEnd"/>
      <w:r w:rsidRPr="000438A8">
        <w:rPr>
          <w:lang w:eastAsia="ja-JP"/>
        </w:rPr>
        <w:t>/</w:t>
      </w:r>
      <w:proofErr w:type="spellStart"/>
      <w:r w:rsidRPr="000438A8">
        <w:rPr>
          <w:lang w:eastAsia="ja-JP"/>
        </w:rPr>
        <w:t>renesas</w:t>
      </w:r>
      <w:proofErr w:type="spellEnd"/>
      <w:r w:rsidRPr="000438A8">
        <w:rPr>
          <w:lang w:eastAsia="ja-JP"/>
        </w:rPr>
        <w:t>/</w:t>
      </w:r>
      <w:proofErr w:type="spellStart"/>
      <w:r w:rsidR="00FF7C3A" w:rsidRPr="00FF7C3A">
        <w:rPr>
          <w:lang w:eastAsia="ja-JP"/>
        </w:rPr>
        <w:t>salvator-common.dtsi</w:t>
      </w:r>
      <w:proofErr w:type="spellEnd"/>
      <w:r w:rsidRPr="000438A8">
        <w:rPr>
          <w:lang w:eastAsia="ja-JP"/>
        </w:rPr>
        <w:t>).</w:t>
      </w:r>
      <w:r w:rsidR="00A77A84">
        <w:rPr>
          <w:lang w:eastAsia="ja-JP"/>
        </w:rPr>
        <w:t xml:space="preserve"> </w:t>
      </w:r>
      <w:r w:rsidR="00A77A84" w:rsidRPr="00A77A84">
        <w:rPr>
          <w:lang w:eastAsia="ja-JP"/>
        </w:rPr>
        <w:t xml:space="preserve">This section </w:t>
      </w:r>
      <w:r w:rsidR="00A77A84">
        <w:rPr>
          <w:lang w:eastAsia="ja-JP"/>
        </w:rPr>
        <w:t>explains how to change the</w:t>
      </w:r>
      <w:r w:rsidR="0033689B" w:rsidRPr="00A77A84">
        <w:rPr>
          <w:lang w:eastAsia="ja-JP"/>
        </w:rPr>
        <w:t xml:space="preserve"> virtual channel</w:t>
      </w:r>
      <w:r w:rsidR="0033689B">
        <w:rPr>
          <w:lang w:eastAsia="ja-JP"/>
        </w:rPr>
        <w:t xml:space="preserve"> of </w:t>
      </w:r>
      <w:r w:rsidR="00A77A84">
        <w:rPr>
          <w:lang w:eastAsia="ja-JP"/>
        </w:rPr>
        <w:t>VIN,</w:t>
      </w:r>
      <w:r w:rsidR="00A77A84" w:rsidRPr="00A77A84">
        <w:rPr>
          <w:lang w:eastAsia="ja-JP"/>
        </w:rPr>
        <w:t xml:space="preserve"> CSI2</w:t>
      </w:r>
      <w:r w:rsidR="0033689B">
        <w:rPr>
          <w:rFonts w:hint="eastAsia"/>
          <w:lang w:eastAsia="ja-JP"/>
        </w:rPr>
        <w:t xml:space="preserve"> and</w:t>
      </w:r>
      <w:r w:rsidR="0033689B">
        <w:rPr>
          <w:lang w:eastAsia="ja-JP"/>
        </w:rPr>
        <w:t xml:space="preserve"> </w:t>
      </w:r>
      <w:r w:rsidR="0033689B">
        <w:rPr>
          <w:rFonts w:hint="eastAsia"/>
          <w:lang w:eastAsia="ja-JP"/>
        </w:rPr>
        <w:t>ADV7482</w:t>
      </w:r>
      <w:r w:rsidR="00A77A84">
        <w:rPr>
          <w:lang w:eastAsia="ja-JP"/>
        </w:rPr>
        <w:t>.</w:t>
      </w:r>
      <w:r w:rsidR="005979ED">
        <w:rPr>
          <w:lang w:eastAsia="ja-JP"/>
        </w:rPr>
        <w:t xml:space="preserve">  (Please refer to </w:t>
      </w:r>
      <w:r w:rsidR="005979ED" w:rsidRPr="005979ED">
        <w:rPr>
          <w:lang w:eastAsia="ja-JP"/>
        </w:rPr>
        <w:t>Documentation\</w:t>
      </w:r>
      <w:proofErr w:type="spellStart"/>
      <w:r w:rsidR="005979ED" w:rsidRPr="005979ED">
        <w:rPr>
          <w:lang w:eastAsia="ja-JP"/>
        </w:rPr>
        <w:t>devicetree</w:t>
      </w:r>
      <w:proofErr w:type="spellEnd"/>
      <w:r w:rsidR="005979ED" w:rsidRPr="005979ED">
        <w:rPr>
          <w:lang w:eastAsia="ja-JP"/>
        </w:rPr>
        <w:t>\bindings\media</w:t>
      </w:r>
      <w:r w:rsidR="005979ED">
        <w:rPr>
          <w:lang w:eastAsia="ja-JP"/>
        </w:rPr>
        <w:t>/rcar-vin.txt about device node definition method)</w:t>
      </w:r>
    </w:p>
    <w:p w14:paraId="3144F494" w14:textId="77777777" w:rsidR="00973335" w:rsidRDefault="00973335" w:rsidP="002462C7">
      <w:pPr>
        <w:rPr>
          <w:lang w:eastAsia="ja-JP"/>
        </w:rPr>
      </w:pPr>
      <w:r>
        <w:rPr>
          <w:noProof/>
        </w:rPr>
        <mc:AlternateContent>
          <mc:Choice Requires="wps">
            <w:drawing>
              <wp:anchor distT="0" distB="0" distL="114300" distR="114300" simplePos="0" relativeHeight="251666432" behindDoc="0" locked="0" layoutInCell="1" allowOverlap="1" wp14:anchorId="7FC23797" wp14:editId="58DB8760">
                <wp:simplePos x="0" y="0"/>
                <wp:positionH relativeFrom="margin">
                  <wp:align>right</wp:align>
                </wp:positionH>
                <wp:positionV relativeFrom="paragraph">
                  <wp:posOffset>13335</wp:posOffset>
                </wp:positionV>
                <wp:extent cx="6172200" cy="581025"/>
                <wp:effectExtent l="0" t="0" r="19050" b="28575"/>
                <wp:wrapNone/>
                <wp:docPr id="35" name="テキスト ボックス 35"/>
                <wp:cNvGraphicFramePr/>
                <a:graphic xmlns:a="http://schemas.openxmlformats.org/drawingml/2006/main">
                  <a:graphicData uri="http://schemas.microsoft.com/office/word/2010/wordprocessingShape">
                    <wps:wsp>
                      <wps:cNvSpPr txBox="1"/>
                      <wps:spPr>
                        <a:xfrm>
                          <a:off x="0" y="0"/>
                          <a:ext cx="6172200"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EEEA82" w14:textId="77777777" w:rsidR="00174F95" w:rsidRPr="00E63303" w:rsidRDefault="00174F95" w:rsidP="00E63303">
                            <w:pPr>
                              <w:spacing w:after="0" w:line="200" w:lineRule="exact"/>
                              <w:rPr>
                                <w:sz w:val="18"/>
                                <w:lang w:eastAsia="ja-JP"/>
                              </w:rPr>
                            </w:pPr>
                            <w:r w:rsidRPr="00E63303">
                              <w:rPr>
                                <w:sz w:val="18"/>
                              </w:rPr>
                              <w:t>&amp;vin0 {</w:t>
                            </w:r>
                            <w:r w:rsidRPr="00E63303">
                              <w:rPr>
                                <w:sz w:val="18"/>
                              </w:rPr>
                              <w:tab/>
                            </w:r>
                            <w:r w:rsidRPr="00E63303">
                              <w:rPr>
                                <w:sz w:val="18"/>
                              </w:rPr>
                              <w:tab/>
                            </w:r>
                            <w:r w:rsidRPr="00E63303">
                              <w:rPr>
                                <w:sz w:val="18"/>
                              </w:rPr>
                              <w:tab/>
                            </w:r>
                            <w:r w:rsidRPr="00E63303">
                              <w:rPr>
                                <w:sz w:val="18"/>
                              </w:rPr>
                              <w:tab/>
                            </w:r>
                            <w:r w:rsidRPr="00E63303">
                              <w:rPr>
                                <w:sz w:val="18"/>
                              </w:rPr>
                              <w:tab/>
                            </w:r>
                            <w:r w:rsidRPr="00E63303">
                              <w:rPr>
                                <w:sz w:val="18"/>
                              </w:rPr>
                              <w:tab/>
                            </w:r>
                            <w:r w:rsidRPr="00E63303">
                              <w:rPr>
                                <w:sz w:val="18"/>
                              </w:rPr>
                              <w:tab/>
                            </w:r>
                            <w:r w:rsidRPr="00E63303">
                              <w:rPr>
                                <w:sz w:val="18"/>
                                <w:lang w:eastAsia="ja-JP"/>
                              </w:rPr>
                              <w:t>// Set VIN channel node (vin0-vin7)</w:t>
                            </w:r>
                          </w:p>
                          <w:p w14:paraId="06A758A5" w14:textId="77777777" w:rsidR="00174F95" w:rsidRPr="00E63303" w:rsidRDefault="00174F95" w:rsidP="00E63303">
                            <w:pPr>
                              <w:spacing w:after="0" w:line="200" w:lineRule="exact"/>
                              <w:rPr>
                                <w:sz w:val="18"/>
                              </w:rPr>
                            </w:pPr>
                            <w:r w:rsidRPr="00E63303">
                              <w:rPr>
                                <w:sz w:val="18"/>
                              </w:rPr>
                              <w:tab/>
                              <w:t>status = "okay";</w:t>
                            </w:r>
                          </w:p>
                          <w:p w14:paraId="5D005621" w14:textId="77777777" w:rsidR="00174F95" w:rsidRPr="00E63303" w:rsidRDefault="00174F95" w:rsidP="00E63303">
                            <w:pPr>
                              <w:spacing w:after="0" w:line="200" w:lineRule="exact"/>
                              <w:rPr>
                                <w:sz w:val="18"/>
                              </w:rPr>
                            </w:pPr>
                            <w:r w:rsidRPr="00E63303">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23797" id="テキスト ボックス 35" o:spid="_x0000_s1762" type="#_x0000_t202" style="position:absolute;margin-left:434.8pt;margin-top:1.05pt;width:486pt;height:45.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" fillcolor="white [3201]" strokeweight=".5pt">
                <v:textbox>
                  <w:txbxContent>
                    <w:p w14:paraId="36EEEA82" w14:textId="77777777" w:rsidR="00174F95" w:rsidRPr="00E63303" w:rsidRDefault="00174F95" w:rsidP="00E63303">
                      <w:pPr>
                        <w:spacing w:after="0" w:line="200" w:lineRule="exact"/>
                        <w:rPr>
                          <w:sz w:val="18"/>
                          <w:lang w:eastAsia="ja-JP"/>
                        </w:rPr>
                      </w:pPr>
                      <w:r w:rsidRPr="00E63303">
                        <w:rPr>
                          <w:sz w:val="18"/>
                        </w:rPr>
                        <w:t>&amp;vin0 {</w:t>
                      </w:r>
                      <w:r w:rsidRPr="00E63303">
                        <w:rPr>
                          <w:sz w:val="18"/>
                        </w:rPr>
                        <w:tab/>
                      </w:r>
                      <w:r w:rsidRPr="00E63303">
                        <w:rPr>
                          <w:sz w:val="18"/>
                        </w:rPr>
                        <w:tab/>
                      </w:r>
                      <w:r w:rsidRPr="00E63303">
                        <w:rPr>
                          <w:sz w:val="18"/>
                        </w:rPr>
                        <w:tab/>
                      </w:r>
                      <w:r w:rsidRPr="00E63303">
                        <w:rPr>
                          <w:sz w:val="18"/>
                        </w:rPr>
                        <w:tab/>
                      </w:r>
                      <w:r w:rsidRPr="00E63303">
                        <w:rPr>
                          <w:sz w:val="18"/>
                        </w:rPr>
                        <w:tab/>
                      </w:r>
                      <w:r w:rsidRPr="00E63303">
                        <w:rPr>
                          <w:sz w:val="18"/>
                        </w:rPr>
                        <w:tab/>
                      </w:r>
                      <w:r w:rsidRPr="00E63303">
                        <w:rPr>
                          <w:sz w:val="18"/>
                        </w:rPr>
                        <w:tab/>
                      </w:r>
                      <w:r w:rsidRPr="00E63303">
                        <w:rPr>
                          <w:sz w:val="18"/>
                          <w:lang w:eastAsia="ja-JP"/>
                        </w:rPr>
                        <w:t>// Set VIN channel node (vin0-vin7)</w:t>
                      </w:r>
                    </w:p>
                    <w:p w14:paraId="06A758A5" w14:textId="77777777" w:rsidR="00174F95" w:rsidRPr="00E63303" w:rsidRDefault="00174F95" w:rsidP="00E63303">
                      <w:pPr>
                        <w:spacing w:after="0" w:line="200" w:lineRule="exact"/>
                        <w:rPr>
                          <w:sz w:val="18"/>
                        </w:rPr>
                      </w:pPr>
                      <w:r w:rsidRPr="00E63303">
                        <w:rPr>
                          <w:sz w:val="18"/>
                        </w:rPr>
                        <w:tab/>
                        <w:t>status = "okay";</w:t>
                      </w:r>
                    </w:p>
                    <w:p w14:paraId="5D005621" w14:textId="77777777" w:rsidR="00174F95" w:rsidRPr="00E63303" w:rsidRDefault="00174F95" w:rsidP="00E63303">
                      <w:pPr>
                        <w:spacing w:after="0" w:line="200" w:lineRule="exact"/>
                        <w:rPr>
                          <w:sz w:val="18"/>
                        </w:rPr>
                      </w:pPr>
                      <w:r w:rsidRPr="00E63303">
                        <w:rPr>
                          <w:sz w:val="18"/>
                        </w:rPr>
                        <w:t>};</w:t>
                      </w:r>
                    </w:p>
                  </w:txbxContent>
                </v:textbox>
                <w10:wrap anchorx="margin"/>
              </v:shape>
            </w:pict>
          </mc:Fallback>
        </mc:AlternateContent>
      </w:r>
      <w:r w:rsidRPr="00973335">
        <w:rPr>
          <w:noProof/>
          <w:lang w:eastAsia="ja-JP"/>
        </w:rPr>
        <w:t xml:space="preserve"> </w:t>
      </w:r>
    </w:p>
    <w:p w14:paraId="3D67B199" w14:textId="77777777" w:rsidR="00973335" w:rsidRDefault="00973335" w:rsidP="002462C7">
      <w:pPr>
        <w:rPr>
          <w:lang w:eastAsia="ja-JP"/>
        </w:rPr>
      </w:pPr>
    </w:p>
    <w:p w14:paraId="4E1520A2" w14:textId="77777777" w:rsidR="00973335" w:rsidRDefault="00AA1595" w:rsidP="002462C7">
      <w:pPr>
        <w:rPr>
          <w:lang w:eastAsia="ja-JP"/>
        </w:rPr>
      </w:pPr>
      <w:r>
        <w:rPr>
          <w:noProof/>
        </w:rPr>
        <mc:AlternateContent>
          <mc:Choice Requires="wps">
            <w:drawing>
              <wp:anchor distT="0" distB="0" distL="114300" distR="114300" simplePos="0" relativeHeight="251668480" behindDoc="0" locked="0" layoutInCell="1" allowOverlap="1" wp14:anchorId="78E560E3" wp14:editId="12C2DDB4">
                <wp:simplePos x="0" y="0"/>
                <wp:positionH relativeFrom="margin">
                  <wp:align>right</wp:align>
                </wp:positionH>
                <wp:positionV relativeFrom="paragraph">
                  <wp:posOffset>13335</wp:posOffset>
                </wp:positionV>
                <wp:extent cx="6172200" cy="2266950"/>
                <wp:effectExtent l="0" t="0" r="19050" b="19050"/>
                <wp:wrapNone/>
                <wp:docPr id="37" name="テキスト ボックス 37"/>
                <wp:cNvGraphicFramePr/>
                <a:graphic xmlns:a="http://schemas.openxmlformats.org/drawingml/2006/main">
                  <a:graphicData uri="http://schemas.microsoft.com/office/word/2010/wordprocessingShape">
                    <wps:wsp>
                      <wps:cNvSpPr txBox="1"/>
                      <wps:spPr>
                        <a:xfrm>
                          <a:off x="0" y="0"/>
                          <a:ext cx="6172200" cy="2266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BCCB32" w14:textId="77777777" w:rsidR="00174F95" w:rsidRPr="00E16ABB" w:rsidRDefault="00174F95" w:rsidP="00E16ABB">
                            <w:pPr>
                              <w:spacing w:after="0" w:line="200" w:lineRule="exact"/>
                              <w:rPr>
                                <w:sz w:val="18"/>
                              </w:rPr>
                            </w:pPr>
                            <w:r w:rsidRPr="00F06748">
                              <w:rPr>
                                <w:sz w:val="18"/>
                              </w:rPr>
                              <w:t>&amp;csi40 {</w:t>
                            </w:r>
                            <w:r w:rsidRPr="00E16ABB">
                              <w:rPr>
                                <w:sz w:val="18"/>
                              </w:rPr>
                              <w:tab/>
                            </w:r>
                            <w:r w:rsidRPr="00E16ABB">
                              <w:rPr>
                                <w:sz w:val="18"/>
                              </w:rPr>
                              <w:tab/>
                            </w:r>
                            <w:r>
                              <w:rPr>
                                <w:sz w:val="18"/>
                              </w:rPr>
                              <w:tab/>
                            </w:r>
                            <w:r>
                              <w:rPr>
                                <w:sz w:val="18"/>
                              </w:rPr>
                              <w:tab/>
                            </w:r>
                            <w:r>
                              <w:rPr>
                                <w:sz w:val="18"/>
                              </w:rPr>
                              <w:tab/>
                            </w:r>
                            <w:r w:rsidRPr="00E16ABB">
                              <w:rPr>
                                <w:sz w:val="18"/>
                              </w:rPr>
                              <w:t>// Set csi2 channel node (</w:t>
                            </w:r>
                            <w:r w:rsidRPr="00F06748">
                              <w:rPr>
                                <w:sz w:val="18"/>
                              </w:rPr>
                              <w:t>&amp;csi20</w:t>
                            </w:r>
                            <w:r>
                              <w:rPr>
                                <w:sz w:val="18"/>
                              </w:rPr>
                              <w:t xml:space="preserve"> / </w:t>
                            </w:r>
                            <w:r w:rsidRPr="00F06748">
                              <w:rPr>
                                <w:sz w:val="18"/>
                              </w:rPr>
                              <w:t>&amp;csi</w:t>
                            </w:r>
                            <w:r>
                              <w:rPr>
                                <w:sz w:val="18"/>
                              </w:rPr>
                              <w:t xml:space="preserve">41 / </w:t>
                            </w:r>
                            <w:r w:rsidRPr="00F06748">
                              <w:rPr>
                                <w:sz w:val="18"/>
                              </w:rPr>
                              <w:t>&amp;csi</w:t>
                            </w:r>
                            <w:r>
                              <w:rPr>
                                <w:sz w:val="18"/>
                              </w:rPr>
                              <w:t>40</w:t>
                            </w:r>
                            <w:r w:rsidRPr="00E16ABB">
                              <w:rPr>
                                <w:sz w:val="18"/>
                              </w:rPr>
                              <w:t>)</w:t>
                            </w:r>
                          </w:p>
                          <w:p w14:paraId="70CBE566" w14:textId="77777777" w:rsidR="00174F95" w:rsidRPr="00F06748" w:rsidRDefault="00174F95" w:rsidP="00F06748">
                            <w:pPr>
                              <w:spacing w:after="0" w:line="200" w:lineRule="exact"/>
                              <w:rPr>
                                <w:sz w:val="18"/>
                              </w:rPr>
                            </w:pPr>
                            <w:r w:rsidRPr="00F06748">
                              <w:rPr>
                                <w:sz w:val="18"/>
                              </w:rPr>
                              <w:tab/>
                              <w:t>status = "okay";</w:t>
                            </w:r>
                          </w:p>
                          <w:p w14:paraId="592C68A6" w14:textId="77777777" w:rsidR="00174F95" w:rsidRPr="00F06748" w:rsidRDefault="00174F95" w:rsidP="00F06748">
                            <w:pPr>
                              <w:spacing w:after="0" w:line="200" w:lineRule="exact"/>
                              <w:rPr>
                                <w:sz w:val="18"/>
                              </w:rPr>
                            </w:pPr>
                          </w:p>
                          <w:p w14:paraId="17B7860B" w14:textId="77777777" w:rsidR="00174F95" w:rsidRPr="00F06748" w:rsidRDefault="00174F95" w:rsidP="00F06748">
                            <w:pPr>
                              <w:spacing w:after="0" w:line="200" w:lineRule="exact"/>
                              <w:rPr>
                                <w:sz w:val="18"/>
                              </w:rPr>
                            </w:pPr>
                            <w:r w:rsidRPr="00F06748">
                              <w:rPr>
                                <w:sz w:val="18"/>
                              </w:rPr>
                              <w:tab/>
                              <w:t>ports {</w:t>
                            </w:r>
                          </w:p>
                          <w:p w14:paraId="769E1063" w14:textId="77777777" w:rsidR="00174F95" w:rsidRPr="00F06748" w:rsidRDefault="00174F95" w:rsidP="00F06748">
                            <w:pPr>
                              <w:spacing w:after="0" w:line="200" w:lineRule="exact"/>
                              <w:rPr>
                                <w:sz w:val="18"/>
                              </w:rPr>
                            </w:pPr>
                            <w:r w:rsidRPr="00F06748">
                              <w:rPr>
                                <w:sz w:val="18"/>
                              </w:rPr>
                              <w:tab/>
                            </w:r>
                            <w:r w:rsidRPr="00F06748">
                              <w:rPr>
                                <w:sz w:val="18"/>
                              </w:rPr>
                              <w:tab/>
                              <w:t>port@0 {</w:t>
                            </w:r>
                          </w:p>
                          <w:p w14:paraId="28E78F3E"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t>reg = &lt;0&gt;;</w:t>
                            </w:r>
                          </w:p>
                          <w:p w14:paraId="566EF8F1" w14:textId="77777777" w:rsidR="00174F95" w:rsidRPr="00F06748" w:rsidRDefault="00174F95" w:rsidP="00F06748">
                            <w:pPr>
                              <w:spacing w:after="0" w:line="200" w:lineRule="exact"/>
                              <w:rPr>
                                <w:sz w:val="18"/>
                              </w:rPr>
                            </w:pPr>
                          </w:p>
                          <w:p w14:paraId="7A5110F6"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t>csi40_in: endpoint {</w:t>
                            </w:r>
                          </w:p>
                          <w:p w14:paraId="13049E4A"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r>
                            <w:r w:rsidRPr="00F06748">
                              <w:rPr>
                                <w:sz w:val="18"/>
                              </w:rPr>
                              <w:tab/>
                              <w:t>clock-lanes = &lt;0&gt;;</w:t>
                            </w:r>
                          </w:p>
                          <w:p w14:paraId="3339262B"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r>
                            <w:r w:rsidRPr="00F06748">
                              <w:rPr>
                                <w:sz w:val="18"/>
                              </w:rPr>
                              <w:tab/>
                              <w:t>data-lanes = &lt;1 2 3 4&gt;;</w:t>
                            </w:r>
                            <w:r w:rsidRPr="00E16ABB">
                              <w:rPr>
                                <w:sz w:val="18"/>
                              </w:rPr>
                              <w:tab/>
                            </w:r>
                            <w:r w:rsidRPr="00E16ABB">
                              <w:rPr>
                                <w:sz w:val="18"/>
                              </w:rPr>
                              <w:tab/>
                              <w:t>// Set data lane number</w:t>
                            </w:r>
                          </w:p>
                          <w:p w14:paraId="327A1CAF" w14:textId="77777777" w:rsidR="00174F95" w:rsidRPr="00E16ABB" w:rsidRDefault="00174F95" w:rsidP="00F06748">
                            <w:pPr>
                              <w:spacing w:after="0" w:line="200" w:lineRule="exact"/>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t xml:space="preserve">   </w:t>
                            </w:r>
                            <w:r w:rsidRPr="00E16ABB">
                              <w:rPr>
                                <w:sz w:val="18"/>
                              </w:rPr>
                              <w:t>&lt;1 2 3 4&gt;</w:t>
                            </w:r>
                            <w:r>
                              <w:rPr>
                                <w:sz w:val="18"/>
                              </w:rPr>
                              <w:t xml:space="preserve"> = 4 lane (csi40 or csi41 only)</w:t>
                            </w:r>
                          </w:p>
                          <w:p w14:paraId="11AB2FFB" w14:textId="77777777" w:rsidR="00174F95" w:rsidRDefault="00174F95" w:rsidP="00F06748">
                            <w:pPr>
                              <w:spacing w:after="0" w:line="200" w:lineRule="exact"/>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t xml:space="preserve">   &lt;1 2</w:t>
                            </w:r>
                            <w:r w:rsidRPr="00E16ABB">
                              <w:rPr>
                                <w:sz w:val="18"/>
                              </w:rPr>
                              <w:t>&gt;</w:t>
                            </w:r>
                            <w:r>
                              <w:rPr>
                                <w:sz w:val="18"/>
                              </w:rPr>
                              <w:t xml:space="preserve"> = 2lane</w:t>
                            </w:r>
                          </w:p>
                          <w:p w14:paraId="6F5C71D1" w14:textId="77777777" w:rsidR="00174F95" w:rsidRPr="00E16ABB" w:rsidRDefault="00174F95" w:rsidP="00F06748">
                            <w:pPr>
                              <w:spacing w:after="0" w:line="200" w:lineRule="exact"/>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t xml:space="preserve">   &lt;1</w:t>
                            </w:r>
                            <w:r w:rsidRPr="00E16ABB">
                              <w:rPr>
                                <w:sz w:val="18"/>
                              </w:rPr>
                              <w:t>&gt;</w:t>
                            </w:r>
                            <w:r>
                              <w:rPr>
                                <w:sz w:val="18"/>
                              </w:rPr>
                              <w:t xml:space="preserve"> = 1 lane</w:t>
                            </w:r>
                          </w:p>
                          <w:p w14:paraId="488763A0"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r>
                            <w:r w:rsidRPr="00F06748">
                              <w:rPr>
                                <w:sz w:val="18"/>
                              </w:rPr>
                              <w:tab/>
                              <w:t>remote-endpoint = &lt;&amp;adv7482_txa&gt;;</w:t>
                            </w:r>
                            <w:r>
                              <w:rPr>
                                <w:sz w:val="18"/>
                              </w:rPr>
                              <w:tab/>
                            </w:r>
                            <w:r w:rsidRPr="00E16ABB">
                              <w:rPr>
                                <w:sz w:val="18"/>
                              </w:rPr>
                              <w:t>// Set video encoder node</w:t>
                            </w:r>
                          </w:p>
                          <w:p w14:paraId="0D05BEFB"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t>};</w:t>
                            </w:r>
                          </w:p>
                          <w:p w14:paraId="307C4C19" w14:textId="77777777" w:rsidR="00174F95" w:rsidRPr="00F06748" w:rsidRDefault="00174F95" w:rsidP="00F06748">
                            <w:pPr>
                              <w:spacing w:after="0" w:line="200" w:lineRule="exact"/>
                              <w:rPr>
                                <w:sz w:val="18"/>
                              </w:rPr>
                            </w:pPr>
                            <w:r w:rsidRPr="00F06748">
                              <w:rPr>
                                <w:sz w:val="18"/>
                              </w:rPr>
                              <w:tab/>
                            </w:r>
                            <w:r w:rsidRPr="00F06748">
                              <w:rPr>
                                <w:sz w:val="18"/>
                              </w:rPr>
                              <w:tab/>
                              <w:t>};</w:t>
                            </w:r>
                          </w:p>
                          <w:p w14:paraId="2B80154E" w14:textId="77777777" w:rsidR="00174F95" w:rsidRPr="00E63303" w:rsidRDefault="00174F95">
                            <w:pPr>
                              <w:spacing w:after="0" w:line="200" w:lineRule="exact"/>
                              <w:rPr>
                                <w:sz w:val="18"/>
                              </w:rPr>
                            </w:pPr>
                            <w:r w:rsidRPr="00F06748">
                              <w:rPr>
                                <w:sz w:val="18"/>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560E3" id="テキスト ボックス 37" o:spid="_x0000_s1763" type="#_x0000_t202" style="position:absolute;margin-left:434.8pt;margin-top:1.05pt;width:486pt;height:178.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" fillcolor="white [3201]" strokeweight=".5pt">
                <v:textbox>
                  <w:txbxContent>
                    <w:p w14:paraId="07BCCB32" w14:textId="77777777" w:rsidR="00174F95" w:rsidRPr="00E16ABB" w:rsidRDefault="00174F95" w:rsidP="00E16ABB">
                      <w:pPr>
                        <w:spacing w:after="0" w:line="200" w:lineRule="exact"/>
                        <w:rPr>
                          <w:sz w:val="18"/>
                        </w:rPr>
                      </w:pPr>
                      <w:r w:rsidRPr="00F06748">
                        <w:rPr>
                          <w:sz w:val="18"/>
                        </w:rPr>
                        <w:t>&amp;csi40 {</w:t>
                      </w:r>
                      <w:r w:rsidRPr="00E16ABB">
                        <w:rPr>
                          <w:sz w:val="18"/>
                        </w:rPr>
                        <w:tab/>
                      </w:r>
                      <w:r w:rsidRPr="00E16ABB">
                        <w:rPr>
                          <w:sz w:val="18"/>
                        </w:rPr>
                        <w:tab/>
                      </w:r>
                      <w:r>
                        <w:rPr>
                          <w:sz w:val="18"/>
                        </w:rPr>
                        <w:tab/>
                      </w:r>
                      <w:r>
                        <w:rPr>
                          <w:sz w:val="18"/>
                        </w:rPr>
                        <w:tab/>
                      </w:r>
                      <w:r>
                        <w:rPr>
                          <w:sz w:val="18"/>
                        </w:rPr>
                        <w:tab/>
                      </w:r>
                      <w:r w:rsidRPr="00E16ABB">
                        <w:rPr>
                          <w:sz w:val="18"/>
                        </w:rPr>
                        <w:t>// Set csi2 channel node (</w:t>
                      </w:r>
                      <w:r w:rsidRPr="00F06748">
                        <w:rPr>
                          <w:sz w:val="18"/>
                        </w:rPr>
                        <w:t>&amp;csi20</w:t>
                      </w:r>
                      <w:r>
                        <w:rPr>
                          <w:sz w:val="18"/>
                        </w:rPr>
                        <w:t xml:space="preserve"> / </w:t>
                      </w:r>
                      <w:r w:rsidRPr="00F06748">
                        <w:rPr>
                          <w:sz w:val="18"/>
                        </w:rPr>
                        <w:t>&amp;csi</w:t>
                      </w:r>
                      <w:r>
                        <w:rPr>
                          <w:sz w:val="18"/>
                        </w:rPr>
                        <w:t xml:space="preserve">41 / </w:t>
                      </w:r>
                      <w:r w:rsidRPr="00F06748">
                        <w:rPr>
                          <w:sz w:val="18"/>
                        </w:rPr>
                        <w:t>&amp;csi</w:t>
                      </w:r>
                      <w:r>
                        <w:rPr>
                          <w:sz w:val="18"/>
                        </w:rPr>
                        <w:t>40</w:t>
                      </w:r>
                      <w:r w:rsidRPr="00E16ABB">
                        <w:rPr>
                          <w:sz w:val="18"/>
                        </w:rPr>
                        <w:t>)</w:t>
                      </w:r>
                    </w:p>
                    <w:p w14:paraId="70CBE566" w14:textId="77777777" w:rsidR="00174F95" w:rsidRPr="00F06748" w:rsidRDefault="00174F95" w:rsidP="00F06748">
                      <w:pPr>
                        <w:spacing w:after="0" w:line="200" w:lineRule="exact"/>
                        <w:rPr>
                          <w:sz w:val="18"/>
                        </w:rPr>
                      </w:pPr>
                      <w:r w:rsidRPr="00F06748">
                        <w:rPr>
                          <w:sz w:val="18"/>
                        </w:rPr>
                        <w:tab/>
                        <w:t>status = "okay";</w:t>
                      </w:r>
                    </w:p>
                    <w:p w14:paraId="592C68A6" w14:textId="77777777" w:rsidR="00174F95" w:rsidRPr="00F06748" w:rsidRDefault="00174F95" w:rsidP="00F06748">
                      <w:pPr>
                        <w:spacing w:after="0" w:line="200" w:lineRule="exact"/>
                        <w:rPr>
                          <w:sz w:val="18"/>
                        </w:rPr>
                      </w:pPr>
                    </w:p>
                    <w:p w14:paraId="17B7860B" w14:textId="77777777" w:rsidR="00174F95" w:rsidRPr="00F06748" w:rsidRDefault="00174F95" w:rsidP="00F06748">
                      <w:pPr>
                        <w:spacing w:after="0" w:line="200" w:lineRule="exact"/>
                        <w:rPr>
                          <w:sz w:val="18"/>
                        </w:rPr>
                      </w:pPr>
                      <w:r w:rsidRPr="00F06748">
                        <w:rPr>
                          <w:sz w:val="18"/>
                        </w:rPr>
                        <w:tab/>
                        <w:t>ports {</w:t>
                      </w:r>
                    </w:p>
                    <w:p w14:paraId="769E1063" w14:textId="77777777" w:rsidR="00174F95" w:rsidRPr="00F06748" w:rsidRDefault="00174F95" w:rsidP="00F06748">
                      <w:pPr>
                        <w:spacing w:after="0" w:line="200" w:lineRule="exact"/>
                        <w:rPr>
                          <w:sz w:val="18"/>
                        </w:rPr>
                      </w:pPr>
                      <w:r w:rsidRPr="00F06748">
                        <w:rPr>
                          <w:sz w:val="18"/>
                        </w:rPr>
                        <w:tab/>
                      </w:r>
                      <w:r w:rsidRPr="00F06748">
                        <w:rPr>
                          <w:sz w:val="18"/>
                        </w:rPr>
                        <w:tab/>
                        <w:t>port@0 {</w:t>
                      </w:r>
                    </w:p>
                    <w:p w14:paraId="28E78F3E"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t>reg = &lt;0&gt;;</w:t>
                      </w:r>
                    </w:p>
                    <w:p w14:paraId="566EF8F1" w14:textId="77777777" w:rsidR="00174F95" w:rsidRPr="00F06748" w:rsidRDefault="00174F95" w:rsidP="00F06748">
                      <w:pPr>
                        <w:spacing w:after="0" w:line="200" w:lineRule="exact"/>
                        <w:rPr>
                          <w:sz w:val="18"/>
                        </w:rPr>
                      </w:pPr>
                    </w:p>
                    <w:p w14:paraId="7A5110F6"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t>csi40_in: endpoint {</w:t>
                      </w:r>
                    </w:p>
                    <w:p w14:paraId="13049E4A"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r>
                      <w:r w:rsidRPr="00F06748">
                        <w:rPr>
                          <w:sz w:val="18"/>
                        </w:rPr>
                        <w:tab/>
                        <w:t>clock-lanes = &lt;0&gt;;</w:t>
                      </w:r>
                    </w:p>
                    <w:p w14:paraId="3339262B"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r>
                      <w:r w:rsidRPr="00F06748">
                        <w:rPr>
                          <w:sz w:val="18"/>
                        </w:rPr>
                        <w:tab/>
                        <w:t>data-lanes = &lt;1 2 3 4&gt;;</w:t>
                      </w:r>
                      <w:r w:rsidRPr="00E16ABB">
                        <w:rPr>
                          <w:sz w:val="18"/>
                        </w:rPr>
                        <w:tab/>
                      </w:r>
                      <w:r w:rsidRPr="00E16ABB">
                        <w:rPr>
                          <w:sz w:val="18"/>
                        </w:rPr>
                        <w:tab/>
                        <w:t>// Set data lane number</w:t>
                      </w:r>
                    </w:p>
                    <w:p w14:paraId="327A1CAF" w14:textId="77777777" w:rsidR="00174F95" w:rsidRPr="00E16ABB" w:rsidRDefault="00174F95" w:rsidP="00F06748">
                      <w:pPr>
                        <w:spacing w:after="0" w:line="200" w:lineRule="exact"/>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t xml:space="preserve">   </w:t>
                      </w:r>
                      <w:r w:rsidRPr="00E16ABB">
                        <w:rPr>
                          <w:sz w:val="18"/>
                        </w:rPr>
                        <w:t>&lt;1 2 3 4&gt;</w:t>
                      </w:r>
                      <w:r>
                        <w:rPr>
                          <w:sz w:val="18"/>
                        </w:rPr>
                        <w:t xml:space="preserve"> = 4 lane (csi40 or csi41 only)</w:t>
                      </w:r>
                    </w:p>
                    <w:p w14:paraId="11AB2FFB" w14:textId="77777777" w:rsidR="00174F95" w:rsidRDefault="00174F95" w:rsidP="00F06748">
                      <w:pPr>
                        <w:spacing w:after="0" w:line="200" w:lineRule="exact"/>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t xml:space="preserve">   &lt;1 2</w:t>
                      </w:r>
                      <w:r w:rsidRPr="00E16ABB">
                        <w:rPr>
                          <w:sz w:val="18"/>
                        </w:rPr>
                        <w:t>&gt;</w:t>
                      </w:r>
                      <w:r>
                        <w:rPr>
                          <w:sz w:val="18"/>
                        </w:rPr>
                        <w:t xml:space="preserve"> = 2lane</w:t>
                      </w:r>
                    </w:p>
                    <w:p w14:paraId="6F5C71D1" w14:textId="77777777" w:rsidR="00174F95" w:rsidRPr="00E16ABB" w:rsidRDefault="00174F95" w:rsidP="00F06748">
                      <w:pPr>
                        <w:spacing w:after="0" w:line="200" w:lineRule="exact"/>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t xml:space="preserve">   &lt;1</w:t>
                      </w:r>
                      <w:r w:rsidRPr="00E16ABB">
                        <w:rPr>
                          <w:sz w:val="18"/>
                        </w:rPr>
                        <w:t>&gt;</w:t>
                      </w:r>
                      <w:r>
                        <w:rPr>
                          <w:sz w:val="18"/>
                        </w:rPr>
                        <w:t xml:space="preserve"> = 1 lane</w:t>
                      </w:r>
                    </w:p>
                    <w:p w14:paraId="488763A0"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r>
                      <w:r w:rsidRPr="00F06748">
                        <w:rPr>
                          <w:sz w:val="18"/>
                        </w:rPr>
                        <w:tab/>
                        <w:t>remote-endpoint = &lt;&amp;adv7482_txa&gt;;</w:t>
                      </w:r>
                      <w:r>
                        <w:rPr>
                          <w:sz w:val="18"/>
                        </w:rPr>
                        <w:tab/>
                      </w:r>
                      <w:r w:rsidRPr="00E16ABB">
                        <w:rPr>
                          <w:sz w:val="18"/>
                        </w:rPr>
                        <w:t>// Set video encoder node</w:t>
                      </w:r>
                    </w:p>
                    <w:p w14:paraId="0D05BEFB"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t>};</w:t>
                      </w:r>
                    </w:p>
                    <w:p w14:paraId="307C4C19" w14:textId="77777777" w:rsidR="00174F95" w:rsidRPr="00F06748" w:rsidRDefault="00174F95" w:rsidP="00F06748">
                      <w:pPr>
                        <w:spacing w:after="0" w:line="200" w:lineRule="exact"/>
                        <w:rPr>
                          <w:sz w:val="18"/>
                        </w:rPr>
                      </w:pPr>
                      <w:r w:rsidRPr="00F06748">
                        <w:rPr>
                          <w:sz w:val="18"/>
                        </w:rPr>
                        <w:tab/>
                      </w:r>
                      <w:r w:rsidRPr="00F06748">
                        <w:rPr>
                          <w:sz w:val="18"/>
                        </w:rPr>
                        <w:tab/>
                        <w:t>};</w:t>
                      </w:r>
                    </w:p>
                    <w:p w14:paraId="2B80154E" w14:textId="77777777" w:rsidR="00174F95" w:rsidRPr="00E63303" w:rsidRDefault="00174F95">
                      <w:pPr>
                        <w:spacing w:after="0" w:line="200" w:lineRule="exact"/>
                        <w:rPr>
                          <w:sz w:val="18"/>
                        </w:rPr>
                      </w:pPr>
                      <w:r w:rsidRPr="00F06748">
                        <w:rPr>
                          <w:sz w:val="18"/>
                        </w:rPr>
                        <w:tab/>
                        <w:t>};</w:t>
                      </w:r>
                    </w:p>
                  </w:txbxContent>
                </v:textbox>
                <w10:wrap anchorx="margin"/>
              </v:shape>
            </w:pict>
          </mc:Fallback>
        </mc:AlternateContent>
      </w:r>
    </w:p>
    <w:p w14:paraId="1B91CFD4" w14:textId="77777777" w:rsidR="00973335" w:rsidRDefault="00973335" w:rsidP="002462C7">
      <w:pPr>
        <w:rPr>
          <w:lang w:eastAsia="ja-JP"/>
        </w:rPr>
      </w:pPr>
    </w:p>
    <w:p w14:paraId="43DEBDD9" w14:textId="77777777" w:rsidR="00973335" w:rsidRDefault="00973335" w:rsidP="002462C7">
      <w:pPr>
        <w:rPr>
          <w:lang w:eastAsia="ja-JP"/>
        </w:rPr>
      </w:pPr>
    </w:p>
    <w:p w14:paraId="532612C2" w14:textId="77777777" w:rsidR="00973335" w:rsidRDefault="00973335" w:rsidP="002462C7">
      <w:pPr>
        <w:rPr>
          <w:lang w:eastAsia="ja-JP"/>
        </w:rPr>
      </w:pPr>
    </w:p>
    <w:p w14:paraId="76AA9003" w14:textId="77777777" w:rsidR="00973335" w:rsidRDefault="00973335" w:rsidP="002462C7">
      <w:pPr>
        <w:rPr>
          <w:lang w:eastAsia="ja-JP"/>
        </w:rPr>
      </w:pPr>
    </w:p>
    <w:p w14:paraId="0863C6BE" w14:textId="77777777" w:rsidR="00973335" w:rsidRDefault="00973335" w:rsidP="002462C7">
      <w:pPr>
        <w:rPr>
          <w:lang w:eastAsia="ja-JP"/>
        </w:rPr>
      </w:pPr>
    </w:p>
    <w:p w14:paraId="76CC200A" w14:textId="77777777" w:rsidR="00BD2C6B" w:rsidRDefault="00BD2C6B" w:rsidP="002462C7">
      <w:pPr>
        <w:rPr>
          <w:lang w:eastAsia="ja-JP"/>
        </w:rPr>
      </w:pPr>
    </w:p>
    <w:p w14:paraId="0FF6289B" w14:textId="77777777" w:rsidR="00BD2C6B" w:rsidRDefault="00281B91" w:rsidP="002462C7">
      <w:pPr>
        <w:rPr>
          <w:lang w:eastAsia="ja-JP"/>
        </w:rPr>
      </w:pPr>
      <w:r>
        <w:rPr>
          <w:noProof/>
        </w:rPr>
        <mc:AlternateContent>
          <mc:Choice Requires="wps">
            <w:drawing>
              <wp:anchor distT="0" distB="0" distL="114300" distR="114300" simplePos="0" relativeHeight="251670528" behindDoc="0" locked="0" layoutInCell="1" allowOverlap="1" wp14:anchorId="58BFF1F8" wp14:editId="56B29E0B">
                <wp:simplePos x="0" y="0"/>
                <wp:positionH relativeFrom="margin">
                  <wp:align>right</wp:align>
                </wp:positionH>
                <wp:positionV relativeFrom="paragraph">
                  <wp:posOffset>235585</wp:posOffset>
                </wp:positionV>
                <wp:extent cx="6172200" cy="4057650"/>
                <wp:effectExtent l="0" t="0" r="19050" b="19050"/>
                <wp:wrapNone/>
                <wp:docPr id="38" name="テキスト ボックス 38"/>
                <wp:cNvGraphicFramePr/>
                <a:graphic xmlns:a="http://schemas.openxmlformats.org/drawingml/2006/main">
                  <a:graphicData uri="http://schemas.microsoft.com/office/word/2010/wordprocessingShape">
                    <wps:wsp>
                      <wps:cNvSpPr txBox="1"/>
                      <wps:spPr>
                        <a:xfrm>
                          <a:off x="0" y="0"/>
                          <a:ext cx="6172200" cy="405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91C84F" w14:textId="77777777" w:rsidR="00174F95" w:rsidRPr="008B7ACB" w:rsidRDefault="00174F95" w:rsidP="008B7ACB">
                            <w:pPr>
                              <w:spacing w:after="0" w:line="200" w:lineRule="exact"/>
                              <w:rPr>
                                <w:sz w:val="18"/>
                                <w:lang w:eastAsia="ja-JP"/>
                              </w:rPr>
                            </w:pPr>
                            <w:r w:rsidRPr="00E63303">
                              <w:rPr>
                                <w:rFonts w:hint="eastAsia"/>
                                <w:sz w:val="18"/>
                                <w:lang w:eastAsia="ja-JP"/>
                              </w:rPr>
                              <w:t>･･･</w:t>
                            </w:r>
                          </w:p>
                          <w:p w14:paraId="17BE6EB8" w14:textId="77777777" w:rsidR="00174F95" w:rsidRPr="00F06748" w:rsidRDefault="00174F95" w:rsidP="00F06748">
                            <w:pPr>
                              <w:spacing w:after="0" w:line="200" w:lineRule="exact"/>
                              <w:rPr>
                                <w:sz w:val="18"/>
                                <w:lang w:eastAsia="ja-JP"/>
                              </w:rPr>
                            </w:pPr>
                            <w:r w:rsidRPr="00F06748">
                              <w:rPr>
                                <w:sz w:val="18"/>
                                <w:lang w:eastAsia="ja-JP"/>
                              </w:rPr>
                              <w:tab/>
                              <w:t>video-receiver@70 {</w:t>
                            </w:r>
                          </w:p>
                          <w:p w14:paraId="7FAA5198" w14:textId="77777777" w:rsidR="00174F95" w:rsidRPr="00F06748" w:rsidRDefault="00174F95" w:rsidP="00F06748">
                            <w:pPr>
                              <w:spacing w:after="0" w:line="200" w:lineRule="exact"/>
                              <w:rPr>
                                <w:sz w:val="18"/>
                                <w:lang w:eastAsia="ja-JP"/>
                              </w:rPr>
                            </w:pPr>
                            <w:r w:rsidRPr="00F06748">
                              <w:rPr>
                                <w:sz w:val="18"/>
                                <w:lang w:eastAsia="ja-JP"/>
                              </w:rPr>
                              <w:tab/>
                            </w:r>
                            <w:r w:rsidRPr="00F06748">
                              <w:rPr>
                                <w:sz w:val="18"/>
                                <w:lang w:eastAsia="ja-JP"/>
                              </w:rPr>
                              <w:tab/>
                              <w:t>compatible = "adi,adv7482";</w:t>
                            </w:r>
                          </w:p>
                          <w:p w14:paraId="440942BC" w14:textId="5223A3FC" w:rsidR="00174F95" w:rsidRDefault="00174F95" w:rsidP="008B7ACB">
                            <w:pPr>
                              <w:spacing w:after="0" w:line="200" w:lineRule="exact"/>
                              <w:rPr>
                                <w:sz w:val="18"/>
                                <w:lang w:eastAsia="ja-JP"/>
                              </w:rPr>
                            </w:pPr>
                          </w:p>
                          <w:p w14:paraId="3251EC5B" w14:textId="77777777" w:rsidR="00174F95" w:rsidRPr="00E63303" w:rsidRDefault="00174F95" w:rsidP="008B7ACB">
                            <w:pPr>
                              <w:spacing w:after="0" w:line="200" w:lineRule="exact"/>
                              <w:rPr>
                                <w:sz w:val="18"/>
                                <w:lang w:eastAsia="ja-JP"/>
                              </w:rPr>
                            </w:pPr>
                            <w:r w:rsidRPr="00E63303">
                              <w:rPr>
                                <w:rFonts w:hint="eastAsia"/>
                                <w:sz w:val="18"/>
                                <w:lang w:eastAsia="ja-JP"/>
                              </w:rPr>
                              <w:t>･･･</w:t>
                            </w:r>
                          </w:p>
                          <w:p w14:paraId="0BE53288" w14:textId="77777777" w:rsidR="00174F95" w:rsidRPr="00F06748" w:rsidRDefault="00174F95" w:rsidP="00F06748">
                            <w:pPr>
                              <w:spacing w:after="0" w:line="200" w:lineRule="exact"/>
                              <w:rPr>
                                <w:sz w:val="18"/>
                              </w:rPr>
                            </w:pPr>
                            <w:r w:rsidRPr="00F06748">
                              <w:rPr>
                                <w:sz w:val="18"/>
                              </w:rPr>
                              <w:tab/>
                            </w:r>
                            <w:r w:rsidRPr="00F06748">
                              <w:rPr>
                                <w:sz w:val="18"/>
                              </w:rPr>
                              <w:tab/>
                              <w:t>port@</w:t>
                            </w:r>
                            <w:r>
                              <w:rPr>
                                <w:rFonts w:hint="eastAsia"/>
                                <w:sz w:val="18"/>
                                <w:lang w:eastAsia="ja-JP"/>
                              </w:rPr>
                              <w:t>a</w:t>
                            </w:r>
                            <w:r w:rsidRPr="00F06748">
                              <w:rPr>
                                <w:sz w:val="18"/>
                              </w:rPr>
                              <w:t xml:space="preserve"> {</w:t>
                            </w:r>
                          </w:p>
                          <w:p w14:paraId="72D04C37"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t>reg = &lt;</w:t>
                            </w:r>
                            <w:r>
                              <w:rPr>
                                <w:rFonts w:hint="eastAsia"/>
                                <w:sz w:val="18"/>
                                <w:lang w:eastAsia="ja-JP"/>
                              </w:rPr>
                              <w:t>10</w:t>
                            </w:r>
                            <w:r w:rsidRPr="00F06748">
                              <w:rPr>
                                <w:sz w:val="18"/>
                              </w:rPr>
                              <w:t>&gt;;</w:t>
                            </w:r>
                          </w:p>
                          <w:p w14:paraId="3C08DEC1" w14:textId="77777777" w:rsidR="00174F95" w:rsidRPr="00F06748" w:rsidRDefault="00174F95" w:rsidP="00F06748">
                            <w:pPr>
                              <w:spacing w:after="0" w:line="200" w:lineRule="exact"/>
                              <w:rPr>
                                <w:sz w:val="18"/>
                              </w:rPr>
                            </w:pPr>
                          </w:p>
                          <w:p w14:paraId="3B5666DC"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t>adv7482_txa: endpoint {</w:t>
                            </w:r>
                          </w:p>
                          <w:p w14:paraId="7CB4CA1A" w14:textId="77777777" w:rsidR="00174F95" w:rsidRDefault="00174F95" w:rsidP="00F06748">
                            <w:pPr>
                              <w:spacing w:after="0" w:line="200" w:lineRule="exact"/>
                              <w:rPr>
                                <w:sz w:val="18"/>
                              </w:rPr>
                            </w:pPr>
                            <w:r>
                              <w:rPr>
                                <w:sz w:val="18"/>
                              </w:rPr>
                              <w:tab/>
                            </w:r>
                            <w:r>
                              <w:rPr>
                                <w:sz w:val="18"/>
                              </w:rPr>
                              <w:tab/>
                            </w:r>
                            <w:r>
                              <w:rPr>
                                <w:sz w:val="18"/>
                              </w:rPr>
                              <w:tab/>
                            </w:r>
                            <w:r w:rsidRPr="00E63303">
                              <w:rPr>
                                <w:sz w:val="18"/>
                              </w:rPr>
                              <w:tab/>
                              <w:t>virtual-channel = &lt;0&gt;;</w:t>
                            </w:r>
                            <w:r w:rsidRPr="00E63303">
                              <w:rPr>
                                <w:sz w:val="18"/>
                              </w:rPr>
                              <w:tab/>
                            </w:r>
                            <w:r w:rsidRPr="00E63303">
                              <w:rPr>
                                <w:sz w:val="18"/>
                              </w:rPr>
                              <w:tab/>
                              <w:t>/</w:t>
                            </w:r>
                            <w:r w:rsidRPr="00E63303">
                              <w:rPr>
                                <w:sz w:val="18"/>
                                <w:lang w:eastAsia="ja-JP"/>
                              </w:rPr>
                              <w:t>/</w:t>
                            </w:r>
                            <w:r w:rsidRPr="00E63303">
                              <w:rPr>
                                <w:sz w:val="18"/>
                              </w:rPr>
                              <w:t xml:space="preserve"> Set virtual channel</w:t>
                            </w:r>
                            <w:r>
                              <w:rPr>
                                <w:sz w:val="18"/>
                              </w:rPr>
                              <w:t xml:space="preserve">. </w:t>
                            </w:r>
                            <w:r w:rsidRPr="00F06748">
                              <w:rPr>
                                <w:sz w:val="18"/>
                              </w:rPr>
                              <w:t xml:space="preserve">It is not </w:t>
                            </w:r>
                            <w:r>
                              <w:rPr>
                                <w:sz w:val="18"/>
                              </w:rPr>
                              <w:t>specified</w:t>
                            </w:r>
                            <w:r w:rsidRPr="00F06748">
                              <w:rPr>
                                <w:sz w:val="18"/>
                              </w:rPr>
                              <w:t xml:space="preserve"> by default</w:t>
                            </w:r>
                            <w:r>
                              <w:rPr>
                                <w:sz w:val="18"/>
                              </w:rPr>
                              <w:t>.</w:t>
                            </w:r>
                          </w:p>
                          <w:p w14:paraId="3EBA52E3" w14:textId="77777777" w:rsidR="00174F95" w:rsidRDefault="00174F95" w:rsidP="00F06748">
                            <w:pPr>
                              <w:spacing w:after="0" w:line="200" w:lineRule="exact"/>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t xml:space="preserve">// </w:t>
                            </w:r>
                            <w:r w:rsidRPr="003705BD">
                              <w:rPr>
                                <w:sz w:val="18"/>
                              </w:rPr>
                              <w:t xml:space="preserve">If not set, virtual-channel </w:t>
                            </w:r>
                            <w:r>
                              <w:rPr>
                                <w:sz w:val="18"/>
                              </w:rPr>
                              <w:t>is set</w:t>
                            </w:r>
                            <w:r w:rsidRPr="003705BD">
                              <w:rPr>
                                <w:sz w:val="18"/>
                              </w:rPr>
                              <w:t xml:space="preserve"> 0.</w:t>
                            </w:r>
                          </w:p>
                          <w:p w14:paraId="0D0AA9A8" w14:textId="77777777" w:rsidR="00174F95" w:rsidRPr="00E63303" w:rsidRDefault="00174F95" w:rsidP="00F06748">
                            <w:pPr>
                              <w:spacing w:after="0" w:line="200" w:lineRule="exact"/>
                              <w:ind w:left="5040" w:firstLine="720"/>
                              <w:rPr>
                                <w:sz w:val="18"/>
                              </w:rPr>
                            </w:pPr>
                            <w:r w:rsidRPr="00E63303">
                              <w:rPr>
                                <w:sz w:val="18"/>
                              </w:rPr>
                              <w:t xml:space="preserve"> ( 0</w:t>
                            </w:r>
                            <w:r>
                              <w:rPr>
                                <w:sz w:val="18"/>
                                <w:lang w:eastAsia="ja-JP"/>
                              </w:rPr>
                              <w:t>:VC0</w:t>
                            </w:r>
                            <w:r w:rsidRPr="00E63303">
                              <w:rPr>
                                <w:sz w:val="18"/>
                              </w:rPr>
                              <w:t>,</w:t>
                            </w:r>
                            <w:r>
                              <w:rPr>
                                <w:sz w:val="18"/>
                              </w:rPr>
                              <w:t xml:space="preserve">  </w:t>
                            </w:r>
                            <w:r w:rsidRPr="00E63303">
                              <w:rPr>
                                <w:sz w:val="18"/>
                              </w:rPr>
                              <w:t>1</w:t>
                            </w:r>
                            <w:r>
                              <w:rPr>
                                <w:sz w:val="18"/>
                              </w:rPr>
                              <w:t>:VC1</w:t>
                            </w:r>
                            <w:r w:rsidRPr="00E63303">
                              <w:rPr>
                                <w:sz w:val="18"/>
                              </w:rPr>
                              <w:t>,</w:t>
                            </w:r>
                            <w:r>
                              <w:rPr>
                                <w:sz w:val="18"/>
                              </w:rPr>
                              <w:t xml:space="preserve">  </w:t>
                            </w:r>
                            <w:r w:rsidRPr="00E63303">
                              <w:rPr>
                                <w:sz w:val="18"/>
                              </w:rPr>
                              <w:t>2</w:t>
                            </w:r>
                            <w:r>
                              <w:rPr>
                                <w:sz w:val="18"/>
                              </w:rPr>
                              <w:t>:VC2</w:t>
                            </w:r>
                            <w:r w:rsidRPr="00E63303">
                              <w:rPr>
                                <w:sz w:val="18"/>
                              </w:rPr>
                              <w:t>,</w:t>
                            </w:r>
                            <w:r>
                              <w:rPr>
                                <w:sz w:val="18"/>
                              </w:rPr>
                              <w:t xml:space="preserve">  </w:t>
                            </w:r>
                            <w:r w:rsidRPr="00E63303">
                              <w:rPr>
                                <w:sz w:val="18"/>
                              </w:rPr>
                              <w:t>3</w:t>
                            </w:r>
                            <w:r>
                              <w:rPr>
                                <w:sz w:val="18"/>
                              </w:rPr>
                              <w:t>:VC3</w:t>
                            </w:r>
                            <w:r w:rsidRPr="00E63303">
                              <w:rPr>
                                <w:sz w:val="18"/>
                              </w:rPr>
                              <w:t>)</w:t>
                            </w:r>
                          </w:p>
                          <w:p w14:paraId="6D1B47AD"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r>
                            <w:r w:rsidRPr="00F06748">
                              <w:rPr>
                                <w:sz w:val="18"/>
                              </w:rPr>
                              <w:tab/>
                              <w:t>clock-lanes = &lt;0&gt;;</w:t>
                            </w:r>
                          </w:p>
                          <w:p w14:paraId="4A99BA26" w14:textId="77777777" w:rsidR="00174F95" w:rsidRDefault="00174F95" w:rsidP="00F06748">
                            <w:pPr>
                              <w:spacing w:after="0" w:line="200" w:lineRule="exact"/>
                              <w:rPr>
                                <w:sz w:val="18"/>
                                <w:lang w:eastAsia="ja-JP"/>
                              </w:rPr>
                            </w:pPr>
                            <w:r w:rsidRPr="00F06748">
                              <w:rPr>
                                <w:sz w:val="18"/>
                              </w:rPr>
                              <w:tab/>
                            </w:r>
                            <w:r w:rsidRPr="00F06748">
                              <w:rPr>
                                <w:sz w:val="18"/>
                              </w:rPr>
                              <w:tab/>
                            </w:r>
                            <w:r w:rsidRPr="00F06748">
                              <w:rPr>
                                <w:sz w:val="18"/>
                              </w:rPr>
                              <w:tab/>
                            </w:r>
                            <w:r w:rsidRPr="00F06748">
                              <w:rPr>
                                <w:sz w:val="18"/>
                              </w:rPr>
                              <w:tab/>
                              <w:t>data-lanes = &lt;1 2 3 4&gt;;</w:t>
                            </w:r>
                            <w:r>
                              <w:rPr>
                                <w:sz w:val="18"/>
                              </w:rPr>
                              <w:tab/>
                            </w:r>
                            <w:r>
                              <w:rPr>
                                <w:sz w:val="18"/>
                              </w:rPr>
                              <w:tab/>
                            </w:r>
                            <w:r w:rsidRPr="00E63303">
                              <w:rPr>
                                <w:sz w:val="18"/>
                              </w:rPr>
                              <w:t>/</w:t>
                            </w:r>
                            <w:r w:rsidRPr="00E63303">
                              <w:rPr>
                                <w:sz w:val="18"/>
                                <w:lang w:eastAsia="ja-JP"/>
                              </w:rPr>
                              <w:t>/</w:t>
                            </w:r>
                            <w:r w:rsidRPr="00E63303">
                              <w:rPr>
                                <w:sz w:val="18"/>
                              </w:rPr>
                              <w:t xml:space="preserve"> Set</w:t>
                            </w:r>
                            <w:r>
                              <w:rPr>
                                <w:rFonts w:hint="eastAsia"/>
                                <w:sz w:val="18"/>
                                <w:lang w:eastAsia="ja-JP"/>
                              </w:rPr>
                              <w:t xml:space="preserve"> </w:t>
                            </w:r>
                            <w:r>
                              <w:rPr>
                                <w:sz w:val="18"/>
                                <w:lang w:eastAsia="ja-JP"/>
                              </w:rPr>
                              <w:t>data lane number &lt;1&gt; or &lt;1 2&gt; or</w:t>
                            </w:r>
                          </w:p>
                          <w:p w14:paraId="068718DA" w14:textId="77777777" w:rsidR="00174F95" w:rsidRDefault="00174F95">
                            <w:pPr>
                              <w:spacing w:after="0" w:line="200" w:lineRule="exact"/>
                              <w:ind w:left="5040" w:firstLine="720"/>
                              <w:rPr>
                                <w:sz w:val="18"/>
                                <w:lang w:eastAsia="ja-JP"/>
                              </w:rPr>
                            </w:pPr>
                            <w:r>
                              <w:rPr>
                                <w:sz w:val="18"/>
                                <w:lang w:eastAsia="ja-JP"/>
                              </w:rPr>
                              <w:t xml:space="preserve"> &lt;1 2 3 4&gt;. (hdmi in only)</w:t>
                            </w:r>
                          </w:p>
                          <w:p w14:paraId="07D11CE5"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r>
                            <w:r w:rsidRPr="00F06748">
                              <w:rPr>
                                <w:sz w:val="18"/>
                              </w:rPr>
                              <w:tab/>
                              <w:t>remote-endpoint = &lt;&amp;csi40_in&gt;;</w:t>
                            </w:r>
                            <w:r>
                              <w:rPr>
                                <w:sz w:val="18"/>
                              </w:rPr>
                              <w:tab/>
                            </w:r>
                            <w:r w:rsidRPr="00E16ABB">
                              <w:rPr>
                                <w:sz w:val="18"/>
                              </w:rPr>
                              <w:t xml:space="preserve">// Set </w:t>
                            </w:r>
                            <w:r>
                              <w:rPr>
                                <w:sz w:val="18"/>
                              </w:rPr>
                              <w:t>csi2</w:t>
                            </w:r>
                            <w:r w:rsidRPr="00E16ABB">
                              <w:rPr>
                                <w:sz w:val="18"/>
                              </w:rPr>
                              <w:t xml:space="preserve"> encoder node</w:t>
                            </w:r>
                          </w:p>
                          <w:p w14:paraId="7C4E2B6B"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t>};</w:t>
                            </w:r>
                          </w:p>
                          <w:p w14:paraId="5DE4AAD8" w14:textId="77777777" w:rsidR="00174F95" w:rsidRDefault="00174F95" w:rsidP="00014DD7">
                            <w:pPr>
                              <w:spacing w:after="0" w:line="200" w:lineRule="exact"/>
                              <w:rPr>
                                <w:sz w:val="18"/>
                              </w:rPr>
                            </w:pPr>
                            <w:r w:rsidRPr="00F06748">
                              <w:rPr>
                                <w:sz w:val="18"/>
                              </w:rPr>
                              <w:tab/>
                            </w:r>
                            <w:r w:rsidRPr="00F06748">
                              <w:rPr>
                                <w:sz w:val="18"/>
                              </w:rPr>
                              <w:tab/>
                              <w:t>};</w:t>
                            </w:r>
                          </w:p>
                          <w:p w14:paraId="287B0DCA" w14:textId="77777777" w:rsidR="00174F95" w:rsidRPr="00F06748" w:rsidRDefault="00174F95" w:rsidP="00F06748">
                            <w:pPr>
                              <w:spacing w:after="0" w:line="200" w:lineRule="exact"/>
                              <w:rPr>
                                <w:sz w:val="18"/>
                              </w:rPr>
                            </w:pPr>
                            <w:r w:rsidRPr="00F06748">
                              <w:rPr>
                                <w:sz w:val="18"/>
                              </w:rPr>
                              <w:tab/>
                            </w:r>
                            <w:r w:rsidRPr="00F06748">
                              <w:rPr>
                                <w:sz w:val="18"/>
                              </w:rPr>
                              <w:tab/>
                              <w:t>port@</w:t>
                            </w:r>
                            <w:r>
                              <w:rPr>
                                <w:sz w:val="18"/>
                              </w:rPr>
                              <w:t>b</w:t>
                            </w:r>
                            <w:r w:rsidRPr="00F06748">
                              <w:rPr>
                                <w:sz w:val="18"/>
                              </w:rPr>
                              <w:t xml:space="preserve"> {</w:t>
                            </w:r>
                          </w:p>
                          <w:p w14:paraId="13CCD8C0"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t>reg = &lt;</w:t>
                            </w:r>
                            <w:r>
                              <w:rPr>
                                <w:sz w:val="18"/>
                              </w:rPr>
                              <w:t>11</w:t>
                            </w:r>
                            <w:r w:rsidRPr="00F06748">
                              <w:rPr>
                                <w:sz w:val="18"/>
                              </w:rPr>
                              <w:t>&gt;;</w:t>
                            </w:r>
                          </w:p>
                          <w:p w14:paraId="34A3F379" w14:textId="77777777" w:rsidR="00174F95" w:rsidRPr="00F06748" w:rsidRDefault="00174F95" w:rsidP="00F06748">
                            <w:pPr>
                              <w:spacing w:after="0" w:line="200" w:lineRule="exact"/>
                              <w:rPr>
                                <w:sz w:val="18"/>
                              </w:rPr>
                            </w:pPr>
                          </w:p>
                          <w:p w14:paraId="10C04BDE"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t>adv7482_txb: endpoint {</w:t>
                            </w:r>
                          </w:p>
                          <w:p w14:paraId="3C2B2E22" w14:textId="77777777" w:rsidR="00174F95" w:rsidRDefault="00174F95" w:rsidP="00F06748">
                            <w:pPr>
                              <w:spacing w:after="0" w:line="200" w:lineRule="exact"/>
                              <w:rPr>
                                <w:sz w:val="18"/>
                              </w:rPr>
                            </w:pPr>
                            <w:r>
                              <w:rPr>
                                <w:sz w:val="18"/>
                              </w:rPr>
                              <w:tab/>
                            </w:r>
                            <w:r>
                              <w:rPr>
                                <w:sz w:val="18"/>
                              </w:rPr>
                              <w:tab/>
                            </w:r>
                            <w:r>
                              <w:rPr>
                                <w:sz w:val="18"/>
                              </w:rPr>
                              <w:tab/>
                            </w:r>
                            <w:r w:rsidRPr="00E63303">
                              <w:rPr>
                                <w:sz w:val="18"/>
                              </w:rPr>
                              <w:tab/>
                              <w:t>virtual-channel = &lt;0&gt;;</w:t>
                            </w:r>
                            <w:r w:rsidRPr="00E63303">
                              <w:rPr>
                                <w:sz w:val="18"/>
                              </w:rPr>
                              <w:tab/>
                            </w:r>
                            <w:r w:rsidRPr="00E63303">
                              <w:rPr>
                                <w:sz w:val="18"/>
                              </w:rPr>
                              <w:tab/>
                              <w:t>/</w:t>
                            </w:r>
                            <w:r w:rsidRPr="00E63303">
                              <w:rPr>
                                <w:sz w:val="18"/>
                                <w:lang w:eastAsia="ja-JP"/>
                              </w:rPr>
                              <w:t>/</w:t>
                            </w:r>
                            <w:r w:rsidRPr="00E63303">
                              <w:rPr>
                                <w:sz w:val="18"/>
                              </w:rPr>
                              <w:t xml:space="preserve"> Set virtual channel</w:t>
                            </w:r>
                            <w:r>
                              <w:rPr>
                                <w:sz w:val="18"/>
                              </w:rPr>
                              <w:t xml:space="preserve">. </w:t>
                            </w:r>
                            <w:r w:rsidRPr="00F06748">
                              <w:rPr>
                                <w:sz w:val="18"/>
                              </w:rPr>
                              <w:t xml:space="preserve">It is not </w:t>
                            </w:r>
                            <w:r>
                              <w:rPr>
                                <w:sz w:val="18"/>
                              </w:rPr>
                              <w:t>specified</w:t>
                            </w:r>
                            <w:r w:rsidRPr="00F06748">
                              <w:rPr>
                                <w:sz w:val="18"/>
                              </w:rPr>
                              <w:t xml:space="preserve"> by default</w:t>
                            </w:r>
                            <w:r>
                              <w:rPr>
                                <w:sz w:val="18"/>
                              </w:rPr>
                              <w:t>.</w:t>
                            </w:r>
                          </w:p>
                          <w:p w14:paraId="5F95A7D0" w14:textId="77777777" w:rsidR="00174F95" w:rsidRDefault="00174F95" w:rsidP="007903BF">
                            <w:pPr>
                              <w:spacing w:after="0" w:line="200" w:lineRule="exact"/>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t xml:space="preserve">// </w:t>
                            </w:r>
                            <w:r w:rsidRPr="003705BD">
                              <w:rPr>
                                <w:sz w:val="18"/>
                              </w:rPr>
                              <w:t xml:space="preserve">If not set, virtual-channel </w:t>
                            </w:r>
                            <w:r>
                              <w:rPr>
                                <w:sz w:val="18"/>
                              </w:rPr>
                              <w:t>is set</w:t>
                            </w:r>
                            <w:r w:rsidRPr="003705BD">
                              <w:rPr>
                                <w:sz w:val="18"/>
                              </w:rPr>
                              <w:t xml:space="preserve"> 0.</w:t>
                            </w:r>
                          </w:p>
                          <w:p w14:paraId="0B53D21F" w14:textId="77777777" w:rsidR="00174F95" w:rsidRPr="00E63303" w:rsidRDefault="00174F95" w:rsidP="00BD2C6B">
                            <w:pPr>
                              <w:spacing w:after="0" w:line="200" w:lineRule="exact"/>
                              <w:ind w:left="5040" w:firstLine="720"/>
                              <w:rPr>
                                <w:sz w:val="18"/>
                              </w:rPr>
                            </w:pPr>
                            <w:r w:rsidRPr="00E63303">
                              <w:rPr>
                                <w:sz w:val="18"/>
                              </w:rPr>
                              <w:t>( 0</w:t>
                            </w:r>
                            <w:r>
                              <w:rPr>
                                <w:sz w:val="18"/>
                                <w:lang w:eastAsia="ja-JP"/>
                              </w:rPr>
                              <w:t>:VC0</w:t>
                            </w:r>
                            <w:r w:rsidRPr="00E63303">
                              <w:rPr>
                                <w:sz w:val="18"/>
                              </w:rPr>
                              <w:t>,</w:t>
                            </w:r>
                            <w:r>
                              <w:rPr>
                                <w:sz w:val="18"/>
                              </w:rPr>
                              <w:t xml:space="preserve">  </w:t>
                            </w:r>
                            <w:r w:rsidRPr="00E63303">
                              <w:rPr>
                                <w:sz w:val="18"/>
                              </w:rPr>
                              <w:t>1</w:t>
                            </w:r>
                            <w:r>
                              <w:rPr>
                                <w:sz w:val="18"/>
                              </w:rPr>
                              <w:t>:VC1</w:t>
                            </w:r>
                            <w:r w:rsidRPr="00E63303">
                              <w:rPr>
                                <w:sz w:val="18"/>
                              </w:rPr>
                              <w:t>,</w:t>
                            </w:r>
                            <w:r>
                              <w:rPr>
                                <w:sz w:val="18"/>
                              </w:rPr>
                              <w:t xml:space="preserve">  </w:t>
                            </w:r>
                            <w:r w:rsidRPr="00E63303">
                              <w:rPr>
                                <w:sz w:val="18"/>
                              </w:rPr>
                              <w:t>2</w:t>
                            </w:r>
                            <w:r>
                              <w:rPr>
                                <w:sz w:val="18"/>
                              </w:rPr>
                              <w:t>:VC2</w:t>
                            </w:r>
                            <w:r w:rsidRPr="00E63303">
                              <w:rPr>
                                <w:sz w:val="18"/>
                              </w:rPr>
                              <w:t>,</w:t>
                            </w:r>
                            <w:r>
                              <w:rPr>
                                <w:sz w:val="18"/>
                              </w:rPr>
                              <w:t xml:space="preserve">  </w:t>
                            </w:r>
                            <w:r w:rsidRPr="00E63303">
                              <w:rPr>
                                <w:sz w:val="18"/>
                              </w:rPr>
                              <w:t>3</w:t>
                            </w:r>
                            <w:r>
                              <w:rPr>
                                <w:sz w:val="18"/>
                              </w:rPr>
                              <w:t>:VC3</w:t>
                            </w:r>
                            <w:r w:rsidRPr="00E63303">
                              <w:rPr>
                                <w:sz w:val="18"/>
                              </w:rPr>
                              <w:t>)</w:t>
                            </w:r>
                          </w:p>
                          <w:p w14:paraId="29B0B6E5"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r>
                            <w:r w:rsidRPr="00F06748">
                              <w:rPr>
                                <w:sz w:val="18"/>
                              </w:rPr>
                              <w:tab/>
                              <w:t>clock-lanes = &lt;0&gt;;</w:t>
                            </w:r>
                          </w:p>
                          <w:p w14:paraId="7B653B8A"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r>
                            <w:r w:rsidRPr="00F06748">
                              <w:rPr>
                                <w:sz w:val="18"/>
                              </w:rPr>
                              <w:tab/>
                              <w:t>data-lanes = &lt;1&gt;;</w:t>
                            </w:r>
                            <w:r>
                              <w:rPr>
                                <w:sz w:val="18"/>
                              </w:rPr>
                              <w:tab/>
                            </w:r>
                            <w:r>
                              <w:rPr>
                                <w:sz w:val="18"/>
                              </w:rPr>
                              <w:tab/>
                            </w:r>
                            <w:r>
                              <w:rPr>
                                <w:sz w:val="18"/>
                              </w:rPr>
                              <w:tab/>
                              <w:t xml:space="preserve">// </w:t>
                            </w:r>
                            <w:r w:rsidRPr="00E63303">
                              <w:rPr>
                                <w:sz w:val="18"/>
                              </w:rPr>
                              <w:t>Set</w:t>
                            </w:r>
                            <w:r>
                              <w:rPr>
                                <w:rFonts w:hint="eastAsia"/>
                                <w:sz w:val="18"/>
                                <w:lang w:eastAsia="ja-JP"/>
                              </w:rPr>
                              <w:t xml:space="preserve"> </w:t>
                            </w:r>
                            <w:r>
                              <w:rPr>
                                <w:sz w:val="18"/>
                                <w:lang w:eastAsia="ja-JP"/>
                              </w:rPr>
                              <w:t>data lane number &lt;1&gt;</w:t>
                            </w:r>
                          </w:p>
                          <w:p w14:paraId="75AA20DB"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r>
                            <w:r w:rsidRPr="00F06748">
                              <w:rPr>
                                <w:sz w:val="18"/>
                              </w:rPr>
                              <w:tab/>
                              <w:t>remote-endpoint = &lt;&amp;csi20_in&gt;;</w:t>
                            </w:r>
                            <w:r>
                              <w:rPr>
                                <w:sz w:val="18"/>
                              </w:rPr>
                              <w:tab/>
                            </w:r>
                            <w:r w:rsidRPr="00E16ABB">
                              <w:rPr>
                                <w:sz w:val="18"/>
                              </w:rPr>
                              <w:t xml:space="preserve">// Set </w:t>
                            </w:r>
                            <w:r>
                              <w:rPr>
                                <w:sz w:val="18"/>
                              </w:rPr>
                              <w:t>csi2</w:t>
                            </w:r>
                            <w:r w:rsidRPr="00E16ABB">
                              <w:rPr>
                                <w:sz w:val="18"/>
                              </w:rPr>
                              <w:t xml:space="preserve"> encoder node</w:t>
                            </w:r>
                          </w:p>
                          <w:p w14:paraId="1ABB57FD"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t>};</w:t>
                            </w:r>
                          </w:p>
                          <w:p w14:paraId="202B4414" w14:textId="77777777" w:rsidR="00174F95" w:rsidRDefault="00174F95" w:rsidP="00F06748">
                            <w:pPr>
                              <w:spacing w:after="0" w:line="200" w:lineRule="exact"/>
                              <w:rPr>
                                <w:sz w:val="18"/>
                              </w:rPr>
                            </w:pPr>
                            <w:r w:rsidRPr="00F06748">
                              <w:rPr>
                                <w:sz w:val="18"/>
                              </w:rPr>
                              <w:tab/>
                            </w:r>
                            <w:r w:rsidRPr="00F06748">
                              <w:rPr>
                                <w:sz w:val="18"/>
                              </w:rPr>
                              <w:tab/>
                              <w:t>};</w:t>
                            </w:r>
                          </w:p>
                          <w:p w14:paraId="36DF6B76" w14:textId="77777777" w:rsidR="00174F95" w:rsidRPr="00E63303" w:rsidRDefault="00174F95" w:rsidP="007903BF">
                            <w:pPr>
                              <w:spacing w:after="0" w:line="200" w:lineRule="exact"/>
                              <w:rPr>
                                <w:sz w:val="18"/>
                                <w:lang w:eastAsia="ja-JP"/>
                              </w:rPr>
                            </w:pPr>
                            <w:r w:rsidRPr="00014DD7">
                              <w:rPr>
                                <w:sz w:val="18"/>
                                <w:lang w:eastAsia="ja-JP"/>
                              </w:rPr>
                              <w:tab/>
                            </w:r>
                            <w:r>
                              <w:rPr>
                                <w:rFonts w:hint="eastAsia"/>
                                <w:sz w:val="18"/>
                                <w:lang w:eastAsia="ja-JP"/>
                              </w:rPr>
                              <w:t>}</w:t>
                            </w:r>
                          </w:p>
                          <w:p w14:paraId="342A708C" w14:textId="77777777" w:rsidR="00174F95" w:rsidRPr="00E63303" w:rsidRDefault="00174F95" w:rsidP="002E2574">
                            <w:pPr>
                              <w:spacing w:after="0" w:line="200" w:lineRule="exact"/>
                              <w:ind w:firstLineChars="350" w:firstLine="630"/>
                              <w:rPr>
                                <w:sz w:val="1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FF1F8" id="テキスト ボックス 38" o:spid="_x0000_s1764" type="#_x0000_t202" style="position:absolute;margin-left:434.8pt;margin-top:18.55pt;width:486pt;height:319.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" fillcolor="white [3201]" strokeweight=".5pt">
                <v:textbox>
                  <w:txbxContent>
                    <w:p w14:paraId="7491C84F" w14:textId="77777777" w:rsidR="00174F95" w:rsidRPr="008B7ACB" w:rsidRDefault="00174F95" w:rsidP="008B7ACB">
                      <w:pPr>
                        <w:spacing w:after="0" w:line="200" w:lineRule="exact"/>
                        <w:rPr>
                          <w:sz w:val="18"/>
                          <w:lang w:eastAsia="ja-JP"/>
                        </w:rPr>
                      </w:pPr>
                      <w:r w:rsidRPr="00E63303">
                        <w:rPr>
                          <w:rFonts w:hint="eastAsia"/>
                          <w:sz w:val="18"/>
                          <w:lang w:eastAsia="ja-JP"/>
                        </w:rPr>
                        <w:t>･･･</w:t>
                      </w:r>
                    </w:p>
                    <w:p w14:paraId="17BE6EB8" w14:textId="77777777" w:rsidR="00174F95" w:rsidRPr="00F06748" w:rsidRDefault="00174F95" w:rsidP="00F06748">
                      <w:pPr>
                        <w:spacing w:after="0" w:line="200" w:lineRule="exact"/>
                        <w:rPr>
                          <w:sz w:val="18"/>
                          <w:lang w:eastAsia="ja-JP"/>
                        </w:rPr>
                      </w:pPr>
                      <w:r w:rsidRPr="00F06748">
                        <w:rPr>
                          <w:sz w:val="18"/>
                          <w:lang w:eastAsia="ja-JP"/>
                        </w:rPr>
                        <w:tab/>
                        <w:t>video-receiver@70 {</w:t>
                      </w:r>
                    </w:p>
                    <w:p w14:paraId="7FAA5198" w14:textId="77777777" w:rsidR="00174F95" w:rsidRPr="00F06748" w:rsidRDefault="00174F95" w:rsidP="00F06748">
                      <w:pPr>
                        <w:spacing w:after="0" w:line="200" w:lineRule="exact"/>
                        <w:rPr>
                          <w:sz w:val="18"/>
                          <w:lang w:eastAsia="ja-JP"/>
                        </w:rPr>
                      </w:pPr>
                      <w:r w:rsidRPr="00F06748">
                        <w:rPr>
                          <w:sz w:val="18"/>
                          <w:lang w:eastAsia="ja-JP"/>
                        </w:rPr>
                        <w:tab/>
                      </w:r>
                      <w:r w:rsidRPr="00F06748">
                        <w:rPr>
                          <w:sz w:val="18"/>
                          <w:lang w:eastAsia="ja-JP"/>
                        </w:rPr>
                        <w:tab/>
                        <w:t>compatible = "adi,adv7482";</w:t>
                      </w:r>
                    </w:p>
                    <w:p w14:paraId="440942BC" w14:textId="5223A3FC" w:rsidR="00174F95" w:rsidRDefault="00174F95" w:rsidP="008B7ACB">
                      <w:pPr>
                        <w:spacing w:after="0" w:line="200" w:lineRule="exact"/>
                        <w:rPr>
                          <w:sz w:val="18"/>
                          <w:lang w:eastAsia="ja-JP"/>
                        </w:rPr>
                      </w:pPr>
                    </w:p>
                    <w:p w14:paraId="3251EC5B" w14:textId="77777777" w:rsidR="00174F95" w:rsidRPr="00E63303" w:rsidRDefault="00174F95" w:rsidP="008B7ACB">
                      <w:pPr>
                        <w:spacing w:after="0" w:line="200" w:lineRule="exact"/>
                        <w:rPr>
                          <w:sz w:val="18"/>
                          <w:lang w:eastAsia="ja-JP"/>
                        </w:rPr>
                      </w:pPr>
                      <w:r w:rsidRPr="00E63303">
                        <w:rPr>
                          <w:rFonts w:hint="eastAsia"/>
                          <w:sz w:val="18"/>
                          <w:lang w:eastAsia="ja-JP"/>
                        </w:rPr>
                        <w:t>･･･</w:t>
                      </w:r>
                    </w:p>
                    <w:p w14:paraId="0BE53288" w14:textId="77777777" w:rsidR="00174F95" w:rsidRPr="00F06748" w:rsidRDefault="00174F95" w:rsidP="00F06748">
                      <w:pPr>
                        <w:spacing w:after="0" w:line="200" w:lineRule="exact"/>
                        <w:rPr>
                          <w:sz w:val="18"/>
                        </w:rPr>
                      </w:pPr>
                      <w:r w:rsidRPr="00F06748">
                        <w:rPr>
                          <w:sz w:val="18"/>
                        </w:rPr>
                        <w:tab/>
                      </w:r>
                      <w:r w:rsidRPr="00F06748">
                        <w:rPr>
                          <w:sz w:val="18"/>
                        </w:rPr>
                        <w:tab/>
                        <w:t>port@</w:t>
                      </w:r>
                      <w:r>
                        <w:rPr>
                          <w:rFonts w:hint="eastAsia"/>
                          <w:sz w:val="18"/>
                          <w:lang w:eastAsia="ja-JP"/>
                        </w:rPr>
                        <w:t>a</w:t>
                      </w:r>
                      <w:r w:rsidRPr="00F06748">
                        <w:rPr>
                          <w:sz w:val="18"/>
                        </w:rPr>
                        <w:t xml:space="preserve"> {</w:t>
                      </w:r>
                    </w:p>
                    <w:p w14:paraId="72D04C37"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t>reg = &lt;</w:t>
                      </w:r>
                      <w:r>
                        <w:rPr>
                          <w:rFonts w:hint="eastAsia"/>
                          <w:sz w:val="18"/>
                          <w:lang w:eastAsia="ja-JP"/>
                        </w:rPr>
                        <w:t>10</w:t>
                      </w:r>
                      <w:r w:rsidRPr="00F06748">
                        <w:rPr>
                          <w:sz w:val="18"/>
                        </w:rPr>
                        <w:t>&gt;;</w:t>
                      </w:r>
                    </w:p>
                    <w:p w14:paraId="3C08DEC1" w14:textId="77777777" w:rsidR="00174F95" w:rsidRPr="00F06748" w:rsidRDefault="00174F95" w:rsidP="00F06748">
                      <w:pPr>
                        <w:spacing w:after="0" w:line="200" w:lineRule="exact"/>
                        <w:rPr>
                          <w:sz w:val="18"/>
                        </w:rPr>
                      </w:pPr>
                    </w:p>
                    <w:p w14:paraId="3B5666DC"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t>adv7482_txa: endpoint {</w:t>
                      </w:r>
                    </w:p>
                    <w:p w14:paraId="7CB4CA1A" w14:textId="77777777" w:rsidR="00174F95" w:rsidRDefault="00174F95" w:rsidP="00F06748">
                      <w:pPr>
                        <w:spacing w:after="0" w:line="200" w:lineRule="exact"/>
                        <w:rPr>
                          <w:sz w:val="18"/>
                        </w:rPr>
                      </w:pPr>
                      <w:r>
                        <w:rPr>
                          <w:sz w:val="18"/>
                        </w:rPr>
                        <w:tab/>
                      </w:r>
                      <w:r>
                        <w:rPr>
                          <w:sz w:val="18"/>
                        </w:rPr>
                        <w:tab/>
                      </w:r>
                      <w:r>
                        <w:rPr>
                          <w:sz w:val="18"/>
                        </w:rPr>
                        <w:tab/>
                      </w:r>
                      <w:r w:rsidRPr="00E63303">
                        <w:rPr>
                          <w:sz w:val="18"/>
                        </w:rPr>
                        <w:tab/>
                        <w:t>virtual-channel = &lt;0&gt;;</w:t>
                      </w:r>
                      <w:r w:rsidRPr="00E63303">
                        <w:rPr>
                          <w:sz w:val="18"/>
                        </w:rPr>
                        <w:tab/>
                      </w:r>
                      <w:r w:rsidRPr="00E63303">
                        <w:rPr>
                          <w:sz w:val="18"/>
                        </w:rPr>
                        <w:tab/>
                        <w:t>/</w:t>
                      </w:r>
                      <w:r w:rsidRPr="00E63303">
                        <w:rPr>
                          <w:sz w:val="18"/>
                          <w:lang w:eastAsia="ja-JP"/>
                        </w:rPr>
                        <w:t>/</w:t>
                      </w:r>
                      <w:r w:rsidRPr="00E63303">
                        <w:rPr>
                          <w:sz w:val="18"/>
                        </w:rPr>
                        <w:t xml:space="preserve"> Set virtual channel</w:t>
                      </w:r>
                      <w:r>
                        <w:rPr>
                          <w:sz w:val="18"/>
                        </w:rPr>
                        <w:t xml:space="preserve">. </w:t>
                      </w:r>
                      <w:r w:rsidRPr="00F06748">
                        <w:rPr>
                          <w:sz w:val="18"/>
                        </w:rPr>
                        <w:t xml:space="preserve">It is not </w:t>
                      </w:r>
                      <w:r>
                        <w:rPr>
                          <w:sz w:val="18"/>
                        </w:rPr>
                        <w:t>specified</w:t>
                      </w:r>
                      <w:r w:rsidRPr="00F06748">
                        <w:rPr>
                          <w:sz w:val="18"/>
                        </w:rPr>
                        <w:t xml:space="preserve"> by default</w:t>
                      </w:r>
                      <w:r>
                        <w:rPr>
                          <w:sz w:val="18"/>
                        </w:rPr>
                        <w:t>.</w:t>
                      </w:r>
                    </w:p>
                    <w:p w14:paraId="3EBA52E3" w14:textId="77777777" w:rsidR="00174F95" w:rsidRDefault="00174F95" w:rsidP="00F06748">
                      <w:pPr>
                        <w:spacing w:after="0" w:line="200" w:lineRule="exact"/>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t xml:space="preserve">// </w:t>
                      </w:r>
                      <w:r w:rsidRPr="003705BD">
                        <w:rPr>
                          <w:sz w:val="18"/>
                        </w:rPr>
                        <w:t xml:space="preserve">If not set, virtual-channel </w:t>
                      </w:r>
                      <w:r>
                        <w:rPr>
                          <w:sz w:val="18"/>
                        </w:rPr>
                        <w:t>is set</w:t>
                      </w:r>
                      <w:r w:rsidRPr="003705BD">
                        <w:rPr>
                          <w:sz w:val="18"/>
                        </w:rPr>
                        <w:t xml:space="preserve"> 0.</w:t>
                      </w:r>
                    </w:p>
                    <w:p w14:paraId="0D0AA9A8" w14:textId="77777777" w:rsidR="00174F95" w:rsidRPr="00E63303" w:rsidRDefault="00174F95" w:rsidP="00F06748">
                      <w:pPr>
                        <w:spacing w:after="0" w:line="200" w:lineRule="exact"/>
                        <w:ind w:left="5040" w:firstLine="720"/>
                        <w:rPr>
                          <w:sz w:val="18"/>
                        </w:rPr>
                      </w:pPr>
                      <w:r w:rsidRPr="00E63303">
                        <w:rPr>
                          <w:sz w:val="18"/>
                        </w:rPr>
                        <w:t xml:space="preserve"> ( 0</w:t>
                      </w:r>
                      <w:r>
                        <w:rPr>
                          <w:sz w:val="18"/>
                          <w:lang w:eastAsia="ja-JP"/>
                        </w:rPr>
                        <w:t>:VC0</w:t>
                      </w:r>
                      <w:r w:rsidRPr="00E63303">
                        <w:rPr>
                          <w:sz w:val="18"/>
                        </w:rPr>
                        <w:t>,</w:t>
                      </w:r>
                      <w:r>
                        <w:rPr>
                          <w:sz w:val="18"/>
                        </w:rPr>
                        <w:t xml:space="preserve">  </w:t>
                      </w:r>
                      <w:r w:rsidRPr="00E63303">
                        <w:rPr>
                          <w:sz w:val="18"/>
                        </w:rPr>
                        <w:t>1</w:t>
                      </w:r>
                      <w:r>
                        <w:rPr>
                          <w:sz w:val="18"/>
                        </w:rPr>
                        <w:t>:VC1</w:t>
                      </w:r>
                      <w:r w:rsidRPr="00E63303">
                        <w:rPr>
                          <w:sz w:val="18"/>
                        </w:rPr>
                        <w:t>,</w:t>
                      </w:r>
                      <w:r>
                        <w:rPr>
                          <w:sz w:val="18"/>
                        </w:rPr>
                        <w:t xml:space="preserve">  </w:t>
                      </w:r>
                      <w:r w:rsidRPr="00E63303">
                        <w:rPr>
                          <w:sz w:val="18"/>
                        </w:rPr>
                        <w:t>2</w:t>
                      </w:r>
                      <w:r>
                        <w:rPr>
                          <w:sz w:val="18"/>
                        </w:rPr>
                        <w:t>:VC2</w:t>
                      </w:r>
                      <w:r w:rsidRPr="00E63303">
                        <w:rPr>
                          <w:sz w:val="18"/>
                        </w:rPr>
                        <w:t>,</w:t>
                      </w:r>
                      <w:r>
                        <w:rPr>
                          <w:sz w:val="18"/>
                        </w:rPr>
                        <w:t xml:space="preserve">  </w:t>
                      </w:r>
                      <w:r w:rsidRPr="00E63303">
                        <w:rPr>
                          <w:sz w:val="18"/>
                        </w:rPr>
                        <w:t>3</w:t>
                      </w:r>
                      <w:r>
                        <w:rPr>
                          <w:sz w:val="18"/>
                        </w:rPr>
                        <w:t>:VC3</w:t>
                      </w:r>
                      <w:r w:rsidRPr="00E63303">
                        <w:rPr>
                          <w:sz w:val="18"/>
                        </w:rPr>
                        <w:t>)</w:t>
                      </w:r>
                    </w:p>
                    <w:p w14:paraId="6D1B47AD"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r>
                      <w:r w:rsidRPr="00F06748">
                        <w:rPr>
                          <w:sz w:val="18"/>
                        </w:rPr>
                        <w:tab/>
                        <w:t>clock-lanes = &lt;0&gt;;</w:t>
                      </w:r>
                    </w:p>
                    <w:p w14:paraId="4A99BA26" w14:textId="77777777" w:rsidR="00174F95" w:rsidRDefault="00174F95" w:rsidP="00F06748">
                      <w:pPr>
                        <w:spacing w:after="0" w:line="200" w:lineRule="exact"/>
                        <w:rPr>
                          <w:sz w:val="18"/>
                          <w:lang w:eastAsia="ja-JP"/>
                        </w:rPr>
                      </w:pPr>
                      <w:r w:rsidRPr="00F06748">
                        <w:rPr>
                          <w:sz w:val="18"/>
                        </w:rPr>
                        <w:tab/>
                      </w:r>
                      <w:r w:rsidRPr="00F06748">
                        <w:rPr>
                          <w:sz w:val="18"/>
                        </w:rPr>
                        <w:tab/>
                      </w:r>
                      <w:r w:rsidRPr="00F06748">
                        <w:rPr>
                          <w:sz w:val="18"/>
                        </w:rPr>
                        <w:tab/>
                      </w:r>
                      <w:r w:rsidRPr="00F06748">
                        <w:rPr>
                          <w:sz w:val="18"/>
                        </w:rPr>
                        <w:tab/>
                        <w:t>data-lanes = &lt;1 2 3 4&gt;;</w:t>
                      </w:r>
                      <w:r>
                        <w:rPr>
                          <w:sz w:val="18"/>
                        </w:rPr>
                        <w:tab/>
                      </w:r>
                      <w:r>
                        <w:rPr>
                          <w:sz w:val="18"/>
                        </w:rPr>
                        <w:tab/>
                      </w:r>
                      <w:r w:rsidRPr="00E63303">
                        <w:rPr>
                          <w:sz w:val="18"/>
                        </w:rPr>
                        <w:t>/</w:t>
                      </w:r>
                      <w:r w:rsidRPr="00E63303">
                        <w:rPr>
                          <w:sz w:val="18"/>
                          <w:lang w:eastAsia="ja-JP"/>
                        </w:rPr>
                        <w:t>/</w:t>
                      </w:r>
                      <w:r w:rsidRPr="00E63303">
                        <w:rPr>
                          <w:sz w:val="18"/>
                        </w:rPr>
                        <w:t xml:space="preserve"> Set</w:t>
                      </w:r>
                      <w:r>
                        <w:rPr>
                          <w:rFonts w:hint="eastAsia"/>
                          <w:sz w:val="18"/>
                          <w:lang w:eastAsia="ja-JP"/>
                        </w:rPr>
                        <w:t xml:space="preserve"> </w:t>
                      </w:r>
                      <w:r>
                        <w:rPr>
                          <w:sz w:val="18"/>
                          <w:lang w:eastAsia="ja-JP"/>
                        </w:rPr>
                        <w:t>data lane number &lt;1&gt; or &lt;1 2&gt; or</w:t>
                      </w:r>
                    </w:p>
                    <w:p w14:paraId="068718DA" w14:textId="77777777" w:rsidR="00174F95" w:rsidRDefault="00174F95">
                      <w:pPr>
                        <w:spacing w:after="0" w:line="200" w:lineRule="exact"/>
                        <w:ind w:left="5040" w:firstLine="720"/>
                        <w:rPr>
                          <w:sz w:val="18"/>
                          <w:lang w:eastAsia="ja-JP"/>
                        </w:rPr>
                      </w:pPr>
                      <w:r>
                        <w:rPr>
                          <w:sz w:val="18"/>
                          <w:lang w:eastAsia="ja-JP"/>
                        </w:rPr>
                        <w:t xml:space="preserve"> &lt;1 2 3 4&gt;. (hdmi in only)</w:t>
                      </w:r>
                    </w:p>
                    <w:p w14:paraId="07D11CE5"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r>
                      <w:r w:rsidRPr="00F06748">
                        <w:rPr>
                          <w:sz w:val="18"/>
                        </w:rPr>
                        <w:tab/>
                        <w:t>remote-endpoint = &lt;&amp;csi40_in&gt;;</w:t>
                      </w:r>
                      <w:r>
                        <w:rPr>
                          <w:sz w:val="18"/>
                        </w:rPr>
                        <w:tab/>
                      </w:r>
                      <w:r w:rsidRPr="00E16ABB">
                        <w:rPr>
                          <w:sz w:val="18"/>
                        </w:rPr>
                        <w:t xml:space="preserve">// Set </w:t>
                      </w:r>
                      <w:r>
                        <w:rPr>
                          <w:sz w:val="18"/>
                        </w:rPr>
                        <w:t>csi2</w:t>
                      </w:r>
                      <w:r w:rsidRPr="00E16ABB">
                        <w:rPr>
                          <w:sz w:val="18"/>
                        </w:rPr>
                        <w:t xml:space="preserve"> encoder node</w:t>
                      </w:r>
                    </w:p>
                    <w:p w14:paraId="7C4E2B6B"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t>};</w:t>
                      </w:r>
                    </w:p>
                    <w:p w14:paraId="5DE4AAD8" w14:textId="77777777" w:rsidR="00174F95" w:rsidRDefault="00174F95" w:rsidP="00014DD7">
                      <w:pPr>
                        <w:spacing w:after="0" w:line="200" w:lineRule="exact"/>
                        <w:rPr>
                          <w:sz w:val="18"/>
                        </w:rPr>
                      </w:pPr>
                      <w:r w:rsidRPr="00F06748">
                        <w:rPr>
                          <w:sz w:val="18"/>
                        </w:rPr>
                        <w:tab/>
                      </w:r>
                      <w:r w:rsidRPr="00F06748">
                        <w:rPr>
                          <w:sz w:val="18"/>
                        </w:rPr>
                        <w:tab/>
                        <w:t>};</w:t>
                      </w:r>
                    </w:p>
                    <w:p w14:paraId="287B0DCA" w14:textId="77777777" w:rsidR="00174F95" w:rsidRPr="00F06748" w:rsidRDefault="00174F95" w:rsidP="00F06748">
                      <w:pPr>
                        <w:spacing w:after="0" w:line="200" w:lineRule="exact"/>
                        <w:rPr>
                          <w:sz w:val="18"/>
                        </w:rPr>
                      </w:pPr>
                      <w:r w:rsidRPr="00F06748">
                        <w:rPr>
                          <w:sz w:val="18"/>
                        </w:rPr>
                        <w:tab/>
                      </w:r>
                      <w:r w:rsidRPr="00F06748">
                        <w:rPr>
                          <w:sz w:val="18"/>
                        </w:rPr>
                        <w:tab/>
                        <w:t>port@</w:t>
                      </w:r>
                      <w:r>
                        <w:rPr>
                          <w:sz w:val="18"/>
                        </w:rPr>
                        <w:t>b</w:t>
                      </w:r>
                      <w:r w:rsidRPr="00F06748">
                        <w:rPr>
                          <w:sz w:val="18"/>
                        </w:rPr>
                        <w:t xml:space="preserve"> {</w:t>
                      </w:r>
                    </w:p>
                    <w:p w14:paraId="13CCD8C0"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t>reg = &lt;</w:t>
                      </w:r>
                      <w:r>
                        <w:rPr>
                          <w:sz w:val="18"/>
                        </w:rPr>
                        <w:t>11</w:t>
                      </w:r>
                      <w:r w:rsidRPr="00F06748">
                        <w:rPr>
                          <w:sz w:val="18"/>
                        </w:rPr>
                        <w:t>&gt;;</w:t>
                      </w:r>
                    </w:p>
                    <w:p w14:paraId="34A3F379" w14:textId="77777777" w:rsidR="00174F95" w:rsidRPr="00F06748" w:rsidRDefault="00174F95" w:rsidP="00F06748">
                      <w:pPr>
                        <w:spacing w:after="0" w:line="200" w:lineRule="exact"/>
                        <w:rPr>
                          <w:sz w:val="18"/>
                        </w:rPr>
                      </w:pPr>
                    </w:p>
                    <w:p w14:paraId="10C04BDE"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t>adv7482_txb: endpoint {</w:t>
                      </w:r>
                    </w:p>
                    <w:p w14:paraId="3C2B2E22" w14:textId="77777777" w:rsidR="00174F95" w:rsidRDefault="00174F95" w:rsidP="00F06748">
                      <w:pPr>
                        <w:spacing w:after="0" w:line="200" w:lineRule="exact"/>
                        <w:rPr>
                          <w:sz w:val="18"/>
                        </w:rPr>
                      </w:pPr>
                      <w:r>
                        <w:rPr>
                          <w:sz w:val="18"/>
                        </w:rPr>
                        <w:tab/>
                      </w:r>
                      <w:r>
                        <w:rPr>
                          <w:sz w:val="18"/>
                        </w:rPr>
                        <w:tab/>
                      </w:r>
                      <w:r>
                        <w:rPr>
                          <w:sz w:val="18"/>
                        </w:rPr>
                        <w:tab/>
                      </w:r>
                      <w:r w:rsidRPr="00E63303">
                        <w:rPr>
                          <w:sz w:val="18"/>
                        </w:rPr>
                        <w:tab/>
                        <w:t>virtual-channel = &lt;0&gt;;</w:t>
                      </w:r>
                      <w:r w:rsidRPr="00E63303">
                        <w:rPr>
                          <w:sz w:val="18"/>
                        </w:rPr>
                        <w:tab/>
                      </w:r>
                      <w:r w:rsidRPr="00E63303">
                        <w:rPr>
                          <w:sz w:val="18"/>
                        </w:rPr>
                        <w:tab/>
                        <w:t>/</w:t>
                      </w:r>
                      <w:r w:rsidRPr="00E63303">
                        <w:rPr>
                          <w:sz w:val="18"/>
                          <w:lang w:eastAsia="ja-JP"/>
                        </w:rPr>
                        <w:t>/</w:t>
                      </w:r>
                      <w:r w:rsidRPr="00E63303">
                        <w:rPr>
                          <w:sz w:val="18"/>
                        </w:rPr>
                        <w:t xml:space="preserve"> Set virtual channel</w:t>
                      </w:r>
                      <w:r>
                        <w:rPr>
                          <w:sz w:val="18"/>
                        </w:rPr>
                        <w:t xml:space="preserve">. </w:t>
                      </w:r>
                      <w:r w:rsidRPr="00F06748">
                        <w:rPr>
                          <w:sz w:val="18"/>
                        </w:rPr>
                        <w:t xml:space="preserve">It is not </w:t>
                      </w:r>
                      <w:r>
                        <w:rPr>
                          <w:sz w:val="18"/>
                        </w:rPr>
                        <w:t>specified</w:t>
                      </w:r>
                      <w:r w:rsidRPr="00F06748">
                        <w:rPr>
                          <w:sz w:val="18"/>
                        </w:rPr>
                        <w:t xml:space="preserve"> by default</w:t>
                      </w:r>
                      <w:r>
                        <w:rPr>
                          <w:sz w:val="18"/>
                        </w:rPr>
                        <w:t>.</w:t>
                      </w:r>
                    </w:p>
                    <w:p w14:paraId="5F95A7D0" w14:textId="77777777" w:rsidR="00174F95" w:rsidRDefault="00174F95" w:rsidP="007903BF">
                      <w:pPr>
                        <w:spacing w:after="0" w:line="200" w:lineRule="exact"/>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t xml:space="preserve">// </w:t>
                      </w:r>
                      <w:r w:rsidRPr="003705BD">
                        <w:rPr>
                          <w:sz w:val="18"/>
                        </w:rPr>
                        <w:t xml:space="preserve">If not set, virtual-channel </w:t>
                      </w:r>
                      <w:r>
                        <w:rPr>
                          <w:sz w:val="18"/>
                        </w:rPr>
                        <w:t>is set</w:t>
                      </w:r>
                      <w:r w:rsidRPr="003705BD">
                        <w:rPr>
                          <w:sz w:val="18"/>
                        </w:rPr>
                        <w:t xml:space="preserve"> 0.</w:t>
                      </w:r>
                    </w:p>
                    <w:p w14:paraId="0B53D21F" w14:textId="77777777" w:rsidR="00174F95" w:rsidRPr="00E63303" w:rsidRDefault="00174F95" w:rsidP="00BD2C6B">
                      <w:pPr>
                        <w:spacing w:after="0" w:line="200" w:lineRule="exact"/>
                        <w:ind w:left="5040" w:firstLine="720"/>
                        <w:rPr>
                          <w:sz w:val="18"/>
                        </w:rPr>
                      </w:pPr>
                      <w:r w:rsidRPr="00E63303">
                        <w:rPr>
                          <w:sz w:val="18"/>
                        </w:rPr>
                        <w:t>( 0</w:t>
                      </w:r>
                      <w:r>
                        <w:rPr>
                          <w:sz w:val="18"/>
                          <w:lang w:eastAsia="ja-JP"/>
                        </w:rPr>
                        <w:t>:VC0</w:t>
                      </w:r>
                      <w:r w:rsidRPr="00E63303">
                        <w:rPr>
                          <w:sz w:val="18"/>
                        </w:rPr>
                        <w:t>,</w:t>
                      </w:r>
                      <w:r>
                        <w:rPr>
                          <w:sz w:val="18"/>
                        </w:rPr>
                        <w:t xml:space="preserve">  </w:t>
                      </w:r>
                      <w:r w:rsidRPr="00E63303">
                        <w:rPr>
                          <w:sz w:val="18"/>
                        </w:rPr>
                        <w:t>1</w:t>
                      </w:r>
                      <w:r>
                        <w:rPr>
                          <w:sz w:val="18"/>
                        </w:rPr>
                        <w:t>:VC1</w:t>
                      </w:r>
                      <w:r w:rsidRPr="00E63303">
                        <w:rPr>
                          <w:sz w:val="18"/>
                        </w:rPr>
                        <w:t>,</w:t>
                      </w:r>
                      <w:r>
                        <w:rPr>
                          <w:sz w:val="18"/>
                        </w:rPr>
                        <w:t xml:space="preserve">  </w:t>
                      </w:r>
                      <w:r w:rsidRPr="00E63303">
                        <w:rPr>
                          <w:sz w:val="18"/>
                        </w:rPr>
                        <w:t>2</w:t>
                      </w:r>
                      <w:r>
                        <w:rPr>
                          <w:sz w:val="18"/>
                        </w:rPr>
                        <w:t>:VC2</w:t>
                      </w:r>
                      <w:r w:rsidRPr="00E63303">
                        <w:rPr>
                          <w:sz w:val="18"/>
                        </w:rPr>
                        <w:t>,</w:t>
                      </w:r>
                      <w:r>
                        <w:rPr>
                          <w:sz w:val="18"/>
                        </w:rPr>
                        <w:t xml:space="preserve">  </w:t>
                      </w:r>
                      <w:r w:rsidRPr="00E63303">
                        <w:rPr>
                          <w:sz w:val="18"/>
                        </w:rPr>
                        <w:t>3</w:t>
                      </w:r>
                      <w:r>
                        <w:rPr>
                          <w:sz w:val="18"/>
                        </w:rPr>
                        <w:t>:VC3</w:t>
                      </w:r>
                      <w:r w:rsidRPr="00E63303">
                        <w:rPr>
                          <w:sz w:val="18"/>
                        </w:rPr>
                        <w:t>)</w:t>
                      </w:r>
                    </w:p>
                    <w:p w14:paraId="29B0B6E5"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r>
                      <w:r w:rsidRPr="00F06748">
                        <w:rPr>
                          <w:sz w:val="18"/>
                        </w:rPr>
                        <w:tab/>
                        <w:t>clock-lanes = &lt;0&gt;;</w:t>
                      </w:r>
                    </w:p>
                    <w:p w14:paraId="7B653B8A"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r>
                      <w:r w:rsidRPr="00F06748">
                        <w:rPr>
                          <w:sz w:val="18"/>
                        </w:rPr>
                        <w:tab/>
                        <w:t>data-lanes = &lt;1&gt;;</w:t>
                      </w:r>
                      <w:r>
                        <w:rPr>
                          <w:sz w:val="18"/>
                        </w:rPr>
                        <w:tab/>
                      </w:r>
                      <w:r>
                        <w:rPr>
                          <w:sz w:val="18"/>
                        </w:rPr>
                        <w:tab/>
                      </w:r>
                      <w:r>
                        <w:rPr>
                          <w:sz w:val="18"/>
                        </w:rPr>
                        <w:tab/>
                        <w:t xml:space="preserve">// </w:t>
                      </w:r>
                      <w:r w:rsidRPr="00E63303">
                        <w:rPr>
                          <w:sz w:val="18"/>
                        </w:rPr>
                        <w:t>Set</w:t>
                      </w:r>
                      <w:r>
                        <w:rPr>
                          <w:rFonts w:hint="eastAsia"/>
                          <w:sz w:val="18"/>
                          <w:lang w:eastAsia="ja-JP"/>
                        </w:rPr>
                        <w:t xml:space="preserve"> </w:t>
                      </w:r>
                      <w:r>
                        <w:rPr>
                          <w:sz w:val="18"/>
                          <w:lang w:eastAsia="ja-JP"/>
                        </w:rPr>
                        <w:t>data lane number &lt;1&gt;</w:t>
                      </w:r>
                    </w:p>
                    <w:p w14:paraId="75AA20DB"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r>
                      <w:r w:rsidRPr="00F06748">
                        <w:rPr>
                          <w:sz w:val="18"/>
                        </w:rPr>
                        <w:tab/>
                        <w:t>remote-endpoint = &lt;&amp;csi20_in&gt;;</w:t>
                      </w:r>
                      <w:r>
                        <w:rPr>
                          <w:sz w:val="18"/>
                        </w:rPr>
                        <w:tab/>
                      </w:r>
                      <w:r w:rsidRPr="00E16ABB">
                        <w:rPr>
                          <w:sz w:val="18"/>
                        </w:rPr>
                        <w:t xml:space="preserve">// Set </w:t>
                      </w:r>
                      <w:r>
                        <w:rPr>
                          <w:sz w:val="18"/>
                        </w:rPr>
                        <w:t>csi2</w:t>
                      </w:r>
                      <w:r w:rsidRPr="00E16ABB">
                        <w:rPr>
                          <w:sz w:val="18"/>
                        </w:rPr>
                        <w:t xml:space="preserve"> encoder node</w:t>
                      </w:r>
                    </w:p>
                    <w:p w14:paraId="1ABB57FD" w14:textId="77777777" w:rsidR="00174F95" w:rsidRPr="00F06748" w:rsidRDefault="00174F95" w:rsidP="00F06748">
                      <w:pPr>
                        <w:spacing w:after="0" w:line="200" w:lineRule="exact"/>
                        <w:rPr>
                          <w:sz w:val="18"/>
                        </w:rPr>
                      </w:pPr>
                      <w:r w:rsidRPr="00F06748">
                        <w:rPr>
                          <w:sz w:val="18"/>
                        </w:rPr>
                        <w:tab/>
                      </w:r>
                      <w:r w:rsidRPr="00F06748">
                        <w:rPr>
                          <w:sz w:val="18"/>
                        </w:rPr>
                        <w:tab/>
                      </w:r>
                      <w:r w:rsidRPr="00F06748">
                        <w:rPr>
                          <w:sz w:val="18"/>
                        </w:rPr>
                        <w:tab/>
                        <w:t>};</w:t>
                      </w:r>
                    </w:p>
                    <w:p w14:paraId="202B4414" w14:textId="77777777" w:rsidR="00174F95" w:rsidRDefault="00174F95" w:rsidP="00F06748">
                      <w:pPr>
                        <w:spacing w:after="0" w:line="200" w:lineRule="exact"/>
                        <w:rPr>
                          <w:sz w:val="18"/>
                        </w:rPr>
                      </w:pPr>
                      <w:r w:rsidRPr="00F06748">
                        <w:rPr>
                          <w:sz w:val="18"/>
                        </w:rPr>
                        <w:tab/>
                      </w:r>
                      <w:r w:rsidRPr="00F06748">
                        <w:rPr>
                          <w:sz w:val="18"/>
                        </w:rPr>
                        <w:tab/>
                        <w:t>};</w:t>
                      </w:r>
                    </w:p>
                    <w:p w14:paraId="36DF6B76" w14:textId="77777777" w:rsidR="00174F95" w:rsidRPr="00E63303" w:rsidRDefault="00174F95" w:rsidP="007903BF">
                      <w:pPr>
                        <w:spacing w:after="0" w:line="200" w:lineRule="exact"/>
                        <w:rPr>
                          <w:sz w:val="18"/>
                          <w:lang w:eastAsia="ja-JP"/>
                        </w:rPr>
                      </w:pPr>
                      <w:r w:rsidRPr="00014DD7">
                        <w:rPr>
                          <w:sz w:val="18"/>
                          <w:lang w:eastAsia="ja-JP"/>
                        </w:rPr>
                        <w:tab/>
                      </w:r>
                      <w:r>
                        <w:rPr>
                          <w:rFonts w:hint="eastAsia"/>
                          <w:sz w:val="18"/>
                          <w:lang w:eastAsia="ja-JP"/>
                        </w:rPr>
                        <w:t>}</w:t>
                      </w:r>
                    </w:p>
                    <w:p w14:paraId="342A708C" w14:textId="77777777" w:rsidR="00174F95" w:rsidRPr="00E63303" w:rsidRDefault="00174F95" w:rsidP="002E2574">
                      <w:pPr>
                        <w:spacing w:after="0" w:line="200" w:lineRule="exact"/>
                        <w:ind w:firstLineChars="350" w:firstLine="630"/>
                        <w:rPr>
                          <w:sz w:val="18"/>
                          <w:lang w:eastAsia="ja-JP"/>
                        </w:rPr>
                      </w:pPr>
                    </w:p>
                  </w:txbxContent>
                </v:textbox>
                <w10:wrap anchorx="margin"/>
              </v:shape>
            </w:pict>
          </mc:Fallback>
        </mc:AlternateContent>
      </w:r>
    </w:p>
    <w:p w14:paraId="71807748" w14:textId="77777777" w:rsidR="00BD2C6B" w:rsidRDefault="00BD2C6B" w:rsidP="002462C7">
      <w:pPr>
        <w:rPr>
          <w:lang w:eastAsia="ja-JP"/>
        </w:rPr>
      </w:pPr>
    </w:p>
    <w:p w14:paraId="686CEF1A" w14:textId="77777777" w:rsidR="00BD2C6B" w:rsidRDefault="00BD2C6B" w:rsidP="002462C7">
      <w:pPr>
        <w:rPr>
          <w:lang w:eastAsia="ja-JP"/>
        </w:rPr>
      </w:pPr>
    </w:p>
    <w:p w14:paraId="361DB2A7" w14:textId="77777777" w:rsidR="00BD2C6B" w:rsidRDefault="00BD2C6B" w:rsidP="002462C7">
      <w:pPr>
        <w:rPr>
          <w:lang w:eastAsia="ja-JP"/>
        </w:rPr>
      </w:pPr>
    </w:p>
    <w:p w14:paraId="2C5B9453" w14:textId="77777777" w:rsidR="00BD2C6B" w:rsidRDefault="00BD2C6B" w:rsidP="002462C7">
      <w:pPr>
        <w:rPr>
          <w:lang w:eastAsia="ja-JP"/>
        </w:rPr>
      </w:pPr>
    </w:p>
    <w:p w14:paraId="5055FDF5" w14:textId="77777777" w:rsidR="00BD2C6B" w:rsidRDefault="00BD2C6B" w:rsidP="002462C7">
      <w:pPr>
        <w:rPr>
          <w:lang w:eastAsia="ja-JP"/>
        </w:rPr>
      </w:pPr>
    </w:p>
    <w:p w14:paraId="0DFC76A0" w14:textId="77777777" w:rsidR="00BD2C6B" w:rsidRDefault="00BD2C6B" w:rsidP="002462C7">
      <w:pPr>
        <w:rPr>
          <w:lang w:eastAsia="ja-JP"/>
        </w:rPr>
      </w:pPr>
    </w:p>
    <w:p w14:paraId="295F8AB4" w14:textId="77777777" w:rsidR="00BD2C6B" w:rsidRDefault="00BD2C6B" w:rsidP="002462C7">
      <w:pPr>
        <w:rPr>
          <w:lang w:eastAsia="ja-JP"/>
        </w:rPr>
      </w:pPr>
    </w:p>
    <w:p w14:paraId="5158E62B" w14:textId="77777777" w:rsidR="00BD2C6B" w:rsidRDefault="00BD2C6B" w:rsidP="002462C7">
      <w:pPr>
        <w:rPr>
          <w:lang w:eastAsia="ja-JP"/>
        </w:rPr>
      </w:pPr>
    </w:p>
    <w:p w14:paraId="5A82E419" w14:textId="77777777" w:rsidR="00BD2C6B" w:rsidRDefault="00BD2C6B" w:rsidP="002462C7">
      <w:pPr>
        <w:rPr>
          <w:lang w:eastAsia="ja-JP"/>
        </w:rPr>
      </w:pPr>
    </w:p>
    <w:p w14:paraId="6A75832C" w14:textId="77777777" w:rsidR="00BD2C6B" w:rsidRDefault="00BD2C6B" w:rsidP="002462C7">
      <w:pPr>
        <w:rPr>
          <w:lang w:eastAsia="ja-JP"/>
        </w:rPr>
      </w:pPr>
    </w:p>
    <w:p w14:paraId="393624FF" w14:textId="77777777" w:rsidR="00BD2C6B" w:rsidRDefault="00BD2C6B" w:rsidP="002462C7">
      <w:pPr>
        <w:rPr>
          <w:lang w:eastAsia="ja-JP"/>
        </w:rPr>
      </w:pPr>
    </w:p>
    <w:p w14:paraId="6D3627B2" w14:textId="77777777" w:rsidR="00BD2C6B" w:rsidRDefault="00BD2C6B" w:rsidP="002462C7">
      <w:pPr>
        <w:rPr>
          <w:lang w:eastAsia="ja-JP"/>
        </w:rPr>
      </w:pPr>
    </w:p>
    <w:p w14:paraId="519DC86E" w14:textId="77777777" w:rsidR="00BD2C6B" w:rsidRDefault="00BD2C6B" w:rsidP="002462C7">
      <w:pPr>
        <w:rPr>
          <w:lang w:eastAsia="ja-JP"/>
        </w:rPr>
      </w:pPr>
    </w:p>
    <w:p w14:paraId="2D1F0C0A" w14:textId="77777777" w:rsidR="00FE3105" w:rsidRDefault="005D70C1" w:rsidP="002462C7">
      <w:pPr>
        <w:rPr>
          <w:lang w:eastAsia="ja-JP"/>
        </w:rPr>
      </w:pPr>
      <w:r>
        <w:rPr>
          <w:lang w:eastAsia="ja-JP"/>
        </w:rPr>
        <w:t>[R-Car E3]</w:t>
      </w:r>
    </w:p>
    <w:p w14:paraId="1B1D9A93" w14:textId="77777777" w:rsidR="00B64625" w:rsidRDefault="00281B91" w:rsidP="002462C7">
      <w:pPr>
        <w:rPr>
          <w:lang w:eastAsia="ja-JP"/>
        </w:rPr>
      </w:pPr>
      <w:r>
        <w:rPr>
          <w:rStyle w:val="shorttext"/>
          <w:rFonts w:ascii="Arial" w:hAnsi="Arial" w:cs="Arial"/>
          <w:color w:val="222222"/>
          <w:lang w:val="en"/>
        </w:rPr>
        <w:t xml:space="preserve">Please set the </w:t>
      </w:r>
      <w:proofErr w:type="gramStart"/>
      <w:r>
        <w:rPr>
          <w:rStyle w:val="shorttext"/>
          <w:rFonts w:ascii="Arial" w:hAnsi="Arial" w:cs="Arial"/>
          <w:color w:val="222222"/>
          <w:lang w:val="en"/>
        </w:rPr>
        <w:t>virtual-channel</w:t>
      </w:r>
      <w:proofErr w:type="gramEnd"/>
      <w:r>
        <w:rPr>
          <w:rStyle w:val="shorttext"/>
          <w:rFonts w:ascii="Arial" w:hAnsi="Arial" w:cs="Arial"/>
          <w:color w:val="222222"/>
          <w:lang w:val="en"/>
        </w:rPr>
        <w:t xml:space="preserve"> to the same value for both </w:t>
      </w:r>
      <w:proofErr w:type="spellStart"/>
      <w:r>
        <w:rPr>
          <w:rStyle w:val="shorttext"/>
          <w:rFonts w:ascii="Arial" w:hAnsi="Arial" w:cs="Arial"/>
          <w:color w:val="222222"/>
          <w:lang w:val="en"/>
        </w:rPr>
        <w:t>txb</w:t>
      </w:r>
      <w:proofErr w:type="spellEnd"/>
      <w:r>
        <w:rPr>
          <w:rStyle w:val="shorttext"/>
          <w:rFonts w:ascii="Arial" w:hAnsi="Arial" w:cs="Arial"/>
          <w:color w:val="222222"/>
          <w:lang w:val="en"/>
        </w:rPr>
        <w:t xml:space="preserve"> and </w:t>
      </w:r>
      <w:proofErr w:type="spellStart"/>
      <w:r>
        <w:rPr>
          <w:rStyle w:val="shorttext"/>
          <w:rFonts w:ascii="Arial" w:hAnsi="Arial" w:cs="Arial"/>
          <w:color w:val="222222"/>
          <w:lang w:val="en"/>
        </w:rPr>
        <w:t>txa</w:t>
      </w:r>
      <w:proofErr w:type="spellEnd"/>
      <w:r>
        <w:rPr>
          <w:rStyle w:val="shorttext"/>
          <w:rFonts w:ascii="Arial" w:hAnsi="Arial" w:cs="Arial" w:hint="eastAsia"/>
          <w:color w:val="222222"/>
          <w:lang w:val="en" w:eastAsia="ja-JP"/>
        </w:rPr>
        <w:t>.</w:t>
      </w:r>
    </w:p>
    <w:p w14:paraId="59BFC30E" w14:textId="77777777" w:rsidR="002E2B3D" w:rsidRDefault="002E2B3D" w:rsidP="002462C7">
      <w:pPr>
        <w:rPr>
          <w:lang w:eastAsia="ja-JP"/>
        </w:rPr>
      </w:pPr>
      <w:r>
        <w:rPr>
          <w:lang w:eastAsia="ja-JP"/>
        </w:rPr>
        <w:lastRenderedPageBreak/>
        <w:t xml:space="preserve">   [R-Car E3]</w:t>
      </w:r>
    </w:p>
    <w:p w14:paraId="2CAADF22" w14:textId="77777777" w:rsidR="00281B91" w:rsidRPr="00B6530F" w:rsidRDefault="005D70C1" w:rsidP="002462C7">
      <w:pPr>
        <w:rPr>
          <w:lang w:eastAsia="ja-JP"/>
        </w:rPr>
      </w:pPr>
      <w:r>
        <w:rPr>
          <w:lang w:eastAsia="ja-JP"/>
        </w:rPr>
        <w:t xml:space="preserve">This module option is </w:t>
      </w:r>
      <w:r w:rsidRPr="000438A8">
        <w:rPr>
          <w:lang w:eastAsia="ja-JP"/>
        </w:rPr>
        <w:t>control</w:t>
      </w:r>
      <w:r>
        <w:rPr>
          <w:lang w:eastAsia="ja-JP"/>
        </w:rPr>
        <w:t>led</w:t>
      </w:r>
      <w:r w:rsidRPr="000438A8">
        <w:rPr>
          <w:lang w:eastAsia="ja-JP"/>
        </w:rPr>
        <w:t xml:space="preserve"> by modifying the DT (Device Tree) file (arch/arm64/boot/</w:t>
      </w:r>
      <w:proofErr w:type="spellStart"/>
      <w:r w:rsidRPr="000438A8">
        <w:rPr>
          <w:lang w:eastAsia="ja-JP"/>
        </w:rPr>
        <w:t>dts</w:t>
      </w:r>
      <w:proofErr w:type="spellEnd"/>
      <w:r w:rsidRPr="000438A8">
        <w:rPr>
          <w:lang w:eastAsia="ja-JP"/>
        </w:rPr>
        <w:t>/</w:t>
      </w:r>
      <w:proofErr w:type="spellStart"/>
      <w:r w:rsidRPr="000438A8">
        <w:rPr>
          <w:lang w:eastAsia="ja-JP"/>
        </w:rPr>
        <w:t>renesas</w:t>
      </w:r>
      <w:proofErr w:type="spellEnd"/>
      <w:r>
        <w:rPr>
          <w:lang w:eastAsia="ja-JP"/>
        </w:rPr>
        <w:t>/</w:t>
      </w:r>
      <w:r w:rsidR="009476F1">
        <w:rPr>
          <w:lang w:eastAsia="ja-JP"/>
        </w:rPr>
        <w:t>r8a77990-ebisu.dts, r8a77990-es10-ebisu.dts</w:t>
      </w:r>
      <w:r w:rsidR="00FC1EE3">
        <w:rPr>
          <w:lang w:eastAsia="ja-JP"/>
        </w:rPr>
        <w:t>)</w:t>
      </w:r>
      <w:r w:rsidRPr="000438A8">
        <w:rPr>
          <w:lang w:eastAsia="ja-JP"/>
        </w:rPr>
        <w:t>.</w:t>
      </w:r>
      <w:r>
        <w:rPr>
          <w:lang w:eastAsia="ja-JP"/>
        </w:rPr>
        <w:t xml:space="preserve"> </w:t>
      </w:r>
      <w:r w:rsidRPr="00A77A84">
        <w:rPr>
          <w:lang w:eastAsia="ja-JP"/>
        </w:rPr>
        <w:t xml:space="preserve">This section </w:t>
      </w:r>
      <w:r>
        <w:rPr>
          <w:lang w:eastAsia="ja-JP"/>
        </w:rPr>
        <w:t xml:space="preserve">explains how to change </w:t>
      </w:r>
      <w:r w:rsidR="009A5AC0">
        <w:rPr>
          <w:lang w:eastAsia="ja-JP"/>
        </w:rPr>
        <w:t>input. About the</w:t>
      </w:r>
      <w:r w:rsidR="009A5AC0" w:rsidRPr="00A77A84">
        <w:rPr>
          <w:lang w:eastAsia="ja-JP"/>
        </w:rPr>
        <w:t xml:space="preserve"> virtual channel</w:t>
      </w:r>
      <w:r w:rsidR="009A5AC0">
        <w:rPr>
          <w:lang w:eastAsia="ja-JP"/>
        </w:rPr>
        <w:t xml:space="preserve"> and lane </w:t>
      </w:r>
      <w:r w:rsidR="00281B91">
        <w:rPr>
          <w:lang w:eastAsia="ja-JP"/>
        </w:rPr>
        <w:t>(</w:t>
      </w:r>
      <w:r w:rsidR="00281B91" w:rsidRPr="00281B91">
        <w:rPr>
          <w:lang w:eastAsia="ja-JP"/>
        </w:rPr>
        <w:t>1 or 2</w:t>
      </w:r>
      <w:r w:rsidR="00B64625">
        <w:rPr>
          <w:rFonts w:hint="eastAsia"/>
          <w:lang w:eastAsia="ja-JP"/>
        </w:rPr>
        <w:t>)</w:t>
      </w:r>
      <w:r w:rsidR="00281B91" w:rsidRPr="00281B91">
        <w:rPr>
          <w:lang w:eastAsia="ja-JP"/>
        </w:rPr>
        <w:t xml:space="preserve"> can be set for lane</w:t>
      </w:r>
      <w:r w:rsidR="005C6BFE">
        <w:rPr>
          <w:lang w:eastAsia="ja-JP"/>
        </w:rPr>
        <w:t xml:space="preserve"> in </w:t>
      </w:r>
      <w:r w:rsidR="00B6530F" w:rsidRPr="00F06748">
        <w:rPr>
          <w:sz w:val="18"/>
        </w:rPr>
        <w:t>csi40</w:t>
      </w:r>
      <w:r w:rsidR="00281B91">
        <w:rPr>
          <w:lang w:eastAsia="ja-JP"/>
        </w:rPr>
        <w:t xml:space="preserve"> </w:t>
      </w:r>
      <w:r w:rsidR="009A5AC0">
        <w:rPr>
          <w:lang w:eastAsia="ja-JP"/>
        </w:rPr>
        <w:t>is as described above</w:t>
      </w:r>
      <w:r w:rsidR="00A81282">
        <w:rPr>
          <w:lang w:eastAsia="ja-JP"/>
        </w:rPr>
        <w:t xml:space="preserve"> (in case of R-Car H3/M3/M3N)</w:t>
      </w:r>
      <w:r w:rsidR="009A5AC0">
        <w:rPr>
          <w:lang w:eastAsia="ja-JP"/>
        </w:rPr>
        <w:t>.</w:t>
      </w:r>
    </w:p>
    <w:p w14:paraId="323ED62C" w14:textId="77777777" w:rsidR="00080E3B" w:rsidRPr="00E04255" w:rsidRDefault="001953BC" w:rsidP="00080E3B">
      <w:pPr>
        <w:rPr>
          <w:b/>
          <w:lang w:eastAsia="ja-JP"/>
        </w:rPr>
      </w:pPr>
      <w:r>
        <w:rPr>
          <w:rFonts w:hint="eastAsia"/>
          <w:b/>
          <w:lang w:eastAsia="ja-JP"/>
        </w:rPr>
        <w:t>・</w:t>
      </w:r>
      <w:r w:rsidR="00080E3B" w:rsidRPr="00E04255">
        <w:rPr>
          <w:b/>
          <w:lang w:eastAsia="ja-JP"/>
        </w:rPr>
        <w:t>Set vin4</w:t>
      </w:r>
      <w:r w:rsidR="00A81282">
        <w:rPr>
          <w:b/>
          <w:lang w:eastAsia="ja-JP"/>
        </w:rPr>
        <w:t>/vin5</w:t>
      </w:r>
      <w:r w:rsidR="00080E3B" w:rsidRPr="00E04255">
        <w:rPr>
          <w:b/>
          <w:lang w:eastAsia="ja-JP"/>
        </w:rPr>
        <w:t xml:space="preserve"> channel node for </w:t>
      </w:r>
      <w:proofErr w:type="spellStart"/>
      <w:r w:rsidR="00080E3B" w:rsidRPr="00E04255">
        <w:rPr>
          <w:b/>
          <w:lang w:eastAsia="ja-JP"/>
        </w:rPr>
        <w:t>hdmi</w:t>
      </w:r>
      <w:proofErr w:type="spellEnd"/>
      <w:r w:rsidR="00080E3B" w:rsidRPr="00E04255">
        <w:rPr>
          <w:b/>
          <w:lang w:eastAsia="ja-JP"/>
        </w:rPr>
        <w:t xml:space="preserve"> input</w:t>
      </w:r>
    </w:p>
    <w:p w14:paraId="2FAB2004" w14:textId="77777777" w:rsidR="0088224E" w:rsidRPr="001922CE" w:rsidRDefault="0088224E" w:rsidP="0088224E">
      <w:pPr>
        <w:spacing w:after="0" w:line="200" w:lineRule="exact"/>
        <w:rPr>
          <w:sz w:val="18"/>
        </w:rPr>
      </w:pPr>
      <w:r w:rsidRPr="001922CE">
        <w:rPr>
          <w:rStyle w:val="shorttext"/>
          <w:color w:val="222222"/>
          <w:lang w:val="en" w:eastAsia="ja-JP"/>
        </w:rPr>
        <w:t>Device node of v</w:t>
      </w:r>
      <w:r w:rsidRPr="001922CE">
        <w:rPr>
          <w:rStyle w:val="shorttext"/>
          <w:color w:val="222222"/>
          <w:lang w:val="en"/>
        </w:rPr>
        <w:t>ideo decoder</w:t>
      </w:r>
      <w:r>
        <w:rPr>
          <w:rStyle w:val="shorttext"/>
          <w:color w:val="222222"/>
          <w:lang w:val="en"/>
        </w:rPr>
        <w:t>, csi40 and vin</w:t>
      </w:r>
      <w:r w:rsidRPr="001922CE">
        <w:rPr>
          <w:rStyle w:val="shorttext"/>
          <w:color w:val="222222"/>
          <w:lang w:val="en"/>
        </w:rPr>
        <w:t xml:space="preserve"> is OK with default description.</w:t>
      </w:r>
    </w:p>
    <w:p w14:paraId="52F7FE9C" w14:textId="77777777" w:rsidR="00080E3B" w:rsidRDefault="00080E3B" w:rsidP="00080E3B">
      <w:pPr>
        <w:rPr>
          <w:b/>
          <w:lang w:eastAsia="ja-JP"/>
        </w:rPr>
      </w:pPr>
    </w:p>
    <w:p w14:paraId="0EEF999D" w14:textId="516EC859" w:rsidR="00080E3B" w:rsidRPr="00E04255" w:rsidRDefault="001953BC" w:rsidP="00080E3B">
      <w:pPr>
        <w:rPr>
          <w:b/>
          <w:lang w:eastAsia="ja-JP"/>
        </w:rPr>
      </w:pPr>
      <w:bookmarkStart w:id="118" w:name="_Hlk40258566"/>
      <w:r>
        <w:rPr>
          <w:rFonts w:hint="eastAsia"/>
          <w:b/>
          <w:lang w:eastAsia="ja-JP"/>
        </w:rPr>
        <w:t>・</w:t>
      </w:r>
      <w:r w:rsidR="009A5AC0">
        <w:rPr>
          <w:b/>
          <w:lang w:eastAsia="ja-JP"/>
        </w:rPr>
        <w:t>Change</w:t>
      </w:r>
      <w:r w:rsidR="00FA58DF">
        <w:rPr>
          <w:b/>
          <w:lang w:eastAsia="ja-JP"/>
        </w:rPr>
        <w:t xml:space="preserve"> data lane</w:t>
      </w:r>
      <w:r w:rsidR="00080E3B" w:rsidRPr="00E04255">
        <w:rPr>
          <w:b/>
          <w:lang w:eastAsia="ja-JP"/>
        </w:rPr>
        <w:t xml:space="preserve"> for </w:t>
      </w:r>
      <w:proofErr w:type="spellStart"/>
      <w:r w:rsidR="00080E3B">
        <w:rPr>
          <w:b/>
          <w:lang w:eastAsia="ja-JP"/>
        </w:rPr>
        <w:t>cvbs</w:t>
      </w:r>
      <w:proofErr w:type="spellEnd"/>
      <w:r w:rsidR="00080E3B" w:rsidRPr="00E04255">
        <w:rPr>
          <w:b/>
          <w:lang w:eastAsia="ja-JP"/>
        </w:rPr>
        <w:t xml:space="preserve"> input</w:t>
      </w:r>
    </w:p>
    <w:bookmarkEnd w:id="118"/>
    <w:p w14:paraId="18E4E7F1" w14:textId="77777777" w:rsidR="00080E3B" w:rsidRDefault="00B64625" w:rsidP="00080E3B">
      <w:pPr>
        <w:rPr>
          <w:lang w:eastAsia="ja-JP"/>
        </w:rPr>
      </w:pPr>
      <w:r w:rsidRPr="00E04255">
        <w:rPr>
          <w:b/>
          <w:noProof/>
        </w:rPr>
        <mc:AlternateContent>
          <mc:Choice Requires="wps">
            <w:drawing>
              <wp:anchor distT="0" distB="0" distL="114300" distR="114300" simplePos="0" relativeHeight="251706368" behindDoc="0" locked="0" layoutInCell="1" allowOverlap="1" wp14:anchorId="1D65FBDE" wp14:editId="4396083C">
                <wp:simplePos x="0" y="0"/>
                <wp:positionH relativeFrom="margin">
                  <wp:align>right</wp:align>
                </wp:positionH>
                <wp:positionV relativeFrom="paragraph">
                  <wp:posOffset>278130</wp:posOffset>
                </wp:positionV>
                <wp:extent cx="6134100" cy="4457700"/>
                <wp:effectExtent l="0" t="0" r="19050" b="19050"/>
                <wp:wrapNone/>
                <wp:docPr id="62" name="テキスト ボックス 62"/>
                <wp:cNvGraphicFramePr/>
                <a:graphic xmlns:a="http://schemas.openxmlformats.org/drawingml/2006/main">
                  <a:graphicData uri="http://schemas.microsoft.com/office/word/2010/wordprocessingShape">
                    <wps:wsp>
                      <wps:cNvSpPr txBox="1"/>
                      <wps:spPr>
                        <a:xfrm>
                          <a:off x="0" y="0"/>
                          <a:ext cx="6134100" cy="445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306A16" w14:textId="77777777" w:rsidR="00174F95" w:rsidRPr="00080E3B" w:rsidRDefault="00174F95" w:rsidP="00080E3B">
                            <w:pPr>
                              <w:spacing w:after="0" w:line="200" w:lineRule="exact"/>
                              <w:rPr>
                                <w:sz w:val="18"/>
                              </w:rPr>
                            </w:pPr>
                            <w:r w:rsidRPr="00080E3B">
                              <w:rPr>
                                <w:sz w:val="18"/>
                              </w:rPr>
                              <w:t>&amp;csi40 {</w:t>
                            </w:r>
                          </w:p>
                          <w:p w14:paraId="7762A20F" w14:textId="77777777" w:rsidR="00174F95" w:rsidRPr="00080E3B" w:rsidRDefault="00174F95" w:rsidP="00080E3B">
                            <w:pPr>
                              <w:spacing w:after="0" w:line="200" w:lineRule="exact"/>
                              <w:rPr>
                                <w:sz w:val="18"/>
                              </w:rPr>
                            </w:pPr>
                            <w:r w:rsidRPr="00080E3B">
                              <w:rPr>
                                <w:sz w:val="18"/>
                              </w:rPr>
                              <w:tab/>
                              <w:t>status = "okay";</w:t>
                            </w:r>
                          </w:p>
                          <w:p w14:paraId="1DF01203" w14:textId="77777777" w:rsidR="00174F95" w:rsidRPr="00080E3B" w:rsidRDefault="00174F95" w:rsidP="00080E3B">
                            <w:pPr>
                              <w:spacing w:after="0" w:line="200" w:lineRule="exact"/>
                              <w:rPr>
                                <w:sz w:val="18"/>
                              </w:rPr>
                            </w:pPr>
                          </w:p>
                          <w:p w14:paraId="1DEFBA9C" w14:textId="77777777" w:rsidR="00174F95" w:rsidRPr="00080E3B" w:rsidRDefault="00174F95" w:rsidP="00080E3B">
                            <w:pPr>
                              <w:spacing w:after="0" w:line="200" w:lineRule="exact"/>
                              <w:rPr>
                                <w:sz w:val="18"/>
                              </w:rPr>
                            </w:pPr>
                            <w:r w:rsidRPr="00080E3B">
                              <w:rPr>
                                <w:sz w:val="18"/>
                              </w:rPr>
                              <w:tab/>
                              <w:t>ports {</w:t>
                            </w:r>
                          </w:p>
                          <w:p w14:paraId="10D6AB05" w14:textId="77777777" w:rsidR="00174F95" w:rsidRPr="00080E3B" w:rsidRDefault="00174F95" w:rsidP="00080E3B">
                            <w:pPr>
                              <w:spacing w:after="0" w:line="200" w:lineRule="exact"/>
                              <w:rPr>
                                <w:sz w:val="18"/>
                              </w:rPr>
                            </w:pPr>
                            <w:r w:rsidRPr="00080E3B">
                              <w:rPr>
                                <w:sz w:val="18"/>
                              </w:rPr>
                              <w:tab/>
                            </w:r>
                            <w:r w:rsidRPr="00080E3B">
                              <w:rPr>
                                <w:sz w:val="18"/>
                              </w:rPr>
                              <w:tab/>
                              <w:t>port@0 {</w:t>
                            </w:r>
                          </w:p>
                          <w:p w14:paraId="166BA913" w14:textId="77777777" w:rsidR="00174F95" w:rsidRPr="00080E3B" w:rsidRDefault="00174F95" w:rsidP="00080E3B">
                            <w:pPr>
                              <w:spacing w:after="0" w:line="200" w:lineRule="exact"/>
                              <w:rPr>
                                <w:sz w:val="18"/>
                              </w:rPr>
                            </w:pPr>
                            <w:r w:rsidRPr="00080E3B">
                              <w:rPr>
                                <w:sz w:val="18"/>
                              </w:rPr>
                              <w:tab/>
                            </w:r>
                            <w:r w:rsidRPr="00080E3B">
                              <w:rPr>
                                <w:sz w:val="18"/>
                              </w:rPr>
                              <w:tab/>
                            </w:r>
                            <w:r w:rsidRPr="00080E3B">
                              <w:rPr>
                                <w:sz w:val="18"/>
                              </w:rPr>
                              <w:tab/>
                              <w:t>reg = &lt;0&gt;;</w:t>
                            </w:r>
                          </w:p>
                          <w:p w14:paraId="3B41F19A" w14:textId="77777777" w:rsidR="00174F95" w:rsidRPr="00080E3B" w:rsidRDefault="00174F95" w:rsidP="00080E3B">
                            <w:pPr>
                              <w:spacing w:after="0" w:line="200" w:lineRule="exact"/>
                              <w:rPr>
                                <w:sz w:val="18"/>
                              </w:rPr>
                            </w:pPr>
                          </w:p>
                          <w:p w14:paraId="6BDE8785" w14:textId="77777777" w:rsidR="00174F95" w:rsidRPr="00080E3B" w:rsidRDefault="00174F95" w:rsidP="00080E3B">
                            <w:pPr>
                              <w:spacing w:after="0" w:line="200" w:lineRule="exact"/>
                              <w:rPr>
                                <w:sz w:val="18"/>
                              </w:rPr>
                            </w:pPr>
                            <w:r w:rsidRPr="00080E3B">
                              <w:rPr>
                                <w:sz w:val="18"/>
                              </w:rPr>
                              <w:tab/>
                            </w:r>
                            <w:r w:rsidRPr="00080E3B">
                              <w:rPr>
                                <w:sz w:val="18"/>
                              </w:rPr>
                              <w:tab/>
                            </w:r>
                            <w:r w:rsidRPr="00080E3B">
                              <w:rPr>
                                <w:sz w:val="18"/>
                              </w:rPr>
                              <w:tab/>
                              <w:t>csi40_in: endpoint {</w:t>
                            </w:r>
                          </w:p>
                          <w:p w14:paraId="5301ECB5" w14:textId="77777777" w:rsidR="00174F95" w:rsidRPr="00080E3B" w:rsidRDefault="00174F95" w:rsidP="00080E3B">
                            <w:pPr>
                              <w:spacing w:after="0" w:line="200" w:lineRule="exact"/>
                              <w:rPr>
                                <w:sz w:val="18"/>
                              </w:rPr>
                            </w:pPr>
                            <w:r w:rsidRPr="00080E3B">
                              <w:rPr>
                                <w:sz w:val="18"/>
                              </w:rPr>
                              <w:tab/>
                            </w:r>
                            <w:r w:rsidRPr="00080E3B">
                              <w:rPr>
                                <w:sz w:val="18"/>
                              </w:rPr>
                              <w:tab/>
                            </w:r>
                            <w:r w:rsidRPr="00080E3B">
                              <w:rPr>
                                <w:sz w:val="18"/>
                              </w:rPr>
                              <w:tab/>
                            </w:r>
                            <w:r w:rsidRPr="00080E3B">
                              <w:rPr>
                                <w:sz w:val="18"/>
                              </w:rPr>
                              <w:tab/>
                              <w:t>clock-lanes = &lt;0&gt;;</w:t>
                            </w:r>
                          </w:p>
                          <w:p w14:paraId="0BE2AB1B" w14:textId="77777777" w:rsidR="00174F95" w:rsidRPr="007903BF" w:rsidRDefault="00174F95" w:rsidP="00987AEB">
                            <w:pPr>
                              <w:spacing w:after="0" w:line="200" w:lineRule="exact"/>
                              <w:rPr>
                                <w:sz w:val="18"/>
                                <w:highlight w:val="cyan"/>
                              </w:rPr>
                            </w:pPr>
                            <w:r>
                              <w:rPr>
                                <w:rFonts w:hint="eastAsia"/>
                                <w:sz w:val="18"/>
                                <w:highlight w:val="cyan"/>
                                <w:lang w:eastAsia="ja-JP"/>
                              </w:rPr>
                              <w:t>-</w:t>
                            </w:r>
                            <w:r>
                              <w:rPr>
                                <w:sz w:val="18"/>
                                <w:highlight w:val="cyan"/>
                                <w:lang w:eastAsia="ja-JP"/>
                              </w:rPr>
                              <w:tab/>
                            </w:r>
                            <w:r>
                              <w:rPr>
                                <w:sz w:val="18"/>
                                <w:highlight w:val="cyan"/>
                                <w:lang w:eastAsia="ja-JP"/>
                              </w:rPr>
                              <w:tab/>
                            </w:r>
                            <w:r>
                              <w:rPr>
                                <w:sz w:val="18"/>
                                <w:highlight w:val="cyan"/>
                                <w:lang w:eastAsia="ja-JP"/>
                              </w:rPr>
                              <w:tab/>
                            </w:r>
                            <w:r>
                              <w:rPr>
                                <w:sz w:val="18"/>
                                <w:highlight w:val="cyan"/>
                                <w:lang w:eastAsia="ja-JP"/>
                              </w:rPr>
                              <w:tab/>
                            </w:r>
                            <w:r w:rsidRPr="007903BF">
                              <w:rPr>
                                <w:sz w:val="18"/>
                                <w:highlight w:val="cyan"/>
                              </w:rPr>
                              <w:t>data-lanes = &lt;1</w:t>
                            </w:r>
                            <w:r>
                              <w:rPr>
                                <w:sz w:val="18"/>
                                <w:highlight w:val="cyan"/>
                              </w:rPr>
                              <w:t xml:space="preserve"> 2</w:t>
                            </w:r>
                            <w:r w:rsidRPr="007903BF">
                              <w:rPr>
                                <w:sz w:val="18"/>
                                <w:highlight w:val="cyan"/>
                              </w:rPr>
                              <w:t>&gt;;</w:t>
                            </w:r>
                          </w:p>
                          <w:p w14:paraId="11CAEC00" w14:textId="77777777" w:rsidR="00174F95" w:rsidRDefault="00174F95">
                            <w:pPr>
                              <w:spacing w:after="0" w:line="200" w:lineRule="exact"/>
                              <w:rPr>
                                <w:sz w:val="18"/>
                                <w:highlight w:val="cyan"/>
                              </w:rPr>
                            </w:pPr>
                            <w:r>
                              <w:rPr>
                                <w:rFonts w:hint="eastAsia"/>
                                <w:sz w:val="18"/>
                                <w:highlight w:val="cyan"/>
                                <w:lang w:eastAsia="ja-JP"/>
                              </w:rPr>
                              <w:t>+</w:t>
                            </w:r>
                            <w:r>
                              <w:rPr>
                                <w:sz w:val="18"/>
                                <w:highlight w:val="cyan"/>
                                <w:lang w:eastAsia="ja-JP"/>
                              </w:rPr>
                              <w:tab/>
                            </w:r>
                            <w:r>
                              <w:rPr>
                                <w:sz w:val="18"/>
                                <w:highlight w:val="cyan"/>
                                <w:lang w:eastAsia="ja-JP"/>
                              </w:rPr>
                              <w:tab/>
                            </w:r>
                            <w:r>
                              <w:rPr>
                                <w:sz w:val="18"/>
                                <w:highlight w:val="cyan"/>
                                <w:lang w:eastAsia="ja-JP"/>
                              </w:rPr>
                              <w:tab/>
                            </w:r>
                            <w:r>
                              <w:rPr>
                                <w:sz w:val="18"/>
                                <w:highlight w:val="cyan"/>
                                <w:lang w:eastAsia="ja-JP"/>
                              </w:rPr>
                              <w:tab/>
                            </w:r>
                            <w:r w:rsidRPr="007903BF">
                              <w:rPr>
                                <w:sz w:val="18"/>
                                <w:highlight w:val="cyan"/>
                              </w:rPr>
                              <w:t>data-lanes = &lt;1&gt;;</w:t>
                            </w:r>
                          </w:p>
                          <w:p w14:paraId="30CC7087" w14:textId="77777777" w:rsidR="00174F95" w:rsidRPr="007903BF" w:rsidRDefault="00174F95">
                            <w:pPr>
                              <w:spacing w:after="0" w:line="200" w:lineRule="exact"/>
                              <w:ind w:left="2160" w:firstLine="720"/>
                              <w:rPr>
                                <w:sz w:val="18"/>
                                <w:highlight w:val="cyan"/>
                              </w:rPr>
                            </w:pPr>
                            <w:r w:rsidRPr="00235080">
                              <w:rPr>
                                <w:sz w:val="18"/>
                              </w:rPr>
                              <w:t>remote-endpoint = &lt;&amp;adv7482_txa&gt;;</w:t>
                            </w:r>
                          </w:p>
                          <w:p w14:paraId="2E05AB2F" w14:textId="77777777" w:rsidR="00174F95" w:rsidRPr="00080E3B" w:rsidRDefault="00174F95" w:rsidP="00080E3B">
                            <w:pPr>
                              <w:spacing w:after="0" w:line="200" w:lineRule="exact"/>
                              <w:rPr>
                                <w:sz w:val="18"/>
                                <w:lang w:eastAsia="ja-JP"/>
                              </w:rPr>
                            </w:pPr>
                            <w:r w:rsidRPr="00080E3B">
                              <w:rPr>
                                <w:sz w:val="18"/>
                              </w:rPr>
                              <w:tab/>
                            </w:r>
                            <w:r w:rsidRPr="00080E3B">
                              <w:rPr>
                                <w:sz w:val="18"/>
                              </w:rPr>
                              <w:tab/>
                            </w:r>
                            <w:r w:rsidRPr="00080E3B">
                              <w:rPr>
                                <w:sz w:val="18"/>
                              </w:rPr>
                              <w:tab/>
                            </w:r>
                            <w:r w:rsidRPr="00080E3B">
                              <w:rPr>
                                <w:sz w:val="18"/>
                                <w:lang w:eastAsia="ja-JP"/>
                              </w:rPr>
                              <w:t>};</w:t>
                            </w:r>
                          </w:p>
                          <w:p w14:paraId="2A84F022" w14:textId="77777777" w:rsidR="00174F95" w:rsidRPr="00080E3B" w:rsidRDefault="00174F95" w:rsidP="00080E3B">
                            <w:pPr>
                              <w:spacing w:after="0" w:line="200" w:lineRule="exact"/>
                              <w:rPr>
                                <w:sz w:val="18"/>
                                <w:lang w:eastAsia="ja-JP"/>
                              </w:rPr>
                            </w:pPr>
                            <w:r w:rsidRPr="00080E3B">
                              <w:rPr>
                                <w:sz w:val="18"/>
                                <w:lang w:eastAsia="ja-JP"/>
                              </w:rPr>
                              <w:tab/>
                            </w:r>
                            <w:r w:rsidRPr="00080E3B">
                              <w:rPr>
                                <w:sz w:val="18"/>
                                <w:lang w:eastAsia="ja-JP"/>
                              </w:rPr>
                              <w:tab/>
                              <w:t>};</w:t>
                            </w:r>
                          </w:p>
                          <w:p w14:paraId="48FD1BD2" w14:textId="77777777" w:rsidR="00174F95" w:rsidRPr="00080E3B" w:rsidRDefault="00174F95" w:rsidP="00080E3B">
                            <w:pPr>
                              <w:spacing w:after="0" w:line="200" w:lineRule="exact"/>
                              <w:rPr>
                                <w:sz w:val="18"/>
                                <w:lang w:eastAsia="ja-JP"/>
                              </w:rPr>
                            </w:pPr>
                            <w:r w:rsidRPr="00080E3B">
                              <w:rPr>
                                <w:sz w:val="18"/>
                                <w:lang w:eastAsia="ja-JP"/>
                              </w:rPr>
                              <w:tab/>
                              <w:t>};</w:t>
                            </w:r>
                          </w:p>
                          <w:p w14:paraId="31212E77" w14:textId="77777777" w:rsidR="00174F95" w:rsidRDefault="00174F95" w:rsidP="00080E3B">
                            <w:pPr>
                              <w:spacing w:after="0" w:line="200" w:lineRule="exact"/>
                              <w:rPr>
                                <w:sz w:val="18"/>
                                <w:lang w:eastAsia="ja-JP"/>
                              </w:rPr>
                            </w:pPr>
                            <w:r w:rsidRPr="00080E3B">
                              <w:rPr>
                                <w:sz w:val="18"/>
                                <w:lang w:eastAsia="ja-JP"/>
                              </w:rPr>
                              <w:t>};</w:t>
                            </w:r>
                            <w:r w:rsidRPr="00080E3B" w:rsidDel="00080E3B">
                              <w:rPr>
                                <w:sz w:val="18"/>
                                <w:lang w:eastAsia="ja-JP"/>
                              </w:rPr>
                              <w:t xml:space="preserve"> </w:t>
                            </w:r>
                          </w:p>
                          <w:p w14:paraId="610069A3" w14:textId="77777777" w:rsidR="00174F95" w:rsidRDefault="00174F95" w:rsidP="00080E3B">
                            <w:pPr>
                              <w:spacing w:after="0" w:line="200" w:lineRule="exact"/>
                              <w:rPr>
                                <w:sz w:val="18"/>
                                <w:lang w:eastAsia="ja-JP"/>
                              </w:rPr>
                            </w:pPr>
                          </w:p>
                          <w:p w14:paraId="67E18D52" w14:textId="77777777" w:rsidR="00174F95" w:rsidRDefault="00174F95" w:rsidP="00080E3B">
                            <w:pPr>
                              <w:spacing w:after="0" w:line="200" w:lineRule="exact"/>
                              <w:rPr>
                                <w:sz w:val="18"/>
                                <w:lang w:eastAsia="ja-JP"/>
                              </w:rPr>
                            </w:pPr>
                            <w:r w:rsidRPr="00080E3B">
                              <w:rPr>
                                <w:sz w:val="18"/>
                                <w:lang w:eastAsia="ja-JP"/>
                              </w:rPr>
                              <w:t>&amp;i2c0 {</w:t>
                            </w:r>
                          </w:p>
                          <w:p w14:paraId="52F76D56" w14:textId="77777777" w:rsidR="00174F95" w:rsidRPr="00080E3B" w:rsidRDefault="00174F95" w:rsidP="00080E3B">
                            <w:pPr>
                              <w:spacing w:after="0" w:line="200" w:lineRule="exact"/>
                              <w:rPr>
                                <w:sz w:val="18"/>
                                <w:lang w:eastAsia="ja-JP"/>
                              </w:rPr>
                            </w:pPr>
                            <w:r w:rsidRPr="00080E3B">
                              <w:rPr>
                                <w:rFonts w:hint="eastAsia"/>
                                <w:sz w:val="18"/>
                                <w:lang w:eastAsia="ja-JP"/>
                              </w:rPr>
                              <w:t>・・・・</w:t>
                            </w:r>
                          </w:p>
                          <w:p w14:paraId="792A6151" w14:textId="77777777" w:rsidR="00174F95" w:rsidRPr="00434DB1" w:rsidRDefault="00174F95" w:rsidP="00080E3B">
                            <w:pPr>
                              <w:spacing w:after="0" w:line="200" w:lineRule="exact"/>
                              <w:rPr>
                                <w:sz w:val="18"/>
                                <w:lang w:eastAsia="ja-JP"/>
                              </w:rPr>
                            </w:pPr>
                            <w:r w:rsidRPr="00080E3B">
                              <w:rPr>
                                <w:sz w:val="18"/>
                                <w:lang w:eastAsia="ja-JP"/>
                              </w:rPr>
                              <w:tab/>
                              <w:t>video-receiver@70 {</w:t>
                            </w:r>
                          </w:p>
                          <w:p w14:paraId="69E461E6" w14:textId="77777777" w:rsidR="00174F95" w:rsidRPr="00080E3B" w:rsidRDefault="00174F95" w:rsidP="00080E3B">
                            <w:pPr>
                              <w:spacing w:after="0" w:line="200" w:lineRule="exact"/>
                              <w:rPr>
                                <w:sz w:val="18"/>
                                <w:lang w:eastAsia="ja-JP"/>
                              </w:rPr>
                            </w:pPr>
                            <w:r w:rsidRPr="00080E3B">
                              <w:rPr>
                                <w:rFonts w:hint="eastAsia"/>
                                <w:sz w:val="18"/>
                                <w:lang w:eastAsia="ja-JP"/>
                              </w:rPr>
                              <w:t>・・・・</w:t>
                            </w:r>
                          </w:p>
                          <w:p w14:paraId="798CAFF5" w14:textId="77777777" w:rsidR="00174F95" w:rsidRDefault="00174F95" w:rsidP="007903BF">
                            <w:pPr>
                              <w:spacing w:after="0" w:line="200" w:lineRule="exact"/>
                              <w:ind w:left="720" w:firstLine="720"/>
                              <w:rPr>
                                <w:sz w:val="18"/>
                              </w:rPr>
                            </w:pPr>
                            <w:r w:rsidRPr="00987AEB">
                              <w:rPr>
                                <w:sz w:val="18"/>
                              </w:rPr>
                              <w:t>port@</w:t>
                            </w:r>
                            <w:r>
                              <w:rPr>
                                <w:rFonts w:hint="eastAsia"/>
                                <w:sz w:val="18"/>
                                <w:lang w:eastAsia="ja-JP"/>
                              </w:rPr>
                              <w:t>a</w:t>
                            </w:r>
                            <w:r w:rsidRPr="00987AEB">
                              <w:rPr>
                                <w:sz w:val="18"/>
                              </w:rPr>
                              <w:t xml:space="preserve"> {</w:t>
                            </w:r>
                          </w:p>
                          <w:p w14:paraId="2547506D" w14:textId="77777777" w:rsidR="00174F95" w:rsidRPr="00080E3B" w:rsidRDefault="00174F95" w:rsidP="0057125A">
                            <w:pPr>
                              <w:spacing w:after="0" w:line="200" w:lineRule="exact"/>
                              <w:ind w:left="1440" w:firstLine="720"/>
                              <w:rPr>
                                <w:sz w:val="18"/>
                              </w:rPr>
                            </w:pPr>
                            <w:r w:rsidRPr="00987AEB">
                              <w:rPr>
                                <w:sz w:val="18"/>
                              </w:rPr>
                              <w:t>reg = &lt;</w:t>
                            </w:r>
                            <w:r>
                              <w:rPr>
                                <w:sz w:val="18"/>
                              </w:rPr>
                              <w:t>10</w:t>
                            </w:r>
                            <w:r w:rsidRPr="00987AEB">
                              <w:rPr>
                                <w:sz w:val="18"/>
                              </w:rPr>
                              <w:t>&gt;;</w:t>
                            </w:r>
                          </w:p>
                          <w:p w14:paraId="3BE53A58" w14:textId="77777777" w:rsidR="00174F95" w:rsidRPr="00080E3B" w:rsidRDefault="00174F95" w:rsidP="00080E3B">
                            <w:pPr>
                              <w:spacing w:after="0" w:line="200" w:lineRule="exact"/>
                              <w:rPr>
                                <w:sz w:val="18"/>
                              </w:rPr>
                            </w:pPr>
                          </w:p>
                          <w:p w14:paraId="63FC0627" w14:textId="77777777" w:rsidR="00174F95" w:rsidRPr="00080E3B" w:rsidRDefault="00174F95" w:rsidP="0057125A">
                            <w:pPr>
                              <w:spacing w:after="0" w:line="200" w:lineRule="exact"/>
                              <w:ind w:left="1440" w:firstLine="720"/>
                              <w:rPr>
                                <w:sz w:val="18"/>
                              </w:rPr>
                            </w:pPr>
                            <w:r w:rsidRPr="00987AEB">
                              <w:rPr>
                                <w:sz w:val="18"/>
                              </w:rPr>
                              <w:t>adv7482_txa</w:t>
                            </w:r>
                            <w:r w:rsidRPr="00080E3B">
                              <w:rPr>
                                <w:sz w:val="18"/>
                              </w:rPr>
                              <w:t>: endpoint {</w:t>
                            </w:r>
                          </w:p>
                          <w:p w14:paraId="5684EB3F" w14:textId="6A4409F4" w:rsidR="00174F95" w:rsidRPr="00080E3B" w:rsidRDefault="00174F95" w:rsidP="00080E3B">
                            <w:pPr>
                              <w:spacing w:after="0" w:line="200" w:lineRule="exact"/>
                              <w:rPr>
                                <w:sz w:val="18"/>
                              </w:rPr>
                            </w:pPr>
                          </w:p>
                          <w:p w14:paraId="4441AB00" w14:textId="77777777" w:rsidR="00174F95" w:rsidRPr="00080E3B" w:rsidRDefault="00174F95" w:rsidP="00080E3B">
                            <w:pPr>
                              <w:spacing w:after="0" w:line="200" w:lineRule="exact"/>
                              <w:rPr>
                                <w:sz w:val="18"/>
                              </w:rPr>
                            </w:pPr>
                            <w:r w:rsidRPr="00080E3B">
                              <w:rPr>
                                <w:sz w:val="18"/>
                              </w:rPr>
                              <w:tab/>
                            </w:r>
                            <w:r>
                              <w:rPr>
                                <w:sz w:val="18"/>
                              </w:rPr>
                              <w:tab/>
                            </w:r>
                            <w:r w:rsidRPr="00080E3B">
                              <w:rPr>
                                <w:sz w:val="18"/>
                              </w:rPr>
                              <w:tab/>
                            </w:r>
                            <w:r>
                              <w:rPr>
                                <w:sz w:val="18"/>
                              </w:rPr>
                              <w:tab/>
                            </w:r>
                            <w:r w:rsidRPr="00080E3B">
                              <w:rPr>
                                <w:sz w:val="18"/>
                              </w:rPr>
                              <w:t>clock-lanes = &lt;0&gt;;</w:t>
                            </w:r>
                          </w:p>
                          <w:p w14:paraId="2649F40C" w14:textId="77777777" w:rsidR="00174F95" w:rsidRPr="007903BF" w:rsidRDefault="00174F95" w:rsidP="00987AEB">
                            <w:pPr>
                              <w:spacing w:after="0" w:line="200" w:lineRule="exact"/>
                              <w:rPr>
                                <w:sz w:val="18"/>
                                <w:highlight w:val="cyan"/>
                              </w:rPr>
                            </w:pPr>
                            <w:r>
                              <w:rPr>
                                <w:rFonts w:hint="eastAsia"/>
                                <w:sz w:val="18"/>
                                <w:highlight w:val="cyan"/>
                                <w:lang w:eastAsia="ja-JP"/>
                              </w:rPr>
                              <w:t>-</w:t>
                            </w:r>
                            <w:r>
                              <w:rPr>
                                <w:sz w:val="18"/>
                                <w:highlight w:val="cyan"/>
                                <w:lang w:eastAsia="ja-JP"/>
                              </w:rPr>
                              <w:tab/>
                            </w:r>
                            <w:r>
                              <w:rPr>
                                <w:sz w:val="18"/>
                                <w:highlight w:val="cyan"/>
                                <w:lang w:eastAsia="ja-JP"/>
                              </w:rPr>
                              <w:tab/>
                            </w:r>
                            <w:r>
                              <w:rPr>
                                <w:sz w:val="18"/>
                                <w:highlight w:val="cyan"/>
                                <w:lang w:eastAsia="ja-JP"/>
                              </w:rPr>
                              <w:tab/>
                            </w:r>
                            <w:r>
                              <w:rPr>
                                <w:sz w:val="18"/>
                                <w:highlight w:val="cyan"/>
                                <w:lang w:eastAsia="ja-JP"/>
                              </w:rPr>
                              <w:tab/>
                            </w:r>
                            <w:r w:rsidRPr="007903BF">
                              <w:rPr>
                                <w:sz w:val="18"/>
                                <w:highlight w:val="cyan"/>
                              </w:rPr>
                              <w:t>data-lanes = &lt;1</w:t>
                            </w:r>
                            <w:r>
                              <w:rPr>
                                <w:sz w:val="18"/>
                                <w:highlight w:val="cyan"/>
                              </w:rPr>
                              <w:t xml:space="preserve"> 2</w:t>
                            </w:r>
                            <w:r w:rsidRPr="007903BF">
                              <w:rPr>
                                <w:sz w:val="18"/>
                                <w:highlight w:val="cyan"/>
                              </w:rPr>
                              <w:t>&gt;;</w:t>
                            </w:r>
                          </w:p>
                          <w:p w14:paraId="7E242A0D" w14:textId="77777777" w:rsidR="00174F95" w:rsidRPr="007903BF" w:rsidRDefault="00174F95" w:rsidP="00987AEB">
                            <w:pPr>
                              <w:spacing w:after="0" w:line="200" w:lineRule="exact"/>
                              <w:rPr>
                                <w:sz w:val="18"/>
                                <w:highlight w:val="cyan"/>
                              </w:rPr>
                            </w:pPr>
                            <w:r>
                              <w:rPr>
                                <w:rFonts w:hint="eastAsia"/>
                                <w:sz w:val="18"/>
                                <w:highlight w:val="cyan"/>
                                <w:lang w:eastAsia="ja-JP"/>
                              </w:rPr>
                              <w:t>+</w:t>
                            </w:r>
                            <w:r>
                              <w:rPr>
                                <w:sz w:val="18"/>
                                <w:highlight w:val="cyan"/>
                                <w:lang w:eastAsia="ja-JP"/>
                              </w:rPr>
                              <w:tab/>
                            </w:r>
                            <w:r>
                              <w:rPr>
                                <w:sz w:val="18"/>
                                <w:highlight w:val="cyan"/>
                                <w:lang w:eastAsia="ja-JP"/>
                              </w:rPr>
                              <w:tab/>
                            </w:r>
                            <w:r>
                              <w:rPr>
                                <w:sz w:val="18"/>
                                <w:highlight w:val="cyan"/>
                                <w:lang w:eastAsia="ja-JP"/>
                              </w:rPr>
                              <w:tab/>
                            </w:r>
                            <w:r>
                              <w:rPr>
                                <w:sz w:val="18"/>
                                <w:highlight w:val="cyan"/>
                                <w:lang w:eastAsia="ja-JP"/>
                              </w:rPr>
                              <w:tab/>
                            </w:r>
                            <w:r w:rsidRPr="007903BF">
                              <w:rPr>
                                <w:sz w:val="18"/>
                                <w:highlight w:val="cyan"/>
                              </w:rPr>
                              <w:t>data-lanes = &lt;1&gt;;</w:t>
                            </w:r>
                          </w:p>
                          <w:p w14:paraId="4C6E2FAE" w14:textId="77777777" w:rsidR="00174F95" w:rsidRDefault="00174F95" w:rsidP="00080E3B">
                            <w:pPr>
                              <w:spacing w:after="0" w:line="200" w:lineRule="exact"/>
                              <w:rPr>
                                <w:sz w:val="18"/>
                              </w:rPr>
                            </w:pPr>
                            <w:r w:rsidRPr="00080E3B">
                              <w:rPr>
                                <w:sz w:val="18"/>
                              </w:rPr>
                              <w:tab/>
                            </w:r>
                            <w:r>
                              <w:rPr>
                                <w:sz w:val="18"/>
                              </w:rPr>
                              <w:tab/>
                            </w:r>
                            <w:r w:rsidRPr="00080E3B">
                              <w:rPr>
                                <w:sz w:val="18"/>
                              </w:rPr>
                              <w:tab/>
                            </w:r>
                            <w:r>
                              <w:rPr>
                                <w:sz w:val="18"/>
                              </w:rPr>
                              <w:tab/>
                            </w:r>
                            <w:r w:rsidRPr="00080E3B">
                              <w:rPr>
                                <w:sz w:val="18"/>
                              </w:rPr>
                              <w:t>remote-endpoint = &lt;&amp;csi40_in&gt;;</w:t>
                            </w:r>
                          </w:p>
                          <w:p w14:paraId="3A2802E6" w14:textId="77777777" w:rsidR="00174F95" w:rsidRDefault="00174F95" w:rsidP="00080E3B">
                            <w:pPr>
                              <w:spacing w:after="0" w:line="200" w:lineRule="exact"/>
                              <w:rPr>
                                <w:sz w:val="18"/>
                              </w:rPr>
                            </w:pPr>
                            <w:r>
                              <w:rPr>
                                <w:sz w:val="18"/>
                              </w:rPr>
                              <w:tab/>
                            </w:r>
                            <w:r>
                              <w:rPr>
                                <w:sz w:val="18"/>
                              </w:rPr>
                              <w:tab/>
                            </w:r>
                            <w:r>
                              <w:rPr>
                                <w:sz w:val="18"/>
                              </w:rPr>
                              <w:tab/>
                              <w:t>};</w:t>
                            </w:r>
                          </w:p>
                          <w:p w14:paraId="2C03FF7B" w14:textId="77777777" w:rsidR="00174F95" w:rsidRDefault="00174F95" w:rsidP="00080E3B">
                            <w:pPr>
                              <w:spacing w:after="0" w:line="200" w:lineRule="exact"/>
                              <w:rPr>
                                <w:sz w:val="18"/>
                              </w:rPr>
                            </w:pPr>
                            <w:r>
                              <w:rPr>
                                <w:sz w:val="18"/>
                              </w:rPr>
                              <w:tab/>
                            </w:r>
                            <w:r>
                              <w:rPr>
                                <w:sz w:val="18"/>
                              </w:rPr>
                              <w:tab/>
                              <w:t>};</w:t>
                            </w:r>
                          </w:p>
                          <w:p w14:paraId="306CE7ED" w14:textId="77777777" w:rsidR="00174F95" w:rsidRDefault="00174F95" w:rsidP="00080E3B">
                            <w:pPr>
                              <w:spacing w:after="0" w:line="200" w:lineRule="exact"/>
                              <w:rPr>
                                <w:sz w:val="18"/>
                              </w:rPr>
                            </w:pPr>
                            <w:r>
                              <w:rPr>
                                <w:sz w:val="18"/>
                              </w:rPr>
                              <w:tab/>
                              <w:t>};</w:t>
                            </w:r>
                          </w:p>
                          <w:p w14:paraId="5D0A4B8F" w14:textId="77777777" w:rsidR="00174F95" w:rsidRDefault="00174F95" w:rsidP="00080E3B">
                            <w:pPr>
                              <w:spacing w:after="0" w:line="200" w:lineRule="exact"/>
                              <w:rPr>
                                <w:sz w:val="18"/>
                              </w:rPr>
                            </w:pPr>
                            <w:r>
                              <w:rPr>
                                <w:sz w:val="18"/>
                              </w:rPr>
                              <w:t>};</w:t>
                            </w:r>
                          </w:p>
                          <w:p w14:paraId="6F018C55" w14:textId="77777777" w:rsidR="00174F95" w:rsidRDefault="00174F95" w:rsidP="00080E3B">
                            <w:pPr>
                              <w:spacing w:after="0" w:line="200" w:lineRule="exact"/>
                              <w:rPr>
                                <w:sz w:val="18"/>
                              </w:rPr>
                            </w:pPr>
                          </w:p>
                          <w:p w14:paraId="29717B7C" w14:textId="77777777" w:rsidR="00174F95" w:rsidRPr="00E63303" w:rsidRDefault="00174F95" w:rsidP="00080E3B">
                            <w:pPr>
                              <w:spacing w:after="0" w:line="200" w:lineRule="exact"/>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5FBDE" id="テキスト ボックス 62" o:spid="_x0000_s1765" type="#_x0000_t202" style="position:absolute;margin-left:431.8pt;margin-top:21.9pt;width:483pt;height:351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" fillcolor="white [3201]" strokeweight=".5pt">
                <v:textbox>
                  <w:txbxContent>
                    <w:p w14:paraId="57306A16" w14:textId="77777777" w:rsidR="00174F95" w:rsidRPr="00080E3B" w:rsidRDefault="00174F95" w:rsidP="00080E3B">
                      <w:pPr>
                        <w:spacing w:after="0" w:line="200" w:lineRule="exact"/>
                        <w:rPr>
                          <w:sz w:val="18"/>
                        </w:rPr>
                      </w:pPr>
                      <w:r w:rsidRPr="00080E3B">
                        <w:rPr>
                          <w:sz w:val="18"/>
                        </w:rPr>
                        <w:t>&amp;csi40 {</w:t>
                      </w:r>
                    </w:p>
                    <w:p w14:paraId="7762A20F" w14:textId="77777777" w:rsidR="00174F95" w:rsidRPr="00080E3B" w:rsidRDefault="00174F95" w:rsidP="00080E3B">
                      <w:pPr>
                        <w:spacing w:after="0" w:line="200" w:lineRule="exact"/>
                        <w:rPr>
                          <w:sz w:val="18"/>
                        </w:rPr>
                      </w:pPr>
                      <w:r w:rsidRPr="00080E3B">
                        <w:rPr>
                          <w:sz w:val="18"/>
                        </w:rPr>
                        <w:tab/>
                        <w:t>status = "okay";</w:t>
                      </w:r>
                    </w:p>
                    <w:p w14:paraId="1DF01203" w14:textId="77777777" w:rsidR="00174F95" w:rsidRPr="00080E3B" w:rsidRDefault="00174F95" w:rsidP="00080E3B">
                      <w:pPr>
                        <w:spacing w:after="0" w:line="200" w:lineRule="exact"/>
                        <w:rPr>
                          <w:sz w:val="18"/>
                        </w:rPr>
                      </w:pPr>
                    </w:p>
                    <w:p w14:paraId="1DEFBA9C" w14:textId="77777777" w:rsidR="00174F95" w:rsidRPr="00080E3B" w:rsidRDefault="00174F95" w:rsidP="00080E3B">
                      <w:pPr>
                        <w:spacing w:after="0" w:line="200" w:lineRule="exact"/>
                        <w:rPr>
                          <w:sz w:val="18"/>
                        </w:rPr>
                      </w:pPr>
                      <w:r w:rsidRPr="00080E3B">
                        <w:rPr>
                          <w:sz w:val="18"/>
                        </w:rPr>
                        <w:tab/>
                        <w:t>ports {</w:t>
                      </w:r>
                    </w:p>
                    <w:p w14:paraId="10D6AB05" w14:textId="77777777" w:rsidR="00174F95" w:rsidRPr="00080E3B" w:rsidRDefault="00174F95" w:rsidP="00080E3B">
                      <w:pPr>
                        <w:spacing w:after="0" w:line="200" w:lineRule="exact"/>
                        <w:rPr>
                          <w:sz w:val="18"/>
                        </w:rPr>
                      </w:pPr>
                      <w:r w:rsidRPr="00080E3B">
                        <w:rPr>
                          <w:sz w:val="18"/>
                        </w:rPr>
                        <w:tab/>
                      </w:r>
                      <w:r w:rsidRPr="00080E3B">
                        <w:rPr>
                          <w:sz w:val="18"/>
                        </w:rPr>
                        <w:tab/>
                        <w:t>port@0 {</w:t>
                      </w:r>
                    </w:p>
                    <w:p w14:paraId="166BA913" w14:textId="77777777" w:rsidR="00174F95" w:rsidRPr="00080E3B" w:rsidRDefault="00174F95" w:rsidP="00080E3B">
                      <w:pPr>
                        <w:spacing w:after="0" w:line="200" w:lineRule="exact"/>
                        <w:rPr>
                          <w:sz w:val="18"/>
                        </w:rPr>
                      </w:pPr>
                      <w:r w:rsidRPr="00080E3B">
                        <w:rPr>
                          <w:sz w:val="18"/>
                        </w:rPr>
                        <w:tab/>
                      </w:r>
                      <w:r w:rsidRPr="00080E3B">
                        <w:rPr>
                          <w:sz w:val="18"/>
                        </w:rPr>
                        <w:tab/>
                      </w:r>
                      <w:r w:rsidRPr="00080E3B">
                        <w:rPr>
                          <w:sz w:val="18"/>
                        </w:rPr>
                        <w:tab/>
                        <w:t>reg = &lt;0&gt;;</w:t>
                      </w:r>
                    </w:p>
                    <w:p w14:paraId="3B41F19A" w14:textId="77777777" w:rsidR="00174F95" w:rsidRPr="00080E3B" w:rsidRDefault="00174F95" w:rsidP="00080E3B">
                      <w:pPr>
                        <w:spacing w:after="0" w:line="200" w:lineRule="exact"/>
                        <w:rPr>
                          <w:sz w:val="18"/>
                        </w:rPr>
                      </w:pPr>
                    </w:p>
                    <w:p w14:paraId="6BDE8785" w14:textId="77777777" w:rsidR="00174F95" w:rsidRPr="00080E3B" w:rsidRDefault="00174F95" w:rsidP="00080E3B">
                      <w:pPr>
                        <w:spacing w:after="0" w:line="200" w:lineRule="exact"/>
                        <w:rPr>
                          <w:sz w:val="18"/>
                        </w:rPr>
                      </w:pPr>
                      <w:r w:rsidRPr="00080E3B">
                        <w:rPr>
                          <w:sz w:val="18"/>
                        </w:rPr>
                        <w:tab/>
                      </w:r>
                      <w:r w:rsidRPr="00080E3B">
                        <w:rPr>
                          <w:sz w:val="18"/>
                        </w:rPr>
                        <w:tab/>
                      </w:r>
                      <w:r w:rsidRPr="00080E3B">
                        <w:rPr>
                          <w:sz w:val="18"/>
                        </w:rPr>
                        <w:tab/>
                        <w:t>csi40_in: endpoint {</w:t>
                      </w:r>
                    </w:p>
                    <w:p w14:paraId="5301ECB5" w14:textId="77777777" w:rsidR="00174F95" w:rsidRPr="00080E3B" w:rsidRDefault="00174F95" w:rsidP="00080E3B">
                      <w:pPr>
                        <w:spacing w:after="0" w:line="200" w:lineRule="exact"/>
                        <w:rPr>
                          <w:sz w:val="18"/>
                        </w:rPr>
                      </w:pPr>
                      <w:r w:rsidRPr="00080E3B">
                        <w:rPr>
                          <w:sz w:val="18"/>
                        </w:rPr>
                        <w:tab/>
                      </w:r>
                      <w:r w:rsidRPr="00080E3B">
                        <w:rPr>
                          <w:sz w:val="18"/>
                        </w:rPr>
                        <w:tab/>
                      </w:r>
                      <w:r w:rsidRPr="00080E3B">
                        <w:rPr>
                          <w:sz w:val="18"/>
                        </w:rPr>
                        <w:tab/>
                      </w:r>
                      <w:r w:rsidRPr="00080E3B">
                        <w:rPr>
                          <w:sz w:val="18"/>
                        </w:rPr>
                        <w:tab/>
                        <w:t>clock-lanes = &lt;0&gt;;</w:t>
                      </w:r>
                    </w:p>
                    <w:p w14:paraId="0BE2AB1B" w14:textId="77777777" w:rsidR="00174F95" w:rsidRPr="007903BF" w:rsidRDefault="00174F95" w:rsidP="00987AEB">
                      <w:pPr>
                        <w:spacing w:after="0" w:line="200" w:lineRule="exact"/>
                        <w:rPr>
                          <w:sz w:val="18"/>
                          <w:highlight w:val="cyan"/>
                        </w:rPr>
                      </w:pPr>
                      <w:r>
                        <w:rPr>
                          <w:rFonts w:hint="eastAsia"/>
                          <w:sz w:val="18"/>
                          <w:highlight w:val="cyan"/>
                          <w:lang w:eastAsia="ja-JP"/>
                        </w:rPr>
                        <w:t>-</w:t>
                      </w:r>
                      <w:r>
                        <w:rPr>
                          <w:sz w:val="18"/>
                          <w:highlight w:val="cyan"/>
                          <w:lang w:eastAsia="ja-JP"/>
                        </w:rPr>
                        <w:tab/>
                      </w:r>
                      <w:r>
                        <w:rPr>
                          <w:sz w:val="18"/>
                          <w:highlight w:val="cyan"/>
                          <w:lang w:eastAsia="ja-JP"/>
                        </w:rPr>
                        <w:tab/>
                      </w:r>
                      <w:r>
                        <w:rPr>
                          <w:sz w:val="18"/>
                          <w:highlight w:val="cyan"/>
                          <w:lang w:eastAsia="ja-JP"/>
                        </w:rPr>
                        <w:tab/>
                      </w:r>
                      <w:r>
                        <w:rPr>
                          <w:sz w:val="18"/>
                          <w:highlight w:val="cyan"/>
                          <w:lang w:eastAsia="ja-JP"/>
                        </w:rPr>
                        <w:tab/>
                      </w:r>
                      <w:r w:rsidRPr="007903BF">
                        <w:rPr>
                          <w:sz w:val="18"/>
                          <w:highlight w:val="cyan"/>
                        </w:rPr>
                        <w:t>data-lanes = &lt;1</w:t>
                      </w:r>
                      <w:r>
                        <w:rPr>
                          <w:sz w:val="18"/>
                          <w:highlight w:val="cyan"/>
                        </w:rPr>
                        <w:t xml:space="preserve"> 2</w:t>
                      </w:r>
                      <w:r w:rsidRPr="007903BF">
                        <w:rPr>
                          <w:sz w:val="18"/>
                          <w:highlight w:val="cyan"/>
                        </w:rPr>
                        <w:t>&gt;;</w:t>
                      </w:r>
                    </w:p>
                    <w:p w14:paraId="11CAEC00" w14:textId="77777777" w:rsidR="00174F95" w:rsidRDefault="00174F95">
                      <w:pPr>
                        <w:spacing w:after="0" w:line="200" w:lineRule="exact"/>
                        <w:rPr>
                          <w:sz w:val="18"/>
                          <w:highlight w:val="cyan"/>
                        </w:rPr>
                      </w:pPr>
                      <w:r>
                        <w:rPr>
                          <w:rFonts w:hint="eastAsia"/>
                          <w:sz w:val="18"/>
                          <w:highlight w:val="cyan"/>
                          <w:lang w:eastAsia="ja-JP"/>
                        </w:rPr>
                        <w:t>+</w:t>
                      </w:r>
                      <w:r>
                        <w:rPr>
                          <w:sz w:val="18"/>
                          <w:highlight w:val="cyan"/>
                          <w:lang w:eastAsia="ja-JP"/>
                        </w:rPr>
                        <w:tab/>
                      </w:r>
                      <w:r>
                        <w:rPr>
                          <w:sz w:val="18"/>
                          <w:highlight w:val="cyan"/>
                          <w:lang w:eastAsia="ja-JP"/>
                        </w:rPr>
                        <w:tab/>
                      </w:r>
                      <w:r>
                        <w:rPr>
                          <w:sz w:val="18"/>
                          <w:highlight w:val="cyan"/>
                          <w:lang w:eastAsia="ja-JP"/>
                        </w:rPr>
                        <w:tab/>
                      </w:r>
                      <w:r>
                        <w:rPr>
                          <w:sz w:val="18"/>
                          <w:highlight w:val="cyan"/>
                          <w:lang w:eastAsia="ja-JP"/>
                        </w:rPr>
                        <w:tab/>
                      </w:r>
                      <w:r w:rsidRPr="007903BF">
                        <w:rPr>
                          <w:sz w:val="18"/>
                          <w:highlight w:val="cyan"/>
                        </w:rPr>
                        <w:t>data-lanes = &lt;1&gt;;</w:t>
                      </w:r>
                    </w:p>
                    <w:p w14:paraId="30CC7087" w14:textId="77777777" w:rsidR="00174F95" w:rsidRPr="007903BF" w:rsidRDefault="00174F95">
                      <w:pPr>
                        <w:spacing w:after="0" w:line="200" w:lineRule="exact"/>
                        <w:ind w:left="2160" w:firstLine="720"/>
                        <w:rPr>
                          <w:sz w:val="18"/>
                          <w:highlight w:val="cyan"/>
                        </w:rPr>
                      </w:pPr>
                      <w:r w:rsidRPr="00235080">
                        <w:rPr>
                          <w:sz w:val="18"/>
                        </w:rPr>
                        <w:t>remote-endpoint = &lt;&amp;adv7482_txa&gt;;</w:t>
                      </w:r>
                    </w:p>
                    <w:p w14:paraId="2E05AB2F" w14:textId="77777777" w:rsidR="00174F95" w:rsidRPr="00080E3B" w:rsidRDefault="00174F95" w:rsidP="00080E3B">
                      <w:pPr>
                        <w:spacing w:after="0" w:line="200" w:lineRule="exact"/>
                        <w:rPr>
                          <w:sz w:val="18"/>
                          <w:lang w:eastAsia="ja-JP"/>
                        </w:rPr>
                      </w:pPr>
                      <w:r w:rsidRPr="00080E3B">
                        <w:rPr>
                          <w:sz w:val="18"/>
                        </w:rPr>
                        <w:tab/>
                      </w:r>
                      <w:r w:rsidRPr="00080E3B">
                        <w:rPr>
                          <w:sz w:val="18"/>
                        </w:rPr>
                        <w:tab/>
                      </w:r>
                      <w:r w:rsidRPr="00080E3B">
                        <w:rPr>
                          <w:sz w:val="18"/>
                        </w:rPr>
                        <w:tab/>
                      </w:r>
                      <w:r w:rsidRPr="00080E3B">
                        <w:rPr>
                          <w:sz w:val="18"/>
                          <w:lang w:eastAsia="ja-JP"/>
                        </w:rPr>
                        <w:t>};</w:t>
                      </w:r>
                    </w:p>
                    <w:p w14:paraId="2A84F022" w14:textId="77777777" w:rsidR="00174F95" w:rsidRPr="00080E3B" w:rsidRDefault="00174F95" w:rsidP="00080E3B">
                      <w:pPr>
                        <w:spacing w:after="0" w:line="200" w:lineRule="exact"/>
                        <w:rPr>
                          <w:sz w:val="18"/>
                          <w:lang w:eastAsia="ja-JP"/>
                        </w:rPr>
                      </w:pPr>
                      <w:r w:rsidRPr="00080E3B">
                        <w:rPr>
                          <w:sz w:val="18"/>
                          <w:lang w:eastAsia="ja-JP"/>
                        </w:rPr>
                        <w:tab/>
                      </w:r>
                      <w:r w:rsidRPr="00080E3B">
                        <w:rPr>
                          <w:sz w:val="18"/>
                          <w:lang w:eastAsia="ja-JP"/>
                        </w:rPr>
                        <w:tab/>
                        <w:t>};</w:t>
                      </w:r>
                    </w:p>
                    <w:p w14:paraId="48FD1BD2" w14:textId="77777777" w:rsidR="00174F95" w:rsidRPr="00080E3B" w:rsidRDefault="00174F95" w:rsidP="00080E3B">
                      <w:pPr>
                        <w:spacing w:after="0" w:line="200" w:lineRule="exact"/>
                        <w:rPr>
                          <w:sz w:val="18"/>
                          <w:lang w:eastAsia="ja-JP"/>
                        </w:rPr>
                      </w:pPr>
                      <w:r w:rsidRPr="00080E3B">
                        <w:rPr>
                          <w:sz w:val="18"/>
                          <w:lang w:eastAsia="ja-JP"/>
                        </w:rPr>
                        <w:tab/>
                        <w:t>};</w:t>
                      </w:r>
                    </w:p>
                    <w:p w14:paraId="31212E77" w14:textId="77777777" w:rsidR="00174F95" w:rsidRDefault="00174F95" w:rsidP="00080E3B">
                      <w:pPr>
                        <w:spacing w:after="0" w:line="200" w:lineRule="exact"/>
                        <w:rPr>
                          <w:sz w:val="18"/>
                          <w:lang w:eastAsia="ja-JP"/>
                        </w:rPr>
                      </w:pPr>
                      <w:r w:rsidRPr="00080E3B">
                        <w:rPr>
                          <w:sz w:val="18"/>
                          <w:lang w:eastAsia="ja-JP"/>
                        </w:rPr>
                        <w:t>};</w:t>
                      </w:r>
                      <w:r w:rsidRPr="00080E3B" w:rsidDel="00080E3B">
                        <w:rPr>
                          <w:sz w:val="18"/>
                          <w:lang w:eastAsia="ja-JP"/>
                        </w:rPr>
                        <w:t xml:space="preserve"> </w:t>
                      </w:r>
                    </w:p>
                    <w:p w14:paraId="610069A3" w14:textId="77777777" w:rsidR="00174F95" w:rsidRDefault="00174F95" w:rsidP="00080E3B">
                      <w:pPr>
                        <w:spacing w:after="0" w:line="200" w:lineRule="exact"/>
                        <w:rPr>
                          <w:sz w:val="18"/>
                          <w:lang w:eastAsia="ja-JP"/>
                        </w:rPr>
                      </w:pPr>
                    </w:p>
                    <w:p w14:paraId="67E18D52" w14:textId="77777777" w:rsidR="00174F95" w:rsidRDefault="00174F95" w:rsidP="00080E3B">
                      <w:pPr>
                        <w:spacing w:after="0" w:line="200" w:lineRule="exact"/>
                        <w:rPr>
                          <w:sz w:val="18"/>
                          <w:lang w:eastAsia="ja-JP"/>
                        </w:rPr>
                      </w:pPr>
                      <w:r w:rsidRPr="00080E3B">
                        <w:rPr>
                          <w:sz w:val="18"/>
                          <w:lang w:eastAsia="ja-JP"/>
                        </w:rPr>
                        <w:t>&amp;i2c0 {</w:t>
                      </w:r>
                    </w:p>
                    <w:p w14:paraId="52F76D56" w14:textId="77777777" w:rsidR="00174F95" w:rsidRPr="00080E3B" w:rsidRDefault="00174F95" w:rsidP="00080E3B">
                      <w:pPr>
                        <w:spacing w:after="0" w:line="200" w:lineRule="exact"/>
                        <w:rPr>
                          <w:sz w:val="18"/>
                          <w:lang w:eastAsia="ja-JP"/>
                        </w:rPr>
                      </w:pPr>
                      <w:r w:rsidRPr="00080E3B">
                        <w:rPr>
                          <w:rFonts w:hint="eastAsia"/>
                          <w:sz w:val="18"/>
                          <w:lang w:eastAsia="ja-JP"/>
                        </w:rPr>
                        <w:t>・・・・</w:t>
                      </w:r>
                    </w:p>
                    <w:p w14:paraId="792A6151" w14:textId="77777777" w:rsidR="00174F95" w:rsidRPr="00434DB1" w:rsidRDefault="00174F95" w:rsidP="00080E3B">
                      <w:pPr>
                        <w:spacing w:after="0" w:line="200" w:lineRule="exact"/>
                        <w:rPr>
                          <w:sz w:val="18"/>
                          <w:lang w:eastAsia="ja-JP"/>
                        </w:rPr>
                      </w:pPr>
                      <w:r w:rsidRPr="00080E3B">
                        <w:rPr>
                          <w:sz w:val="18"/>
                          <w:lang w:eastAsia="ja-JP"/>
                        </w:rPr>
                        <w:tab/>
                        <w:t>video-receiver@70 {</w:t>
                      </w:r>
                    </w:p>
                    <w:p w14:paraId="69E461E6" w14:textId="77777777" w:rsidR="00174F95" w:rsidRPr="00080E3B" w:rsidRDefault="00174F95" w:rsidP="00080E3B">
                      <w:pPr>
                        <w:spacing w:after="0" w:line="200" w:lineRule="exact"/>
                        <w:rPr>
                          <w:sz w:val="18"/>
                          <w:lang w:eastAsia="ja-JP"/>
                        </w:rPr>
                      </w:pPr>
                      <w:r w:rsidRPr="00080E3B">
                        <w:rPr>
                          <w:rFonts w:hint="eastAsia"/>
                          <w:sz w:val="18"/>
                          <w:lang w:eastAsia="ja-JP"/>
                        </w:rPr>
                        <w:t>・・・・</w:t>
                      </w:r>
                    </w:p>
                    <w:p w14:paraId="798CAFF5" w14:textId="77777777" w:rsidR="00174F95" w:rsidRDefault="00174F95" w:rsidP="007903BF">
                      <w:pPr>
                        <w:spacing w:after="0" w:line="200" w:lineRule="exact"/>
                        <w:ind w:left="720" w:firstLine="720"/>
                        <w:rPr>
                          <w:sz w:val="18"/>
                        </w:rPr>
                      </w:pPr>
                      <w:r w:rsidRPr="00987AEB">
                        <w:rPr>
                          <w:sz w:val="18"/>
                        </w:rPr>
                        <w:t>port@</w:t>
                      </w:r>
                      <w:r>
                        <w:rPr>
                          <w:rFonts w:hint="eastAsia"/>
                          <w:sz w:val="18"/>
                          <w:lang w:eastAsia="ja-JP"/>
                        </w:rPr>
                        <w:t>a</w:t>
                      </w:r>
                      <w:r w:rsidRPr="00987AEB">
                        <w:rPr>
                          <w:sz w:val="18"/>
                        </w:rPr>
                        <w:t xml:space="preserve"> {</w:t>
                      </w:r>
                    </w:p>
                    <w:p w14:paraId="2547506D" w14:textId="77777777" w:rsidR="00174F95" w:rsidRPr="00080E3B" w:rsidRDefault="00174F95" w:rsidP="0057125A">
                      <w:pPr>
                        <w:spacing w:after="0" w:line="200" w:lineRule="exact"/>
                        <w:ind w:left="1440" w:firstLine="720"/>
                        <w:rPr>
                          <w:sz w:val="18"/>
                        </w:rPr>
                      </w:pPr>
                      <w:r w:rsidRPr="00987AEB">
                        <w:rPr>
                          <w:sz w:val="18"/>
                        </w:rPr>
                        <w:t>reg = &lt;</w:t>
                      </w:r>
                      <w:r>
                        <w:rPr>
                          <w:sz w:val="18"/>
                        </w:rPr>
                        <w:t>10</w:t>
                      </w:r>
                      <w:r w:rsidRPr="00987AEB">
                        <w:rPr>
                          <w:sz w:val="18"/>
                        </w:rPr>
                        <w:t>&gt;;</w:t>
                      </w:r>
                    </w:p>
                    <w:p w14:paraId="3BE53A58" w14:textId="77777777" w:rsidR="00174F95" w:rsidRPr="00080E3B" w:rsidRDefault="00174F95" w:rsidP="00080E3B">
                      <w:pPr>
                        <w:spacing w:after="0" w:line="200" w:lineRule="exact"/>
                        <w:rPr>
                          <w:sz w:val="18"/>
                        </w:rPr>
                      </w:pPr>
                    </w:p>
                    <w:p w14:paraId="63FC0627" w14:textId="77777777" w:rsidR="00174F95" w:rsidRPr="00080E3B" w:rsidRDefault="00174F95" w:rsidP="0057125A">
                      <w:pPr>
                        <w:spacing w:after="0" w:line="200" w:lineRule="exact"/>
                        <w:ind w:left="1440" w:firstLine="720"/>
                        <w:rPr>
                          <w:sz w:val="18"/>
                        </w:rPr>
                      </w:pPr>
                      <w:r w:rsidRPr="00987AEB">
                        <w:rPr>
                          <w:sz w:val="18"/>
                        </w:rPr>
                        <w:t>adv7482_txa</w:t>
                      </w:r>
                      <w:r w:rsidRPr="00080E3B">
                        <w:rPr>
                          <w:sz w:val="18"/>
                        </w:rPr>
                        <w:t>: endpoint {</w:t>
                      </w:r>
                    </w:p>
                    <w:p w14:paraId="5684EB3F" w14:textId="6A4409F4" w:rsidR="00174F95" w:rsidRPr="00080E3B" w:rsidRDefault="00174F95" w:rsidP="00080E3B">
                      <w:pPr>
                        <w:spacing w:after="0" w:line="200" w:lineRule="exact"/>
                        <w:rPr>
                          <w:sz w:val="18"/>
                        </w:rPr>
                      </w:pPr>
                    </w:p>
                    <w:p w14:paraId="4441AB00" w14:textId="77777777" w:rsidR="00174F95" w:rsidRPr="00080E3B" w:rsidRDefault="00174F95" w:rsidP="00080E3B">
                      <w:pPr>
                        <w:spacing w:after="0" w:line="200" w:lineRule="exact"/>
                        <w:rPr>
                          <w:sz w:val="18"/>
                        </w:rPr>
                      </w:pPr>
                      <w:r w:rsidRPr="00080E3B">
                        <w:rPr>
                          <w:sz w:val="18"/>
                        </w:rPr>
                        <w:tab/>
                      </w:r>
                      <w:r>
                        <w:rPr>
                          <w:sz w:val="18"/>
                        </w:rPr>
                        <w:tab/>
                      </w:r>
                      <w:r w:rsidRPr="00080E3B">
                        <w:rPr>
                          <w:sz w:val="18"/>
                        </w:rPr>
                        <w:tab/>
                      </w:r>
                      <w:r>
                        <w:rPr>
                          <w:sz w:val="18"/>
                        </w:rPr>
                        <w:tab/>
                      </w:r>
                      <w:r w:rsidRPr="00080E3B">
                        <w:rPr>
                          <w:sz w:val="18"/>
                        </w:rPr>
                        <w:t>clock-lanes = &lt;0&gt;;</w:t>
                      </w:r>
                    </w:p>
                    <w:p w14:paraId="2649F40C" w14:textId="77777777" w:rsidR="00174F95" w:rsidRPr="007903BF" w:rsidRDefault="00174F95" w:rsidP="00987AEB">
                      <w:pPr>
                        <w:spacing w:after="0" w:line="200" w:lineRule="exact"/>
                        <w:rPr>
                          <w:sz w:val="18"/>
                          <w:highlight w:val="cyan"/>
                        </w:rPr>
                      </w:pPr>
                      <w:r>
                        <w:rPr>
                          <w:rFonts w:hint="eastAsia"/>
                          <w:sz w:val="18"/>
                          <w:highlight w:val="cyan"/>
                          <w:lang w:eastAsia="ja-JP"/>
                        </w:rPr>
                        <w:t>-</w:t>
                      </w:r>
                      <w:r>
                        <w:rPr>
                          <w:sz w:val="18"/>
                          <w:highlight w:val="cyan"/>
                          <w:lang w:eastAsia="ja-JP"/>
                        </w:rPr>
                        <w:tab/>
                      </w:r>
                      <w:r>
                        <w:rPr>
                          <w:sz w:val="18"/>
                          <w:highlight w:val="cyan"/>
                          <w:lang w:eastAsia="ja-JP"/>
                        </w:rPr>
                        <w:tab/>
                      </w:r>
                      <w:r>
                        <w:rPr>
                          <w:sz w:val="18"/>
                          <w:highlight w:val="cyan"/>
                          <w:lang w:eastAsia="ja-JP"/>
                        </w:rPr>
                        <w:tab/>
                      </w:r>
                      <w:r>
                        <w:rPr>
                          <w:sz w:val="18"/>
                          <w:highlight w:val="cyan"/>
                          <w:lang w:eastAsia="ja-JP"/>
                        </w:rPr>
                        <w:tab/>
                      </w:r>
                      <w:r w:rsidRPr="007903BF">
                        <w:rPr>
                          <w:sz w:val="18"/>
                          <w:highlight w:val="cyan"/>
                        </w:rPr>
                        <w:t>data-lanes = &lt;1</w:t>
                      </w:r>
                      <w:r>
                        <w:rPr>
                          <w:sz w:val="18"/>
                          <w:highlight w:val="cyan"/>
                        </w:rPr>
                        <w:t xml:space="preserve"> 2</w:t>
                      </w:r>
                      <w:r w:rsidRPr="007903BF">
                        <w:rPr>
                          <w:sz w:val="18"/>
                          <w:highlight w:val="cyan"/>
                        </w:rPr>
                        <w:t>&gt;;</w:t>
                      </w:r>
                    </w:p>
                    <w:p w14:paraId="7E242A0D" w14:textId="77777777" w:rsidR="00174F95" w:rsidRPr="007903BF" w:rsidRDefault="00174F95" w:rsidP="00987AEB">
                      <w:pPr>
                        <w:spacing w:after="0" w:line="200" w:lineRule="exact"/>
                        <w:rPr>
                          <w:sz w:val="18"/>
                          <w:highlight w:val="cyan"/>
                        </w:rPr>
                      </w:pPr>
                      <w:r>
                        <w:rPr>
                          <w:rFonts w:hint="eastAsia"/>
                          <w:sz w:val="18"/>
                          <w:highlight w:val="cyan"/>
                          <w:lang w:eastAsia="ja-JP"/>
                        </w:rPr>
                        <w:t>+</w:t>
                      </w:r>
                      <w:r>
                        <w:rPr>
                          <w:sz w:val="18"/>
                          <w:highlight w:val="cyan"/>
                          <w:lang w:eastAsia="ja-JP"/>
                        </w:rPr>
                        <w:tab/>
                      </w:r>
                      <w:r>
                        <w:rPr>
                          <w:sz w:val="18"/>
                          <w:highlight w:val="cyan"/>
                          <w:lang w:eastAsia="ja-JP"/>
                        </w:rPr>
                        <w:tab/>
                      </w:r>
                      <w:r>
                        <w:rPr>
                          <w:sz w:val="18"/>
                          <w:highlight w:val="cyan"/>
                          <w:lang w:eastAsia="ja-JP"/>
                        </w:rPr>
                        <w:tab/>
                      </w:r>
                      <w:r>
                        <w:rPr>
                          <w:sz w:val="18"/>
                          <w:highlight w:val="cyan"/>
                          <w:lang w:eastAsia="ja-JP"/>
                        </w:rPr>
                        <w:tab/>
                      </w:r>
                      <w:r w:rsidRPr="007903BF">
                        <w:rPr>
                          <w:sz w:val="18"/>
                          <w:highlight w:val="cyan"/>
                        </w:rPr>
                        <w:t>data-lanes = &lt;1&gt;;</w:t>
                      </w:r>
                    </w:p>
                    <w:p w14:paraId="4C6E2FAE" w14:textId="77777777" w:rsidR="00174F95" w:rsidRDefault="00174F95" w:rsidP="00080E3B">
                      <w:pPr>
                        <w:spacing w:after="0" w:line="200" w:lineRule="exact"/>
                        <w:rPr>
                          <w:sz w:val="18"/>
                        </w:rPr>
                      </w:pPr>
                      <w:r w:rsidRPr="00080E3B">
                        <w:rPr>
                          <w:sz w:val="18"/>
                        </w:rPr>
                        <w:tab/>
                      </w:r>
                      <w:r>
                        <w:rPr>
                          <w:sz w:val="18"/>
                        </w:rPr>
                        <w:tab/>
                      </w:r>
                      <w:r w:rsidRPr="00080E3B">
                        <w:rPr>
                          <w:sz w:val="18"/>
                        </w:rPr>
                        <w:tab/>
                      </w:r>
                      <w:r>
                        <w:rPr>
                          <w:sz w:val="18"/>
                        </w:rPr>
                        <w:tab/>
                      </w:r>
                      <w:r w:rsidRPr="00080E3B">
                        <w:rPr>
                          <w:sz w:val="18"/>
                        </w:rPr>
                        <w:t>remote-endpoint = &lt;&amp;csi40_in&gt;;</w:t>
                      </w:r>
                    </w:p>
                    <w:p w14:paraId="3A2802E6" w14:textId="77777777" w:rsidR="00174F95" w:rsidRDefault="00174F95" w:rsidP="00080E3B">
                      <w:pPr>
                        <w:spacing w:after="0" w:line="200" w:lineRule="exact"/>
                        <w:rPr>
                          <w:sz w:val="18"/>
                        </w:rPr>
                      </w:pPr>
                      <w:r>
                        <w:rPr>
                          <w:sz w:val="18"/>
                        </w:rPr>
                        <w:tab/>
                      </w:r>
                      <w:r>
                        <w:rPr>
                          <w:sz w:val="18"/>
                        </w:rPr>
                        <w:tab/>
                      </w:r>
                      <w:r>
                        <w:rPr>
                          <w:sz w:val="18"/>
                        </w:rPr>
                        <w:tab/>
                        <w:t>};</w:t>
                      </w:r>
                    </w:p>
                    <w:p w14:paraId="2C03FF7B" w14:textId="77777777" w:rsidR="00174F95" w:rsidRDefault="00174F95" w:rsidP="00080E3B">
                      <w:pPr>
                        <w:spacing w:after="0" w:line="200" w:lineRule="exact"/>
                        <w:rPr>
                          <w:sz w:val="18"/>
                        </w:rPr>
                      </w:pPr>
                      <w:r>
                        <w:rPr>
                          <w:sz w:val="18"/>
                        </w:rPr>
                        <w:tab/>
                      </w:r>
                      <w:r>
                        <w:rPr>
                          <w:sz w:val="18"/>
                        </w:rPr>
                        <w:tab/>
                        <w:t>};</w:t>
                      </w:r>
                    </w:p>
                    <w:p w14:paraId="306CE7ED" w14:textId="77777777" w:rsidR="00174F95" w:rsidRDefault="00174F95" w:rsidP="00080E3B">
                      <w:pPr>
                        <w:spacing w:after="0" w:line="200" w:lineRule="exact"/>
                        <w:rPr>
                          <w:sz w:val="18"/>
                        </w:rPr>
                      </w:pPr>
                      <w:r>
                        <w:rPr>
                          <w:sz w:val="18"/>
                        </w:rPr>
                        <w:tab/>
                        <w:t>};</w:t>
                      </w:r>
                    </w:p>
                    <w:p w14:paraId="5D0A4B8F" w14:textId="77777777" w:rsidR="00174F95" w:rsidRDefault="00174F95" w:rsidP="00080E3B">
                      <w:pPr>
                        <w:spacing w:after="0" w:line="200" w:lineRule="exact"/>
                        <w:rPr>
                          <w:sz w:val="18"/>
                        </w:rPr>
                      </w:pPr>
                      <w:r>
                        <w:rPr>
                          <w:sz w:val="18"/>
                        </w:rPr>
                        <w:t>};</w:t>
                      </w:r>
                    </w:p>
                    <w:p w14:paraId="6F018C55" w14:textId="77777777" w:rsidR="00174F95" w:rsidRDefault="00174F95" w:rsidP="00080E3B">
                      <w:pPr>
                        <w:spacing w:after="0" w:line="200" w:lineRule="exact"/>
                        <w:rPr>
                          <w:sz w:val="18"/>
                        </w:rPr>
                      </w:pPr>
                    </w:p>
                    <w:p w14:paraId="29717B7C" w14:textId="77777777" w:rsidR="00174F95" w:rsidRPr="00E63303" w:rsidRDefault="00174F95" w:rsidP="00080E3B">
                      <w:pPr>
                        <w:spacing w:after="0" w:line="200" w:lineRule="exact"/>
                        <w:rPr>
                          <w:sz w:val="18"/>
                        </w:rPr>
                      </w:pPr>
                    </w:p>
                  </w:txbxContent>
                </v:textbox>
                <w10:wrap anchorx="margin"/>
              </v:shape>
            </w:pict>
          </mc:Fallback>
        </mc:AlternateContent>
      </w:r>
      <w:r w:rsidR="001953BC" w:rsidRPr="001953BC">
        <w:rPr>
          <w:lang w:eastAsia="ja-JP"/>
        </w:rPr>
        <w:t xml:space="preserve">Please add and correct </w:t>
      </w:r>
      <w:proofErr w:type="gramStart"/>
      <w:r w:rsidR="001953BC" w:rsidRPr="001953BC">
        <w:rPr>
          <w:lang w:eastAsia="ja-JP"/>
        </w:rPr>
        <w:t>about</w:t>
      </w:r>
      <w:proofErr w:type="gramEnd"/>
      <w:r w:rsidR="001953BC" w:rsidRPr="001953BC">
        <w:rPr>
          <w:lang w:eastAsia="ja-JP"/>
        </w:rPr>
        <w:t xml:space="preserve"> following highlight.</w:t>
      </w:r>
    </w:p>
    <w:p w14:paraId="20A2BC1B" w14:textId="77777777" w:rsidR="00080E3B" w:rsidRDefault="00080E3B" w:rsidP="00080E3B">
      <w:pPr>
        <w:rPr>
          <w:lang w:eastAsia="ja-JP"/>
        </w:rPr>
      </w:pPr>
    </w:p>
    <w:p w14:paraId="1E170A16" w14:textId="77777777" w:rsidR="00080E3B" w:rsidRDefault="00080E3B" w:rsidP="00080E3B">
      <w:pPr>
        <w:rPr>
          <w:lang w:eastAsia="ja-JP"/>
        </w:rPr>
      </w:pPr>
    </w:p>
    <w:p w14:paraId="74EAC342" w14:textId="77777777" w:rsidR="00080E3B" w:rsidRDefault="00080E3B" w:rsidP="00080E3B">
      <w:pPr>
        <w:rPr>
          <w:lang w:eastAsia="ja-JP"/>
        </w:rPr>
      </w:pPr>
    </w:p>
    <w:p w14:paraId="6D51AFF0" w14:textId="77777777" w:rsidR="00080E3B" w:rsidRPr="00F72434" w:rsidRDefault="00080E3B" w:rsidP="00080E3B">
      <w:pPr>
        <w:rPr>
          <w:lang w:eastAsia="ja-JP"/>
        </w:rPr>
      </w:pPr>
    </w:p>
    <w:p w14:paraId="71D778DB" w14:textId="77777777" w:rsidR="00080E3B" w:rsidRDefault="00080E3B" w:rsidP="00080E3B">
      <w:pPr>
        <w:rPr>
          <w:lang w:eastAsia="ja-JP"/>
        </w:rPr>
      </w:pPr>
    </w:p>
    <w:p w14:paraId="72444E56" w14:textId="77777777" w:rsidR="00080E3B" w:rsidRDefault="00080E3B" w:rsidP="00080E3B">
      <w:pPr>
        <w:rPr>
          <w:lang w:eastAsia="ja-JP"/>
        </w:rPr>
      </w:pPr>
    </w:p>
    <w:p w14:paraId="417E1EEC" w14:textId="77777777" w:rsidR="00080E3B" w:rsidRPr="007903BF" w:rsidRDefault="00080E3B" w:rsidP="002462C7">
      <w:pPr>
        <w:rPr>
          <w:sz w:val="18"/>
          <w:szCs w:val="18"/>
          <w:lang w:eastAsia="ja-JP"/>
        </w:rPr>
      </w:pPr>
    </w:p>
    <w:p w14:paraId="1E7509F2" w14:textId="52E551E0" w:rsidR="00970056" w:rsidRDefault="00970056" w:rsidP="002462C7">
      <w:pPr>
        <w:rPr>
          <w:sz w:val="18"/>
          <w:szCs w:val="18"/>
          <w:lang w:eastAsia="ja-JP"/>
        </w:rPr>
      </w:pPr>
    </w:p>
    <w:p w14:paraId="4282DB70" w14:textId="5D98A1D1" w:rsidR="00512B73" w:rsidRDefault="00512B73" w:rsidP="002462C7">
      <w:pPr>
        <w:rPr>
          <w:sz w:val="18"/>
          <w:szCs w:val="18"/>
          <w:lang w:eastAsia="ja-JP"/>
        </w:rPr>
      </w:pPr>
    </w:p>
    <w:p w14:paraId="4384BB0C" w14:textId="6C8807FE" w:rsidR="00512B73" w:rsidRDefault="00512B73" w:rsidP="002462C7">
      <w:pPr>
        <w:rPr>
          <w:sz w:val="18"/>
          <w:szCs w:val="18"/>
          <w:lang w:eastAsia="ja-JP"/>
        </w:rPr>
      </w:pPr>
    </w:p>
    <w:p w14:paraId="39A79F86" w14:textId="6CA809A4" w:rsidR="00512B73" w:rsidRDefault="00512B73" w:rsidP="002462C7">
      <w:pPr>
        <w:rPr>
          <w:sz w:val="18"/>
          <w:szCs w:val="18"/>
          <w:lang w:eastAsia="ja-JP"/>
        </w:rPr>
      </w:pPr>
    </w:p>
    <w:p w14:paraId="0586BCB0" w14:textId="6E78FACF" w:rsidR="00512B73" w:rsidRDefault="00512B73" w:rsidP="002462C7">
      <w:pPr>
        <w:rPr>
          <w:sz w:val="18"/>
          <w:szCs w:val="18"/>
          <w:lang w:eastAsia="ja-JP"/>
        </w:rPr>
      </w:pPr>
    </w:p>
    <w:p w14:paraId="323ABD1A" w14:textId="7774B624" w:rsidR="00512B73" w:rsidRDefault="00512B73" w:rsidP="002462C7">
      <w:pPr>
        <w:rPr>
          <w:sz w:val="18"/>
          <w:szCs w:val="18"/>
          <w:lang w:eastAsia="ja-JP"/>
        </w:rPr>
      </w:pPr>
    </w:p>
    <w:p w14:paraId="537C81C8" w14:textId="0186EA4E" w:rsidR="00512B73" w:rsidRDefault="00512B73" w:rsidP="002462C7">
      <w:pPr>
        <w:rPr>
          <w:sz w:val="18"/>
          <w:szCs w:val="18"/>
          <w:lang w:eastAsia="ja-JP"/>
        </w:rPr>
      </w:pPr>
    </w:p>
    <w:p w14:paraId="2FD77326" w14:textId="1BFBCF2B" w:rsidR="00512B73" w:rsidRDefault="00512B73" w:rsidP="002462C7">
      <w:pPr>
        <w:rPr>
          <w:sz w:val="18"/>
          <w:szCs w:val="18"/>
          <w:lang w:eastAsia="ja-JP"/>
        </w:rPr>
      </w:pPr>
    </w:p>
    <w:p w14:paraId="3A6F3779" w14:textId="77777777" w:rsidR="00012DA9" w:rsidRDefault="00012DA9">
      <w:pPr>
        <w:overflowPunct/>
        <w:autoSpaceDE/>
        <w:autoSpaceDN/>
        <w:adjustRightInd/>
        <w:spacing w:after="0" w:line="240" w:lineRule="auto"/>
        <w:textAlignment w:val="auto"/>
        <w:rPr>
          <w:sz w:val="18"/>
          <w:szCs w:val="18"/>
          <w:lang w:eastAsia="ja-JP"/>
        </w:rPr>
      </w:pPr>
    </w:p>
    <w:p w14:paraId="752021D2" w14:textId="778B671C" w:rsidR="00DD7857" w:rsidRDefault="00DD7857">
      <w:pPr>
        <w:overflowPunct/>
        <w:autoSpaceDE/>
        <w:autoSpaceDN/>
        <w:adjustRightInd/>
        <w:spacing w:after="0" w:line="240" w:lineRule="auto"/>
        <w:textAlignment w:val="auto"/>
        <w:rPr>
          <w:sz w:val="18"/>
          <w:szCs w:val="18"/>
          <w:lang w:eastAsia="ja-JP"/>
        </w:rPr>
      </w:pPr>
      <w:r>
        <w:rPr>
          <w:sz w:val="18"/>
          <w:szCs w:val="18"/>
          <w:lang w:eastAsia="ja-JP"/>
        </w:rPr>
        <w:br w:type="page"/>
      </w:r>
    </w:p>
    <w:p w14:paraId="51F6EE4A" w14:textId="77777777" w:rsidR="001C1815" w:rsidRDefault="001C1815" w:rsidP="001C1815">
      <w:pPr>
        <w:rPr>
          <w:lang w:eastAsia="ja-JP"/>
        </w:rPr>
      </w:pPr>
      <w:r>
        <w:rPr>
          <w:rFonts w:hint="eastAsia"/>
          <w:lang w:eastAsia="ja-JP"/>
        </w:rPr>
        <w:lastRenderedPageBreak/>
        <w:t xml:space="preserve">[R-Car </w:t>
      </w:r>
      <w:r>
        <w:rPr>
          <w:lang w:eastAsia="ja-JP"/>
        </w:rPr>
        <w:t>D</w:t>
      </w:r>
      <w:r>
        <w:rPr>
          <w:rFonts w:hint="eastAsia"/>
          <w:lang w:eastAsia="ja-JP"/>
        </w:rPr>
        <w:t>3]</w:t>
      </w:r>
    </w:p>
    <w:p w14:paraId="48E6A0E6" w14:textId="1E464B00" w:rsidR="001C1815" w:rsidRDefault="001C1815" w:rsidP="001C1815">
      <w:pPr>
        <w:rPr>
          <w:lang w:eastAsia="ja-JP"/>
        </w:rPr>
      </w:pPr>
      <w:r>
        <w:rPr>
          <w:lang w:eastAsia="ja-JP"/>
        </w:rPr>
        <w:t xml:space="preserve">This module option is </w:t>
      </w:r>
      <w:r w:rsidRPr="000438A8">
        <w:rPr>
          <w:lang w:eastAsia="ja-JP"/>
        </w:rPr>
        <w:t>control</w:t>
      </w:r>
      <w:r>
        <w:rPr>
          <w:lang w:eastAsia="ja-JP"/>
        </w:rPr>
        <w:t>led</w:t>
      </w:r>
      <w:r w:rsidRPr="000438A8">
        <w:rPr>
          <w:lang w:eastAsia="ja-JP"/>
        </w:rPr>
        <w:t xml:space="preserve"> by modifying the DT (Device Tree) file (arch/arm64/boot/</w:t>
      </w:r>
      <w:proofErr w:type="spellStart"/>
      <w:r w:rsidRPr="000438A8">
        <w:rPr>
          <w:lang w:eastAsia="ja-JP"/>
        </w:rPr>
        <w:t>dts</w:t>
      </w:r>
      <w:proofErr w:type="spellEnd"/>
      <w:r w:rsidRPr="000438A8">
        <w:rPr>
          <w:lang w:eastAsia="ja-JP"/>
        </w:rPr>
        <w:t>/</w:t>
      </w:r>
      <w:proofErr w:type="spellStart"/>
      <w:r w:rsidRPr="000438A8">
        <w:rPr>
          <w:lang w:eastAsia="ja-JP"/>
        </w:rPr>
        <w:t>renesas</w:t>
      </w:r>
      <w:proofErr w:type="spellEnd"/>
      <w:r w:rsidRPr="000438A8">
        <w:rPr>
          <w:lang w:eastAsia="ja-JP"/>
        </w:rPr>
        <w:t>/r8a779</w:t>
      </w:r>
      <w:r>
        <w:rPr>
          <w:lang w:eastAsia="ja-JP"/>
        </w:rPr>
        <w:t>9</w:t>
      </w:r>
      <w:r w:rsidRPr="000438A8">
        <w:rPr>
          <w:lang w:eastAsia="ja-JP"/>
        </w:rPr>
        <w:t>5-</w:t>
      </w:r>
      <w:r>
        <w:rPr>
          <w:lang w:eastAsia="ja-JP"/>
        </w:rPr>
        <w:t>draak</w:t>
      </w:r>
      <w:r w:rsidRPr="000438A8">
        <w:rPr>
          <w:lang w:eastAsia="ja-JP"/>
        </w:rPr>
        <w:t>.dts).</w:t>
      </w:r>
      <w:r>
        <w:rPr>
          <w:lang w:eastAsia="ja-JP"/>
        </w:rPr>
        <w:t xml:space="preserve"> </w:t>
      </w:r>
      <w:r w:rsidRPr="00A77A84">
        <w:rPr>
          <w:lang w:eastAsia="ja-JP"/>
        </w:rPr>
        <w:t xml:space="preserve">This section </w:t>
      </w:r>
      <w:r>
        <w:rPr>
          <w:lang w:eastAsia="ja-JP"/>
        </w:rPr>
        <w:t xml:space="preserve">explains how to change ADV7180 </w:t>
      </w:r>
      <w:r>
        <w:rPr>
          <w:rFonts w:hint="eastAsia"/>
          <w:lang w:eastAsia="ja-JP"/>
        </w:rPr>
        <w:t>and</w:t>
      </w:r>
      <w:r>
        <w:rPr>
          <w:lang w:eastAsia="ja-JP"/>
        </w:rPr>
        <w:t xml:space="preserve"> </w:t>
      </w:r>
      <w:r>
        <w:rPr>
          <w:rFonts w:hint="eastAsia"/>
          <w:lang w:eastAsia="ja-JP"/>
        </w:rPr>
        <w:t>ADV7</w:t>
      </w:r>
      <w:r>
        <w:rPr>
          <w:lang w:eastAsia="ja-JP"/>
        </w:rPr>
        <w:t>61</w:t>
      </w:r>
      <w:r>
        <w:rPr>
          <w:rFonts w:hint="eastAsia"/>
          <w:lang w:eastAsia="ja-JP"/>
        </w:rPr>
        <w:t>2</w:t>
      </w:r>
      <w:r>
        <w:rPr>
          <w:lang w:eastAsia="ja-JP"/>
        </w:rPr>
        <w:t>.</w:t>
      </w:r>
    </w:p>
    <w:p w14:paraId="51CC05CF" w14:textId="77777777" w:rsidR="008F51C0" w:rsidRPr="00E04255" w:rsidRDefault="008F51C0" w:rsidP="008F51C0">
      <w:pPr>
        <w:overflowPunct/>
        <w:autoSpaceDE/>
        <w:autoSpaceDN/>
        <w:adjustRightInd/>
        <w:spacing w:after="0" w:line="240" w:lineRule="auto"/>
        <w:textAlignment w:val="auto"/>
        <w:rPr>
          <w:b/>
          <w:lang w:eastAsia="ja-JP"/>
        </w:rPr>
      </w:pPr>
      <w:r w:rsidRPr="00E04255">
        <w:rPr>
          <w:b/>
          <w:lang w:eastAsia="ja-JP"/>
        </w:rPr>
        <w:t xml:space="preserve">Set vin4 channel node for </w:t>
      </w:r>
      <w:proofErr w:type="spellStart"/>
      <w:r w:rsidRPr="00E04255">
        <w:rPr>
          <w:b/>
          <w:lang w:eastAsia="ja-JP"/>
        </w:rPr>
        <w:t>hdmi</w:t>
      </w:r>
      <w:proofErr w:type="spellEnd"/>
      <w:r w:rsidRPr="00E04255">
        <w:rPr>
          <w:b/>
          <w:lang w:eastAsia="ja-JP"/>
        </w:rPr>
        <w:t xml:space="preserve"> </w:t>
      </w:r>
      <w:proofErr w:type="gramStart"/>
      <w:r w:rsidRPr="00E04255">
        <w:rPr>
          <w:b/>
          <w:lang w:eastAsia="ja-JP"/>
        </w:rPr>
        <w:t>input</w:t>
      </w:r>
      <w:proofErr w:type="gramEnd"/>
    </w:p>
    <w:p w14:paraId="1B07A94C" w14:textId="77777777" w:rsidR="008F51C0" w:rsidRDefault="008F51C0" w:rsidP="008F51C0">
      <w:pPr>
        <w:overflowPunct/>
        <w:autoSpaceDE/>
        <w:autoSpaceDN/>
        <w:adjustRightInd/>
        <w:spacing w:after="0" w:line="240" w:lineRule="auto"/>
        <w:textAlignment w:val="auto"/>
        <w:rPr>
          <w:color w:val="222222"/>
        </w:rPr>
      </w:pPr>
      <w:r>
        <w:rPr>
          <w:color w:val="222222"/>
        </w:rPr>
        <w:t xml:space="preserve">The HDMI input is set by default on </w:t>
      </w:r>
      <w:proofErr w:type="spellStart"/>
      <w:r>
        <w:rPr>
          <w:color w:val="222222"/>
        </w:rPr>
        <w:t>dts</w:t>
      </w:r>
      <w:proofErr w:type="spellEnd"/>
      <w:r>
        <w:rPr>
          <w:color w:val="222222"/>
        </w:rPr>
        <w:t xml:space="preserve">, so </w:t>
      </w:r>
      <w:proofErr w:type="gramStart"/>
      <w:r>
        <w:rPr>
          <w:color w:val="222222"/>
        </w:rPr>
        <w:t>no</w:t>
      </w:r>
      <w:proofErr w:type="gramEnd"/>
      <w:r>
        <w:rPr>
          <w:color w:val="222222"/>
        </w:rPr>
        <w:t xml:space="preserve"> need to modify </w:t>
      </w:r>
      <w:proofErr w:type="spellStart"/>
      <w:r>
        <w:rPr>
          <w:color w:val="222222"/>
        </w:rPr>
        <w:t>dts</w:t>
      </w:r>
      <w:proofErr w:type="spellEnd"/>
      <w:r>
        <w:rPr>
          <w:color w:val="222222"/>
        </w:rPr>
        <w:t xml:space="preserve"> in this case.</w:t>
      </w:r>
    </w:p>
    <w:p w14:paraId="0FF68CF2" w14:textId="77777777" w:rsidR="008F51C0" w:rsidRDefault="008F51C0" w:rsidP="008F51C0">
      <w:pPr>
        <w:overflowPunct/>
        <w:autoSpaceDE/>
        <w:autoSpaceDN/>
        <w:adjustRightInd/>
        <w:spacing w:after="0" w:line="240" w:lineRule="auto"/>
        <w:textAlignment w:val="auto"/>
        <w:rPr>
          <w:color w:val="222222"/>
        </w:rPr>
      </w:pPr>
    </w:p>
    <w:p w14:paraId="0089EC92" w14:textId="77777777" w:rsidR="008F51C0" w:rsidRPr="00325577" w:rsidRDefault="008F51C0" w:rsidP="008F51C0">
      <w:pPr>
        <w:overflowPunct/>
        <w:autoSpaceDE/>
        <w:autoSpaceDN/>
        <w:adjustRightInd/>
        <w:spacing w:after="0" w:line="240" w:lineRule="auto"/>
        <w:textAlignment w:val="auto"/>
        <w:rPr>
          <w:color w:val="222222"/>
        </w:rPr>
      </w:pPr>
      <w:r w:rsidRPr="00A65B77">
        <w:rPr>
          <w:color w:val="222222"/>
        </w:rPr>
        <w:t>In case of this case, also change DIP switch. (R-Car D3 only)</w:t>
      </w:r>
    </w:p>
    <w:tbl>
      <w:tblPr>
        <w:tblW w:w="4520" w:type="dxa"/>
        <w:tblInd w:w="89" w:type="dxa"/>
        <w:tblCellMar>
          <w:left w:w="99" w:type="dxa"/>
          <w:right w:w="99" w:type="dxa"/>
        </w:tblCellMar>
        <w:tblLook w:val="04A0" w:firstRow="1" w:lastRow="0" w:firstColumn="1" w:lastColumn="0" w:noHBand="0" w:noVBand="1"/>
      </w:tblPr>
      <w:tblGrid>
        <w:gridCol w:w="2260"/>
        <w:gridCol w:w="2260"/>
      </w:tblGrid>
      <w:tr w:rsidR="008F51C0" w:rsidRPr="00A65B77" w14:paraId="4599CC26" w14:textId="77777777" w:rsidTr="007A6E4B">
        <w:trPr>
          <w:trHeight w:val="285"/>
        </w:trPr>
        <w:tc>
          <w:tcPr>
            <w:tcW w:w="22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45498C" w14:textId="77777777" w:rsidR="008F51C0" w:rsidRPr="00A65B77" w:rsidRDefault="008F51C0" w:rsidP="007A6E4B">
            <w:pPr>
              <w:overflowPunct/>
              <w:autoSpaceDE/>
              <w:autoSpaceDN/>
              <w:adjustRightInd/>
              <w:spacing w:after="0" w:line="240" w:lineRule="auto"/>
              <w:jc w:val="center"/>
              <w:textAlignment w:val="auto"/>
              <w:rPr>
                <w:rFonts w:eastAsia="MS PGothic"/>
                <w:color w:val="000000"/>
                <w:lang w:eastAsia="ja-JP"/>
              </w:rPr>
            </w:pPr>
            <w:r w:rsidRPr="00A65B77">
              <w:rPr>
                <w:rFonts w:eastAsia="MS PGothic"/>
                <w:color w:val="000000"/>
                <w:lang w:eastAsia="ja-JP"/>
              </w:rPr>
              <w:t>DIP switch</w:t>
            </w:r>
          </w:p>
        </w:tc>
        <w:tc>
          <w:tcPr>
            <w:tcW w:w="2260" w:type="dxa"/>
            <w:tcBorders>
              <w:top w:val="single" w:sz="8" w:space="0" w:color="auto"/>
              <w:left w:val="nil"/>
              <w:bottom w:val="single" w:sz="8" w:space="0" w:color="auto"/>
              <w:right w:val="single" w:sz="8" w:space="0" w:color="auto"/>
            </w:tcBorders>
            <w:shd w:val="clear" w:color="auto" w:fill="auto"/>
            <w:noWrap/>
            <w:vAlign w:val="center"/>
            <w:hideMark/>
          </w:tcPr>
          <w:p w14:paraId="6B2355A7" w14:textId="77777777" w:rsidR="008F51C0" w:rsidRPr="00A65B77" w:rsidRDefault="008F51C0" w:rsidP="007A6E4B">
            <w:pPr>
              <w:overflowPunct/>
              <w:autoSpaceDE/>
              <w:autoSpaceDN/>
              <w:adjustRightInd/>
              <w:spacing w:after="0" w:line="240" w:lineRule="auto"/>
              <w:jc w:val="center"/>
              <w:textAlignment w:val="auto"/>
              <w:rPr>
                <w:rFonts w:eastAsia="MS PGothic"/>
                <w:color w:val="000000"/>
                <w:lang w:eastAsia="ja-JP"/>
              </w:rPr>
            </w:pPr>
            <w:r w:rsidRPr="00A65B77">
              <w:rPr>
                <w:rFonts w:eastAsia="MS PGothic"/>
                <w:color w:val="000000"/>
                <w:lang w:eastAsia="ja-JP"/>
              </w:rPr>
              <w:t>Configuration</w:t>
            </w:r>
          </w:p>
        </w:tc>
      </w:tr>
      <w:tr w:rsidR="008F51C0" w:rsidRPr="00A65B77" w14:paraId="2A1C79D3" w14:textId="77777777" w:rsidTr="007A6E4B">
        <w:trPr>
          <w:trHeight w:val="285"/>
        </w:trPr>
        <w:tc>
          <w:tcPr>
            <w:tcW w:w="2260" w:type="dxa"/>
            <w:tcBorders>
              <w:top w:val="nil"/>
              <w:left w:val="single" w:sz="8" w:space="0" w:color="auto"/>
              <w:bottom w:val="single" w:sz="8" w:space="0" w:color="auto"/>
              <w:right w:val="single" w:sz="8" w:space="0" w:color="auto"/>
            </w:tcBorders>
            <w:shd w:val="clear" w:color="auto" w:fill="auto"/>
            <w:noWrap/>
            <w:hideMark/>
          </w:tcPr>
          <w:p w14:paraId="3839979C" w14:textId="77777777" w:rsidR="008F51C0" w:rsidRPr="00A65B77" w:rsidRDefault="008F51C0" w:rsidP="007A6E4B">
            <w:pPr>
              <w:overflowPunct/>
              <w:autoSpaceDE/>
              <w:autoSpaceDN/>
              <w:adjustRightInd/>
              <w:spacing w:after="0" w:line="240" w:lineRule="auto"/>
              <w:jc w:val="center"/>
              <w:textAlignment w:val="auto"/>
              <w:rPr>
                <w:rFonts w:eastAsia="MS PGothic"/>
                <w:color w:val="000000"/>
                <w:lang w:eastAsia="ja-JP"/>
              </w:rPr>
            </w:pPr>
            <w:r w:rsidRPr="009203CF">
              <w:t>49</w:t>
            </w:r>
          </w:p>
        </w:tc>
        <w:tc>
          <w:tcPr>
            <w:tcW w:w="2260" w:type="dxa"/>
            <w:tcBorders>
              <w:top w:val="nil"/>
              <w:left w:val="nil"/>
              <w:bottom w:val="single" w:sz="8" w:space="0" w:color="auto"/>
              <w:right w:val="single" w:sz="8" w:space="0" w:color="auto"/>
            </w:tcBorders>
            <w:shd w:val="clear" w:color="auto" w:fill="auto"/>
            <w:noWrap/>
            <w:hideMark/>
          </w:tcPr>
          <w:p w14:paraId="147A124B" w14:textId="77777777" w:rsidR="008F51C0" w:rsidRPr="00A65B77" w:rsidRDefault="008F51C0" w:rsidP="007A6E4B">
            <w:pPr>
              <w:overflowPunct/>
              <w:autoSpaceDE/>
              <w:autoSpaceDN/>
              <w:adjustRightInd/>
              <w:spacing w:after="0" w:line="240" w:lineRule="auto"/>
              <w:jc w:val="center"/>
              <w:textAlignment w:val="auto"/>
              <w:rPr>
                <w:rFonts w:eastAsia="MS PGothic"/>
                <w:color w:val="000000"/>
                <w:lang w:eastAsia="ja-JP"/>
              </w:rPr>
            </w:pPr>
            <w:r w:rsidRPr="007E133C">
              <w:t>ALL ON</w:t>
            </w:r>
          </w:p>
        </w:tc>
      </w:tr>
      <w:tr w:rsidR="008F51C0" w:rsidRPr="00A65B77" w14:paraId="138366C9" w14:textId="77777777" w:rsidTr="007A6E4B">
        <w:trPr>
          <w:trHeight w:val="285"/>
        </w:trPr>
        <w:tc>
          <w:tcPr>
            <w:tcW w:w="2260" w:type="dxa"/>
            <w:tcBorders>
              <w:top w:val="nil"/>
              <w:left w:val="single" w:sz="8" w:space="0" w:color="auto"/>
              <w:bottom w:val="single" w:sz="8" w:space="0" w:color="auto"/>
              <w:right w:val="single" w:sz="8" w:space="0" w:color="auto"/>
            </w:tcBorders>
            <w:shd w:val="clear" w:color="auto" w:fill="auto"/>
            <w:noWrap/>
            <w:hideMark/>
          </w:tcPr>
          <w:p w14:paraId="217A5E6F" w14:textId="77777777" w:rsidR="008F51C0" w:rsidRPr="00A65B77" w:rsidRDefault="008F51C0" w:rsidP="007A6E4B">
            <w:pPr>
              <w:overflowPunct/>
              <w:autoSpaceDE/>
              <w:autoSpaceDN/>
              <w:adjustRightInd/>
              <w:spacing w:after="0" w:line="240" w:lineRule="auto"/>
              <w:jc w:val="center"/>
              <w:textAlignment w:val="auto"/>
              <w:rPr>
                <w:rFonts w:eastAsia="MS PGothic"/>
                <w:color w:val="000000"/>
                <w:lang w:eastAsia="ja-JP"/>
              </w:rPr>
            </w:pPr>
            <w:r w:rsidRPr="009203CF">
              <w:t>50</w:t>
            </w:r>
          </w:p>
        </w:tc>
        <w:tc>
          <w:tcPr>
            <w:tcW w:w="2260" w:type="dxa"/>
            <w:tcBorders>
              <w:top w:val="nil"/>
              <w:left w:val="nil"/>
              <w:bottom w:val="single" w:sz="8" w:space="0" w:color="auto"/>
              <w:right w:val="single" w:sz="8" w:space="0" w:color="auto"/>
            </w:tcBorders>
            <w:shd w:val="clear" w:color="auto" w:fill="auto"/>
            <w:noWrap/>
            <w:hideMark/>
          </w:tcPr>
          <w:p w14:paraId="6E858670" w14:textId="77777777" w:rsidR="008F51C0" w:rsidRPr="00A65B77" w:rsidRDefault="008F51C0" w:rsidP="007A6E4B">
            <w:pPr>
              <w:overflowPunct/>
              <w:autoSpaceDE/>
              <w:autoSpaceDN/>
              <w:adjustRightInd/>
              <w:spacing w:after="0" w:line="240" w:lineRule="auto"/>
              <w:jc w:val="center"/>
              <w:textAlignment w:val="auto"/>
              <w:rPr>
                <w:rFonts w:eastAsia="MS PGothic"/>
                <w:color w:val="000000"/>
                <w:lang w:eastAsia="ja-JP"/>
              </w:rPr>
            </w:pPr>
            <w:r w:rsidRPr="007E133C">
              <w:t>ALL ON</w:t>
            </w:r>
          </w:p>
        </w:tc>
      </w:tr>
      <w:tr w:rsidR="008F51C0" w:rsidRPr="00A65B77" w14:paraId="55755275" w14:textId="77777777" w:rsidTr="007A6E4B">
        <w:trPr>
          <w:trHeight w:val="285"/>
        </w:trPr>
        <w:tc>
          <w:tcPr>
            <w:tcW w:w="2260" w:type="dxa"/>
            <w:tcBorders>
              <w:top w:val="nil"/>
              <w:left w:val="single" w:sz="8" w:space="0" w:color="auto"/>
              <w:bottom w:val="single" w:sz="8" w:space="0" w:color="auto"/>
              <w:right w:val="single" w:sz="8" w:space="0" w:color="auto"/>
            </w:tcBorders>
            <w:shd w:val="clear" w:color="auto" w:fill="auto"/>
            <w:noWrap/>
            <w:hideMark/>
          </w:tcPr>
          <w:p w14:paraId="330AD64E" w14:textId="77777777" w:rsidR="008F51C0" w:rsidRPr="00A65B77" w:rsidRDefault="008F51C0" w:rsidP="007A6E4B">
            <w:pPr>
              <w:overflowPunct/>
              <w:autoSpaceDE/>
              <w:autoSpaceDN/>
              <w:adjustRightInd/>
              <w:spacing w:after="0" w:line="240" w:lineRule="auto"/>
              <w:jc w:val="center"/>
              <w:textAlignment w:val="auto"/>
              <w:rPr>
                <w:rFonts w:eastAsia="MS PGothic"/>
                <w:color w:val="000000"/>
                <w:lang w:eastAsia="ja-JP"/>
              </w:rPr>
            </w:pPr>
            <w:r w:rsidRPr="009203CF">
              <w:t>51</w:t>
            </w:r>
          </w:p>
        </w:tc>
        <w:tc>
          <w:tcPr>
            <w:tcW w:w="2260" w:type="dxa"/>
            <w:tcBorders>
              <w:top w:val="nil"/>
              <w:left w:val="nil"/>
              <w:bottom w:val="single" w:sz="8" w:space="0" w:color="auto"/>
              <w:right w:val="single" w:sz="8" w:space="0" w:color="auto"/>
            </w:tcBorders>
            <w:shd w:val="clear" w:color="auto" w:fill="auto"/>
            <w:noWrap/>
            <w:hideMark/>
          </w:tcPr>
          <w:p w14:paraId="41CC4B66" w14:textId="77777777" w:rsidR="008F51C0" w:rsidRPr="00A65B77" w:rsidRDefault="008F51C0" w:rsidP="007A6E4B">
            <w:pPr>
              <w:overflowPunct/>
              <w:autoSpaceDE/>
              <w:autoSpaceDN/>
              <w:adjustRightInd/>
              <w:spacing w:after="0" w:line="240" w:lineRule="auto"/>
              <w:jc w:val="center"/>
              <w:textAlignment w:val="auto"/>
              <w:rPr>
                <w:rFonts w:eastAsia="MS PGothic"/>
                <w:color w:val="000000"/>
                <w:lang w:eastAsia="ja-JP"/>
              </w:rPr>
            </w:pPr>
            <w:r w:rsidRPr="007E133C">
              <w:t>ALL ON</w:t>
            </w:r>
          </w:p>
        </w:tc>
      </w:tr>
      <w:tr w:rsidR="008F51C0" w:rsidRPr="00A65B77" w14:paraId="7A49834D" w14:textId="77777777" w:rsidTr="007A6E4B">
        <w:trPr>
          <w:trHeight w:val="285"/>
        </w:trPr>
        <w:tc>
          <w:tcPr>
            <w:tcW w:w="2260" w:type="dxa"/>
            <w:tcBorders>
              <w:top w:val="nil"/>
              <w:left w:val="single" w:sz="8" w:space="0" w:color="auto"/>
              <w:bottom w:val="single" w:sz="8" w:space="0" w:color="auto"/>
              <w:right w:val="single" w:sz="8" w:space="0" w:color="auto"/>
            </w:tcBorders>
            <w:shd w:val="clear" w:color="auto" w:fill="auto"/>
            <w:noWrap/>
            <w:hideMark/>
          </w:tcPr>
          <w:p w14:paraId="10E93A82" w14:textId="77777777" w:rsidR="008F51C0" w:rsidRPr="00A65B77" w:rsidRDefault="008F51C0" w:rsidP="007A6E4B">
            <w:pPr>
              <w:overflowPunct/>
              <w:autoSpaceDE/>
              <w:autoSpaceDN/>
              <w:adjustRightInd/>
              <w:spacing w:after="0" w:line="240" w:lineRule="auto"/>
              <w:jc w:val="center"/>
              <w:textAlignment w:val="auto"/>
              <w:rPr>
                <w:rFonts w:eastAsia="MS PGothic"/>
                <w:color w:val="000000"/>
                <w:lang w:eastAsia="ja-JP"/>
              </w:rPr>
            </w:pPr>
            <w:r w:rsidRPr="009203CF">
              <w:t>52</w:t>
            </w:r>
          </w:p>
        </w:tc>
        <w:tc>
          <w:tcPr>
            <w:tcW w:w="2260" w:type="dxa"/>
            <w:tcBorders>
              <w:top w:val="nil"/>
              <w:left w:val="nil"/>
              <w:bottom w:val="single" w:sz="8" w:space="0" w:color="auto"/>
              <w:right w:val="single" w:sz="8" w:space="0" w:color="auto"/>
            </w:tcBorders>
            <w:shd w:val="clear" w:color="auto" w:fill="auto"/>
            <w:noWrap/>
            <w:hideMark/>
          </w:tcPr>
          <w:p w14:paraId="5E764532" w14:textId="77777777" w:rsidR="008F51C0" w:rsidRPr="00A65B77" w:rsidRDefault="008F51C0" w:rsidP="007A6E4B">
            <w:pPr>
              <w:overflowPunct/>
              <w:autoSpaceDE/>
              <w:autoSpaceDN/>
              <w:adjustRightInd/>
              <w:spacing w:after="0" w:line="240" w:lineRule="auto"/>
              <w:jc w:val="center"/>
              <w:textAlignment w:val="auto"/>
              <w:rPr>
                <w:rFonts w:eastAsia="MS PGothic"/>
                <w:color w:val="000000"/>
                <w:lang w:eastAsia="ja-JP"/>
              </w:rPr>
            </w:pPr>
            <w:r w:rsidRPr="007E133C">
              <w:t>ALL ON</w:t>
            </w:r>
          </w:p>
        </w:tc>
      </w:tr>
      <w:tr w:rsidR="008F51C0" w:rsidRPr="00A65B77" w14:paraId="311CE7BD" w14:textId="77777777" w:rsidTr="007A6E4B">
        <w:trPr>
          <w:trHeight w:val="285"/>
        </w:trPr>
        <w:tc>
          <w:tcPr>
            <w:tcW w:w="2260" w:type="dxa"/>
            <w:tcBorders>
              <w:top w:val="nil"/>
              <w:left w:val="single" w:sz="8" w:space="0" w:color="auto"/>
              <w:bottom w:val="single" w:sz="8" w:space="0" w:color="auto"/>
              <w:right w:val="single" w:sz="8" w:space="0" w:color="auto"/>
            </w:tcBorders>
            <w:shd w:val="clear" w:color="auto" w:fill="auto"/>
            <w:noWrap/>
            <w:hideMark/>
          </w:tcPr>
          <w:p w14:paraId="713F0FA4" w14:textId="77777777" w:rsidR="008F51C0" w:rsidRPr="00A65B77" w:rsidRDefault="008F51C0" w:rsidP="007A6E4B">
            <w:pPr>
              <w:overflowPunct/>
              <w:autoSpaceDE/>
              <w:autoSpaceDN/>
              <w:adjustRightInd/>
              <w:spacing w:after="0" w:line="240" w:lineRule="auto"/>
              <w:jc w:val="center"/>
              <w:textAlignment w:val="auto"/>
              <w:rPr>
                <w:rFonts w:eastAsia="MS PGothic"/>
                <w:color w:val="000000"/>
                <w:lang w:eastAsia="ja-JP"/>
              </w:rPr>
            </w:pPr>
            <w:r w:rsidRPr="009203CF">
              <w:t>53</w:t>
            </w:r>
          </w:p>
        </w:tc>
        <w:tc>
          <w:tcPr>
            <w:tcW w:w="2260" w:type="dxa"/>
            <w:tcBorders>
              <w:top w:val="nil"/>
              <w:left w:val="nil"/>
              <w:bottom w:val="single" w:sz="8" w:space="0" w:color="auto"/>
              <w:right w:val="single" w:sz="8" w:space="0" w:color="auto"/>
            </w:tcBorders>
            <w:shd w:val="clear" w:color="auto" w:fill="auto"/>
            <w:noWrap/>
            <w:hideMark/>
          </w:tcPr>
          <w:p w14:paraId="1B47EB5C" w14:textId="77777777" w:rsidR="008F51C0" w:rsidRPr="00A65B77" w:rsidRDefault="008F51C0" w:rsidP="007A6E4B">
            <w:pPr>
              <w:overflowPunct/>
              <w:autoSpaceDE/>
              <w:autoSpaceDN/>
              <w:adjustRightInd/>
              <w:spacing w:after="0" w:line="240" w:lineRule="auto"/>
              <w:jc w:val="center"/>
              <w:textAlignment w:val="auto"/>
              <w:rPr>
                <w:rFonts w:eastAsia="MS PGothic"/>
                <w:color w:val="000000"/>
                <w:lang w:eastAsia="ja-JP"/>
              </w:rPr>
            </w:pPr>
            <w:r w:rsidRPr="007E133C">
              <w:t>ALL OFF</w:t>
            </w:r>
          </w:p>
        </w:tc>
      </w:tr>
      <w:tr w:rsidR="008F51C0" w:rsidRPr="00A65B77" w14:paraId="6734B721" w14:textId="77777777" w:rsidTr="007A6E4B">
        <w:trPr>
          <w:trHeight w:val="285"/>
        </w:trPr>
        <w:tc>
          <w:tcPr>
            <w:tcW w:w="2260" w:type="dxa"/>
            <w:tcBorders>
              <w:top w:val="nil"/>
              <w:left w:val="single" w:sz="8" w:space="0" w:color="auto"/>
              <w:bottom w:val="single" w:sz="8" w:space="0" w:color="auto"/>
              <w:right w:val="single" w:sz="8" w:space="0" w:color="auto"/>
            </w:tcBorders>
            <w:shd w:val="clear" w:color="auto" w:fill="auto"/>
            <w:noWrap/>
            <w:hideMark/>
          </w:tcPr>
          <w:p w14:paraId="3CF303CB" w14:textId="77777777" w:rsidR="008F51C0" w:rsidRPr="00A65B77" w:rsidRDefault="008F51C0" w:rsidP="007A6E4B">
            <w:pPr>
              <w:overflowPunct/>
              <w:autoSpaceDE/>
              <w:autoSpaceDN/>
              <w:adjustRightInd/>
              <w:spacing w:after="0" w:line="240" w:lineRule="auto"/>
              <w:jc w:val="center"/>
              <w:textAlignment w:val="auto"/>
              <w:rPr>
                <w:rFonts w:eastAsia="MS PGothic"/>
                <w:color w:val="000000"/>
                <w:lang w:eastAsia="ja-JP"/>
              </w:rPr>
            </w:pPr>
            <w:r w:rsidRPr="009203CF">
              <w:t>54</w:t>
            </w:r>
          </w:p>
        </w:tc>
        <w:tc>
          <w:tcPr>
            <w:tcW w:w="2260" w:type="dxa"/>
            <w:tcBorders>
              <w:top w:val="nil"/>
              <w:left w:val="nil"/>
              <w:bottom w:val="single" w:sz="8" w:space="0" w:color="auto"/>
              <w:right w:val="single" w:sz="8" w:space="0" w:color="auto"/>
            </w:tcBorders>
            <w:shd w:val="clear" w:color="auto" w:fill="auto"/>
            <w:noWrap/>
            <w:hideMark/>
          </w:tcPr>
          <w:p w14:paraId="51E55D2F" w14:textId="77777777" w:rsidR="008F51C0" w:rsidRPr="00A65B77" w:rsidRDefault="008F51C0" w:rsidP="007A6E4B">
            <w:pPr>
              <w:overflowPunct/>
              <w:autoSpaceDE/>
              <w:autoSpaceDN/>
              <w:adjustRightInd/>
              <w:spacing w:after="0" w:line="240" w:lineRule="auto"/>
              <w:jc w:val="center"/>
              <w:textAlignment w:val="auto"/>
              <w:rPr>
                <w:rFonts w:eastAsia="MS PGothic"/>
                <w:color w:val="000000"/>
                <w:lang w:eastAsia="ja-JP"/>
              </w:rPr>
            </w:pPr>
            <w:r w:rsidRPr="007E133C">
              <w:t>ALL OFF</w:t>
            </w:r>
          </w:p>
        </w:tc>
      </w:tr>
    </w:tbl>
    <w:p w14:paraId="6C518C7C" w14:textId="77777777" w:rsidR="008F51C0" w:rsidRDefault="008F51C0" w:rsidP="001C1815">
      <w:pPr>
        <w:rPr>
          <w:lang w:eastAsia="ja-JP"/>
        </w:rPr>
      </w:pPr>
    </w:p>
    <w:p w14:paraId="52B783E6" w14:textId="77777777" w:rsidR="001C1815" w:rsidRDefault="001C1815" w:rsidP="001C1815">
      <w:pPr>
        <w:rPr>
          <w:b/>
          <w:lang w:eastAsia="ja-JP"/>
        </w:rPr>
      </w:pPr>
      <w:r w:rsidRPr="00E04255">
        <w:rPr>
          <w:b/>
          <w:noProof/>
        </w:rPr>
        <mc:AlternateContent>
          <mc:Choice Requires="wps">
            <w:drawing>
              <wp:anchor distT="0" distB="0" distL="114300" distR="114300" simplePos="0" relativeHeight="251723776" behindDoc="0" locked="0" layoutInCell="1" allowOverlap="1" wp14:anchorId="28A3075D" wp14:editId="519AA9D6">
                <wp:simplePos x="0" y="0"/>
                <wp:positionH relativeFrom="margin">
                  <wp:align>left</wp:align>
                </wp:positionH>
                <wp:positionV relativeFrom="paragraph">
                  <wp:posOffset>216535</wp:posOffset>
                </wp:positionV>
                <wp:extent cx="6134100" cy="4067033"/>
                <wp:effectExtent l="0" t="0" r="19050" b="10160"/>
                <wp:wrapNone/>
                <wp:docPr id="8677" name="テキスト ボックス 175"/>
                <wp:cNvGraphicFramePr/>
                <a:graphic xmlns:a="http://schemas.openxmlformats.org/drawingml/2006/main">
                  <a:graphicData uri="http://schemas.microsoft.com/office/word/2010/wordprocessingShape">
                    <wps:wsp>
                      <wps:cNvSpPr txBox="1"/>
                      <wps:spPr>
                        <a:xfrm>
                          <a:off x="0" y="0"/>
                          <a:ext cx="6134100" cy="40670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3C1D33" w14:textId="6FE0E4B4" w:rsidR="0017013E" w:rsidRPr="00CB25FE" w:rsidRDefault="0017013E" w:rsidP="00CB25FE">
                            <w:pPr>
                              <w:spacing w:after="0" w:line="240" w:lineRule="auto"/>
                              <w:rPr>
                                <w:sz w:val="16"/>
                                <w:szCs w:val="18"/>
                              </w:rPr>
                            </w:pPr>
                            <w:r w:rsidRPr="00CB25FE">
                              <w:rPr>
                                <w:sz w:val="16"/>
                                <w:szCs w:val="18"/>
                              </w:rPr>
                              <w:t>composite-in@20 {</w:t>
                            </w:r>
                          </w:p>
                          <w:p w14:paraId="488BBEEB" w14:textId="150EA4C6" w:rsidR="0017013E" w:rsidRPr="00CB25FE" w:rsidRDefault="0017013E" w:rsidP="00CB25FE">
                            <w:pPr>
                              <w:spacing w:after="0" w:line="240" w:lineRule="auto"/>
                              <w:ind w:firstLine="720"/>
                              <w:rPr>
                                <w:sz w:val="16"/>
                                <w:szCs w:val="18"/>
                                <w:lang w:eastAsia="ja-JP"/>
                              </w:rPr>
                            </w:pPr>
                            <w:r w:rsidRPr="00CB25FE">
                              <w:rPr>
                                <w:sz w:val="16"/>
                                <w:szCs w:val="18"/>
                                <w:lang w:eastAsia="ja-JP"/>
                              </w:rPr>
                              <w:t>…</w:t>
                            </w:r>
                          </w:p>
                          <w:p w14:paraId="0CA21B76" w14:textId="23E7E226" w:rsidR="0017013E" w:rsidRPr="00CB25FE" w:rsidRDefault="0017013E" w:rsidP="00CB25FE">
                            <w:pPr>
                              <w:spacing w:after="0" w:line="240" w:lineRule="auto"/>
                              <w:rPr>
                                <w:sz w:val="16"/>
                                <w:szCs w:val="18"/>
                                <w:lang w:eastAsia="ja-JP"/>
                              </w:rPr>
                            </w:pPr>
                            <w:r w:rsidRPr="00CB25FE">
                              <w:rPr>
                                <w:sz w:val="16"/>
                                <w:szCs w:val="18"/>
                                <w:lang w:eastAsia="ja-JP"/>
                              </w:rPr>
                              <w:tab/>
                              <w:t>ports {</w:t>
                            </w:r>
                          </w:p>
                          <w:p w14:paraId="11DB87FA" w14:textId="659148A9"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t>…</w:t>
                            </w:r>
                          </w:p>
                          <w:p w14:paraId="428E340C" w14:textId="385C3686"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t>port@3 {</w:t>
                            </w:r>
                          </w:p>
                          <w:p w14:paraId="646F81BB" w14:textId="1AB79D34"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r>
                            <w:r w:rsidRPr="00CB25FE">
                              <w:rPr>
                                <w:sz w:val="16"/>
                                <w:szCs w:val="18"/>
                                <w:lang w:eastAsia="ja-JP"/>
                              </w:rPr>
                              <w:tab/>
                              <w:t>reg = &lt;3&gt;;</w:t>
                            </w:r>
                          </w:p>
                          <w:p w14:paraId="1116A0C5" w14:textId="7DE2A8F5"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r>
                            <w:r w:rsidRPr="00CB25FE">
                              <w:rPr>
                                <w:sz w:val="16"/>
                                <w:szCs w:val="18"/>
                                <w:lang w:eastAsia="ja-JP"/>
                              </w:rPr>
                              <w:tab/>
                              <w:t>…</w:t>
                            </w:r>
                          </w:p>
                          <w:p w14:paraId="1F43D938" w14:textId="06AF8E05"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r>
                            <w:r w:rsidRPr="00CB25FE">
                              <w:rPr>
                                <w:sz w:val="16"/>
                                <w:szCs w:val="18"/>
                                <w:lang w:eastAsia="ja-JP"/>
                              </w:rPr>
                              <w:tab/>
                              <w:t>adv7180_out: endpoint {</w:t>
                            </w:r>
                          </w:p>
                          <w:p w14:paraId="08F0EDCC" w14:textId="7BD85218" w:rsidR="0017013E" w:rsidRPr="00CB25FE" w:rsidRDefault="0017013E" w:rsidP="00CB25FE">
                            <w:pPr>
                              <w:spacing w:after="0" w:line="240" w:lineRule="auto"/>
                              <w:rPr>
                                <w:sz w:val="16"/>
                                <w:szCs w:val="18"/>
                                <w:lang w:eastAsia="ja-JP"/>
                              </w:rPr>
                            </w:pPr>
                            <w:r w:rsidRPr="00CB25FE">
                              <w:rPr>
                                <w:sz w:val="16"/>
                                <w:szCs w:val="18"/>
                                <w:highlight w:val="green"/>
                                <w:lang w:eastAsia="ja-JP"/>
                              </w:rPr>
                              <w:t>+</w:t>
                            </w:r>
                            <w:r w:rsidRPr="00CB25FE">
                              <w:rPr>
                                <w:sz w:val="16"/>
                                <w:szCs w:val="18"/>
                                <w:highlight w:val="green"/>
                                <w:lang w:eastAsia="ja-JP"/>
                              </w:rPr>
                              <w:tab/>
                            </w:r>
                            <w:r w:rsidRPr="00CB25FE">
                              <w:rPr>
                                <w:sz w:val="16"/>
                                <w:szCs w:val="18"/>
                                <w:highlight w:val="green"/>
                                <w:lang w:eastAsia="ja-JP"/>
                              </w:rPr>
                              <w:tab/>
                            </w:r>
                            <w:r w:rsidRPr="00CB25FE">
                              <w:rPr>
                                <w:sz w:val="16"/>
                                <w:szCs w:val="18"/>
                                <w:highlight w:val="green"/>
                                <w:lang w:eastAsia="ja-JP"/>
                              </w:rPr>
                              <w:tab/>
                            </w:r>
                            <w:r w:rsidRPr="00CB25FE">
                              <w:rPr>
                                <w:sz w:val="16"/>
                                <w:szCs w:val="18"/>
                                <w:highlight w:val="green"/>
                                <w:lang w:eastAsia="ja-JP"/>
                              </w:rPr>
                              <w:tab/>
                              <w:t>remote-endpoint = &lt;&amp;vin4_in&gt;;</w:t>
                            </w:r>
                          </w:p>
                          <w:p w14:paraId="1DDF6448" w14:textId="6941E19D"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r>
                            <w:r w:rsidRPr="00CB25FE">
                              <w:rPr>
                                <w:sz w:val="16"/>
                                <w:szCs w:val="18"/>
                                <w:lang w:eastAsia="ja-JP"/>
                              </w:rPr>
                              <w:tab/>
                              <w:t>};</w:t>
                            </w:r>
                          </w:p>
                          <w:p w14:paraId="498A2C5E" w14:textId="0F5DF855"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t>};</w:t>
                            </w:r>
                          </w:p>
                          <w:p w14:paraId="4DBA1DB7" w14:textId="3210BCC9" w:rsidR="0017013E" w:rsidRPr="00CB25FE" w:rsidRDefault="0017013E" w:rsidP="00CB25FE">
                            <w:pPr>
                              <w:spacing w:after="0" w:line="240" w:lineRule="auto"/>
                              <w:rPr>
                                <w:sz w:val="16"/>
                                <w:szCs w:val="18"/>
                              </w:rPr>
                            </w:pPr>
                          </w:p>
                          <w:p w14:paraId="297A9BF9" w14:textId="001FDC89" w:rsidR="0017013E" w:rsidRPr="00CB25FE" w:rsidRDefault="0017013E" w:rsidP="00CB25FE">
                            <w:pPr>
                              <w:spacing w:after="0" w:line="240" w:lineRule="auto"/>
                              <w:rPr>
                                <w:sz w:val="16"/>
                                <w:szCs w:val="18"/>
                              </w:rPr>
                            </w:pPr>
                            <w:r w:rsidRPr="00CB25FE">
                              <w:rPr>
                                <w:sz w:val="16"/>
                                <w:szCs w:val="18"/>
                              </w:rPr>
                              <w:t>hdmi-decoder@4c {</w:t>
                            </w:r>
                          </w:p>
                          <w:p w14:paraId="5FBE56C1" w14:textId="77777777" w:rsidR="0017013E" w:rsidRPr="00CB25FE" w:rsidRDefault="0017013E" w:rsidP="00CB25FE">
                            <w:pPr>
                              <w:spacing w:after="0" w:line="240" w:lineRule="auto"/>
                              <w:ind w:firstLine="720"/>
                              <w:rPr>
                                <w:sz w:val="16"/>
                                <w:szCs w:val="18"/>
                                <w:lang w:eastAsia="ja-JP"/>
                              </w:rPr>
                            </w:pPr>
                            <w:r w:rsidRPr="00CB25FE">
                              <w:rPr>
                                <w:sz w:val="16"/>
                                <w:szCs w:val="18"/>
                                <w:lang w:eastAsia="ja-JP"/>
                              </w:rPr>
                              <w:t>…</w:t>
                            </w:r>
                          </w:p>
                          <w:p w14:paraId="241305E7" w14:textId="77777777" w:rsidR="0017013E" w:rsidRPr="00CB25FE" w:rsidRDefault="0017013E" w:rsidP="00CB25FE">
                            <w:pPr>
                              <w:spacing w:after="0" w:line="240" w:lineRule="auto"/>
                              <w:rPr>
                                <w:sz w:val="16"/>
                                <w:szCs w:val="18"/>
                                <w:lang w:eastAsia="ja-JP"/>
                              </w:rPr>
                            </w:pPr>
                            <w:r w:rsidRPr="00CB25FE">
                              <w:rPr>
                                <w:sz w:val="16"/>
                                <w:szCs w:val="18"/>
                                <w:lang w:eastAsia="ja-JP"/>
                              </w:rPr>
                              <w:tab/>
                              <w:t>ports {</w:t>
                            </w:r>
                          </w:p>
                          <w:p w14:paraId="08D635F4" w14:textId="77777777"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t>…</w:t>
                            </w:r>
                          </w:p>
                          <w:p w14:paraId="3F47947F" w14:textId="45E96113"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t>port@2 {</w:t>
                            </w:r>
                            <w:r w:rsidRPr="00CB25FE">
                              <w:rPr>
                                <w:sz w:val="16"/>
                                <w:szCs w:val="18"/>
                                <w:lang w:eastAsia="ja-JP"/>
                              </w:rPr>
                              <w:tab/>
                            </w:r>
                            <w:r w:rsidRPr="00CB25FE">
                              <w:rPr>
                                <w:sz w:val="16"/>
                                <w:szCs w:val="18"/>
                                <w:lang w:eastAsia="ja-JP"/>
                              </w:rPr>
                              <w:tab/>
                            </w:r>
                            <w:r w:rsidRPr="00CB25FE">
                              <w:rPr>
                                <w:sz w:val="16"/>
                                <w:szCs w:val="18"/>
                                <w:lang w:eastAsia="ja-JP"/>
                              </w:rPr>
                              <w:tab/>
                              <w:t>…</w:t>
                            </w:r>
                          </w:p>
                          <w:p w14:paraId="603EAB83" w14:textId="15A40951"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r>
                            <w:r w:rsidRPr="00CB25FE">
                              <w:rPr>
                                <w:sz w:val="16"/>
                                <w:szCs w:val="18"/>
                                <w:lang w:eastAsia="ja-JP"/>
                              </w:rPr>
                              <w:tab/>
                              <w:t>adv7612_out: endpoint {</w:t>
                            </w:r>
                          </w:p>
                          <w:p w14:paraId="02E2D9DB" w14:textId="46BFC40B" w:rsidR="0017013E" w:rsidRPr="00CB25FE" w:rsidRDefault="0017013E" w:rsidP="00CB25FE">
                            <w:pPr>
                              <w:spacing w:after="0" w:line="240" w:lineRule="auto"/>
                              <w:rPr>
                                <w:sz w:val="16"/>
                                <w:szCs w:val="18"/>
                                <w:lang w:eastAsia="ja-JP"/>
                              </w:rPr>
                            </w:pPr>
                            <w:r w:rsidRPr="00CB25FE">
                              <w:rPr>
                                <w:sz w:val="16"/>
                                <w:szCs w:val="18"/>
                                <w:highlight w:val="red"/>
                                <w:lang w:eastAsia="ja-JP"/>
                              </w:rPr>
                              <w:t xml:space="preserve">-                                       </w:t>
                            </w:r>
                            <w:r w:rsidRPr="00CB25FE">
                              <w:rPr>
                                <w:sz w:val="16"/>
                                <w:szCs w:val="18"/>
                                <w:highlight w:val="red"/>
                                <w:lang w:eastAsia="ja-JP"/>
                              </w:rPr>
                              <w:tab/>
                            </w:r>
                            <w:r w:rsidRPr="00CB25FE">
                              <w:rPr>
                                <w:sz w:val="16"/>
                                <w:szCs w:val="18"/>
                                <w:highlight w:val="red"/>
                                <w:lang w:eastAsia="ja-JP"/>
                              </w:rPr>
                              <w:tab/>
                              <w:t>remote-endpoint = &lt;&amp;vin4_in&gt;;</w:t>
                            </w:r>
                          </w:p>
                          <w:p w14:paraId="35236EDE" w14:textId="6D07F6A1"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r>
                            <w:r w:rsidRPr="00CB25FE">
                              <w:rPr>
                                <w:sz w:val="16"/>
                                <w:szCs w:val="18"/>
                                <w:lang w:eastAsia="ja-JP"/>
                              </w:rPr>
                              <w:tab/>
                              <w:t>};</w:t>
                            </w:r>
                          </w:p>
                          <w:p w14:paraId="11E5C7D4" w14:textId="3EA40367"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t>};</w:t>
                            </w:r>
                          </w:p>
                          <w:p w14:paraId="53A4ADFD" w14:textId="77777777" w:rsidR="0017013E" w:rsidRPr="00CB25FE" w:rsidRDefault="0017013E" w:rsidP="00CB25FE">
                            <w:pPr>
                              <w:spacing w:after="0" w:line="240" w:lineRule="auto"/>
                              <w:rPr>
                                <w:sz w:val="16"/>
                                <w:szCs w:val="18"/>
                              </w:rPr>
                            </w:pPr>
                          </w:p>
                          <w:p w14:paraId="2E03F14F" w14:textId="5FDA1DE7" w:rsidR="00174F95" w:rsidRPr="00CB25FE" w:rsidRDefault="00174F95" w:rsidP="00CB25FE">
                            <w:pPr>
                              <w:spacing w:after="0" w:line="240" w:lineRule="auto"/>
                              <w:rPr>
                                <w:sz w:val="16"/>
                                <w:szCs w:val="18"/>
                              </w:rPr>
                            </w:pPr>
                            <w:r w:rsidRPr="00CB25FE">
                              <w:rPr>
                                <w:sz w:val="16"/>
                                <w:szCs w:val="18"/>
                              </w:rPr>
                              <w:t>&amp;vin4 {</w:t>
                            </w:r>
                          </w:p>
                          <w:p w14:paraId="2CCB904B" w14:textId="77777777" w:rsidR="008F51C0" w:rsidRPr="007A6E4B" w:rsidRDefault="008F51C0" w:rsidP="008F51C0">
                            <w:pPr>
                              <w:spacing w:after="0" w:line="240" w:lineRule="auto"/>
                              <w:ind w:firstLine="720"/>
                              <w:rPr>
                                <w:sz w:val="16"/>
                                <w:szCs w:val="18"/>
                                <w:lang w:eastAsia="ja-JP"/>
                              </w:rPr>
                            </w:pPr>
                            <w:r w:rsidRPr="007A6E4B">
                              <w:rPr>
                                <w:sz w:val="16"/>
                                <w:szCs w:val="18"/>
                                <w:lang w:eastAsia="ja-JP"/>
                              </w:rPr>
                              <w:t>…</w:t>
                            </w:r>
                          </w:p>
                          <w:p w14:paraId="7C111713" w14:textId="77777777" w:rsidR="00174F95" w:rsidRPr="00CB25FE" w:rsidRDefault="00174F95" w:rsidP="00CB25FE">
                            <w:pPr>
                              <w:spacing w:after="0" w:line="240" w:lineRule="auto"/>
                              <w:rPr>
                                <w:sz w:val="16"/>
                                <w:szCs w:val="18"/>
                              </w:rPr>
                            </w:pPr>
                            <w:r w:rsidRPr="00CB25FE">
                              <w:rPr>
                                <w:sz w:val="16"/>
                                <w:szCs w:val="18"/>
                              </w:rPr>
                              <w:tab/>
                              <w:t>ports {</w:t>
                            </w:r>
                          </w:p>
                          <w:p w14:paraId="36AF39BA" w14:textId="77777777" w:rsidR="00174F95" w:rsidRPr="00CB25FE" w:rsidRDefault="00174F95" w:rsidP="00CB25FE">
                            <w:pPr>
                              <w:spacing w:after="0" w:line="240" w:lineRule="auto"/>
                              <w:rPr>
                                <w:sz w:val="16"/>
                                <w:szCs w:val="18"/>
                              </w:rPr>
                            </w:pPr>
                            <w:r w:rsidRPr="00CB25FE">
                              <w:rPr>
                                <w:sz w:val="16"/>
                                <w:szCs w:val="18"/>
                              </w:rPr>
                              <w:tab/>
                            </w:r>
                            <w:r w:rsidRPr="00CB25FE">
                              <w:rPr>
                                <w:sz w:val="16"/>
                                <w:szCs w:val="18"/>
                              </w:rPr>
                              <w:tab/>
                              <w:t>port {</w:t>
                            </w:r>
                          </w:p>
                          <w:p w14:paraId="7B4657ED" w14:textId="0829BEC6" w:rsidR="00174F95" w:rsidRPr="00CB25FE" w:rsidRDefault="00174F95" w:rsidP="00CB25FE">
                            <w:pPr>
                              <w:spacing w:after="0" w:line="240" w:lineRule="auto"/>
                              <w:rPr>
                                <w:sz w:val="16"/>
                                <w:szCs w:val="18"/>
                              </w:rPr>
                            </w:pPr>
                            <w:r w:rsidRPr="00CB25FE">
                              <w:rPr>
                                <w:sz w:val="16"/>
                                <w:szCs w:val="18"/>
                              </w:rPr>
                              <w:tab/>
                            </w:r>
                            <w:r w:rsidRPr="00CB25FE">
                              <w:rPr>
                                <w:sz w:val="16"/>
                                <w:szCs w:val="18"/>
                              </w:rPr>
                              <w:tab/>
                            </w:r>
                            <w:r w:rsidRPr="00CB25FE">
                              <w:rPr>
                                <w:sz w:val="16"/>
                                <w:szCs w:val="18"/>
                              </w:rPr>
                              <w:tab/>
                              <w:t>vin4_in: endpoint {</w:t>
                            </w:r>
                          </w:p>
                          <w:p w14:paraId="4B310A2E" w14:textId="77777777" w:rsidR="008F51C0" w:rsidRPr="00CB25FE" w:rsidRDefault="008F51C0"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r>
                            <w:r w:rsidRPr="00CB25FE">
                              <w:rPr>
                                <w:sz w:val="16"/>
                                <w:szCs w:val="18"/>
                                <w:lang w:eastAsia="ja-JP"/>
                              </w:rPr>
                              <w:tab/>
                            </w:r>
                            <w:r w:rsidRPr="00CB25FE">
                              <w:rPr>
                                <w:sz w:val="16"/>
                                <w:szCs w:val="18"/>
                                <w:lang w:eastAsia="ja-JP"/>
                              </w:rPr>
                              <w:tab/>
                              <w:t>pclk-sample = &lt;0&gt;;</w:t>
                            </w:r>
                          </w:p>
                          <w:p w14:paraId="33606BDD" w14:textId="31AA50E2" w:rsidR="008F51C0" w:rsidRPr="00CB25FE" w:rsidRDefault="00BC2E34" w:rsidP="00CB25FE">
                            <w:pPr>
                              <w:spacing w:after="0" w:line="240" w:lineRule="auto"/>
                              <w:rPr>
                                <w:sz w:val="16"/>
                                <w:szCs w:val="18"/>
                                <w:highlight w:val="red"/>
                                <w:lang w:eastAsia="ja-JP"/>
                              </w:rPr>
                            </w:pPr>
                            <w:r w:rsidRPr="00CB25FE">
                              <w:rPr>
                                <w:sz w:val="16"/>
                                <w:szCs w:val="18"/>
                                <w:highlight w:val="red"/>
                                <w:lang w:eastAsia="ja-JP"/>
                              </w:rPr>
                              <w:t>-</w:t>
                            </w:r>
                            <w:r w:rsidR="008F51C0" w:rsidRPr="00CB25FE">
                              <w:rPr>
                                <w:sz w:val="16"/>
                                <w:szCs w:val="18"/>
                                <w:highlight w:val="red"/>
                                <w:lang w:eastAsia="ja-JP"/>
                              </w:rPr>
                              <w:tab/>
                            </w:r>
                            <w:r w:rsidR="008F51C0" w:rsidRPr="00CB25FE">
                              <w:rPr>
                                <w:sz w:val="16"/>
                                <w:szCs w:val="18"/>
                                <w:highlight w:val="red"/>
                                <w:lang w:eastAsia="ja-JP"/>
                              </w:rPr>
                              <w:tab/>
                            </w:r>
                            <w:r w:rsidR="008F51C0" w:rsidRPr="00CB25FE">
                              <w:rPr>
                                <w:sz w:val="16"/>
                                <w:szCs w:val="18"/>
                                <w:highlight w:val="red"/>
                                <w:lang w:eastAsia="ja-JP"/>
                              </w:rPr>
                              <w:tab/>
                            </w:r>
                            <w:r w:rsidR="008F51C0" w:rsidRPr="00CB25FE">
                              <w:rPr>
                                <w:sz w:val="16"/>
                                <w:szCs w:val="18"/>
                                <w:highlight w:val="red"/>
                                <w:lang w:eastAsia="ja-JP"/>
                              </w:rPr>
                              <w:tab/>
                              <w:t>hsync-active = &lt;0&gt;;</w:t>
                            </w:r>
                          </w:p>
                          <w:p w14:paraId="1516DF5F" w14:textId="7D36191A" w:rsidR="008F51C0" w:rsidRPr="00CB25FE" w:rsidRDefault="00BC2E34" w:rsidP="00CB25FE">
                            <w:pPr>
                              <w:spacing w:after="0" w:line="240" w:lineRule="auto"/>
                              <w:rPr>
                                <w:sz w:val="16"/>
                                <w:szCs w:val="18"/>
                                <w:lang w:eastAsia="ja-JP"/>
                              </w:rPr>
                            </w:pPr>
                            <w:r>
                              <w:rPr>
                                <w:rFonts w:hint="eastAsia"/>
                                <w:sz w:val="16"/>
                                <w:szCs w:val="18"/>
                                <w:highlight w:val="red"/>
                                <w:lang w:eastAsia="ja-JP"/>
                              </w:rPr>
                              <w:t>-</w:t>
                            </w:r>
                            <w:r w:rsidR="008F51C0" w:rsidRPr="00CB25FE">
                              <w:rPr>
                                <w:sz w:val="16"/>
                                <w:szCs w:val="18"/>
                                <w:highlight w:val="red"/>
                                <w:lang w:eastAsia="ja-JP"/>
                              </w:rPr>
                              <w:tab/>
                            </w:r>
                            <w:r w:rsidR="008F51C0" w:rsidRPr="00CB25FE">
                              <w:rPr>
                                <w:sz w:val="16"/>
                                <w:szCs w:val="18"/>
                                <w:highlight w:val="red"/>
                                <w:lang w:eastAsia="ja-JP"/>
                              </w:rPr>
                              <w:tab/>
                            </w:r>
                            <w:r w:rsidR="008F51C0" w:rsidRPr="00CB25FE">
                              <w:rPr>
                                <w:sz w:val="16"/>
                                <w:szCs w:val="18"/>
                                <w:highlight w:val="red"/>
                                <w:lang w:eastAsia="ja-JP"/>
                              </w:rPr>
                              <w:tab/>
                            </w:r>
                            <w:r w:rsidR="008F51C0" w:rsidRPr="00CB25FE">
                              <w:rPr>
                                <w:sz w:val="16"/>
                                <w:szCs w:val="18"/>
                                <w:highlight w:val="red"/>
                                <w:lang w:eastAsia="ja-JP"/>
                              </w:rPr>
                              <w:tab/>
                              <w:t>vsync-active = &lt;0&gt;;</w:t>
                            </w:r>
                          </w:p>
                          <w:p w14:paraId="312D20CA" w14:textId="5B0BF2D9" w:rsidR="0017013E" w:rsidRPr="00CB25FE" w:rsidRDefault="0017013E" w:rsidP="00CB25FE">
                            <w:pPr>
                              <w:spacing w:after="0" w:line="240" w:lineRule="auto"/>
                              <w:rPr>
                                <w:sz w:val="16"/>
                                <w:szCs w:val="18"/>
                              </w:rPr>
                            </w:pPr>
                            <w:r w:rsidRPr="00CB25FE">
                              <w:rPr>
                                <w:sz w:val="16"/>
                                <w:szCs w:val="18"/>
                                <w:highlight w:val="red"/>
                              </w:rPr>
                              <w:t xml:space="preserve">-                             </w:t>
                            </w:r>
                            <w:r w:rsidRPr="00CB25FE">
                              <w:rPr>
                                <w:sz w:val="16"/>
                                <w:szCs w:val="18"/>
                                <w:highlight w:val="red"/>
                              </w:rPr>
                              <w:tab/>
                              <w:t xml:space="preserve">  </w:t>
                            </w:r>
                            <w:r w:rsidRPr="00CB25FE">
                              <w:rPr>
                                <w:sz w:val="16"/>
                                <w:szCs w:val="18"/>
                                <w:highlight w:val="red"/>
                              </w:rPr>
                              <w:tab/>
                            </w:r>
                            <w:r w:rsidRPr="00CB25FE">
                              <w:rPr>
                                <w:sz w:val="16"/>
                                <w:szCs w:val="18"/>
                                <w:highlight w:val="red"/>
                              </w:rPr>
                              <w:tab/>
                              <w:t>remote-endpoint = &lt;&amp;adv7612_out&gt;;</w:t>
                            </w:r>
                          </w:p>
                          <w:p w14:paraId="54A82A9D" w14:textId="38EFA54A" w:rsidR="00174F95" w:rsidRPr="00CB25FE" w:rsidRDefault="0017013E" w:rsidP="00CB25FE">
                            <w:pPr>
                              <w:spacing w:after="0" w:line="240" w:lineRule="auto"/>
                              <w:rPr>
                                <w:sz w:val="16"/>
                                <w:szCs w:val="18"/>
                              </w:rPr>
                            </w:pPr>
                            <w:r w:rsidRPr="00CB25FE">
                              <w:rPr>
                                <w:sz w:val="16"/>
                                <w:szCs w:val="18"/>
                                <w:highlight w:val="green"/>
                              </w:rPr>
                              <w:t>+</w:t>
                            </w:r>
                            <w:r w:rsidRPr="00CB25FE">
                              <w:rPr>
                                <w:sz w:val="16"/>
                                <w:szCs w:val="18"/>
                                <w:highlight w:val="green"/>
                              </w:rPr>
                              <w:tab/>
                            </w:r>
                            <w:r w:rsidRPr="00CB25FE">
                              <w:rPr>
                                <w:sz w:val="16"/>
                                <w:szCs w:val="18"/>
                                <w:highlight w:val="green"/>
                              </w:rPr>
                              <w:tab/>
                            </w:r>
                            <w:r w:rsidRPr="00CB25FE">
                              <w:rPr>
                                <w:sz w:val="16"/>
                                <w:szCs w:val="18"/>
                                <w:highlight w:val="green"/>
                              </w:rPr>
                              <w:tab/>
                            </w:r>
                            <w:r w:rsidRPr="00CB25FE">
                              <w:rPr>
                                <w:sz w:val="16"/>
                                <w:szCs w:val="18"/>
                                <w:highlight w:val="green"/>
                              </w:rPr>
                              <w:tab/>
                            </w:r>
                            <w:r w:rsidR="00174F95" w:rsidRPr="00CB25FE">
                              <w:rPr>
                                <w:sz w:val="16"/>
                                <w:szCs w:val="18"/>
                                <w:highlight w:val="green"/>
                              </w:rPr>
                              <w:t>remote-endpoint = &lt;&amp;adv7180_out&gt;;</w:t>
                            </w:r>
                          </w:p>
                          <w:p w14:paraId="5277AB44" w14:textId="77777777" w:rsidR="00174F95" w:rsidRPr="00CB25FE" w:rsidRDefault="00174F95" w:rsidP="00CB25FE">
                            <w:pPr>
                              <w:spacing w:after="0" w:line="240" w:lineRule="auto"/>
                              <w:rPr>
                                <w:sz w:val="16"/>
                                <w:szCs w:val="18"/>
                              </w:rPr>
                            </w:pPr>
                            <w:r w:rsidRPr="00CB25FE">
                              <w:rPr>
                                <w:sz w:val="16"/>
                                <w:szCs w:val="18"/>
                              </w:rPr>
                              <w:tab/>
                            </w:r>
                            <w:r w:rsidRPr="00CB25FE">
                              <w:rPr>
                                <w:sz w:val="16"/>
                                <w:szCs w:val="18"/>
                              </w:rPr>
                              <w:tab/>
                            </w:r>
                            <w:r w:rsidRPr="00CB25FE">
                              <w:rPr>
                                <w:sz w:val="16"/>
                                <w:szCs w:val="18"/>
                              </w:rPr>
                              <w:tab/>
                              <w:t>};</w:t>
                            </w:r>
                          </w:p>
                          <w:p w14:paraId="53F22E90" w14:textId="77777777" w:rsidR="00174F95" w:rsidRPr="00CB25FE" w:rsidRDefault="00174F95" w:rsidP="00CB25FE">
                            <w:pPr>
                              <w:spacing w:after="0" w:line="240" w:lineRule="auto"/>
                              <w:rPr>
                                <w:sz w:val="16"/>
                                <w:szCs w:val="18"/>
                              </w:rPr>
                            </w:pPr>
                            <w:r w:rsidRPr="00CB25FE">
                              <w:rPr>
                                <w:sz w:val="16"/>
                                <w:szCs w:val="18"/>
                              </w:rPr>
                              <w:tab/>
                            </w:r>
                            <w:r w:rsidRPr="00CB25FE">
                              <w:rPr>
                                <w:sz w:val="16"/>
                                <w:szCs w:val="18"/>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3075D" id="テキスト ボックス 175" o:spid="_x0000_s1766" type="#_x0000_t202" style="position:absolute;margin-left:0;margin-top:17.05pt;width:483pt;height:320.25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" fillcolor="white [3201]" strokeweight=".5pt">
                <v:textbox>
                  <w:txbxContent>
                    <w:p w14:paraId="583C1D33" w14:textId="6FE0E4B4" w:rsidR="0017013E" w:rsidRPr="00CB25FE" w:rsidRDefault="0017013E" w:rsidP="00CB25FE">
                      <w:pPr>
                        <w:spacing w:after="0" w:line="240" w:lineRule="auto"/>
                        <w:rPr>
                          <w:sz w:val="16"/>
                          <w:szCs w:val="18"/>
                        </w:rPr>
                      </w:pPr>
                      <w:r w:rsidRPr="00CB25FE">
                        <w:rPr>
                          <w:sz w:val="16"/>
                          <w:szCs w:val="18"/>
                        </w:rPr>
                        <w:t>composite-in@20 {</w:t>
                      </w:r>
                    </w:p>
                    <w:p w14:paraId="488BBEEB" w14:textId="150EA4C6" w:rsidR="0017013E" w:rsidRPr="00CB25FE" w:rsidRDefault="0017013E" w:rsidP="00CB25FE">
                      <w:pPr>
                        <w:spacing w:after="0" w:line="240" w:lineRule="auto"/>
                        <w:ind w:firstLine="720"/>
                        <w:rPr>
                          <w:sz w:val="16"/>
                          <w:szCs w:val="18"/>
                          <w:lang w:eastAsia="ja-JP"/>
                        </w:rPr>
                      </w:pPr>
                      <w:r w:rsidRPr="00CB25FE">
                        <w:rPr>
                          <w:sz w:val="16"/>
                          <w:szCs w:val="18"/>
                          <w:lang w:eastAsia="ja-JP"/>
                        </w:rPr>
                        <w:t>…</w:t>
                      </w:r>
                    </w:p>
                    <w:p w14:paraId="0CA21B76" w14:textId="23E7E226" w:rsidR="0017013E" w:rsidRPr="00CB25FE" w:rsidRDefault="0017013E" w:rsidP="00CB25FE">
                      <w:pPr>
                        <w:spacing w:after="0" w:line="240" w:lineRule="auto"/>
                        <w:rPr>
                          <w:sz w:val="16"/>
                          <w:szCs w:val="18"/>
                          <w:lang w:eastAsia="ja-JP"/>
                        </w:rPr>
                      </w:pPr>
                      <w:r w:rsidRPr="00CB25FE">
                        <w:rPr>
                          <w:sz w:val="16"/>
                          <w:szCs w:val="18"/>
                          <w:lang w:eastAsia="ja-JP"/>
                        </w:rPr>
                        <w:tab/>
                        <w:t>ports {</w:t>
                      </w:r>
                    </w:p>
                    <w:p w14:paraId="11DB87FA" w14:textId="659148A9"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t>…</w:t>
                      </w:r>
                    </w:p>
                    <w:p w14:paraId="428E340C" w14:textId="385C3686"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t>port@3 {</w:t>
                      </w:r>
                    </w:p>
                    <w:p w14:paraId="646F81BB" w14:textId="1AB79D34"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r>
                      <w:r w:rsidRPr="00CB25FE">
                        <w:rPr>
                          <w:sz w:val="16"/>
                          <w:szCs w:val="18"/>
                          <w:lang w:eastAsia="ja-JP"/>
                        </w:rPr>
                        <w:tab/>
                        <w:t>reg = &lt;3&gt;;</w:t>
                      </w:r>
                    </w:p>
                    <w:p w14:paraId="1116A0C5" w14:textId="7DE2A8F5"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r>
                      <w:r w:rsidRPr="00CB25FE">
                        <w:rPr>
                          <w:sz w:val="16"/>
                          <w:szCs w:val="18"/>
                          <w:lang w:eastAsia="ja-JP"/>
                        </w:rPr>
                        <w:tab/>
                        <w:t>…</w:t>
                      </w:r>
                    </w:p>
                    <w:p w14:paraId="1F43D938" w14:textId="06AF8E05"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r>
                      <w:r w:rsidRPr="00CB25FE">
                        <w:rPr>
                          <w:sz w:val="16"/>
                          <w:szCs w:val="18"/>
                          <w:lang w:eastAsia="ja-JP"/>
                        </w:rPr>
                        <w:tab/>
                        <w:t>adv7180_out: endpoint {</w:t>
                      </w:r>
                    </w:p>
                    <w:p w14:paraId="08F0EDCC" w14:textId="7BD85218" w:rsidR="0017013E" w:rsidRPr="00CB25FE" w:rsidRDefault="0017013E" w:rsidP="00CB25FE">
                      <w:pPr>
                        <w:spacing w:after="0" w:line="240" w:lineRule="auto"/>
                        <w:rPr>
                          <w:sz w:val="16"/>
                          <w:szCs w:val="18"/>
                          <w:lang w:eastAsia="ja-JP"/>
                        </w:rPr>
                      </w:pPr>
                      <w:r w:rsidRPr="00CB25FE">
                        <w:rPr>
                          <w:sz w:val="16"/>
                          <w:szCs w:val="18"/>
                          <w:highlight w:val="green"/>
                          <w:lang w:eastAsia="ja-JP"/>
                        </w:rPr>
                        <w:t>+</w:t>
                      </w:r>
                      <w:r w:rsidRPr="00CB25FE">
                        <w:rPr>
                          <w:sz w:val="16"/>
                          <w:szCs w:val="18"/>
                          <w:highlight w:val="green"/>
                          <w:lang w:eastAsia="ja-JP"/>
                        </w:rPr>
                        <w:tab/>
                      </w:r>
                      <w:r w:rsidRPr="00CB25FE">
                        <w:rPr>
                          <w:sz w:val="16"/>
                          <w:szCs w:val="18"/>
                          <w:highlight w:val="green"/>
                          <w:lang w:eastAsia="ja-JP"/>
                        </w:rPr>
                        <w:tab/>
                      </w:r>
                      <w:r w:rsidRPr="00CB25FE">
                        <w:rPr>
                          <w:sz w:val="16"/>
                          <w:szCs w:val="18"/>
                          <w:highlight w:val="green"/>
                          <w:lang w:eastAsia="ja-JP"/>
                        </w:rPr>
                        <w:tab/>
                      </w:r>
                      <w:r w:rsidRPr="00CB25FE">
                        <w:rPr>
                          <w:sz w:val="16"/>
                          <w:szCs w:val="18"/>
                          <w:highlight w:val="green"/>
                          <w:lang w:eastAsia="ja-JP"/>
                        </w:rPr>
                        <w:tab/>
                        <w:t>remote-endpoint = &lt;&amp;vin4_in&gt;;</w:t>
                      </w:r>
                    </w:p>
                    <w:p w14:paraId="1DDF6448" w14:textId="6941E19D"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r>
                      <w:r w:rsidRPr="00CB25FE">
                        <w:rPr>
                          <w:sz w:val="16"/>
                          <w:szCs w:val="18"/>
                          <w:lang w:eastAsia="ja-JP"/>
                        </w:rPr>
                        <w:tab/>
                        <w:t>};</w:t>
                      </w:r>
                    </w:p>
                    <w:p w14:paraId="498A2C5E" w14:textId="0F5DF855"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t>};</w:t>
                      </w:r>
                    </w:p>
                    <w:p w14:paraId="4DBA1DB7" w14:textId="3210BCC9" w:rsidR="0017013E" w:rsidRPr="00CB25FE" w:rsidRDefault="0017013E" w:rsidP="00CB25FE">
                      <w:pPr>
                        <w:spacing w:after="0" w:line="240" w:lineRule="auto"/>
                        <w:rPr>
                          <w:sz w:val="16"/>
                          <w:szCs w:val="18"/>
                        </w:rPr>
                      </w:pPr>
                    </w:p>
                    <w:p w14:paraId="297A9BF9" w14:textId="001FDC89" w:rsidR="0017013E" w:rsidRPr="00CB25FE" w:rsidRDefault="0017013E" w:rsidP="00CB25FE">
                      <w:pPr>
                        <w:spacing w:after="0" w:line="240" w:lineRule="auto"/>
                        <w:rPr>
                          <w:sz w:val="16"/>
                          <w:szCs w:val="18"/>
                        </w:rPr>
                      </w:pPr>
                      <w:r w:rsidRPr="00CB25FE">
                        <w:rPr>
                          <w:sz w:val="16"/>
                          <w:szCs w:val="18"/>
                        </w:rPr>
                        <w:t>hdmi-decoder@4c {</w:t>
                      </w:r>
                    </w:p>
                    <w:p w14:paraId="5FBE56C1" w14:textId="77777777" w:rsidR="0017013E" w:rsidRPr="00CB25FE" w:rsidRDefault="0017013E" w:rsidP="00CB25FE">
                      <w:pPr>
                        <w:spacing w:after="0" w:line="240" w:lineRule="auto"/>
                        <w:ind w:firstLine="720"/>
                        <w:rPr>
                          <w:sz w:val="16"/>
                          <w:szCs w:val="18"/>
                          <w:lang w:eastAsia="ja-JP"/>
                        </w:rPr>
                      </w:pPr>
                      <w:r w:rsidRPr="00CB25FE">
                        <w:rPr>
                          <w:sz w:val="16"/>
                          <w:szCs w:val="18"/>
                          <w:lang w:eastAsia="ja-JP"/>
                        </w:rPr>
                        <w:t>…</w:t>
                      </w:r>
                    </w:p>
                    <w:p w14:paraId="241305E7" w14:textId="77777777" w:rsidR="0017013E" w:rsidRPr="00CB25FE" w:rsidRDefault="0017013E" w:rsidP="00CB25FE">
                      <w:pPr>
                        <w:spacing w:after="0" w:line="240" w:lineRule="auto"/>
                        <w:rPr>
                          <w:sz w:val="16"/>
                          <w:szCs w:val="18"/>
                          <w:lang w:eastAsia="ja-JP"/>
                        </w:rPr>
                      </w:pPr>
                      <w:r w:rsidRPr="00CB25FE">
                        <w:rPr>
                          <w:sz w:val="16"/>
                          <w:szCs w:val="18"/>
                          <w:lang w:eastAsia="ja-JP"/>
                        </w:rPr>
                        <w:tab/>
                        <w:t>ports {</w:t>
                      </w:r>
                    </w:p>
                    <w:p w14:paraId="08D635F4" w14:textId="77777777"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t>…</w:t>
                      </w:r>
                    </w:p>
                    <w:p w14:paraId="3F47947F" w14:textId="45E96113"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t>port@2 {</w:t>
                      </w:r>
                      <w:r w:rsidRPr="00CB25FE">
                        <w:rPr>
                          <w:sz w:val="16"/>
                          <w:szCs w:val="18"/>
                          <w:lang w:eastAsia="ja-JP"/>
                        </w:rPr>
                        <w:tab/>
                      </w:r>
                      <w:r w:rsidRPr="00CB25FE">
                        <w:rPr>
                          <w:sz w:val="16"/>
                          <w:szCs w:val="18"/>
                          <w:lang w:eastAsia="ja-JP"/>
                        </w:rPr>
                        <w:tab/>
                      </w:r>
                      <w:r w:rsidRPr="00CB25FE">
                        <w:rPr>
                          <w:sz w:val="16"/>
                          <w:szCs w:val="18"/>
                          <w:lang w:eastAsia="ja-JP"/>
                        </w:rPr>
                        <w:tab/>
                        <w:t>…</w:t>
                      </w:r>
                    </w:p>
                    <w:p w14:paraId="603EAB83" w14:textId="15A40951"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r>
                      <w:r w:rsidRPr="00CB25FE">
                        <w:rPr>
                          <w:sz w:val="16"/>
                          <w:szCs w:val="18"/>
                          <w:lang w:eastAsia="ja-JP"/>
                        </w:rPr>
                        <w:tab/>
                        <w:t>adv7612_out: endpoint {</w:t>
                      </w:r>
                    </w:p>
                    <w:p w14:paraId="02E2D9DB" w14:textId="46BFC40B" w:rsidR="0017013E" w:rsidRPr="00CB25FE" w:rsidRDefault="0017013E" w:rsidP="00CB25FE">
                      <w:pPr>
                        <w:spacing w:after="0" w:line="240" w:lineRule="auto"/>
                        <w:rPr>
                          <w:sz w:val="16"/>
                          <w:szCs w:val="18"/>
                          <w:lang w:eastAsia="ja-JP"/>
                        </w:rPr>
                      </w:pPr>
                      <w:r w:rsidRPr="00CB25FE">
                        <w:rPr>
                          <w:sz w:val="16"/>
                          <w:szCs w:val="18"/>
                          <w:highlight w:val="red"/>
                          <w:lang w:eastAsia="ja-JP"/>
                        </w:rPr>
                        <w:t xml:space="preserve">-                                       </w:t>
                      </w:r>
                      <w:r w:rsidRPr="00CB25FE">
                        <w:rPr>
                          <w:sz w:val="16"/>
                          <w:szCs w:val="18"/>
                          <w:highlight w:val="red"/>
                          <w:lang w:eastAsia="ja-JP"/>
                        </w:rPr>
                        <w:tab/>
                      </w:r>
                      <w:r w:rsidRPr="00CB25FE">
                        <w:rPr>
                          <w:sz w:val="16"/>
                          <w:szCs w:val="18"/>
                          <w:highlight w:val="red"/>
                          <w:lang w:eastAsia="ja-JP"/>
                        </w:rPr>
                        <w:tab/>
                        <w:t>remote-endpoint = &lt;&amp;vin4_in&gt;;</w:t>
                      </w:r>
                    </w:p>
                    <w:p w14:paraId="35236EDE" w14:textId="6D07F6A1"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r>
                      <w:r w:rsidRPr="00CB25FE">
                        <w:rPr>
                          <w:sz w:val="16"/>
                          <w:szCs w:val="18"/>
                          <w:lang w:eastAsia="ja-JP"/>
                        </w:rPr>
                        <w:tab/>
                        <w:t>};</w:t>
                      </w:r>
                    </w:p>
                    <w:p w14:paraId="11E5C7D4" w14:textId="3EA40367" w:rsidR="0017013E" w:rsidRPr="00CB25FE" w:rsidRDefault="0017013E"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t>};</w:t>
                      </w:r>
                    </w:p>
                    <w:p w14:paraId="53A4ADFD" w14:textId="77777777" w:rsidR="0017013E" w:rsidRPr="00CB25FE" w:rsidRDefault="0017013E" w:rsidP="00CB25FE">
                      <w:pPr>
                        <w:spacing w:after="0" w:line="240" w:lineRule="auto"/>
                        <w:rPr>
                          <w:sz w:val="16"/>
                          <w:szCs w:val="18"/>
                        </w:rPr>
                      </w:pPr>
                    </w:p>
                    <w:p w14:paraId="2E03F14F" w14:textId="5FDA1DE7" w:rsidR="00174F95" w:rsidRPr="00CB25FE" w:rsidRDefault="00174F95" w:rsidP="00CB25FE">
                      <w:pPr>
                        <w:spacing w:after="0" w:line="240" w:lineRule="auto"/>
                        <w:rPr>
                          <w:sz w:val="16"/>
                          <w:szCs w:val="18"/>
                        </w:rPr>
                      </w:pPr>
                      <w:r w:rsidRPr="00CB25FE">
                        <w:rPr>
                          <w:sz w:val="16"/>
                          <w:szCs w:val="18"/>
                        </w:rPr>
                        <w:t>&amp;vin4 {</w:t>
                      </w:r>
                    </w:p>
                    <w:p w14:paraId="2CCB904B" w14:textId="77777777" w:rsidR="008F51C0" w:rsidRPr="007A6E4B" w:rsidRDefault="008F51C0" w:rsidP="008F51C0">
                      <w:pPr>
                        <w:spacing w:after="0" w:line="240" w:lineRule="auto"/>
                        <w:ind w:firstLine="720"/>
                        <w:rPr>
                          <w:sz w:val="16"/>
                          <w:szCs w:val="18"/>
                          <w:lang w:eastAsia="ja-JP"/>
                        </w:rPr>
                      </w:pPr>
                      <w:r w:rsidRPr="007A6E4B">
                        <w:rPr>
                          <w:sz w:val="16"/>
                          <w:szCs w:val="18"/>
                          <w:lang w:eastAsia="ja-JP"/>
                        </w:rPr>
                        <w:t>…</w:t>
                      </w:r>
                    </w:p>
                    <w:p w14:paraId="7C111713" w14:textId="77777777" w:rsidR="00174F95" w:rsidRPr="00CB25FE" w:rsidRDefault="00174F95" w:rsidP="00CB25FE">
                      <w:pPr>
                        <w:spacing w:after="0" w:line="240" w:lineRule="auto"/>
                        <w:rPr>
                          <w:sz w:val="16"/>
                          <w:szCs w:val="18"/>
                        </w:rPr>
                      </w:pPr>
                      <w:r w:rsidRPr="00CB25FE">
                        <w:rPr>
                          <w:sz w:val="16"/>
                          <w:szCs w:val="18"/>
                        </w:rPr>
                        <w:tab/>
                        <w:t>ports {</w:t>
                      </w:r>
                    </w:p>
                    <w:p w14:paraId="36AF39BA" w14:textId="77777777" w:rsidR="00174F95" w:rsidRPr="00CB25FE" w:rsidRDefault="00174F95" w:rsidP="00CB25FE">
                      <w:pPr>
                        <w:spacing w:after="0" w:line="240" w:lineRule="auto"/>
                        <w:rPr>
                          <w:sz w:val="16"/>
                          <w:szCs w:val="18"/>
                        </w:rPr>
                      </w:pPr>
                      <w:r w:rsidRPr="00CB25FE">
                        <w:rPr>
                          <w:sz w:val="16"/>
                          <w:szCs w:val="18"/>
                        </w:rPr>
                        <w:tab/>
                      </w:r>
                      <w:r w:rsidRPr="00CB25FE">
                        <w:rPr>
                          <w:sz w:val="16"/>
                          <w:szCs w:val="18"/>
                        </w:rPr>
                        <w:tab/>
                        <w:t>port {</w:t>
                      </w:r>
                    </w:p>
                    <w:p w14:paraId="7B4657ED" w14:textId="0829BEC6" w:rsidR="00174F95" w:rsidRPr="00CB25FE" w:rsidRDefault="00174F95" w:rsidP="00CB25FE">
                      <w:pPr>
                        <w:spacing w:after="0" w:line="240" w:lineRule="auto"/>
                        <w:rPr>
                          <w:sz w:val="16"/>
                          <w:szCs w:val="18"/>
                        </w:rPr>
                      </w:pPr>
                      <w:r w:rsidRPr="00CB25FE">
                        <w:rPr>
                          <w:sz w:val="16"/>
                          <w:szCs w:val="18"/>
                        </w:rPr>
                        <w:tab/>
                      </w:r>
                      <w:r w:rsidRPr="00CB25FE">
                        <w:rPr>
                          <w:sz w:val="16"/>
                          <w:szCs w:val="18"/>
                        </w:rPr>
                        <w:tab/>
                      </w:r>
                      <w:r w:rsidRPr="00CB25FE">
                        <w:rPr>
                          <w:sz w:val="16"/>
                          <w:szCs w:val="18"/>
                        </w:rPr>
                        <w:tab/>
                        <w:t>vin4_in: endpoint {</w:t>
                      </w:r>
                    </w:p>
                    <w:p w14:paraId="4B310A2E" w14:textId="77777777" w:rsidR="008F51C0" w:rsidRPr="00CB25FE" w:rsidRDefault="008F51C0" w:rsidP="00CB25FE">
                      <w:pPr>
                        <w:spacing w:after="0" w:line="240" w:lineRule="auto"/>
                        <w:rPr>
                          <w:sz w:val="16"/>
                          <w:szCs w:val="18"/>
                          <w:lang w:eastAsia="ja-JP"/>
                        </w:rPr>
                      </w:pPr>
                      <w:r w:rsidRPr="00CB25FE">
                        <w:rPr>
                          <w:sz w:val="16"/>
                          <w:szCs w:val="18"/>
                          <w:lang w:eastAsia="ja-JP"/>
                        </w:rPr>
                        <w:tab/>
                      </w:r>
                      <w:r w:rsidRPr="00CB25FE">
                        <w:rPr>
                          <w:sz w:val="16"/>
                          <w:szCs w:val="18"/>
                          <w:lang w:eastAsia="ja-JP"/>
                        </w:rPr>
                        <w:tab/>
                      </w:r>
                      <w:r w:rsidRPr="00CB25FE">
                        <w:rPr>
                          <w:sz w:val="16"/>
                          <w:szCs w:val="18"/>
                          <w:lang w:eastAsia="ja-JP"/>
                        </w:rPr>
                        <w:tab/>
                      </w:r>
                      <w:r w:rsidRPr="00CB25FE">
                        <w:rPr>
                          <w:sz w:val="16"/>
                          <w:szCs w:val="18"/>
                          <w:lang w:eastAsia="ja-JP"/>
                        </w:rPr>
                        <w:tab/>
                        <w:t>pclk-sample = &lt;0&gt;;</w:t>
                      </w:r>
                    </w:p>
                    <w:p w14:paraId="33606BDD" w14:textId="31AA50E2" w:rsidR="008F51C0" w:rsidRPr="00CB25FE" w:rsidRDefault="00BC2E34" w:rsidP="00CB25FE">
                      <w:pPr>
                        <w:spacing w:after="0" w:line="240" w:lineRule="auto"/>
                        <w:rPr>
                          <w:sz w:val="16"/>
                          <w:szCs w:val="18"/>
                          <w:highlight w:val="red"/>
                          <w:lang w:eastAsia="ja-JP"/>
                        </w:rPr>
                      </w:pPr>
                      <w:r w:rsidRPr="00CB25FE">
                        <w:rPr>
                          <w:sz w:val="16"/>
                          <w:szCs w:val="18"/>
                          <w:highlight w:val="red"/>
                          <w:lang w:eastAsia="ja-JP"/>
                        </w:rPr>
                        <w:t>-</w:t>
                      </w:r>
                      <w:r w:rsidR="008F51C0" w:rsidRPr="00CB25FE">
                        <w:rPr>
                          <w:sz w:val="16"/>
                          <w:szCs w:val="18"/>
                          <w:highlight w:val="red"/>
                          <w:lang w:eastAsia="ja-JP"/>
                        </w:rPr>
                        <w:tab/>
                      </w:r>
                      <w:r w:rsidR="008F51C0" w:rsidRPr="00CB25FE">
                        <w:rPr>
                          <w:sz w:val="16"/>
                          <w:szCs w:val="18"/>
                          <w:highlight w:val="red"/>
                          <w:lang w:eastAsia="ja-JP"/>
                        </w:rPr>
                        <w:tab/>
                      </w:r>
                      <w:r w:rsidR="008F51C0" w:rsidRPr="00CB25FE">
                        <w:rPr>
                          <w:sz w:val="16"/>
                          <w:szCs w:val="18"/>
                          <w:highlight w:val="red"/>
                          <w:lang w:eastAsia="ja-JP"/>
                        </w:rPr>
                        <w:tab/>
                      </w:r>
                      <w:r w:rsidR="008F51C0" w:rsidRPr="00CB25FE">
                        <w:rPr>
                          <w:sz w:val="16"/>
                          <w:szCs w:val="18"/>
                          <w:highlight w:val="red"/>
                          <w:lang w:eastAsia="ja-JP"/>
                        </w:rPr>
                        <w:tab/>
                        <w:t>hsync-active = &lt;0&gt;;</w:t>
                      </w:r>
                    </w:p>
                    <w:p w14:paraId="1516DF5F" w14:textId="7D36191A" w:rsidR="008F51C0" w:rsidRPr="00CB25FE" w:rsidRDefault="00BC2E34" w:rsidP="00CB25FE">
                      <w:pPr>
                        <w:spacing w:after="0" w:line="240" w:lineRule="auto"/>
                        <w:rPr>
                          <w:sz w:val="16"/>
                          <w:szCs w:val="18"/>
                          <w:lang w:eastAsia="ja-JP"/>
                        </w:rPr>
                      </w:pPr>
                      <w:r>
                        <w:rPr>
                          <w:rFonts w:hint="eastAsia"/>
                          <w:sz w:val="16"/>
                          <w:szCs w:val="18"/>
                          <w:highlight w:val="red"/>
                          <w:lang w:eastAsia="ja-JP"/>
                        </w:rPr>
                        <w:t>-</w:t>
                      </w:r>
                      <w:r w:rsidR="008F51C0" w:rsidRPr="00CB25FE">
                        <w:rPr>
                          <w:sz w:val="16"/>
                          <w:szCs w:val="18"/>
                          <w:highlight w:val="red"/>
                          <w:lang w:eastAsia="ja-JP"/>
                        </w:rPr>
                        <w:tab/>
                      </w:r>
                      <w:r w:rsidR="008F51C0" w:rsidRPr="00CB25FE">
                        <w:rPr>
                          <w:sz w:val="16"/>
                          <w:szCs w:val="18"/>
                          <w:highlight w:val="red"/>
                          <w:lang w:eastAsia="ja-JP"/>
                        </w:rPr>
                        <w:tab/>
                      </w:r>
                      <w:r w:rsidR="008F51C0" w:rsidRPr="00CB25FE">
                        <w:rPr>
                          <w:sz w:val="16"/>
                          <w:szCs w:val="18"/>
                          <w:highlight w:val="red"/>
                          <w:lang w:eastAsia="ja-JP"/>
                        </w:rPr>
                        <w:tab/>
                      </w:r>
                      <w:r w:rsidR="008F51C0" w:rsidRPr="00CB25FE">
                        <w:rPr>
                          <w:sz w:val="16"/>
                          <w:szCs w:val="18"/>
                          <w:highlight w:val="red"/>
                          <w:lang w:eastAsia="ja-JP"/>
                        </w:rPr>
                        <w:tab/>
                        <w:t>vsync-active = &lt;0&gt;;</w:t>
                      </w:r>
                    </w:p>
                    <w:p w14:paraId="312D20CA" w14:textId="5B0BF2D9" w:rsidR="0017013E" w:rsidRPr="00CB25FE" w:rsidRDefault="0017013E" w:rsidP="00CB25FE">
                      <w:pPr>
                        <w:spacing w:after="0" w:line="240" w:lineRule="auto"/>
                        <w:rPr>
                          <w:sz w:val="16"/>
                          <w:szCs w:val="18"/>
                        </w:rPr>
                      </w:pPr>
                      <w:r w:rsidRPr="00CB25FE">
                        <w:rPr>
                          <w:sz w:val="16"/>
                          <w:szCs w:val="18"/>
                          <w:highlight w:val="red"/>
                        </w:rPr>
                        <w:t xml:space="preserve">-                             </w:t>
                      </w:r>
                      <w:r w:rsidRPr="00CB25FE">
                        <w:rPr>
                          <w:sz w:val="16"/>
                          <w:szCs w:val="18"/>
                          <w:highlight w:val="red"/>
                        </w:rPr>
                        <w:tab/>
                        <w:t xml:space="preserve">  </w:t>
                      </w:r>
                      <w:r w:rsidRPr="00CB25FE">
                        <w:rPr>
                          <w:sz w:val="16"/>
                          <w:szCs w:val="18"/>
                          <w:highlight w:val="red"/>
                        </w:rPr>
                        <w:tab/>
                      </w:r>
                      <w:r w:rsidRPr="00CB25FE">
                        <w:rPr>
                          <w:sz w:val="16"/>
                          <w:szCs w:val="18"/>
                          <w:highlight w:val="red"/>
                        </w:rPr>
                        <w:tab/>
                        <w:t>remote-endpoint = &lt;&amp;adv7612_out&gt;;</w:t>
                      </w:r>
                    </w:p>
                    <w:p w14:paraId="54A82A9D" w14:textId="38EFA54A" w:rsidR="00174F95" w:rsidRPr="00CB25FE" w:rsidRDefault="0017013E" w:rsidP="00CB25FE">
                      <w:pPr>
                        <w:spacing w:after="0" w:line="240" w:lineRule="auto"/>
                        <w:rPr>
                          <w:sz w:val="16"/>
                          <w:szCs w:val="18"/>
                        </w:rPr>
                      </w:pPr>
                      <w:r w:rsidRPr="00CB25FE">
                        <w:rPr>
                          <w:sz w:val="16"/>
                          <w:szCs w:val="18"/>
                          <w:highlight w:val="green"/>
                        </w:rPr>
                        <w:t>+</w:t>
                      </w:r>
                      <w:r w:rsidRPr="00CB25FE">
                        <w:rPr>
                          <w:sz w:val="16"/>
                          <w:szCs w:val="18"/>
                          <w:highlight w:val="green"/>
                        </w:rPr>
                        <w:tab/>
                      </w:r>
                      <w:r w:rsidRPr="00CB25FE">
                        <w:rPr>
                          <w:sz w:val="16"/>
                          <w:szCs w:val="18"/>
                          <w:highlight w:val="green"/>
                        </w:rPr>
                        <w:tab/>
                      </w:r>
                      <w:r w:rsidRPr="00CB25FE">
                        <w:rPr>
                          <w:sz w:val="16"/>
                          <w:szCs w:val="18"/>
                          <w:highlight w:val="green"/>
                        </w:rPr>
                        <w:tab/>
                      </w:r>
                      <w:r w:rsidRPr="00CB25FE">
                        <w:rPr>
                          <w:sz w:val="16"/>
                          <w:szCs w:val="18"/>
                          <w:highlight w:val="green"/>
                        </w:rPr>
                        <w:tab/>
                      </w:r>
                      <w:r w:rsidR="00174F95" w:rsidRPr="00CB25FE">
                        <w:rPr>
                          <w:sz w:val="16"/>
                          <w:szCs w:val="18"/>
                          <w:highlight w:val="green"/>
                        </w:rPr>
                        <w:t>remote-endpoint = &lt;&amp;adv7180_out&gt;;</w:t>
                      </w:r>
                    </w:p>
                    <w:p w14:paraId="5277AB44" w14:textId="77777777" w:rsidR="00174F95" w:rsidRPr="00CB25FE" w:rsidRDefault="00174F95" w:rsidP="00CB25FE">
                      <w:pPr>
                        <w:spacing w:after="0" w:line="240" w:lineRule="auto"/>
                        <w:rPr>
                          <w:sz w:val="16"/>
                          <w:szCs w:val="18"/>
                        </w:rPr>
                      </w:pPr>
                      <w:r w:rsidRPr="00CB25FE">
                        <w:rPr>
                          <w:sz w:val="16"/>
                          <w:szCs w:val="18"/>
                        </w:rPr>
                        <w:tab/>
                      </w:r>
                      <w:r w:rsidRPr="00CB25FE">
                        <w:rPr>
                          <w:sz w:val="16"/>
                          <w:szCs w:val="18"/>
                        </w:rPr>
                        <w:tab/>
                      </w:r>
                      <w:r w:rsidRPr="00CB25FE">
                        <w:rPr>
                          <w:sz w:val="16"/>
                          <w:szCs w:val="18"/>
                        </w:rPr>
                        <w:tab/>
                        <w:t>};</w:t>
                      </w:r>
                    </w:p>
                    <w:p w14:paraId="53F22E90" w14:textId="77777777" w:rsidR="00174F95" w:rsidRPr="00CB25FE" w:rsidRDefault="00174F95" w:rsidP="00CB25FE">
                      <w:pPr>
                        <w:spacing w:after="0" w:line="240" w:lineRule="auto"/>
                        <w:rPr>
                          <w:sz w:val="16"/>
                          <w:szCs w:val="18"/>
                        </w:rPr>
                      </w:pPr>
                      <w:r w:rsidRPr="00CB25FE">
                        <w:rPr>
                          <w:sz w:val="16"/>
                          <w:szCs w:val="18"/>
                        </w:rPr>
                        <w:tab/>
                      </w:r>
                      <w:r w:rsidRPr="00CB25FE">
                        <w:rPr>
                          <w:sz w:val="16"/>
                          <w:szCs w:val="18"/>
                        </w:rPr>
                        <w:tab/>
                        <w:t>};</w:t>
                      </w:r>
                    </w:p>
                  </w:txbxContent>
                </v:textbox>
                <w10:wrap anchorx="margin"/>
              </v:shape>
            </w:pict>
          </mc:Fallback>
        </mc:AlternateContent>
      </w:r>
      <w:r w:rsidRPr="00E04255">
        <w:rPr>
          <w:b/>
          <w:lang w:eastAsia="ja-JP"/>
        </w:rPr>
        <w:t xml:space="preserve">Set vin4 channel node for </w:t>
      </w:r>
      <w:proofErr w:type="spellStart"/>
      <w:r w:rsidRPr="00E04255">
        <w:rPr>
          <w:b/>
          <w:lang w:eastAsia="ja-JP"/>
        </w:rPr>
        <w:t>cvbs</w:t>
      </w:r>
      <w:proofErr w:type="spellEnd"/>
      <w:r w:rsidRPr="00E04255">
        <w:rPr>
          <w:b/>
          <w:lang w:eastAsia="ja-JP"/>
        </w:rPr>
        <w:t xml:space="preserve"> input.</w:t>
      </w:r>
    </w:p>
    <w:p w14:paraId="654C016B" w14:textId="77777777" w:rsidR="001C1815" w:rsidRPr="00E04255" w:rsidRDefault="001C1815" w:rsidP="001C1815">
      <w:pPr>
        <w:rPr>
          <w:b/>
          <w:lang w:eastAsia="ja-JP"/>
        </w:rPr>
      </w:pPr>
    </w:p>
    <w:p w14:paraId="2FDF512B" w14:textId="77777777" w:rsidR="001C1815" w:rsidRDefault="001C1815" w:rsidP="001C1815">
      <w:pPr>
        <w:rPr>
          <w:lang w:eastAsia="ja-JP"/>
        </w:rPr>
      </w:pPr>
    </w:p>
    <w:p w14:paraId="2539BCA8" w14:textId="77777777" w:rsidR="001C1815" w:rsidRDefault="001C1815" w:rsidP="001C1815">
      <w:pPr>
        <w:rPr>
          <w:lang w:eastAsia="ja-JP"/>
        </w:rPr>
      </w:pPr>
    </w:p>
    <w:p w14:paraId="3307514C" w14:textId="77777777" w:rsidR="001C1815" w:rsidRDefault="001C1815" w:rsidP="001C1815">
      <w:pPr>
        <w:rPr>
          <w:lang w:eastAsia="ja-JP"/>
        </w:rPr>
      </w:pPr>
    </w:p>
    <w:p w14:paraId="3AC6A966" w14:textId="77777777" w:rsidR="001C1815" w:rsidRDefault="001C1815" w:rsidP="001C1815">
      <w:pPr>
        <w:rPr>
          <w:lang w:eastAsia="ja-JP"/>
        </w:rPr>
      </w:pPr>
    </w:p>
    <w:p w14:paraId="725D9142" w14:textId="77777777" w:rsidR="001C1815" w:rsidRDefault="001C1815" w:rsidP="001C1815">
      <w:pPr>
        <w:rPr>
          <w:lang w:eastAsia="ja-JP"/>
        </w:rPr>
      </w:pPr>
    </w:p>
    <w:p w14:paraId="0A9A7DB3" w14:textId="648FA661" w:rsidR="001C1815" w:rsidRDefault="001C1815" w:rsidP="001C1815">
      <w:pPr>
        <w:rPr>
          <w:lang w:eastAsia="ja-JP"/>
        </w:rPr>
      </w:pPr>
    </w:p>
    <w:p w14:paraId="75EECA7A" w14:textId="2ABF5B3C" w:rsidR="0017013E" w:rsidRDefault="0017013E" w:rsidP="001C1815">
      <w:pPr>
        <w:rPr>
          <w:lang w:eastAsia="ja-JP"/>
        </w:rPr>
      </w:pPr>
    </w:p>
    <w:p w14:paraId="0A1BD674" w14:textId="5C3E9943" w:rsidR="0017013E" w:rsidRDefault="0017013E" w:rsidP="001C1815">
      <w:pPr>
        <w:rPr>
          <w:lang w:eastAsia="ja-JP"/>
        </w:rPr>
      </w:pPr>
    </w:p>
    <w:p w14:paraId="688A7847" w14:textId="0B5EB33B" w:rsidR="0017013E" w:rsidRDefault="0017013E" w:rsidP="001C1815">
      <w:pPr>
        <w:rPr>
          <w:lang w:eastAsia="ja-JP"/>
        </w:rPr>
      </w:pPr>
    </w:p>
    <w:p w14:paraId="4B0E9DAC" w14:textId="16721FAF" w:rsidR="0017013E" w:rsidRDefault="0017013E" w:rsidP="001C1815">
      <w:pPr>
        <w:rPr>
          <w:lang w:eastAsia="ja-JP"/>
        </w:rPr>
      </w:pPr>
    </w:p>
    <w:p w14:paraId="333627BC" w14:textId="496C252D" w:rsidR="0017013E" w:rsidRDefault="0017013E" w:rsidP="001C1815">
      <w:pPr>
        <w:rPr>
          <w:lang w:eastAsia="ja-JP"/>
        </w:rPr>
      </w:pPr>
    </w:p>
    <w:p w14:paraId="54DB0FC8" w14:textId="19C8F83F" w:rsidR="0017013E" w:rsidRDefault="0017013E" w:rsidP="001C1815">
      <w:pPr>
        <w:rPr>
          <w:lang w:eastAsia="ja-JP"/>
        </w:rPr>
      </w:pPr>
    </w:p>
    <w:p w14:paraId="4DE857C9" w14:textId="7C739ECE" w:rsidR="0017013E" w:rsidRDefault="0017013E" w:rsidP="001C1815">
      <w:pPr>
        <w:rPr>
          <w:lang w:eastAsia="ja-JP"/>
        </w:rPr>
      </w:pPr>
    </w:p>
    <w:p w14:paraId="63D50515" w14:textId="77777777" w:rsidR="001C1815" w:rsidRPr="00A65B77" w:rsidRDefault="001C1815" w:rsidP="001C1815">
      <w:pPr>
        <w:pStyle w:val="HTMLPreformatted"/>
        <w:rPr>
          <w:rFonts w:ascii="Times New Roman" w:hAnsi="Times New Roman" w:cs="Times New Roman"/>
          <w:sz w:val="20"/>
          <w:szCs w:val="20"/>
        </w:rPr>
      </w:pPr>
      <w:r w:rsidRPr="00A65B77">
        <w:rPr>
          <w:rFonts w:ascii="Times New Roman" w:hAnsi="Times New Roman" w:cs="Times New Roman"/>
          <w:color w:val="222222"/>
          <w:sz w:val="20"/>
          <w:szCs w:val="20"/>
        </w:rPr>
        <w:t>In case of this case, also change DIP switch. (R-Car D3 only)</w:t>
      </w:r>
    </w:p>
    <w:tbl>
      <w:tblPr>
        <w:tblW w:w="4520" w:type="dxa"/>
        <w:tblInd w:w="89" w:type="dxa"/>
        <w:tblCellMar>
          <w:left w:w="99" w:type="dxa"/>
          <w:right w:w="99" w:type="dxa"/>
        </w:tblCellMar>
        <w:tblLook w:val="04A0" w:firstRow="1" w:lastRow="0" w:firstColumn="1" w:lastColumn="0" w:noHBand="0" w:noVBand="1"/>
      </w:tblPr>
      <w:tblGrid>
        <w:gridCol w:w="2260"/>
        <w:gridCol w:w="2260"/>
      </w:tblGrid>
      <w:tr w:rsidR="001C1815" w:rsidRPr="00A65B77" w14:paraId="4D9FEB97" w14:textId="77777777" w:rsidTr="00EE36FA">
        <w:trPr>
          <w:trHeight w:val="285"/>
        </w:trPr>
        <w:tc>
          <w:tcPr>
            <w:tcW w:w="22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30D449" w14:textId="77777777" w:rsidR="001C1815" w:rsidRPr="00A65B77" w:rsidRDefault="001C1815" w:rsidP="00EE36FA">
            <w:pPr>
              <w:overflowPunct/>
              <w:autoSpaceDE/>
              <w:autoSpaceDN/>
              <w:adjustRightInd/>
              <w:spacing w:after="0" w:line="240" w:lineRule="auto"/>
              <w:jc w:val="center"/>
              <w:textAlignment w:val="auto"/>
              <w:rPr>
                <w:rFonts w:eastAsia="MS PGothic"/>
                <w:color w:val="000000"/>
                <w:lang w:eastAsia="ja-JP"/>
              </w:rPr>
            </w:pPr>
            <w:r w:rsidRPr="00A65B77">
              <w:rPr>
                <w:rFonts w:eastAsia="MS PGothic"/>
                <w:color w:val="000000"/>
                <w:lang w:eastAsia="ja-JP"/>
              </w:rPr>
              <w:t>DIP switch</w:t>
            </w:r>
          </w:p>
        </w:tc>
        <w:tc>
          <w:tcPr>
            <w:tcW w:w="2260" w:type="dxa"/>
            <w:tcBorders>
              <w:top w:val="single" w:sz="8" w:space="0" w:color="auto"/>
              <w:left w:val="nil"/>
              <w:bottom w:val="single" w:sz="8" w:space="0" w:color="auto"/>
              <w:right w:val="single" w:sz="8" w:space="0" w:color="auto"/>
            </w:tcBorders>
            <w:shd w:val="clear" w:color="auto" w:fill="auto"/>
            <w:noWrap/>
            <w:vAlign w:val="center"/>
            <w:hideMark/>
          </w:tcPr>
          <w:p w14:paraId="324CF6AC" w14:textId="77777777" w:rsidR="001C1815" w:rsidRPr="00A65B77" w:rsidRDefault="001C1815" w:rsidP="00EE36FA">
            <w:pPr>
              <w:overflowPunct/>
              <w:autoSpaceDE/>
              <w:autoSpaceDN/>
              <w:adjustRightInd/>
              <w:spacing w:after="0" w:line="240" w:lineRule="auto"/>
              <w:jc w:val="center"/>
              <w:textAlignment w:val="auto"/>
              <w:rPr>
                <w:rFonts w:eastAsia="MS PGothic"/>
                <w:color w:val="000000"/>
                <w:lang w:eastAsia="ja-JP"/>
              </w:rPr>
            </w:pPr>
            <w:r w:rsidRPr="00A65B77">
              <w:rPr>
                <w:rFonts w:eastAsia="MS PGothic"/>
                <w:color w:val="000000"/>
                <w:lang w:eastAsia="ja-JP"/>
              </w:rPr>
              <w:t>Configuration</w:t>
            </w:r>
          </w:p>
        </w:tc>
      </w:tr>
      <w:tr w:rsidR="001C1815" w:rsidRPr="00A65B77" w14:paraId="22E0B888" w14:textId="77777777" w:rsidTr="00EE36FA">
        <w:trPr>
          <w:trHeight w:val="285"/>
        </w:trPr>
        <w:tc>
          <w:tcPr>
            <w:tcW w:w="2260" w:type="dxa"/>
            <w:tcBorders>
              <w:top w:val="nil"/>
              <w:left w:val="single" w:sz="8" w:space="0" w:color="auto"/>
              <w:bottom w:val="single" w:sz="8" w:space="0" w:color="auto"/>
              <w:right w:val="single" w:sz="8" w:space="0" w:color="auto"/>
            </w:tcBorders>
            <w:shd w:val="clear" w:color="auto" w:fill="auto"/>
            <w:noWrap/>
            <w:hideMark/>
          </w:tcPr>
          <w:p w14:paraId="0B1DE829" w14:textId="77777777" w:rsidR="001C1815" w:rsidRPr="00A65B77" w:rsidRDefault="001C1815" w:rsidP="00EE36FA">
            <w:pPr>
              <w:overflowPunct/>
              <w:autoSpaceDE/>
              <w:autoSpaceDN/>
              <w:adjustRightInd/>
              <w:spacing w:after="0" w:line="240" w:lineRule="auto"/>
              <w:jc w:val="center"/>
              <w:textAlignment w:val="auto"/>
              <w:rPr>
                <w:rFonts w:eastAsia="MS PGothic"/>
                <w:color w:val="000000"/>
                <w:lang w:eastAsia="ja-JP"/>
              </w:rPr>
            </w:pPr>
            <w:r w:rsidRPr="009203CF">
              <w:t>49</w:t>
            </w:r>
          </w:p>
        </w:tc>
        <w:tc>
          <w:tcPr>
            <w:tcW w:w="2260" w:type="dxa"/>
            <w:tcBorders>
              <w:top w:val="nil"/>
              <w:left w:val="nil"/>
              <w:bottom w:val="single" w:sz="8" w:space="0" w:color="auto"/>
              <w:right w:val="single" w:sz="8" w:space="0" w:color="auto"/>
            </w:tcBorders>
            <w:shd w:val="clear" w:color="auto" w:fill="auto"/>
            <w:noWrap/>
            <w:hideMark/>
          </w:tcPr>
          <w:p w14:paraId="15601A61" w14:textId="77777777" w:rsidR="001C1815" w:rsidRPr="00A65B77" w:rsidRDefault="001C1815" w:rsidP="00EE36FA">
            <w:pPr>
              <w:overflowPunct/>
              <w:autoSpaceDE/>
              <w:autoSpaceDN/>
              <w:adjustRightInd/>
              <w:spacing w:after="0" w:line="240" w:lineRule="auto"/>
              <w:jc w:val="center"/>
              <w:textAlignment w:val="auto"/>
              <w:rPr>
                <w:rFonts w:eastAsia="MS PGothic"/>
                <w:color w:val="000000"/>
                <w:lang w:eastAsia="ja-JP"/>
              </w:rPr>
            </w:pPr>
            <w:r w:rsidRPr="006C235F">
              <w:t>ALL OFF</w:t>
            </w:r>
          </w:p>
        </w:tc>
      </w:tr>
      <w:tr w:rsidR="001C1815" w:rsidRPr="00A65B77" w14:paraId="51F1A7BC" w14:textId="77777777" w:rsidTr="00EE36FA">
        <w:trPr>
          <w:trHeight w:val="285"/>
        </w:trPr>
        <w:tc>
          <w:tcPr>
            <w:tcW w:w="2260" w:type="dxa"/>
            <w:tcBorders>
              <w:top w:val="nil"/>
              <w:left w:val="single" w:sz="8" w:space="0" w:color="auto"/>
              <w:bottom w:val="single" w:sz="8" w:space="0" w:color="auto"/>
              <w:right w:val="single" w:sz="8" w:space="0" w:color="auto"/>
            </w:tcBorders>
            <w:shd w:val="clear" w:color="auto" w:fill="auto"/>
            <w:noWrap/>
            <w:hideMark/>
          </w:tcPr>
          <w:p w14:paraId="22140336" w14:textId="77777777" w:rsidR="001C1815" w:rsidRPr="00A65B77" w:rsidRDefault="001C1815" w:rsidP="00EE36FA">
            <w:pPr>
              <w:overflowPunct/>
              <w:autoSpaceDE/>
              <w:autoSpaceDN/>
              <w:adjustRightInd/>
              <w:spacing w:after="0" w:line="240" w:lineRule="auto"/>
              <w:jc w:val="center"/>
              <w:textAlignment w:val="auto"/>
              <w:rPr>
                <w:rFonts w:eastAsia="MS PGothic"/>
                <w:color w:val="000000"/>
                <w:lang w:eastAsia="ja-JP"/>
              </w:rPr>
            </w:pPr>
            <w:r w:rsidRPr="009203CF">
              <w:t>50</w:t>
            </w:r>
          </w:p>
        </w:tc>
        <w:tc>
          <w:tcPr>
            <w:tcW w:w="2260" w:type="dxa"/>
            <w:tcBorders>
              <w:top w:val="nil"/>
              <w:left w:val="nil"/>
              <w:bottom w:val="single" w:sz="8" w:space="0" w:color="auto"/>
              <w:right w:val="single" w:sz="8" w:space="0" w:color="auto"/>
            </w:tcBorders>
            <w:shd w:val="clear" w:color="auto" w:fill="auto"/>
            <w:noWrap/>
            <w:hideMark/>
          </w:tcPr>
          <w:p w14:paraId="74CC053B" w14:textId="77777777" w:rsidR="001C1815" w:rsidRPr="00A65B77" w:rsidRDefault="001C1815" w:rsidP="00EE36FA">
            <w:pPr>
              <w:overflowPunct/>
              <w:autoSpaceDE/>
              <w:autoSpaceDN/>
              <w:adjustRightInd/>
              <w:spacing w:after="0" w:line="240" w:lineRule="auto"/>
              <w:jc w:val="center"/>
              <w:textAlignment w:val="auto"/>
              <w:rPr>
                <w:rFonts w:eastAsia="MS PGothic"/>
                <w:color w:val="000000"/>
                <w:lang w:eastAsia="ja-JP"/>
              </w:rPr>
            </w:pPr>
            <w:r w:rsidRPr="006C235F">
              <w:t>ALL OFF</w:t>
            </w:r>
          </w:p>
        </w:tc>
      </w:tr>
      <w:tr w:rsidR="001C1815" w:rsidRPr="00A65B77" w14:paraId="24B0863E" w14:textId="77777777" w:rsidTr="00EE36FA">
        <w:trPr>
          <w:trHeight w:val="285"/>
        </w:trPr>
        <w:tc>
          <w:tcPr>
            <w:tcW w:w="2260" w:type="dxa"/>
            <w:tcBorders>
              <w:top w:val="nil"/>
              <w:left w:val="single" w:sz="8" w:space="0" w:color="auto"/>
              <w:bottom w:val="single" w:sz="8" w:space="0" w:color="auto"/>
              <w:right w:val="single" w:sz="8" w:space="0" w:color="auto"/>
            </w:tcBorders>
            <w:shd w:val="clear" w:color="auto" w:fill="auto"/>
            <w:noWrap/>
            <w:hideMark/>
          </w:tcPr>
          <w:p w14:paraId="3EBCC884" w14:textId="77777777" w:rsidR="001C1815" w:rsidRPr="00A65B77" w:rsidRDefault="001C1815" w:rsidP="00EE36FA">
            <w:pPr>
              <w:overflowPunct/>
              <w:autoSpaceDE/>
              <w:autoSpaceDN/>
              <w:adjustRightInd/>
              <w:spacing w:after="0" w:line="240" w:lineRule="auto"/>
              <w:jc w:val="center"/>
              <w:textAlignment w:val="auto"/>
              <w:rPr>
                <w:rFonts w:eastAsia="MS PGothic"/>
                <w:color w:val="000000"/>
                <w:lang w:eastAsia="ja-JP"/>
              </w:rPr>
            </w:pPr>
            <w:r w:rsidRPr="009203CF">
              <w:t>51</w:t>
            </w:r>
          </w:p>
        </w:tc>
        <w:tc>
          <w:tcPr>
            <w:tcW w:w="2260" w:type="dxa"/>
            <w:tcBorders>
              <w:top w:val="nil"/>
              <w:left w:val="nil"/>
              <w:bottom w:val="single" w:sz="8" w:space="0" w:color="auto"/>
              <w:right w:val="single" w:sz="8" w:space="0" w:color="auto"/>
            </w:tcBorders>
            <w:shd w:val="clear" w:color="auto" w:fill="auto"/>
            <w:noWrap/>
            <w:hideMark/>
          </w:tcPr>
          <w:p w14:paraId="6B653509" w14:textId="77777777" w:rsidR="001C1815" w:rsidRPr="00A65B77" w:rsidRDefault="001C1815" w:rsidP="00EE36FA">
            <w:pPr>
              <w:overflowPunct/>
              <w:autoSpaceDE/>
              <w:autoSpaceDN/>
              <w:adjustRightInd/>
              <w:spacing w:after="0" w:line="240" w:lineRule="auto"/>
              <w:jc w:val="center"/>
              <w:textAlignment w:val="auto"/>
              <w:rPr>
                <w:rFonts w:eastAsia="MS PGothic"/>
                <w:color w:val="000000"/>
                <w:lang w:eastAsia="ja-JP"/>
              </w:rPr>
            </w:pPr>
            <w:r w:rsidRPr="006C235F">
              <w:t>ALL OFF</w:t>
            </w:r>
          </w:p>
        </w:tc>
      </w:tr>
      <w:tr w:rsidR="001C1815" w:rsidRPr="00A65B77" w14:paraId="77D39B1B" w14:textId="77777777" w:rsidTr="00EE36FA">
        <w:trPr>
          <w:trHeight w:val="285"/>
        </w:trPr>
        <w:tc>
          <w:tcPr>
            <w:tcW w:w="2260" w:type="dxa"/>
            <w:tcBorders>
              <w:top w:val="nil"/>
              <w:left w:val="single" w:sz="8" w:space="0" w:color="auto"/>
              <w:bottom w:val="single" w:sz="8" w:space="0" w:color="auto"/>
              <w:right w:val="single" w:sz="8" w:space="0" w:color="auto"/>
            </w:tcBorders>
            <w:shd w:val="clear" w:color="auto" w:fill="auto"/>
            <w:noWrap/>
            <w:hideMark/>
          </w:tcPr>
          <w:p w14:paraId="231AC8A0" w14:textId="77777777" w:rsidR="001C1815" w:rsidRPr="00A65B77" w:rsidRDefault="001C1815" w:rsidP="00EE36FA">
            <w:pPr>
              <w:overflowPunct/>
              <w:autoSpaceDE/>
              <w:autoSpaceDN/>
              <w:adjustRightInd/>
              <w:spacing w:after="0" w:line="240" w:lineRule="auto"/>
              <w:jc w:val="center"/>
              <w:textAlignment w:val="auto"/>
              <w:rPr>
                <w:rFonts w:eastAsia="MS PGothic"/>
                <w:color w:val="000000"/>
                <w:lang w:eastAsia="ja-JP"/>
              </w:rPr>
            </w:pPr>
            <w:r w:rsidRPr="009203CF">
              <w:t>52</w:t>
            </w:r>
          </w:p>
        </w:tc>
        <w:tc>
          <w:tcPr>
            <w:tcW w:w="2260" w:type="dxa"/>
            <w:tcBorders>
              <w:top w:val="nil"/>
              <w:left w:val="nil"/>
              <w:bottom w:val="single" w:sz="8" w:space="0" w:color="auto"/>
              <w:right w:val="single" w:sz="8" w:space="0" w:color="auto"/>
            </w:tcBorders>
            <w:shd w:val="clear" w:color="auto" w:fill="auto"/>
            <w:noWrap/>
            <w:hideMark/>
          </w:tcPr>
          <w:p w14:paraId="558F5C45" w14:textId="77777777" w:rsidR="001C1815" w:rsidRPr="00A65B77" w:rsidRDefault="001C1815" w:rsidP="00EE36FA">
            <w:pPr>
              <w:overflowPunct/>
              <w:autoSpaceDE/>
              <w:autoSpaceDN/>
              <w:adjustRightInd/>
              <w:spacing w:after="0" w:line="240" w:lineRule="auto"/>
              <w:jc w:val="center"/>
              <w:textAlignment w:val="auto"/>
              <w:rPr>
                <w:rFonts w:eastAsia="MS PGothic"/>
                <w:color w:val="000000"/>
                <w:lang w:eastAsia="ja-JP"/>
              </w:rPr>
            </w:pPr>
            <w:r w:rsidRPr="006C235F">
              <w:t>ALL OFF</w:t>
            </w:r>
          </w:p>
        </w:tc>
      </w:tr>
      <w:tr w:rsidR="001C1815" w:rsidRPr="00A65B77" w14:paraId="63FAC701" w14:textId="77777777" w:rsidTr="00EE36FA">
        <w:trPr>
          <w:trHeight w:val="285"/>
        </w:trPr>
        <w:tc>
          <w:tcPr>
            <w:tcW w:w="2260" w:type="dxa"/>
            <w:tcBorders>
              <w:top w:val="nil"/>
              <w:left w:val="single" w:sz="8" w:space="0" w:color="auto"/>
              <w:bottom w:val="single" w:sz="8" w:space="0" w:color="auto"/>
              <w:right w:val="single" w:sz="8" w:space="0" w:color="auto"/>
            </w:tcBorders>
            <w:shd w:val="clear" w:color="auto" w:fill="auto"/>
            <w:noWrap/>
            <w:hideMark/>
          </w:tcPr>
          <w:p w14:paraId="0BF2450F" w14:textId="77777777" w:rsidR="001C1815" w:rsidRPr="00A65B77" w:rsidRDefault="001C1815" w:rsidP="00EE36FA">
            <w:pPr>
              <w:overflowPunct/>
              <w:autoSpaceDE/>
              <w:autoSpaceDN/>
              <w:adjustRightInd/>
              <w:spacing w:after="0" w:line="240" w:lineRule="auto"/>
              <w:jc w:val="center"/>
              <w:textAlignment w:val="auto"/>
              <w:rPr>
                <w:rFonts w:eastAsia="MS PGothic"/>
                <w:color w:val="000000"/>
                <w:lang w:eastAsia="ja-JP"/>
              </w:rPr>
            </w:pPr>
            <w:r w:rsidRPr="009203CF">
              <w:t>53</w:t>
            </w:r>
          </w:p>
        </w:tc>
        <w:tc>
          <w:tcPr>
            <w:tcW w:w="2260" w:type="dxa"/>
            <w:tcBorders>
              <w:top w:val="nil"/>
              <w:left w:val="nil"/>
              <w:bottom w:val="single" w:sz="8" w:space="0" w:color="auto"/>
              <w:right w:val="single" w:sz="8" w:space="0" w:color="auto"/>
            </w:tcBorders>
            <w:shd w:val="clear" w:color="auto" w:fill="auto"/>
            <w:noWrap/>
            <w:hideMark/>
          </w:tcPr>
          <w:p w14:paraId="685019CD" w14:textId="77777777" w:rsidR="001C1815" w:rsidRPr="00A65B77" w:rsidRDefault="001C1815" w:rsidP="00EE36FA">
            <w:pPr>
              <w:overflowPunct/>
              <w:autoSpaceDE/>
              <w:autoSpaceDN/>
              <w:adjustRightInd/>
              <w:spacing w:after="0" w:line="240" w:lineRule="auto"/>
              <w:jc w:val="center"/>
              <w:textAlignment w:val="auto"/>
              <w:rPr>
                <w:rFonts w:eastAsia="MS PGothic"/>
                <w:color w:val="000000"/>
                <w:lang w:eastAsia="ja-JP"/>
              </w:rPr>
            </w:pPr>
            <w:r w:rsidRPr="006C235F">
              <w:t>ALL ON</w:t>
            </w:r>
          </w:p>
        </w:tc>
      </w:tr>
      <w:tr w:rsidR="001C1815" w:rsidRPr="00A65B77" w14:paraId="36D185EF" w14:textId="77777777" w:rsidTr="00EE36FA">
        <w:trPr>
          <w:trHeight w:val="285"/>
        </w:trPr>
        <w:tc>
          <w:tcPr>
            <w:tcW w:w="2260" w:type="dxa"/>
            <w:tcBorders>
              <w:top w:val="nil"/>
              <w:left w:val="single" w:sz="8" w:space="0" w:color="auto"/>
              <w:bottom w:val="single" w:sz="8" w:space="0" w:color="auto"/>
              <w:right w:val="single" w:sz="8" w:space="0" w:color="auto"/>
            </w:tcBorders>
            <w:shd w:val="clear" w:color="auto" w:fill="auto"/>
            <w:noWrap/>
            <w:hideMark/>
          </w:tcPr>
          <w:p w14:paraId="26B16308" w14:textId="77777777" w:rsidR="001C1815" w:rsidRPr="00A65B77" w:rsidRDefault="001C1815" w:rsidP="00EE36FA">
            <w:pPr>
              <w:overflowPunct/>
              <w:autoSpaceDE/>
              <w:autoSpaceDN/>
              <w:adjustRightInd/>
              <w:spacing w:after="0" w:line="240" w:lineRule="auto"/>
              <w:jc w:val="center"/>
              <w:textAlignment w:val="auto"/>
              <w:rPr>
                <w:rFonts w:eastAsia="MS PGothic"/>
                <w:color w:val="000000"/>
                <w:lang w:eastAsia="ja-JP"/>
              </w:rPr>
            </w:pPr>
            <w:r w:rsidRPr="009203CF">
              <w:t>54</w:t>
            </w:r>
          </w:p>
        </w:tc>
        <w:tc>
          <w:tcPr>
            <w:tcW w:w="2260" w:type="dxa"/>
            <w:tcBorders>
              <w:top w:val="nil"/>
              <w:left w:val="nil"/>
              <w:bottom w:val="single" w:sz="8" w:space="0" w:color="auto"/>
              <w:right w:val="single" w:sz="8" w:space="0" w:color="auto"/>
            </w:tcBorders>
            <w:shd w:val="clear" w:color="auto" w:fill="auto"/>
            <w:noWrap/>
            <w:hideMark/>
          </w:tcPr>
          <w:p w14:paraId="7E30F26F" w14:textId="77777777" w:rsidR="001C1815" w:rsidRPr="00A65B77" w:rsidRDefault="001C1815" w:rsidP="00EE36FA">
            <w:pPr>
              <w:overflowPunct/>
              <w:autoSpaceDE/>
              <w:autoSpaceDN/>
              <w:adjustRightInd/>
              <w:spacing w:after="0" w:line="240" w:lineRule="auto"/>
              <w:jc w:val="center"/>
              <w:textAlignment w:val="auto"/>
              <w:rPr>
                <w:rFonts w:eastAsia="MS PGothic"/>
                <w:color w:val="000000"/>
                <w:lang w:eastAsia="ja-JP"/>
              </w:rPr>
            </w:pPr>
            <w:r w:rsidRPr="006C235F">
              <w:t>ALL ON</w:t>
            </w:r>
          </w:p>
        </w:tc>
      </w:tr>
    </w:tbl>
    <w:p w14:paraId="1F0BF42C" w14:textId="1FE9B3BE" w:rsidR="00DF01A6" w:rsidRDefault="00DF01A6" w:rsidP="001C1815">
      <w:pPr>
        <w:overflowPunct/>
        <w:autoSpaceDE/>
        <w:autoSpaceDN/>
        <w:adjustRightInd/>
        <w:spacing w:after="0" w:line="240" w:lineRule="auto"/>
        <w:textAlignment w:val="auto"/>
        <w:rPr>
          <w:lang w:eastAsia="ja-JP"/>
        </w:rPr>
      </w:pPr>
    </w:p>
    <w:p w14:paraId="51A09258" w14:textId="77777777" w:rsidR="00973335" w:rsidRDefault="00973335" w:rsidP="00973335">
      <w:pPr>
        <w:pStyle w:val="Heading3"/>
      </w:pPr>
      <w:r w:rsidRPr="00410222">
        <w:rPr>
          <w:rFonts w:hint="eastAsia"/>
        </w:rPr>
        <w:t>Kernel Parameters</w:t>
      </w:r>
    </w:p>
    <w:p w14:paraId="181B2E09" w14:textId="77777777" w:rsidR="00FD7001" w:rsidRPr="002462C7" w:rsidRDefault="00FD7001" w:rsidP="00FD7001">
      <w:pPr>
        <w:rPr>
          <w:lang w:eastAsia="ja-JP"/>
        </w:rPr>
      </w:pPr>
      <w:r>
        <w:rPr>
          <w:rFonts w:hint="eastAsia"/>
          <w:lang w:eastAsia="ja-JP"/>
        </w:rPr>
        <w:t xml:space="preserve">There </w:t>
      </w:r>
      <w:proofErr w:type="gramStart"/>
      <w:r>
        <w:rPr>
          <w:rFonts w:hint="eastAsia"/>
          <w:lang w:eastAsia="ja-JP"/>
        </w:rPr>
        <w:t>are</w:t>
      </w:r>
      <w:proofErr w:type="gramEnd"/>
      <w:r>
        <w:rPr>
          <w:rFonts w:hint="eastAsia"/>
          <w:lang w:eastAsia="ja-JP"/>
        </w:rPr>
        <w:t xml:space="preserve"> no kernel parameters</w:t>
      </w:r>
    </w:p>
    <w:p w14:paraId="65C1D09B" w14:textId="77777777" w:rsidR="00781A3D" w:rsidRPr="002416DE" w:rsidRDefault="00781A3D" w:rsidP="002416DE">
      <w:pPr>
        <w:rPr>
          <w:lang w:eastAsia="ja-JP"/>
        </w:rPr>
      </w:pPr>
    </w:p>
    <w:sectPr w:rsidR="00781A3D" w:rsidRPr="002416DE" w:rsidSect="00414B28">
      <w:headerReference w:type="default" r:id="rId23"/>
      <w:pgSz w:w="11907" w:h="16840" w:code="9"/>
      <w:pgMar w:top="1588" w:right="1077" w:bottom="1134" w:left="1077" w:header="1134"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B3BF4" w14:textId="77777777" w:rsidR="00CC2238" w:rsidRDefault="00CC2238">
      <w:r>
        <w:separator/>
      </w:r>
    </w:p>
  </w:endnote>
  <w:endnote w:type="continuationSeparator" w:id="0">
    <w:p w14:paraId="7AD1132C" w14:textId="77777777" w:rsidR="00CC2238" w:rsidRDefault="00CC2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713E" w14:textId="77777777" w:rsidR="00E12FD4" w:rsidRDefault="00E12F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81D7B" w14:textId="58FC9D9C" w:rsidR="00174F95" w:rsidRDefault="005D408F" w:rsidP="004C3874">
    <w:pPr>
      <w:pStyle w:val="Footer"/>
      <w:tabs>
        <w:tab w:val="left" w:pos="1843"/>
      </w:tabs>
    </w:pPr>
    <w:r>
      <w:fldChar w:fldCharType="begin"/>
    </w:r>
    <w:r>
      <w:instrText xml:space="preserve"> DOCPROPERTY  Category  \* MERGEFORMAT </w:instrText>
    </w:r>
    <w:r>
      <w:fldChar w:fldCharType="separate"/>
    </w:r>
    <w:r w:rsidR="00E32B0C">
      <w:t>Rev.3.1.0</w:t>
    </w:r>
    <w:r>
      <w:fldChar w:fldCharType="end"/>
    </w:r>
    <w:r w:rsidR="00174F95">
      <w:rPr>
        <w:rFonts w:hint="eastAsia"/>
        <w:lang w:eastAsia="ja-JP"/>
      </w:rPr>
      <w:tab/>
    </w:r>
    <w:r w:rsidR="00174F95">
      <w:rPr>
        <w:noProof/>
      </w:rPr>
      <w:drawing>
        <wp:anchor distT="0" distB="0" distL="114300" distR="114300" simplePos="0" relativeHeight="251657216" behindDoc="0" locked="0" layoutInCell="1" allowOverlap="1" wp14:anchorId="7F839EF2" wp14:editId="7775968F">
          <wp:simplePos x="0" y="0"/>
          <wp:positionH relativeFrom="page">
            <wp:align>center</wp:align>
          </wp:positionH>
          <wp:positionV relativeFrom="page">
            <wp:posOffset>9985375</wp:posOffset>
          </wp:positionV>
          <wp:extent cx="1085850" cy="207645"/>
          <wp:effectExtent l="0" t="0" r="0" b="1905"/>
          <wp:wrapNone/>
          <wp:docPr id="13" name="図 13" descr="C:\Documents and Settings\b1900078\My Documents\ロゴ\renesas_anf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b1900078\My Documents\ロゴ\renesas_anf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85850" cy="207645"/>
                  </a:xfrm>
                  <a:prstGeom prst="rect">
                    <a:avLst/>
                  </a:prstGeom>
                  <a:noFill/>
                  <a:ln>
                    <a:noFill/>
                  </a:ln>
                </pic:spPr>
              </pic:pic>
            </a:graphicData>
          </a:graphic>
          <wp14:sizeRelH relativeFrom="page">
            <wp14:pctWidth>0</wp14:pctWidth>
          </wp14:sizeRelH>
          <wp14:sizeRelV relativeFrom="page">
            <wp14:pctHeight>0</wp14:pctHeight>
          </wp14:sizeRelV>
        </wp:anchor>
      </w:drawing>
    </w:r>
    <w:r w:rsidR="00174F95">
      <w:tab/>
    </w:r>
    <w:r w:rsidR="00174F95">
      <w:tab/>
      <w:t xml:space="preserve">Page </w:t>
    </w:r>
    <w:r w:rsidR="00174F95">
      <w:rPr>
        <w:rStyle w:val="PageNumber"/>
      </w:rPr>
      <w:fldChar w:fldCharType="begin"/>
    </w:r>
    <w:r w:rsidR="00174F95">
      <w:rPr>
        <w:rStyle w:val="PageNumber"/>
      </w:rPr>
      <w:instrText xml:space="preserve"> PAGE </w:instrText>
    </w:r>
    <w:r w:rsidR="00174F95">
      <w:rPr>
        <w:rStyle w:val="PageNumber"/>
      </w:rPr>
      <w:fldChar w:fldCharType="separate"/>
    </w:r>
    <w:r w:rsidR="00174F95">
      <w:rPr>
        <w:rStyle w:val="PageNumber"/>
        <w:noProof/>
      </w:rPr>
      <w:t>3</w:t>
    </w:r>
    <w:r w:rsidR="00174F95">
      <w:rPr>
        <w:rStyle w:val="PageNumber"/>
      </w:rPr>
      <w:fldChar w:fldCharType="end"/>
    </w:r>
    <w:r w:rsidR="00174F95">
      <w:rPr>
        <w:rStyle w:val="PageNumber"/>
      </w:rPr>
      <w:t xml:space="preserve"> of </w:t>
    </w:r>
    <w:r w:rsidR="00174F95">
      <w:rPr>
        <w:rStyle w:val="PageNumber"/>
      </w:rPr>
      <w:fldChar w:fldCharType="begin"/>
    </w:r>
    <w:r w:rsidR="00174F95">
      <w:rPr>
        <w:rStyle w:val="PageNumber"/>
      </w:rPr>
      <w:instrText xml:space="preserve"> NUMPAGES </w:instrText>
    </w:r>
    <w:r w:rsidR="00174F95">
      <w:rPr>
        <w:rStyle w:val="PageNumber"/>
      </w:rPr>
      <w:fldChar w:fldCharType="separate"/>
    </w:r>
    <w:r w:rsidR="00174F95">
      <w:rPr>
        <w:rStyle w:val="PageNumber"/>
        <w:noProof/>
      </w:rPr>
      <w:t>39</w:t>
    </w:r>
    <w:r w:rsidR="00174F95">
      <w:rPr>
        <w:rStyle w:val="PageNumber"/>
      </w:rPr>
      <w:fldChar w:fldCharType="end"/>
    </w:r>
  </w:p>
  <w:p w14:paraId="330FE7A1" w14:textId="5D58D9E4" w:rsidR="00174F95" w:rsidRDefault="005D408F">
    <w:pPr>
      <w:pStyle w:val="Footer"/>
      <w:rPr>
        <w:lang w:eastAsia="ja-JP"/>
      </w:rPr>
    </w:pPr>
    <w:r>
      <w:fldChar w:fldCharType="begin"/>
    </w:r>
    <w:r>
      <w:instrText xml:space="preserve"> COMMENTS   \* MERGEFORMAT </w:instrText>
    </w:r>
    <w:r>
      <w:fldChar w:fldCharType="separate"/>
    </w:r>
    <w:r w:rsidR="00E32B0C">
      <w:t>Dec. 25, 2023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A8CA1" w14:textId="77777777" w:rsidR="00E12FD4" w:rsidRDefault="00E12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312D1" w14:textId="77777777" w:rsidR="00CC2238" w:rsidRDefault="00CC2238">
      <w:r>
        <w:separator/>
      </w:r>
    </w:p>
  </w:footnote>
  <w:footnote w:type="continuationSeparator" w:id="0">
    <w:p w14:paraId="494826CF" w14:textId="77777777" w:rsidR="00CC2238" w:rsidRDefault="00CC2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890B0" w14:textId="77777777" w:rsidR="00E12FD4" w:rsidRDefault="00E12F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7053B" w14:textId="77777777" w:rsidR="00174F95" w:rsidRPr="00624CA4" w:rsidRDefault="00174F95" w:rsidP="00CC17DD">
    <w:pPr>
      <w:pStyle w:val="Header"/>
      <w:tabs>
        <w:tab w:val="right" w:pos="4820"/>
      </w:tabs>
      <w:jc w:val="both"/>
      <w:rPr>
        <w:lang w:eastAsia="ja-JP"/>
      </w:rPr>
    </w:pPr>
    <w:r>
      <w:rPr>
        <w:noProof/>
      </w:rPr>
      <mc:AlternateContent>
        <mc:Choice Requires="wps">
          <w:drawing>
            <wp:anchor distT="45720" distB="45720" distL="114300" distR="114300" simplePos="0" relativeHeight="251660288" behindDoc="0" locked="0" layoutInCell="1" allowOverlap="1" wp14:anchorId="2B0C1E33" wp14:editId="0AEF51B6">
              <wp:simplePos x="0" y="0"/>
              <wp:positionH relativeFrom="page">
                <wp:posOffset>3024505</wp:posOffset>
              </wp:positionH>
              <wp:positionV relativeFrom="page">
                <wp:posOffset>431800</wp:posOffset>
              </wp:positionV>
              <wp:extent cx="1515600" cy="295200"/>
              <wp:effectExtent l="0" t="0" r="8890" b="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600" cy="295200"/>
                      </a:xfrm>
                      <a:prstGeom prst="rect">
                        <a:avLst/>
                      </a:prstGeom>
                      <a:solidFill>
                        <a:srgbClr val="FFFFFF"/>
                      </a:solidFill>
                      <a:ln w="9525">
                        <a:noFill/>
                        <a:miter lim="800000"/>
                        <a:headEnd/>
                        <a:tailEnd/>
                      </a:ln>
                    </wps:spPr>
                    <wps:txbx>
                      <w:txbxContent>
                        <w:p w14:paraId="768CE0EA" w14:textId="77777777" w:rsidR="00174F95" w:rsidRPr="002E4224" w:rsidRDefault="00174F95" w:rsidP="007353EF">
                          <w:pPr>
                            <w:rPr>
                              <w:rFonts w:ascii="Arial Black" w:hAnsi="Arial Black"/>
                              <w:sz w:val="24"/>
                              <w:szCs w:val="24"/>
                              <w:lang w:eastAsia="ja-JP"/>
                            </w:rPr>
                          </w:pPr>
                          <w:r>
                            <w:rPr>
                              <w:rFonts w:ascii="Arial Black" w:hAnsi="Arial Black" w:hint="eastAsia"/>
                              <w:sz w:val="24"/>
                              <w:szCs w:val="24"/>
                              <w:lang w:eastAsia="ja-JP"/>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C1E33" id="_x0000_t202" coordsize="21600,21600" o:spt="202" path="m,l,21600r21600,l21600,xe">
              <v:stroke joinstyle="miter"/>
              <v:path gradientshapeok="t" o:connecttype="rect"/>
            </v:shapetype>
            <v:shape id="テキスト ボックス 2" o:spid="_x0000_s1767" type="#_x0000_t202" style="position:absolute;left:0;text-align:left;margin-left:238.15pt;margin-top:34pt;width:119.35pt;height:23.2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" stroked="f">
              <v:textbox>
                <w:txbxContent>
                  <w:p w14:paraId="768CE0EA" w14:textId="77777777" w:rsidR="00174F95" w:rsidRPr="002E4224" w:rsidRDefault="00174F95" w:rsidP="007353EF">
                    <w:pPr>
                      <w:rPr>
                        <w:rFonts w:ascii="Arial Black" w:hAnsi="Arial Black"/>
                        <w:sz w:val="24"/>
                        <w:szCs w:val="24"/>
                        <w:lang w:eastAsia="ja-JP"/>
                      </w:rPr>
                    </w:pPr>
                    <w:r>
                      <w:rPr>
                        <w:rFonts w:ascii="Arial Black" w:hAnsi="Arial Black" w:hint="eastAsia"/>
                        <w:sz w:val="24"/>
                        <w:szCs w:val="24"/>
                        <w:lang w:eastAsia="ja-JP"/>
                      </w:rPr>
                      <w:t>CONFIDENTIAL</w:t>
                    </w:r>
                  </w:p>
                </w:txbxContent>
              </v:textbox>
              <w10:wrap type="square" anchorx="page" anchory="page"/>
            </v:shape>
          </w:pict>
        </mc:Fallback>
      </mc:AlternateContent>
    </w:r>
    <w:r>
      <w:rPr>
        <w:noProof/>
      </w:rPr>
      <w:drawing>
        <wp:anchor distT="0" distB="0" distL="114300" distR="114300" simplePos="0" relativeHeight="251658240" behindDoc="0" locked="0" layoutInCell="1" allowOverlap="1" wp14:anchorId="1A1E7C06" wp14:editId="1E88C1E8">
          <wp:simplePos x="0" y="0"/>
          <wp:positionH relativeFrom="column">
            <wp:posOffset>-8890</wp:posOffset>
          </wp:positionH>
          <wp:positionV relativeFrom="paragraph">
            <wp:posOffset>-154305</wp:posOffset>
          </wp:positionV>
          <wp:extent cx="1727200" cy="299720"/>
          <wp:effectExtent l="0" t="0" r="6350" b="5080"/>
          <wp:wrapNone/>
          <wp:docPr id="12" name="図 12" descr="C:\Users\b1900215\Desktop\AN_e0800\renesas_an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1900215\Desktop\AN_e0800\renesas_an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27200" cy="29972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Pr>
        <w:rFonts w:hint="eastAsia"/>
        <w:lang w:eastAsia="ja-JP"/>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91740" w14:textId="77777777" w:rsidR="00E12FD4" w:rsidRDefault="00E12F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C293" w14:textId="6BA54E09" w:rsidR="00174F95" w:rsidRPr="00624CA4" w:rsidRDefault="00174F95" w:rsidP="00624CA4">
    <w:pPr>
      <w:pStyle w:val="Header"/>
      <w:rPr>
        <w:lang w:eastAsia="ja-JP"/>
      </w:rPr>
    </w:pPr>
    <w:r>
      <w:rPr>
        <w:noProof/>
      </w:rPr>
      <mc:AlternateContent>
        <mc:Choice Requires="wps">
          <w:drawing>
            <wp:anchor distT="45720" distB="45720" distL="114300" distR="114300" simplePos="0" relativeHeight="251662336" behindDoc="0" locked="0" layoutInCell="1" allowOverlap="1" wp14:anchorId="751DD479" wp14:editId="146D0EC9">
              <wp:simplePos x="0" y="0"/>
              <wp:positionH relativeFrom="page">
                <wp:posOffset>3028950</wp:posOffset>
              </wp:positionH>
              <wp:positionV relativeFrom="page">
                <wp:posOffset>419101</wp:posOffset>
              </wp:positionV>
              <wp:extent cx="1515240" cy="247650"/>
              <wp:effectExtent l="0" t="0" r="8890" b="0"/>
              <wp:wrapSquare wrapText="bothSides"/>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240" cy="247650"/>
                      </a:xfrm>
                      <a:prstGeom prst="rect">
                        <a:avLst/>
                      </a:prstGeom>
                      <a:solidFill>
                        <a:srgbClr val="FFFFFF"/>
                      </a:solidFill>
                      <a:ln w="9525">
                        <a:noFill/>
                        <a:miter lim="800000"/>
                        <a:headEnd/>
                        <a:tailEnd/>
                      </a:ln>
                    </wps:spPr>
                    <wps:txbx>
                      <w:txbxContent>
                        <w:p w14:paraId="5526A9B0" w14:textId="77777777" w:rsidR="00174F95" w:rsidRPr="002E4224" w:rsidRDefault="00174F95" w:rsidP="00576A49">
                          <w:pPr>
                            <w:rPr>
                              <w:rFonts w:ascii="Arial Black" w:hAnsi="Arial Black"/>
                              <w:sz w:val="24"/>
                              <w:szCs w:val="24"/>
                              <w:lang w:eastAsia="ja-JP"/>
                            </w:rPr>
                          </w:pPr>
                          <w:r>
                            <w:rPr>
                              <w:rFonts w:ascii="Arial Black" w:hAnsi="Arial Black" w:hint="eastAsia"/>
                              <w:sz w:val="24"/>
                              <w:szCs w:val="24"/>
                              <w:lang w:eastAsia="ja-JP"/>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1DD479" id="_x0000_t202" coordsize="21600,21600" o:spt="202" path="m,l,21600r21600,l21600,xe">
              <v:stroke joinstyle="miter"/>
              <v:path gradientshapeok="t" o:connecttype="rect"/>
            </v:shapetype>
            <v:shape id="_x0000_s1768" type="#_x0000_t202" style="position:absolute;margin-left:238.5pt;margin-top:33pt;width:119.3pt;height:19.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" stroked="f">
              <v:textbox>
                <w:txbxContent>
                  <w:p w14:paraId="5526A9B0" w14:textId="77777777" w:rsidR="00174F95" w:rsidRPr="002E4224" w:rsidRDefault="00174F95" w:rsidP="00576A49">
                    <w:pPr>
                      <w:rPr>
                        <w:rFonts w:ascii="Arial Black" w:hAnsi="Arial Black"/>
                        <w:sz w:val="24"/>
                        <w:szCs w:val="24"/>
                        <w:lang w:eastAsia="ja-JP"/>
                      </w:rPr>
                    </w:pPr>
                    <w:r>
                      <w:rPr>
                        <w:rFonts w:ascii="Arial Black" w:hAnsi="Arial Black" w:hint="eastAsia"/>
                        <w:sz w:val="24"/>
                        <w:szCs w:val="24"/>
                        <w:lang w:eastAsia="ja-JP"/>
                      </w:rPr>
                      <w:t>CONFIDENTIAL</w:t>
                    </w:r>
                  </w:p>
                </w:txbxContent>
              </v:textbox>
              <w10:wrap type="square" anchorx="page" anchory="page"/>
            </v:shape>
          </w:pict>
        </mc:Fallback>
      </mc:AlternateContent>
    </w:r>
    <w:r w:rsidR="005D408F">
      <w:fldChar w:fldCharType="begin"/>
    </w:r>
    <w:r w:rsidR="005D408F">
      <w:instrText xml:space="preserve"> TITLE   \* MERGEFORMAT </w:instrText>
    </w:r>
    <w:r w:rsidR="005D408F">
      <w:fldChar w:fldCharType="separate"/>
    </w:r>
    <w:r w:rsidR="00E32B0C">
      <w:t>Linux Interface Specification Device Driver Video Capture</w:t>
    </w:r>
    <w:r w:rsidR="005D408F">
      <w:fldChar w:fldCharType="end"/>
    </w:r>
    <w:r>
      <w:rPr>
        <w:rFonts w:hint="eastAsia"/>
        <w:lang w:eastAsia="ja-JP"/>
      </w:rPr>
      <w:tab/>
    </w:r>
    <w:r>
      <w:rPr>
        <w:rFonts w:hint="eastAsia"/>
        <w:lang w:eastAsia="ja-JP"/>
      </w:rPr>
      <w:t xml:space="preserve">　</w:t>
    </w:r>
    <w:r w:rsidR="00E12FD4" w:rsidRPr="00573333">
      <w:rPr>
        <w:b/>
      </w:rPr>
      <w:fldChar w:fldCharType="begin"/>
    </w:r>
    <w:r w:rsidR="00E12FD4" w:rsidRPr="00573333">
      <w:rPr>
        <w:b/>
      </w:rPr>
      <w:instrText xml:space="preserve"> </w:instrText>
    </w:r>
    <w:r w:rsidR="00E12FD4" w:rsidRPr="00573333">
      <w:rPr>
        <w:rFonts w:hint="eastAsia"/>
        <w:b/>
      </w:rPr>
      <w:instrText>STYLEREF  "1" \n  \* MERGEFORMAT</w:instrText>
    </w:r>
    <w:r w:rsidR="00E12FD4" w:rsidRPr="00573333">
      <w:rPr>
        <w:b/>
      </w:rPr>
      <w:instrText xml:space="preserve"> </w:instrText>
    </w:r>
    <w:r w:rsidR="00E12FD4" w:rsidRPr="00573333">
      <w:rPr>
        <w:b/>
      </w:rPr>
      <w:fldChar w:fldCharType="separate"/>
    </w:r>
    <w:r w:rsidR="005D408F" w:rsidRPr="005D408F">
      <w:rPr>
        <w:b/>
        <w:bCs/>
        <w:noProof/>
      </w:rPr>
      <w:t>3</w:t>
    </w:r>
    <w:r w:rsidR="00E12FD4" w:rsidRPr="00573333">
      <w:rPr>
        <w:b/>
      </w:rPr>
      <w:fldChar w:fldCharType="end"/>
    </w:r>
    <w:r w:rsidR="00E12FD4" w:rsidRPr="00573333">
      <w:rPr>
        <w:b/>
      </w:rPr>
      <w:t xml:space="preserve">.   </w:t>
    </w:r>
    <w:r w:rsidR="00E12FD4" w:rsidRPr="00573333">
      <w:rPr>
        <w:b/>
      </w:rPr>
      <w:fldChar w:fldCharType="begin"/>
    </w:r>
    <w:r w:rsidR="00E12FD4" w:rsidRPr="00573333">
      <w:rPr>
        <w:b/>
      </w:rPr>
      <w:instrText xml:space="preserve"> </w:instrText>
    </w:r>
    <w:r w:rsidR="00E12FD4" w:rsidRPr="00573333">
      <w:rPr>
        <w:rFonts w:hint="eastAsia"/>
        <w:b/>
      </w:rPr>
      <w:instrText xml:space="preserve">STYLEREF  </w:instrText>
    </w:r>
    <w:r w:rsidR="00E12FD4" w:rsidRPr="00573333">
      <w:rPr>
        <w:b/>
      </w:rPr>
      <w:instrText>"</w:instrText>
    </w:r>
    <w:r w:rsidR="00E12FD4" w:rsidRPr="00573333">
      <w:rPr>
        <w:rFonts w:hint="eastAsia"/>
        <w:b/>
      </w:rPr>
      <w:instrText>1"  \* MERGEFORMAT</w:instrText>
    </w:r>
    <w:r w:rsidR="00E12FD4" w:rsidRPr="00573333">
      <w:rPr>
        <w:b/>
      </w:rPr>
      <w:instrText xml:space="preserve"> </w:instrText>
    </w:r>
    <w:r w:rsidR="00E12FD4" w:rsidRPr="00573333">
      <w:rPr>
        <w:b/>
      </w:rPr>
      <w:fldChar w:fldCharType="separate"/>
    </w:r>
    <w:r w:rsidR="005D408F" w:rsidRPr="005D408F">
      <w:rPr>
        <w:b/>
        <w:bCs/>
        <w:noProof/>
      </w:rPr>
      <w:t>Operating</w:t>
    </w:r>
    <w:r w:rsidR="005D408F">
      <w:rPr>
        <w:b/>
        <w:noProof/>
      </w:rPr>
      <w:t xml:space="preserve"> Environment</w:t>
    </w:r>
    <w:r w:rsidR="00E12FD4" w:rsidRPr="00573333">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B242692"/>
    <w:lvl w:ilvl="0">
      <w:numFmt w:val="decimal"/>
      <w:lvlText w:val="*"/>
      <w:lvlJc w:val="left"/>
    </w:lvl>
  </w:abstractNum>
  <w:abstractNum w:abstractNumId="1" w15:restartNumberingAfterBreak="0">
    <w:nsid w:val="0B073F2A"/>
    <w:multiLevelType w:val="multilevel"/>
    <w:tmpl w:val="DD10614A"/>
    <w:lvl w:ilvl="0">
      <w:start w:val="1"/>
      <w:numFmt w:val="decimal"/>
      <w:lvlRestart w:val="0"/>
      <w:isLgl/>
      <w:suff w:val="nothing"/>
      <w:lvlText w:val="Section %1"/>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 w15:restartNumberingAfterBreak="0">
    <w:nsid w:val="141F21E3"/>
    <w:multiLevelType w:val="hybridMultilevel"/>
    <w:tmpl w:val="493E422A"/>
    <w:lvl w:ilvl="0" w:tplc="CF20B25E">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5A04F17"/>
    <w:multiLevelType w:val="hybridMultilevel"/>
    <w:tmpl w:val="D7509DB4"/>
    <w:lvl w:ilvl="0" w:tplc="E10898A0">
      <w:start w:val="1"/>
      <w:numFmt w:val="decimal"/>
      <w:lvlText w:val="(%1)"/>
      <w:lvlJc w:val="left"/>
      <w:pPr>
        <w:ind w:left="998" w:hanging="360"/>
      </w:pPr>
      <w:rPr>
        <w:rFonts w:hint="default"/>
      </w:rPr>
    </w:lvl>
    <w:lvl w:ilvl="1" w:tplc="04090017" w:tentative="1">
      <w:start w:val="1"/>
      <w:numFmt w:val="aiueoFullWidth"/>
      <w:lvlText w:val="(%2)"/>
      <w:lvlJc w:val="left"/>
      <w:pPr>
        <w:ind w:left="1478" w:hanging="420"/>
      </w:pPr>
    </w:lvl>
    <w:lvl w:ilvl="2" w:tplc="04090011" w:tentative="1">
      <w:start w:val="1"/>
      <w:numFmt w:val="decimalEnclosedCircle"/>
      <w:lvlText w:val="%3"/>
      <w:lvlJc w:val="left"/>
      <w:pPr>
        <w:ind w:left="1898" w:hanging="420"/>
      </w:pPr>
    </w:lvl>
    <w:lvl w:ilvl="3" w:tplc="0409000F" w:tentative="1">
      <w:start w:val="1"/>
      <w:numFmt w:val="decimal"/>
      <w:lvlText w:val="%4."/>
      <w:lvlJc w:val="left"/>
      <w:pPr>
        <w:ind w:left="2318" w:hanging="420"/>
      </w:pPr>
    </w:lvl>
    <w:lvl w:ilvl="4" w:tplc="04090017" w:tentative="1">
      <w:start w:val="1"/>
      <w:numFmt w:val="aiueoFullWidth"/>
      <w:lvlText w:val="(%5)"/>
      <w:lvlJc w:val="left"/>
      <w:pPr>
        <w:ind w:left="2738" w:hanging="420"/>
      </w:pPr>
    </w:lvl>
    <w:lvl w:ilvl="5" w:tplc="04090011" w:tentative="1">
      <w:start w:val="1"/>
      <w:numFmt w:val="decimalEnclosedCircle"/>
      <w:lvlText w:val="%6"/>
      <w:lvlJc w:val="left"/>
      <w:pPr>
        <w:ind w:left="3158" w:hanging="420"/>
      </w:pPr>
    </w:lvl>
    <w:lvl w:ilvl="6" w:tplc="0409000F" w:tentative="1">
      <w:start w:val="1"/>
      <w:numFmt w:val="decimal"/>
      <w:lvlText w:val="%7."/>
      <w:lvlJc w:val="left"/>
      <w:pPr>
        <w:ind w:left="3578" w:hanging="420"/>
      </w:pPr>
    </w:lvl>
    <w:lvl w:ilvl="7" w:tplc="04090017" w:tentative="1">
      <w:start w:val="1"/>
      <w:numFmt w:val="aiueoFullWidth"/>
      <w:lvlText w:val="(%8)"/>
      <w:lvlJc w:val="left"/>
      <w:pPr>
        <w:ind w:left="3998" w:hanging="420"/>
      </w:pPr>
    </w:lvl>
    <w:lvl w:ilvl="8" w:tplc="04090011" w:tentative="1">
      <w:start w:val="1"/>
      <w:numFmt w:val="decimalEnclosedCircle"/>
      <w:lvlText w:val="%9"/>
      <w:lvlJc w:val="left"/>
      <w:pPr>
        <w:ind w:left="4418" w:hanging="420"/>
      </w:pPr>
    </w:lvl>
  </w:abstractNum>
  <w:abstractNum w:abstractNumId="4" w15:restartNumberingAfterBreak="0">
    <w:nsid w:val="1EB835CC"/>
    <w:multiLevelType w:val="hybridMultilevel"/>
    <w:tmpl w:val="21BC7EDE"/>
    <w:lvl w:ilvl="0" w:tplc="004CA038">
      <w:start w:val="1"/>
      <w:numFmt w:val="bullet"/>
      <w:lvlRestart w:val="0"/>
      <w:pStyle w:val="table1unordered"/>
      <w:lvlText w:val=""/>
      <w:lvlJc w:val="left"/>
      <w:pPr>
        <w:tabs>
          <w:tab w:val="num" w:pos="346"/>
        </w:tabs>
        <w:ind w:left="34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6D6C10"/>
    <w:multiLevelType w:val="multilevel"/>
    <w:tmpl w:val="A8C2B0D0"/>
    <w:lvl w:ilvl="0">
      <w:start w:val="12"/>
      <w:numFmt w:val="none"/>
      <w:lvlRestart w:val="0"/>
      <w:isLgl/>
      <w:suff w:val="nothing"/>
      <w:lvlText w:val=""/>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4)"/>
      <w:lvlJc w:val="left"/>
      <w:pPr>
        <w:tabs>
          <w:tab w:val="num" w:pos="454"/>
        </w:tabs>
        <w:ind w:left="454" w:hanging="454"/>
      </w:pPr>
      <w:rPr>
        <w:rFonts w:ascii="Times New Roman" w:hAnsi="Times New Roman" w:hint="default"/>
        <w:b/>
        <w:i w:val="0"/>
        <w:sz w:val="20"/>
      </w:rPr>
    </w:lvl>
    <w:lvl w:ilvl="4">
      <w:start w:val="1"/>
      <w:numFmt w:val="lowerLetter"/>
      <w:lvlText w:val="(%5)"/>
      <w:lvlJc w:val="left"/>
      <w:pPr>
        <w:tabs>
          <w:tab w:val="num" w:pos="454"/>
        </w:tabs>
        <w:ind w:left="454" w:hanging="454"/>
      </w:pPr>
      <w:rPr>
        <w:rFonts w:ascii="Times New Roman" w:hAnsi="Times New Roman" w:hint="default"/>
        <w:b/>
        <w:i w:val="0"/>
        <w:sz w:val="20"/>
      </w:rPr>
    </w:lvl>
    <w:lvl w:ilvl="5">
      <w:start w:val="1"/>
      <w:numFmt w:val="lowerLetter"/>
      <w:pStyle w:val="Heading6"/>
      <w:lvlText w:val="%1(%6)"/>
      <w:lvlJc w:val="left"/>
      <w:pPr>
        <w:tabs>
          <w:tab w:val="num" w:pos="454"/>
        </w:tabs>
        <w:ind w:left="454" w:hanging="454"/>
      </w:pPr>
      <w:rPr>
        <w:rFonts w:ascii="Times" w:hAnsi="Times" w:hint="default"/>
        <w:b/>
        <w:i w:val="0"/>
        <w:sz w:val="20"/>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6" w15:restartNumberingAfterBreak="0">
    <w:nsid w:val="275E7AC9"/>
    <w:multiLevelType w:val="multilevel"/>
    <w:tmpl w:val="4934C852"/>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28951EFC"/>
    <w:multiLevelType w:val="hybridMultilevel"/>
    <w:tmpl w:val="DEBA1F2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06959D6"/>
    <w:multiLevelType w:val="hybridMultilevel"/>
    <w:tmpl w:val="2BBE630A"/>
    <w:lvl w:ilvl="0" w:tplc="10D63CBA">
      <w:start w:val="1"/>
      <w:numFmt w:val="decimal"/>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9" w15:restartNumberingAfterBreak="0">
    <w:nsid w:val="32F235C4"/>
    <w:multiLevelType w:val="multilevel"/>
    <w:tmpl w:val="745095D4"/>
    <w:lvl w:ilvl="0">
      <w:start w:val="1"/>
      <w:numFmt w:val="decimal"/>
      <w:lvlRestart w:val="0"/>
      <w:pStyle w:val="Heading1"/>
      <w:isLgl/>
      <w:suff w:val="nothing"/>
      <w:lvlText w:val="%1."/>
      <w:lvlJc w:val="left"/>
      <w:pPr>
        <w:ind w:left="0" w:firstLine="0"/>
      </w:pPr>
      <w:rPr>
        <w:rFonts w:ascii="Arial" w:hAnsi="Arial" w:hint="default"/>
        <w:b/>
        <w:i w:val="0"/>
        <w:color w:val="auto"/>
        <w:sz w:val="32"/>
        <w:u w:val="none"/>
      </w:rPr>
    </w:lvl>
    <w:lvl w:ilvl="1">
      <w:start w:val="1"/>
      <w:numFmt w:val="decimal"/>
      <w:pStyle w:val="Heading2"/>
      <w:isLgl/>
      <w:lvlText w:val="%1.%2"/>
      <w:lvlJc w:val="left"/>
      <w:pPr>
        <w:tabs>
          <w:tab w:val="num" w:pos="799"/>
        </w:tabs>
        <w:ind w:left="799" w:hanging="79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99"/>
        </w:tabs>
        <w:ind w:left="799" w:hanging="79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799"/>
        </w:tabs>
        <w:ind w:left="799" w:hanging="799"/>
      </w:pPr>
      <w:rPr>
        <w:rFonts w:ascii="Arial" w:hAnsi="Arial" w:hint="default"/>
        <w:b/>
        <w:i w:val="0"/>
        <w:sz w:val="20"/>
      </w:rPr>
    </w:lvl>
    <w:lvl w:ilvl="4">
      <w:start w:val="1"/>
      <w:numFmt w:val="decimal"/>
      <w:pStyle w:val="Heading5"/>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0" w15:restartNumberingAfterBreak="0">
    <w:nsid w:val="36837B2A"/>
    <w:multiLevelType w:val="hybridMultilevel"/>
    <w:tmpl w:val="614633D8"/>
    <w:lvl w:ilvl="0" w:tplc="04090001">
      <w:start w:val="1"/>
      <w:numFmt w:val="bullet"/>
      <w:lvlText w:val=""/>
      <w:lvlJc w:val="left"/>
      <w:pPr>
        <w:ind w:left="420" w:hanging="420"/>
      </w:pPr>
      <w:rPr>
        <w:rFonts w:ascii="Wingdings" w:hAnsi="Wingdings" w:cs="Wingdings" w:hint="default"/>
      </w:rPr>
    </w:lvl>
    <w:lvl w:ilvl="1" w:tplc="0409000B" w:tentative="1">
      <w:start w:val="1"/>
      <w:numFmt w:val="bullet"/>
      <w:lvlText w:val=""/>
      <w:lvlJc w:val="left"/>
      <w:pPr>
        <w:ind w:left="840" w:hanging="420"/>
      </w:pPr>
      <w:rPr>
        <w:rFonts w:ascii="Wingdings" w:hAnsi="Wingdings" w:cs="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11" w15:restartNumberingAfterBreak="0">
    <w:nsid w:val="38863668"/>
    <w:multiLevelType w:val="hybridMultilevel"/>
    <w:tmpl w:val="374AA52C"/>
    <w:lvl w:ilvl="0" w:tplc="5FD4BC44">
      <w:start w:val="1"/>
      <w:numFmt w:val="bullet"/>
      <w:lvlRestart w:val="0"/>
      <w:pStyle w:val="table2unordered"/>
      <w:lvlText w:val=""/>
      <w:lvlJc w:val="left"/>
      <w:pPr>
        <w:tabs>
          <w:tab w:val="num" w:pos="576"/>
        </w:tabs>
        <w:ind w:left="57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C1474D"/>
    <w:multiLevelType w:val="hybridMultilevel"/>
    <w:tmpl w:val="3D3C88B8"/>
    <w:lvl w:ilvl="0" w:tplc="7D7A17E8">
      <w:start w:val="1"/>
      <w:numFmt w:val="bullet"/>
      <w:pStyle w:val="Level1unordered"/>
      <w:lvlText w:val=""/>
      <w:lvlJc w:val="left"/>
      <w:pPr>
        <w:tabs>
          <w:tab w:val="num" w:pos="289"/>
        </w:tabs>
        <w:ind w:left="289" w:hanging="289"/>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6E07F4"/>
    <w:multiLevelType w:val="hybridMultilevel"/>
    <w:tmpl w:val="945E4A9C"/>
    <w:lvl w:ilvl="0" w:tplc="05E4601A">
      <w:start w:val="1"/>
      <w:numFmt w:val="bullet"/>
      <w:pStyle w:val="Level2unordered"/>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664CF5"/>
    <w:multiLevelType w:val="hybridMultilevel"/>
    <w:tmpl w:val="32DCA20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527A5183"/>
    <w:multiLevelType w:val="hybridMultilevel"/>
    <w:tmpl w:val="6EEA9B5C"/>
    <w:lvl w:ilvl="0" w:tplc="04090001">
      <w:start w:val="1"/>
      <w:numFmt w:val="bullet"/>
      <w:lvlText w:val=""/>
      <w:lvlJc w:val="left"/>
      <w:pPr>
        <w:ind w:left="420" w:hanging="420"/>
      </w:pPr>
      <w:rPr>
        <w:rFonts w:ascii="Wingdings" w:hAnsi="Wingdings" w:cs="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58660AC4"/>
    <w:multiLevelType w:val="multilevel"/>
    <w:tmpl w:val="B3AC5A28"/>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7" w15:restartNumberingAfterBreak="0">
    <w:nsid w:val="5FD24455"/>
    <w:multiLevelType w:val="hybridMultilevel"/>
    <w:tmpl w:val="8CD8DAD8"/>
    <w:lvl w:ilvl="0" w:tplc="04090001">
      <w:start w:val="1"/>
      <w:numFmt w:val="bullet"/>
      <w:lvlText w:val=""/>
      <w:lvlJc w:val="left"/>
      <w:pPr>
        <w:ind w:left="420" w:hanging="420"/>
      </w:pPr>
      <w:rPr>
        <w:rFonts w:ascii="Wingdings" w:hAnsi="Wingdings" w:cs="Wingdings" w:hint="default"/>
      </w:rPr>
    </w:lvl>
    <w:lvl w:ilvl="1" w:tplc="0409000B" w:tentative="1">
      <w:start w:val="1"/>
      <w:numFmt w:val="bullet"/>
      <w:lvlText w:val=""/>
      <w:lvlJc w:val="left"/>
      <w:pPr>
        <w:ind w:left="840" w:hanging="420"/>
      </w:pPr>
      <w:rPr>
        <w:rFonts w:ascii="Wingdings" w:hAnsi="Wingdings" w:cs="Wingdings" w:hint="default"/>
      </w:rPr>
    </w:lvl>
    <w:lvl w:ilvl="2" w:tplc="0409000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18" w15:restartNumberingAfterBreak="0">
    <w:nsid w:val="6AFA3685"/>
    <w:multiLevelType w:val="hybridMultilevel"/>
    <w:tmpl w:val="B680ED3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091969391">
    <w:abstractNumId w:val="6"/>
  </w:num>
  <w:num w:numId="2" w16cid:durableId="1637493361">
    <w:abstractNumId w:val="9"/>
  </w:num>
  <w:num w:numId="3" w16cid:durableId="478113251">
    <w:abstractNumId w:val="9"/>
  </w:num>
  <w:num w:numId="4" w16cid:durableId="514654293">
    <w:abstractNumId w:val="9"/>
  </w:num>
  <w:num w:numId="5" w16cid:durableId="1726903938">
    <w:abstractNumId w:val="9"/>
  </w:num>
  <w:num w:numId="6" w16cid:durableId="1754276397">
    <w:abstractNumId w:val="9"/>
  </w:num>
  <w:num w:numId="7" w16cid:durableId="1332636644">
    <w:abstractNumId w:val="5"/>
  </w:num>
  <w:num w:numId="8" w16cid:durableId="1257985376">
    <w:abstractNumId w:val="12"/>
  </w:num>
  <w:num w:numId="9" w16cid:durableId="1238637625">
    <w:abstractNumId w:val="13"/>
  </w:num>
  <w:num w:numId="10" w16cid:durableId="783620976">
    <w:abstractNumId w:val="13"/>
  </w:num>
  <w:num w:numId="11" w16cid:durableId="174812151">
    <w:abstractNumId w:val="4"/>
  </w:num>
  <w:num w:numId="12" w16cid:durableId="532771867">
    <w:abstractNumId w:val="11"/>
  </w:num>
  <w:num w:numId="13" w16cid:durableId="2145462502">
    <w:abstractNumId w:val="0"/>
    <w:lvlOverride w:ilvl="0">
      <w:lvl w:ilvl="0">
        <w:start w:val="1"/>
        <w:numFmt w:val="bullet"/>
        <w:lvlText w:val=""/>
        <w:legacy w:legacy="1" w:legacySpace="0" w:legacyIndent="288"/>
        <w:lvlJc w:val="left"/>
        <w:pPr>
          <w:ind w:left="288" w:hanging="288"/>
        </w:pPr>
        <w:rPr>
          <w:rFonts w:ascii="Symbol" w:hAnsi="Symbol" w:hint="default"/>
        </w:rPr>
      </w:lvl>
    </w:lvlOverride>
  </w:num>
  <w:num w:numId="14" w16cid:durableId="1506744069">
    <w:abstractNumId w:val="0"/>
    <w:lvlOverride w:ilvl="0">
      <w:lvl w:ilvl="0">
        <w:start w:val="1"/>
        <w:numFmt w:val="bullet"/>
        <w:lvlText w:val=""/>
        <w:legacy w:legacy="1" w:legacySpace="0" w:legacyIndent="288"/>
        <w:lvlJc w:val="left"/>
        <w:pPr>
          <w:ind w:left="576" w:hanging="288"/>
        </w:pPr>
        <w:rPr>
          <w:rFonts w:ascii="Symbol" w:hAnsi="Symbol" w:hint="default"/>
        </w:rPr>
      </w:lvl>
    </w:lvlOverride>
  </w:num>
  <w:num w:numId="15" w16cid:durableId="1150049989">
    <w:abstractNumId w:val="1"/>
  </w:num>
  <w:num w:numId="16" w16cid:durableId="796145793">
    <w:abstractNumId w:val="16"/>
  </w:num>
  <w:num w:numId="17" w16cid:durableId="1599019057">
    <w:abstractNumId w:val="7"/>
  </w:num>
  <w:num w:numId="18" w16cid:durableId="1064793692">
    <w:abstractNumId w:val="3"/>
  </w:num>
  <w:num w:numId="19" w16cid:durableId="1433083897">
    <w:abstractNumId w:val="8"/>
  </w:num>
  <w:num w:numId="20" w16cid:durableId="1645157389">
    <w:abstractNumId w:val="18"/>
  </w:num>
  <w:num w:numId="21" w16cid:durableId="1940328395">
    <w:abstractNumId w:val="14"/>
  </w:num>
  <w:num w:numId="22" w16cid:durableId="794829029">
    <w:abstractNumId w:val="15"/>
  </w:num>
  <w:num w:numId="23" w16cid:durableId="2088064658">
    <w:abstractNumId w:val="4"/>
  </w:num>
  <w:num w:numId="24" w16cid:durableId="587809731">
    <w:abstractNumId w:val="4"/>
  </w:num>
  <w:num w:numId="25" w16cid:durableId="562372870">
    <w:abstractNumId w:val="4"/>
  </w:num>
  <w:num w:numId="26" w16cid:durableId="2077782763">
    <w:abstractNumId w:val="4"/>
  </w:num>
  <w:num w:numId="27" w16cid:durableId="33584365">
    <w:abstractNumId w:val="17"/>
  </w:num>
  <w:num w:numId="28" w16cid:durableId="310790222">
    <w:abstractNumId w:val="10"/>
  </w:num>
  <w:num w:numId="29" w16cid:durableId="71404165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at Doan Huynh">
    <w15:presenceInfo w15:providerId="AD" w15:userId="S::quat.doanhuynh@hitachids.com::64d6be1f-731e-4aaf-b905-521ea4fa2d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0D7"/>
    <w:rsid w:val="000027BC"/>
    <w:rsid w:val="00002E47"/>
    <w:rsid w:val="000061C1"/>
    <w:rsid w:val="00006CCA"/>
    <w:rsid w:val="0000745D"/>
    <w:rsid w:val="00007D9F"/>
    <w:rsid w:val="000115D8"/>
    <w:rsid w:val="00011E5F"/>
    <w:rsid w:val="00012DA9"/>
    <w:rsid w:val="00014C22"/>
    <w:rsid w:val="00014DD7"/>
    <w:rsid w:val="000150CF"/>
    <w:rsid w:val="0001542F"/>
    <w:rsid w:val="00017806"/>
    <w:rsid w:val="000207BC"/>
    <w:rsid w:val="000219AA"/>
    <w:rsid w:val="00024FF6"/>
    <w:rsid w:val="000274F5"/>
    <w:rsid w:val="0003041F"/>
    <w:rsid w:val="00030681"/>
    <w:rsid w:val="00031465"/>
    <w:rsid w:val="00033047"/>
    <w:rsid w:val="0003354C"/>
    <w:rsid w:val="00034785"/>
    <w:rsid w:val="00037BE3"/>
    <w:rsid w:val="00040829"/>
    <w:rsid w:val="000438A8"/>
    <w:rsid w:val="000446C4"/>
    <w:rsid w:val="00047915"/>
    <w:rsid w:val="00053F3C"/>
    <w:rsid w:val="00053FD1"/>
    <w:rsid w:val="00056668"/>
    <w:rsid w:val="000579C1"/>
    <w:rsid w:val="00061225"/>
    <w:rsid w:val="000619ED"/>
    <w:rsid w:val="00061DCB"/>
    <w:rsid w:val="000629BC"/>
    <w:rsid w:val="000642D5"/>
    <w:rsid w:val="000675FD"/>
    <w:rsid w:val="00070A1D"/>
    <w:rsid w:val="0007210F"/>
    <w:rsid w:val="00073C82"/>
    <w:rsid w:val="00076DB8"/>
    <w:rsid w:val="00080E3B"/>
    <w:rsid w:val="00081C01"/>
    <w:rsid w:val="00081E14"/>
    <w:rsid w:val="000874D0"/>
    <w:rsid w:val="000874E1"/>
    <w:rsid w:val="00091DAD"/>
    <w:rsid w:val="00092C57"/>
    <w:rsid w:val="00093ECE"/>
    <w:rsid w:val="000A018A"/>
    <w:rsid w:val="000A107F"/>
    <w:rsid w:val="000A1E55"/>
    <w:rsid w:val="000A2DDF"/>
    <w:rsid w:val="000A3691"/>
    <w:rsid w:val="000A7A7F"/>
    <w:rsid w:val="000B0E67"/>
    <w:rsid w:val="000B35F0"/>
    <w:rsid w:val="000C2695"/>
    <w:rsid w:val="000C3CDB"/>
    <w:rsid w:val="000C46E7"/>
    <w:rsid w:val="000C47C9"/>
    <w:rsid w:val="000C637B"/>
    <w:rsid w:val="000C7336"/>
    <w:rsid w:val="000C76D6"/>
    <w:rsid w:val="000D6824"/>
    <w:rsid w:val="000D6B34"/>
    <w:rsid w:val="000D6E38"/>
    <w:rsid w:val="000D7852"/>
    <w:rsid w:val="000D7FDD"/>
    <w:rsid w:val="000E0448"/>
    <w:rsid w:val="000E3FF2"/>
    <w:rsid w:val="000E41EF"/>
    <w:rsid w:val="000E43D9"/>
    <w:rsid w:val="000E7519"/>
    <w:rsid w:val="000F1480"/>
    <w:rsid w:val="000F3297"/>
    <w:rsid w:val="000F7DA6"/>
    <w:rsid w:val="00105559"/>
    <w:rsid w:val="00105C36"/>
    <w:rsid w:val="00107DBF"/>
    <w:rsid w:val="00111226"/>
    <w:rsid w:val="00112EF6"/>
    <w:rsid w:val="0011397E"/>
    <w:rsid w:val="0011512F"/>
    <w:rsid w:val="0011669E"/>
    <w:rsid w:val="001174BE"/>
    <w:rsid w:val="00120502"/>
    <w:rsid w:val="001208DD"/>
    <w:rsid w:val="0012126A"/>
    <w:rsid w:val="00123482"/>
    <w:rsid w:val="00123951"/>
    <w:rsid w:val="00123CC0"/>
    <w:rsid w:val="0012699F"/>
    <w:rsid w:val="00130225"/>
    <w:rsid w:val="00130F8F"/>
    <w:rsid w:val="001322B7"/>
    <w:rsid w:val="0013317D"/>
    <w:rsid w:val="001413BD"/>
    <w:rsid w:val="00142BFF"/>
    <w:rsid w:val="001435BB"/>
    <w:rsid w:val="001435EB"/>
    <w:rsid w:val="00145C7C"/>
    <w:rsid w:val="001469D6"/>
    <w:rsid w:val="001470D4"/>
    <w:rsid w:val="001477E4"/>
    <w:rsid w:val="00147A8A"/>
    <w:rsid w:val="001511DB"/>
    <w:rsid w:val="0015165D"/>
    <w:rsid w:val="00155C52"/>
    <w:rsid w:val="0015714F"/>
    <w:rsid w:val="001575E4"/>
    <w:rsid w:val="001614DA"/>
    <w:rsid w:val="00163A30"/>
    <w:rsid w:val="00163F60"/>
    <w:rsid w:val="00165DD1"/>
    <w:rsid w:val="001672D5"/>
    <w:rsid w:val="0017013E"/>
    <w:rsid w:val="00171834"/>
    <w:rsid w:val="001723E0"/>
    <w:rsid w:val="00172D8C"/>
    <w:rsid w:val="00174F95"/>
    <w:rsid w:val="00175641"/>
    <w:rsid w:val="00180DB5"/>
    <w:rsid w:val="0018144A"/>
    <w:rsid w:val="00183345"/>
    <w:rsid w:val="00186309"/>
    <w:rsid w:val="00190F82"/>
    <w:rsid w:val="00192F54"/>
    <w:rsid w:val="00193C75"/>
    <w:rsid w:val="001942DB"/>
    <w:rsid w:val="001953BC"/>
    <w:rsid w:val="001973A9"/>
    <w:rsid w:val="001A08BB"/>
    <w:rsid w:val="001A398A"/>
    <w:rsid w:val="001A5B9E"/>
    <w:rsid w:val="001B0BC7"/>
    <w:rsid w:val="001B2B9C"/>
    <w:rsid w:val="001B3079"/>
    <w:rsid w:val="001B45C8"/>
    <w:rsid w:val="001B5A82"/>
    <w:rsid w:val="001B5D4B"/>
    <w:rsid w:val="001C1310"/>
    <w:rsid w:val="001C1815"/>
    <w:rsid w:val="001D33C7"/>
    <w:rsid w:val="001D3F22"/>
    <w:rsid w:val="001D6672"/>
    <w:rsid w:val="001D7B1D"/>
    <w:rsid w:val="001E295A"/>
    <w:rsid w:val="001E2C11"/>
    <w:rsid w:val="001E5C26"/>
    <w:rsid w:val="001E6152"/>
    <w:rsid w:val="001F0D69"/>
    <w:rsid w:val="001F14CD"/>
    <w:rsid w:val="001F311C"/>
    <w:rsid w:val="001F399D"/>
    <w:rsid w:val="001F665A"/>
    <w:rsid w:val="0020435E"/>
    <w:rsid w:val="00215860"/>
    <w:rsid w:val="00215915"/>
    <w:rsid w:val="00220DDE"/>
    <w:rsid w:val="00221826"/>
    <w:rsid w:val="002221E2"/>
    <w:rsid w:val="00222A6C"/>
    <w:rsid w:val="0022738B"/>
    <w:rsid w:val="00227C24"/>
    <w:rsid w:val="00227EBB"/>
    <w:rsid w:val="0023113E"/>
    <w:rsid w:val="002326E9"/>
    <w:rsid w:val="00235080"/>
    <w:rsid w:val="0023679A"/>
    <w:rsid w:val="00236AB7"/>
    <w:rsid w:val="002416DE"/>
    <w:rsid w:val="00242B40"/>
    <w:rsid w:val="0024325B"/>
    <w:rsid w:val="0024438C"/>
    <w:rsid w:val="002462C7"/>
    <w:rsid w:val="002469D7"/>
    <w:rsid w:val="0024759E"/>
    <w:rsid w:val="00247ED8"/>
    <w:rsid w:val="002567AB"/>
    <w:rsid w:val="00257E57"/>
    <w:rsid w:val="00265892"/>
    <w:rsid w:val="00272797"/>
    <w:rsid w:val="00273D06"/>
    <w:rsid w:val="00273FED"/>
    <w:rsid w:val="00276A27"/>
    <w:rsid w:val="00281B91"/>
    <w:rsid w:val="00281D2C"/>
    <w:rsid w:val="0028224B"/>
    <w:rsid w:val="002849E8"/>
    <w:rsid w:val="00285379"/>
    <w:rsid w:val="0028592F"/>
    <w:rsid w:val="0028613E"/>
    <w:rsid w:val="0028646C"/>
    <w:rsid w:val="002874DE"/>
    <w:rsid w:val="00287675"/>
    <w:rsid w:val="002878A6"/>
    <w:rsid w:val="00290BE3"/>
    <w:rsid w:val="00291113"/>
    <w:rsid w:val="002913AA"/>
    <w:rsid w:val="002940CB"/>
    <w:rsid w:val="002947A7"/>
    <w:rsid w:val="002971C7"/>
    <w:rsid w:val="002A00C5"/>
    <w:rsid w:val="002B0996"/>
    <w:rsid w:val="002B25BE"/>
    <w:rsid w:val="002B575E"/>
    <w:rsid w:val="002B5803"/>
    <w:rsid w:val="002C10E5"/>
    <w:rsid w:val="002C2BDD"/>
    <w:rsid w:val="002C5ECB"/>
    <w:rsid w:val="002C717B"/>
    <w:rsid w:val="002C74A9"/>
    <w:rsid w:val="002D24E5"/>
    <w:rsid w:val="002D381A"/>
    <w:rsid w:val="002E2574"/>
    <w:rsid w:val="002E2B3D"/>
    <w:rsid w:val="002E345F"/>
    <w:rsid w:val="002E5112"/>
    <w:rsid w:val="002E6F67"/>
    <w:rsid w:val="002E7312"/>
    <w:rsid w:val="002E7ED8"/>
    <w:rsid w:val="002F29C1"/>
    <w:rsid w:val="002F4013"/>
    <w:rsid w:val="002F7E36"/>
    <w:rsid w:val="003011A7"/>
    <w:rsid w:val="003060F7"/>
    <w:rsid w:val="00315D7E"/>
    <w:rsid w:val="00316A9F"/>
    <w:rsid w:val="00320DD3"/>
    <w:rsid w:val="0032146D"/>
    <w:rsid w:val="0032518A"/>
    <w:rsid w:val="00325577"/>
    <w:rsid w:val="00327432"/>
    <w:rsid w:val="0032764D"/>
    <w:rsid w:val="003276F4"/>
    <w:rsid w:val="0033095B"/>
    <w:rsid w:val="00330FBF"/>
    <w:rsid w:val="00333A46"/>
    <w:rsid w:val="003365C5"/>
    <w:rsid w:val="0033689B"/>
    <w:rsid w:val="00336D47"/>
    <w:rsid w:val="003400EE"/>
    <w:rsid w:val="00340209"/>
    <w:rsid w:val="00340D11"/>
    <w:rsid w:val="0034673A"/>
    <w:rsid w:val="00346A4E"/>
    <w:rsid w:val="00347880"/>
    <w:rsid w:val="00350155"/>
    <w:rsid w:val="00351D13"/>
    <w:rsid w:val="00353EBA"/>
    <w:rsid w:val="00354CCC"/>
    <w:rsid w:val="00365B2C"/>
    <w:rsid w:val="00370382"/>
    <w:rsid w:val="003705BD"/>
    <w:rsid w:val="003764EF"/>
    <w:rsid w:val="003810B5"/>
    <w:rsid w:val="00383D9B"/>
    <w:rsid w:val="00391F0F"/>
    <w:rsid w:val="0039305C"/>
    <w:rsid w:val="003946B5"/>
    <w:rsid w:val="0039551C"/>
    <w:rsid w:val="003A139F"/>
    <w:rsid w:val="003A1823"/>
    <w:rsid w:val="003A5CD9"/>
    <w:rsid w:val="003A7C8C"/>
    <w:rsid w:val="003B083E"/>
    <w:rsid w:val="003B19D6"/>
    <w:rsid w:val="003B2D9B"/>
    <w:rsid w:val="003B4803"/>
    <w:rsid w:val="003C0003"/>
    <w:rsid w:val="003C1382"/>
    <w:rsid w:val="003C1C98"/>
    <w:rsid w:val="003C74C4"/>
    <w:rsid w:val="003C7639"/>
    <w:rsid w:val="003D1042"/>
    <w:rsid w:val="003D2126"/>
    <w:rsid w:val="003D21EF"/>
    <w:rsid w:val="003D3097"/>
    <w:rsid w:val="003D5440"/>
    <w:rsid w:val="003E430C"/>
    <w:rsid w:val="003E5C38"/>
    <w:rsid w:val="003E7EF5"/>
    <w:rsid w:val="003F0802"/>
    <w:rsid w:val="003F2F20"/>
    <w:rsid w:val="003F3BED"/>
    <w:rsid w:val="004024B1"/>
    <w:rsid w:val="004029AD"/>
    <w:rsid w:val="00402AA9"/>
    <w:rsid w:val="00406692"/>
    <w:rsid w:val="00406D08"/>
    <w:rsid w:val="00412019"/>
    <w:rsid w:val="00414B28"/>
    <w:rsid w:val="00417F6A"/>
    <w:rsid w:val="0042167C"/>
    <w:rsid w:val="00423FD5"/>
    <w:rsid w:val="00426C66"/>
    <w:rsid w:val="00431F48"/>
    <w:rsid w:val="00431FBA"/>
    <w:rsid w:val="0043288B"/>
    <w:rsid w:val="0043293C"/>
    <w:rsid w:val="0044102B"/>
    <w:rsid w:val="00444C0A"/>
    <w:rsid w:val="00445050"/>
    <w:rsid w:val="004467F6"/>
    <w:rsid w:val="00447290"/>
    <w:rsid w:val="00450B1A"/>
    <w:rsid w:val="00451715"/>
    <w:rsid w:val="004518B1"/>
    <w:rsid w:val="00457299"/>
    <w:rsid w:val="00461FCE"/>
    <w:rsid w:val="00465775"/>
    <w:rsid w:val="00470ECA"/>
    <w:rsid w:val="00472000"/>
    <w:rsid w:val="00476324"/>
    <w:rsid w:val="0047798B"/>
    <w:rsid w:val="00477C79"/>
    <w:rsid w:val="004809E7"/>
    <w:rsid w:val="00480C7C"/>
    <w:rsid w:val="00485415"/>
    <w:rsid w:val="00485EFA"/>
    <w:rsid w:val="00486451"/>
    <w:rsid w:val="00491763"/>
    <w:rsid w:val="0049207C"/>
    <w:rsid w:val="00492ABB"/>
    <w:rsid w:val="00494859"/>
    <w:rsid w:val="00496447"/>
    <w:rsid w:val="004A1912"/>
    <w:rsid w:val="004A60DD"/>
    <w:rsid w:val="004A74E6"/>
    <w:rsid w:val="004A79FD"/>
    <w:rsid w:val="004B0E63"/>
    <w:rsid w:val="004B52AA"/>
    <w:rsid w:val="004C06F6"/>
    <w:rsid w:val="004C2612"/>
    <w:rsid w:val="004C3874"/>
    <w:rsid w:val="004C40C8"/>
    <w:rsid w:val="004C59B8"/>
    <w:rsid w:val="004D0EF7"/>
    <w:rsid w:val="004D1BBF"/>
    <w:rsid w:val="004D49CC"/>
    <w:rsid w:val="004D4B6A"/>
    <w:rsid w:val="004D5128"/>
    <w:rsid w:val="004D5387"/>
    <w:rsid w:val="004E05B0"/>
    <w:rsid w:val="004E2E73"/>
    <w:rsid w:val="004E59E6"/>
    <w:rsid w:val="004E7865"/>
    <w:rsid w:val="004F4DE0"/>
    <w:rsid w:val="004F57D5"/>
    <w:rsid w:val="004F6FB4"/>
    <w:rsid w:val="005013F4"/>
    <w:rsid w:val="00504C0E"/>
    <w:rsid w:val="005051DD"/>
    <w:rsid w:val="00505803"/>
    <w:rsid w:val="00507470"/>
    <w:rsid w:val="00507764"/>
    <w:rsid w:val="00512449"/>
    <w:rsid w:val="00512B73"/>
    <w:rsid w:val="00512FDB"/>
    <w:rsid w:val="00516985"/>
    <w:rsid w:val="0051700E"/>
    <w:rsid w:val="00521611"/>
    <w:rsid w:val="005217DC"/>
    <w:rsid w:val="00521F1F"/>
    <w:rsid w:val="005221AC"/>
    <w:rsid w:val="0052264D"/>
    <w:rsid w:val="00531CB7"/>
    <w:rsid w:val="00532166"/>
    <w:rsid w:val="00532FBB"/>
    <w:rsid w:val="00534BE4"/>
    <w:rsid w:val="00534D7D"/>
    <w:rsid w:val="0054037B"/>
    <w:rsid w:val="005405C1"/>
    <w:rsid w:val="00540B7C"/>
    <w:rsid w:val="0054164F"/>
    <w:rsid w:val="00541F24"/>
    <w:rsid w:val="005442B9"/>
    <w:rsid w:val="00545FCD"/>
    <w:rsid w:val="0055149A"/>
    <w:rsid w:val="0055335D"/>
    <w:rsid w:val="00553C53"/>
    <w:rsid w:val="00554603"/>
    <w:rsid w:val="0055468D"/>
    <w:rsid w:val="00557045"/>
    <w:rsid w:val="00557E62"/>
    <w:rsid w:val="00566C72"/>
    <w:rsid w:val="00570516"/>
    <w:rsid w:val="0057125A"/>
    <w:rsid w:val="00573527"/>
    <w:rsid w:val="00576A49"/>
    <w:rsid w:val="005773A6"/>
    <w:rsid w:val="0057748E"/>
    <w:rsid w:val="00582685"/>
    <w:rsid w:val="00584432"/>
    <w:rsid w:val="00585086"/>
    <w:rsid w:val="00585CD2"/>
    <w:rsid w:val="00590042"/>
    <w:rsid w:val="005933CC"/>
    <w:rsid w:val="005935DC"/>
    <w:rsid w:val="00594D0D"/>
    <w:rsid w:val="005979ED"/>
    <w:rsid w:val="005A1D71"/>
    <w:rsid w:val="005A2468"/>
    <w:rsid w:val="005A5A71"/>
    <w:rsid w:val="005B65A9"/>
    <w:rsid w:val="005B67AC"/>
    <w:rsid w:val="005C2C31"/>
    <w:rsid w:val="005C3654"/>
    <w:rsid w:val="005C52CA"/>
    <w:rsid w:val="005C52E4"/>
    <w:rsid w:val="005C6BFE"/>
    <w:rsid w:val="005D2D72"/>
    <w:rsid w:val="005D408F"/>
    <w:rsid w:val="005D70C1"/>
    <w:rsid w:val="005E14C1"/>
    <w:rsid w:val="005E2B7B"/>
    <w:rsid w:val="005E4926"/>
    <w:rsid w:val="005E5A4C"/>
    <w:rsid w:val="005E5E62"/>
    <w:rsid w:val="005F1338"/>
    <w:rsid w:val="005F367F"/>
    <w:rsid w:val="005F399E"/>
    <w:rsid w:val="005F4D0B"/>
    <w:rsid w:val="005F7C9C"/>
    <w:rsid w:val="0060341A"/>
    <w:rsid w:val="00604274"/>
    <w:rsid w:val="006049B5"/>
    <w:rsid w:val="006050D7"/>
    <w:rsid w:val="00605614"/>
    <w:rsid w:val="006059A9"/>
    <w:rsid w:val="00605E0E"/>
    <w:rsid w:val="00607062"/>
    <w:rsid w:val="006071A2"/>
    <w:rsid w:val="0061796B"/>
    <w:rsid w:val="00621178"/>
    <w:rsid w:val="006216B3"/>
    <w:rsid w:val="00622B86"/>
    <w:rsid w:val="00624CA4"/>
    <w:rsid w:val="006264EE"/>
    <w:rsid w:val="00626E19"/>
    <w:rsid w:val="00634B16"/>
    <w:rsid w:val="0063767B"/>
    <w:rsid w:val="00643775"/>
    <w:rsid w:val="00644659"/>
    <w:rsid w:val="00646AC7"/>
    <w:rsid w:val="00653032"/>
    <w:rsid w:val="0065318B"/>
    <w:rsid w:val="00654184"/>
    <w:rsid w:val="00656989"/>
    <w:rsid w:val="00656F2E"/>
    <w:rsid w:val="006573EF"/>
    <w:rsid w:val="00663773"/>
    <w:rsid w:val="00665917"/>
    <w:rsid w:val="00674097"/>
    <w:rsid w:val="00674F77"/>
    <w:rsid w:val="00682210"/>
    <w:rsid w:val="006832C1"/>
    <w:rsid w:val="00684A4B"/>
    <w:rsid w:val="0068574D"/>
    <w:rsid w:val="006859FF"/>
    <w:rsid w:val="006865A1"/>
    <w:rsid w:val="006901D2"/>
    <w:rsid w:val="0069577C"/>
    <w:rsid w:val="0069790C"/>
    <w:rsid w:val="006A0CEA"/>
    <w:rsid w:val="006A3065"/>
    <w:rsid w:val="006A5709"/>
    <w:rsid w:val="006B0B5B"/>
    <w:rsid w:val="006B5074"/>
    <w:rsid w:val="006B736B"/>
    <w:rsid w:val="006C62FD"/>
    <w:rsid w:val="006D1855"/>
    <w:rsid w:val="006D5041"/>
    <w:rsid w:val="006D5792"/>
    <w:rsid w:val="006D6469"/>
    <w:rsid w:val="006E4659"/>
    <w:rsid w:val="006E5218"/>
    <w:rsid w:val="006F7A97"/>
    <w:rsid w:val="0070023D"/>
    <w:rsid w:val="0070099B"/>
    <w:rsid w:val="00700F0F"/>
    <w:rsid w:val="007075E9"/>
    <w:rsid w:val="00707C55"/>
    <w:rsid w:val="0071012B"/>
    <w:rsid w:val="00711F95"/>
    <w:rsid w:val="00712CF6"/>
    <w:rsid w:val="007142DF"/>
    <w:rsid w:val="00717484"/>
    <w:rsid w:val="00717671"/>
    <w:rsid w:val="007239A8"/>
    <w:rsid w:val="00723DC2"/>
    <w:rsid w:val="0072430A"/>
    <w:rsid w:val="007264A9"/>
    <w:rsid w:val="0073150F"/>
    <w:rsid w:val="007353EF"/>
    <w:rsid w:val="00741875"/>
    <w:rsid w:val="00741FF0"/>
    <w:rsid w:val="0074222B"/>
    <w:rsid w:val="00742C1A"/>
    <w:rsid w:val="00743854"/>
    <w:rsid w:val="00745C96"/>
    <w:rsid w:val="00747383"/>
    <w:rsid w:val="00747BA2"/>
    <w:rsid w:val="00751825"/>
    <w:rsid w:val="007521E0"/>
    <w:rsid w:val="0075760B"/>
    <w:rsid w:val="00761965"/>
    <w:rsid w:val="00761FCB"/>
    <w:rsid w:val="00763B50"/>
    <w:rsid w:val="00765037"/>
    <w:rsid w:val="00765DB6"/>
    <w:rsid w:val="00767639"/>
    <w:rsid w:val="0077128B"/>
    <w:rsid w:val="00773E6F"/>
    <w:rsid w:val="00774E15"/>
    <w:rsid w:val="0077564D"/>
    <w:rsid w:val="0078041E"/>
    <w:rsid w:val="00781176"/>
    <w:rsid w:val="00781A3D"/>
    <w:rsid w:val="00782218"/>
    <w:rsid w:val="007823AB"/>
    <w:rsid w:val="0078240C"/>
    <w:rsid w:val="00783179"/>
    <w:rsid w:val="00785278"/>
    <w:rsid w:val="007877D9"/>
    <w:rsid w:val="0079027D"/>
    <w:rsid w:val="007903BF"/>
    <w:rsid w:val="007908D5"/>
    <w:rsid w:val="00790C1B"/>
    <w:rsid w:val="007912CA"/>
    <w:rsid w:val="0079212A"/>
    <w:rsid w:val="007979C8"/>
    <w:rsid w:val="007A08B4"/>
    <w:rsid w:val="007A2167"/>
    <w:rsid w:val="007A2AAE"/>
    <w:rsid w:val="007A32FB"/>
    <w:rsid w:val="007A4821"/>
    <w:rsid w:val="007A5B50"/>
    <w:rsid w:val="007B60F9"/>
    <w:rsid w:val="007C1774"/>
    <w:rsid w:val="007C5642"/>
    <w:rsid w:val="007C6F2A"/>
    <w:rsid w:val="007C7E0A"/>
    <w:rsid w:val="007D1E6C"/>
    <w:rsid w:val="007D68B4"/>
    <w:rsid w:val="007E0C8C"/>
    <w:rsid w:val="007E0E5D"/>
    <w:rsid w:val="007E1928"/>
    <w:rsid w:val="007F0D51"/>
    <w:rsid w:val="007F3F04"/>
    <w:rsid w:val="00801385"/>
    <w:rsid w:val="00805B54"/>
    <w:rsid w:val="00811ED9"/>
    <w:rsid w:val="00816013"/>
    <w:rsid w:val="00816E6C"/>
    <w:rsid w:val="00820F1A"/>
    <w:rsid w:val="00821608"/>
    <w:rsid w:val="00823905"/>
    <w:rsid w:val="00823944"/>
    <w:rsid w:val="008249FF"/>
    <w:rsid w:val="00825189"/>
    <w:rsid w:val="008262E3"/>
    <w:rsid w:val="008276FF"/>
    <w:rsid w:val="00827BA3"/>
    <w:rsid w:val="008310A4"/>
    <w:rsid w:val="008326A5"/>
    <w:rsid w:val="00832C90"/>
    <w:rsid w:val="008333C6"/>
    <w:rsid w:val="008337B4"/>
    <w:rsid w:val="0083425D"/>
    <w:rsid w:val="00835F10"/>
    <w:rsid w:val="00837300"/>
    <w:rsid w:val="00841DD5"/>
    <w:rsid w:val="00846325"/>
    <w:rsid w:val="00850901"/>
    <w:rsid w:val="00851379"/>
    <w:rsid w:val="008525D1"/>
    <w:rsid w:val="00853C68"/>
    <w:rsid w:val="00856246"/>
    <w:rsid w:val="008576ED"/>
    <w:rsid w:val="008613B2"/>
    <w:rsid w:val="0086511B"/>
    <w:rsid w:val="00867CAD"/>
    <w:rsid w:val="008750FA"/>
    <w:rsid w:val="008756B3"/>
    <w:rsid w:val="0088224E"/>
    <w:rsid w:val="00882351"/>
    <w:rsid w:val="008856F8"/>
    <w:rsid w:val="00887E10"/>
    <w:rsid w:val="00890F4C"/>
    <w:rsid w:val="00896452"/>
    <w:rsid w:val="008978EA"/>
    <w:rsid w:val="00897BCC"/>
    <w:rsid w:val="008A2A1E"/>
    <w:rsid w:val="008A53E0"/>
    <w:rsid w:val="008A5867"/>
    <w:rsid w:val="008A5F74"/>
    <w:rsid w:val="008A6529"/>
    <w:rsid w:val="008A65AC"/>
    <w:rsid w:val="008A76C0"/>
    <w:rsid w:val="008B40CB"/>
    <w:rsid w:val="008B7692"/>
    <w:rsid w:val="008B76C9"/>
    <w:rsid w:val="008B7ACB"/>
    <w:rsid w:val="008C1A80"/>
    <w:rsid w:val="008C1F0D"/>
    <w:rsid w:val="008C3D44"/>
    <w:rsid w:val="008C5599"/>
    <w:rsid w:val="008C5C67"/>
    <w:rsid w:val="008D16C7"/>
    <w:rsid w:val="008D1955"/>
    <w:rsid w:val="008D1A9F"/>
    <w:rsid w:val="008D3035"/>
    <w:rsid w:val="008D51CA"/>
    <w:rsid w:val="008D5353"/>
    <w:rsid w:val="008D57F9"/>
    <w:rsid w:val="008E0028"/>
    <w:rsid w:val="008E3043"/>
    <w:rsid w:val="008E36F4"/>
    <w:rsid w:val="008E4ECC"/>
    <w:rsid w:val="008E72BD"/>
    <w:rsid w:val="008F0B85"/>
    <w:rsid w:val="008F21B2"/>
    <w:rsid w:val="008F2BB3"/>
    <w:rsid w:val="008F5017"/>
    <w:rsid w:val="008F51C0"/>
    <w:rsid w:val="008F5806"/>
    <w:rsid w:val="00903DED"/>
    <w:rsid w:val="0090481C"/>
    <w:rsid w:val="009103A1"/>
    <w:rsid w:val="009131D1"/>
    <w:rsid w:val="0091404B"/>
    <w:rsid w:val="0091558F"/>
    <w:rsid w:val="00916D10"/>
    <w:rsid w:val="009215C9"/>
    <w:rsid w:val="0092351B"/>
    <w:rsid w:val="009241C1"/>
    <w:rsid w:val="00925577"/>
    <w:rsid w:val="00931CA3"/>
    <w:rsid w:val="00933805"/>
    <w:rsid w:val="00933DCB"/>
    <w:rsid w:val="00936C31"/>
    <w:rsid w:val="009402FB"/>
    <w:rsid w:val="00943621"/>
    <w:rsid w:val="00944905"/>
    <w:rsid w:val="009458CF"/>
    <w:rsid w:val="00945993"/>
    <w:rsid w:val="009474ED"/>
    <w:rsid w:val="009476F1"/>
    <w:rsid w:val="00947F47"/>
    <w:rsid w:val="009505B7"/>
    <w:rsid w:val="00951AED"/>
    <w:rsid w:val="00952AD2"/>
    <w:rsid w:val="00953812"/>
    <w:rsid w:val="00954680"/>
    <w:rsid w:val="00955A73"/>
    <w:rsid w:val="009561B7"/>
    <w:rsid w:val="00957A0A"/>
    <w:rsid w:val="009608DB"/>
    <w:rsid w:val="009615E6"/>
    <w:rsid w:val="00961732"/>
    <w:rsid w:val="009618DB"/>
    <w:rsid w:val="00966912"/>
    <w:rsid w:val="00966917"/>
    <w:rsid w:val="00970056"/>
    <w:rsid w:val="0097081E"/>
    <w:rsid w:val="00970841"/>
    <w:rsid w:val="00973335"/>
    <w:rsid w:val="0097415B"/>
    <w:rsid w:val="00974B72"/>
    <w:rsid w:val="00976480"/>
    <w:rsid w:val="00980A3D"/>
    <w:rsid w:val="00987AEB"/>
    <w:rsid w:val="0099244F"/>
    <w:rsid w:val="00992BEB"/>
    <w:rsid w:val="009936EF"/>
    <w:rsid w:val="00994D1C"/>
    <w:rsid w:val="00995785"/>
    <w:rsid w:val="009A5381"/>
    <w:rsid w:val="009A5AC0"/>
    <w:rsid w:val="009A5CDB"/>
    <w:rsid w:val="009A62B9"/>
    <w:rsid w:val="009A7C8B"/>
    <w:rsid w:val="009A7FB9"/>
    <w:rsid w:val="009B38E7"/>
    <w:rsid w:val="009C12E6"/>
    <w:rsid w:val="009C405B"/>
    <w:rsid w:val="009C4223"/>
    <w:rsid w:val="009C4443"/>
    <w:rsid w:val="009C5741"/>
    <w:rsid w:val="009C63CC"/>
    <w:rsid w:val="009C7207"/>
    <w:rsid w:val="009D02C5"/>
    <w:rsid w:val="009D2106"/>
    <w:rsid w:val="009D5ECA"/>
    <w:rsid w:val="009E3437"/>
    <w:rsid w:val="009E366F"/>
    <w:rsid w:val="009E4863"/>
    <w:rsid w:val="009E4D7D"/>
    <w:rsid w:val="009E67B2"/>
    <w:rsid w:val="009E7CD4"/>
    <w:rsid w:val="009E7CFA"/>
    <w:rsid w:val="009F0E2F"/>
    <w:rsid w:val="009F125A"/>
    <w:rsid w:val="009F135A"/>
    <w:rsid w:val="009F32E7"/>
    <w:rsid w:val="009F360C"/>
    <w:rsid w:val="009F6339"/>
    <w:rsid w:val="009F7AC1"/>
    <w:rsid w:val="00A0171C"/>
    <w:rsid w:val="00A033DB"/>
    <w:rsid w:val="00A064C9"/>
    <w:rsid w:val="00A10150"/>
    <w:rsid w:val="00A113C3"/>
    <w:rsid w:val="00A1256A"/>
    <w:rsid w:val="00A14580"/>
    <w:rsid w:val="00A16D51"/>
    <w:rsid w:val="00A17C87"/>
    <w:rsid w:val="00A22A24"/>
    <w:rsid w:val="00A2444F"/>
    <w:rsid w:val="00A260A6"/>
    <w:rsid w:val="00A36399"/>
    <w:rsid w:val="00A36532"/>
    <w:rsid w:val="00A37CA2"/>
    <w:rsid w:val="00A42F8A"/>
    <w:rsid w:val="00A4334A"/>
    <w:rsid w:val="00A43E0D"/>
    <w:rsid w:val="00A46E62"/>
    <w:rsid w:val="00A4729B"/>
    <w:rsid w:val="00A51140"/>
    <w:rsid w:val="00A51ADB"/>
    <w:rsid w:val="00A51B7D"/>
    <w:rsid w:val="00A52D31"/>
    <w:rsid w:val="00A5518C"/>
    <w:rsid w:val="00A601F4"/>
    <w:rsid w:val="00A61AE3"/>
    <w:rsid w:val="00A625AD"/>
    <w:rsid w:val="00A6469C"/>
    <w:rsid w:val="00A651CA"/>
    <w:rsid w:val="00A7193F"/>
    <w:rsid w:val="00A763F2"/>
    <w:rsid w:val="00A77A84"/>
    <w:rsid w:val="00A81282"/>
    <w:rsid w:val="00A81803"/>
    <w:rsid w:val="00A82B54"/>
    <w:rsid w:val="00A839CE"/>
    <w:rsid w:val="00A83A93"/>
    <w:rsid w:val="00A859E9"/>
    <w:rsid w:val="00A85CD6"/>
    <w:rsid w:val="00A87D58"/>
    <w:rsid w:val="00A87F82"/>
    <w:rsid w:val="00A93355"/>
    <w:rsid w:val="00A961B7"/>
    <w:rsid w:val="00A97CE6"/>
    <w:rsid w:val="00AA0614"/>
    <w:rsid w:val="00AA1595"/>
    <w:rsid w:val="00AA1F49"/>
    <w:rsid w:val="00AA2288"/>
    <w:rsid w:val="00AA48D3"/>
    <w:rsid w:val="00AA6903"/>
    <w:rsid w:val="00AB01CC"/>
    <w:rsid w:val="00AB24C9"/>
    <w:rsid w:val="00AC03C8"/>
    <w:rsid w:val="00AC3A43"/>
    <w:rsid w:val="00AC78CD"/>
    <w:rsid w:val="00AD0625"/>
    <w:rsid w:val="00AD3DC7"/>
    <w:rsid w:val="00AD5335"/>
    <w:rsid w:val="00AD63EE"/>
    <w:rsid w:val="00AD6B1C"/>
    <w:rsid w:val="00AE1AB3"/>
    <w:rsid w:val="00AE740B"/>
    <w:rsid w:val="00AF1F65"/>
    <w:rsid w:val="00AF573B"/>
    <w:rsid w:val="00B00BD2"/>
    <w:rsid w:val="00B0450D"/>
    <w:rsid w:val="00B05FF0"/>
    <w:rsid w:val="00B0765E"/>
    <w:rsid w:val="00B1083B"/>
    <w:rsid w:val="00B10F19"/>
    <w:rsid w:val="00B12F86"/>
    <w:rsid w:val="00B15774"/>
    <w:rsid w:val="00B15854"/>
    <w:rsid w:val="00B15D55"/>
    <w:rsid w:val="00B21BD3"/>
    <w:rsid w:val="00B23967"/>
    <w:rsid w:val="00B24517"/>
    <w:rsid w:val="00B26767"/>
    <w:rsid w:val="00B27DA1"/>
    <w:rsid w:val="00B3086D"/>
    <w:rsid w:val="00B30D80"/>
    <w:rsid w:val="00B32514"/>
    <w:rsid w:val="00B33471"/>
    <w:rsid w:val="00B36569"/>
    <w:rsid w:val="00B3693D"/>
    <w:rsid w:val="00B372D6"/>
    <w:rsid w:val="00B37592"/>
    <w:rsid w:val="00B412C3"/>
    <w:rsid w:val="00B41368"/>
    <w:rsid w:val="00B41E51"/>
    <w:rsid w:val="00B431E5"/>
    <w:rsid w:val="00B44238"/>
    <w:rsid w:val="00B466C4"/>
    <w:rsid w:val="00B4677A"/>
    <w:rsid w:val="00B50FCA"/>
    <w:rsid w:val="00B531D8"/>
    <w:rsid w:val="00B5560E"/>
    <w:rsid w:val="00B55829"/>
    <w:rsid w:val="00B573CC"/>
    <w:rsid w:val="00B57AC6"/>
    <w:rsid w:val="00B600FB"/>
    <w:rsid w:val="00B62534"/>
    <w:rsid w:val="00B62ACF"/>
    <w:rsid w:val="00B62E31"/>
    <w:rsid w:val="00B63636"/>
    <w:rsid w:val="00B64625"/>
    <w:rsid w:val="00B6493D"/>
    <w:rsid w:val="00B6530F"/>
    <w:rsid w:val="00B6539D"/>
    <w:rsid w:val="00B66348"/>
    <w:rsid w:val="00B66EEE"/>
    <w:rsid w:val="00B7107D"/>
    <w:rsid w:val="00B75904"/>
    <w:rsid w:val="00B7629D"/>
    <w:rsid w:val="00B7676F"/>
    <w:rsid w:val="00B77917"/>
    <w:rsid w:val="00B81449"/>
    <w:rsid w:val="00B81BDF"/>
    <w:rsid w:val="00B834E1"/>
    <w:rsid w:val="00B87A1B"/>
    <w:rsid w:val="00B9049C"/>
    <w:rsid w:val="00B904E1"/>
    <w:rsid w:val="00B91399"/>
    <w:rsid w:val="00B955D1"/>
    <w:rsid w:val="00B96782"/>
    <w:rsid w:val="00B9688A"/>
    <w:rsid w:val="00BA396F"/>
    <w:rsid w:val="00BA4845"/>
    <w:rsid w:val="00BA6909"/>
    <w:rsid w:val="00BA70F7"/>
    <w:rsid w:val="00BA79E7"/>
    <w:rsid w:val="00BB1FFF"/>
    <w:rsid w:val="00BB3EB7"/>
    <w:rsid w:val="00BB6BC2"/>
    <w:rsid w:val="00BC2381"/>
    <w:rsid w:val="00BC2E34"/>
    <w:rsid w:val="00BD2C6B"/>
    <w:rsid w:val="00BD39A1"/>
    <w:rsid w:val="00BE136D"/>
    <w:rsid w:val="00BE1728"/>
    <w:rsid w:val="00BE17C8"/>
    <w:rsid w:val="00BE1F8E"/>
    <w:rsid w:val="00BE5FBD"/>
    <w:rsid w:val="00BE7890"/>
    <w:rsid w:val="00BF2077"/>
    <w:rsid w:val="00BF21D3"/>
    <w:rsid w:val="00BF6747"/>
    <w:rsid w:val="00BF7FA8"/>
    <w:rsid w:val="00C00E81"/>
    <w:rsid w:val="00C03675"/>
    <w:rsid w:val="00C0456B"/>
    <w:rsid w:val="00C04B14"/>
    <w:rsid w:val="00C05D9E"/>
    <w:rsid w:val="00C06547"/>
    <w:rsid w:val="00C0710A"/>
    <w:rsid w:val="00C1194A"/>
    <w:rsid w:val="00C145D3"/>
    <w:rsid w:val="00C14C66"/>
    <w:rsid w:val="00C15F17"/>
    <w:rsid w:val="00C2098B"/>
    <w:rsid w:val="00C223A1"/>
    <w:rsid w:val="00C32C4E"/>
    <w:rsid w:val="00C3303F"/>
    <w:rsid w:val="00C33628"/>
    <w:rsid w:val="00C34DDC"/>
    <w:rsid w:val="00C423E0"/>
    <w:rsid w:val="00C42A15"/>
    <w:rsid w:val="00C4749D"/>
    <w:rsid w:val="00C5081A"/>
    <w:rsid w:val="00C527B9"/>
    <w:rsid w:val="00C52AED"/>
    <w:rsid w:val="00C547B5"/>
    <w:rsid w:val="00C54818"/>
    <w:rsid w:val="00C557AC"/>
    <w:rsid w:val="00C601B7"/>
    <w:rsid w:val="00C61087"/>
    <w:rsid w:val="00C62EDA"/>
    <w:rsid w:val="00C71A53"/>
    <w:rsid w:val="00C805DD"/>
    <w:rsid w:val="00C81381"/>
    <w:rsid w:val="00C83FF4"/>
    <w:rsid w:val="00C8583F"/>
    <w:rsid w:val="00C85E57"/>
    <w:rsid w:val="00C87103"/>
    <w:rsid w:val="00C92FA1"/>
    <w:rsid w:val="00C95F8D"/>
    <w:rsid w:val="00CA17D3"/>
    <w:rsid w:val="00CA217D"/>
    <w:rsid w:val="00CA3796"/>
    <w:rsid w:val="00CB175F"/>
    <w:rsid w:val="00CB1C80"/>
    <w:rsid w:val="00CB25FE"/>
    <w:rsid w:val="00CB621D"/>
    <w:rsid w:val="00CB6736"/>
    <w:rsid w:val="00CB795B"/>
    <w:rsid w:val="00CC17DD"/>
    <w:rsid w:val="00CC2238"/>
    <w:rsid w:val="00CC53D6"/>
    <w:rsid w:val="00CC5CD7"/>
    <w:rsid w:val="00CD1EB4"/>
    <w:rsid w:val="00CD2116"/>
    <w:rsid w:val="00CD60F0"/>
    <w:rsid w:val="00CD68EB"/>
    <w:rsid w:val="00CD740A"/>
    <w:rsid w:val="00CD7AA4"/>
    <w:rsid w:val="00CE0984"/>
    <w:rsid w:val="00CE1D32"/>
    <w:rsid w:val="00CE5C7B"/>
    <w:rsid w:val="00CE7A67"/>
    <w:rsid w:val="00CF092C"/>
    <w:rsid w:val="00CF0989"/>
    <w:rsid w:val="00CF240A"/>
    <w:rsid w:val="00CF4D13"/>
    <w:rsid w:val="00CF7857"/>
    <w:rsid w:val="00D00308"/>
    <w:rsid w:val="00D005AC"/>
    <w:rsid w:val="00D00E53"/>
    <w:rsid w:val="00D02DCF"/>
    <w:rsid w:val="00D04128"/>
    <w:rsid w:val="00D06ECB"/>
    <w:rsid w:val="00D11365"/>
    <w:rsid w:val="00D11A04"/>
    <w:rsid w:val="00D12EA1"/>
    <w:rsid w:val="00D1377D"/>
    <w:rsid w:val="00D14862"/>
    <w:rsid w:val="00D14872"/>
    <w:rsid w:val="00D14998"/>
    <w:rsid w:val="00D22C94"/>
    <w:rsid w:val="00D23CA3"/>
    <w:rsid w:val="00D27A72"/>
    <w:rsid w:val="00D3475F"/>
    <w:rsid w:val="00D34969"/>
    <w:rsid w:val="00D36A38"/>
    <w:rsid w:val="00D36C68"/>
    <w:rsid w:val="00D373C2"/>
    <w:rsid w:val="00D4228E"/>
    <w:rsid w:val="00D43423"/>
    <w:rsid w:val="00D44F4D"/>
    <w:rsid w:val="00D461EB"/>
    <w:rsid w:val="00D46A2A"/>
    <w:rsid w:val="00D51799"/>
    <w:rsid w:val="00D54CF6"/>
    <w:rsid w:val="00D57063"/>
    <w:rsid w:val="00D60FE0"/>
    <w:rsid w:val="00D63646"/>
    <w:rsid w:val="00D71B7C"/>
    <w:rsid w:val="00D73E3D"/>
    <w:rsid w:val="00D81ED4"/>
    <w:rsid w:val="00D8349C"/>
    <w:rsid w:val="00D84495"/>
    <w:rsid w:val="00D85567"/>
    <w:rsid w:val="00D86C13"/>
    <w:rsid w:val="00D92FE4"/>
    <w:rsid w:val="00D9321A"/>
    <w:rsid w:val="00D9351E"/>
    <w:rsid w:val="00D9358F"/>
    <w:rsid w:val="00DA049B"/>
    <w:rsid w:val="00DA0BCD"/>
    <w:rsid w:val="00DA19E2"/>
    <w:rsid w:val="00DA1F34"/>
    <w:rsid w:val="00DA4525"/>
    <w:rsid w:val="00DA4AB3"/>
    <w:rsid w:val="00DA5232"/>
    <w:rsid w:val="00DA7067"/>
    <w:rsid w:val="00DA7162"/>
    <w:rsid w:val="00DB0490"/>
    <w:rsid w:val="00DB2F8B"/>
    <w:rsid w:val="00DB3ACD"/>
    <w:rsid w:val="00DB4942"/>
    <w:rsid w:val="00DB5BA8"/>
    <w:rsid w:val="00DB6876"/>
    <w:rsid w:val="00DB7CEB"/>
    <w:rsid w:val="00DC0F2B"/>
    <w:rsid w:val="00DC1375"/>
    <w:rsid w:val="00DC1414"/>
    <w:rsid w:val="00DC25F0"/>
    <w:rsid w:val="00DC388E"/>
    <w:rsid w:val="00DD2F88"/>
    <w:rsid w:val="00DD353E"/>
    <w:rsid w:val="00DD52BF"/>
    <w:rsid w:val="00DD7857"/>
    <w:rsid w:val="00DE4625"/>
    <w:rsid w:val="00DF01A6"/>
    <w:rsid w:val="00DF0442"/>
    <w:rsid w:val="00DF0561"/>
    <w:rsid w:val="00DF0BBB"/>
    <w:rsid w:val="00DF115F"/>
    <w:rsid w:val="00DF14A4"/>
    <w:rsid w:val="00DF18BD"/>
    <w:rsid w:val="00E00064"/>
    <w:rsid w:val="00E01FB7"/>
    <w:rsid w:val="00E02FFC"/>
    <w:rsid w:val="00E06ABC"/>
    <w:rsid w:val="00E12FD4"/>
    <w:rsid w:val="00E13B43"/>
    <w:rsid w:val="00E145DC"/>
    <w:rsid w:val="00E165EE"/>
    <w:rsid w:val="00E16ABB"/>
    <w:rsid w:val="00E22862"/>
    <w:rsid w:val="00E25E3C"/>
    <w:rsid w:val="00E26797"/>
    <w:rsid w:val="00E26A1F"/>
    <w:rsid w:val="00E272DB"/>
    <w:rsid w:val="00E27D0F"/>
    <w:rsid w:val="00E32B0C"/>
    <w:rsid w:val="00E33282"/>
    <w:rsid w:val="00E427C3"/>
    <w:rsid w:val="00E451F2"/>
    <w:rsid w:val="00E462FD"/>
    <w:rsid w:val="00E4694A"/>
    <w:rsid w:val="00E510A6"/>
    <w:rsid w:val="00E517CB"/>
    <w:rsid w:val="00E519D0"/>
    <w:rsid w:val="00E51C70"/>
    <w:rsid w:val="00E533EA"/>
    <w:rsid w:val="00E569F8"/>
    <w:rsid w:val="00E629EF"/>
    <w:rsid w:val="00E62C48"/>
    <w:rsid w:val="00E63303"/>
    <w:rsid w:val="00E653A4"/>
    <w:rsid w:val="00E669EE"/>
    <w:rsid w:val="00E66E17"/>
    <w:rsid w:val="00E70F64"/>
    <w:rsid w:val="00E715B5"/>
    <w:rsid w:val="00E72681"/>
    <w:rsid w:val="00E86624"/>
    <w:rsid w:val="00E86B40"/>
    <w:rsid w:val="00E93445"/>
    <w:rsid w:val="00E973C3"/>
    <w:rsid w:val="00EA31EC"/>
    <w:rsid w:val="00EA404C"/>
    <w:rsid w:val="00EB1684"/>
    <w:rsid w:val="00EB53BD"/>
    <w:rsid w:val="00EC0FA5"/>
    <w:rsid w:val="00EC4BC8"/>
    <w:rsid w:val="00EC6E27"/>
    <w:rsid w:val="00ED37F8"/>
    <w:rsid w:val="00ED456B"/>
    <w:rsid w:val="00ED4A05"/>
    <w:rsid w:val="00EE0450"/>
    <w:rsid w:val="00EE05F9"/>
    <w:rsid w:val="00EE0EDC"/>
    <w:rsid w:val="00EE1523"/>
    <w:rsid w:val="00EE2C82"/>
    <w:rsid w:val="00EE30D3"/>
    <w:rsid w:val="00EE36FA"/>
    <w:rsid w:val="00EE4973"/>
    <w:rsid w:val="00EE6011"/>
    <w:rsid w:val="00EF0EC5"/>
    <w:rsid w:val="00EF4FC4"/>
    <w:rsid w:val="00EF5CB2"/>
    <w:rsid w:val="00F014FA"/>
    <w:rsid w:val="00F03147"/>
    <w:rsid w:val="00F06748"/>
    <w:rsid w:val="00F072B8"/>
    <w:rsid w:val="00F07368"/>
    <w:rsid w:val="00F12B79"/>
    <w:rsid w:val="00F15106"/>
    <w:rsid w:val="00F2025E"/>
    <w:rsid w:val="00F223A0"/>
    <w:rsid w:val="00F22EE7"/>
    <w:rsid w:val="00F329B6"/>
    <w:rsid w:val="00F32AB8"/>
    <w:rsid w:val="00F33AD4"/>
    <w:rsid w:val="00F36FC5"/>
    <w:rsid w:val="00F416B0"/>
    <w:rsid w:val="00F42F27"/>
    <w:rsid w:val="00F505AC"/>
    <w:rsid w:val="00F51C67"/>
    <w:rsid w:val="00F529E8"/>
    <w:rsid w:val="00F557A4"/>
    <w:rsid w:val="00F55DAE"/>
    <w:rsid w:val="00F605FE"/>
    <w:rsid w:val="00F61011"/>
    <w:rsid w:val="00F625BC"/>
    <w:rsid w:val="00F642F2"/>
    <w:rsid w:val="00F6475B"/>
    <w:rsid w:val="00F65788"/>
    <w:rsid w:val="00F66943"/>
    <w:rsid w:val="00F67109"/>
    <w:rsid w:val="00F67236"/>
    <w:rsid w:val="00F703DB"/>
    <w:rsid w:val="00F70EFF"/>
    <w:rsid w:val="00F713F2"/>
    <w:rsid w:val="00F74629"/>
    <w:rsid w:val="00F74E87"/>
    <w:rsid w:val="00F7699E"/>
    <w:rsid w:val="00F82FBE"/>
    <w:rsid w:val="00F84BA5"/>
    <w:rsid w:val="00F86F30"/>
    <w:rsid w:val="00F87C02"/>
    <w:rsid w:val="00F907A4"/>
    <w:rsid w:val="00F918C2"/>
    <w:rsid w:val="00F92555"/>
    <w:rsid w:val="00FA50B5"/>
    <w:rsid w:val="00FA58DF"/>
    <w:rsid w:val="00FA6EC3"/>
    <w:rsid w:val="00FA702E"/>
    <w:rsid w:val="00FA7BF3"/>
    <w:rsid w:val="00FB304B"/>
    <w:rsid w:val="00FB571D"/>
    <w:rsid w:val="00FC1EE3"/>
    <w:rsid w:val="00FC7BBE"/>
    <w:rsid w:val="00FD0386"/>
    <w:rsid w:val="00FD156F"/>
    <w:rsid w:val="00FD2BC2"/>
    <w:rsid w:val="00FD585B"/>
    <w:rsid w:val="00FD620D"/>
    <w:rsid w:val="00FD7001"/>
    <w:rsid w:val="00FE06F3"/>
    <w:rsid w:val="00FE3105"/>
    <w:rsid w:val="00FE3EF5"/>
    <w:rsid w:val="00FE7736"/>
    <w:rsid w:val="00FF0CA2"/>
    <w:rsid w:val="00FF1696"/>
    <w:rsid w:val="00FF318D"/>
    <w:rsid w:val="00FF31C6"/>
    <w:rsid w:val="00FF50A1"/>
    <w:rsid w:val="00FF5FE5"/>
    <w:rsid w:val="00FF7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oNotEmbedSmartTags/>
  <w:decimalSymbol w:val="."/>
  <w:listSeparator w:val=","/>
  <w14:docId w14:val="65BBE032"/>
  <w15:chartTrackingRefBased/>
  <w15:docId w15:val="{51C0702A-C422-4809-A30A-C8B065F9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HTML Preformatted" w:semiHidden="1" w:uiPriority="99"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3ACD"/>
    <w:pPr>
      <w:overflowPunct w:val="0"/>
      <w:autoSpaceDE w:val="0"/>
      <w:autoSpaceDN w:val="0"/>
      <w:adjustRightInd w:val="0"/>
      <w:spacing w:after="200" w:line="-260" w:lineRule="auto"/>
      <w:textAlignment w:val="baseline"/>
    </w:pPr>
    <w:rPr>
      <w:lang w:eastAsia="en-US"/>
    </w:rPr>
  </w:style>
  <w:style w:type="paragraph" w:styleId="Heading1">
    <w:name w:val="heading 1"/>
    <w:basedOn w:val="Normal"/>
    <w:next w:val="Normal"/>
    <w:link w:val="Heading1Char"/>
    <w:qFormat/>
    <w:rsid w:val="0043293C"/>
    <w:pPr>
      <w:keepNext/>
      <w:keepLines/>
      <w:pageBreakBefore/>
      <w:numPr>
        <w:numId w:val="2"/>
      </w:numPr>
      <w:spacing w:after="320" w:line="-360" w:lineRule="auto"/>
      <w:outlineLvl w:val="0"/>
    </w:pPr>
    <w:rPr>
      <w:rFonts w:ascii="Arial" w:hAnsi="Arial"/>
      <w:b/>
      <w:sz w:val="32"/>
    </w:rPr>
  </w:style>
  <w:style w:type="paragraph" w:styleId="Heading2">
    <w:name w:val="heading 2"/>
    <w:basedOn w:val="Normal"/>
    <w:next w:val="Normal"/>
    <w:link w:val="Heading2Char"/>
    <w:qFormat/>
    <w:rsid w:val="0043293C"/>
    <w:pPr>
      <w:keepNext/>
      <w:keepLines/>
      <w:numPr>
        <w:ilvl w:val="1"/>
        <w:numId w:val="2"/>
      </w:numPr>
      <w:spacing w:before="120" w:line="300" w:lineRule="exact"/>
      <w:outlineLvl w:val="1"/>
    </w:pPr>
    <w:rPr>
      <w:rFonts w:ascii="Arial" w:hAnsi="Arial"/>
      <w:b/>
      <w:sz w:val="24"/>
    </w:rPr>
  </w:style>
  <w:style w:type="paragraph" w:styleId="Heading3">
    <w:name w:val="heading 3"/>
    <w:basedOn w:val="Heading2"/>
    <w:next w:val="Normal"/>
    <w:link w:val="Heading3Char"/>
    <w:qFormat/>
    <w:rsid w:val="0043293C"/>
    <w:pPr>
      <w:numPr>
        <w:ilvl w:val="2"/>
      </w:numPr>
      <w:outlineLvl w:val="2"/>
    </w:pPr>
    <w:rPr>
      <w:sz w:val="20"/>
    </w:rPr>
  </w:style>
  <w:style w:type="paragraph" w:styleId="Heading4">
    <w:name w:val="heading 4"/>
    <w:basedOn w:val="Normal"/>
    <w:next w:val="Normal"/>
    <w:qFormat/>
    <w:rsid w:val="0043293C"/>
    <w:pPr>
      <w:keepLines/>
      <w:numPr>
        <w:ilvl w:val="3"/>
        <w:numId w:val="2"/>
      </w:numPr>
      <w:spacing w:line="260" w:lineRule="exact"/>
      <w:outlineLvl w:val="3"/>
    </w:pPr>
    <w:rPr>
      <w:b/>
    </w:rPr>
  </w:style>
  <w:style w:type="paragraph" w:styleId="Heading5">
    <w:name w:val="heading 5"/>
    <w:basedOn w:val="Normal"/>
    <w:next w:val="Normal"/>
    <w:qFormat/>
    <w:rsid w:val="0043293C"/>
    <w:pPr>
      <w:keepNext/>
      <w:keepLines/>
      <w:numPr>
        <w:ilvl w:val="4"/>
        <w:numId w:val="2"/>
      </w:numPr>
      <w:spacing w:after="160" w:line="260" w:lineRule="exact"/>
      <w:outlineLvl w:val="4"/>
    </w:pPr>
    <w:rPr>
      <w:b/>
    </w:rPr>
  </w:style>
  <w:style w:type="paragraph" w:styleId="Heading6">
    <w:name w:val="heading 6"/>
    <w:basedOn w:val="Normal"/>
    <w:next w:val="Normal"/>
    <w:qFormat/>
    <w:rsid w:val="0043293C"/>
    <w:pPr>
      <w:numPr>
        <w:ilvl w:val="5"/>
        <w:numId w:val="7"/>
      </w:numPr>
      <w:spacing w:line="260" w:lineRule="exact"/>
      <w:outlineLvl w:val="5"/>
    </w:pPr>
    <w:rPr>
      <w:b/>
    </w:rPr>
  </w:style>
  <w:style w:type="paragraph" w:styleId="Heading7">
    <w:name w:val="heading 7"/>
    <w:basedOn w:val="Normal"/>
    <w:next w:val="Normal"/>
    <w:qFormat/>
    <w:rsid w:val="0043293C"/>
    <w:pPr>
      <w:overflowPunct/>
      <w:autoSpaceDE/>
      <w:autoSpaceDN/>
      <w:adjustRightInd/>
      <w:spacing w:before="240" w:after="60"/>
      <w:textAlignment w:val="auto"/>
      <w:outlineLvl w:val="6"/>
    </w:pPr>
    <w:rPr>
      <w:rFonts w:ascii="Arial" w:hAnsi="Arial"/>
    </w:rPr>
  </w:style>
  <w:style w:type="paragraph" w:styleId="Heading8">
    <w:name w:val="heading 8"/>
    <w:basedOn w:val="Normal"/>
    <w:next w:val="Normal"/>
    <w:qFormat/>
    <w:rsid w:val="0043293C"/>
    <w:pPr>
      <w:overflowPunct/>
      <w:autoSpaceDE/>
      <w:autoSpaceDN/>
      <w:adjustRightInd/>
      <w:spacing w:before="240" w:after="60"/>
      <w:textAlignment w:val="auto"/>
      <w:outlineLvl w:val="7"/>
    </w:pPr>
    <w:rPr>
      <w:rFonts w:ascii="Arial" w:hAnsi="Arial"/>
      <w:i/>
    </w:rPr>
  </w:style>
  <w:style w:type="paragraph" w:styleId="Heading9">
    <w:name w:val="heading 9"/>
    <w:basedOn w:val="Normal"/>
    <w:next w:val="Normal"/>
    <w:qFormat/>
    <w:rsid w:val="0043293C"/>
    <w:pPr>
      <w:overflowPunct/>
      <w:autoSpaceDE/>
      <w:autoSpaceDN/>
      <w:adjustRightInd/>
      <w:spacing w:before="240" w:after="60"/>
      <w:textAlignment w:val="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293C"/>
    <w:pPr>
      <w:pBdr>
        <w:bottom w:val="single" w:sz="18" w:space="1" w:color="324099"/>
      </w:pBdr>
      <w:tabs>
        <w:tab w:val="center" w:pos="4820"/>
        <w:tab w:val="right" w:pos="9639"/>
      </w:tabs>
    </w:pPr>
    <w:rPr>
      <w:rFonts w:ascii="Arial" w:hAnsi="Arial"/>
    </w:rPr>
  </w:style>
  <w:style w:type="paragraph" w:styleId="Footer">
    <w:name w:val="footer"/>
    <w:basedOn w:val="Normal"/>
    <w:rsid w:val="0043293C"/>
    <w:pPr>
      <w:pBdr>
        <w:top w:val="single" w:sz="18" w:space="1" w:color="324099"/>
      </w:pBdr>
      <w:tabs>
        <w:tab w:val="center" w:pos="4820"/>
        <w:tab w:val="right" w:pos="9639"/>
      </w:tabs>
      <w:spacing w:after="0" w:line="240" w:lineRule="auto"/>
    </w:pPr>
    <w:rPr>
      <w:rFonts w:ascii="Arial" w:hAnsi="Arial"/>
      <w:sz w:val="18"/>
    </w:rPr>
  </w:style>
  <w:style w:type="paragraph" w:customStyle="1" w:styleId="Bit">
    <w:name w:val="Bit"/>
    <w:basedOn w:val="Normal"/>
    <w:rsid w:val="0043293C"/>
    <w:pPr>
      <w:widowControl w:val="0"/>
      <w:spacing w:after="0" w:line="240" w:lineRule="auto"/>
    </w:pPr>
    <w:rPr>
      <w:rFonts w:ascii="Arial" w:hAnsi="Arial"/>
      <w:color w:val="FFFFFF"/>
      <w:sz w:val="116"/>
      <w:lang w:eastAsia="ja-JP"/>
    </w:rPr>
  </w:style>
  <w:style w:type="paragraph" w:customStyle="1" w:styleId="box">
    <w:name w:val="box"/>
    <w:basedOn w:val="Normal"/>
    <w:rsid w:val="0043293C"/>
    <w:pPr>
      <w:keepNext/>
      <w:keepLines/>
      <w:pBdr>
        <w:top w:val="single" w:sz="6" w:space="5" w:color="auto"/>
        <w:left w:val="single" w:sz="6" w:space="5" w:color="auto"/>
        <w:bottom w:val="single" w:sz="6" w:space="5" w:color="auto"/>
        <w:right w:val="single" w:sz="6" w:space="5" w:color="auto"/>
      </w:pBdr>
      <w:spacing w:before="100" w:after="60" w:line="260" w:lineRule="auto"/>
      <w:jc w:val="center"/>
    </w:pPr>
    <w:rPr>
      <w:rFonts w:ascii="Arial" w:hAnsi="Arial"/>
      <w:noProof/>
      <w:sz w:val="18"/>
    </w:rPr>
  </w:style>
  <w:style w:type="paragraph" w:customStyle="1" w:styleId="boxb">
    <w:name w:val="boxb"/>
    <w:basedOn w:val="box"/>
    <w:rsid w:val="0043293C"/>
    <w:pPr>
      <w:pBdr>
        <w:top w:val="none" w:sz="0" w:space="0" w:color="auto"/>
        <w:left w:val="none" w:sz="0" w:space="0" w:color="auto"/>
        <w:bottom w:val="none" w:sz="0" w:space="0" w:color="auto"/>
        <w:right w:val="none" w:sz="0" w:space="0" w:color="auto"/>
      </w:pBdr>
    </w:pPr>
  </w:style>
  <w:style w:type="paragraph" w:customStyle="1" w:styleId="cautionhead">
    <w:name w:val="caution head"/>
    <w:basedOn w:val="Normal"/>
    <w:next w:val="Normal"/>
    <w:rsid w:val="0043293C"/>
    <w:pPr>
      <w:pBdr>
        <w:top w:val="single" w:sz="6" w:space="3" w:color="auto"/>
        <w:left w:val="single" w:sz="6" w:space="3" w:color="auto"/>
        <w:bottom w:val="single" w:sz="6" w:space="3" w:color="auto"/>
        <w:right w:val="single" w:sz="6" w:space="3" w:color="auto"/>
      </w:pBdr>
      <w:jc w:val="center"/>
    </w:pPr>
    <w:rPr>
      <w:rFonts w:ascii="Arial" w:hAnsi="Arial"/>
      <w:b/>
    </w:rPr>
  </w:style>
  <w:style w:type="paragraph" w:customStyle="1" w:styleId="cautionitem">
    <w:name w:val="caution item"/>
    <w:basedOn w:val="cautionhead"/>
    <w:rsid w:val="0043293C"/>
    <w:rPr>
      <w:b w:val="0"/>
      <w:sz w:val="18"/>
    </w:rPr>
  </w:style>
  <w:style w:type="paragraph" w:customStyle="1" w:styleId="code">
    <w:name w:val="code"/>
    <w:basedOn w:val="Normal"/>
    <w:rsid w:val="0043293C"/>
    <w:pPr>
      <w:keepNext/>
      <w:keepLines/>
      <w:tabs>
        <w:tab w:val="left" w:pos="540"/>
        <w:tab w:val="left" w:pos="900"/>
        <w:tab w:val="left" w:pos="1260"/>
        <w:tab w:val="left" w:pos="1620"/>
        <w:tab w:val="left" w:pos="1980"/>
        <w:tab w:val="left" w:pos="2340"/>
        <w:tab w:val="left" w:pos="2700"/>
      </w:tabs>
      <w:spacing w:before="20" w:after="60" w:line="-220" w:lineRule="auto"/>
      <w:ind w:left="180"/>
    </w:pPr>
    <w:rPr>
      <w:rFonts w:ascii="Courier New" w:hAnsi="Courier New"/>
      <w:sz w:val="18"/>
    </w:rPr>
  </w:style>
  <w:style w:type="paragraph" w:customStyle="1" w:styleId="colophon">
    <w:name w:val="colophon"/>
    <w:basedOn w:val="Normal"/>
    <w:rsid w:val="0043293C"/>
    <w:pPr>
      <w:widowControl w:val="0"/>
      <w:tabs>
        <w:tab w:val="left" w:pos="1701"/>
      </w:tabs>
      <w:spacing w:before="60" w:after="0" w:line="240" w:lineRule="auto"/>
      <w:ind w:left="57"/>
    </w:pPr>
    <w:rPr>
      <w:rFonts w:ascii="Arial" w:hAnsi="Arial"/>
      <w:lang w:eastAsia="ja-JP"/>
    </w:rPr>
  </w:style>
  <w:style w:type="paragraph" w:customStyle="1" w:styleId="colophontitle">
    <w:name w:val="colophon_title"/>
    <w:rsid w:val="0043293C"/>
    <w:pPr>
      <w:spacing w:line="260" w:lineRule="exact"/>
      <w:ind w:left="57"/>
    </w:pPr>
    <w:rPr>
      <w:rFonts w:ascii="Arial" w:hAnsi="Arial"/>
      <w:b/>
      <w:sz w:val="24"/>
      <w:lang w:eastAsia="en-US"/>
    </w:rPr>
  </w:style>
  <w:style w:type="character" w:styleId="CommentReference">
    <w:name w:val="annotation reference"/>
    <w:rsid w:val="0043293C"/>
    <w:rPr>
      <w:sz w:val="18"/>
      <w:szCs w:val="18"/>
    </w:rPr>
  </w:style>
  <w:style w:type="paragraph" w:customStyle="1" w:styleId="copyright">
    <w:name w:val="copyright"/>
    <w:rsid w:val="0043293C"/>
    <w:pPr>
      <w:spacing w:before="60"/>
      <w:jc w:val="center"/>
    </w:pPr>
    <w:rPr>
      <w:rFonts w:ascii="Arial" w:hAnsi="Arial" w:cs="Arial"/>
      <w:sz w:val="18"/>
      <w:lang w:eastAsia="en-US"/>
    </w:rPr>
  </w:style>
  <w:style w:type="paragraph" w:styleId="Date">
    <w:name w:val="Date"/>
    <w:basedOn w:val="Normal"/>
    <w:next w:val="Normal"/>
    <w:rsid w:val="0043293C"/>
    <w:pPr>
      <w:widowControl w:val="0"/>
      <w:spacing w:after="0" w:line="320" w:lineRule="exact"/>
    </w:pPr>
    <w:rPr>
      <w:rFonts w:ascii="Arial" w:hAnsi="Arial"/>
      <w:sz w:val="32"/>
      <w:lang w:eastAsia="ja-JP"/>
    </w:rPr>
  </w:style>
  <w:style w:type="paragraph" w:customStyle="1" w:styleId="equation">
    <w:name w:val="equation"/>
    <w:basedOn w:val="Normal"/>
    <w:rsid w:val="0043293C"/>
    <w:pPr>
      <w:keepLines/>
      <w:spacing w:line="260" w:lineRule="auto"/>
      <w:ind w:left="720"/>
    </w:pPr>
    <w:rPr>
      <w:rFonts w:ascii="Arial" w:hAnsi="Arial"/>
      <w:sz w:val="18"/>
    </w:rPr>
  </w:style>
  <w:style w:type="paragraph" w:customStyle="1" w:styleId="figuretitle">
    <w:name w:val="figure title"/>
    <w:basedOn w:val="Heading4"/>
    <w:next w:val="Normal"/>
    <w:rsid w:val="0043293C"/>
    <w:pPr>
      <w:numPr>
        <w:ilvl w:val="0"/>
        <w:numId w:val="0"/>
      </w:numPr>
      <w:jc w:val="center"/>
      <w:outlineLvl w:val="9"/>
    </w:pPr>
  </w:style>
  <w:style w:type="paragraph" w:styleId="Index1">
    <w:name w:val="index 1"/>
    <w:basedOn w:val="Normal"/>
    <w:next w:val="Normal"/>
    <w:autoRedefine/>
    <w:semiHidden/>
    <w:rsid w:val="00747BA2"/>
    <w:pPr>
      <w:tabs>
        <w:tab w:val="right" w:leader="dot" w:pos="4500"/>
      </w:tabs>
      <w:overflowPunct/>
      <w:autoSpaceDE/>
      <w:autoSpaceDN/>
      <w:adjustRightInd/>
      <w:spacing w:after="0" w:line="259" w:lineRule="exact"/>
      <w:textAlignment w:val="auto"/>
    </w:pPr>
  </w:style>
  <w:style w:type="paragraph" w:styleId="Index2">
    <w:name w:val="index 2"/>
    <w:basedOn w:val="Normal"/>
    <w:next w:val="Normal"/>
    <w:autoRedefine/>
    <w:semiHidden/>
    <w:rsid w:val="00747BA2"/>
    <w:pPr>
      <w:tabs>
        <w:tab w:val="right" w:leader="dot" w:pos="4502"/>
      </w:tabs>
      <w:overflowPunct/>
      <w:autoSpaceDE/>
      <w:autoSpaceDN/>
      <w:adjustRightInd/>
      <w:spacing w:after="0" w:line="-259" w:lineRule="auto"/>
      <w:ind w:left="200"/>
      <w:textAlignment w:val="auto"/>
    </w:pPr>
  </w:style>
  <w:style w:type="paragraph" w:styleId="IndexHeading">
    <w:name w:val="index heading"/>
    <w:basedOn w:val="Normal"/>
    <w:next w:val="Index1"/>
    <w:semiHidden/>
    <w:rsid w:val="00747BA2"/>
    <w:pPr>
      <w:overflowPunct/>
      <w:autoSpaceDE/>
      <w:autoSpaceDN/>
      <w:adjustRightInd/>
      <w:spacing w:after="0" w:line="260" w:lineRule="atLeast"/>
      <w:textAlignment w:val="auto"/>
    </w:pPr>
    <w:rPr>
      <w:b/>
      <w:sz w:val="24"/>
    </w:rPr>
  </w:style>
  <w:style w:type="paragraph" w:customStyle="1" w:styleId="Level1cont">
    <w:name w:val="Level 1 cont"/>
    <w:basedOn w:val="Normal"/>
    <w:rsid w:val="0043293C"/>
    <w:pPr>
      <w:keepLines/>
      <w:spacing w:after="40"/>
      <w:ind w:left="288"/>
    </w:pPr>
  </w:style>
  <w:style w:type="paragraph" w:customStyle="1" w:styleId="Level1contend">
    <w:name w:val="Level 1 cont end"/>
    <w:basedOn w:val="Level1cont"/>
    <w:next w:val="Normal"/>
    <w:rsid w:val="0043293C"/>
    <w:pPr>
      <w:overflowPunct/>
      <w:autoSpaceDE/>
      <w:autoSpaceDN/>
      <w:adjustRightInd/>
      <w:spacing w:after="200" w:line="260" w:lineRule="atLeast"/>
      <w:textAlignment w:val="auto"/>
    </w:pPr>
  </w:style>
  <w:style w:type="paragraph" w:customStyle="1" w:styleId="Level1ordered">
    <w:name w:val="Level 1 ordered"/>
    <w:basedOn w:val="Normal"/>
    <w:rsid w:val="0043293C"/>
    <w:pPr>
      <w:spacing w:after="40" w:line="260" w:lineRule="exact"/>
      <w:ind w:left="288" w:hanging="288"/>
    </w:pPr>
  </w:style>
  <w:style w:type="paragraph" w:customStyle="1" w:styleId="Level1unordered">
    <w:name w:val="Level 1 unordered"/>
    <w:basedOn w:val="Level1ordered"/>
    <w:rsid w:val="0043293C"/>
    <w:pPr>
      <w:numPr>
        <w:numId w:val="8"/>
      </w:numPr>
    </w:pPr>
  </w:style>
  <w:style w:type="paragraph" w:customStyle="1" w:styleId="Level2cont">
    <w:name w:val="Level 2 cont"/>
    <w:basedOn w:val="Level1cont"/>
    <w:rsid w:val="0043293C"/>
    <w:pPr>
      <w:ind w:left="576"/>
    </w:pPr>
  </w:style>
  <w:style w:type="paragraph" w:customStyle="1" w:styleId="Level2contend">
    <w:name w:val="Level 2 cont end"/>
    <w:basedOn w:val="Level2cont"/>
    <w:next w:val="Normal"/>
    <w:rsid w:val="0043293C"/>
    <w:pPr>
      <w:overflowPunct/>
      <w:autoSpaceDE/>
      <w:autoSpaceDN/>
      <w:adjustRightInd/>
      <w:spacing w:after="200" w:line="260" w:lineRule="atLeast"/>
      <w:textAlignment w:val="auto"/>
    </w:pPr>
  </w:style>
  <w:style w:type="paragraph" w:customStyle="1" w:styleId="Level2ordered">
    <w:name w:val="Level 2 ordered"/>
    <w:basedOn w:val="Normal"/>
    <w:rsid w:val="0043293C"/>
    <w:pPr>
      <w:spacing w:after="40" w:line="260" w:lineRule="exact"/>
      <w:ind w:left="576" w:hanging="288"/>
    </w:pPr>
  </w:style>
  <w:style w:type="paragraph" w:customStyle="1" w:styleId="Level2unordered">
    <w:name w:val="Level 2 unordered"/>
    <w:basedOn w:val="Level1unordered"/>
    <w:rsid w:val="0043293C"/>
    <w:pPr>
      <w:keepLines/>
      <w:numPr>
        <w:numId w:val="10"/>
      </w:numPr>
    </w:pPr>
  </w:style>
  <w:style w:type="paragraph" w:customStyle="1" w:styleId="Level3cont">
    <w:name w:val="Level 3 cont"/>
    <w:basedOn w:val="Level2cont"/>
    <w:rsid w:val="0043293C"/>
    <w:pPr>
      <w:ind w:left="864"/>
    </w:pPr>
  </w:style>
  <w:style w:type="paragraph" w:customStyle="1" w:styleId="Level3contend">
    <w:name w:val="Level 3 cont end"/>
    <w:basedOn w:val="Level3cont"/>
    <w:next w:val="Normal"/>
    <w:rsid w:val="0043293C"/>
    <w:pPr>
      <w:overflowPunct/>
      <w:autoSpaceDE/>
      <w:autoSpaceDN/>
      <w:adjustRightInd/>
      <w:spacing w:after="200" w:line="260" w:lineRule="atLeast"/>
      <w:textAlignment w:val="auto"/>
    </w:pPr>
  </w:style>
  <w:style w:type="paragraph" w:customStyle="1" w:styleId="Level3ordered">
    <w:name w:val="Level 3 ordered"/>
    <w:basedOn w:val="Normal"/>
    <w:rsid w:val="0043293C"/>
    <w:pPr>
      <w:spacing w:after="40" w:line="260" w:lineRule="exact"/>
      <w:ind w:left="864" w:hanging="288"/>
    </w:pPr>
  </w:style>
  <w:style w:type="paragraph" w:customStyle="1" w:styleId="Level3unordered">
    <w:name w:val="Level 3 unordered"/>
    <w:basedOn w:val="Level2unordered"/>
    <w:rsid w:val="0043293C"/>
    <w:pPr>
      <w:numPr>
        <w:numId w:val="0"/>
      </w:numPr>
    </w:pPr>
  </w:style>
  <w:style w:type="paragraph" w:customStyle="1" w:styleId="tablebody">
    <w:name w:val="table body"/>
    <w:basedOn w:val="Normal"/>
    <w:rsid w:val="0043293C"/>
    <w:pPr>
      <w:keepNext/>
      <w:keepLines/>
      <w:spacing w:before="20" w:after="60" w:line="220" w:lineRule="exact"/>
      <w:ind w:left="57" w:right="57"/>
    </w:pPr>
    <w:rPr>
      <w:rFonts w:ascii="Arial" w:hAnsi="Arial"/>
      <w:sz w:val="18"/>
    </w:rPr>
  </w:style>
  <w:style w:type="paragraph" w:customStyle="1" w:styleId="tableend">
    <w:name w:val="table end"/>
    <w:basedOn w:val="tablebody"/>
    <w:next w:val="Normal"/>
    <w:rsid w:val="0043293C"/>
    <w:pPr>
      <w:keepNext w:val="0"/>
    </w:pPr>
  </w:style>
  <w:style w:type="paragraph" w:customStyle="1" w:styleId="listend">
    <w:name w:val="list end"/>
    <w:basedOn w:val="tableend"/>
    <w:next w:val="Normal"/>
    <w:rsid w:val="0043293C"/>
    <w:pPr>
      <w:keepLines w:val="0"/>
      <w:spacing w:before="0" w:after="0" w:line="160" w:lineRule="exact"/>
      <w:jc w:val="both"/>
    </w:pPr>
    <w:rPr>
      <w:rFonts w:ascii="Times New Roman" w:hAnsi="Times New Roman"/>
    </w:rPr>
  </w:style>
  <w:style w:type="paragraph" w:customStyle="1" w:styleId="note">
    <w:name w:val="note"/>
    <w:basedOn w:val="Normal"/>
    <w:next w:val="Normal"/>
    <w:rsid w:val="0043293C"/>
    <w:pPr>
      <w:ind w:left="640" w:hanging="640"/>
    </w:pPr>
  </w:style>
  <w:style w:type="paragraph" w:customStyle="1" w:styleId="notenumber">
    <w:name w:val="note number"/>
    <w:basedOn w:val="Normal"/>
    <w:rsid w:val="0043293C"/>
    <w:pPr>
      <w:tabs>
        <w:tab w:val="left" w:pos="620"/>
      </w:tabs>
      <w:spacing w:after="40"/>
      <w:ind w:left="900" w:hanging="900"/>
    </w:pPr>
  </w:style>
  <w:style w:type="paragraph" w:customStyle="1" w:styleId="notenumbercont">
    <w:name w:val="note number cont"/>
    <w:basedOn w:val="notenumber"/>
    <w:rsid w:val="0043293C"/>
    <w:pPr>
      <w:tabs>
        <w:tab w:val="clear" w:pos="620"/>
      </w:tabs>
      <w:ind w:firstLine="0"/>
      <w:jc w:val="both"/>
    </w:pPr>
  </w:style>
  <w:style w:type="character" w:styleId="PageNumber">
    <w:name w:val="page number"/>
    <w:rsid w:val="0043293C"/>
    <w:rPr>
      <w:rFonts w:ascii="Arial" w:hAnsi="Arial"/>
    </w:rPr>
  </w:style>
  <w:style w:type="paragraph" w:customStyle="1" w:styleId="RNumber">
    <w:name w:val="R_Number"/>
    <w:basedOn w:val="Normal"/>
    <w:rsid w:val="0043293C"/>
    <w:pPr>
      <w:widowControl w:val="0"/>
      <w:spacing w:after="0" w:line="240" w:lineRule="auto"/>
      <w:jc w:val="right"/>
    </w:pPr>
    <w:rPr>
      <w:rFonts w:ascii="Arial" w:hAnsi="Arial"/>
      <w:sz w:val="18"/>
      <w:lang w:eastAsia="ja-JP"/>
    </w:rPr>
  </w:style>
  <w:style w:type="paragraph" w:customStyle="1" w:styleId="Space">
    <w:name w:val="Space"/>
    <w:basedOn w:val="tableend"/>
    <w:next w:val="Normal"/>
    <w:autoRedefine/>
    <w:rsid w:val="0043293C"/>
    <w:pPr>
      <w:keepLines w:val="0"/>
      <w:spacing w:before="0" w:after="0" w:line="240" w:lineRule="auto"/>
    </w:pPr>
    <w:rPr>
      <w:color w:val="0000FF"/>
    </w:rPr>
  </w:style>
  <w:style w:type="paragraph" w:customStyle="1" w:styleId="table1cont">
    <w:name w:val="table 1 cont"/>
    <w:basedOn w:val="tablebody"/>
    <w:rsid w:val="0043293C"/>
    <w:pPr>
      <w:spacing w:after="40"/>
      <w:ind w:left="346"/>
    </w:pPr>
  </w:style>
  <w:style w:type="paragraph" w:customStyle="1" w:styleId="table1unordered">
    <w:name w:val="table 1 unordered"/>
    <w:basedOn w:val="Level1unordered"/>
    <w:rsid w:val="0043293C"/>
    <w:pPr>
      <w:numPr>
        <w:numId w:val="11"/>
      </w:numPr>
      <w:ind w:right="57"/>
    </w:pPr>
    <w:rPr>
      <w:rFonts w:ascii="Arial" w:hAnsi="Arial"/>
      <w:sz w:val="18"/>
    </w:rPr>
  </w:style>
  <w:style w:type="paragraph" w:customStyle="1" w:styleId="table1ordered">
    <w:name w:val="table 1 ordered"/>
    <w:basedOn w:val="table1unordered"/>
    <w:rsid w:val="0043293C"/>
    <w:pPr>
      <w:numPr>
        <w:numId w:val="0"/>
      </w:numPr>
    </w:pPr>
  </w:style>
  <w:style w:type="paragraph" w:customStyle="1" w:styleId="table2unordered">
    <w:name w:val="table 2 unordered"/>
    <w:basedOn w:val="table1unordered"/>
    <w:rsid w:val="0043293C"/>
    <w:pPr>
      <w:numPr>
        <w:numId w:val="12"/>
      </w:numPr>
    </w:pPr>
  </w:style>
  <w:style w:type="paragraph" w:customStyle="1" w:styleId="table2cont">
    <w:name w:val="table 2 cont"/>
    <w:basedOn w:val="table2unordered"/>
    <w:rsid w:val="0043293C"/>
    <w:pPr>
      <w:ind w:left="578"/>
    </w:pPr>
  </w:style>
  <w:style w:type="paragraph" w:customStyle="1" w:styleId="table2ordered">
    <w:name w:val="table 2 ordered"/>
    <w:basedOn w:val="table2unordered"/>
    <w:rsid w:val="0043293C"/>
    <w:pPr>
      <w:ind w:left="578"/>
    </w:pPr>
  </w:style>
  <w:style w:type="paragraph" w:customStyle="1" w:styleId="tablecondition">
    <w:name w:val="table condition"/>
    <w:basedOn w:val="Normal"/>
    <w:rsid w:val="0043293C"/>
    <w:pPr>
      <w:keepNext/>
      <w:spacing w:line="260" w:lineRule="exact"/>
    </w:pPr>
  </w:style>
  <w:style w:type="paragraph" w:customStyle="1" w:styleId="tablecontinued">
    <w:name w:val="table continued"/>
    <w:basedOn w:val="Heading5"/>
    <w:next w:val="Normal"/>
    <w:rsid w:val="0043293C"/>
    <w:pPr>
      <w:numPr>
        <w:ilvl w:val="0"/>
        <w:numId w:val="0"/>
      </w:numPr>
      <w:outlineLvl w:val="9"/>
    </w:pPr>
  </w:style>
  <w:style w:type="paragraph" w:customStyle="1" w:styleId="tablehead">
    <w:name w:val="table head"/>
    <w:basedOn w:val="tablebody"/>
    <w:next w:val="tablebody"/>
    <w:rsid w:val="0043293C"/>
    <w:pPr>
      <w:jc w:val="center"/>
    </w:pPr>
    <w:rPr>
      <w:b/>
    </w:rPr>
  </w:style>
  <w:style w:type="paragraph" w:customStyle="1" w:styleId="tablenote">
    <w:name w:val="table note"/>
    <w:basedOn w:val="tablebody"/>
    <w:next w:val="tableend"/>
    <w:rsid w:val="0043293C"/>
    <w:pPr>
      <w:spacing w:before="0" w:after="40"/>
      <w:ind w:left="600" w:hanging="600"/>
    </w:pPr>
  </w:style>
  <w:style w:type="paragraph" w:customStyle="1" w:styleId="tablenumbernote">
    <w:name w:val="table number note"/>
    <w:basedOn w:val="tablenote"/>
    <w:rsid w:val="0043293C"/>
    <w:pPr>
      <w:tabs>
        <w:tab w:val="left" w:pos="640"/>
      </w:tabs>
      <w:ind w:left="920" w:hanging="920"/>
    </w:pPr>
  </w:style>
  <w:style w:type="paragraph" w:customStyle="1" w:styleId="tablenumbernotecont">
    <w:name w:val="table number note cont"/>
    <w:basedOn w:val="tablenumbernote"/>
    <w:rsid w:val="0043293C"/>
    <w:pPr>
      <w:ind w:hanging="20"/>
    </w:pPr>
  </w:style>
  <w:style w:type="paragraph" w:customStyle="1" w:styleId="TableofContents">
    <w:name w:val="Table of Contents"/>
    <w:basedOn w:val="Heading1"/>
    <w:rsid w:val="0043293C"/>
    <w:pPr>
      <w:numPr>
        <w:numId w:val="0"/>
      </w:numPr>
      <w:jc w:val="center"/>
      <w:outlineLvl w:val="9"/>
    </w:pPr>
    <w:rPr>
      <w:b w:val="0"/>
    </w:rPr>
  </w:style>
  <w:style w:type="paragraph" w:styleId="TableofFigures">
    <w:name w:val="table of figures"/>
    <w:basedOn w:val="Normal"/>
    <w:next w:val="Normal"/>
    <w:semiHidden/>
    <w:rsid w:val="0043293C"/>
    <w:pPr>
      <w:tabs>
        <w:tab w:val="right" w:leader="dot" w:pos="9752"/>
      </w:tabs>
      <w:overflowPunct/>
      <w:autoSpaceDE/>
      <w:autoSpaceDN/>
      <w:adjustRightInd/>
      <w:spacing w:after="0"/>
      <w:ind w:left="400" w:hanging="400"/>
      <w:textAlignment w:val="auto"/>
    </w:pPr>
    <w:rPr>
      <w:b/>
    </w:rPr>
  </w:style>
  <w:style w:type="paragraph" w:customStyle="1" w:styleId="tabletitle">
    <w:name w:val="table title"/>
    <w:basedOn w:val="Heading5"/>
    <w:rsid w:val="0043293C"/>
    <w:pPr>
      <w:numPr>
        <w:ilvl w:val="0"/>
        <w:numId w:val="0"/>
      </w:numPr>
      <w:ind w:left="1077" w:hanging="1077"/>
      <w:outlineLvl w:val="9"/>
    </w:pPr>
  </w:style>
  <w:style w:type="paragraph" w:styleId="Title">
    <w:name w:val="Title"/>
    <w:basedOn w:val="Normal"/>
    <w:qFormat/>
    <w:rsid w:val="0043293C"/>
    <w:pPr>
      <w:widowControl w:val="0"/>
      <w:spacing w:before="60" w:after="60" w:line="480" w:lineRule="auto"/>
      <w:jc w:val="center"/>
      <w:outlineLvl w:val="0"/>
    </w:pPr>
    <w:rPr>
      <w:rFonts w:ascii="Arial" w:hAnsi="Arial" w:cs="Arial"/>
      <w:bCs/>
      <w:kern w:val="28"/>
      <w:sz w:val="76"/>
      <w:szCs w:val="32"/>
      <w:lang w:eastAsia="ja-JP"/>
    </w:rPr>
  </w:style>
  <w:style w:type="paragraph" w:styleId="TOC1">
    <w:name w:val="toc 1"/>
    <w:basedOn w:val="Normal"/>
    <w:next w:val="TOC2"/>
    <w:semiHidden/>
    <w:rsid w:val="0043293C"/>
    <w:pPr>
      <w:keepNext/>
      <w:keepLines/>
      <w:tabs>
        <w:tab w:val="left" w:pos="595"/>
        <w:tab w:val="right" w:leader="dot" w:pos="9752"/>
      </w:tabs>
      <w:spacing w:before="260" w:after="0"/>
    </w:pPr>
    <w:rPr>
      <w:sz w:val="24"/>
    </w:rPr>
  </w:style>
  <w:style w:type="paragraph" w:styleId="TOC2">
    <w:name w:val="toc 2"/>
    <w:basedOn w:val="TOC1"/>
    <w:next w:val="TOC3"/>
    <w:semiHidden/>
    <w:rsid w:val="0043293C"/>
    <w:pPr>
      <w:spacing w:before="0"/>
    </w:pPr>
    <w:rPr>
      <w:sz w:val="20"/>
    </w:rPr>
  </w:style>
  <w:style w:type="paragraph" w:styleId="TOC3">
    <w:name w:val="toc 3"/>
    <w:basedOn w:val="TOC1"/>
    <w:next w:val="TOC4"/>
    <w:semiHidden/>
    <w:rsid w:val="0043293C"/>
    <w:pPr>
      <w:tabs>
        <w:tab w:val="clear" w:pos="595"/>
        <w:tab w:val="left" w:pos="284"/>
        <w:tab w:val="left" w:pos="1134"/>
      </w:tabs>
      <w:spacing w:before="0" w:line="260" w:lineRule="exact"/>
      <w:ind w:left="284"/>
    </w:pPr>
    <w:rPr>
      <w:sz w:val="20"/>
    </w:rPr>
  </w:style>
  <w:style w:type="paragraph" w:styleId="TOC4">
    <w:name w:val="toc 4"/>
    <w:basedOn w:val="TOC1"/>
    <w:semiHidden/>
    <w:rsid w:val="0043293C"/>
    <w:pPr>
      <w:tabs>
        <w:tab w:val="clear" w:pos="595"/>
        <w:tab w:val="left" w:pos="799"/>
        <w:tab w:val="left" w:pos="1797"/>
      </w:tabs>
      <w:spacing w:before="0" w:line="260" w:lineRule="exact"/>
      <w:ind w:left="799"/>
    </w:pPr>
    <w:rPr>
      <w:sz w:val="20"/>
    </w:rPr>
  </w:style>
  <w:style w:type="paragraph" w:styleId="TOC5">
    <w:name w:val="toc 5"/>
    <w:basedOn w:val="TOC4"/>
    <w:semiHidden/>
    <w:rsid w:val="0043293C"/>
  </w:style>
  <w:style w:type="paragraph" w:styleId="TOC6">
    <w:name w:val="toc 6"/>
    <w:basedOn w:val="Normal"/>
    <w:next w:val="Normal"/>
    <w:semiHidden/>
    <w:rsid w:val="0043293C"/>
    <w:pPr>
      <w:tabs>
        <w:tab w:val="right" w:pos="7920"/>
      </w:tabs>
      <w:spacing w:after="0"/>
      <w:ind w:left="1000"/>
    </w:pPr>
  </w:style>
  <w:style w:type="paragraph" w:styleId="TOC7">
    <w:name w:val="toc 7"/>
    <w:basedOn w:val="Normal"/>
    <w:next w:val="Normal"/>
    <w:semiHidden/>
    <w:rsid w:val="0043293C"/>
    <w:pPr>
      <w:tabs>
        <w:tab w:val="right" w:pos="7920"/>
      </w:tabs>
      <w:spacing w:after="0"/>
      <w:ind w:left="1200"/>
    </w:pPr>
  </w:style>
  <w:style w:type="paragraph" w:styleId="TOC8">
    <w:name w:val="toc 8"/>
    <w:basedOn w:val="Normal"/>
    <w:next w:val="Normal"/>
    <w:semiHidden/>
    <w:rsid w:val="0043293C"/>
    <w:pPr>
      <w:tabs>
        <w:tab w:val="right" w:pos="7920"/>
      </w:tabs>
      <w:spacing w:after="0"/>
      <w:ind w:left="1400"/>
    </w:pPr>
  </w:style>
  <w:style w:type="paragraph" w:styleId="TOC9">
    <w:name w:val="toc 9"/>
    <w:basedOn w:val="Normal"/>
    <w:next w:val="Normal"/>
    <w:semiHidden/>
    <w:rsid w:val="0043293C"/>
    <w:pPr>
      <w:tabs>
        <w:tab w:val="right" w:pos="7920"/>
      </w:tabs>
      <w:spacing w:after="0"/>
      <w:ind w:left="1600"/>
    </w:pPr>
  </w:style>
  <w:style w:type="paragraph" w:customStyle="1" w:styleId="warninghead">
    <w:name w:val="warning head"/>
    <w:basedOn w:val="cautionhead"/>
    <w:next w:val="Normal"/>
    <w:rsid w:val="0043293C"/>
  </w:style>
  <w:style w:type="paragraph" w:customStyle="1" w:styleId="warningitem">
    <w:name w:val="warning item"/>
    <w:basedOn w:val="cautionitem"/>
    <w:rsid w:val="0043293C"/>
  </w:style>
  <w:style w:type="paragraph" w:customStyle="1" w:styleId="lastpage">
    <w:name w:val="last page"/>
    <w:aliases w:val="lp"/>
    <w:basedOn w:val="Normal"/>
    <w:rsid w:val="00747BA2"/>
    <w:pPr>
      <w:spacing w:after="0" w:line="240" w:lineRule="auto"/>
      <w:jc w:val="center"/>
    </w:pPr>
    <w:rPr>
      <w:rFonts w:ascii="Arial" w:hAnsi="Arial"/>
      <w:sz w:val="18"/>
    </w:rPr>
  </w:style>
  <w:style w:type="character" w:customStyle="1" w:styleId="Heading1Char">
    <w:name w:val="Heading 1 Char"/>
    <w:link w:val="Heading1"/>
    <w:rsid w:val="00A51140"/>
    <w:rPr>
      <w:rFonts w:ascii="Arial" w:hAnsi="Arial"/>
      <w:b/>
      <w:sz w:val="32"/>
      <w:lang w:eastAsia="en-US"/>
    </w:rPr>
  </w:style>
  <w:style w:type="character" w:customStyle="1" w:styleId="Heading2Char">
    <w:name w:val="Heading 2 Char"/>
    <w:link w:val="Heading2"/>
    <w:rsid w:val="00A51140"/>
    <w:rPr>
      <w:rFonts w:ascii="Arial" w:hAnsi="Arial"/>
      <w:b/>
      <w:sz w:val="24"/>
      <w:lang w:eastAsia="en-US"/>
    </w:rPr>
  </w:style>
  <w:style w:type="character" w:customStyle="1" w:styleId="Heading3Char">
    <w:name w:val="Heading 3 Char"/>
    <w:link w:val="Heading3"/>
    <w:rsid w:val="00A51140"/>
    <w:rPr>
      <w:rFonts w:ascii="Arial" w:hAnsi="Arial"/>
      <w:b/>
      <w:lang w:eastAsia="en-US"/>
    </w:rPr>
  </w:style>
  <w:style w:type="paragraph" w:styleId="Caption">
    <w:name w:val="caption"/>
    <w:basedOn w:val="Normal"/>
    <w:next w:val="Normal"/>
    <w:unhideWhenUsed/>
    <w:qFormat/>
    <w:rsid w:val="00A51140"/>
    <w:rPr>
      <w:b/>
      <w:bCs/>
      <w:sz w:val="21"/>
      <w:szCs w:val="21"/>
    </w:rPr>
  </w:style>
  <w:style w:type="paragraph" w:customStyle="1" w:styleId="Preliminary">
    <w:name w:val="Preliminary"/>
    <w:basedOn w:val="Normal"/>
    <w:rsid w:val="009C4443"/>
    <w:pPr>
      <w:spacing w:after="0" w:line="240" w:lineRule="auto"/>
      <w:jc w:val="right"/>
    </w:pPr>
    <w:rPr>
      <w:rFonts w:ascii="Arial" w:hAnsi="Arial"/>
      <w:color w:val="324099"/>
      <w:sz w:val="36"/>
    </w:rPr>
  </w:style>
  <w:style w:type="character" w:customStyle="1" w:styleId="HeaderChar">
    <w:name w:val="Header Char"/>
    <w:link w:val="Header"/>
    <w:uiPriority w:val="99"/>
    <w:rsid w:val="00624CA4"/>
    <w:rPr>
      <w:rFonts w:ascii="Arial" w:hAnsi="Arial"/>
      <w:lang w:eastAsia="en-US"/>
    </w:rPr>
  </w:style>
  <w:style w:type="paragraph" w:styleId="BalloonText">
    <w:name w:val="Balloon Text"/>
    <w:basedOn w:val="Normal"/>
    <w:link w:val="BalloonTextChar"/>
    <w:rsid w:val="004F6FB4"/>
    <w:pPr>
      <w:spacing w:after="0" w:line="240" w:lineRule="auto"/>
    </w:pPr>
    <w:rPr>
      <w:rFonts w:ascii="Arial" w:eastAsia="MS Gothic" w:hAnsi="Arial"/>
      <w:sz w:val="18"/>
      <w:szCs w:val="18"/>
    </w:rPr>
  </w:style>
  <w:style w:type="character" w:customStyle="1" w:styleId="BalloonTextChar">
    <w:name w:val="Balloon Text Char"/>
    <w:link w:val="BalloonText"/>
    <w:rsid w:val="004F6FB4"/>
    <w:rPr>
      <w:rFonts w:ascii="Arial" w:eastAsia="MS Gothic" w:hAnsi="Arial" w:cs="Times New Roman"/>
      <w:sz w:val="18"/>
      <w:szCs w:val="18"/>
      <w:lang w:eastAsia="en-US"/>
    </w:rPr>
  </w:style>
  <w:style w:type="paragraph" w:styleId="CommentText">
    <w:name w:val="annotation text"/>
    <w:basedOn w:val="Normal"/>
    <w:link w:val="CommentTextChar"/>
    <w:rsid w:val="00B05FF0"/>
  </w:style>
  <w:style w:type="character" w:customStyle="1" w:styleId="CommentTextChar">
    <w:name w:val="Comment Text Char"/>
    <w:link w:val="CommentText"/>
    <w:rsid w:val="00B05FF0"/>
    <w:rPr>
      <w:lang w:eastAsia="en-US"/>
    </w:rPr>
  </w:style>
  <w:style w:type="paragraph" w:styleId="CommentSubject">
    <w:name w:val="annotation subject"/>
    <w:basedOn w:val="CommentText"/>
    <w:next w:val="CommentText"/>
    <w:link w:val="CommentSubjectChar"/>
    <w:rsid w:val="00B05FF0"/>
    <w:rPr>
      <w:b/>
      <w:bCs/>
    </w:rPr>
  </w:style>
  <w:style w:type="character" w:customStyle="1" w:styleId="CommentSubjectChar">
    <w:name w:val="Comment Subject Char"/>
    <w:link w:val="CommentSubject"/>
    <w:rsid w:val="00B05FF0"/>
    <w:rPr>
      <w:b/>
      <w:bCs/>
      <w:lang w:eastAsia="en-US"/>
    </w:rPr>
  </w:style>
  <w:style w:type="paragraph" w:styleId="HTMLPreformatted">
    <w:name w:val="HTML Preformatted"/>
    <w:basedOn w:val="Normal"/>
    <w:link w:val="HTMLPreformattedChar"/>
    <w:uiPriority w:val="99"/>
    <w:unhideWhenUsed/>
    <w:rsid w:val="00B0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pPr>
    <w:rPr>
      <w:rFonts w:ascii="MS Gothic" w:eastAsia="MS Gothic" w:hAnsi="MS Gothic" w:cs="MS Gothic"/>
      <w:sz w:val="24"/>
      <w:szCs w:val="24"/>
      <w:lang w:eastAsia="ja-JP"/>
    </w:rPr>
  </w:style>
  <w:style w:type="character" w:customStyle="1" w:styleId="HTMLPreformattedChar">
    <w:name w:val="HTML Preformatted Char"/>
    <w:link w:val="HTMLPreformatted"/>
    <w:uiPriority w:val="99"/>
    <w:rsid w:val="00B05FF0"/>
    <w:rPr>
      <w:rFonts w:ascii="MS Gothic" w:eastAsia="MS Gothic" w:hAnsi="MS Gothic" w:cs="MS Gothic"/>
      <w:sz w:val="24"/>
      <w:szCs w:val="24"/>
    </w:rPr>
  </w:style>
  <w:style w:type="table" w:styleId="TableGrid">
    <w:name w:val="Table Grid"/>
    <w:basedOn w:val="TableNormal"/>
    <w:rsid w:val="00087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E26797"/>
    <w:rPr>
      <w:color w:val="0563C1" w:themeColor="hyperlink"/>
      <w:u w:val="single"/>
    </w:rPr>
  </w:style>
  <w:style w:type="character" w:styleId="FollowedHyperlink">
    <w:name w:val="FollowedHyperlink"/>
    <w:basedOn w:val="DefaultParagraphFont"/>
    <w:rsid w:val="00E26797"/>
    <w:rPr>
      <w:color w:val="954F72" w:themeColor="followedHyperlink"/>
      <w:u w:val="single"/>
    </w:rPr>
  </w:style>
  <w:style w:type="paragraph" w:styleId="NormalWeb">
    <w:name w:val="Normal (Web)"/>
    <w:basedOn w:val="Normal"/>
    <w:uiPriority w:val="99"/>
    <w:unhideWhenUsed/>
    <w:rsid w:val="00CB621D"/>
    <w:pPr>
      <w:overflowPunct/>
      <w:autoSpaceDE/>
      <w:autoSpaceDN/>
      <w:adjustRightInd/>
      <w:spacing w:before="100" w:beforeAutospacing="1" w:after="100" w:afterAutospacing="1" w:line="240" w:lineRule="auto"/>
      <w:textAlignment w:val="auto"/>
    </w:pPr>
    <w:rPr>
      <w:rFonts w:ascii="MS PGothic" w:eastAsia="MS PGothic" w:hAnsi="MS PGothic" w:cs="MS PGothic"/>
      <w:sz w:val="24"/>
      <w:szCs w:val="24"/>
      <w:lang w:eastAsia="ja-JP"/>
    </w:rPr>
  </w:style>
  <w:style w:type="paragraph" w:styleId="ListParagraph">
    <w:name w:val="List Paragraph"/>
    <w:basedOn w:val="Normal"/>
    <w:uiPriority w:val="34"/>
    <w:qFormat/>
    <w:rsid w:val="002221E2"/>
    <w:pPr>
      <w:ind w:leftChars="400" w:left="840"/>
    </w:pPr>
  </w:style>
  <w:style w:type="character" w:customStyle="1" w:styleId="shorttext">
    <w:name w:val="short_text"/>
    <w:basedOn w:val="DefaultParagraphFont"/>
    <w:rsid w:val="00B37592"/>
  </w:style>
  <w:style w:type="character" w:customStyle="1" w:styleId="hps">
    <w:name w:val="hps"/>
    <w:basedOn w:val="DefaultParagraphFont"/>
    <w:rsid w:val="00B37592"/>
  </w:style>
  <w:style w:type="character" w:customStyle="1" w:styleId="errorcode">
    <w:name w:val="errorcode"/>
    <w:basedOn w:val="DefaultParagraphFont"/>
    <w:rsid w:val="002C717B"/>
  </w:style>
  <w:style w:type="table" w:styleId="GridTable6Colorful">
    <w:name w:val="Grid Table 6 Colorful"/>
    <w:basedOn w:val="TableNormal"/>
    <w:uiPriority w:val="51"/>
    <w:rsid w:val="001814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lainText">
    <w:name w:val="Plain Text"/>
    <w:basedOn w:val="Normal"/>
    <w:link w:val="PlainTextChar"/>
    <w:uiPriority w:val="99"/>
    <w:unhideWhenUsed/>
    <w:rsid w:val="00E569F8"/>
    <w:pPr>
      <w:widowControl w:val="0"/>
      <w:overflowPunct/>
      <w:autoSpaceDE/>
      <w:autoSpaceDN/>
      <w:adjustRightInd/>
      <w:spacing w:after="0" w:line="240" w:lineRule="auto"/>
      <w:textAlignment w:val="auto"/>
    </w:pPr>
    <w:rPr>
      <w:rFonts w:ascii="Yu Gothic" w:eastAsia="Yu Gothic" w:hAnsi="Courier New" w:cs="Courier New"/>
      <w:kern w:val="2"/>
      <w:sz w:val="22"/>
      <w:szCs w:val="22"/>
      <w:lang w:eastAsia="ja-JP"/>
    </w:rPr>
  </w:style>
  <w:style w:type="character" w:customStyle="1" w:styleId="PlainTextChar">
    <w:name w:val="Plain Text Char"/>
    <w:basedOn w:val="DefaultParagraphFont"/>
    <w:link w:val="PlainText"/>
    <w:uiPriority w:val="99"/>
    <w:rsid w:val="00E569F8"/>
    <w:rPr>
      <w:rFonts w:ascii="Yu Gothic" w:eastAsia="Yu Gothic" w:hAnsi="Courier New" w:cs="Courier New"/>
      <w:kern w:val="2"/>
      <w:sz w:val="22"/>
      <w:szCs w:val="22"/>
    </w:rPr>
  </w:style>
  <w:style w:type="paragraph" w:styleId="Revision">
    <w:name w:val="Revision"/>
    <w:hidden/>
    <w:uiPriority w:val="99"/>
    <w:semiHidden/>
    <w:rsid w:val="00896452"/>
    <w:rPr>
      <w:lang w:eastAsia="en-US"/>
    </w:rPr>
  </w:style>
  <w:style w:type="character" w:styleId="UnresolvedMention">
    <w:name w:val="Unresolved Mention"/>
    <w:basedOn w:val="DefaultParagraphFont"/>
    <w:uiPriority w:val="99"/>
    <w:semiHidden/>
    <w:unhideWhenUsed/>
    <w:rsid w:val="001205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628">
      <w:bodyDiv w:val="1"/>
      <w:marLeft w:val="0"/>
      <w:marRight w:val="0"/>
      <w:marTop w:val="0"/>
      <w:marBottom w:val="0"/>
      <w:divBdr>
        <w:top w:val="none" w:sz="0" w:space="0" w:color="auto"/>
        <w:left w:val="none" w:sz="0" w:space="0" w:color="auto"/>
        <w:bottom w:val="none" w:sz="0" w:space="0" w:color="auto"/>
        <w:right w:val="none" w:sz="0" w:space="0" w:color="auto"/>
      </w:divBdr>
    </w:div>
    <w:div w:id="292641148">
      <w:bodyDiv w:val="1"/>
      <w:marLeft w:val="0"/>
      <w:marRight w:val="0"/>
      <w:marTop w:val="0"/>
      <w:marBottom w:val="0"/>
      <w:divBdr>
        <w:top w:val="none" w:sz="0" w:space="0" w:color="auto"/>
        <w:left w:val="none" w:sz="0" w:space="0" w:color="auto"/>
        <w:bottom w:val="none" w:sz="0" w:space="0" w:color="auto"/>
        <w:right w:val="none" w:sz="0" w:space="0" w:color="auto"/>
      </w:divBdr>
      <w:divsChild>
        <w:div w:id="2033919232">
          <w:marLeft w:val="0"/>
          <w:marRight w:val="0"/>
          <w:marTop w:val="0"/>
          <w:marBottom w:val="0"/>
          <w:divBdr>
            <w:top w:val="none" w:sz="0" w:space="0" w:color="auto"/>
            <w:left w:val="none" w:sz="0" w:space="0" w:color="auto"/>
            <w:bottom w:val="none" w:sz="0" w:space="0" w:color="auto"/>
            <w:right w:val="none" w:sz="0" w:space="0" w:color="auto"/>
          </w:divBdr>
          <w:divsChild>
            <w:div w:id="662393985">
              <w:marLeft w:val="0"/>
              <w:marRight w:val="-4500"/>
              <w:marTop w:val="0"/>
              <w:marBottom w:val="0"/>
              <w:divBdr>
                <w:top w:val="none" w:sz="0" w:space="0" w:color="auto"/>
                <w:left w:val="none" w:sz="0" w:space="0" w:color="auto"/>
                <w:bottom w:val="none" w:sz="0" w:space="0" w:color="auto"/>
                <w:right w:val="none" w:sz="0" w:space="0" w:color="auto"/>
              </w:divBdr>
              <w:divsChild>
                <w:div w:id="1154487405">
                  <w:marLeft w:val="0"/>
                  <w:marRight w:val="0"/>
                  <w:marTop w:val="0"/>
                  <w:marBottom w:val="0"/>
                  <w:divBdr>
                    <w:top w:val="none" w:sz="0" w:space="0" w:color="auto"/>
                    <w:left w:val="none" w:sz="0" w:space="0" w:color="auto"/>
                    <w:bottom w:val="none" w:sz="0" w:space="0" w:color="auto"/>
                    <w:right w:val="none" w:sz="0" w:space="0" w:color="auto"/>
                  </w:divBdr>
                  <w:divsChild>
                    <w:div w:id="1906406733">
                      <w:marLeft w:val="0"/>
                      <w:marRight w:val="0"/>
                      <w:marTop w:val="0"/>
                      <w:marBottom w:val="0"/>
                      <w:divBdr>
                        <w:top w:val="none" w:sz="0" w:space="0" w:color="auto"/>
                        <w:left w:val="none" w:sz="0" w:space="0" w:color="auto"/>
                        <w:bottom w:val="none" w:sz="0" w:space="0" w:color="auto"/>
                        <w:right w:val="none" w:sz="0" w:space="0" w:color="auto"/>
                      </w:divBdr>
                      <w:divsChild>
                        <w:div w:id="230504875">
                          <w:marLeft w:val="0"/>
                          <w:marRight w:val="0"/>
                          <w:marTop w:val="0"/>
                          <w:marBottom w:val="0"/>
                          <w:divBdr>
                            <w:top w:val="none" w:sz="0" w:space="0" w:color="auto"/>
                            <w:left w:val="none" w:sz="0" w:space="0" w:color="auto"/>
                            <w:bottom w:val="none" w:sz="0" w:space="0" w:color="auto"/>
                            <w:right w:val="none" w:sz="0" w:space="0" w:color="auto"/>
                          </w:divBdr>
                          <w:divsChild>
                            <w:div w:id="17238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035872">
      <w:bodyDiv w:val="1"/>
      <w:marLeft w:val="0"/>
      <w:marRight w:val="0"/>
      <w:marTop w:val="0"/>
      <w:marBottom w:val="0"/>
      <w:divBdr>
        <w:top w:val="none" w:sz="0" w:space="0" w:color="auto"/>
        <w:left w:val="none" w:sz="0" w:space="0" w:color="auto"/>
        <w:bottom w:val="none" w:sz="0" w:space="0" w:color="auto"/>
        <w:right w:val="none" w:sz="0" w:space="0" w:color="auto"/>
      </w:divBdr>
      <w:divsChild>
        <w:div w:id="114981227">
          <w:marLeft w:val="0"/>
          <w:marRight w:val="0"/>
          <w:marTop w:val="0"/>
          <w:marBottom w:val="0"/>
          <w:divBdr>
            <w:top w:val="none" w:sz="0" w:space="0" w:color="auto"/>
            <w:left w:val="none" w:sz="0" w:space="0" w:color="auto"/>
            <w:bottom w:val="none" w:sz="0" w:space="0" w:color="auto"/>
            <w:right w:val="none" w:sz="0" w:space="0" w:color="auto"/>
          </w:divBdr>
          <w:divsChild>
            <w:div w:id="15274619">
              <w:marLeft w:val="0"/>
              <w:marRight w:val="0"/>
              <w:marTop w:val="0"/>
              <w:marBottom w:val="0"/>
              <w:divBdr>
                <w:top w:val="none" w:sz="0" w:space="0" w:color="auto"/>
                <w:left w:val="none" w:sz="0" w:space="0" w:color="auto"/>
                <w:bottom w:val="none" w:sz="0" w:space="0" w:color="auto"/>
                <w:right w:val="none" w:sz="0" w:space="0" w:color="auto"/>
              </w:divBdr>
              <w:divsChild>
                <w:div w:id="357507711">
                  <w:marLeft w:val="0"/>
                  <w:marRight w:val="0"/>
                  <w:marTop w:val="0"/>
                  <w:marBottom w:val="0"/>
                  <w:divBdr>
                    <w:top w:val="none" w:sz="0" w:space="0" w:color="auto"/>
                    <w:left w:val="none" w:sz="0" w:space="0" w:color="auto"/>
                    <w:bottom w:val="none" w:sz="0" w:space="0" w:color="auto"/>
                    <w:right w:val="none" w:sz="0" w:space="0" w:color="auto"/>
                  </w:divBdr>
                  <w:divsChild>
                    <w:div w:id="1416897873">
                      <w:marLeft w:val="0"/>
                      <w:marRight w:val="0"/>
                      <w:marTop w:val="0"/>
                      <w:marBottom w:val="0"/>
                      <w:divBdr>
                        <w:top w:val="none" w:sz="0" w:space="0" w:color="auto"/>
                        <w:left w:val="none" w:sz="0" w:space="0" w:color="auto"/>
                        <w:bottom w:val="none" w:sz="0" w:space="0" w:color="auto"/>
                        <w:right w:val="none" w:sz="0" w:space="0" w:color="auto"/>
                      </w:divBdr>
                      <w:divsChild>
                        <w:div w:id="2034840862">
                          <w:marLeft w:val="0"/>
                          <w:marRight w:val="0"/>
                          <w:marTop w:val="0"/>
                          <w:marBottom w:val="0"/>
                          <w:divBdr>
                            <w:top w:val="none" w:sz="0" w:space="0" w:color="auto"/>
                            <w:left w:val="none" w:sz="0" w:space="0" w:color="auto"/>
                            <w:bottom w:val="none" w:sz="0" w:space="0" w:color="auto"/>
                            <w:right w:val="none" w:sz="0" w:space="0" w:color="auto"/>
                          </w:divBdr>
                          <w:divsChild>
                            <w:div w:id="1224022081">
                              <w:marLeft w:val="0"/>
                              <w:marRight w:val="0"/>
                              <w:marTop w:val="0"/>
                              <w:marBottom w:val="0"/>
                              <w:divBdr>
                                <w:top w:val="none" w:sz="0" w:space="0" w:color="auto"/>
                                <w:left w:val="none" w:sz="0" w:space="0" w:color="auto"/>
                                <w:bottom w:val="none" w:sz="0" w:space="0" w:color="auto"/>
                                <w:right w:val="none" w:sz="0" w:space="0" w:color="auto"/>
                              </w:divBdr>
                              <w:divsChild>
                                <w:div w:id="1910725317">
                                  <w:marLeft w:val="0"/>
                                  <w:marRight w:val="0"/>
                                  <w:marTop w:val="0"/>
                                  <w:marBottom w:val="0"/>
                                  <w:divBdr>
                                    <w:top w:val="none" w:sz="0" w:space="0" w:color="auto"/>
                                    <w:left w:val="none" w:sz="0" w:space="0" w:color="auto"/>
                                    <w:bottom w:val="none" w:sz="0" w:space="0" w:color="auto"/>
                                    <w:right w:val="none" w:sz="0" w:space="0" w:color="auto"/>
                                  </w:divBdr>
                                  <w:divsChild>
                                    <w:div w:id="1742941787">
                                      <w:marLeft w:val="0"/>
                                      <w:marRight w:val="0"/>
                                      <w:marTop w:val="0"/>
                                      <w:marBottom w:val="0"/>
                                      <w:divBdr>
                                        <w:top w:val="none" w:sz="0" w:space="0" w:color="auto"/>
                                        <w:left w:val="none" w:sz="0" w:space="0" w:color="auto"/>
                                        <w:bottom w:val="none" w:sz="0" w:space="0" w:color="auto"/>
                                        <w:right w:val="none" w:sz="0" w:space="0" w:color="auto"/>
                                      </w:divBdr>
                                      <w:divsChild>
                                        <w:div w:id="1529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069594">
      <w:bodyDiv w:val="1"/>
      <w:marLeft w:val="0"/>
      <w:marRight w:val="0"/>
      <w:marTop w:val="0"/>
      <w:marBottom w:val="0"/>
      <w:divBdr>
        <w:top w:val="none" w:sz="0" w:space="0" w:color="auto"/>
        <w:left w:val="none" w:sz="0" w:space="0" w:color="auto"/>
        <w:bottom w:val="none" w:sz="0" w:space="0" w:color="auto"/>
        <w:right w:val="none" w:sz="0" w:space="0" w:color="auto"/>
      </w:divBdr>
    </w:div>
    <w:div w:id="671950831">
      <w:bodyDiv w:val="1"/>
      <w:marLeft w:val="0"/>
      <w:marRight w:val="0"/>
      <w:marTop w:val="0"/>
      <w:marBottom w:val="0"/>
      <w:divBdr>
        <w:top w:val="none" w:sz="0" w:space="0" w:color="auto"/>
        <w:left w:val="none" w:sz="0" w:space="0" w:color="auto"/>
        <w:bottom w:val="none" w:sz="0" w:space="0" w:color="auto"/>
        <w:right w:val="none" w:sz="0" w:space="0" w:color="auto"/>
      </w:divBdr>
      <w:divsChild>
        <w:div w:id="1006327712">
          <w:marLeft w:val="0"/>
          <w:marRight w:val="0"/>
          <w:marTop w:val="0"/>
          <w:marBottom w:val="0"/>
          <w:divBdr>
            <w:top w:val="none" w:sz="0" w:space="0" w:color="auto"/>
            <w:left w:val="none" w:sz="0" w:space="0" w:color="auto"/>
            <w:bottom w:val="none" w:sz="0" w:space="0" w:color="auto"/>
            <w:right w:val="none" w:sz="0" w:space="0" w:color="auto"/>
          </w:divBdr>
          <w:divsChild>
            <w:div w:id="125704255">
              <w:marLeft w:val="0"/>
              <w:marRight w:val="0"/>
              <w:marTop w:val="0"/>
              <w:marBottom w:val="0"/>
              <w:divBdr>
                <w:top w:val="none" w:sz="0" w:space="0" w:color="auto"/>
                <w:left w:val="none" w:sz="0" w:space="0" w:color="auto"/>
                <w:bottom w:val="none" w:sz="0" w:space="0" w:color="auto"/>
                <w:right w:val="none" w:sz="0" w:space="0" w:color="auto"/>
              </w:divBdr>
              <w:divsChild>
                <w:div w:id="1790314950">
                  <w:marLeft w:val="0"/>
                  <w:marRight w:val="0"/>
                  <w:marTop w:val="0"/>
                  <w:marBottom w:val="0"/>
                  <w:divBdr>
                    <w:top w:val="none" w:sz="0" w:space="0" w:color="auto"/>
                    <w:left w:val="none" w:sz="0" w:space="0" w:color="auto"/>
                    <w:bottom w:val="none" w:sz="0" w:space="0" w:color="auto"/>
                    <w:right w:val="none" w:sz="0" w:space="0" w:color="auto"/>
                  </w:divBdr>
                  <w:divsChild>
                    <w:div w:id="821238321">
                      <w:marLeft w:val="0"/>
                      <w:marRight w:val="0"/>
                      <w:marTop w:val="0"/>
                      <w:marBottom w:val="0"/>
                      <w:divBdr>
                        <w:top w:val="none" w:sz="0" w:space="0" w:color="auto"/>
                        <w:left w:val="none" w:sz="0" w:space="0" w:color="auto"/>
                        <w:bottom w:val="none" w:sz="0" w:space="0" w:color="auto"/>
                        <w:right w:val="none" w:sz="0" w:space="0" w:color="auto"/>
                      </w:divBdr>
                      <w:divsChild>
                        <w:div w:id="1986354137">
                          <w:marLeft w:val="0"/>
                          <w:marRight w:val="0"/>
                          <w:marTop w:val="0"/>
                          <w:marBottom w:val="0"/>
                          <w:divBdr>
                            <w:top w:val="none" w:sz="0" w:space="0" w:color="auto"/>
                            <w:left w:val="none" w:sz="0" w:space="0" w:color="auto"/>
                            <w:bottom w:val="none" w:sz="0" w:space="0" w:color="auto"/>
                            <w:right w:val="none" w:sz="0" w:space="0" w:color="auto"/>
                          </w:divBdr>
                          <w:divsChild>
                            <w:div w:id="1549992910">
                              <w:marLeft w:val="0"/>
                              <w:marRight w:val="0"/>
                              <w:marTop w:val="0"/>
                              <w:marBottom w:val="0"/>
                              <w:divBdr>
                                <w:top w:val="none" w:sz="0" w:space="0" w:color="auto"/>
                                <w:left w:val="none" w:sz="0" w:space="0" w:color="auto"/>
                                <w:bottom w:val="none" w:sz="0" w:space="0" w:color="auto"/>
                                <w:right w:val="none" w:sz="0" w:space="0" w:color="auto"/>
                              </w:divBdr>
                              <w:divsChild>
                                <w:div w:id="1661694392">
                                  <w:marLeft w:val="0"/>
                                  <w:marRight w:val="0"/>
                                  <w:marTop w:val="0"/>
                                  <w:marBottom w:val="0"/>
                                  <w:divBdr>
                                    <w:top w:val="none" w:sz="0" w:space="0" w:color="auto"/>
                                    <w:left w:val="none" w:sz="0" w:space="0" w:color="auto"/>
                                    <w:bottom w:val="none" w:sz="0" w:space="0" w:color="auto"/>
                                    <w:right w:val="none" w:sz="0" w:space="0" w:color="auto"/>
                                  </w:divBdr>
                                  <w:divsChild>
                                    <w:div w:id="67002387">
                                      <w:marLeft w:val="0"/>
                                      <w:marRight w:val="0"/>
                                      <w:marTop w:val="0"/>
                                      <w:marBottom w:val="0"/>
                                      <w:divBdr>
                                        <w:top w:val="none" w:sz="0" w:space="0" w:color="auto"/>
                                        <w:left w:val="none" w:sz="0" w:space="0" w:color="auto"/>
                                        <w:bottom w:val="none" w:sz="0" w:space="0" w:color="auto"/>
                                        <w:right w:val="none" w:sz="0" w:space="0" w:color="auto"/>
                                      </w:divBdr>
                                      <w:divsChild>
                                        <w:div w:id="4566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691089">
      <w:bodyDiv w:val="1"/>
      <w:marLeft w:val="0"/>
      <w:marRight w:val="0"/>
      <w:marTop w:val="0"/>
      <w:marBottom w:val="0"/>
      <w:divBdr>
        <w:top w:val="none" w:sz="0" w:space="0" w:color="auto"/>
        <w:left w:val="none" w:sz="0" w:space="0" w:color="auto"/>
        <w:bottom w:val="none" w:sz="0" w:space="0" w:color="auto"/>
        <w:right w:val="none" w:sz="0" w:space="0" w:color="auto"/>
      </w:divBdr>
    </w:div>
    <w:div w:id="858011794">
      <w:bodyDiv w:val="1"/>
      <w:marLeft w:val="0"/>
      <w:marRight w:val="0"/>
      <w:marTop w:val="0"/>
      <w:marBottom w:val="0"/>
      <w:divBdr>
        <w:top w:val="none" w:sz="0" w:space="0" w:color="auto"/>
        <w:left w:val="none" w:sz="0" w:space="0" w:color="auto"/>
        <w:bottom w:val="none" w:sz="0" w:space="0" w:color="auto"/>
        <w:right w:val="none" w:sz="0" w:space="0" w:color="auto"/>
      </w:divBdr>
      <w:divsChild>
        <w:div w:id="1486317606">
          <w:marLeft w:val="0"/>
          <w:marRight w:val="0"/>
          <w:marTop w:val="0"/>
          <w:marBottom w:val="0"/>
          <w:divBdr>
            <w:top w:val="none" w:sz="0" w:space="0" w:color="auto"/>
            <w:left w:val="none" w:sz="0" w:space="0" w:color="auto"/>
            <w:bottom w:val="none" w:sz="0" w:space="0" w:color="auto"/>
            <w:right w:val="none" w:sz="0" w:space="0" w:color="auto"/>
          </w:divBdr>
          <w:divsChild>
            <w:div w:id="485439244">
              <w:marLeft w:val="0"/>
              <w:marRight w:val="0"/>
              <w:marTop w:val="0"/>
              <w:marBottom w:val="0"/>
              <w:divBdr>
                <w:top w:val="none" w:sz="0" w:space="0" w:color="auto"/>
                <w:left w:val="none" w:sz="0" w:space="0" w:color="auto"/>
                <w:bottom w:val="none" w:sz="0" w:space="0" w:color="auto"/>
                <w:right w:val="none" w:sz="0" w:space="0" w:color="auto"/>
              </w:divBdr>
              <w:divsChild>
                <w:div w:id="1522012605">
                  <w:marLeft w:val="0"/>
                  <w:marRight w:val="0"/>
                  <w:marTop w:val="0"/>
                  <w:marBottom w:val="0"/>
                  <w:divBdr>
                    <w:top w:val="none" w:sz="0" w:space="0" w:color="auto"/>
                    <w:left w:val="none" w:sz="0" w:space="0" w:color="auto"/>
                    <w:bottom w:val="none" w:sz="0" w:space="0" w:color="auto"/>
                    <w:right w:val="none" w:sz="0" w:space="0" w:color="auto"/>
                  </w:divBdr>
                  <w:divsChild>
                    <w:div w:id="1212305746">
                      <w:marLeft w:val="0"/>
                      <w:marRight w:val="0"/>
                      <w:marTop w:val="0"/>
                      <w:marBottom w:val="0"/>
                      <w:divBdr>
                        <w:top w:val="none" w:sz="0" w:space="0" w:color="auto"/>
                        <w:left w:val="none" w:sz="0" w:space="0" w:color="auto"/>
                        <w:bottom w:val="none" w:sz="0" w:space="0" w:color="auto"/>
                        <w:right w:val="none" w:sz="0" w:space="0" w:color="auto"/>
                      </w:divBdr>
                      <w:divsChild>
                        <w:div w:id="269557060">
                          <w:marLeft w:val="0"/>
                          <w:marRight w:val="0"/>
                          <w:marTop w:val="0"/>
                          <w:marBottom w:val="0"/>
                          <w:divBdr>
                            <w:top w:val="none" w:sz="0" w:space="0" w:color="auto"/>
                            <w:left w:val="none" w:sz="0" w:space="0" w:color="auto"/>
                            <w:bottom w:val="none" w:sz="0" w:space="0" w:color="auto"/>
                            <w:right w:val="none" w:sz="0" w:space="0" w:color="auto"/>
                          </w:divBdr>
                          <w:divsChild>
                            <w:div w:id="1529413799">
                              <w:marLeft w:val="0"/>
                              <w:marRight w:val="0"/>
                              <w:marTop w:val="0"/>
                              <w:marBottom w:val="0"/>
                              <w:divBdr>
                                <w:top w:val="none" w:sz="0" w:space="0" w:color="auto"/>
                                <w:left w:val="none" w:sz="0" w:space="0" w:color="auto"/>
                                <w:bottom w:val="none" w:sz="0" w:space="0" w:color="auto"/>
                                <w:right w:val="none" w:sz="0" w:space="0" w:color="auto"/>
                              </w:divBdr>
                              <w:divsChild>
                                <w:div w:id="426847287">
                                  <w:marLeft w:val="0"/>
                                  <w:marRight w:val="0"/>
                                  <w:marTop w:val="0"/>
                                  <w:marBottom w:val="0"/>
                                  <w:divBdr>
                                    <w:top w:val="none" w:sz="0" w:space="0" w:color="auto"/>
                                    <w:left w:val="none" w:sz="0" w:space="0" w:color="auto"/>
                                    <w:bottom w:val="none" w:sz="0" w:space="0" w:color="auto"/>
                                    <w:right w:val="none" w:sz="0" w:space="0" w:color="auto"/>
                                  </w:divBdr>
                                  <w:divsChild>
                                    <w:div w:id="1923175721">
                                      <w:marLeft w:val="60"/>
                                      <w:marRight w:val="0"/>
                                      <w:marTop w:val="0"/>
                                      <w:marBottom w:val="0"/>
                                      <w:divBdr>
                                        <w:top w:val="none" w:sz="0" w:space="0" w:color="auto"/>
                                        <w:left w:val="none" w:sz="0" w:space="0" w:color="auto"/>
                                        <w:bottom w:val="none" w:sz="0" w:space="0" w:color="auto"/>
                                        <w:right w:val="none" w:sz="0" w:space="0" w:color="auto"/>
                                      </w:divBdr>
                                      <w:divsChild>
                                        <w:div w:id="854422012">
                                          <w:marLeft w:val="0"/>
                                          <w:marRight w:val="0"/>
                                          <w:marTop w:val="0"/>
                                          <w:marBottom w:val="0"/>
                                          <w:divBdr>
                                            <w:top w:val="none" w:sz="0" w:space="0" w:color="auto"/>
                                            <w:left w:val="none" w:sz="0" w:space="0" w:color="auto"/>
                                            <w:bottom w:val="none" w:sz="0" w:space="0" w:color="auto"/>
                                            <w:right w:val="none" w:sz="0" w:space="0" w:color="auto"/>
                                          </w:divBdr>
                                          <w:divsChild>
                                            <w:div w:id="712466050">
                                              <w:marLeft w:val="0"/>
                                              <w:marRight w:val="0"/>
                                              <w:marTop w:val="0"/>
                                              <w:marBottom w:val="120"/>
                                              <w:divBdr>
                                                <w:top w:val="single" w:sz="6" w:space="0" w:color="F5F5F5"/>
                                                <w:left w:val="single" w:sz="6" w:space="0" w:color="F5F5F5"/>
                                                <w:bottom w:val="single" w:sz="6" w:space="0" w:color="F5F5F5"/>
                                                <w:right w:val="single" w:sz="6" w:space="0" w:color="F5F5F5"/>
                                              </w:divBdr>
                                              <w:divsChild>
                                                <w:div w:id="625820157">
                                                  <w:marLeft w:val="0"/>
                                                  <w:marRight w:val="0"/>
                                                  <w:marTop w:val="0"/>
                                                  <w:marBottom w:val="0"/>
                                                  <w:divBdr>
                                                    <w:top w:val="none" w:sz="0" w:space="0" w:color="auto"/>
                                                    <w:left w:val="none" w:sz="0" w:space="0" w:color="auto"/>
                                                    <w:bottom w:val="none" w:sz="0" w:space="0" w:color="auto"/>
                                                    <w:right w:val="none" w:sz="0" w:space="0" w:color="auto"/>
                                                  </w:divBdr>
                                                  <w:divsChild>
                                                    <w:div w:id="10081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368044">
                                  <w:marLeft w:val="0"/>
                                  <w:marRight w:val="0"/>
                                  <w:marTop w:val="0"/>
                                  <w:marBottom w:val="0"/>
                                  <w:divBdr>
                                    <w:top w:val="none" w:sz="0" w:space="0" w:color="auto"/>
                                    <w:left w:val="none" w:sz="0" w:space="0" w:color="auto"/>
                                    <w:bottom w:val="none" w:sz="0" w:space="0" w:color="auto"/>
                                    <w:right w:val="none" w:sz="0" w:space="0" w:color="auto"/>
                                  </w:divBdr>
                                  <w:divsChild>
                                    <w:div w:id="990476244">
                                      <w:marLeft w:val="0"/>
                                      <w:marRight w:val="60"/>
                                      <w:marTop w:val="0"/>
                                      <w:marBottom w:val="0"/>
                                      <w:divBdr>
                                        <w:top w:val="none" w:sz="0" w:space="0" w:color="auto"/>
                                        <w:left w:val="none" w:sz="0" w:space="0" w:color="auto"/>
                                        <w:bottom w:val="none" w:sz="0" w:space="0" w:color="auto"/>
                                        <w:right w:val="none" w:sz="0" w:space="0" w:color="auto"/>
                                      </w:divBdr>
                                      <w:divsChild>
                                        <w:div w:id="118648608">
                                          <w:marLeft w:val="0"/>
                                          <w:marRight w:val="0"/>
                                          <w:marTop w:val="0"/>
                                          <w:marBottom w:val="0"/>
                                          <w:divBdr>
                                            <w:top w:val="none" w:sz="0" w:space="0" w:color="auto"/>
                                            <w:left w:val="none" w:sz="0" w:space="0" w:color="auto"/>
                                            <w:bottom w:val="none" w:sz="0" w:space="0" w:color="auto"/>
                                            <w:right w:val="none" w:sz="0" w:space="0" w:color="auto"/>
                                          </w:divBdr>
                                        </w:div>
                                        <w:div w:id="451362139">
                                          <w:marLeft w:val="0"/>
                                          <w:marRight w:val="0"/>
                                          <w:marTop w:val="0"/>
                                          <w:marBottom w:val="0"/>
                                          <w:divBdr>
                                            <w:top w:val="none" w:sz="0" w:space="0" w:color="auto"/>
                                            <w:left w:val="none" w:sz="0" w:space="0" w:color="auto"/>
                                            <w:bottom w:val="none" w:sz="0" w:space="0" w:color="auto"/>
                                            <w:right w:val="none" w:sz="0" w:space="0" w:color="auto"/>
                                          </w:divBdr>
                                        </w:div>
                                        <w:div w:id="554662729">
                                          <w:marLeft w:val="0"/>
                                          <w:marRight w:val="0"/>
                                          <w:marTop w:val="0"/>
                                          <w:marBottom w:val="0"/>
                                          <w:divBdr>
                                            <w:top w:val="single" w:sz="6" w:space="12" w:color="999999"/>
                                            <w:left w:val="single" w:sz="6" w:space="12" w:color="999999"/>
                                            <w:bottom w:val="single" w:sz="6" w:space="12" w:color="999999"/>
                                            <w:right w:val="single" w:sz="6" w:space="12" w:color="999999"/>
                                          </w:divBdr>
                                          <w:divsChild>
                                            <w:div w:id="1705448120">
                                              <w:marLeft w:val="0"/>
                                              <w:marRight w:val="0"/>
                                              <w:marTop w:val="0"/>
                                              <w:marBottom w:val="0"/>
                                              <w:divBdr>
                                                <w:top w:val="none" w:sz="0" w:space="0" w:color="auto"/>
                                                <w:left w:val="none" w:sz="0" w:space="0" w:color="auto"/>
                                                <w:bottom w:val="none" w:sz="0" w:space="0" w:color="auto"/>
                                                <w:right w:val="none" w:sz="0" w:space="0" w:color="auto"/>
                                              </w:divBdr>
                                            </w:div>
                                          </w:divsChild>
                                        </w:div>
                                        <w:div w:id="14951451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179668">
      <w:bodyDiv w:val="1"/>
      <w:marLeft w:val="0"/>
      <w:marRight w:val="0"/>
      <w:marTop w:val="0"/>
      <w:marBottom w:val="0"/>
      <w:divBdr>
        <w:top w:val="none" w:sz="0" w:space="0" w:color="auto"/>
        <w:left w:val="none" w:sz="0" w:space="0" w:color="auto"/>
        <w:bottom w:val="none" w:sz="0" w:space="0" w:color="auto"/>
        <w:right w:val="none" w:sz="0" w:space="0" w:color="auto"/>
      </w:divBdr>
    </w:div>
    <w:div w:id="1179854456">
      <w:bodyDiv w:val="1"/>
      <w:marLeft w:val="0"/>
      <w:marRight w:val="0"/>
      <w:marTop w:val="0"/>
      <w:marBottom w:val="0"/>
      <w:divBdr>
        <w:top w:val="none" w:sz="0" w:space="0" w:color="auto"/>
        <w:left w:val="none" w:sz="0" w:space="0" w:color="auto"/>
        <w:bottom w:val="none" w:sz="0" w:space="0" w:color="auto"/>
        <w:right w:val="none" w:sz="0" w:space="0" w:color="auto"/>
      </w:divBdr>
      <w:divsChild>
        <w:div w:id="1071196421">
          <w:marLeft w:val="0"/>
          <w:marRight w:val="0"/>
          <w:marTop w:val="0"/>
          <w:marBottom w:val="0"/>
          <w:divBdr>
            <w:top w:val="none" w:sz="0" w:space="0" w:color="auto"/>
            <w:left w:val="none" w:sz="0" w:space="0" w:color="auto"/>
            <w:bottom w:val="none" w:sz="0" w:space="0" w:color="auto"/>
            <w:right w:val="none" w:sz="0" w:space="0" w:color="auto"/>
          </w:divBdr>
          <w:divsChild>
            <w:div w:id="152256094">
              <w:marLeft w:val="0"/>
              <w:marRight w:val="0"/>
              <w:marTop w:val="0"/>
              <w:marBottom w:val="0"/>
              <w:divBdr>
                <w:top w:val="none" w:sz="0" w:space="0" w:color="auto"/>
                <w:left w:val="none" w:sz="0" w:space="0" w:color="auto"/>
                <w:bottom w:val="none" w:sz="0" w:space="0" w:color="auto"/>
                <w:right w:val="none" w:sz="0" w:space="0" w:color="auto"/>
              </w:divBdr>
              <w:divsChild>
                <w:div w:id="1720471718">
                  <w:marLeft w:val="0"/>
                  <w:marRight w:val="0"/>
                  <w:marTop w:val="0"/>
                  <w:marBottom w:val="0"/>
                  <w:divBdr>
                    <w:top w:val="none" w:sz="0" w:space="0" w:color="auto"/>
                    <w:left w:val="none" w:sz="0" w:space="0" w:color="auto"/>
                    <w:bottom w:val="none" w:sz="0" w:space="0" w:color="auto"/>
                    <w:right w:val="none" w:sz="0" w:space="0" w:color="auto"/>
                  </w:divBdr>
                  <w:divsChild>
                    <w:div w:id="1603607940">
                      <w:marLeft w:val="0"/>
                      <w:marRight w:val="0"/>
                      <w:marTop w:val="0"/>
                      <w:marBottom w:val="0"/>
                      <w:divBdr>
                        <w:top w:val="none" w:sz="0" w:space="0" w:color="auto"/>
                        <w:left w:val="none" w:sz="0" w:space="0" w:color="auto"/>
                        <w:bottom w:val="none" w:sz="0" w:space="0" w:color="auto"/>
                        <w:right w:val="none" w:sz="0" w:space="0" w:color="auto"/>
                      </w:divBdr>
                      <w:divsChild>
                        <w:div w:id="1306084713">
                          <w:marLeft w:val="0"/>
                          <w:marRight w:val="0"/>
                          <w:marTop w:val="0"/>
                          <w:marBottom w:val="0"/>
                          <w:divBdr>
                            <w:top w:val="none" w:sz="0" w:space="0" w:color="auto"/>
                            <w:left w:val="none" w:sz="0" w:space="0" w:color="auto"/>
                            <w:bottom w:val="none" w:sz="0" w:space="0" w:color="auto"/>
                            <w:right w:val="none" w:sz="0" w:space="0" w:color="auto"/>
                          </w:divBdr>
                          <w:divsChild>
                            <w:div w:id="827938904">
                              <w:marLeft w:val="0"/>
                              <w:marRight w:val="0"/>
                              <w:marTop w:val="0"/>
                              <w:marBottom w:val="0"/>
                              <w:divBdr>
                                <w:top w:val="none" w:sz="0" w:space="0" w:color="auto"/>
                                <w:left w:val="none" w:sz="0" w:space="0" w:color="auto"/>
                                <w:bottom w:val="none" w:sz="0" w:space="0" w:color="auto"/>
                                <w:right w:val="none" w:sz="0" w:space="0" w:color="auto"/>
                              </w:divBdr>
                              <w:divsChild>
                                <w:div w:id="799959786">
                                  <w:marLeft w:val="0"/>
                                  <w:marRight w:val="0"/>
                                  <w:marTop w:val="0"/>
                                  <w:marBottom w:val="0"/>
                                  <w:divBdr>
                                    <w:top w:val="none" w:sz="0" w:space="0" w:color="auto"/>
                                    <w:left w:val="none" w:sz="0" w:space="0" w:color="auto"/>
                                    <w:bottom w:val="none" w:sz="0" w:space="0" w:color="auto"/>
                                    <w:right w:val="none" w:sz="0" w:space="0" w:color="auto"/>
                                  </w:divBdr>
                                  <w:divsChild>
                                    <w:div w:id="1352759069">
                                      <w:marLeft w:val="0"/>
                                      <w:marRight w:val="0"/>
                                      <w:marTop w:val="0"/>
                                      <w:marBottom w:val="0"/>
                                      <w:divBdr>
                                        <w:top w:val="none" w:sz="0" w:space="0" w:color="auto"/>
                                        <w:left w:val="none" w:sz="0" w:space="0" w:color="auto"/>
                                        <w:bottom w:val="none" w:sz="0" w:space="0" w:color="auto"/>
                                        <w:right w:val="none" w:sz="0" w:space="0" w:color="auto"/>
                                      </w:divBdr>
                                      <w:divsChild>
                                        <w:div w:id="642858561">
                                          <w:marLeft w:val="0"/>
                                          <w:marRight w:val="0"/>
                                          <w:marTop w:val="0"/>
                                          <w:marBottom w:val="495"/>
                                          <w:divBdr>
                                            <w:top w:val="none" w:sz="0" w:space="0" w:color="auto"/>
                                            <w:left w:val="none" w:sz="0" w:space="0" w:color="auto"/>
                                            <w:bottom w:val="none" w:sz="0" w:space="0" w:color="auto"/>
                                            <w:right w:val="none" w:sz="0" w:space="0" w:color="auto"/>
                                          </w:divBdr>
                                          <w:divsChild>
                                            <w:div w:id="5390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268108">
      <w:bodyDiv w:val="1"/>
      <w:marLeft w:val="0"/>
      <w:marRight w:val="0"/>
      <w:marTop w:val="0"/>
      <w:marBottom w:val="0"/>
      <w:divBdr>
        <w:top w:val="none" w:sz="0" w:space="0" w:color="auto"/>
        <w:left w:val="none" w:sz="0" w:space="0" w:color="auto"/>
        <w:bottom w:val="none" w:sz="0" w:space="0" w:color="auto"/>
        <w:right w:val="none" w:sz="0" w:space="0" w:color="auto"/>
      </w:divBdr>
      <w:divsChild>
        <w:div w:id="1329283315">
          <w:marLeft w:val="0"/>
          <w:marRight w:val="0"/>
          <w:marTop w:val="0"/>
          <w:marBottom w:val="0"/>
          <w:divBdr>
            <w:top w:val="none" w:sz="0" w:space="0" w:color="auto"/>
            <w:left w:val="none" w:sz="0" w:space="0" w:color="auto"/>
            <w:bottom w:val="none" w:sz="0" w:space="0" w:color="auto"/>
            <w:right w:val="none" w:sz="0" w:space="0" w:color="auto"/>
          </w:divBdr>
          <w:divsChild>
            <w:div w:id="1209302467">
              <w:marLeft w:val="0"/>
              <w:marRight w:val="0"/>
              <w:marTop w:val="0"/>
              <w:marBottom w:val="0"/>
              <w:divBdr>
                <w:top w:val="none" w:sz="0" w:space="0" w:color="auto"/>
                <w:left w:val="none" w:sz="0" w:space="0" w:color="auto"/>
                <w:bottom w:val="none" w:sz="0" w:space="0" w:color="auto"/>
                <w:right w:val="none" w:sz="0" w:space="0" w:color="auto"/>
              </w:divBdr>
              <w:divsChild>
                <w:div w:id="1312102740">
                  <w:marLeft w:val="0"/>
                  <w:marRight w:val="0"/>
                  <w:marTop w:val="0"/>
                  <w:marBottom w:val="0"/>
                  <w:divBdr>
                    <w:top w:val="none" w:sz="0" w:space="0" w:color="auto"/>
                    <w:left w:val="none" w:sz="0" w:space="0" w:color="auto"/>
                    <w:bottom w:val="none" w:sz="0" w:space="0" w:color="auto"/>
                    <w:right w:val="none" w:sz="0" w:space="0" w:color="auto"/>
                  </w:divBdr>
                  <w:divsChild>
                    <w:div w:id="1936405203">
                      <w:marLeft w:val="0"/>
                      <w:marRight w:val="0"/>
                      <w:marTop w:val="0"/>
                      <w:marBottom w:val="0"/>
                      <w:divBdr>
                        <w:top w:val="none" w:sz="0" w:space="0" w:color="auto"/>
                        <w:left w:val="none" w:sz="0" w:space="0" w:color="auto"/>
                        <w:bottom w:val="none" w:sz="0" w:space="0" w:color="auto"/>
                        <w:right w:val="none" w:sz="0" w:space="0" w:color="auto"/>
                      </w:divBdr>
                      <w:divsChild>
                        <w:div w:id="232357803">
                          <w:marLeft w:val="0"/>
                          <w:marRight w:val="0"/>
                          <w:marTop w:val="0"/>
                          <w:marBottom w:val="0"/>
                          <w:divBdr>
                            <w:top w:val="none" w:sz="0" w:space="0" w:color="auto"/>
                            <w:left w:val="none" w:sz="0" w:space="0" w:color="auto"/>
                            <w:bottom w:val="none" w:sz="0" w:space="0" w:color="auto"/>
                            <w:right w:val="none" w:sz="0" w:space="0" w:color="auto"/>
                          </w:divBdr>
                          <w:divsChild>
                            <w:div w:id="1229921736">
                              <w:marLeft w:val="0"/>
                              <w:marRight w:val="0"/>
                              <w:marTop w:val="0"/>
                              <w:marBottom w:val="0"/>
                              <w:divBdr>
                                <w:top w:val="none" w:sz="0" w:space="0" w:color="auto"/>
                                <w:left w:val="none" w:sz="0" w:space="0" w:color="auto"/>
                                <w:bottom w:val="none" w:sz="0" w:space="0" w:color="auto"/>
                                <w:right w:val="none" w:sz="0" w:space="0" w:color="auto"/>
                              </w:divBdr>
                              <w:divsChild>
                                <w:div w:id="1855000355">
                                  <w:marLeft w:val="0"/>
                                  <w:marRight w:val="0"/>
                                  <w:marTop w:val="0"/>
                                  <w:marBottom w:val="0"/>
                                  <w:divBdr>
                                    <w:top w:val="none" w:sz="0" w:space="0" w:color="auto"/>
                                    <w:left w:val="none" w:sz="0" w:space="0" w:color="auto"/>
                                    <w:bottom w:val="none" w:sz="0" w:space="0" w:color="auto"/>
                                    <w:right w:val="none" w:sz="0" w:space="0" w:color="auto"/>
                                  </w:divBdr>
                                  <w:divsChild>
                                    <w:div w:id="2052225819">
                                      <w:marLeft w:val="0"/>
                                      <w:marRight w:val="0"/>
                                      <w:marTop w:val="0"/>
                                      <w:marBottom w:val="0"/>
                                      <w:divBdr>
                                        <w:top w:val="none" w:sz="0" w:space="0" w:color="auto"/>
                                        <w:left w:val="none" w:sz="0" w:space="0" w:color="auto"/>
                                        <w:bottom w:val="none" w:sz="0" w:space="0" w:color="auto"/>
                                        <w:right w:val="none" w:sz="0" w:space="0" w:color="auto"/>
                                      </w:divBdr>
                                      <w:divsChild>
                                        <w:div w:id="1533228883">
                                          <w:marLeft w:val="0"/>
                                          <w:marRight w:val="0"/>
                                          <w:marTop w:val="0"/>
                                          <w:marBottom w:val="495"/>
                                          <w:divBdr>
                                            <w:top w:val="none" w:sz="0" w:space="0" w:color="auto"/>
                                            <w:left w:val="none" w:sz="0" w:space="0" w:color="auto"/>
                                            <w:bottom w:val="none" w:sz="0" w:space="0" w:color="auto"/>
                                            <w:right w:val="none" w:sz="0" w:space="0" w:color="auto"/>
                                          </w:divBdr>
                                          <w:divsChild>
                                            <w:div w:id="13431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9421929">
      <w:bodyDiv w:val="1"/>
      <w:marLeft w:val="0"/>
      <w:marRight w:val="0"/>
      <w:marTop w:val="0"/>
      <w:marBottom w:val="0"/>
      <w:divBdr>
        <w:top w:val="none" w:sz="0" w:space="0" w:color="auto"/>
        <w:left w:val="none" w:sz="0" w:space="0" w:color="auto"/>
        <w:bottom w:val="none" w:sz="0" w:space="0" w:color="auto"/>
        <w:right w:val="none" w:sz="0" w:space="0" w:color="auto"/>
      </w:divBdr>
    </w:div>
    <w:div w:id="1857691660">
      <w:bodyDiv w:val="1"/>
      <w:marLeft w:val="0"/>
      <w:marRight w:val="0"/>
      <w:marTop w:val="0"/>
      <w:marBottom w:val="0"/>
      <w:divBdr>
        <w:top w:val="none" w:sz="0" w:space="0" w:color="auto"/>
        <w:left w:val="none" w:sz="0" w:space="0" w:color="auto"/>
        <w:bottom w:val="none" w:sz="0" w:space="0" w:color="auto"/>
        <w:right w:val="none" w:sz="0" w:space="0" w:color="auto"/>
      </w:divBdr>
      <w:divsChild>
        <w:div w:id="294482197">
          <w:marLeft w:val="0"/>
          <w:marRight w:val="0"/>
          <w:marTop w:val="0"/>
          <w:marBottom w:val="0"/>
          <w:divBdr>
            <w:top w:val="none" w:sz="0" w:space="0" w:color="auto"/>
            <w:left w:val="none" w:sz="0" w:space="0" w:color="auto"/>
            <w:bottom w:val="none" w:sz="0" w:space="0" w:color="auto"/>
            <w:right w:val="none" w:sz="0" w:space="0" w:color="auto"/>
          </w:divBdr>
          <w:divsChild>
            <w:div w:id="478153085">
              <w:marLeft w:val="0"/>
              <w:marRight w:val="0"/>
              <w:marTop w:val="0"/>
              <w:marBottom w:val="0"/>
              <w:divBdr>
                <w:top w:val="none" w:sz="0" w:space="0" w:color="auto"/>
                <w:left w:val="none" w:sz="0" w:space="0" w:color="auto"/>
                <w:bottom w:val="none" w:sz="0" w:space="0" w:color="auto"/>
                <w:right w:val="none" w:sz="0" w:space="0" w:color="auto"/>
              </w:divBdr>
              <w:divsChild>
                <w:div w:id="995183515">
                  <w:marLeft w:val="0"/>
                  <w:marRight w:val="0"/>
                  <w:marTop w:val="0"/>
                  <w:marBottom w:val="0"/>
                  <w:divBdr>
                    <w:top w:val="none" w:sz="0" w:space="0" w:color="auto"/>
                    <w:left w:val="none" w:sz="0" w:space="0" w:color="auto"/>
                    <w:bottom w:val="none" w:sz="0" w:space="0" w:color="auto"/>
                    <w:right w:val="none" w:sz="0" w:space="0" w:color="auto"/>
                  </w:divBdr>
                  <w:divsChild>
                    <w:div w:id="1787583783">
                      <w:marLeft w:val="0"/>
                      <w:marRight w:val="0"/>
                      <w:marTop w:val="0"/>
                      <w:marBottom w:val="0"/>
                      <w:divBdr>
                        <w:top w:val="none" w:sz="0" w:space="0" w:color="auto"/>
                        <w:left w:val="none" w:sz="0" w:space="0" w:color="auto"/>
                        <w:bottom w:val="none" w:sz="0" w:space="0" w:color="auto"/>
                        <w:right w:val="none" w:sz="0" w:space="0" w:color="auto"/>
                      </w:divBdr>
                      <w:divsChild>
                        <w:div w:id="2082755519">
                          <w:marLeft w:val="0"/>
                          <w:marRight w:val="0"/>
                          <w:marTop w:val="0"/>
                          <w:marBottom w:val="0"/>
                          <w:divBdr>
                            <w:top w:val="none" w:sz="0" w:space="0" w:color="auto"/>
                            <w:left w:val="none" w:sz="0" w:space="0" w:color="auto"/>
                            <w:bottom w:val="none" w:sz="0" w:space="0" w:color="auto"/>
                            <w:right w:val="none" w:sz="0" w:space="0" w:color="auto"/>
                          </w:divBdr>
                          <w:divsChild>
                            <w:div w:id="1192769453">
                              <w:marLeft w:val="0"/>
                              <w:marRight w:val="0"/>
                              <w:marTop w:val="0"/>
                              <w:marBottom w:val="0"/>
                              <w:divBdr>
                                <w:top w:val="none" w:sz="0" w:space="0" w:color="auto"/>
                                <w:left w:val="none" w:sz="0" w:space="0" w:color="auto"/>
                                <w:bottom w:val="none" w:sz="0" w:space="0" w:color="auto"/>
                                <w:right w:val="none" w:sz="0" w:space="0" w:color="auto"/>
                              </w:divBdr>
                              <w:divsChild>
                                <w:div w:id="187448623">
                                  <w:marLeft w:val="0"/>
                                  <w:marRight w:val="0"/>
                                  <w:marTop w:val="0"/>
                                  <w:marBottom w:val="0"/>
                                  <w:divBdr>
                                    <w:top w:val="none" w:sz="0" w:space="0" w:color="auto"/>
                                    <w:left w:val="none" w:sz="0" w:space="0" w:color="auto"/>
                                    <w:bottom w:val="none" w:sz="0" w:space="0" w:color="auto"/>
                                    <w:right w:val="none" w:sz="0" w:space="0" w:color="auto"/>
                                  </w:divBdr>
                                  <w:divsChild>
                                    <w:div w:id="1599827672">
                                      <w:marLeft w:val="0"/>
                                      <w:marRight w:val="0"/>
                                      <w:marTop w:val="0"/>
                                      <w:marBottom w:val="0"/>
                                      <w:divBdr>
                                        <w:top w:val="none" w:sz="0" w:space="0" w:color="auto"/>
                                        <w:left w:val="none" w:sz="0" w:space="0" w:color="auto"/>
                                        <w:bottom w:val="none" w:sz="0" w:space="0" w:color="auto"/>
                                        <w:right w:val="none" w:sz="0" w:space="0" w:color="auto"/>
                                      </w:divBdr>
                                      <w:divsChild>
                                        <w:div w:id="1424299205">
                                          <w:marLeft w:val="0"/>
                                          <w:marRight w:val="0"/>
                                          <w:marTop w:val="0"/>
                                          <w:marBottom w:val="495"/>
                                          <w:divBdr>
                                            <w:top w:val="none" w:sz="0" w:space="0" w:color="auto"/>
                                            <w:left w:val="none" w:sz="0" w:space="0" w:color="auto"/>
                                            <w:bottom w:val="none" w:sz="0" w:space="0" w:color="auto"/>
                                            <w:right w:val="none" w:sz="0" w:space="0" w:color="auto"/>
                                          </w:divBdr>
                                          <w:divsChild>
                                            <w:div w:id="6530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2155524">
      <w:bodyDiv w:val="1"/>
      <w:marLeft w:val="0"/>
      <w:marRight w:val="0"/>
      <w:marTop w:val="0"/>
      <w:marBottom w:val="0"/>
      <w:divBdr>
        <w:top w:val="none" w:sz="0" w:space="0" w:color="auto"/>
        <w:left w:val="none" w:sz="0" w:space="0" w:color="auto"/>
        <w:bottom w:val="none" w:sz="0" w:space="0" w:color="auto"/>
        <w:right w:val="none" w:sz="0" w:space="0" w:color="auto"/>
      </w:divBdr>
    </w:div>
    <w:div w:id="207416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gif"/><Relationship Id="rId7" Type="http://schemas.openxmlformats.org/officeDocument/2006/relationships/settings" Target="settings.xml"/><Relationship Id="rId12" Type="http://schemas.openxmlformats.org/officeDocument/2006/relationships/hyperlink" Target="https://www.asmec.co.jp/file.upload/images/Gid1456Pdf_LI-AR0231-AP0200-GMSL2-xxxH_datasheet.pdf" TargetMode="External"/><Relationship Id="rId17" Type="http://schemas.openxmlformats.org/officeDocument/2006/relationships/header" Target="head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nalog.com/media/en/engineering-tools/design-tools/ADV7481ES3C-VER.3.6c.tx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3.gi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gif"/></Relationships>
</file>

<file path=word/_rels/footer2.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f_blue.emf" TargetMode="External"/><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2" Type="http://schemas.openxmlformats.org/officeDocument/2006/relationships/image" Target="file:///C:\Users\b1900215\Desktop\AN_e0800\renesas_an_blue.emf" TargetMode="External"/><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1492f413-4a9d-4f08-bc25-56483f53bae1" xsi:nil="true"/>
    <TaxCatchAll xmlns="c00ac192-0740-45a5-a1c0-1c36b976cb30" xsi:nil="true"/>
    <lcf76f155ced4ddcb4097134ff3c332f xmlns="1492f413-4a9d-4f08-bc25-56483f53bae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E08B0E47AA8B499741AD1DB1EC77AB" ma:contentTypeVersion="15" ma:contentTypeDescription="Create a new document." ma:contentTypeScope="" ma:versionID="da4a111eab13c87cb5b647acc2a7b3bb">
  <xsd:schema xmlns:xsd="http://www.w3.org/2001/XMLSchema" xmlns:xs="http://www.w3.org/2001/XMLSchema" xmlns:p="http://schemas.microsoft.com/office/2006/metadata/properties" xmlns:ns2="1492f413-4a9d-4f08-bc25-56483f53bae1" xmlns:ns3="c00ac192-0740-45a5-a1c0-1c36b976cb30" targetNamespace="http://schemas.microsoft.com/office/2006/metadata/properties" ma:root="true" ma:fieldsID="cabf6cc65f3608c9579d79f737ed7eb9" ns2:_="" ns3:_="">
    <xsd:import namespace="1492f413-4a9d-4f08-bc25-56483f53bae1"/>
    <xsd:import namespace="c00ac192-0740-45a5-a1c0-1c36b976cb3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Location" minOccurs="0"/>
                <xsd:element ref="ns2:MediaServiceDateTaken" minOccurs="0"/>
                <xsd:element ref="ns3:SharedWithUsers" minOccurs="0"/>
                <xsd:element ref="ns3:SharedWithDetails" minOccurs="0"/>
                <xsd:element ref="ns2:MediaServiceOCR" minOccurs="0"/>
                <xsd:element ref="ns2:MediaServiceObjectDetectorVersions" minOccurs="0"/>
                <xsd:element ref="ns2:Dat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2f413-4a9d-4f08-bc25-56483f53b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31f0850-98f7-4372-8aa8-4aaf7edce82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Date" ma:index="21" nillable="true" ma:displayName="Date" ma:format="DateOnly" ma:internalName="Date">
      <xsd:simpleType>
        <xsd:restriction base="dms:DateTim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ac192-0740-45a5-a1c0-1c36b976cb3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8c5245-46f4-4701-b348-a0e54669727d}" ma:internalName="TaxCatchAll" ma:showField="CatchAllData" ma:web="c00ac192-0740-45a5-a1c0-1c36b976cb3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C339F-EDE5-47DE-BC3A-A51017EA138F}">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c00ac192-0740-45a5-a1c0-1c36b976cb30"/>
    <ds:schemaRef ds:uri="1492f413-4a9d-4f08-bc25-56483f53bae1"/>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233BBD37-589E-499E-B9B3-565F5F82BFC6}">
  <ds:schemaRefs>
    <ds:schemaRef ds:uri="http://schemas.microsoft.com/sharepoint/v3/contenttype/forms"/>
  </ds:schemaRefs>
</ds:datastoreItem>
</file>

<file path=customXml/itemProps3.xml><?xml version="1.0" encoding="utf-8"?>
<ds:datastoreItem xmlns:ds="http://schemas.openxmlformats.org/officeDocument/2006/customXml" ds:itemID="{0CF5A1FC-AB55-4ECB-B995-773F88AAA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2f413-4a9d-4f08-bc25-56483f53bae1"/>
    <ds:schemaRef ds:uri="c00ac192-0740-45a5-a1c0-1c36b976cb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E5556-6D5B-436A-9117-793E517D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45</Pages>
  <Words>7715</Words>
  <Characters>45835</Characters>
  <Application>Microsoft Office Word</Application>
  <DocSecurity>0</DocSecurity>
  <Lines>2864</Lines>
  <Paragraphs>1912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Linux Interface Specification Device Driver Video Capture</vt:lpstr>
      <vt:lpstr>Linux Interface Specification Device Driver Video Capture</vt:lpstr>
    </vt:vector>
  </TitlesOfParts>
  <Company>ルネサスエレクトロニクス</Company>
  <LinksUpToDate>false</LinksUpToDate>
  <CharactersWithSpaces>51638</CharactersWithSpaces>
  <SharedDoc>false</SharedDoc>
  <HLinks>
    <vt:vector size="12" baseType="variant">
      <vt:variant>
        <vt:i4>821375114</vt:i4>
      </vt:variant>
      <vt:variant>
        <vt:i4>-1</vt:i4>
      </vt:variant>
      <vt:variant>
        <vt:i4>2052</vt:i4>
      </vt:variant>
      <vt:variant>
        <vt:i4>1</vt:i4>
      </vt:variant>
      <vt:variant>
        <vt:lpwstr>C:\Documents and Settings\b1900078\My Documents\ロゴ\renesas_anf_blue.emf</vt:lpwstr>
      </vt:variant>
      <vt:variant>
        <vt:lpwstr/>
      </vt:variant>
      <vt:variant>
        <vt:i4>4784145</vt:i4>
      </vt:variant>
      <vt:variant>
        <vt:i4>-1</vt:i4>
      </vt:variant>
      <vt:variant>
        <vt:i4>2053</vt:i4>
      </vt:variant>
      <vt:variant>
        <vt:i4>1</vt:i4>
      </vt:variant>
      <vt:variant>
        <vt:lpwstr>C:\Users\b1900215\Desktop\AN_e0800\renesas_an_blue.emf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Interface Specification Device Driver Video Capture</dc:title>
  <dc:subject/>
  <dc:creator>Koji Matsuoka</dc:creator>
  <cp:keywords/>
  <dc:description>Dec. 25, 2023</dc:description>
  <cp:lastModifiedBy>Quat Doan Huynh</cp:lastModifiedBy>
  <cp:revision>87</cp:revision>
  <cp:lastPrinted>2023-12-15T05:54:00Z</cp:lastPrinted>
  <dcterms:created xsi:type="dcterms:W3CDTF">2020-05-28T02:04:00Z</dcterms:created>
  <dcterms:modified xsi:type="dcterms:W3CDTF">2023-12-15T06:29:00Z</dcterms:modified>
  <cp:category>Rev.3.1.0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0x01010070E08B0E47AA8B499741AD1DB1EC77AB</vt:lpwstr>
  </property>
</Properties>
</file>